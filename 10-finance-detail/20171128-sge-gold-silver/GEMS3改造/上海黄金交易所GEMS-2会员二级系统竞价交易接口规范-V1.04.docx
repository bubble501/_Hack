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09B25" w14:textId="77777777" w:rsidR="000F7D03" w:rsidRDefault="000F7D03" w:rsidP="000F7D03">
      <w:pPr>
        <w:ind w:firstLineChars="0" w:firstLine="0"/>
        <w:jc w:val="right"/>
        <w:rPr>
          <w:sz w:val="52"/>
        </w:rPr>
      </w:pPr>
      <w:r w:rsidRPr="000F7D03">
        <w:rPr>
          <w:rFonts w:ascii="黑体" w:eastAsia="黑体" w:hint="eastAsia"/>
          <w:szCs w:val="24"/>
        </w:rPr>
        <w:t>编号：</w:t>
      </w:r>
      <w:r>
        <w:rPr>
          <w:rFonts w:hint="eastAsia"/>
          <w:szCs w:val="24"/>
          <w:u w:val="single"/>
        </w:rPr>
        <w:t>SGE-</w:t>
      </w:r>
      <w:r w:rsidR="009D4A49">
        <w:rPr>
          <w:rFonts w:hint="eastAsia"/>
          <w:szCs w:val="24"/>
          <w:u w:val="single"/>
        </w:rPr>
        <w:t>ZB</w:t>
      </w:r>
      <w:r>
        <w:rPr>
          <w:rFonts w:hint="eastAsia"/>
          <w:szCs w:val="24"/>
          <w:u w:val="single"/>
        </w:rPr>
        <w:t>-</w:t>
      </w:r>
      <w:r w:rsidR="009D4A49">
        <w:rPr>
          <w:rFonts w:hint="eastAsia"/>
          <w:szCs w:val="24"/>
          <w:u w:val="single"/>
        </w:rPr>
        <w:t>JK</w:t>
      </w:r>
      <w:r>
        <w:rPr>
          <w:rFonts w:hint="eastAsia"/>
          <w:szCs w:val="24"/>
          <w:u w:val="single"/>
        </w:rPr>
        <w:t>-0</w:t>
      </w:r>
      <w:r w:rsidR="009D4A49">
        <w:rPr>
          <w:rFonts w:hint="eastAsia"/>
          <w:szCs w:val="24"/>
          <w:u w:val="single"/>
        </w:rPr>
        <w:t>1</w:t>
      </w:r>
    </w:p>
    <w:p w14:paraId="692CC882" w14:textId="77777777" w:rsidR="000F7D03" w:rsidRDefault="000F7D03" w:rsidP="000F7D03">
      <w:pPr>
        <w:ind w:firstLineChars="0" w:firstLine="0"/>
        <w:jc w:val="right"/>
        <w:rPr>
          <w:sz w:val="52"/>
        </w:rPr>
      </w:pPr>
      <w:r w:rsidRPr="000F7D03">
        <w:rPr>
          <w:rFonts w:ascii="黑体" w:eastAsia="黑体" w:hint="eastAsia"/>
          <w:szCs w:val="24"/>
        </w:rPr>
        <w:t>密级：</w:t>
      </w:r>
      <w:r>
        <w:rPr>
          <w:rFonts w:hint="eastAsia"/>
          <w:szCs w:val="24"/>
          <w:u w:val="single"/>
        </w:rPr>
        <w:t>内</w:t>
      </w:r>
      <w:r>
        <w:rPr>
          <w:rFonts w:hint="eastAsia"/>
          <w:szCs w:val="24"/>
          <w:u w:val="single"/>
        </w:rPr>
        <w:t xml:space="preserve"> </w:t>
      </w:r>
      <w:r>
        <w:rPr>
          <w:rFonts w:hint="eastAsia"/>
          <w:szCs w:val="24"/>
          <w:u w:val="single"/>
        </w:rPr>
        <w:t>部</w:t>
      </w:r>
      <w:r>
        <w:rPr>
          <w:rFonts w:hint="eastAsia"/>
          <w:szCs w:val="24"/>
          <w:u w:val="single"/>
        </w:rPr>
        <w:t xml:space="preserve"> </w:t>
      </w:r>
      <w:r>
        <w:rPr>
          <w:rFonts w:hint="eastAsia"/>
          <w:szCs w:val="24"/>
          <w:u w:val="single"/>
        </w:rPr>
        <w:t>资</w:t>
      </w:r>
      <w:r w:rsidR="00ED3DCB">
        <w:rPr>
          <w:rFonts w:hint="eastAsia"/>
          <w:szCs w:val="24"/>
          <w:u w:val="single"/>
        </w:rPr>
        <w:t xml:space="preserve"> </w:t>
      </w:r>
      <w:r>
        <w:rPr>
          <w:rFonts w:hint="eastAsia"/>
          <w:szCs w:val="24"/>
          <w:u w:val="single"/>
        </w:rPr>
        <w:t>料</w:t>
      </w:r>
    </w:p>
    <w:p w14:paraId="76151CE8" w14:textId="77777777" w:rsidR="007741AB" w:rsidRPr="002D2884" w:rsidRDefault="009A63B5" w:rsidP="00F23630">
      <w:pPr>
        <w:spacing w:beforeLines="500" w:before="1560"/>
        <w:ind w:firstLineChars="0" w:firstLine="0"/>
        <w:jc w:val="center"/>
        <w:rPr>
          <w:sz w:val="52"/>
        </w:rPr>
      </w:pPr>
      <w:r>
        <w:rPr>
          <w:noProof/>
        </w:rPr>
        <w:drawing>
          <wp:inline distT="0" distB="0" distL="0" distR="0" wp14:anchorId="38E2F20C" wp14:editId="756C9B23">
            <wp:extent cx="2195340" cy="1487278"/>
            <wp:effectExtent l="0" t="0" r="0" b="0"/>
            <wp:docPr id="5" name="图片 3"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min\Desktop\未标题-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5340" cy="1487278"/>
                    </a:xfrm>
                    <a:prstGeom prst="rect">
                      <a:avLst/>
                    </a:prstGeom>
                    <a:noFill/>
                    <a:ln w="9525">
                      <a:noFill/>
                      <a:miter lim="800000"/>
                      <a:headEnd/>
                      <a:tailEnd/>
                    </a:ln>
                  </pic:spPr>
                </pic:pic>
              </a:graphicData>
            </a:graphic>
          </wp:inline>
        </w:drawing>
      </w:r>
    </w:p>
    <w:p w14:paraId="2302EFE3" w14:textId="77777777" w:rsidR="00F23630" w:rsidRDefault="00F162E6" w:rsidP="007741AB">
      <w:pPr>
        <w:ind w:firstLineChars="0" w:firstLine="0"/>
        <w:jc w:val="center"/>
        <w:rPr>
          <w:sz w:val="52"/>
        </w:rPr>
      </w:pPr>
      <w:r>
        <w:rPr>
          <w:rFonts w:hint="eastAsia"/>
          <w:sz w:val="52"/>
        </w:rPr>
        <w:t>GEMS-2</w:t>
      </w:r>
      <w:r w:rsidR="00596CC8">
        <w:rPr>
          <w:rFonts w:hint="eastAsia"/>
          <w:sz w:val="52"/>
        </w:rPr>
        <w:t>会员二级系统</w:t>
      </w:r>
    </w:p>
    <w:p w14:paraId="42B997D4" w14:textId="77777777" w:rsidR="007741AB" w:rsidRDefault="00F23630" w:rsidP="007741AB">
      <w:pPr>
        <w:ind w:firstLineChars="0" w:firstLine="0"/>
        <w:jc w:val="center"/>
        <w:rPr>
          <w:sz w:val="52"/>
        </w:rPr>
      </w:pPr>
      <w:r>
        <w:rPr>
          <w:rFonts w:hint="eastAsia"/>
          <w:sz w:val="52"/>
        </w:rPr>
        <w:t>竞价交易</w:t>
      </w:r>
      <w:r w:rsidR="007741AB">
        <w:rPr>
          <w:rFonts w:hint="eastAsia"/>
          <w:sz w:val="52"/>
        </w:rPr>
        <w:t>接口规范</w:t>
      </w:r>
    </w:p>
    <w:p w14:paraId="65027AFA" w14:textId="77777777" w:rsidR="007741AB" w:rsidRPr="002D2884" w:rsidRDefault="007741AB" w:rsidP="00F23630">
      <w:pPr>
        <w:spacing w:beforeLines="50" w:before="156" w:afterLines="300" w:after="936"/>
        <w:ind w:firstLineChars="0" w:firstLine="0"/>
        <w:jc w:val="center"/>
        <w:rPr>
          <w:sz w:val="52"/>
        </w:rPr>
      </w:pPr>
      <w:r w:rsidRPr="002D2884">
        <w:rPr>
          <w:rFonts w:hint="eastAsia"/>
          <w:sz w:val="52"/>
        </w:rPr>
        <w:t>（</w:t>
      </w:r>
      <w:r w:rsidR="0015189D">
        <w:rPr>
          <w:rFonts w:hint="eastAsia"/>
          <w:sz w:val="52"/>
        </w:rPr>
        <w:t>征求意见稿</w:t>
      </w:r>
      <w:r w:rsidRPr="002D2884">
        <w:rPr>
          <w:rFonts w:hint="eastAsia"/>
          <w:sz w:val="52"/>
        </w:rPr>
        <w:t>）</w:t>
      </w:r>
    </w:p>
    <w:p w14:paraId="2B34B64B" w14:textId="77777777" w:rsidR="007741AB" w:rsidRPr="001822D4" w:rsidRDefault="007741AB" w:rsidP="00F23630">
      <w:pPr>
        <w:spacing w:beforeLines="1400" w:before="4368"/>
        <w:ind w:firstLineChars="0" w:firstLine="0"/>
        <w:jc w:val="center"/>
        <w:rPr>
          <w:sz w:val="32"/>
        </w:rPr>
      </w:pPr>
      <w:r w:rsidRPr="001822D4">
        <w:rPr>
          <w:rFonts w:hint="eastAsia"/>
          <w:sz w:val="32"/>
        </w:rPr>
        <w:t>上海黄金交易所</w:t>
      </w:r>
    </w:p>
    <w:p w14:paraId="20421D2F" w14:textId="14FBC2D0" w:rsidR="009A63B5" w:rsidRDefault="00290B30" w:rsidP="007741AB">
      <w:pPr>
        <w:ind w:firstLineChars="0" w:firstLine="0"/>
        <w:jc w:val="center"/>
        <w:rPr>
          <w:sz w:val="32"/>
        </w:rPr>
        <w:sectPr w:rsidR="009A63B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del w:id="0" w:author="余新泰" w:date="2017-08-21T16:36:00Z">
        <w:r w:rsidDel="00C05B3B">
          <w:rPr>
            <w:rFonts w:hint="eastAsia"/>
            <w:sz w:val="32"/>
          </w:rPr>
          <w:delText>2015</w:delText>
        </w:r>
      </w:del>
      <w:ins w:id="1" w:author="余新泰" w:date="2017-08-21T16:36:00Z">
        <w:r w:rsidR="00C05B3B">
          <w:rPr>
            <w:rFonts w:hint="eastAsia"/>
            <w:sz w:val="32"/>
          </w:rPr>
          <w:t>2017</w:t>
        </w:r>
      </w:ins>
      <w:r>
        <w:rPr>
          <w:rFonts w:hint="eastAsia"/>
          <w:sz w:val="32"/>
        </w:rPr>
        <w:t>年</w:t>
      </w:r>
      <w:r w:rsidR="00596CC8">
        <w:rPr>
          <w:rFonts w:hint="eastAsia"/>
          <w:sz w:val="32"/>
        </w:rPr>
        <w:t>9</w:t>
      </w:r>
      <w:r>
        <w:rPr>
          <w:rFonts w:hint="eastAsia"/>
          <w:sz w:val="32"/>
        </w:rPr>
        <w:t>月</w:t>
      </w:r>
    </w:p>
    <w:p w14:paraId="236667EC" w14:textId="77777777" w:rsidR="007741AB" w:rsidRPr="00CA59C2" w:rsidRDefault="007741AB" w:rsidP="008D1002">
      <w:pPr>
        <w:pStyle w:val="a5"/>
        <w:ind w:left="-617" w:right="-382" w:firstLine="482"/>
      </w:pPr>
      <w:r w:rsidRPr="00CA59C2">
        <w:rPr>
          <w:rFonts w:hint="eastAsia"/>
        </w:rPr>
        <w:lastRenderedPageBreak/>
        <w:t>文档标识</w:t>
      </w:r>
    </w:p>
    <w:p w14:paraId="2AAD8607" w14:textId="77777777" w:rsidR="007741AB" w:rsidRPr="00CA59C2" w:rsidRDefault="007741AB" w:rsidP="007741AB">
      <w:pPr>
        <w:ind w:firstLine="320"/>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6809"/>
      </w:tblGrid>
      <w:tr w:rsidR="007741AB" w:rsidRPr="00CA59C2" w14:paraId="4D29E337" w14:textId="77777777" w:rsidTr="00422593">
        <w:trPr>
          <w:trHeight w:val="340"/>
          <w:jc w:val="center"/>
        </w:trPr>
        <w:tc>
          <w:tcPr>
            <w:tcW w:w="1236" w:type="dxa"/>
          </w:tcPr>
          <w:p w14:paraId="5DFB8459" w14:textId="77777777" w:rsidR="007741AB" w:rsidRPr="00CA59C2" w:rsidRDefault="007741AB" w:rsidP="00422593">
            <w:pPr>
              <w:pStyle w:val="6"/>
              <w:ind w:firstLineChars="0" w:firstLine="0"/>
            </w:pPr>
            <w:r w:rsidRPr="00CA59C2">
              <w:rPr>
                <w:rFonts w:hint="eastAsia"/>
              </w:rPr>
              <w:t>文档名称</w:t>
            </w:r>
          </w:p>
        </w:tc>
        <w:tc>
          <w:tcPr>
            <w:tcW w:w="6809" w:type="dxa"/>
          </w:tcPr>
          <w:p w14:paraId="151120F4" w14:textId="77777777" w:rsidR="007741AB" w:rsidRPr="00CA59C2" w:rsidRDefault="007741AB" w:rsidP="00994347">
            <w:pPr>
              <w:pStyle w:val="6"/>
              <w:ind w:firstLineChars="0" w:firstLine="0"/>
            </w:pPr>
            <w:r>
              <w:rPr>
                <w:rFonts w:hint="eastAsia"/>
              </w:rPr>
              <w:t>上海黄金交易所</w:t>
            </w:r>
            <w:r w:rsidR="00300B37">
              <w:rPr>
                <w:rFonts w:hint="eastAsia"/>
              </w:rPr>
              <w:t>GEMS-2会员二级系统竞价</w:t>
            </w:r>
            <w:r w:rsidR="00994347">
              <w:rPr>
                <w:rFonts w:hint="eastAsia"/>
              </w:rPr>
              <w:t>交易</w:t>
            </w:r>
            <w:r w:rsidR="00501BC2">
              <w:rPr>
                <w:rFonts w:hint="eastAsia"/>
              </w:rPr>
              <w:t>接口规范</w:t>
            </w:r>
          </w:p>
        </w:tc>
      </w:tr>
      <w:tr w:rsidR="007741AB" w:rsidRPr="00CA59C2" w14:paraId="575C5DC0" w14:textId="77777777" w:rsidTr="00422593">
        <w:trPr>
          <w:trHeight w:val="340"/>
          <w:jc w:val="center"/>
        </w:trPr>
        <w:tc>
          <w:tcPr>
            <w:tcW w:w="1236" w:type="dxa"/>
          </w:tcPr>
          <w:p w14:paraId="5AFEA61F" w14:textId="77777777" w:rsidR="007741AB" w:rsidRPr="00CA59C2" w:rsidRDefault="007741AB" w:rsidP="00422593">
            <w:pPr>
              <w:pStyle w:val="6"/>
              <w:ind w:firstLineChars="0" w:firstLine="0"/>
            </w:pPr>
            <w:r w:rsidRPr="00CA59C2">
              <w:rPr>
                <w:rFonts w:hint="eastAsia"/>
              </w:rPr>
              <w:t>版本号</w:t>
            </w:r>
          </w:p>
        </w:tc>
        <w:tc>
          <w:tcPr>
            <w:tcW w:w="6809" w:type="dxa"/>
          </w:tcPr>
          <w:p w14:paraId="7637D7BD" w14:textId="1E4B9E99" w:rsidR="007741AB" w:rsidRPr="00CA59C2" w:rsidRDefault="00B52093" w:rsidP="00AE56FB">
            <w:pPr>
              <w:pStyle w:val="6"/>
              <w:ind w:firstLineChars="0" w:firstLine="0"/>
            </w:pPr>
            <w:r>
              <w:rPr>
                <w:rFonts w:hint="eastAsia"/>
              </w:rPr>
              <w:t>V</w:t>
            </w:r>
            <w:del w:id="2" w:author="余新泰" w:date="2017-04-24T10:14:00Z">
              <w:r w:rsidDel="00C36FFB">
                <w:rPr>
                  <w:rFonts w:hint="eastAsia"/>
                </w:rPr>
                <w:delText>0.</w:delText>
              </w:r>
              <w:r w:rsidR="0016545E" w:rsidDel="00C36FFB">
                <w:rPr>
                  <w:rFonts w:hint="eastAsia"/>
                </w:rPr>
                <w:delText>98</w:delText>
              </w:r>
            </w:del>
            <w:ins w:id="3" w:author="余新泰" w:date="2017-04-24T10:14:00Z">
              <w:r w:rsidR="00C36FFB">
                <w:rPr>
                  <w:rFonts w:hint="eastAsia"/>
                </w:rPr>
                <w:t>1.0</w:t>
              </w:r>
            </w:ins>
            <w:ins w:id="4" w:author="余新泰" w:date="2017-09-25T11:10:00Z">
              <w:r w:rsidR="00AE56FB">
                <w:rPr>
                  <w:rFonts w:hint="eastAsia"/>
                </w:rPr>
                <w:t>4</w:t>
              </w:r>
            </w:ins>
          </w:p>
        </w:tc>
      </w:tr>
      <w:tr w:rsidR="007741AB" w:rsidRPr="00CA59C2" w14:paraId="64DFAD52" w14:textId="77777777" w:rsidTr="00422593">
        <w:trPr>
          <w:trHeight w:val="424"/>
          <w:jc w:val="center"/>
        </w:trPr>
        <w:tc>
          <w:tcPr>
            <w:tcW w:w="1236" w:type="dxa"/>
            <w:vAlign w:val="center"/>
          </w:tcPr>
          <w:p w14:paraId="0D8584C4" w14:textId="77777777" w:rsidR="007741AB" w:rsidRPr="00CA59C2" w:rsidRDefault="007741AB" w:rsidP="007741AB">
            <w:pPr>
              <w:pStyle w:val="6"/>
              <w:ind w:firstLineChars="83" w:firstLine="199"/>
            </w:pPr>
            <w:r w:rsidRPr="00CA59C2">
              <w:rPr>
                <w:rFonts w:hint="eastAsia"/>
              </w:rPr>
              <w:t>状况</w:t>
            </w:r>
          </w:p>
        </w:tc>
        <w:tc>
          <w:tcPr>
            <w:tcW w:w="6809" w:type="dxa"/>
            <w:vAlign w:val="center"/>
          </w:tcPr>
          <w:p w14:paraId="564309E6" w14:textId="77777777" w:rsidR="007741AB" w:rsidRPr="00CA59C2" w:rsidRDefault="00117EF9" w:rsidP="00422593">
            <w:pPr>
              <w:pStyle w:val="6"/>
              <w:ind w:firstLine="480"/>
            </w:pPr>
            <w:r>
              <w:pict w14:anchorId="62887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18.15pt">
                  <v:imagedata r:id="rId16" o:title=""/>
                </v:shape>
              </w:pict>
            </w:r>
            <w:r>
              <w:pict w14:anchorId="27BCCFF5">
                <v:shape id="_x0000_i1026" type="#_x0000_t75" style="width:63.25pt;height:18.15pt">
                  <v:imagedata r:id="rId17" o:title=""/>
                </v:shape>
              </w:pict>
            </w:r>
            <w:r>
              <w:pict w14:anchorId="1182A234">
                <v:shape id="_x0000_i1027" type="#_x0000_t75" style="width:67pt;height:18.15pt">
                  <v:imagedata r:id="rId18" o:title=""/>
                </v:shape>
              </w:pict>
            </w:r>
            <w:r>
              <w:pict w14:anchorId="5B956135">
                <v:shape id="_x0000_i1028" type="#_x0000_t75" style="width:80.75pt;height:18.15pt">
                  <v:imagedata r:id="rId19" o:title=""/>
                </v:shape>
              </w:pict>
            </w:r>
          </w:p>
        </w:tc>
      </w:tr>
    </w:tbl>
    <w:p w14:paraId="74090AC9" w14:textId="77777777" w:rsidR="007741AB" w:rsidRPr="00CA59C2" w:rsidRDefault="007741AB" w:rsidP="007741AB">
      <w:pPr>
        <w:ind w:firstLine="480"/>
      </w:pPr>
    </w:p>
    <w:p w14:paraId="19EFC5B8" w14:textId="77777777" w:rsidR="007741AB" w:rsidRPr="00CA59C2" w:rsidRDefault="007741AB" w:rsidP="008D1002">
      <w:pPr>
        <w:pStyle w:val="a5"/>
        <w:ind w:left="-617" w:right="-382" w:firstLine="482"/>
      </w:pPr>
      <w:r w:rsidRPr="00CA59C2">
        <w:rPr>
          <w:rFonts w:hint="eastAsia"/>
        </w:rPr>
        <w:t>文档修订历史</w:t>
      </w: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88"/>
        <w:gridCol w:w="4509"/>
        <w:gridCol w:w="1473"/>
      </w:tblGrid>
      <w:tr w:rsidR="007741AB" w:rsidRPr="00CA59C2" w14:paraId="3E8E3888" w14:textId="77777777" w:rsidTr="00E0250C">
        <w:trPr>
          <w:trHeight w:val="340"/>
          <w:tblHeader/>
          <w:jc w:val="center"/>
        </w:trPr>
        <w:tc>
          <w:tcPr>
            <w:tcW w:w="1345" w:type="dxa"/>
            <w:shd w:val="clear" w:color="auto" w:fill="BFBFBF" w:themeFill="background1" w:themeFillShade="BF"/>
          </w:tcPr>
          <w:p w14:paraId="1E80F1B2" w14:textId="77777777" w:rsidR="007741AB" w:rsidRPr="00CA59C2" w:rsidRDefault="007741AB" w:rsidP="007741AB">
            <w:pPr>
              <w:pStyle w:val="6"/>
              <w:ind w:firstLineChars="6" w:firstLine="14"/>
              <w:jc w:val="left"/>
              <w:rPr>
                <w:b/>
              </w:rPr>
            </w:pPr>
            <w:r w:rsidRPr="00CA59C2">
              <w:rPr>
                <w:rFonts w:hint="eastAsia"/>
                <w:b/>
              </w:rPr>
              <w:t>版本</w:t>
            </w:r>
          </w:p>
        </w:tc>
        <w:tc>
          <w:tcPr>
            <w:tcW w:w="1688" w:type="dxa"/>
            <w:shd w:val="clear" w:color="auto" w:fill="BFBFBF" w:themeFill="background1" w:themeFillShade="BF"/>
          </w:tcPr>
          <w:p w14:paraId="53C508F0" w14:textId="77777777" w:rsidR="007741AB" w:rsidRPr="00CA59C2" w:rsidRDefault="007741AB" w:rsidP="00422593">
            <w:pPr>
              <w:pStyle w:val="6"/>
              <w:ind w:firstLineChars="0" w:firstLine="0"/>
              <w:jc w:val="left"/>
              <w:rPr>
                <w:b/>
              </w:rPr>
            </w:pPr>
            <w:r w:rsidRPr="00CA59C2">
              <w:rPr>
                <w:rFonts w:hint="eastAsia"/>
                <w:b/>
              </w:rPr>
              <w:t>日期</w:t>
            </w:r>
          </w:p>
        </w:tc>
        <w:tc>
          <w:tcPr>
            <w:tcW w:w="4509" w:type="dxa"/>
            <w:shd w:val="clear" w:color="auto" w:fill="BFBFBF" w:themeFill="background1" w:themeFillShade="BF"/>
          </w:tcPr>
          <w:p w14:paraId="48F4BFC5" w14:textId="77777777" w:rsidR="007741AB" w:rsidRPr="00CA59C2" w:rsidRDefault="007741AB" w:rsidP="00422593">
            <w:pPr>
              <w:pStyle w:val="6"/>
              <w:ind w:firstLineChars="0" w:firstLine="0"/>
              <w:jc w:val="left"/>
              <w:rPr>
                <w:b/>
              </w:rPr>
            </w:pPr>
            <w:r w:rsidRPr="00CA59C2">
              <w:rPr>
                <w:rFonts w:hint="eastAsia"/>
                <w:b/>
              </w:rPr>
              <w:t>描述</w:t>
            </w:r>
          </w:p>
        </w:tc>
        <w:tc>
          <w:tcPr>
            <w:tcW w:w="1473" w:type="dxa"/>
            <w:shd w:val="clear" w:color="auto" w:fill="BFBFBF" w:themeFill="background1" w:themeFillShade="BF"/>
          </w:tcPr>
          <w:p w14:paraId="706DC793" w14:textId="77777777" w:rsidR="007741AB" w:rsidRPr="00CA59C2" w:rsidRDefault="007741AB" w:rsidP="00422593">
            <w:pPr>
              <w:pStyle w:val="6"/>
              <w:ind w:firstLineChars="0" w:firstLine="0"/>
              <w:jc w:val="left"/>
              <w:rPr>
                <w:b/>
              </w:rPr>
            </w:pPr>
            <w:r w:rsidRPr="00CA59C2">
              <w:rPr>
                <w:rFonts w:hint="eastAsia"/>
                <w:b/>
              </w:rPr>
              <w:t>文档所有者</w:t>
            </w:r>
          </w:p>
        </w:tc>
      </w:tr>
      <w:tr w:rsidR="007741AB" w:rsidRPr="00CA59C2" w14:paraId="444CFA36" w14:textId="77777777" w:rsidTr="00422593">
        <w:trPr>
          <w:trHeight w:val="340"/>
          <w:jc w:val="center"/>
        </w:trPr>
        <w:tc>
          <w:tcPr>
            <w:tcW w:w="1345" w:type="dxa"/>
          </w:tcPr>
          <w:p w14:paraId="711B830F" w14:textId="77777777" w:rsidR="007741AB" w:rsidRPr="005A5AB6" w:rsidRDefault="007741AB" w:rsidP="00293E55">
            <w:pPr>
              <w:spacing w:line="240" w:lineRule="auto"/>
              <w:ind w:firstLineChars="6" w:firstLine="13"/>
              <w:jc w:val="left"/>
              <w:rPr>
                <w:sz w:val="21"/>
              </w:rPr>
            </w:pPr>
            <w:r w:rsidRPr="005A5AB6">
              <w:rPr>
                <w:rFonts w:hint="eastAsia"/>
                <w:sz w:val="21"/>
              </w:rPr>
              <w:t>V0.</w:t>
            </w:r>
            <w:r w:rsidR="00293E55">
              <w:rPr>
                <w:rFonts w:hint="eastAsia"/>
                <w:sz w:val="21"/>
              </w:rPr>
              <w:t>1</w:t>
            </w:r>
            <w:r w:rsidR="006E4F59">
              <w:rPr>
                <w:rFonts w:hint="eastAsia"/>
                <w:sz w:val="21"/>
              </w:rPr>
              <w:t>-V0.3</w:t>
            </w:r>
          </w:p>
        </w:tc>
        <w:tc>
          <w:tcPr>
            <w:tcW w:w="1688" w:type="dxa"/>
          </w:tcPr>
          <w:p w14:paraId="477FC57E" w14:textId="77777777" w:rsidR="007741AB" w:rsidRPr="005A5AB6" w:rsidRDefault="007741AB" w:rsidP="006E4F59">
            <w:pPr>
              <w:spacing w:line="240" w:lineRule="auto"/>
              <w:ind w:firstLineChars="0" w:firstLine="0"/>
              <w:jc w:val="left"/>
              <w:rPr>
                <w:sz w:val="21"/>
              </w:rPr>
            </w:pPr>
            <w:r w:rsidRPr="005A5AB6">
              <w:rPr>
                <w:rFonts w:hint="eastAsia"/>
                <w:sz w:val="21"/>
              </w:rPr>
              <w:t>2014.</w:t>
            </w:r>
            <w:r w:rsidR="006E4F59">
              <w:rPr>
                <w:rFonts w:hint="eastAsia"/>
                <w:sz w:val="21"/>
              </w:rPr>
              <w:t>10-2014.12</w:t>
            </w:r>
          </w:p>
        </w:tc>
        <w:tc>
          <w:tcPr>
            <w:tcW w:w="4509" w:type="dxa"/>
          </w:tcPr>
          <w:p w14:paraId="0BC8541C" w14:textId="77777777" w:rsidR="007741AB" w:rsidRPr="005A5AB6" w:rsidRDefault="007741AB" w:rsidP="00422593">
            <w:pPr>
              <w:spacing w:line="240" w:lineRule="auto"/>
              <w:ind w:firstLineChars="0" w:firstLine="0"/>
              <w:jc w:val="left"/>
              <w:rPr>
                <w:sz w:val="21"/>
              </w:rPr>
            </w:pPr>
            <w:r w:rsidRPr="005A5AB6">
              <w:rPr>
                <w:rFonts w:hint="eastAsia"/>
                <w:sz w:val="21"/>
              </w:rPr>
              <w:t>形成初稿及修订</w:t>
            </w:r>
          </w:p>
        </w:tc>
        <w:tc>
          <w:tcPr>
            <w:tcW w:w="1473" w:type="dxa"/>
          </w:tcPr>
          <w:p w14:paraId="1F4F67C7" w14:textId="77777777" w:rsidR="007741AB" w:rsidRPr="005A5AB6" w:rsidRDefault="007741AB" w:rsidP="00422593">
            <w:pPr>
              <w:spacing w:line="240" w:lineRule="auto"/>
              <w:ind w:firstLineChars="0" w:firstLine="0"/>
              <w:jc w:val="left"/>
              <w:rPr>
                <w:sz w:val="21"/>
              </w:rPr>
            </w:pPr>
            <w:r w:rsidRPr="005A5AB6">
              <w:rPr>
                <w:rFonts w:hint="eastAsia"/>
                <w:sz w:val="21"/>
              </w:rPr>
              <w:t>余新泰</w:t>
            </w:r>
          </w:p>
        </w:tc>
      </w:tr>
      <w:tr w:rsidR="007741AB" w:rsidRPr="00CA59C2" w14:paraId="66A27598" w14:textId="77777777" w:rsidTr="00422593">
        <w:trPr>
          <w:trHeight w:val="340"/>
          <w:jc w:val="center"/>
        </w:trPr>
        <w:tc>
          <w:tcPr>
            <w:tcW w:w="1345" w:type="dxa"/>
          </w:tcPr>
          <w:p w14:paraId="5827B6F1" w14:textId="77777777" w:rsidR="007741AB" w:rsidRPr="005A5AB6" w:rsidRDefault="00144DA5" w:rsidP="00422593">
            <w:pPr>
              <w:spacing w:line="240" w:lineRule="auto"/>
              <w:ind w:firstLineChars="6" w:firstLine="13"/>
              <w:jc w:val="left"/>
              <w:rPr>
                <w:sz w:val="21"/>
              </w:rPr>
            </w:pPr>
            <w:r>
              <w:rPr>
                <w:rFonts w:hint="eastAsia"/>
                <w:sz w:val="21"/>
              </w:rPr>
              <w:t>V0.4</w:t>
            </w:r>
          </w:p>
        </w:tc>
        <w:tc>
          <w:tcPr>
            <w:tcW w:w="1688" w:type="dxa"/>
          </w:tcPr>
          <w:p w14:paraId="06A226C7" w14:textId="77777777"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14:paraId="15B65100" w14:textId="77777777" w:rsidR="007741AB" w:rsidRPr="005A5AB6" w:rsidRDefault="00342AC0" w:rsidP="00422593">
            <w:pPr>
              <w:spacing w:line="240" w:lineRule="auto"/>
              <w:ind w:firstLineChars="0" w:firstLine="0"/>
              <w:jc w:val="left"/>
              <w:rPr>
                <w:sz w:val="21"/>
              </w:rPr>
            </w:pPr>
            <w:r>
              <w:rPr>
                <w:rFonts w:hint="eastAsia"/>
                <w:sz w:val="21"/>
              </w:rPr>
              <w:t>根据</w:t>
            </w:r>
            <w:r w:rsidR="00144DA5">
              <w:rPr>
                <w:rFonts w:hint="eastAsia"/>
                <w:sz w:val="21"/>
              </w:rPr>
              <w:t>组内评审</w:t>
            </w:r>
            <w:r>
              <w:rPr>
                <w:rFonts w:hint="eastAsia"/>
                <w:sz w:val="21"/>
              </w:rPr>
              <w:t>意见修订</w:t>
            </w:r>
          </w:p>
        </w:tc>
        <w:tc>
          <w:tcPr>
            <w:tcW w:w="1473" w:type="dxa"/>
          </w:tcPr>
          <w:p w14:paraId="0E4E2307" w14:textId="77777777" w:rsidR="007741AB" w:rsidRPr="005A5AB6" w:rsidRDefault="00144DA5" w:rsidP="00422593">
            <w:pPr>
              <w:spacing w:line="240" w:lineRule="auto"/>
              <w:ind w:firstLineChars="0" w:firstLine="0"/>
              <w:jc w:val="left"/>
              <w:rPr>
                <w:sz w:val="21"/>
              </w:rPr>
            </w:pPr>
            <w:r>
              <w:rPr>
                <w:rFonts w:hint="eastAsia"/>
                <w:sz w:val="21"/>
              </w:rPr>
              <w:t>余新泰</w:t>
            </w:r>
            <w:r w:rsidR="00F50B81">
              <w:rPr>
                <w:rFonts w:hint="eastAsia"/>
                <w:sz w:val="21"/>
              </w:rPr>
              <w:t>、李田</w:t>
            </w:r>
          </w:p>
        </w:tc>
      </w:tr>
      <w:tr w:rsidR="007741AB" w:rsidRPr="00CA59C2" w14:paraId="7DB41585" w14:textId="77777777" w:rsidTr="00422593">
        <w:trPr>
          <w:trHeight w:val="340"/>
          <w:jc w:val="center"/>
        </w:trPr>
        <w:tc>
          <w:tcPr>
            <w:tcW w:w="1345" w:type="dxa"/>
          </w:tcPr>
          <w:p w14:paraId="01862EF3" w14:textId="77777777" w:rsidR="007741AB" w:rsidRPr="005A5AB6" w:rsidRDefault="00144DA5" w:rsidP="00422593">
            <w:pPr>
              <w:spacing w:line="240" w:lineRule="auto"/>
              <w:ind w:firstLineChars="6" w:firstLine="13"/>
              <w:jc w:val="left"/>
              <w:rPr>
                <w:sz w:val="21"/>
              </w:rPr>
            </w:pPr>
            <w:r>
              <w:rPr>
                <w:rFonts w:hint="eastAsia"/>
                <w:sz w:val="21"/>
              </w:rPr>
              <w:t>V0.5</w:t>
            </w:r>
          </w:p>
        </w:tc>
        <w:tc>
          <w:tcPr>
            <w:tcW w:w="1688" w:type="dxa"/>
          </w:tcPr>
          <w:p w14:paraId="13C3D4E1" w14:textId="77777777"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14:paraId="5ACA82D8" w14:textId="77777777" w:rsidR="007741AB" w:rsidRPr="007741AB" w:rsidRDefault="00144DA5" w:rsidP="00144DA5">
            <w:pPr>
              <w:spacing w:line="240" w:lineRule="auto"/>
              <w:ind w:firstLineChars="0" w:firstLine="0"/>
              <w:jc w:val="left"/>
              <w:rPr>
                <w:sz w:val="21"/>
              </w:rPr>
            </w:pPr>
            <w:r>
              <w:rPr>
                <w:rFonts w:hint="eastAsia"/>
                <w:sz w:val="21"/>
              </w:rPr>
              <w:t>新增对国际板法人客户开销户接口、上海金定价</w:t>
            </w:r>
            <w:r w:rsidR="00D21FCD">
              <w:rPr>
                <w:rFonts w:hint="eastAsia"/>
                <w:sz w:val="21"/>
              </w:rPr>
              <w:t>行情</w:t>
            </w:r>
            <w:r>
              <w:rPr>
                <w:rFonts w:hint="eastAsia"/>
                <w:sz w:val="21"/>
              </w:rPr>
              <w:t>接口的支持</w:t>
            </w:r>
          </w:p>
        </w:tc>
        <w:tc>
          <w:tcPr>
            <w:tcW w:w="1473" w:type="dxa"/>
          </w:tcPr>
          <w:p w14:paraId="260A8C46" w14:textId="77777777" w:rsidR="007741AB" w:rsidRPr="00144DA5" w:rsidRDefault="00144DA5" w:rsidP="00422593">
            <w:pPr>
              <w:spacing w:line="240" w:lineRule="auto"/>
              <w:ind w:firstLineChars="0" w:firstLine="0"/>
              <w:jc w:val="left"/>
              <w:rPr>
                <w:sz w:val="21"/>
              </w:rPr>
            </w:pPr>
            <w:r>
              <w:rPr>
                <w:rFonts w:hint="eastAsia"/>
                <w:sz w:val="21"/>
              </w:rPr>
              <w:t>余新泰</w:t>
            </w:r>
          </w:p>
        </w:tc>
      </w:tr>
      <w:tr w:rsidR="007741AB" w:rsidRPr="00CA59C2" w14:paraId="154CA293" w14:textId="77777777" w:rsidTr="00422593">
        <w:trPr>
          <w:trHeight w:val="340"/>
          <w:jc w:val="center"/>
        </w:trPr>
        <w:tc>
          <w:tcPr>
            <w:tcW w:w="1345" w:type="dxa"/>
          </w:tcPr>
          <w:p w14:paraId="00AA8316" w14:textId="77777777" w:rsidR="007741AB" w:rsidRPr="005A5AB6" w:rsidRDefault="000476E9" w:rsidP="00422593">
            <w:pPr>
              <w:spacing w:line="240" w:lineRule="auto"/>
              <w:ind w:firstLineChars="6" w:firstLine="13"/>
              <w:jc w:val="left"/>
              <w:rPr>
                <w:sz w:val="21"/>
              </w:rPr>
            </w:pPr>
            <w:r>
              <w:rPr>
                <w:rFonts w:hint="eastAsia"/>
                <w:sz w:val="21"/>
              </w:rPr>
              <w:t>V0.6</w:t>
            </w:r>
          </w:p>
        </w:tc>
        <w:tc>
          <w:tcPr>
            <w:tcW w:w="1688" w:type="dxa"/>
          </w:tcPr>
          <w:p w14:paraId="28738888" w14:textId="77777777" w:rsidR="007741AB" w:rsidRPr="005A5AB6" w:rsidRDefault="000476E9" w:rsidP="00422593">
            <w:pPr>
              <w:spacing w:line="240" w:lineRule="auto"/>
              <w:ind w:firstLineChars="0" w:firstLine="0"/>
              <w:jc w:val="left"/>
              <w:rPr>
                <w:sz w:val="21"/>
              </w:rPr>
            </w:pPr>
            <w:r>
              <w:rPr>
                <w:rFonts w:hint="eastAsia"/>
                <w:sz w:val="21"/>
              </w:rPr>
              <w:t>2015.1</w:t>
            </w:r>
          </w:p>
        </w:tc>
        <w:tc>
          <w:tcPr>
            <w:tcW w:w="4509" w:type="dxa"/>
          </w:tcPr>
          <w:p w14:paraId="7349A352" w14:textId="77777777" w:rsidR="007741AB" w:rsidRDefault="000476E9" w:rsidP="00422593">
            <w:pPr>
              <w:spacing w:line="240" w:lineRule="auto"/>
              <w:ind w:firstLineChars="0" w:firstLine="0"/>
              <w:jc w:val="left"/>
              <w:rPr>
                <w:sz w:val="21"/>
              </w:rPr>
            </w:pPr>
            <w:r>
              <w:rPr>
                <w:rFonts w:hint="eastAsia"/>
                <w:sz w:val="21"/>
              </w:rPr>
              <w:t xml:space="preserve">1. </w:t>
            </w:r>
            <w:r>
              <w:rPr>
                <w:rFonts w:hint="eastAsia"/>
                <w:sz w:val="21"/>
              </w:rPr>
              <w:t>与金仕达确认查询接口中会员代码是否必填问题；</w:t>
            </w:r>
          </w:p>
          <w:p w14:paraId="6B0B64EE" w14:textId="77777777" w:rsidR="008D4FA8" w:rsidRDefault="00EC648E" w:rsidP="008D4FA8">
            <w:pPr>
              <w:spacing w:line="240" w:lineRule="auto"/>
              <w:ind w:firstLineChars="0" w:firstLine="0"/>
              <w:jc w:val="left"/>
              <w:rPr>
                <w:sz w:val="21"/>
              </w:rPr>
            </w:pPr>
            <w:r>
              <w:rPr>
                <w:rFonts w:hint="eastAsia"/>
                <w:sz w:val="21"/>
              </w:rPr>
              <w:t>2</w:t>
            </w:r>
            <w:r w:rsidR="008D4FA8">
              <w:rPr>
                <w:rFonts w:hint="eastAsia"/>
                <w:sz w:val="21"/>
              </w:rPr>
              <w:t xml:space="preserve">. </w:t>
            </w:r>
            <w:r w:rsidR="001B08C7">
              <w:rPr>
                <w:rFonts w:hint="eastAsia"/>
                <w:sz w:val="21"/>
              </w:rPr>
              <w:t>根据最新需求</w:t>
            </w:r>
            <w:r w:rsidR="008D4FA8">
              <w:rPr>
                <w:rFonts w:hint="eastAsia"/>
                <w:sz w:val="21"/>
              </w:rPr>
              <w:t>对国际板法人开销户接口进行修订</w:t>
            </w:r>
          </w:p>
          <w:p w14:paraId="2F2BE27E" w14:textId="77777777" w:rsidR="00EC648E" w:rsidRDefault="00EC648E" w:rsidP="00EC648E">
            <w:pPr>
              <w:spacing w:line="240" w:lineRule="auto"/>
              <w:ind w:firstLineChars="0" w:firstLine="0"/>
              <w:jc w:val="left"/>
              <w:rPr>
                <w:sz w:val="21"/>
              </w:rPr>
            </w:pPr>
            <w:r>
              <w:rPr>
                <w:rFonts w:hint="eastAsia"/>
                <w:sz w:val="21"/>
              </w:rPr>
              <w:t xml:space="preserve">3. </w:t>
            </w:r>
            <w:r>
              <w:rPr>
                <w:rFonts w:hint="eastAsia"/>
                <w:sz w:val="21"/>
              </w:rPr>
              <w:t>附录补充</w:t>
            </w:r>
            <w:r>
              <w:rPr>
                <w:rFonts w:hint="eastAsia"/>
                <w:sz w:val="21"/>
              </w:rPr>
              <w:t>2.5</w:t>
            </w:r>
            <w:r>
              <w:rPr>
                <w:rFonts w:hint="eastAsia"/>
                <w:sz w:val="21"/>
              </w:rPr>
              <w:t>代应答码信息</w:t>
            </w:r>
          </w:p>
          <w:p w14:paraId="419CC222" w14:textId="77777777" w:rsidR="008A4256" w:rsidRPr="000476E9" w:rsidRDefault="008A4256" w:rsidP="009F1B84">
            <w:pPr>
              <w:spacing w:line="240" w:lineRule="auto"/>
              <w:ind w:firstLineChars="0" w:firstLine="0"/>
              <w:jc w:val="left"/>
              <w:rPr>
                <w:sz w:val="21"/>
              </w:rPr>
            </w:pPr>
            <w:r>
              <w:rPr>
                <w:rFonts w:hint="eastAsia"/>
                <w:sz w:val="21"/>
              </w:rPr>
              <w:t xml:space="preserve">4. </w:t>
            </w:r>
            <w:r>
              <w:rPr>
                <w:rFonts w:hint="eastAsia"/>
                <w:sz w:val="21"/>
              </w:rPr>
              <w:t>调整消息组件的相关表述</w:t>
            </w:r>
          </w:p>
        </w:tc>
        <w:tc>
          <w:tcPr>
            <w:tcW w:w="1473" w:type="dxa"/>
          </w:tcPr>
          <w:p w14:paraId="35D05B55" w14:textId="77777777" w:rsidR="007741AB" w:rsidRPr="005A5AB6" w:rsidRDefault="000476E9" w:rsidP="00422593">
            <w:pPr>
              <w:spacing w:line="240" w:lineRule="auto"/>
              <w:ind w:firstLineChars="0" w:firstLine="0"/>
              <w:jc w:val="left"/>
              <w:rPr>
                <w:sz w:val="21"/>
              </w:rPr>
            </w:pPr>
            <w:r>
              <w:rPr>
                <w:rFonts w:hint="eastAsia"/>
                <w:sz w:val="21"/>
              </w:rPr>
              <w:t>余新泰</w:t>
            </w:r>
          </w:p>
        </w:tc>
      </w:tr>
      <w:tr w:rsidR="007741AB" w:rsidRPr="00CA59C2" w14:paraId="594D8647" w14:textId="77777777" w:rsidTr="00422593">
        <w:trPr>
          <w:trHeight w:val="340"/>
          <w:jc w:val="center"/>
        </w:trPr>
        <w:tc>
          <w:tcPr>
            <w:tcW w:w="1345" w:type="dxa"/>
          </w:tcPr>
          <w:p w14:paraId="38059AF3" w14:textId="77777777" w:rsidR="007741AB" w:rsidRPr="005A5AB6" w:rsidRDefault="00BA47D5" w:rsidP="00422593">
            <w:pPr>
              <w:spacing w:line="240" w:lineRule="auto"/>
              <w:ind w:firstLineChars="6" w:firstLine="13"/>
              <w:jc w:val="left"/>
              <w:rPr>
                <w:sz w:val="21"/>
              </w:rPr>
            </w:pPr>
            <w:r>
              <w:rPr>
                <w:rFonts w:hint="eastAsia"/>
                <w:sz w:val="21"/>
              </w:rPr>
              <w:t>V0.7</w:t>
            </w:r>
          </w:p>
        </w:tc>
        <w:tc>
          <w:tcPr>
            <w:tcW w:w="1688" w:type="dxa"/>
          </w:tcPr>
          <w:p w14:paraId="4A1622EF" w14:textId="77777777" w:rsidR="007741AB" w:rsidRPr="005A5AB6" w:rsidRDefault="00BA47D5" w:rsidP="00422593">
            <w:pPr>
              <w:spacing w:line="240" w:lineRule="auto"/>
              <w:ind w:firstLineChars="0" w:firstLine="0"/>
              <w:jc w:val="left"/>
              <w:rPr>
                <w:sz w:val="21"/>
              </w:rPr>
            </w:pPr>
            <w:r>
              <w:rPr>
                <w:rFonts w:hint="eastAsia"/>
                <w:sz w:val="21"/>
              </w:rPr>
              <w:t>2015.1</w:t>
            </w:r>
          </w:p>
        </w:tc>
        <w:tc>
          <w:tcPr>
            <w:tcW w:w="4509" w:type="dxa"/>
          </w:tcPr>
          <w:p w14:paraId="4E470FAD" w14:textId="77777777" w:rsidR="007741AB" w:rsidRPr="007741AB" w:rsidRDefault="008F0E0A" w:rsidP="008F0E0A">
            <w:pPr>
              <w:spacing w:line="240" w:lineRule="auto"/>
              <w:ind w:firstLineChars="0" w:firstLine="0"/>
              <w:jc w:val="left"/>
              <w:rPr>
                <w:sz w:val="21"/>
              </w:rPr>
            </w:pPr>
            <w:r>
              <w:rPr>
                <w:rFonts w:hint="eastAsia"/>
                <w:sz w:val="21"/>
              </w:rPr>
              <w:t>以会议形式组织通过评审，并</w:t>
            </w:r>
            <w:r w:rsidR="00BA47D5">
              <w:rPr>
                <w:rFonts w:hint="eastAsia"/>
                <w:sz w:val="21"/>
              </w:rPr>
              <w:t>根据评审</w:t>
            </w:r>
            <w:r>
              <w:rPr>
                <w:rFonts w:hint="eastAsia"/>
                <w:sz w:val="21"/>
              </w:rPr>
              <w:t>反馈完成修订</w:t>
            </w:r>
          </w:p>
        </w:tc>
        <w:tc>
          <w:tcPr>
            <w:tcW w:w="1473" w:type="dxa"/>
          </w:tcPr>
          <w:p w14:paraId="17314C6C" w14:textId="77777777" w:rsidR="007741AB" w:rsidRPr="00BA47D5" w:rsidRDefault="00BA47D5" w:rsidP="00422593">
            <w:pPr>
              <w:spacing w:line="240" w:lineRule="auto"/>
              <w:ind w:firstLineChars="0" w:firstLine="0"/>
              <w:jc w:val="left"/>
              <w:rPr>
                <w:sz w:val="21"/>
              </w:rPr>
            </w:pPr>
            <w:r>
              <w:rPr>
                <w:rFonts w:hint="eastAsia"/>
                <w:sz w:val="21"/>
              </w:rPr>
              <w:t>余新泰</w:t>
            </w:r>
          </w:p>
        </w:tc>
      </w:tr>
      <w:tr w:rsidR="007741AB" w:rsidRPr="005F0B97" w14:paraId="4716179E" w14:textId="77777777" w:rsidTr="00422593">
        <w:trPr>
          <w:trHeight w:val="340"/>
          <w:jc w:val="center"/>
        </w:trPr>
        <w:tc>
          <w:tcPr>
            <w:tcW w:w="1345" w:type="dxa"/>
          </w:tcPr>
          <w:p w14:paraId="0E2530BB" w14:textId="77777777" w:rsidR="007741AB" w:rsidRPr="005A5AB6" w:rsidRDefault="004A44EF" w:rsidP="00422593">
            <w:pPr>
              <w:spacing w:line="240" w:lineRule="auto"/>
              <w:ind w:firstLineChars="6" w:firstLine="13"/>
              <w:jc w:val="left"/>
              <w:rPr>
                <w:sz w:val="21"/>
              </w:rPr>
            </w:pPr>
            <w:r>
              <w:rPr>
                <w:rFonts w:hint="eastAsia"/>
                <w:sz w:val="21"/>
              </w:rPr>
              <w:t>V0.8</w:t>
            </w:r>
          </w:p>
        </w:tc>
        <w:tc>
          <w:tcPr>
            <w:tcW w:w="1688" w:type="dxa"/>
          </w:tcPr>
          <w:p w14:paraId="43CB2EBB" w14:textId="77777777" w:rsidR="007741AB" w:rsidRPr="005A5AB6" w:rsidRDefault="004A44EF" w:rsidP="00422593">
            <w:pPr>
              <w:spacing w:line="240" w:lineRule="auto"/>
              <w:ind w:firstLineChars="0" w:firstLine="0"/>
              <w:jc w:val="left"/>
              <w:rPr>
                <w:sz w:val="21"/>
              </w:rPr>
            </w:pPr>
            <w:r>
              <w:rPr>
                <w:rFonts w:hint="eastAsia"/>
                <w:sz w:val="21"/>
              </w:rPr>
              <w:t>2015.2</w:t>
            </w:r>
          </w:p>
        </w:tc>
        <w:tc>
          <w:tcPr>
            <w:tcW w:w="4509" w:type="dxa"/>
          </w:tcPr>
          <w:p w14:paraId="64CC89A2" w14:textId="77777777" w:rsidR="007741AB" w:rsidRDefault="004A44EF" w:rsidP="004A44EF">
            <w:pPr>
              <w:spacing w:line="240" w:lineRule="auto"/>
              <w:ind w:firstLineChars="0" w:firstLine="0"/>
              <w:jc w:val="left"/>
              <w:rPr>
                <w:sz w:val="21"/>
              </w:rPr>
            </w:pPr>
            <w:r>
              <w:rPr>
                <w:rFonts w:hint="eastAsia"/>
                <w:sz w:val="21"/>
              </w:rPr>
              <w:t>根据</w:t>
            </w:r>
            <w:r>
              <w:rPr>
                <w:rFonts w:hint="eastAsia"/>
                <w:sz w:val="21"/>
              </w:rPr>
              <w:t>GEMS1</w:t>
            </w:r>
            <w:r>
              <w:rPr>
                <w:rFonts w:hint="eastAsia"/>
                <w:sz w:val="21"/>
              </w:rPr>
              <w:t>最新需求修订如下：</w:t>
            </w:r>
          </w:p>
          <w:p w14:paraId="15C8F38E" w14:textId="77777777" w:rsidR="004A44EF" w:rsidRPr="004A44EF" w:rsidRDefault="004A44EF" w:rsidP="004A44EF">
            <w:pPr>
              <w:spacing w:line="240" w:lineRule="auto"/>
              <w:ind w:firstLineChars="0" w:firstLine="0"/>
              <w:jc w:val="left"/>
              <w:rPr>
                <w:sz w:val="21"/>
              </w:rPr>
            </w:pPr>
            <w:r>
              <w:rPr>
                <w:rFonts w:hint="eastAsia"/>
                <w:sz w:val="21"/>
              </w:rPr>
              <w:t xml:space="preserve">1. </w:t>
            </w:r>
            <w:r w:rsidRPr="004A44EF">
              <w:rPr>
                <w:rFonts w:hint="eastAsia"/>
                <w:sz w:val="21"/>
              </w:rPr>
              <w:t>应急报单应答</w:t>
            </w:r>
            <w:r w:rsidRPr="004A44EF">
              <w:rPr>
                <w:rFonts w:hint="eastAsia"/>
                <w:sz w:val="21"/>
              </w:rPr>
              <w:t>/</w:t>
            </w:r>
            <w:r w:rsidRPr="004A44EF">
              <w:rPr>
                <w:rFonts w:hint="eastAsia"/>
                <w:sz w:val="21"/>
              </w:rPr>
              <w:t>回报</w:t>
            </w:r>
            <w:r>
              <w:rPr>
                <w:rFonts w:hint="eastAsia"/>
                <w:sz w:val="21"/>
              </w:rPr>
              <w:t>/</w:t>
            </w:r>
            <w:r>
              <w:rPr>
                <w:rFonts w:hint="eastAsia"/>
                <w:sz w:val="21"/>
              </w:rPr>
              <w:t>复核</w:t>
            </w:r>
            <w:r w:rsidRPr="004A44EF">
              <w:rPr>
                <w:rFonts w:hint="eastAsia"/>
                <w:sz w:val="21"/>
              </w:rPr>
              <w:t>中的报单类型为</w:t>
            </w:r>
            <w:r>
              <w:rPr>
                <w:rFonts w:hint="eastAsia"/>
                <w:sz w:val="21"/>
              </w:rPr>
              <w:t>“</w:t>
            </w:r>
            <w:r>
              <w:rPr>
                <w:rFonts w:hint="eastAsia"/>
                <w:sz w:val="21"/>
              </w:rPr>
              <w:t>1-</w:t>
            </w:r>
            <w:r w:rsidRPr="004A44EF">
              <w:rPr>
                <w:rFonts w:hint="eastAsia"/>
                <w:sz w:val="21"/>
              </w:rPr>
              <w:t>普通报单</w:t>
            </w:r>
            <w:r>
              <w:rPr>
                <w:rFonts w:hint="eastAsia"/>
                <w:sz w:val="21"/>
              </w:rPr>
              <w:t>”与</w:t>
            </w:r>
            <w:r>
              <w:rPr>
                <w:rFonts w:hint="eastAsia"/>
                <w:sz w:val="21"/>
              </w:rPr>
              <w:t>2.5</w:t>
            </w:r>
            <w:r>
              <w:rPr>
                <w:rFonts w:hint="eastAsia"/>
                <w:sz w:val="21"/>
              </w:rPr>
              <w:t>代保持一致，</w:t>
            </w:r>
            <w:r>
              <w:rPr>
                <w:rFonts w:hint="eastAsia"/>
                <w:sz w:val="21"/>
              </w:rPr>
              <w:t>GEMS2</w:t>
            </w:r>
            <w:r>
              <w:rPr>
                <w:rFonts w:hint="eastAsia"/>
                <w:sz w:val="21"/>
              </w:rPr>
              <w:t>再调整为“</w:t>
            </w:r>
            <w:r>
              <w:rPr>
                <w:rFonts w:hint="eastAsia"/>
                <w:sz w:val="21"/>
              </w:rPr>
              <w:t>2-</w:t>
            </w:r>
            <w:r>
              <w:rPr>
                <w:rFonts w:hint="eastAsia"/>
                <w:sz w:val="21"/>
              </w:rPr>
              <w:t>应急报单”</w:t>
            </w:r>
            <w:r>
              <w:rPr>
                <w:rFonts w:hint="eastAsia"/>
                <w:sz w:val="21"/>
              </w:rPr>
              <w:t xml:space="preserve"> </w:t>
            </w:r>
          </w:p>
        </w:tc>
        <w:tc>
          <w:tcPr>
            <w:tcW w:w="1473" w:type="dxa"/>
          </w:tcPr>
          <w:p w14:paraId="5934510C" w14:textId="77777777" w:rsidR="007741AB" w:rsidRPr="005A5AB6" w:rsidRDefault="007741AB" w:rsidP="00422593">
            <w:pPr>
              <w:spacing w:line="240" w:lineRule="auto"/>
              <w:ind w:firstLineChars="0" w:firstLine="0"/>
              <w:jc w:val="left"/>
              <w:rPr>
                <w:sz w:val="21"/>
              </w:rPr>
            </w:pPr>
          </w:p>
        </w:tc>
      </w:tr>
      <w:tr w:rsidR="00E54C1C" w:rsidRPr="005F0B97" w14:paraId="6C562BD5" w14:textId="77777777" w:rsidTr="00422593">
        <w:trPr>
          <w:trHeight w:val="340"/>
          <w:jc w:val="center"/>
        </w:trPr>
        <w:tc>
          <w:tcPr>
            <w:tcW w:w="1345" w:type="dxa"/>
          </w:tcPr>
          <w:p w14:paraId="3594F592" w14:textId="77777777" w:rsidR="00E54C1C" w:rsidRDefault="00E54C1C" w:rsidP="009D40BC">
            <w:pPr>
              <w:spacing w:line="240" w:lineRule="auto"/>
              <w:ind w:firstLineChars="6" w:firstLine="13"/>
              <w:jc w:val="left"/>
              <w:rPr>
                <w:sz w:val="21"/>
              </w:rPr>
            </w:pPr>
            <w:r>
              <w:rPr>
                <w:rFonts w:hint="eastAsia"/>
                <w:sz w:val="21"/>
              </w:rPr>
              <w:t>V0.</w:t>
            </w:r>
            <w:r w:rsidR="009D40BC">
              <w:rPr>
                <w:rFonts w:hint="eastAsia"/>
                <w:sz w:val="21"/>
              </w:rPr>
              <w:t>81</w:t>
            </w:r>
          </w:p>
        </w:tc>
        <w:tc>
          <w:tcPr>
            <w:tcW w:w="1688" w:type="dxa"/>
          </w:tcPr>
          <w:p w14:paraId="2E9DAE78" w14:textId="77777777" w:rsidR="00E54C1C" w:rsidRDefault="00E54C1C" w:rsidP="00422593">
            <w:pPr>
              <w:spacing w:line="240" w:lineRule="auto"/>
              <w:ind w:firstLineChars="0" w:firstLine="0"/>
              <w:jc w:val="left"/>
              <w:rPr>
                <w:sz w:val="21"/>
              </w:rPr>
            </w:pPr>
            <w:r>
              <w:rPr>
                <w:rFonts w:hint="eastAsia"/>
                <w:sz w:val="21"/>
              </w:rPr>
              <w:t>2015.3</w:t>
            </w:r>
          </w:p>
        </w:tc>
        <w:tc>
          <w:tcPr>
            <w:tcW w:w="4509" w:type="dxa"/>
          </w:tcPr>
          <w:p w14:paraId="723AEF8F" w14:textId="77777777" w:rsidR="00E54C1C" w:rsidRDefault="00E54C1C" w:rsidP="00E54C1C">
            <w:pPr>
              <w:spacing w:line="240" w:lineRule="auto"/>
              <w:ind w:firstLineChars="0" w:firstLine="0"/>
              <w:jc w:val="left"/>
              <w:rPr>
                <w:sz w:val="21"/>
              </w:rPr>
            </w:pPr>
            <w:r>
              <w:rPr>
                <w:rFonts w:hint="eastAsia"/>
                <w:sz w:val="21"/>
              </w:rPr>
              <w:t>根据五一上线版本更新：</w:t>
            </w:r>
          </w:p>
          <w:p w14:paraId="5A05231B" w14:textId="77777777" w:rsidR="00E54C1C" w:rsidRPr="00E54C1C" w:rsidRDefault="00E54C1C" w:rsidP="00E54C1C">
            <w:pPr>
              <w:spacing w:line="240" w:lineRule="auto"/>
              <w:ind w:firstLineChars="0" w:firstLine="0"/>
              <w:jc w:val="left"/>
              <w:rPr>
                <w:sz w:val="21"/>
              </w:rPr>
            </w:pPr>
            <w:r>
              <w:rPr>
                <w:rFonts w:hint="eastAsia"/>
                <w:sz w:val="21"/>
              </w:rPr>
              <w:t>1</w:t>
            </w:r>
            <w:r>
              <w:rPr>
                <w:rFonts w:hint="eastAsia"/>
                <w:sz w:val="21"/>
              </w:rPr>
              <w:t>）</w:t>
            </w:r>
            <w:r w:rsidRPr="00E54C1C">
              <w:rPr>
                <w:rFonts w:hint="eastAsia"/>
                <w:sz w:val="21"/>
              </w:rPr>
              <w:t>增加“</w:t>
            </w:r>
            <w:r w:rsidRPr="00E54C1C">
              <w:rPr>
                <w:rFonts w:hint="eastAsia"/>
                <w:sz w:val="21"/>
              </w:rPr>
              <w:t>32-</w:t>
            </w:r>
            <w:r w:rsidRPr="00E54C1C">
              <w:rPr>
                <w:rFonts w:hint="eastAsia"/>
                <w:sz w:val="21"/>
              </w:rPr>
              <w:t>国际板上海金买入”、“</w:t>
            </w:r>
            <w:r w:rsidRPr="00E54C1C">
              <w:rPr>
                <w:rFonts w:hint="eastAsia"/>
                <w:sz w:val="21"/>
              </w:rPr>
              <w:t>33-</w:t>
            </w:r>
            <w:r w:rsidRPr="00E54C1C">
              <w:rPr>
                <w:rFonts w:hint="eastAsia"/>
                <w:sz w:val="21"/>
              </w:rPr>
              <w:t>国际板上海卖出”。</w:t>
            </w:r>
          </w:p>
          <w:p w14:paraId="12209ADA" w14:textId="77777777" w:rsidR="00E54C1C" w:rsidRPr="00E54C1C" w:rsidRDefault="00E54C1C" w:rsidP="00E54C1C">
            <w:pPr>
              <w:spacing w:line="240" w:lineRule="auto"/>
              <w:ind w:firstLineChars="0" w:firstLine="0"/>
              <w:jc w:val="left"/>
              <w:rPr>
                <w:sz w:val="21"/>
              </w:rPr>
            </w:pPr>
            <w:r>
              <w:rPr>
                <w:rFonts w:hint="eastAsia"/>
                <w:sz w:val="21"/>
              </w:rPr>
              <w:t>2</w:t>
            </w:r>
            <w:r>
              <w:rPr>
                <w:rFonts w:hint="eastAsia"/>
                <w:sz w:val="21"/>
              </w:rPr>
              <w:t>）</w:t>
            </w:r>
            <w:r w:rsidR="009D40BC" w:rsidRPr="009D40BC">
              <w:rPr>
                <w:rFonts w:hint="eastAsia"/>
                <w:sz w:val="21"/>
              </w:rPr>
              <w:t>会员类型增加“</w:t>
            </w:r>
            <w:r w:rsidR="009D40BC" w:rsidRPr="009D40BC">
              <w:rPr>
                <w:rFonts w:hint="eastAsia"/>
                <w:sz w:val="21"/>
              </w:rPr>
              <w:t>5-</w:t>
            </w:r>
            <w:r w:rsidR="009D40BC" w:rsidRPr="009D40BC">
              <w:rPr>
                <w:rFonts w:hint="eastAsia"/>
                <w:sz w:val="21"/>
              </w:rPr>
              <w:t>券商类“，“</w:t>
            </w:r>
            <w:r w:rsidR="009D40BC" w:rsidRPr="009D40BC">
              <w:rPr>
                <w:rFonts w:hint="eastAsia"/>
                <w:sz w:val="21"/>
              </w:rPr>
              <w:t>6-</w:t>
            </w:r>
            <w:r w:rsidR="009D40BC" w:rsidRPr="009D40BC">
              <w:rPr>
                <w:rFonts w:hint="eastAsia"/>
                <w:sz w:val="21"/>
              </w:rPr>
              <w:t>基金类“，“</w:t>
            </w:r>
            <w:r w:rsidR="009D40BC" w:rsidRPr="009D40BC">
              <w:rPr>
                <w:rFonts w:hint="eastAsia"/>
                <w:sz w:val="21"/>
              </w:rPr>
              <w:t>7-</w:t>
            </w:r>
            <w:r w:rsidR="009D40BC" w:rsidRPr="009D40BC">
              <w:rPr>
                <w:rFonts w:hint="eastAsia"/>
                <w:sz w:val="21"/>
              </w:rPr>
              <w:t>信托类“，“</w:t>
            </w:r>
            <w:r w:rsidR="009D40BC" w:rsidRPr="009D40BC">
              <w:rPr>
                <w:rFonts w:hint="eastAsia"/>
                <w:sz w:val="21"/>
              </w:rPr>
              <w:t>8-</w:t>
            </w:r>
            <w:r w:rsidR="009D40BC" w:rsidRPr="009D40BC">
              <w:rPr>
                <w:rFonts w:hint="eastAsia"/>
                <w:sz w:val="21"/>
              </w:rPr>
              <w:t>保险类“</w:t>
            </w:r>
          </w:p>
        </w:tc>
        <w:tc>
          <w:tcPr>
            <w:tcW w:w="1473" w:type="dxa"/>
          </w:tcPr>
          <w:p w14:paraId="07E16116" w14:textId="77777777" w:rsidR="00E54C1C" w:rsidRPr="00E54C1C" w:rsidRDefault="00E54C1C" w:rsidP="00422593">
            <w:pPr>
              <w:spacing w:line="240" w:lineRule="auto"/>
              <w:ind w:firstLineChars="0" w:firstLine="0"/>
              <w:jc w:val="left"/>
              <w:rPr>
                <w:sz w:val="21"/>
              </w:rPr>
            </w:pPr>
            <w:r>
              <w:rPr>
                <w:rFonts w:hint="eastAsia"/>
                <w:sz w:val="21"/>
              </w:rPr>
              <w:t>余新泰</w:t>
            </w:r>
          </w:p>
        </w:tc>
      </w:tr>
      <w:tr w:rsidR="00F82F83" w:rsidRPr="005F0B97" w14:paraId="1FBCAD8C" w14:textId="77777777" w:rsidTr="00422593">
        <w:trPr>
          <w:trHeight w:val="340"/>
          <w:jc w:val="center"/>
        </w:trPr>
        <w:tc>
          <w:tcPr>
            <w:tcW w:w="1345" w:type="dxa"/>
          </w:tcPr>
          <w:p w14:paraId="40DC75FA" w14:textId="77777777" w:rsidR="00F82F83" w:rsidRDefault="00F82F83" w:rsidP="009D40BC">
            <w:pPr>
              <w:spacing w:line="240" w:lineRule="auto"/>
              <w:ind w:firstLineChars="6" w:firstLine="13"/>
              <w:jc w:val="left"/>
              <w:rPr>
                <w:sz w:val="21"/>
              </w:rPr>
            </w:pPr>
            <w:r>
              <w:rPr>
                <w:rFonts w:hint="eastAsia"/>
                <w:sz w:val="21"/>
              </w:rPr>
              <w:t>V0.9</w:t>
            </w:r>
          </w:p>
        </w:tc>
        <w:tc>
          <w:tcPr>
            <w:tcW w:w="1688" w:type="dxa"/>
          </w:tcPr>
          <w:p w14:paraId="64A6CB5D" w14:textId="77777777" w:rsidR="00F82F83" w:rsidRDefault="00F82F83" w:rsidP="00422593">
            <w:pPr>
              <w:spacing w:line="240" w:lineRule="auto"/>
              <w:ind w:firstLineChars="0" w:firstLine="0"/>
              <w:jc w:val="left"/>
              <w:rPr>
                <w:sz w:val="21"/>
              </w:rPr>
            </w:pPr>
            <w:r>
              <w:rPr>
                <w:rFonts w:hint="eastAsia"/>
                <w:sz w:val="21"/>
              </w:rPr>
              <w:t>2015.3</w:t>
            </w:r>
          </w:p>
        </w:tc>
        <w:tc>
          <w:tcPr>
            <w:tcW w:w="4509" w:type="dxa"/>
          </w:tcPr>
          <w:p w14:paraId="6DD49CED" w14:textId="77777777" w:rsidR="00F82F83" w:rsidRDefault="00B927B9" w:rsidP="00E54C1C">
            <w:pPr>
              <w:spacing w:line="240" w:lineRule="auto"/>
              <w:ind w:firstLineChars="0" w:firstLine="0"/>
              <w:jc w:val="left"/>
              <w:rPr>
                <w:sz w:val="21"/>
              </w:rPr>
            </w:pPr>
            <w:r>
              <w:rPr>
                <w:rFonts w:hint="eastAsia"/>
                <w:sz w:val="21"/>
              </w:rPr>
              <w:t>1</w:t>
            </w:r>
            <w:r>
              <w:rPr>
                <w:rFonts w:hint="eastAsia"/>
                <w:sz w:val="21"/>
              </w:rPr>
              <w:t>、</w:t>
            </w:r>
            <w:r w:rsidR="00F82F83">
              <w:rPr>
                <w:rFonts w:hint="eastAsia"/>
                <w:sz w:val="21"/>
              </w:rPr>
              <w:t>补充消息类型标识符定义列表</w:t>
            </w:r>
          </w:p>
          <w:p w14:paraId="109530C1" w14:textId="77777777" w:rsidR="00B927B9" w:rsidRDefault="00B927B9" w:rsidP="00E54C1C">
            <w:pPr>
              <w:spacing w:line="240" w:lineRule="auto"/>
              <w:ind w:firstLineChars="0" w:firstLine="0"/>
              <w:jc w:val="left"/>
              <w:rPr>
                <w:sz w:val="21"/>
              </w:rPr>
            </w:pPr>
            <w:r>
              <w:rPr>
                <w:rFonts w:hint="eastAsia"/>
                <w:sz w:val="21"/>
              </w:rPr>
              <w:t>2</w:t>
            </w:r>
            <w:r>
              <w:rPr>
                <w:rFonts w:hint="eastAsia"/>
                <w:sz w:val="21"/>
              </w:rPr>
              <w:t>、根据国际会员二级系统</w:t>
            </w:r>
            <w:r>
              <w:rPr>
                <w:rFonts w:hint="eastAsia"/>
                <w:sz w:val="21"/>
              </w:rPr>
              <w:t>API</w:t>
            </w:r>
            <w:r>
              <w:rPr>
                <w:rFonts w:hint="eastAsia"/>
                <w:sz w:val="21"/>
              </w:rPr>
              <w:t>改造需求补充相关域定义</w:t>
            </w:r>
          </w:p>
        </w:tc>
        <w:tc>
          <w:tcPr>
            <w:tcW w:w="1473" w:type="dxa"/>
          </w:tcPr>
          <w:p w14:paraId="467C0AF2" w14:textId="77777777" w:rsidR="00F82F83" w:rsidRPr="00F82F83" w:rsidRDefault="00F82F83" w:rsidP="00422593">
            <w:pPr>
              <w:spacing w:line="240" w:lineRule="auto"/>
              <w:ind w:firstLineChars="0" w:firstLine="0"/>
              <w:jc w:val="left"/>
              <w:rPr>
                <w:sz w:val="21"/>
              </w:rPr>
            </w:pPr>
            <w:r>
              <w:rPr>
                <w:rFonts w:hint="eastAsia"/>
                <w:sz w:val="21"/>
              </w:rPr>
              <w:t>余新泰</w:t>
            </w:r>
          </w:p>
        </w:tc>
      </w:tr>
      <w:tr w:rsidR="0069640F" w:rsidRPr="005F0B97" w14:paraId="7907B46A" w14:textId="77777777" w:rsidTr="00422593">
        <w:trPr>
          <w:trHeight w:val="340"/>
          <w:jc w:val="center"/>
        </w:trPr>
        <w:tc>
          <w:tcPr>
            <w:tcW w:w="1345" w:type="dxa"/>
          </w:tcPr>
          <w:p w14:paraId="245AA037" w14:textId="77777777" w:rsidR="0069640F" w:rsidRDefault="0069640F" w:rsidP="00CA7B54">
            <w:pPr>
              <w:spacing w:line="240" w:lineRule="auto"/>
              <w:ind w:firstLineChars="6" w:firstLine="13"/>
              <w:jc w:val="left"/>
              <w:rPr>
                <w:sz w:val="21"/>
              </w:rPr>
            </w:pPr>
            <w:r>
              <w:rPr>
                <w:rFonts w:hint="eastAsia"/>
                <w:sz w:val="21"/>
              </w:rPr>
              <w:t>V0.91-0.9</w:t>
            </w:r>
            <w:r w:rsidR="00CA7B54">
              <w:rPr>
                <w:rFonts w:hint="eastAsia"/>
                <w:sz w:val="21"/>
              </w:rPr>
              <w:t>2</w:t>
            </w:r>
          </w:p>
        </w:tc>
        <w:tc>
          <w:tcPr>
            <w:tcW w:w="1688" w:type="dxa"/>
          </w:tcPr>
          <w:p w14:paraId="43C114FA" w14:textId="77777777" w:rsidR="0069640F" w:rsidRDefault="0069640F" w:rsidP="00422593">
            <w:pPr>
              <w:spacing w:line="240" w:lineRule="auto"/>
              <w:ind w:firstLineChars="0" w:firstLine="0"/>
              <w:jc w:val="left"/>
              <w:rPr>
                <w:sz w:val="21"/>
              </w:rPr>
            </w:pPr>
            <w:r>
              <w:rPr>
                <w:rFonts w:hint="eastAsia"/>
                <w:sz w:val="21"/>
              </w:rPr>
              <w:t>2015.9</w:t>
            </w:r>
          </w:p>
        </w:tc>
        <w:tc>
          <w:tcPr>
            <w:tcW w:w="4509" w:type="dxa"/>
          </w:tcPr>
          <w:p w14:paraId="614EA119" w14:textId="77777777" w:rsidR="0069640F" w:rsidRDefault="0069640F" w:rsidP="00CA7B54">
            <w:pPr>
              <w:spacing w:line="240" w:lineRule="auto"/>
              <w:ind w:firstLineChars="0" w:firstLine="0"/>
              <w:jc w:val="left"/>
              <w:rPr>
                <w:sz w:val="21"/>
              </w:rPr>
            </w:pPr>
            <w:r>
              <w:rPr>
                <w:rFonts w:hint="eastAsia"/>
                <w:sz w:val="21"/>
              </w:rPr>
              <w:t>根据</w:t>
            </w:r>
            <w:r>
              <w:rPr>
                <w:rFonts w:hint="eastAsia"/>
                <w:sz w:val="21"/>
              </w:rPr>
              <w:t>GEMS2</w:t>
            </w:r>
            <w:r>
              <w:rPr>
                <w:rFonts w:hint="eastAsia"/>
                <w:sz w:val="21"/>
              </w:rPr>
              <w:t>需求修订，</w:t>
            </w:r>
            <w:r w:rsidR="00CA7B54">
              <w:rPr>
                <w:sz w:val="21"/>
              </w:rPr>
              <w:t xml:space="preserve"> </w:t>
            </w:r>
          </w:p>
        </w:tc>
        <w:tc>
          <w:tcPr>
            <w:tcW w:w="1473" w:type="dxa"/>
          </w:tcPr>
          <w:p w14:paraId="2087139A" w14:textId="77777777" w:rsidR="0069640F" w:rsidRPr="00F82F83" w:rsidRDefault="0069640F" w:rsidP="001F2171">
            <w:pPr>
              <w:spacing w:line="240" w:lineRule="auto"/>
              <w:ind w:firstLineChars="0" w:firstLine="0"/>
              <w:jc w:val="left"/>
              <w:rPr>
                <w:sz w:val="21"/>
              </w:rPr>
            </w:pPr>
            <w:r>
              <w:rPr>
                <w:rFonts w:hint="eastAsia"/>
                <w:sz w:val="21"/>
              </w:rPr>
              <w:t>余新泰</w:t>
            </w:r>
          </w:p>
        </w:tc>
      </w:tr>
      <w:tr w:rsidR="00CA7B54" w:rsidRPr="005F0B97" w14:paraId="2D8547E9" w14:textId="77777777" w:rsidTr="00422593">
        <w:trPr>
          <w:trHeight w:val="340"/>
          <w:jc w:val="center"/>
        </w:trPr>
        <w:tc>
          <w:tcPr>
            <w:tcW w:w="1345" w:type="dxa"/>
          </w:tcPr>
          <w:p w14:paraId="37A12C90" w14:textId="77777777" w:rsidR="00CA7B54" w:rsidRDefault="00CA7B54" w:rsidP="0015189D">
            <w:pPr>
              <w:spacing w:line="240" w:lineRule="auto"/>
              <w:ind w:firstLineChars="6" w:firstLine="13"/>
              <w:jc w:val="left"/>
              <w:rPr>
                <w:sz w:val="21"/>
              </w:rPr>
            </w:pPr>
            <w:r>
              <w:rPr>
                <w:rFonts w:hint="eastAsia"/>
                <w:sz w:val="21"/>
              </w:rPr>
              <w:t>V0.93</w:t>
            </w:r>
            <w:r w:rsidR="000C505E">
              <w:rPr>
                <w:rFonts w:hint="eastAsia"/>
                <w:sz w:val="21"/>
              </w:rPr>
              <w:t>-V0.94</w:t>
            </w:r>
          </w:p>
        </w:tc>
        <w:tc>
          <w:tcPr>
            <w:tcW w:w="1688" w:type="dxa"/>
          </w:tcPr>
          <w:p w14:paraId="3D375313" w14:textId="77777777" w:rsidR="00CA7B54" w:rsidRDefault="00CA7B54" w:rsidP="00422593">
            <w:pPr>
              <w:spacing w:line="240" w:lineRule="auto"/>
              <w:ind w:firstLineChars="0" w:firstLine="0"/>
              <w:jc w:val="left"/>
              <w:rPr>
                <w:sz w:val="21"/>
              </w:rPr>
            </w:pPr>
            <w:r>
              <w:rPr>
                <w:rFonts w:hint="eastAsia"/>
                <w:sz w:val="21"/>
              </w:rPr>
              <w:t>2015.9</w:t>
            </w:r>
          </w:p>
        </w:tc>
        <w:tc>
          <w:tcPr>
            <w:tcW w:w="4509" w:type="dxa"/>
          </w:tcPr>
          <w:p w14:paraId="0E7AD3AD" w14:textId="77777777" w:rsidR="00CA7B54" w:rsidRDefault="00CA7B54" w:rsidP="00CA7B54">
            <w:pPr>
              <w:spacing w:line="240" w:lineRule="auto"/>
              <w:ind w:firstLineChars="0" w:firstLine="0"/>
              <w:jc w:val="left"/>
              <w:rPr>
                <w:sz w:val="21"/>
              </w:rPr>
            </w:pPr>
            <w:r>
              <w:rPr>
                <w:rFonts w:hint="eastAsia"/>
                <w:sz w:val="21"/>
              </w:rPr>
              <w:t>根据评审意见形成对外发布初稿</w:t>
            </w:r>
          </w:p>
        </w:tc>
        <w:tc>
          <w:tcPr>
            <w:tcW w:w="1473" w:type="dxa"/>
          </w:tcPr>
          <w:p w14:paraId="19174A2C" w14:textId="77777777" w:rsidR="00CA7B54" w:rsidRDefault="00CA7B54" w:rsidP="001F2171">
            <w:pPr>
              <w:spacing w:line="240" w:lineRule="auto"/>
              <w:ind w:firstLineChars="0" w:firstLine="0"/>
              <w:jc w:val="left"/>
              <w:rPr>
                <w:sz w:val="21"/>
              </w:rPr>
            </w:pPr>
            <w:r>
              <w:rPr>
                <w:rFonts w:hint="eastAsia"/>
                <w:sz w:val="21"/>
              </w:rPr>
              <w:t>余新泰、李田</w:t>
            </w:r>
          </w:p>
        </w:tc>
      </w:tr>
      <w:tr w:rsidR="00DC4CC0" w:rsidRPr="005F0B97" w14:paraId="2EF076AA" w14:textId="77777777" w:rsidTr="00422593">
        <w:trPr>
          <w:trHeight w:val="340"/>
          <w:jc w:val="center"/>
        </w:trPr>
        <w:tc>
          <w:tcPr>
            <w:tcW w:w="1345" w:type="dxa"/>
          </w:tcPr>
          <w:p w14:paraId="6D248BE2" w14:textId="77777777" w:rsidR="00DC4CC0" w:rsidRDefault="00DC4CC0" w:rsidP="0015189D">
            <w:pPr>
              <w:spacing w:line="240" w:lineRule="auto"/>
              <w:ind w:firstLineChars="6" w:firstLine="13"/>
              <w:jc w:val="left"/>
              <w:rPr>
                <w:sz w:val="21"/>
              </w:rPr>
            </w:pPr>
            <w:r>
              <w:rPr>
                <w:sz w:val="21"/>
              </w:rPr>
              <w:t>V</w:t>
            </w:r>
            <w:r>
              <w:rPr>
                <w:rFonts w:hint="eastAsia"/>
                <w:sz w:val="21"/>
              </w:rPr>
              <w:t>0.95</w:t>
            </w:r>
          </w:p>
        </w:tc>
        <w:tc>
          <w:tcPr>
            <w:tcW w:w="1688" w:type="dxa"/>
          </w:tcPr>
          <w:p w14:paraId="2E175FEE" w14:textId="77777777" w:rsidR="00DC4CC0" w:rsidRDefault="00DC4CC0" w:rsidP="00422593">
            <w:pPr>
              <w:spacing w:line="240" w:lineRule="auto"/>
              <w:ind w:firstLineChars="0" w:firstLine="0"/>
              <w:jc w:val="left"/>
              <w:rPr>
                <w:sz w:val="21"/>
              </w:rPr>
            </w:pPr>
            <w:r>
              <w:rPr>
                <w:rFonts w:hint="eastAsia"/>
                <w:sz w:val="21"/>
              </w:rPr>
              <w:t>2015.12</w:t>
            </w:r>
          </w:p>
        </w:tc>
        <w:tc>
          <w:tcPr>
            <w:tcW w:w="4509" w:type="dxa"/>
          </w:tcPr>
          <w:p w14:paraId="51C7E6A1" w14:textId="77777777" w:rsidR="00DC4CC0" w:rsidRDefault="00E0250C" w:rsidP="00CA7B54">
            <w:pPr>
              <w:spacing w:line="240" w:lineRule="auto"/>
              <w:ind w:firstLineChars="0" w:firstLine="0"/>
              <w:jc w:val="left"/>
              <w:rPr>
                <w:sz w:val="21"/>
              </w:rPr>
            </w:pPr>
            <w:r>
              <w:rPr>
                <w:rFonts w:hint="eastAsia"/>
                <w:sz w:val="21"/>
              </w:rPr>
              <w:t>结合交易所内部讨论及外部征求意见反馈，</w:t>
            </w:r>
            <w:r w:rsidR="00DC4CC0">
              <w:rPr>
                <w:rFonts w:hint="eastAsia"/>
                <w:sz w:val="21"/>
              </w:rPr>
              <w:t>完善相关章节内容，形成</w:t>
            </w:r>
            <w:r w:rsidR="00DC4CC0">
              <w:rPr>
                <w:rFonts w:hint="eastAsia"/>
                <w:sz w:val="21"/>
              </w:rPr>
              <w:t>beta</w:t>
            </w:r>
            <w:r w:rsidR="00DC4CC0">
              <w:rPr>
                <w:rFonts w:hint="eastAsia"/>
                <w:sz w:val="21"/>
              </w:rPr>
              <w:t>版</w:t>
            </w:r>
            <w:r>
              <w:rPr>
                <w:rFonts w:hint="eastAsia"/>
                <w:sz w:val="21"/>
              </w:rPr>
              <w:t>，主要修订如下：</w:t>
            </w:r>
          </w:p>
          <w:p w14:paraId="7CE79F07" w14:textId="77777777" w:rsidR="00041FC9" w:rsidRDefault="00041FC9" w:rsidP="00041FC9">
            <w:pPr>
              <w:spacing w:line="240" w:lineRule="auto"/>
              <w:ind w:firstLineChars="0" w:firstLine="0"/>
              <w:jc w:val="left"/>
              <w:rPr>
                <w:sz w:val="21"/>
              </w:rPr>
            </w:pPr>
            <w:r>
              <w:rPr>
                <w:rFonts w:hint="eastAsia"/>
                <w:sz w:val="21"/>
              </w:rPr>
              <w:t>1</w:t>
            </w:r>
            <w:r>
              <w:rPr>
                <w:rFonts w:hint="eastAsia"/>
                <w:sz w:val="21"/>
              </w:rPr>
              <w:t>、完善相关必填域和选填域</w:t>
            </w:r>
          </w:p>
          <w:p w14:paraId="5CCCC900" w14:textId="77777777" w:rsidR="00041FC9" w:rsidRDefault="00041FC9" w:rsidP="00041FC9">
            <w:pPr>
              <w:spacing w:line="240" w:lineRule="auto"/>
              <w:ind w:firstLineChars="0" w:firstLine="0"/>
              <w:jc w:val="left"/>
              <w:rPr>
                <w:sz w:val="21"/>
              </w:rPr>
            </w:pPr>
            <w:r>
              <w:rPr>
                <w:rFonts w:hint="eastAsia"/>
                <w:sz w:val="21"/>
              </w:rPr>
              <w:t>2</w:t>
            </w:r>
            <w:r>
              <w:rPr>
                <w:rFonts w:hint="eastAsia"/>
                <w:sz w:val="21"/>
              </w:rPr>
              <w:t>、登录请求无需再上送交易日期</w:t>
            </w:r>
          </w:p>
          <w:p w14:paraId="3747EFC6" w14:textId="77777777" w:rsidR="00E15A19" w:rsidRDefault="00E15A19" w:rsidP="00E15A19">
            <w:pPr>
              <w:spacing w:line="240" w:lineRule="auto"/>
              <w:ind w:firstLineChars="0" w:firstLine="0"/>
              <w:jc w:val="left"/>
              <w:rPr>
                <w:sz w:val="21"/>
              </w:rPr>
            </w:pPr>
            <w:r>
              <w:rPr>
                <w:rFonts w:hint="eastAsia"/>
                <w:sz w:val="21"/>
              </w:rPr>
              <w:t>3</w:t>
            </w:r>
            <w:r>
              <w:rPr>
                <w:rFonts w:hint="eastAsia"/>
                <w:sz w:val="21"/>
              </w:rPr>
              <w:t>、竞价交易接口不支持行情订阅</w:t>
            </w:r>
          </w:p>
          <w:p w14:paraId="5DC6528C" w14:textId="77777777" w:rsidR="0076705D" w:rsidRDefault="0076705D" w:rsidP="00E15A19">
            <w:pPr>
              <w:spacing w:line="240" w:lineRule="auto"/>
              <w:ind w:firstLineChars="0" w:firstLine="0"/>
              <w:jc w:val="left"/>
              <w:rPr>
                <w:sz w:val="21"/>
              </w:rPr>
            </w:pPr>
            <w:r>
              <w:rPr>
                <w:rFonts w:hint="eastAsia"/>
                <w:sz w:val="21"/>
              </w:rPr>
              <w:lastRenderedPageBreak/>
              <w:t>4</w:t>
            </w:r>
            <w:r>
              <w:rPr>
                <w:rFonts w:hint="eastAsia"/>
                <w:sz w:val="21"/>
              </w:rPr>
              <w:t>、修改交易员登录报文字段要素</w:t>
            </w:r>
          </w:p>
          <w:p w14:paraId="1C59B9FA" w14:textId="77777777" w:rsidR="0076705D" w:rsidRDefault="0076705D" w:rsidP="0076705D">
            <w:pPr>
              <w:spacing w:line="240" w:lineRule="auto"/>
              <w:ind w:firstLineChars="0" w:firstLine="0"/>
              <w:jc w:val="left"/>
              <w:rPr>
                <w:sz w:val="21"/>
              </w:rPr>
            </w:pPr>
            <w:r>
              <w:rPr>
                <w:rFonts w:hint="eastAsia"/>
                <w:sz w:val="21"/>
              </w:rPr>
              <w:t>5</w:t>
            </w:r>
            <w:r>
              <w:rPr>
                <w:rFonts w:hint="eastAsia"/>
                <w:sz w:val="21"/>
              </w:rPr>
              <w:t>、修改所有查询应答报文字段要素</w:t>
            </w:r>
          </w:p>
          <w:p w14:paraId="39405BA0" w14:textId="77777777" w:rsidR="00E0250C" w:rsidRDefault="00E0250C" w:rsidP="0076705D">
            <w:pPr>
              <w:spacing w:line="240" w:lineRule="auto"/>
              <w:ind w:firstLineChars="0" w:firstLine="0"/>
              <w:jc w:val="left"/>
              <w:rPr>
                <w:sz w:val="21"/>
              </w:rPr>
            </w:pPr>
            <w:r>
              <w:rPr>
                <w:rFonts w:hint="eastAsia"/>
                <w:sz w:val="21"/>
              </w:rPr>
              <w:t>6</w:t>
            </w:r>
            <w:r>
              <w:rPr>
                <w:rFonts w:hint="eastAsia"/>
                <w:sz w:val="21"/>
              </w:rPr>
              <w:t>、增加通用报错报文</w:t>
            </w:r>
          </w:p>
          <w:p w14:paraId="7507DE9E" w14:textId="77777777" w:rsidR="0035749C" w:rsidRDefault="0035749C" w:rsidP="0076705D">
            <w:pPr>
              <w:spacing w:line="240" w:lineRule="auto"/>
              <w:ind w:firstLineChars="0" w:firstLine="0"/>
              <w:jc w:val="left"/>
              <w:rPr>
                <w:sz w:val="21"/>
              </w:rPr>
            </w:pPr>
            <w:r>
              <w:rPr>
                <w:rFonts w:hint="eastAsia"/>
                <w:sz w:val="21"/>
              </w:rPr>
              <w:t>7</w:t>
            </w:r>
            <w:r>
              <w:rPr>
                <w:rFonts w:hint="eastAsia"/>
                <w:sz w:val="21"/>
              </w:rPr>
              <w:t>、报单请求增加市场代码</w:t>
            </w:r>
          </w:p>
          <w:p w14:paraId="49F436E7" w14:textId="77777777" w:rsidR="00331C5B" w:rsidRPr="0076705D" w:rsidRDefault="00331C5B" w:rsidP="0076705D">
            <w:pPr>
              <w:spacing w:line="240" w:lineRule="auto"/>
              <w:ind w:firstLineChars="0" w:firstLine="0"/>
              <w:jc w:val="left"/>
              <w:rPr>
                <w:sz w:val="21"/>
              </w:rPr>
            </w:pPr>
            <w:r>
              <w:rPr>
                <w:rFonts w:hint="eastAsia"/>
                <w:sz w:val="21"/>
              </w:rPr>
              <w:t>8</w:t>
            </w:r>
            <w:r>
              <w:rPr>
                <w:rFonts w:hint="eastAsia"/>
                <w:sz w:val="21"/>
              </w:rPr>
              <w:t>、新增</w:t>
            </w:r>
            <w:r>
              <w:rPr>
                <w:rFonts w:hint="eastAsia"/>
                <w:sz w:val="21"/>
              </w:rPr>
              <w:t>GEMS2</w:t>
            </w:r>
            <w:r>
              <w:rPr>
                <w:rFonts w:hint="eastAsia"/>
                <w:sz w:val="21"/>
              </w:rPr>
              <w:t>应答码</w:t>
            </w:r>
          </w:p>
        </w:tc>
        <w:tc>
          <w:tcPr>
            <w:tcW w:w="1473" w:type="dxa"/>
          </w:tcPr>
          <w:p w14:paraId="38EB1E26" w14:textId="77777777" w:rsidR="00DC4CC0" w:rsidRPr="00041FC9" w:rsidRDefault="00041FC9" w:rsidP="001F2171">
            <w:pPr>
              <w:spacing w:line="240" w:lineRule="auto"/>
              <w:ind w:firstLineChars="0" w:firstLine="0"/>
              <w:jc w:val="left"/>
              <w:rPr>
                <w:sz w:val="21"/>
              </w:rPr>
            </w:pPr>
            <w:r>
              <w:rPr>
                <w:rFonts w:hint="eastAsia"/>
                <w:sz w:val="21"/>
              </w:rPr>
              <w:lastRenderedPageBreak/>
              <w:t>余新泰</w:t>
            </w:r>
          </w:p>
        </w:tc>
      </w:tr>
      <w:tr w:rsidR="00BE0742" w:rsidRPr="005F0B97" w14:paraId="1276F980" w14:textId="77777777" w:rsidTr="00422593">
        <w:trPr>
          <w:trHeight w:val="340"/>
          <w:jc w:val="center"/>
        </w:trPr>
        <w:tc>
          <w:tcPr>
            <w:tcW w:w="1345" w:type="dxa"/>
          </w:tcPr>
          <w:p w14:paraId="5A052FF2" w14:textId="77777777" w:rsidR="00BE0742" w:rsidRDefault="00BE0742" w:rsidP="0015189D">
            <w:pPr>
              <w:spacing w:line="240" w:lineRule="auto"/>
              <w:ind w:firstLineChars="6" w:firstLine="13"/>
              <w:jc w:val="left"/>
              <w:rPr>
                <w:sz w:val="21"/>
              </w:rPr>
            </w:pPr>
            <w:r>
              <w:rPr>
                <w:rFonts w:hint="eastAsia"/>
                <w:sz w:val="21"/>
              </w:rPr>
              <w:lastRenderedPageBreak/>
              <w:t>V0.96</w:t>
            </w:r>
          </w:p>
        </w:tc>
        <w:tc>
          <w:tcPr>
            <w:tcW w:w="1688" w:type="dxa"/>
          </w:tcPr>
          <w:p w14:paraId="140D4F1A" w14:textId="77777777" w:rsidR="00BE0742" w:rsidRDefault="00BE0742" w:rsidP="00422593">
            <w:pPr>
              <w:spacing w:line="240" w:lineRule="auto"/>
              <w:ind w:firstLineChars="0" w:firstLine="0"/>
              <w:jc w:val="left"/>
              <w:rPr>
                <w:sz w:val="21"/>
              </w:rPr>
            </w:pPr>
            <w:r>
              <w:rPr>
                <w:rFonts w:hint="eastAsia"/>
                <w:sz w:val="21"/>
              </w:rPr>
              <w:t>2016.2</w:t>
            </w:r>
          </w:p>
        </w:tc>
        <w:tc>
          <w:tcPr>
            <w:tcW w:w="4509" w:type="dxa"/>
          </w:tcPr>
          <w:p w14:paraId="5DA05968" w14:textId="77777777" w:rsidR="00BE0742" w:rsidRDefault="00BE0742" w:rsidP="00CA7B54">
            <w:pPr>
              <w:spacing w:line="240" w:lineRule="auto"/>
              <w:ind w:firstLineChars="0" w:firstLine="0"/>
              <w:jc w:val="left"/>
              <w:rPr>
                <w:sz w:val="21"/>
              </w:rPr>
            </w:pPr>
            <w:r>
              <w:rPr>
                <w:rFonts w:hint="eastAsia"/>
                <w:sz w:val="21"/>
              </w:rPr>
              <w:t>1</w:t>
            </w:r>
            <w:r>
              <w:rPr>
                <w:rFonts w:hint="eastAsia"/>
                <w:sz w:val="21"/>
              </w:rPr>
              <w:t>、增加交易所状态发布接口</w:t>
            </w:r>
          </w:p>
          <w:p w14:paraId="6B92D720" w14:textId="77777777" w:rsidR="001A792D" w:rsidRDefault="001A792D" w:rsidP="00CA7B54">
            <w:pPr>
              <w:spacing w:line="240" w:lineRule="auto"/>
              <w:ind w:firstLineChars="0" w:firstLine="0"/>
              <w:jc w:val="left"/>
              <w:rPr>
                <w:sz w:val="21"/>
              </w:rPr>
            </w:pPr>
            <w:r>
              <w:rPr>
                <w:rFonts w:hint="eastAsia"/>
                <w:sz w:val="21"/>
              </w:rPr>
              <w:t>2</w:t>
            </w:r>
            <w:r>
              <w:rPr>
                <w:rFonts w:hint="eastAsia"/>
                <w:sz w:val="21"/>
              </w:rPr>
              <w:t>、行情增加行情序号</w:t>
            </w:r>
            <w:r w:rsidR="004551E9">
              <w:rPr>
                <w:rFonts w:hint="eastAsia"/>
                <w:sz w:val="21"/>
              </w:rPr>
              <w:t>，分钟行情暂不支持推送</w:t>
            </w:r>
          </w:p>
          <w:p w14:paraId="7B53D97D" w14:textId="77777777" w:rsidR="006836AC" w:rsidRDefault="00AB4443" w:rsidP="004551E9">
            <w:pPr>
              <w:spacing w:line="240" w:lineRule="auto"/>
              <w:ind w:firstLineChars="0" w:firstLine="0"/>
              <w:jc w:val="left"/>
              <w:rPr>
                <w:sz w:val="21"/>
              </w:rPr>
            </w:pPr>
            <w:r>
              <w:rPr>
                <w:rFonts w:hint="eastAsia"/>
                <w:sz w:val="21"/>
              </w:rPr>
              <w:t>3</w:t>
            </w:r>
            <w:r>
              <w:rPr>
                <w:rFonts w:hint="eastAsia"/>
                <w:sz w:val="21"/>
              </w:rPr>
              <w:t>、优化部分域定义</w:t>
            </w:r>
          </w:p>
          <w:p w14:paraId="5ACB7BC8" w14:textId="77777777" w:rsidR="00BC3079" w:rsidRDefault="00BC3079" w:rsidP="00484CC1">
            <w:pPr>
              <w:spacing w:line="240" w:lineRule="auto"/>
              <w:ind w:firstLineChars="0" w:firstLine="0"/>
              <w:jc w:val="left"/>
              <w:rPr>
                <w:sz w:val="21"/>
              </w:rPr>
            </w:pPr>
            <w:bookmarkStart w:id="5" w:name="OLE_LINK6"/>
            <w:r>
              <w:rPr>
                <w:rFonts w:hint="eastAsia"/>
                <w:sz w:val="21"/>
              </w:rPr>
              <w:t>4</w:t>
            </w:r>
            <w:r>
              <w:rPr>
                <w:rFonts w:hint="eastAsia"/>
                <w:sz w:val="21"/>
              </w:rPr>
              <w:t>、考虑到</w:t>
            </w:r>
            <w:r w:rsidR="00484CC1">
              <w:rPr>
                <w:rFonts w:hint="eastAsia"/>
                <w:sz w:val="21"/>
              </w:rPr>
              <w:t>只有交割申报冻结库存时才会涉及替代交割品种问题，需要回报里面推送相应交割品种库存变动信息，其余回报信息均不推送库存变动信息</w:t>
            </w:r>
            <w:bookmarkEnd w:id="5"/>
          </w:p>
          <w:p w14:paraId="4B588CBC" w14:textId="77777777" w:rsidR="001C0375" w:rsidRDefault="001C0375" w:rsidP="001C0375">
            <w:pPr>
              <w:spacing w:line="240" w:lineRule="auto"/>
              <w:ind w:firstLineChars="0" w:firstLine="0"/>
              <w:jc w:val="left"/>
              <w:rPr>
                <w:sz w:val="21"/>
              </w:rPr>
            </w:pPr>
            <w:r>
              <w:rPr>
                <w:rFonts w:hint="eastAsia"/>
                <w:sz w:val="21"/>
              </w:rPr>
              <w:t>5</w:t>
            </w:r>
            <w:r>
              <w:rPr>
                <w:rFonts w:hint="eastAsia"/>
                <w:sz w:val="21"/>
              </w:rPr>
              <w:t>、修改交易员登录“最大本地报单号”报文域为应答必填，“证件号码”报文域不填</w:t>
            </w:r>
          </w:p>
          <w:p w14:paraId="1F1BE369" w14:textId="77777777" w:rsidR="00A569D6" w:rsidRPr="001C0375" w:rsidRDefault="00A569D6" w:rsidP="00A569D6">
            <w:pPr>
              <w:spacing w:line="240" w:lineRule="auto"/>
              <w:ind w:firstLineChars="0" w:firstLine="0"/>
              <w:jc w:val="left"/>
              <w:rPr>
                <w:sz w:val="21"/>
              </w:rPr>
            </w:pPr>
            <w:r>
              <w:rPr>
                <w:rFonts w:hint="eastAsia"/>
                <w:sz w:val="21"/>
              </w:rPr>
              <w:t>6</w:t>
            </w:r>
            <w:r>
              <w:rPr>
                <w:rFonts w:hint="eastAsia"/>
                <w:sz w:val="21"/>
              </w:rPr>
              <w:t>、交易核心设计中不会对会员代码做处理，删除接口中会员代码</w:t>
            </w:r>
          </w:p>
        </w:tc>
        <w:tc>
          <w:tcPr>
            <w:tcW w:w="1473" w:type="dxa"/>
          </w:tcPr>
          <w:p w14:paraId="0BF00831" w14:textId="77777777" w:rsidR="00BE0742" w:rsidRDefault="001A792D" w:rsidP="001F2171">
            <w:pPr>
              <w:spacing w:line="240" w:lineRule="auto"/>
              <w:ind w:firstLineChars="0" w:firstLine="0"/>
              <w:jc w:val="left"/>
              <w:rPr>
                <w:sz w:val="21"/>
              </w:rPr>
            </w:pPr>
            <w:r>
              <w:rPr>
                <w:rFonts w:hint="eastAsia"/>
                <w:sz w:val="21"/>
              </w:rPr>
              <w:t>余新泰</w:t>
            </w:r>
          </w:p>
        </w:tc>
      </w:tr>
      <w:tr w:rsidR="00C51E7F" w:rsidRPr="005F0B97" w14:paraId="2A8D02F9" w14:textId="77777777" w:rsidTr="00422593">
        <w:trPr>
          <w:trHeight w:val="340"/>
          <w:jc w:val="center"/>
        </w:trPr>
        <w:tc>
          <w:tcPr>
            <w:tcW w:w="1345" w:type="dxa"/>
          </w:tcPr>
          <w:p w14:paraId="794E51BA" w14:textId="77777777" w:rsidR="00C51E7F" w:rsidRDefault="00C51E7F" w:rsidP="0015189D">
            <w:pPr>
              <w:spacing w:line="240" w:lineRule="auto"/>
              <w:ind w:firstLineChars="6" w:firstLine="13"/>
              <w:jc w:val="left"/>
              <w:rPr>
                <w:sz w:val="21"/>
              </w:rPr>
            </w:pPr>
            <w:r>
              <w:rPr>
                <w:rFonts w:hint="eastAsia"/>
                <w:sz w:val="21"/>
              </w:rPr>
              <w:t>V0.97</w:t>
            </w:r>
          </w:p>
        </w:tc>
        <w:tc>
          <w:tcPr>
            <w:tcW w:w="1688" w:type="dxa"/>
          </w:tcPr>
          <w:p w14:paraId="4CA24F8B" w14:textId="77777777" w:rsidR="00C51E7F" w:rsidRDefault="00C51E7F" w:rsidP="00422593">
            <w:pPr>
              <w:spacing w:line="240" w:lineRule="auto"/>
              <w:ind w:firstLineChars="0" w:firstLine="0"/>
              <w:jc w:val="left"/>
              <w:rPr>
                <w:sz w:val="21"/>
              </w:rPr>
            </w:pPr>
            <w:r>
              <w:rPr>
                <w:rFonts w:hint="eastAsia"/>
                <w:sz w:val="21"/>
              </w:rPr>
              <w:t>2016.5</w:t>
            </w:r>
          </w:p>
        </w:tc>
        <w:tc>
          <w:tcPr>
            <w:tcW w:w="4509" w:type="dxa"/>
          </w:tcPr>
          <w:p w14:paraId="09D274D2" w14:textId="77777777" w:rsidR="00C51E7F" w:rsidRDefault="00C51E7F" w:rsidP="00CA7B54">
            <w:pPr>
              <w:spacing w:line="240" w:lineRule="auto"/>
              <w:ind w:firstLineChars="0" w:firstLine="0"/>
              <w:jc w:val="left"/>
              <w:rPr>
                <w:sz w:val="21"/>
              </w:rPr>
            </w:pPr>
            <w:r>
              <w:rPr>
                <w:rFonts w:hint="eastAsia"/>
                <w:sz w:val="21"/>
              </w:rPr>
              <w:t>1</w:t>
            </w:r>
            <w:r>
              <w:rPr>
                <w:rFonts w:hint="eastAsia"/>
                <w:sz w:val="21"/>
              </w:rPr>
              <w:t>、</w:t>
            </w:r>
            <w:r w:rsidR="00D930F7">
              <w:rPr>
                <w:rFonts w:hint="eastAsia"/>
                <w:sz w:val="21"/>
              </w:rPr>
              <w:t>根据内部开发实现，</w:t>
            </w:r>
            <w:r>
              <w:rPr>
                <w:rFonts w:hint="eastAsia"/>
                <w:sz w:val="21"/>
              </w:rPr>
              <w:t>调整报单价格为必填</w:t>
            </w:r>
            <w:r w:rsidR="00582DF9">
              <w:rPr>
                <w:rFonts w:hint="eastAsia"/>
                <w:sz w:val="21"/>
              </w:rPr>
              <w:t>，当为市价单时报单价格填</w:t>
            </w:r>
            <w:r w:rsidR="00582DF9">
              <w:rPr>
                <w:rFonts w:hint="eastAsia"/>
                <w:sz w:val="21"/>
              </w:rPr>
              <w:t>0</w:t>
            </w:r>
          </w:p>
        </w:tc>
        <w:tc>
          <w:tcPr>
            <w:tcW w:w="1473" w:type="dxa"/>
          </w:tcPr>
          <w:p w14:paraId="69D85049" w14:textId="77777777" w:rsidR="00C51E7F" w:rsidRPr="006A3E17" w:rsidRDefault="006A3E17" w:rsidP="001F2171">
            <w:pPr>
              <w:spacing w:line="240" w:lineRule="auto"/>
              <w:ind w:firstLineChars="0" w:firstLine="0"/>
              <w:jc w:val="left"/>
              <w:rPr>
                <w:sz w:val="21"/>
              </w:rPr>
            </w:pPr>
            <w:r>
              <w:rPr>
                <w:rFonts w:hint="eastAsia"/>
                <w:sz w:val="21"/>
              </w:rPr>
              <w:t>余新泰</w:t>
            </w:r>
          </w:p>
        </w:tc>
      </w:tr>
      <w:tr w:rsidR="0016545E" w:rsidRPr="005F0B97" w14:paraId="26943299" w14:textId="77777777" w:rsidTr="00422593">
        <w:trPr>
          <w:trHeight w:val="340"/>
          <w:jc w:val="center"/>
        </w:trPr>
        <w:tc>
          <w:tcPr>
            <w:tcW w:w="1345" w:type="dxa"/>
          </w:tcPr>
          <w:p w14:paraId="7EB7C6FF" w14:textId="77777777" w:rsidR="0016545E" w:rsidRDefault="0016545E" w:rsidP="0015189D">
            <w:pPr>
              <w:spacing w:line="240" w:lineRule="auto"/>
              <w:ind w:firstLineChars="6" w:firstLine="13"/>
              <w:jc w:val="left"/>
              <w:rPr>
                <w:sz w:val="21"/>
              </w:rPr>
            </w:pPr>
            <w:r>
              <w:rPr>
                <w:rFonts w:hint="eastAsia"/>
                <w:sz w:val="21"/>
              </w:rPr>
              <w:t>V0.98</w:t>
            </w:r>
          </w:p>
        </w:tc>
        <w:tc>
          <w:tcPr>
            <w:tcW w:w="1688" w:type="dxa"/>
          </w:tcPr>
          <w:p w14:paraId="6B5A1BD8" w14:textId="77777777" w:rsidR="0016545E" w:rsidRDefault="0016545E" w:rsidP="00422593">
            <w:pPr>
              <w:spacing w:line="240" w:lineRule="auto"/>
              <w:ind w:firstLineChars="0" w:firstLine="0"/>
              <w:jc w:val="left"/>
              <w:rPr>
                <w:sz w:val="21"/>
              </w:rPr>
            </w:pPr>
            <w:r>
              <w:rPr>
                <w:rFonts w:hint="eastAsia"/>
                <w:sz w:val="21"/>
              </w:rPr>
              <w:t>2016.7</w:t>
            </w:r>
          </w:p>
        </w:tc>
        <w:tc>
          <w:tcPr>
            <w:tcW w:w="4509" w:type="dxa"/>
          </w:tcPr>
          <w:p w14:paraId="7AEB2D5E" w14:textId="77777777" w:rsidR="0016545E" w:rsidRDefault="0016545E" w:rsidP="00FF1782">
            <w:pPr>
              <w:spacing w:line="240" w:lineRule="auto"/>
              <w:ind w:firstLineChars="0" w:firstLine="0"/>
              <w:jc w:val="left"/>
              <w:rPr>
                <w:sz w:val="21"/>
              </w:rPr>
            </w:pPr>
            <w:r>
              <w:rPr>
                <w:rFonts w:hint="eastAsia"/>
                <w:sz w:val="21"/>
              </w:rPr>
              <w:t>1</w:t>
            </w:r>
            <w:r>
              <w:rPr>
                <w:rFonts w:hint="eastAsia"/>
                <w:sz w:val="21"/>
              </w:rPr>
              <w:t>、对于客户持仓查询时，席位代码和客户代码要求必填，查询结果中新增返回客户当日开仓限额的冻结信息</w:t>
            </w:r>
          </w:p>
          <w:p w14:paraId="2B3871C0" w14:textId="77777777" w:rsidR="00410C87" w:rsidRDefault="00410C87" w:rsidP="00FF1782">
            <w:pPr>
              <w:spacing w:line="240" w:lineRule="auto"/>
              <w:ind w:firstLineChars="0" w:firstLine="0"/>
              <w:jc w:val="left"/>
              <w:rPr>
                <w:sz w:val="21"/>
              </w:rPr>
            </w:pPr>
            <w:r>
              <w:rPr>
                <w:rFonts w:hint="eastAsia"/>
                <w:sz w:val="21"/>
              </w:rPr>
              <w:t>2</w:t>
            </w:r>
            <w:r>
              <w:rPr>
                <w:rFonts w:hint="eastAsia"/>
                <w:sz w:val="21"/>
              </w:rPr>
              <w:t>、细化递延费率查询条件的要求</w:t>
            </w:r>
            <w:r w:rsidR="00885A67">
              <w:rPr>
                <w:rFonts w:hint="eastAsia"/>
                <w:sz w:val="21"/>
              </w:rPr>
              <w:t>，只允许查当天</w:t>
            </w:r>
          </w:p>
          <w:p w14:paraId="2F709D4E" w14:textId="77777777" w:rsidR="00F00B3A" w:rsidRDefault="00F00B3A" w:rsidP="00FF1782">
            <w:pPr>
              <w:spacing w:line="240" w:lineRule="auto"/>
              <w:ind w:firstLineChars="0" w:firstLine="0"/>
              <w:jc w:val="left"/>
              <w:rPr>
                <w:sz w:val="21"/>
              </w:rPr>
            </w:pPr>
            <w:bookmarkStart w:id="6" w:name="OLE_LINK47"/>
            <w:bookmarkStart w:id="7" w:name="OLE_LINK48"/>
            <w:r>
              <w:rPr>
                <w:rFonts w:hint="eastAsia"/>
                <w:sz w:val="21"/>
              </w:rPr>
              <w:t>3</w:t>
            </w:r>
            <w:r>
              <w:rPr>
                <w:rFonts w:hint="eastAsia"/>
                <w:sz w:val="21"/>
              </w:rPr>
              <w:t>、修订竞价交易和交割申报实时行情接口</w:t>
            </w:r>
            <w:bookmarkEnd w:id="6"/>
            <w:bookmarkEnd w:id="7"/>
          </w:p>
          <w:p w14:paraId="0E4F88EA" w14:textId="77777777" w:rsidR="00FD19F4" w:rsidRDefault="00FD19F4" w:rsidP="00FF1782">
            <w:pPr>
              <w:spacing w:line="240" w:lineRule="auto"/>
              <w:ind w:firstLineChars="0" w:firstLine="0"/>
              <w:jc w:val="left"/>
              <w:rPr>
                <w:sz w:val="21"/>
              </w:rPr>
            </w:pPr>
            <w:r>
              <w:rPr>
                <w:rFonts w:hint="eastAsia"/>
                <w:sz w:val="21"/>
              </w:rPr>
              <w:t>4</w:t>
            </w:r>
            <w:r>
              <w:rPr>
                <w:rFonts w:hint="eastAsia"/>
                <w:sz w:val="21"/>
              </w:rPr>
              <w:t>、因核心不支持，席位持仓查询条件删除持仓类型</w:t>
            </w:r>
          </w:p>
          <w:p w14:paraId="1C4428BD" w14:textId="77777777" w:rsidR="00056D55" w:rsidRDefault="00567BAF" w:rsidP="00FF1782">
            <w:pPr>
              <w:spacing w:line="240" w:lineRule="auto"/>
              <w:ind w:firstLineChars="0" w:firstLine="0"/>
              <w:jc w:val="left"/>
              <w:rPr>
                <w:sz w:val="21"/>
              </w:rPr>
            </w:pPr>
            <w:r>
              <w:rPr>
                <w:rFonts w:hint="eastAsia"/>
                <w:sz w:val="21"/>
              </w:rPr>
              <w:t>5</w:t>
            </w:r>
            <w:r w:rsidR="00056D55">
              <w:rPr>
                <w:rFonts w:hint="eastAsia"/>
                <w:sz w:val="21"/>
              </w:rPr>
              <w:t>、本地报单号查询中，市场代码必填</w:t>
            </w:r>
          </w:p>
          <w:p w14:paraId="7DDBA92E" w14:textId="77777777" w:rsidR="00AA1227" w:rsidRDefault="00567BAF" w:rsidP="00FF1782">
            <w:pPr>
              <w:spacing w:line="240" w:lineRule="auto"/>
              <w:ind w:firstLineChars="0" w:firstLine="0"/>
              <w:jc w:val="left"/>
              <w:rPr>
                <w:sz w:val="21"/>
              </w:rPr>
            </w:pPr>
            <w:r>
              <w:rPr>
                <w:rFonts w:hint="eastAsia"/>
                <w:sz w:val="21"/>
              </w:rPr>
              <w:t>6</w:t>
            </w:r>
            <w:r w:rsidR="00AA1227">
              <w:rPr>
                <w:rFonts w:hint="eastAsia"/>
                <w:sz w:val="21"/>
              </w:rPr>
              <w:t>、调整查询接口，原查询条件中要求原值返回的字段下移放到应答数组中。</w:t>
            </w:r>
          </w:p>
          <w:p w14:paraId="6EF657B3" w14:textId="77777777" w:rsidR="00567BAF" w:rsidRDefault="00567BAF" w:rsidP="00FF1782">
            <w:pPr>
              <w:spacing w:line="240" w:lineRule="auto"/>
              <w:ind w:firstLineChars="0" w:firstLine="0"/>
              <w:jc w:val="left"/>
              <w:rPr>
                <w:sz w:val="21"/>
              </w:rPr>
            </w:pPr>
            <w:bookmarkStart w:id="8" w:name="OLE_LINK11"/>
            <w:bookmarkStart w:id="9" w:name="OLE_LINK12"/>
            <w:r>
              <w:rPr>
                <w:rFonts w:hint="eastAsia"/>
                <w:sz w:val="21"/>
              </w:rPr>
              <w:t>7</w:t>
            </w:r>
            <w:r>
              <w:rPr>
                <w:rFonts w:hint="eastAsia"/>
                <w:sz w:val="21"/>
              </w:rPr>
              <w:t>、</w:t>
            </w:r>
            <w:r w:rsidRPr="00567BAF">
              <w:rPr>
                <w:rFonts w:hint="eastAsia"/>
                <w:sz w:val="21"/>
              </w:rPr>
              <w:t>交割申报</w:t>
            </w:r>
            <w:r w:rsidR="00387DA4">
              <w:rPr>
                <w:rFonts w:hint="eastAsia"/>
                <w:sz w:val="21"/>
              </w:rPr>
              <w:t>和中立仓申报</w:t>
            </w:r>
            <w:r w:rsidRPr="00567BAF">
              <w:rPr>
                <w:rFonts w:hint="eastAsia"/>
                <w:sz w:val="21"/>
              </w:rPr>
              <w:t>回报中会返回库存冻结信息；交割撤销</w:t>
            </w:r>
            <w:r w:rsidR="00387DA4">
              <w:rPr>
                <w:rFonts w:hint="eastAsia"/>
                <w:sz w:val="21"/>
              </w:rPr>
              <w:t>和中立仓撤销</w:t>
            </w:r>
            <w:r w:rsidRPr="00567BAF">
              <w:rPr>
                <w:rFonts w:hint="eastAsia"/>
                <w:sz w:val="21"/>
              </w:rPr>
              <w:t>回报中暂无法返回库存释放信息。</w:t>
            </w:r>
          </w:p>
          <w:p w14:paraId="7B8F4FF5" w14:textId="77777777" w:rsidR="00567BAF" w:rsidRDefault="00567BAF" w:rsidP="00FF1782">
            <w:pPr>
              <w:spacing w:line="240" w:lineRule="auto"/>
              <w:ind w:firstLineChars="0" w:firstLine="0"/>
              <w:jc w:val="left"/>
              <w:rPr>
                <w:sz w:val="21"/>
              </w:rPr>
            </w:pPr>
            <w:r>
              <w:rPr>
                <w:rFonts w:hint="eastAsia"/>
                <w:sz w:val="21"/>
              </w:rPr>
              <w:t>8</w:t>
            </w:r>
            <w:r>
              <w:rPr>
                <w:rFonts w:hint="eastAsia"/>
                <w:sz w:val="21"/>
              </w:rPr>
              <w:t>、交割申报和中立仓申报查询应答中无</w:t>
            </w:r>
            <w:r>
              <w:rPr>
                <w:rFonts w:hint="eastAsia"/>
                <w:sz w:val="21"/>
              </w:rPr>
              <w:t>S95</w:t>
            </w:r>
            <w:bookmarkEnd w:id="8"/>
            <w:bookmarkEnd w:id="9"/>
          </w:p>
          <w:p w14:paraId="43FB536E" w14:textId="77777777" w:rsidR="00715C18" w:rsidRPr="00567BAF" w:rsidRDefault="00715C18" w:rsidP="00FF1782">
            <w:pPr>
              <w:spacing w:line="240" w:lineRule="auto"/>
              <w:ind w:firstLineChars="0" w:firstLine="0"/>
              <w:jc w:val="left"/>
              <w:rPr>
                <w:sz w:val="21"/>
              </w:rPr>
            </w:pPr>
            <w:r>
              <w:rPr>
                <w:rFonts w:hint="eastAsia"/>
                <w:sz w:val="21"/>
              </w:rPr>
              <w:t>9</w:t>
            </w:r>
            <w:r>
              <w:rPr>
                <w:rFonts w:hint="eastAsia"/>
                <w:sz w:val="21"/>
              </w:rPr>
              <w:t>、成交回报和成交单查询中删除客户类别</w:t>
            </w:r>
          </w:p>
        </w:tc>
        <w:tc>
          <w:tcPr>
            <w:tcW w:w="1473" w:type="dxa"/>
          </w:tcPr>
          <w:p w14:paraId="1BBC6C51" w14:textId="77777777" w:rsidR="0016545E" w:rsidRPr="008D2132" w:rsidRDefault="0016545E" w:rsidP="001F2171">
            <w:pPr>
              <w:spacing w:line="240" w:lineRule="auto"/>
              <w:ind w:firstLineChars="0" w:firstLine="0"/>
              <w:jc w:val="left"/>
              <w:rPr>
                <w:sz w:val="21"/>
              </w:rPr>
            </w:pPr>
            <w:r>
              <w:rPr>
                <w:rFonts w:hint="eastAsia"/>
                <w:sz w:val="21"/>
              </w:rPr>
              <w:t>余新泰</w:t>
            </w:r>
          </w:p>
        </w:tc>
      </w:tr>
      <w:tr w:rsidR="008517D7" w:rsidRPr="005F0B97" w14:paraId="734DA648" w14:textId="77777777" w:rsidTr="00422593">
        <w:trPr>
          <w:trHeight w:val="340"/>
          <w:jc w:val="center"/>
        </w:trPr>
        <w:tc>
          <w:tcPr>
            <w:tcW w:w="1345" w:type="dxa"/>
          </w:tcPr>
          <w:p w14:paraId="1E65E2E3" w14:textId="77777777" w:rsidR="008517D7" w:rsidRDefault="008517D7" w:rsidP="0015189D">
            <w:pPr>
              <w:spacing w:line="240" w:lineRule="auto"/>
              <w:ind w:firstLineChars="6" w:firstLine="13"/>
              <w:jc w:val="left"/>
              <w:rPr>
                <w:sz w:val="21"/>
              </w:rPr>
            </w:pPr>
            <w:r>
              <w:rPr>
                <w:rFonts w:hint="eastAsia"/>
                <w:sz w:val="21"/>
              </w:rPr>
              <w:t>V1.0</w:t>
            </w:r>
          </w:p>
        </w:tc>
        <w:tc>
          <w:tcPr>
            <w:tcW w:w="1688" w:type="dxa"/>
          </w:tcPr>
          <w:p w14:paraId="45BDE6FF" w14:textId="77777777" w:rsidR="008517D7" w:rsidRDefault="008517D7" w:rsidP="00422593">
            <w:pPr>
              <w:spacing w:line="240" w:lineRule="auto"/>
              <w:ind w:firstLineChars="0" w:firstLine="0"/>
              <w:jc w:val="left"/>
              <w:rPr>
                <w:sz w:val="21"/>
              </w:rPr>
            </w:pPr>
            <w:r>
              <w:rPr>
                <w:rFonts w:hint="eastAsia"/>
                <w:sz w:val="21"/>
              </w:rPr>
              <w:t>2016.9</w:t>
            </w:r>
          </w:p>
        </w:tc>
        <w:tc>
          <w:tcPr>
            <w:tcW w:w="4509" w:type="dxa"/>
          </w:tcPr>
          <w:p w14:paraId="215397E2" w14:textId="77777777" w:rsidR="008517D7" w:rsidRDefault="008517D7" w:rsidP="00FF1782">
            <w:pPr>
              <w:spacing w:line="240" w:lineRule="auto"/>
              <w:ind w:firstLineChars="0" w:firstLine="0"/>
              <w:jc w:val="left"/>
              <w:rPr>
                <w:sz w:val="21"/>
              </w:rPr>
            </w:pPr>
            <w:r>
              <w:rPr>
                <w:rFonts w:hint="eastAsia"/>
                <w:sz w:val="21"/>
              </w:rPr>
              <w:t>形成外发稳定版本</w:t>
            </w:r>
          </w:p>
        </w:tc>
        <w:tc>
          <w:tcPr>
            <w:tcW w:w="1473" w:type="dxa"/>
          </w:tcPr>
          <w:p w14:paraId="1EF68B60" w14:textId="77777777" w:rsidR="008517D7" w:rsidRDefault="008517D7" w:rsidP="001F2171">
            <w:pPr>
              <w:spacing w:line="240" w:lineRule="auto"/>
              <w:ind w:firstLineChars="0" w:firstLine="0"/>
              <w:jc w:val="left"/>
              <w:rPr>
                <w:sz w:val="21"/>
              </w:rPr>
            </w:pPr>
            <w:r>
              <w:rPr>
                <w:rFonts w:hint="eastAsia"/>
                <w:sz w:val="21"/>
              </w:rPr>
              <w:t>余新泰</w:t>
            </w:r>
          </w:p>
        </w:tc>
      </w:tr>
      <w:tr w:rsidR="00400246" w:rsidRPr="005F0B97" w14:paraId="5D506241" w14:textId="77777777" w:rsidTr="00422593">
        <w:trPr>
          <w:trHeight w:val="340"/>
          <w:jc w:val="center"/>
        </w:trPr>
        <w:tc>
          <w:tcPr>
            <w:tcW w:w="1345" w:type="dxa"/>
          </w:tcPr>
          <w:p w14:paraId="04F11225" w14:textId="77777777" w:rsidR="00400246" w:rsidRDefault="00400246" w:rsidP="0015189D">
            <w:pPr>
              <w:spacing w:line="240" w:lineRule="auto"/>
              <w:ind w:firstLineChars="6" w:firstLine="13"/>
              <w:jc w:val="left"/>
              <w:rPr>
                <w:sz w:val="21"/>
              </w:rPr>
            </w:pPr>
            <w:r>
              <w:rPr>
                <w:rFonts w:hint="eastAsia"/>
                <w:sz w:val="21"/>
              </w:rPr>
              <w:t>V1.01</w:t>
            </w:r>
          </w:p>
        </w:tc>
        <w:tc>
          <w:tcPr>
            <w:tcW w:w="1688" w:type="dxa"/>
          </w:tcPr>
          <w:p w14:paraId="2F51BDD4" w14:textId="77777777" w:rsidR="00400246" w:rsidRDefault="00400246" w:rsidP="00422593">
            <w:pPr>
              <w:spacing w:line="240" w:lineRule="auto"/>
              <w:ind w:firstLineChars="0" w:firstLine="0"/>
              <w:jc w:val="left"/>
              <w:rPr>
                <w:sz w:val="21"/>
              </w:rPr>
            </w:pPr>
            <w:r>
              <w:rPr>
                <w:rFonts w:hint="eastAsia"/>
                <w:sz w:val="21"/>
              </w:rPr>
              <w:t>2017.2</w:t>
            </w:r>
          </w:p>
        </w:tc>
        <w:tc>
          <w:tcPr>
            <w:tcW w:w="4509" w:type="dxa"/>
          </w:tcPr>
          <w:p w14:paraId="6DEC442E" w14:textId="77777777" w:rsidR="00400246" w:rsidRDefault="00E3454B" w:rsidP="00E3454B">
            <w:pPr>
              <w:spacing w:line="240" w:lineRule="auto"/>
              <w:ind w:firstLineChars="0" w:firstLine="0"/>
              <w:jc w:val="left"/>
              <w:rPr>
                <w:sz w:val="21"/>
              </w:rPr>
            </w:pPr>
            <w:r>
              <w:rPr>
                <w:rFonts w:hint="eastAsia"/>
                <w:sz w:val="21"/>
              </w:rPr>
              <w:t>完善报单状态</w:t>
            </w:r>
            <w:r w:rsidR="00400246" w:rsidRPr="00400246">
              <w:rPr>
                <w:rFonts w:hint="eastAsia"/>
                <w:sz w:val="21"/>
              </w:rPr>
              <w:t>取值范围</w:t>
            </w:r>
            <w:r>
              <w:rPr>
                <w:rFonts w:hint="eastAsia"/>
                <w:sz w:val="21"/>
              </w:rPr>
              <w:t>描述</w:t>
            </w:r>
          </w:p>
        </w:tc>
        <w:tc>
          <w:tcPr>
            <w:tcW w:w="1473" w:type="dxa"/>
          </w:tcPr>
          <w:p w14:paraId="1C009492" w14:textId="77777777" w:rsidR="00400246" w:rsidRPr="00400246" w:rsidRDefault="00400246" w:rsidP="001F2171">
            <w:pPr>
              <w:spacing w:line="240" w:lineRule="auto"/>
              <w:ind w:firstLineChars="0" w:firstLine="0"/>
              <w:jc w:val="left"/>
              <w:rPr>
                <w:sz w:val="21"/>
              </w:rPr>
            </w:pPr>
            <w:r>
              <w:rPr>
                <w:rFonts w:hint="eastAsia"/>
                <w:sz w:val="21"/>
              </w:rPr>
              <w:t>余新泰</w:t>
            </w:r>
          </w:p>
        </w:tc>
      </w:tr>
      <w:tr w:rsidR="00C36FFB" w:rsidRPr="005F0B97" w14:paraId="21AB3AF0" w14:textId="77777777" w:rsidTr="00422593">
        <w:trPr>
          <w:trHeight w:val="340"/>
          <w:jc w:val="center"/>
          <w:ins w:id="10" w:author="余新泰" w:date="2017-04-24T10:14:00Z"/>
        </w:trPr>
        <w:tc>
          <w:tcPr>
            <w:tcW w:w="1345" w:type="dxa"/>
          </w:tcPr>
          <w:p w14:paraId="6FD640CF" w14:textId="77777777" w:rsidR="00C36FFB" w:rsidRDefault="00C36FFB" w:rsidP="0015189D">
            <w:pPr>
              <w:spacing w:line="240" w:lineRule="auto"/>
              <w:ind w:firstLineChars="6" w:firstLine="13"/>
              <w:jc w:val="left"/>
              <w:rPr>
                <w:ins w:id="11" w:author="余新泰" w:date="2017-04-24T10:14:00Z"/>
                <w:sz w:val="21"/>
              </w:rPr>
            </w:pPr>
            <w:ins w:id="12" w:author="余新泰" w:date="2017-04-24T10:14:00Z">
              <w:r>
                <w:rPr>
                  <w:rFonts w:hint="eastAsia"/>
                  <w:sz w:val="21"/>
                </w:rPr>
                <w:t>V1.02</w:t>
              </w:r>
            </w:ins>
          </w:p>
        </w:tc>
        <w:tc>
          <w:tcPr>
            <w:tcW w:w="1688" w:type="dxa"/>
          </w:tcPr>
          <w:p w14:paraId="0981464E" w14:textId="77777777" w:rsidR="00C36FFB" w:rsidRDefault="00C36FFB" w:rsidP="00422593">
            <w:pPr>
              <w:spacing w:line="240" w:lineRule="auto"/>
              <w:ind w:firstLineChars="0" w:firstLine="0"/>
              <w:jc w:val="left"/>
              <w:rPr>
                <w:ins w:id="13" w:author="余新泰" w:date="2017-04-24T10:14:00Z"/>
                <w:sz w:val="21"/>
              </w:rPr>
            </w:pPr>
            <w:ins w:id="14" w:author="余新泰" w:date="2017-04-24T10:14:00Z">
              <w:r>
                <w:rPr>
                  <w:rFonts w:hint="eastAsia"/>
                  <w:sz w:val="21"/>
                </w:rPr>
                <w:t>2017.4</w:t>
              </w:r>
            </w:ins>
          </w:p>
        </w:tc>
        <w:tc>
          <w:tcPr>
            <w:tcW w:w="4509" w:type="dxa"/>
          </w:tcPr>
          <w:p w14:paraId="3F72D09D" w14:textId="77777777" w:rsidR="00C36FFB" w:rsidRDefault="00C36FFB" w:rsidP="00E3454B">
            <w:pPr>
              <w:spacing w:line="240" w:lineRule="auto"/>
              <w:ind w:firstLineChars="0" w:firstLine="0"/>
              <w:jc w:val="left"/>
              <w:rPr>
                <w:ins w:id="15" w:author="余新泰" w:date="2017-04-24T10:14:00Z"/>
                <w:sz w:val="21"/>
              </w:rPr>
            </w:pPr>
            <w:ins w:id="16" w:author="余新泰" w:date="2017-04-24T10:14:00Z">
              <w:r>
                <w:rPr>
                  <w:rFonts w:hint="eastAsia"/>
                  <w:sz w:val="21"/>
                </w:rPr>
                <w:t>完善相关描述</w:t>
              </w:r>
            </w:ins>
          </w:p>
        </w:tc>
        <w:tc>
          <w:tcPr>
            <w:tcW w:w="1473" w:type="dxa"/>
          </w:tcPr>
          <w:p w14:paraId="32B9EC4E" w14:textId="77777777" w:rsidR="00C36FFB" w:rsidRDefault="00C36FFB" w:rsidP="001F2171">
            <w:pPr>
              <w:spacing w:line="240" w:lineRule="auto"/>
              <w:ind w:firstLineChars="0" w:firstLine="0"/>
              <w:jc w:val="left"/>
              <w:rPr>
                <w:ins w:id="17" w:author="余新泰" w:date="2017-04-24T10:14:00Z"/>
                <w:sz w:val="21"/>
              </w:rPr>
            </w:pPr>
            <w:ins w:id="18" w:author="余新泰" w:date="2017-04-24T10:14:00Z">
              <w:r>
                <w:rPr>
                  <w:rFonts w:hint="eastAsia"/>
                  <w:sz w:val="21"/>
                </w:rPr>
                <w:t>余新泰</w:t>
              </w:r>
            </w:ins>
          </w:p>
        </w:tc>
      </w:tr>
      <w:tr w:rsidR="008D1002" w:rsidRPr="005F0B97" w14:paraId="449193F1" w14:textId="77777777" w:rsidTr="00422593">
        <w:trPr>
          <w:trHeight w:val="340"/>
          <w:jc w:val="center"/>
          <w:ins w:id="19" w:author="余新泰" w:date="2017-08-21T16:14:00Z"/>
        </w:trPr>
        <w:tc>
          <w:tcPr>
            <w:tcW w:w="1345" w:type="dxa"/>
          </w:tcPr>
          <w:p w14:paraId="378C7AC6" w14:textId="76E40BC2" w:rsidR="008D1002" w:rsidRDefault="008D1002" w:rsidP="0015189D">
            <w:pPr>
              <w:spacing w:line="240" w:lineRule="auto"/>
              <w:ind w:firstLineChars="6" w:firstLine="13"/>
              <w:jc w:val="left"/>
              <w:rPr>
                <w:ins w:id="20" w:author="余新泰" w:date="2017-08-21T16:14:00Z"/>
                <w:sz w:val="21"/>
              </w:rPr>
            </w:pPr>
            <w:ins w:id="21" w:author="余新泰" w:date="2017-08-21T16:14:00Z">
              <w:r>
                <w:rPr>
                  <w:rFonts w:hint="eastAsia"/>
                  <w:sz w:val="21"/>
                </w:rPr>
                <w:t>V1.03</w:t>
              </w:r>
            </w:ins>
          </w:p>
        </w:tc>
        <w:tc>
          <w:tcPr>
            <w:tcW w:w="1688" w:type="dxa"/>
          </w:tcPr>
          <w:p w14:paraId="234ECF74" w14:textId="3BBE07A2" w:rsidR="008D1002" w:rsidRDefault="008D1002" w:rsidP="00B853B8">
            <w:pPr>
              <w:spacing w:line="240" w:lineRule="auto"/>
              <w:ind w:firstLineChars="0" w:firstLine="0"/>
              <w:jc w:val="left"/>
              <w:rPr>
                <w:ins w:id="22" w:author="余新泰" w:date="2017-08-21T16:14:00Z"/>
                <w:sz w:val="21"/>
              </w:rPr>
            </w:pPr>
            <w:ins w:id="23" w:author="余新泰" w:date="2017-08-21T16:14:00Z">
              <w:r>
                <w:rPr>
                  <w:rFonts w:hint="eastAsia"/>
                  <w:sz w:val="21"/>
                </w:rPr>
                <w:t>2017.</w:t>
              </w:r>
            </w:ins>
            <w:ins w:id="24" w:author="余新泰" w:date="2017-08-22T15:45:00Z">
              <w:r w:rsidR="00B853B8">
                <w:rPr>
                  <w:rFonts w:hint="eastAsia"/>
                  <w:sz w:val="21"/>
                </w:rPr>
                <w:t>9</w:t>
              </w:r>
            </w:ins>
          </w:p>
        </w:tc>
        <w:tc>
          <w:tcPr>
            <w:tcW w:w="4509" w:type="dxa"/>
          </w:tcPr>
          <w:p w14:paraId="21796098" w14:textId="3035B64F" w:rsidR="008D1002" w:rsidRDefault="008613BF" w:rsidP="00E3454B">
            <w:pPr>
              <w:spacing w:line="240" w:lineRule="auto"/>
              <w:ind w:firstLineChars="0" w:firstLine="0"/>
              <w:jc w:val="left"/>
              <w:rPr>
                <w:ins w:id="25" w:author="余新泰" w:date="2017-08-21T16:14:00Z"/>
                <w:sz w:val="21"/>
              </w:rPr>
            </w:pPr>
            <w:ins w:id="26" w:author="余新泰" w:date="2017-08-21T16:35:00Z">
              <w:r>
                <w:rPr>
                  <w:rFonts w:hint="eastAsia"/>
                  <w:sz w:val="21"/>
                </w:rPr>
                <w:t>根据内部开发设计稿</w:t>
              </w:r>
            </w:ins>
            <w:ins w:id="27" w:author="余新泰" w:date="2017-08-21T16:19:00Z">
              <w:r w:rsidR="008D1002">
                <w:rPr>
                  <w:rFonts w:hint="eastAsia"/>
                  <w:sz w:val="21"/>
                </w:rPr>
                <w:t>形成</w:t>
              </w:r>
            </w:ins>
            <w:ins w:id="28" w:author="余新泰" w:date="2017-08-21T16:21:00Z">
              <w:r w:rsidR="008D1002">
                <w:rPr>
                  <w:rFonts w:hint="eastAsia"/>
                  <w:sz w:val="21"/>
                </w:rPr>
                <w:t>GEMS-3</w:t>
              </w:r>
              <w:r w:rsidR="008D1002">
                <w:rPr>
                  <w:rFonts w:hint="eastAsia"/>
                  <w:sz w:val="21"/>
                </w:rPr>
                <w:t>版本初稿</w:t>
              </w:r>
            </w:ins>
          </w:p>
        </w:tc>
        <w:tc>
          <w:tcPr>
            <w:tcW w:w="1473" w:type="dxa"/>
          </w:tcPr>
          <w:p w14:paraId="487B7DB0" w14:textId="528163F3" w:rsidR="008D1002" w:rsidRPr="008613BF" w:rsidRDefault="008D1002" w:rsidP="001F2171">
            <w:pPr>
              <w:spacing w:line="240" w:lineRule="auto"/>
              <w:ind w:firstLineChars="0" w:firstLine="0"/>
              <w:jc w:val="left"/>
              <w:rPr>
                <w:ins w:id="29" w:author="余新泰" w:date="2017-08-21T16:14:00Z"/>
                <w:sz w:val="21"/>
              </w:rPr>
            </w:pPr>
          </w:p>
        </w:tc>
      </w:tr>
      <w:tr w:rsidR="00375401" w:rsidRPr="005F0B97" w14:paraId="6D9A8509" w14:textId="77777777" w:rsidTr="00422593">
        <w:trPr>
          <w:trHeight w:val="340"/>
          <w:jc w:val="center"/>
          <w:ins w:id="30" w:author="余新泰" w:date="2017-09-25T11:07:00Z"/>
        </w:trPr>
        <w:tc>
          <w:tcPr>
            <w:tcW w:w="1345" w:type="dxa"/>
          </w:tcPr>
          <w:p w14:paraId="56124D45" w14:textId="55480904" w:rsidR="00375401" w:rsidRDefault="00375401" w:rsidP="0015189D">
            <w:pPr>
              <w:spacing w:line="240" w:lineRule="auto"/>
              <w:ind w:firstLineChars="6" w:firstLine="13"/>
              <w:jc w:val="left"/>
              <w:rPr>
                <w:ins w:id="31" w:author="余新泰" w:date="2017-09-25T11:07:00Z"/>
                <w:sz w:val="21"/>
              </w:rPr>
            </w:pPr>
            <w:ins w:id="32" w:author="余新泰" w:date="2017-09-25T11:07:00Z">
              <w:r>
                <w:rPr>
                  <w:rFonts w:hint="eastAsia"/>
                  <w:sz w:val="21"/>
                </w:rPr>
                <w:t>V1.04</w:t>
              </w:r>
            </w:ins>
          </w:p>
        </w:tc>
        <w:tc>
          <w:tcPr>
            <w:tcW w:w="1688" w:type="dxa"/>
          </w:tcPr>
          <w:p w14:paraId="172B2CD5" w14:textId="41A99A30" w:rsidR="00375401" w:rsidRDefault="00375401" w:rsidP="00B853B8">
            <w:pPr>
              <w:spacing w:line="240" w:lineRule="auto"/>
              <w:ind w:firstLineChars="0" w:firstLine="0"/>
              <w:jc w:val="left"/>
              <w:rPr>
                <w:ins w:id="33" w:author="余新泰" w:date="2017-09-25T11:07:00Z"/>
                <w:sz w:val="21"/>
              </w:rPr>
            </w:pPr>
            <w:ins w:id="34" w:author="余新泰" w:date="2017-09-25T11:07:00Z">
              <w:r>
                <w:rPr>
                  <w:rFonts w:hint="eastAsia"/>
                  <w:sz w:val="21"/>
                </w:rPr>
                <w:t>2017.10</w:t>
              </w:r>
            </w:ins>
          </w:p>
        </w:tc>
        <w:tc>
          <w:tcPr>
            <w:tcW w:w="4509" w:type="dxa"/>
          </w:tcPr>
          <w:p w14:paraId="531638AD" w14:textId="223282F0" w:rsidR="00375401" w:rsidRDefault="002B18F1" w:rsidP="002B18F1">
            <w:pPr>
              <w:spacing w:line="240" w:lineRule="auto"/>
              <w:ind w:firstLineChars="0" w:firstLine="0"/>
              <w:jc w:val="left"/>
              <w:rPr>
                <w:ins w:id="35" w:author="余新泰" w:date="2017-09-28T09:46:00Z"/>
                <w:rFonts w:hint="eastAsia"/>
                <w:sz w:val="21"/>
              </w:rPr>
            </w:pPr>
            <w:ins w:id="36" w:author="余新泰" w:date="2017-09-28T09:46:00Z">
              <w:r>
                <w:rPr>
                  <w:rFonts w:hint="eastAsia"/>
                  <w:sz w:val="21"/>
                </w:rPr>
                <w:t>1</w:t>
              </w:r>
              <w:r>
                <w:rPr>
                  <w:rFonts w:hint="eastAsia"/>
                  <w:sz w:val="21"/>
                </w:rPr>
                <w:t>）</w:t>
              </w:r>
              <w:r>
                <w:rPr>
                  <w:rFonts w:hint="eastAsia"/>
                  <w:sz w:val="21"/>
                </w:rPr>
                <w:t>交易员登录</w:t>
              </w:r>
            </w:ins>
            <w:ins w:id="37" w:author="余新泰" w:date="2017-09-25T11:08:00Z">
              <w:r w:rsidR="00375401" w:rsidRPr="00375401">
                <w:rPr>
                  <w:rFonts w:hint="eastAsia"/>
                  <w:sz w:val="21"/>
                </w:rPr>
                <w:t>登陆请求报文中增加</w:t>
              </w:r>
              <w:r w:rsidR="00375401" w:rsidRPr="00375401">
                <w:rPr>
                  <w:rFonts w:hint="eastAsia"/>
                  <w:sz w:val="21"/>
                </w:rPr>
                <w:t>T13 (</w:t>
              </w:r>
              <w:r w:rsidR="00375401" w:rsidRPr="00375401">
                <w:rPr>
                  <w:rFonts w:hint="eastAsia"/>
                  <w:sz w:val="21"/>
                </w:rPr>
                <w:t>交易日期</w:t>
              </w:r>
              <w:r w:rsidR="00375401" w:rsidRPr="00375401">
                <w:rPr>
                  <w:rFonts w:hint="eastAsia"/>
                  <w:sz w:val="21"/>
                </w:rPr>
                <w:t>) </w:t>
              </w:r>
              <w:r w:rsidR="00375401" w:rsidRPr="00375401">
                <w:rPr>
                  <w:rFonts w:hint="eastAsia"/>
                  <w:sz w:val="21"/>
                </w:rPr>
                <w:t>，该字段为选填</w:t>
              </w:r>
            </w:ins>
          </w:p>
          <w:p w14:paraId="6E6395E8" w14:textId="62CC8083" w:rsidR="002B18F1" w:rsidRPr="002B18F1" w:rsidRDefault="002B18F1" w:rsidP="002B18F1">
            <w:pPr>
              <w:spacing w:line="240" w:lineRule="auto"/>
              <w:ind w:firstLineChars="0" w:firstLine="0"/>
              <w:jc w:val="left"/>
              <w:rPr>
                <w:ins w:id="38" w:author="余新泰" w:date="2017-09-25T11:07:00Z"/>
                <w:sz w:val="21"/>
              </w:rPr>
            </w:pPr>
            <w:ins w:id="39" w:author="余新泰" w:date="2017-09-28T09:46:00Z">
              <w:r>
                <w:rPr>
                  <w:rFonts w:hint="eastAsia"/>
                  <w:sz w:val="21"/>
                </w:rPr>
                <w:t>2</w:t>
              </w:r>
              <w:r>
                <w:rPr>
                  <w:rFonts w:hint="eastAsia"/>
                  <w:sz w:val="21"/>
                </w:rPr>
                <w:t>）</w:t>
              </w:r>
            </w:ins>
            <w:ins w:id="40" w:author="余新泰" w:date="2017-09-28T09:47:00Z">
              <w:r>
                <w:rPr>
                  <w:rFonts w:hint="eastAsia"/>
                  <w:sz w:val="21"/>
                </w:rPr>
                <w:t>增加</w:t>
              </w:r>
            </w:ins>
            <w:ins w:id="41" w:author="余新泰" w:date="2017-09-28T09:46:00Z">
              <w:r>
                <w:rPr>
                  <w:rFonts w:hint="eastAsia"/>
                  <w:sz w:val="21"/>
                </w:rPr>
                <w:t>关于交易员登录</w:t>
              </w:r>
            </w:ins>
            <w:ins w:id="42" w:author="余新泰" w:date="2017-09-28T09:47:00Z">
              <w:r>
                <w:rPr>
                  <w:rFonts w:hint="eastAsia"/>
                  <w:sz w:val="21"/>
                </w:rPr>
                <w:t>应答中关于最大本地报单号的说明</w:t>
              </w:r>
            </w:ins>
            <w:bookmarkStart w:id="43" w:name="_GoBack"/>
            <w:bookmarkEnd w:id="43"/>
          </w:p>
        </w:tc>
        <w:tc>
          <w:tcPr>
            <w:tcW w:w="1473" w:type="dxa"/>
          </w:tcPr>
          <w:p w14:paraId="7D7ADDC3" w14:textId="4905DC73" w:rsidR="00375401" w:rsidRPr="008613BF" w:rsidRDefault="00375401" w:rsidP="001F2171">
            <w:pPr>
              <w:spacing w:line="240" w:lineRule="auto"/>
              <w:ind w:firstLineChars="0" w:firstLine="0"/>
              <w:jc w:val="left"/>
              <w:rPr>
                <w:ins w:id="44" w:author="余新泰" w:date="2017-09-25T11:07:00Z"/>
                <w:sz w:val="21"/>
              </w:rPr>
            </w:pPr>
            <w:ins w:id="45" w:author="余新泰" w:date="2017-09-25T11:08:00Z">
              <w:r>
                <w:rPr>
                  <w:rFonts w:hint="eastAsia"/>
                  <w:sz w:val="21"/>
                </w:rPr>
                <w:t>交易所</w:t>
              </w:r>
            </w:ins>
          </w:p>
        </w:tc>
      </w:tr>
    </w:tbl>
    <w:p w14:paraId="4100D16B" w14:textId="77777777" w:rsidR="0018398F" w:rsidRPr="00971F3B" w:rsidRDefault="0018398F" w:rsidP="007741AB">
      <w:pPr>
        <w:widowControl/>
        <w:ind w:firstLine="480"/>
        <w:jc w:val="left"/>
      </w:pPr>
    </w:p>
    <w:p w14:paraId="576ED39B" w14:textId="77777777" w:rsidR="0018398F" w:rsidRDefault="0018398F">
      <w:pPr>
        <w:widowControl/>
        <w:spacing w:line="240" w:lineRule="auto"/>
        <w:ind w:firstLineChars="0" w:firstLine="0"/>
        <w:jc w:val="left"/>
      </w:pPr>
      <w:r>
        <w:br w:type="page"/>
      </w:r>
    </w:p>
    <w:sdt>
      <w:sdtPr>
        <w:rPr>
          <w:rFonts w:asciiTheme="minorHAnsi" w:eastAsiaTheme="minorEastAsia" w:hAnsiTheme="minorHAnsi" w:cstheme="minorBidi"/>
          <w:b w:val="0"/>
          <w:bCs w:val="0"/>
          <w:color w:val="auto"/>
          <w:kern w:val="2"/>
          <w:sz w:val="24"/>
          <w:szCs w:val="22"/>
          <w:lang w:val="zh-CN"/>
        </w:rPr>
        <w:id w:val="1925837337"/>
        <w:docPartObj>
          <w:docPartGallery w:val="Table of Contents"/>
          <w:docPartUnique/>
        </w:docPartObj>
      </w:sdtPr>
      <w:sdtEndPr/>
      <w:sdtContent>
        <w:p w14:paraId="51B8C410" w14:textId="77777777" w:rsidR="0018398F" w:rsidRDefault="0018398F" w:rsidP="0026326F">
          <w:pPr>
            <w:pStyle w:val="TOC"/>
            <w:ind w:firstLine="480"/>
            <w:jc w:val="center"/>
          </w:pPr>
          <w:r>
            <w:rPr>
              <w:lang w:val="zh-CN"/>
            </w:rPr>
            <w:t>目</w:t>
          </w:r>
          <w:r w:rsidR="0026326F">
            <w:rPr>
              <w:rFonts w:hint="eastAsia"/>
              <w:lang w:val="zh-CN"/>
            </w:rPr>
            <w:t xml:space="preserve">  </w:t>
          </w:r>
          <w:r>
            <w:rPr>
              <w:lang w:val="zh-CN"/>
            </w:rPr>
            <w:t>录</w:t>
          </w:r>
        </w:p>
        <w:p w14:paraId="38468316" w14:textId="77777777" w:rsidR="00AC5A55" w:rsidRDefault="0018398F" w:rsidP="00A71AC1">
          <w:pPr>
            <w:pStyle w:val="10"/>
            <w:tabs>
              <w:tab w:val="left" w:pos="1260"/>
              <w:tab w:val="right" w:leader="dot" w:pos="8296"/>
            </w:tabs>
            <w:ind w:firstLine="480"/>
            <w:rPr>
              <w:noProof/>
              <w:sz w:val="21"/>
            </w:rPr>
          </w:pPr>
          <w:r>
            <w:fldChar w:fldCharType="begin"/>
          </w:r>
          <w:r>
            <w:instrText xml:space="preserve"> TOC \o "1-3" \h \z \u </w:instrText>
          </w:r>
          <w:r>
            <w:fldChar w:fldCharType="separate"/>
          </w:r>
          <w:hyperlink w:anchor="_Toc462670453" w:history="1">
            <w:r w:rsidR="00AC5A55" w:rsidRPr="00A71AC1">
              <w:rPr>
                <w:rStyle w:val="a8"/>
                <w:noProof/>
              </w:rPr>
              <w:t>1</w:t>
            </w:r>
            <w:r w:rsidR="00AC5A55">
              <w:rPr>
                <w:noProof/>
                <w:sz w:val="21"/>
              </w:rPr>
              <w:tab/>
            </w:r>
            <w:r w:rsidR="00AC5A55" w:rsidRPr="00A71AC1">
              <w:rPr>
                <w:rStyle w:val="a8"/>
                <w:rFonts w:hint="eastAsia"/>
                <w:noProof/>
              </w:rPr>
              <w:t>前言</w:t>
            </w:r>
            <w:r w:rsidR="00AC5A55">
              <w:rPr>
                <w:noProof/>
                <w:webHidden/>
              </w:rPr>
              <w:tab/>
            </w:r>
            <w:r w:rsidR="00AC5A55">
              <w:rPr>
                <w:noProof/>
                <w:webHidden/>
              </w:rPr>
              <w:fldChar w:fldCharType="begin"/>
            </w:r>
            <w:r w:rsidR="00AC5A55">
              <w:rPr>
                <w:noProof/>
                <w:webHidden/>
              </w:rPr>
              <w:instrText xml:space="preserve"> PAGEREF _Toc462670453 \h </w:instrText>
            </w:r>
            <w:r w:rsidR="00AC5A55">
              <w:rPr>
                <w:noProof/>
                <w:webHidden/>
              </w:rPr>
            </w:r>
            <w:r w:rsidR="00AC5A55">
              <w:rPr>
                <w:noProof/>
                <w:webHidden/>
              </w:rPr>
              <w:fldChar w:fldCharType="separate"/>
            </w:r>
            <w:r w:rsidR="00AC5A55">
              <w:rPr>
                <w:noProof/>
                <w:webHidden/>
              </w:rPr>
              <w:t>6</w:t>
            </w:r>
            <w:r w:rsidR="00AC5A55">
              <w:rPr>
                <w:noProof/>
                <w:webHidden/>
              </w:rPr>
              <w:fldChar w:fldCharType="end"/>
            </w:r>
          </w:hyperlink>
        </w:p>
        <w:p w14:paraId="041FC4B4" w14:textId="77777777" w:rsidR="00AC5A55" w:rsidRDefault="00117EF9" w:rsidP="00AC5A55">
          <w:pPr>
            <w:pStyle w:val="20"/>
            <w:tabs>
              <w:tab w:val="left" w:pos="1680"/>
              <w:tab w:val="right" w:leader="dot" w:pos="8296"/>
            </w:tabs>
            <w:ind w:left="480" w:firstLine="480"/>
            <w:rPr>
              <w:noProof/>
              <w:sz w:val="21"/>
            </w:rPr>
          </w:pPr>
          <w:hyperlink w:anchor="_Toc462670454" w:history="1">
            <w:r w:rsidR="00AC5A55" w:rsidRPr="00A71AC1">
              <w:rPr>
                <w:rStyle w:val="a8"/>
                <w:noProof/>
              </w:rPr>
              <w:t>1.1</w:t>
            </w:r>
            <w:r w:rsidR="00AC5A55">
              <w:rPr>
                <w:noProof/>
                <w:sz w:val="21"/>
              </w:rPr>
              <w:tab/>
            </w:r>
            <w:r w:rsidR="00AC5A55" w:rsidRPr="00A71AC1">
              <w:rPr>
                <w:rStyle w:val="a8"/>
                <w:rFonts w:hint="eastAsia"/>
                <w:noProof/>
              </w:rPr>
              <w:t>目标和范围</w:t>
            </w:r>
            <w:r w:rsidR="00AC5A55">
              <w:rPr>
                <w:noProof/>
                <w:webHidden/>
              </w:rPr>
              <w:tab/>
            </w:r>
            <w:r w:rsidR="00AC5A55">
              <w:rPr>
                <w:noProof/>
                <w:webHidden/>
              </w:rPr>
              <w:fldChar w:fldCharType="begin"/>
            </w:r>
            <w:r w:rsidR="00AC5A55">
              <w:rPr>
                <w:noProof/>
                <w:webHidden/>
              </w:rPr>
              <w:instrText xml:space="preserve"> PAGEREF _Toc462670454 \h </w:instrText>
            </w:r>
            <w:r w:rsidR="00AC5A55">
              <w:rPr>
                <w:noProof/>
                <w:webHidden/>
              </w:rPr>
            </w:r>
            <w:r w:rsidR="00AC5A55">
              <w:rPr>
                <w:noProof/>
                <w:webHidden/>
              </w:rPr>
              <w:fldChar w:fldCharType="separate"/>
            </w:r>
            <w:r w:rsidR="00AC5A55">
              <w:rPr>
                <w:noProof/>
                <w:webHidden/>
              </w:rPr>
              <w:t>6</w:t>
            </w:r>
            <w:r w:rsidR="00AC5A55">
              <w:rPr>
                <w:noProof/>
                <w:webHidden/>
              </w:rPr>
              <w:fldChar w:fldCharType="end"/>
            </w:r>
          </w:hyperlink>
        </w:p>
        <w:p w14:paraId="51C9DB79" w14:textId="77777777" w:rsidR="00AC5A55" w:rsidRDefault="00117EF9" w:rsidP="00AC5A55">
          <w:pPr>
            <w:pStyle w:val="20"/>
            <w:tabs>
              <w:tab w:val="left" w:pos="1680"/>
              <w:tab w:val="right" w:leader="dot" w:pos="8296"/>
            </w:tabs>
            <w:ind w:left="480" w:firstLine="480"/>
            <w:rPr>
              <w:noProof/>
              <w:sz w:val="21"/>
            </w:rPr>
          </w:pPr>
          <w:hyperlink w:anchor="_Toc462670455" w:history="1">
            <w:r w:rsidR="00AC5A55" w:rsidRPr="00A71AC1">
              <w:rPr>
                <w:rStyle w:val="a8"/>
                <w:noProof/>
              </w:rPr>
              <w:t>1.2</w:t>
            </w:r>
            <w:r w:rsidR="00AC5A55">
              <w:rPr>
                <w:noProof/>
                <w:sz w:val="21"/>
              </w:rPr>
              <w:tab/>
            </w:r>
            <w:r w:rsidR="00AC5A55" w:rsidRPr="00A71AC1">
              <w:rPr>
                <w:rStyle w:val="a8"/>
                <w:rFonts w:hint="eastAsia"/>
                <w:noProof/>
              </w:rPr>
              <w:t>读者对象</w:t>
            </w:r>
            <w:r w:rsidR="00AC5A55">
              <w:rPr>
                <w:noProof/>
                <w:webHidden/>
              </w:rPr>
              <w:tab/>
            </w:r>
            <w:r w:rsidR="00AC5A55">
              <w:rPr>
                <w:noProof/>
                <w:webHidden/>
              </w:rPr>
              <w:fldChar w:fldCharType="begin"/>
            </w:r>
            <w:r w:rsidR="00AC5A55">
              <w:rPr>
                <w:noProof/>
                <w:webHidden/>
              </w:rPr>
              <w:instrText xml:space="preserve"> PAGEREF _Toc462670455 \h </w:instrText>
            </w:r>
            <w:r w:rsidR="00AC5A55">
              <w:rPr>
                <w:noProof/>
                <w:webHidden/>
              </w:rPr>
            </w:r>
            <w:r w:rsidR="00AC5A55">
              <w:rPr>
                <w:noProof/>
                <w:webHidden/>
              </w:rPr>
              <w:fldChar w:fldCharType="separate"/>
            </w:r>
            <w:r w:rsidR="00AC5A55">
              <w:rPr>
                <w:noProof/>
                <w:webHidden/>
              </w:rPr>
              <w:t>6</w:t>
            </w:r>
            <w:r w:rsidR="00AC5A55">
              <w:rPr>
                <w:noProof/>
                <w:webHidden/>
              </w:rPr>
              <w:fldChar w:fldCharType="end"/>
            </w:r>
          </w:hyperlink>
        </w:p>
        <w:p w14:paraId="47F57FA2" w14:textId="77777777" w:rsidR="00AC5A55" w:rsidRDefault="00117EF9" w:rsidP="00AC5A55">
          <w:pPr>
            <w:pStyle w:val="20"/>
            <w:tabs>
              <w:tab w:val="left" w:pos="1680"/>
              <w:tab w:val="right" w:leader="dot" w:pos="8296"/>
            </w:tabs>
            <w:ind w:left="480" w:firstLine="480"/>
            <w:rPr>
              <w:noProof/>
              <w:sz w:val="21"/>
            </w:rPr>
          </w:pPr>
          <w:hyperlink w:anchor="_Toc462670456" w:history="1">
            <w:r w:rsidR="00AC5A55" w:rsidRPr="00A71AC1">
              <w:rPr>
                <w:rStyle w:val="a8"/>
                <w:noProof/>
              </w:rPr>
              <w:t>1.3</w:t>
            </w:r>
            <w:r w:rsidR="00AC5A55">
              <w:rPr>
                <w:noProof/>
                <w:sz w:val="21"/>
              </w:rPr>
              <w:tab/>
            </w:r>
            <w:r w:rsidR="00AC5A55" w:rsidRPr="00A71AC1">
              <w:rPr>
                <w:rStyle w:val="a8"/>
                <w:rFonts w:hint="eastAsia"/>
                <w:noProof/>
              </w:rPr>
              <w:t>参考文档</w:t>
            </w:r>
            <w:r w:rsidR="00AC5A55">
              <w:rPr>
                <w:noProof/>
                <w:webHidden/>
              </w:rPr>
              <w:tab/>
            </w:r>
            <w:r w:rsidR="00AC5A55">
              <w:rPr>
                <w:noProof/>
                <w:webHidden/>
              </w:rPr>
              <w:fldChar w:fldCharType="begin"/>
            </w:r>
            <w:r w:rsidR="00AC5A55">
              <w:rPr>
                <w:noProof/>
                <w:webHidden/>
              </w:rPr>
              <w:instrText xml:space="preserve"> PAGEREF _Toc462670456 \h </w:instrText>
            </w:r>
            <w:r w:rsidR="00AC5A55">
              <w:rPr>
                <w:noProof/>
                <w:webHidden/>
              </w:rPr>
            </w:r>
            <w:r w:rsidR="00AC5A55">
              <w:rPr>
                <w:noProof/>
                <w:webHidden/>
              </w:rPr>
              <w:fldChar w:fldCharType="separate"/>
            </w:r>
            <w:r w:rsidR="00AC5A55">
              <w:rPr>
                <w:noProof/>
                <w:webHidden/>
              </w:rPr>
              <w:t>6</w:t>
            </w:r>
            <w:r w:rsidR="00AC5A55">
              <w:rPr>
                <w:noProof/>
                <w:webHidden/>
              </w:rPr>
              <w:fldChar w:fldCharType="end"/>
            </w:r>
          </w:hyperlink>
        </w:p>
        <w:p w14:paraId="302E390D" w14:textId="77777777" w:rsidR="00AC5A55" w:rsidRDefault="00117EF9" w:rsidP="00A71AC1">
          <w:pPr>
            <w:pStyle w:val="10"/>
            <w:tabs>
              <w:tab w:val="left" w:pos="1260"/>
              <w:tab w:val="right" w:leader="dot" w:pos="8296"/>
            </w:tabs>
            <w:ind w:firstLine="480"/>
            <w:rPr>
              <w:noProof/>
              <w:sz w:val="21"/>
            </w:rPr>
          </w:pPr>
          <w:hyperlink w:anchor="_Toc462670457" w:history="1">
            <w:r w:rsidR="00AC5A55" w:rsidRPr="00A71AC1">
              <w:rPr>
                <w:rStyle w:val="a8"/>
                <w:noProof/>
              </w:rPr>
              <w:t>2</w:t>
            </w:r>
            <w:r w:rsidR="00AC5A55">
              <w:rPr>
                <w:noProof/>
                <w:sz w:val="21"/>
              </w:rPr>
              <w:tab/>
            </w:r>
            <w:r w:rsidR="00AC5A55" w:rsidRPr="00A71AC1">
              <w:rPr>
                <w:rStyle w:val="a8"/>
                <w:rFonts w:hint="eastAsia"/>
                <w:noProof/>
              </w:rPr>
              <w:t>数据类型</w:t>
            </w:r>
            <w:r w:rsidR="00AC5A55">
              <w:rPr>
                <w:noProof/>
                <w:webHidden/>
              </w:rPr>
              <w:tab/>
            </w:r>
            <w:r w:rsidR="00AC5A55">
              <w:rPr>
                <w:noProof/>
                <w:webHidden/>
              </w:rPr>
              <w:fldChar w:fldCharType="begin"/>
            </w:r>
            <w:r w:rsidR="00AC5A55">
              <w:rPr>
                <w:noProof/>
                <w:webHidden/>
              </w:rPr>
              <w:instrText xml:space="preserve"> PAGEREF _Toc462670457 \h </w:instrText>
            </w:r>
            <w:r w:rsidR="00AC5A55">
              <w:rPr>
                <w:noProof/>
                <w:webHidden/>
              </w:rPr>
            </w:r>
            <w:r w:rsidR="00AC5A55">
              <w:rPr>
                <w:noProof/>
                <w:webHidden/>
              </w:rPr>
              <w:fldChar w:fldCharType="separate"/>
            </w:r>
            <w:r w:rsidR="00AC5A55">
              <w:rPr>
                <w:noProof/>
                <w:webHidden/>
              </w:rPr>
              <w:t>7</w:t>
            </w:r>
            <w:r w:rsidR="00AC5A55">
              <w:rPr>
                <w:noProof/>
                <w:webHidden/>
              </w:rPr>
              <w:fldChar w:fldCharType="end"/>
            </w:r>
          </w:hyperlink>
        </w:p>
        <w:p w14:paraId="784F8155" w14:textId="77777777" w:rsidR="00AC5A55" w:rsidRDefault="00117EF9" w:rsidP="00AC5A55">
          <w:pPr>
            <w:pStyle w:val="20"/>
            <w:tabs>
              <w:tab w:val="left" w:pos="1680"/>
              <w:tab w:val="right" w:leader="dot" w:pos="8296"/>
            </w:tabs>
            <w:ind w:left="480" w:firstLine="480"/>
            <w:rPr>
              <w:noProof/>
              <w:sz w:val="21"/>
            </w:rPr>
          </w:pPr>
          <w:hyperlink w:anchor="_Toc462670458" w:history="1">
            <w:r w:rsidR="00AC5A55" w:rsidRPr="00A71AC1">
              <w:rPr>
                <w:rStyle w:val="a8"/>
                <w:noProof/>
              </w:rPr>
              <w:t>2.1</w:t>
            </w:r>
            <w:r w:rsidR="00AC5A55">
              <w:rPr>
                <w:noProof/>
                <w:sz w:val="21"/>
              </w:rPr>
              <w:tab/>
            </w:r>
            <w:r w:rsidR="00AC5A55" w:rsidRPr="00A71AC1">
              <w:rPr>
                <w:rStyle w:val="a8"/>
                <w:rFonts w:hint="eastAsia"/>
                <w:noProof/>
              </w:rPr>
              <w:t>数据类型表示</w:t>
            </w:r>
            <w:r w:rsidR="00AC5A55">
              <w:rPr>
                <w:noProof/>
                <w:webHidden/>
              </w:rPr>
              <w:tab/>
            </w:r>
            <w:r w:rsidR="00AC5A55">
              <w:rPr>
                <w:noProof/>
                <w:webHidden/>
              </w:rPr>
              <w:fldChar w:fldCharType="begin"/>
            </w:r>
            <w:r w:rsidR="00AC5A55">
              <w:rPr>
                <w:noProof/>
                <w:webHidden/>
              </w:rPr>
              <w:instrText xml:space="preserve"> PAGEREF _Toc462670458 \h </w:instrText>
            </w:r>
            <w:r w:rsidR="00AC5A55">
              <w:rPr>
                <w:noProof/>
                <w:webHidden/>
              </w:rPr>
            </w:r>
            <w:r w:rsidR="00AC5A55">
              <w:rPr>
                <w:noProof/>
                <w:webHidden/>
              </w:rPr>
              <w:fldChar w:fldCharType="separate"/>
            </w:r>
            <w:r w:rsidR="00AC5A55">
              <w:rPr>
                <w:noProof/>
                <w:webHidden/>
              </w:rPr>
              <w:t>7</w:t>
            </w:r>
            <w:r w:rsidR="00AC5A55">
              <w:rPr>
                <w:noProof/>
                <w:webHidden/>
              </w:rPr>
              <w:fldChar w:fldCharType="end"/>
            </w:r>
          </w:hyperlink>
        </w:p>
        <w:p w14:paraId="1D21A360" w14:textId="77777777" w:rsidR="00AC5A55" w:rsidRDefault="00117EF9" w:rsidP="00AC5A55">
          <w:pPr>
            <w:pStyle w:val="20"/>
            <w:tabs>
              <w:tab w:val="left" w:pos="1680"/>
              <w:tab w:val="right" w:leader="dot" w:pos="8296"/>
            </w:tabs>
            <w:ind w:left="480" w:firstLine="480"/>
            <w:rPr>
              <w:noProof/>
              <w:sz w:val="21"/>
            </w:rPr>
          </w:pPr>
          <w:hyperlink w:anchor="_Toc462670459" w:history="1">
            <w:r w:rsidR="00AC5A55" w:rsidRPr="00A71AC1">
              <w:rPr>
                <w:rStyle w:val="a8"/>
                <w:noProof/>
              </w:rPr>
              <w:t>2.2</w:t>
            </w:r>
            <w:r w:rsidR="00AC5A55">
              <w:rPr>
                <w:noProof/>
                <w:sz w:val="21"/>
              </w:rPr>
              <w:tab/>
            </w:r>
            <w:r w:rsidR="00AC5A55" w:rsidRPr="00A71AC1">
              <w:rPr>
                <w:rStyle w:val="a8"/>
                <w:rFonts w:hint="eastAsia"/>
                <w:noProof/>
              </w:rPr>
              <w:t>基本数据类型</w:t>
            </w:r>
            <w:r w:rsidR="00AC5A55">
              <w:rPr>
                <w:noProof/>
                <w:webHidden/>
              </w:rPr>
              <w:tab/>
            </w:r>
            <w:r w:rsidR="00AC5A55">
              <w:rPr>
                <w:noProof/>
                <w:webHidden/>
              </w:rPr>
              <w:fldChar w:fldCharType="begin"/>
            </w:r>
            <w:r w:rsidR="00AC5A55">
              <w:rPr>
                <w:noProof/>
                <w:webHidden/>
              </w:rPr>
              <w:instrText xml:space="preserve"> PAGEREF _Toc462670459 \h </w:instrText>
            </w:r>
            <w:r w:rsidR="00AC5A55">
              <w:rPr>
                <w:noProof/>
                <w:webHidden/>
              </w:rPr>
            </w:r>
            <w:r w:rsidR="00AC5A55">
              <w:rPr>
                <w:noProof/>
                <w:webHidden/>
              </w:rPr>
              <w:fldChar w:fldCharType="separate"/>
            </w:r>
            <w:r w:rsidR="00AC5A55">
              <w:rPr>
                <w:noProof/>
                <w:webHidden/>
              </w:rPr>
              <w:t>7</w:t>
            </w:r>
            <w:r w:rsidR="00AC5A55">
              <w:rPr>
                <w:noProof/>
                <w:webHidden/>
              </w:rPr>
              <w:fldChar w:fldCharType="end"/>
            </w:r>
          </w:hyperlink>
        </w:p>
        <w:p w14:paraId="2E855957" w14:textId="77777777" w:rsidR="00AC5A55" w:rsidRDefault="00117EF9" w:rsidP="00AC5A55">
          <w:pPr>
            <w:pStyle w:val="20"/>
            <w:tabs>
              <w:tab w:val="left" w:pos="1680"/>
              <w:tab w:val="right" w:leader="dot" w:pos="8296"/>
            </w:tabs>
            <w:ind w:left="480" w:firstLine="480"/>
            <w:rPr>
              <w:noProof/>
              <w:sz w:val="21"/>
            </w:rPr>
          </w:pPr>
          <w:hyperlink w:anchor="_Toc462670460" w:history="1">
            <w:r w:rsidR="00AC5A55" w:rsidRPr="00A71AC1">
              <w:rPr>
                <w:rStyle w:val="a8"/>
                <w:noProof/>
              </w:rPr>
              <w:t>2.3</w:t>
            </w:r>
            <w:r w:rsidR="00AC5A55">
              <w:rPr>
                <w:noProof/>
                <w:sz w:val="21"/>
              </w:rPr>
              <w:tab/>
            </w:r>
            <w:r w:rsidR="00AC5A55" w:rsidRPr="00A71AC1">
              <w:rPr>
                <w:rStyle w:val="a8"/>
                <w:rFonts w:hint="eastAsia"/>
                <w:noProof/>
              </w:rPr>
              <w:t>复合数据类型</w:t>
            </w:r>
            <w:r w:rsidR="00AC5A55">
              <w:rPr>
                <w:noProof/>
                <w:webHidden/>
              </w:rPr>
              <w:tab/>
            </w:r>
            <w:r w:rsidR="00AC5A55">
              <w:rPr>
                <w:noProof/>
                <w:webHidden/>
              </w:rPr>
              <w:fldChar w:fldCharType="begin"/>
            </w:r>
            <w:r w:rsidR="00AC5A55">
              <w:rPr>
                <w:noProof/>
                <w:webHidden/>
              </w:rPr>
              <w:instrText xml:space="preserve"> PAGEREF _Toc462670460 \h </w:instrText>
            </w:r>
            <w:r w:rsidR="00AC5A55">
              <w:rPr>
                <w:noProof/>
                <w:webHidden/>
              </w:rPr>
            </w:r>
            <w:r w:rsidR="00AC5A55">
              <w:rPr>
                <w:noProof/>
                <w:webHidden/>
              </w:rPr>
              <w:fldChar w:fldCharType="separate"/>
            </w:r>
            <w:r w:rsidR="00AC5A55">
              <w:rPr>
                <w:noProof/>
                <w:webHidden/>
              </w:rPr>
              <w:t>7</w:t>
            </w:r>
            <w:r w:rsidR="00AC5A55">
              <w:rPr>
                <w:noProof/>
                <w:webHidden/>
              </w:rPr>
              <w:fldChar w:fldCharType="end"/>
            </w:r>
          </w:hyperlink>
        </w:p>
        <w:p w14:paraId="4CC132AD" w14:textId="77777777" w:rsidR="00AC5A55" w:rsidRDefault="00117EF9" w:rsidP="00AC5A55">
          <w:pPr>
            <w:pStyle w:val="30"/>
            <w:tabs>
              <w:tab w:val="left" w:pos="2100"/>
              <w:tab w:val="right" w:leader="dot" w:pos="8296"/>
            </w:tabs>
            <w:ind w:left="960" w:firstLine="480"/>
            <w:rPr>
              <w:noProof/>
              <w:sz w:val="21"/>
            </w:rPr>
          </w:pPr>
          <w:hyperlink w:anchor="_Toc462670461" w:history="1">
            <w:r w:rsidR="00AC5A55" w:rsidRPr="00A71AC1">
              <w:rPr>
                <w:rStyle w:val="a8"/>
                <w:noProof/>
              </w:rPr>
              <w:t>2.3.1</w:t>
            </w:r>
            <w:r w:rsidR="00AC5A55">
              <w:rPr>
                <w:noProof/>
                <w:sz w:val="21"/>
              </w:rPr>
              <w:tab/>
            </w:r>
            <w:r w:rsidR="00AC5A55" w:rsidRPr="00A71AC1">
              <w:rPr>
                <w:rStyle w:val="a8"/>
                <w:rFonts w:hint="eastAsia"/>
                <w:noProof/>
              </w:rPr>
              <w:t>数组类型</w:t>
            </w:r>
            <w:r w:rsidR="00AC5A55">
              <w:rPr>
                <w:noProof/>
                <w:webHidden/>
              </w:rPr>
              <w:tab/>
            </w:r>
            <w:r w:rsidR="00AC5A55">
              <w:rPr>
                <w:noProof/>
                <w:webHidden/>
              </w:rPr>
              <w:fldChar w:fldCharType="begin"/>
            </w:r>
            <w:r w:rsidR="00AC5A55">
              <w:rPr>
                <w:noProof/>
                <w:webHidden/>
              </w:rPr>
              <w:instrText xml:space="preserve"> PAGEREF _Toc462670461 \h </w:instrText>
            </w:r>
            <w:r w:rsidR="00AC5A55">
              <w:rPr>
                <w:noProof/>
                <w:webHidden/>
              </w:rPr>
            </w:r>
            <w:r w:rsidR="00AC5A55">
              <w:rPr>
                <w:noProof/>
                <w:webHidden/>
              </w:rPr>
              <w:fldChar w:fldCharType="separate"/>
            </w:r>
            <w:r w:rsidR="00AC5A55">
              <w:rPr>
                <w:noProof/>
                <w:webHidden/>
              </w:rPr>
              <w:t>7</w:t>
            </w:r>
            <w:r w:rsidR="00AC5A55">
              <w:rPr>
                <w:noProof/>
                <w:webHidden/>
              </w:rPr>
              <w:fldChar w:fldCharType="end"/>
            </w:r>
          </w:hyperlink>
        </w:p>
        <w:p w14:paraId="2AC1E90C" w14:textId="77777777" w:rsidR="00AC5A55" w:rsidRDefault="00117EF9" w:rsidP="00AC5A55">
          <w:pPr>
            <w:pStyle w:val="30"/>
            <w:tabs>
              <w:tab w:val="left" w:pos="2100"/>
              <w:tab w:val="right" w:leader="dot" w:pos="8296"/>
            </w:tabs>
            <w:ind w:left="960" w:firstLine="480"/>
            <w:rPr>
              <w:noProof/>
              <w:sz w:val="21"/>
            </w:rPr>
          </w:pPr>
          <w:hyperlink w:anchor="_Toc462670462" w:history="1">
            <w:r w:rsidR="00AC5A55" w:rsidRPr="00A71AC1">
              <w:rPr>
                <w:rStyle w:val="a8"/>
                <w:noProof/>
              </w:rPr>
              <w:t>2.3.2</w:t>
            </w:r>
            <w:r w:rsidR="00AC5A55">
              <w:rPr>
                <w:noProof/>
                <w:sz w:val="21"/>
              </w:rPr>
              <w:tab/>
            </w:r>
            <w:r w:rsidR="00AC5A55" w:rsidRPr="00A71AC1">
              <w:rPr>
                <w:rStyle w:val="a8"/>
                <w:rFonts w:hint="eastAsia"/>
                <w:noProof/>
              </w:rPr>
              <w:t>哈希类型</w:t>
            </w:r>
            <w:r w:rsidR="00AC5A55">
              <w:rPr>
                <w:noProof/>
                <w:webHidden/>
              </w:rPr>
              <w:tab/>
            </w:r>
            <w:r w:rsidR="00AC5A55">
              <w:rPr>
                <w:noProof/>
                <w:webHidden/>
              </w:rPr>
              <w:fldChar w:fldCharType="begin"/>
            </w:r>
            <w:r w:rsidR="00AC5A55">
              <w:rPr>
                <w:noProof/>
                <w:webHidden/>
              </w:rPr>
              <w:instrText xml:space="preserve"> PAGEREF _Toc462670462 \h </w:instrText>
            </w:r>
            <w:r w:rsidR="00AC5A55">
              <w:rPr>
                <w:noProof/>
                <w:webHidden/>
              </w:rPr>
            </w:r>
            <w:r w:rsidR="00AC5A55">
              <w:rPr>
                <w:noProof/>
                <w:webHidden/>
              </w:rPr>
              <w:fldChar w:fldCharType="separate"/>
            </w:r>
            <w:r w:rsidR="00AC5A55">
              <w:rPr>
                <w:noProof/>
                <w:webHidden/>
              </w:rPr>
              <w:t>8</w:t>
            </w:r>
            <w:r w:rsidR="00AC5A55">
              <w:rPr>
                <w:noProof/>
                <w:webHidden/>
              </w:rPr>
              <w:fldChar w:fldCharType="end"/>
            </w:r>
          </w:hyperlink>
        </w:p>
        <w:p w14:paraId="6C162ECC" w14:textId="77777777" w:rsidR="00AC5A55" w:rsidRDefault="00117EF9" w:rsidP="00A71AC1">
          <w:pPr>
            <w:pStyle w:val="10"/>
            <w:tabs>
              <w:tab w:val="left" w:pos="1260"/>
              <w:tab w:val="right" w:leader="dot" w:pos="8296"/>
            </w:tabs>
            <w:ind w:firstLine="480"/>
            <w:rPr>
              <w:noProof/>
              <w:sz w:val="21"/>
            </w:rPr>
          </w:pPr>
          <w:hyperlink w:anchor="_Toc462670463" w:history="1">
            <w:r w:rsidR="00AC5A55" w:rsidRPr="00A71AC1">
              <w:rPr>
                <w:rStyle w:val="a8"/>
                <w:noProof/>
              </w:rPr>
              <w:t>3</w:t>
            </w:r>
            <w:r w:rsidR="00AC5A55">
              <w:rPr>
                <w:noProof/>
                <w:sz w:val="21"/>
              </w:rPr>
              <w:tab/>
            </w:r>
            <w:r w:rsidR="00AC5A55" w:rsidRPr="00A71AC1">
              <w:rPr>
                <w:rStyle w:val="a8"/>
                <w:rFonts w:hint="eastAsia"/>
                <w:noProof/>
              </w:rPr>
              <w:t>消息类型</w:t>
            </w:r>
            <w:r w:rsidR="00AC5A55">
              <w:rPr>
                <w:noProof/>
                <w:webHidden/>
              </w:rPr>
              <w:tab/>
            </w:r>
            <w:r w:rsidR="00AC5A55">
              <w:rPr>
                <w:noProof/>
                <w:webHidden/>
              </w:rPr>
              <w:fldChar w:fldCharType="begin"/>
            </w:r>
            <w:r w:rsidR="00AC5A55">
              <w:rPr>
                <w:noProof/>
                <w:webHidden/>
              </w:rPr>
              <w:instrText xml:space="preserve"> PAGEREF _Toc462670463 \h </w:instrText>
            </w:r>
            <w:r w:rsidR="00AC5A55">
              <w:rPr>
                <w:noProof/>
                <w:webHidden/>
              </w:rPr>
            </w:r>
            <w:r w:rsidR="00AC5A55">
              <w:rPr>
                <w:noProof/>
                <w:webHidden/>
              </w:rPr>
              <w:fldChar w:fldCharType="separate"/>
            </w:r>
            <w:r w:rsidR="00AC5A55">
              <w:rPr>
                <w:noProof/>
                <w:webHidden/>
              </w:rPr>
              <w:t>8</w:t>
            </w:r>
            <w:r w:rsidR="00AC5A55">
              <w:rPr>
                <w:noProof/>
                <w:webHidden/>
              </w:rPr>
              <w:fldChar w:fldCharType="end"/>
            </w:r>
          </w:hyperlink>
        </w:p>
        <w:p w14:paraId="2A0E4637" w14:textId="77777777" w:rsidR="00AC5A55" w:rsidRDefault="00117EF9" w:rsidP="00AC5A55">
          <w:pPr>
            <w:pStyle w:val="20"/>
            <w:tabs>
              <w:tab w:val="left" w:pos="1680"/>
              <w:tab w:val="right" w:leader="dot" w:pos="8296"/>
            </w:tabs>
            <w:ind w:left="480" w:firstLine="480"/>
            <w:rPr>
              <w:noProof/>
              <w:sz w:val="21"/>
            </w:rPr>
          </w:pPr>
          <w:hyperlink w:anchor="_Toc462670464" w:history="1">
            <w:r w:rsidR="00AC5A55" w:rsidRPr="00A71AC1">
              <w:rPr>
                <w:rStyle w:val="a8"/>
                <w:noProof/>
              </w:rPr>
              <w:t>3.1</w:t>
            </w:r>
            <w:r w:rsidR="00AC5A55">
              <w:rPr>
                <w:noProof/>
                <w:sz w:val="21"/>
              </w:rPr>
              <w:tab/>
            </w:r>
            <w:r w:rsidR="00AC5A55" w:rsidRPr="00A71AC1">
              <w:rPr>
                <w:rStyle w:val="a8"/>
                <w:rFonts w:hint="eastAsia"/>
                <w:noProof/>
              </w:rPr>
              <w:t>消息分类</w:t>
            </w:r>
            <w:r w:rsidR="00AC5A55">
              <w:rPr>
                <w:noProof/>
                <w:webHidden/>
              </w:rPr>
              <w:tab/>
            </w:r>
            <w:r w:rsidR="00AC5A55">
              <w:rPr>
                <w:noProof/>
                <w:webHidden/>
              </w:rPr>
              <w:fldChar w:fldCharType="begin"/>
            </w:r>
            <w:r w:rsidR="00AC5A55">
              <w:rPr>
                <w:noProof/>
                <w:webHidden/>
              </w:rPr>
              <w:instrText xml:space="preserve"> PAGEREF _Toc462670464 \h </w:instrText>
            </w:r>
            <w:r w:rsidR="00AC5A55">
              <w:rPr>
                <w:noProof/>
                <w:webHidden/>
              </w:rPr>
            </w:r>
            <w:r w:rsidR="00AC5A55">
              <w:rPr>
                <w:noProof/>
                <w:webHidden/>
              </w:rPr>
              <w:fldChar w:fldCharType="separate"/>
            </w:r>
            <w:r w:rsidR="00AC5A55">
              <w:rPr>
                <w:noProof/>
                <w:webHidden/>
              </w:rPr>
              <w:t>8</w:t>
            </w:r>
            <w:r w:rsidR="00AC5A55">
              <w:rPr>
                <w:noProof/>
                <w:webHidden/>
              </w:rPr>
              <w:fldChar w:fldCharType="end"/>
            </w:r>
          </w:hyperlink>
        </w:p>
        <w:p w14:paraId="00A87A6F" w14:textId="77777777" w:rsidR="00AC5A55" w:rsidRDefault="00117EF9" w:rsidP="00AC5A55">
          <w:pPr>
            <w:pStyle w:val="20"/>
            <w:tabs>
              <w:tab w:val="left" w:pos="1680"/>
              <w:tab w:val="right" w:leader="dot" w:pos="8296"/>
            </w:tabs>
            <w:ind w:left="480" w:firstLine="480"/>
            <w:rPr>
              <w:noProof/>
              <w:sz w:val="21"/>
            </w:rPr>
          </w:pPr>
          <w:hyperlink w:anchor="_Toc462670465" w:history="1">
            <w:r w:rsidR="00AC5A55" w:rsidRPr="00A71AC1">
              <w:rPr>
                <w:rStyle w:val="a8"/>
                <w:noProof/>
              </w:rPr>
              <w:t>3.2</w:t>
            </w:r>
            <w:r w:rsidR="00AC5A55">
              <w:rPr>
                <w:noProof/>
                <w:sz w:val="21"/>
              </w:rPr>
              <w:tab/>
            </w:r>
            <w:r w:rsidR="00AC5A55" w:rsidRPr="00A71AC1">
              <w:rPr>
                <w:rStyle w:val="a8"/>
                <w:rFonts w:hint="eastAsia"/>
                <w:noProof/>
              </w:rPr>
              <w:t>消息类型标识符</w:t>
            </w:r>
            <w:r w:rsidR="00AC5A55">
              <w:rPr>
                <w:noProof/>
                <w:webHidden/>
              </w:rPr>
              <w:tab/>
            </w:r>
            <w:r w:rsidR="00AC5A55">
              <w:rPr>
                <w:noProof/>
                <w:webHidden/>
              </w:rPr>
              <w:fldChar w:fldCharType="begin"/>
            </w:r>
            <w:r w:rsidR="00AC5A55">
              <w:rPr>
                <w:noProof/>
                <w:webHidden/>
              </w:rPr>
              <w:instrText xml:space="preserve"> PAGEREF _Toc462670465 \h </w:instrText>
            </w:r>
            <w:r w:rsidR="00AC5A55">
              <w:rPr>
                <w:noProof/>
                <w:webHidden/>
              </w:rPr>
            </w:r>
            <w:r w:rsidR="00AC5A55">
              <w:rPr>
                <w:noProof/>
                <w:webHidden/>
              </w:rPr>
              <w:fldChar w:fldCharType="separate"/>
            </w:r>
            <w:r w:rsidR="00AC5A55">
              <w:rPr>
                <w:noProof/>
                <w:webHidden/>
              </w:rPr>
              <w:t>8</w:t>
            </w:r>
            <w:r w:rsidR="00AC5A55">
              <w:rPr>
                <w:noProof/>
                <w:webHidden/>
              </w:rPr>
              <w:fldChar w:fldCharType="end"/>
            </w:r>
          </w:hyperlink>
        </w:p>
        <w:p w14:paraId="5A6DAE9E" w14:textId="77777777" w:rsidR="00AC5A55" w:rsidRDefault="00117EF9" w:rsidP="00AC5A55">
          <w:pPr>
            <w:pStyle w:val="30"/>
            <w:tabs>
              <w:tab w:val="left" w:pos="2100"/>
              <w:tab w:val="right" w:leader="dot" w:pos="8296"/>
            </w:tabs>
            <w:ind w:left="960" w:firstLine="480"/>
            <w:rPr>
              <w:noProof/>
              <w:sz w:val="21"/>
            </w:rPr>
          </w:pPr>
          <w:hyperlink w:anchor="_Toc462670466" w:history="1">
            <w:r w:rsidR="00AC5A55" w:rsidRPr="00A71AC1">
              <w:rPr>
                <w:rStyle w:val="a8"/>
                <w:noProof/>
              </w:rPr>
              <w:t>3.2.1</w:t>
            </w:r>
            <w:r w:rsidR="00AC5A55">
              <w:rPr>
                <w:noProof/>
                <w:sz w:val="21"/>
              </w:rPr>
              <w:tab/>
            </w:r>
            <w:r w:rsidR="00AC5A55" w:rsidRPr="00A71AC1">
              <w:rPr>
                <w:rStyle w:val="a8"/>
                <w:rFonts w:hint="eastAsia"/>
                <w:noProof/>
              </w:rPr>
              <w:t>生成规则</w:t>
            </w:r>
            <w:r w:rsidR="00AC5A55">
              <w:rPr>
                <w:noProof/>
                <w:webHidden/>
              </w:rPr>
              <w:tab/>
            </w:r>
            <w:r w:rsidR="00AC5A55">
              <w:rPr>
                <w:noProof/>
                <w:webHidden/>
              </w:rPr>
              <w:fldChar w:fldCharType="begin"/>
            </w:r>
            <w:r w:rsidR="00AC5A55">
              <w:rPr>
                <w:noProof/>
                <w:webHidden/>
              </w:rPr>
              <w:instrText xml:space="preserve"> PAGEREF _Toc462670466 \h </w:instrText>
            </w:r>
            <w:r w:rsidR="00AC5A55">
              <w:rPr>
                <w:noProof/>
                <w:webHidden/>
              </w:rPr>
            </w:r>
            <w:r w:rsidR="00AC5A55">
              <w:rPr>
                <w:noProof/>
                <w:webHidden/>
              </w:rPr>
              <w:fldChar w:fldCharType="separate"/>
            </w:r>
            <w:r w:rsidR="00AC5A55">
              <w:rPr>
                <w:noProof/>
                <w:webHidden/>
              </w:rPr>
              <w:t>8</w:t>
            </w:r>
            <w:r w:rsidR="00AC5A55">
              <w:rPr>
                <w:noProof/>
                <w:webHidden/>
              </w:rPr>
              <w:fldChar w:fldCharType="end"/>
            </w:r>
          </w:hyperlink>
        </w:p>
        <w:p w14:paraId="3CD0C961" w14:textId="77777777" w:rsidR="00AC5A55" w:rsidRDefault="00117EF9" w:rsidP="00AC5A55">
          <w:pPr>
            <w:pStyle w:val="30"/>
            <w:tabs>
              <w:tab w:val="left" w:pos="2100"/>
              <w:tab w:val="right" w:leader="dot" w:pos="8296"/>
            </w:tabs>
            <w:ind w:left="960" w:firstLine="480"/>
            <w:rPr>
              <w:noProof/>
              <w:sz w:val="21"/>
            </w:rPr>
          </w:pPr>
          <w:hyperlink w:anchor="_Toc462670467" w:history="1">
            <w:r w:rsidR="00AC5A55" w:rsidRPr="00A71AC1">
              <w:rPr>
                <w:rStyle w:val="a8"/>
                <w:noProof/>
              </w:rPr>
              <w:t>3.2.2</w:t>
            </w:r>
            <w:r w:rsidR="00AC5A55">
              <w:rPr>
                <w:noProof/>
                <w:sz w:val="21"/>
              </w:rPr>
              <w:tab/>
            </w:r>
            <w:r w:rsidR="00AC5A55" w:rsidRPr="00A71AC1">
              <w:rPr>
                <w:rStyle w:val="a8"/>
                <w:rFonts w:hint="eastAsia"/>
                <w:noProof/>
              </w:rPr>
              <w:t>标识符定义</w:t>
            </w:r>
            <w:r w:rsidR="00AC5A55">
              <w:rPr>
                <w:noProof/>
                <w:webHidden/>
              </w:rPr>
              <w:tab/>
            </w:r>
            <w:r w:rsidR="00AC5A55">
              <w:rPr>
                <w:noProof/>
                <w:webHidden/>
              </w:rPr>
              <w:fldChar w:fldCharType="begin"/>
            </w:r>
            <w:r w:rsidR="00AC5A55">
              <w:rPr>
                <w:noProof/>
                <w:webHidden/>
              </w:rPr>
              <w:instrText xml:space="preserve"> PAGEREF _Toc462670467 \h </w:instrText>
            </w:r>
            <w:r w:rsidR="00AC5A55">
              <w:rPr>
                <w:noProof/>
                <w:webHidden/>
              </w:rPr>
            </w:r>
            <w:r w:rsidR="00AC5A55">
              <w:rPr>
                <w:noProof/>
                <w:webHidden/>
              </w:rPr>
              <w:fldChar w:fldCharType="separate"/>
            </w:r>
            <w:r w:rsidR="00AC5A55">
              <w:rPr>
                <w:noProof/>
                <w:webHidden/>
              </w:rPr>
              <w:t>9</w:t>
            </w:r>
            <w:r w:rsidR="00AC5A55">
              <w:rPr>
                <w:noProof/>
                <w:webHidden/>
              </w:rPr>
              <w:fldChar w:fldCharType="end"/>
            </w:r>
          </w:hyperlink>
        </w:p>
        <w:p w14:paraId="30CA5559" w14:textId="77777777" w:rsidR="00AC5A55" w:rsidRDefault="00117EF9" w:rsidP="00A71AC1">
          <w:pPr>
            <w:pStyle w:val="10"/>
            <w:tabs>
              <w:tab w:val="left" w:pos="1260"/>
              <w:tab w:val="right" w:leader="dot" w:pos="8296"/>
            </w:tabs>
            <w:ind w:firstLine="480"/>
            <w:rPr>
              <w:noProof/>
              <w:sz w:val="21"/>
            </w:rPr>
          </w:pPr>
          <w:hyperlink w:anchor="_Toc462670468" w:history="1">
            <w:r w:rsidR="00AC5A55" w:rsidRPr="00A71AC1">
              <w:rPr>
                <w:rStyle w:val="a8"/>
                <w:noProof/>
              </w:rPr>
              <w:t>4</w:t>
            </w:r>
            <w:r w:rsidR="00AC5A55">
              <w:rPr>
                <w:noProof/>
                <w:sz w:val="21"/>
              </w:rPr>
              <w:tab/>
            </w:r>
            <w:r w:rsidR="00AC5A55" w:rsidRPr="00A71AC1">
              <w:rPr>
                <w:rStyle w:val="a8"/>
                <w:rFonts w:hint="eastAsia"/>
                <w:noProof/>
              </w:rPr>
              <w:t>消息结构</w:t>
            </w:r>
            <w:r w:rsidR="00AC5A55">
              <w:rPr>
                <w:noProof/>
                <w:webHidden/>
              </w:rPr>
              <w:tab/>
            </w:r>
            <w:r w:rsidR="00AC5A55">
              <w:rPr>
                <w:noProof/>
                <w:webHidden/>
              </w:rPr>
              <w:fldChar w:fldCharType="begin"/>
            </w:r>
            <w:r w:rsidR="00AC5A55">
              <w:rPr>
                <w:noProof/>
                <w:webHidden/>
              </w:rPr>
              <w:instrText xml:space="preserve"> PAGEREF _Toc462670468 \h </w:instrText>
            </w:r>
            <w:r w:rsidR="00AC5A55">
              <w:rPr>
                <w:noProof/>
                <w:webHidden/>
              </w:rPr>
            </w:r>
            <w:r w:rsidR="00AC5A55">
              <w:rPr>
                <w:noProof/>
                <w:webHidden/>
              </w:rPr>
              <w:fldChar w:fldCharType="separate"/>
            </w:r>
            <w:r w:rsidR="00AC5A55">
              <w:rPr>
                <w:noProof/>
                <w:webHidden/>
              </w:rPr>
              <w:t>12</w:t>
            </w:r>
            <w:r w:rsidR="00AC5A55">
              <w:rPr>
                <w:noProof/>
                <w:webHidden/>
              </w:rPr>
              <w:fldChar w:fldCharType="end"/>
            </w:r>
          </w:hyperlink>
        </w:p>
        <w:p w14:paraId="5D38F944" w14:textId="77777777" w:rsidR="00AC5A55" w:rsidRDefault="00117EF9" w:rsidP="00A71AC1">
          <w:pPr>
            <w:pStyle w:val="10"/>
            <w:tabs>
              <w:tab w:val="left" w:pos="1260"/>
              <w:tab w:val="right" w:leader="dot" w:pos="8296"/>
            </w:tabs>
            <w:ind w:firstLine="480"/>
            <w:rPr>
              <w:noProof/>
              <w:sz w:val="21"/>
            </w:rPr>
          </w:pPr>
          <w:hyperlink w:anchor="_Toc462670469" w:history="1">
            <w:r w:rsidR="00AC5A55" w:rsidRPr="00A71AC1">
              <w:rPr>
                <w:rStyle w:val="a8"/>
                <w:noProof/>
              </w:rPr>
              <w:t>5</w:t>
            </w:r>
            <w:r w:rsidR="00AC5A55">
              <w:rPr>
                <w:noProof/>
                <w:sz w:val="21"/>
              </w:rPr>
              <w:tab/>
            </w:r>
            <w:r w:rsidR="00AC5A55" w:rsidRPr="00A71AC1">
              <w:rPr>
                <w:rStyle w:val="a8"/>
                <w:rFonts w:hint="eastAsia"/>
                <w:noProof/>
              </w:rPr>
              <w:t>消息头定义</w:t>
            </w:r>
            <w:r w:rsidR="00AC5A55">
              <w:rPr>
                <w:noProof/>
                <w:webHidden/>
              </w:rPr>
              <w:tab/>
            </w:r>
            <w:r w:rsidR="00AC5A55">
              <w:rPr>
                <w:noProof/>
                <w:webHidden/>
              </w:rPr>
              <w:fldChar w:fldCharType="begin"/>
            </w:r>
            <w:r w:rsidR="00AC5A55">
              <w:rPr>
                <w:noProof/>
                <w:webHidden/>
              </w:rPr>
              <w:instrText xml:space="preserve"> PAGEREF _Toc462670469 \h </w:instrText>
            </w:r>
            <w:r w:rsidR="00AC5A55">
              <w:rPr>
                <w:noProof/>
                <w:webHidden/>
              </w:rPr>
            </w:r>
            <w:r w:rsidR="00AC5A55">
              <w:rPr>
                <w:noProof/>
                <w:webHidden/>
              </w:rPr>
              <w:fldChar w:fldCharType="separate"/>
            </w:r>
            <w:r w:rsidR="00AC5A55">
              <w:rPr>
                <w:noProof/>
                <w:webHidden/>
              </w:rPr>
              <w:t>12</w:t>
            </w:r>
            <w:r w:rsidR="00AC5A55">
              <w:rPr>
                <w:noProof/>
                <w:webHidden/>
              </w:rPr>
              <w:fldChar w:fldCharType="end"/>
            </w:r>
          </w:hyperlink>
        </w:p>
        <w:p w14:paraId="6DBF9FE9" w14:textId="77777777" w:rsidR="00AC5A55" w:rsidRDefault="00117EF9" w:rsidP="00A71AC1">
          <w:pPr>
            <w:pStyle w:val="10"/>
            <w:tabs>
              <w:tab w:val="left" w:pos="1260"/>
              <w:tab w:val="right" w:leader="dot" w:pos="8296"/>
            </w:tabs>
            <w:ind w:firstLine="480"/>
            <w:rPr>
              <w:noProof/>
              <w:sz w:val="21"/>
            </w:rPr>
          </w:pPr>
          <w:hyperlink w:anchor="_Toc462670470" w:history="1">
            <w:r w:rsidR="00AC5A55" w:rsidRPr="00A71AC1">
              <w:rPr>
                <w:rStyle w:val="a8"/>
                <w:noProof/>
              </w:rPr>
              <w:t>6</w:t>
            </w:r>
            <w:r w:rsidR="00AC5A55">
              <w:rPr>
                <w:noProof/>
                <w:sz w:val="21"/>
              </w:rPr>
              <w:tab/>
            </w:r>
            <w:r w:rsidR="00AC5A55" w:rsidRPr="00A71AC1">
              <w:rPr>
                <w:rStyle w:val="a8"/>
                <w:rFonts w:hint="eastAsia"/>
                <w:noProof/>
              </w:rPr>
              <w:t>消息体定义</w:t>
            </w:r>
            <w:r w:rsidR="00AC5A55">
              <w:rPr>
                <w:noProof/>
                <w:webHidden/>
              </w:rPr>
              <w:tab/>
            </w:r>
            <w:r w:rsidR="00AC5A55">
              <w:rPr>
                <w:noProof/>
                <w:webHidden/>
              </w:rPr>
              <w:fldChar w:fldCharType="begin"/>
            </w:r>
            <w:r w:rsidR="00AC5A55">
              <w:rPr>
                <w:noProof/>
                <w:webHidden/>
              </w:rPr>
              <w:instrText xml:space="preserve"> PAGEREF _Toc462670470 \h </w:instrText>
            </w:r>
            <w:r w:rsidR="00AC5A55">
              <w:rPr>
                <w:noProof/>
                <w:webHidden/>
              </w:rPr>
            </w:r>
            <w:r w:rsidR="00AC5A55">
              <w:rPr>
                <w:noProof/>
                <w:webHidden/>
              </w:rPr>
              <w:fldChar w:fldCharType="separate"/>
            </w:r>
            <w:r w:rsidR="00AC5A55">
              <w:rPr>
                <w:noProof/>
                <w:webHidden/>
              </w:rPr>
              <w:t>13</w:t>
            </w:r>
            <w:r w:rsidR="00AC5A55">
              <w:rPr>
                <w:noProof/>
                <w:webHidden/>
              </w:rPr>
              <w:fldChar w:fldCharType="end"/>
            </w:r>
          </w:hyperlink>
        </w:p>
        <w:p w14:paraId="6B66914C" w14:textId="77777777" w:rsidR="00AC5A55" w:rsidRDefault="00117EF9" w:rsidP="00AC5A55">
          <w:pPr>
            <w:pStyle w:val="20"/>
            <w:tabs>
              <w:tab w:val="left" w:pos="1680"/>
              <w:tab w:val="right" w:leader="dot" w:pos="8296"/>
            </w:tabs>
            <w:ind w:left="480" w:firstLine="480"/>
            <w:rPr>
              <w:noProof/>
              <w:sz w:val="21"/>
            </w:rPr>
          </w:pPr>
          <w:hyperlink w:anchor="_Toc462670471" w:history="1">
            <w:r w:rsidR="00AC5A55" w:rsidRPr="00A71AC1">
              <w:rPr>
                <w:rStyle w:val="a8"/>
                <w:noProof/>
              </w:rPr>
              <w:t>6.1</w:t>
            </w:r>
            <w:r w:rsidR="00AC5A55">
              <w:rPr>
                <w:noProof/>
                <w:sz w:val="21"/>
              </w:rPr>
              <w:tab/>
            </w:r>
            <w:r w:rsidR="00AC5A55" w:rsidRPr="00A71AC1">
              <w:rPr>
                <w:rStyle w:val="a8"/>
                <w:rFonts w:hint="eastAsia"/>
                <w:noProof/>
              </w:rPr>
              <w:t>基本约定</w:t>
            </w:r>
            <w:r w:rsidR="00AC5A55">
              <w:rPr>
                <w:noProof/>
                <w:webHidden/>
              </w:rPr>
              <w:tab/>
            </w:r>
            <w:r w:rsidR="00AC5A55">
              <w:rPr>
                <w:noProof/>
                <w:webHidden/>
              </w:rPr>
              <w:fldChar w:fldCharType="begin"/>
            </w:r>
            <w:r w:rsidR="00AC5A55">
              <w:rPr>
                <w:noProof/>
                <w:webHidden/>
              </w:rPr>
              <w:instrText xml:space="preserve"> PAGEREF _Toc462670471 \h </w:instrText>
            </w:r>
            <w:r w:rsidR="00AC5A55">
              <w:rPr>
                <w:noProof/>
                <w:webHidden/>
              </w:rPr>
            </w:r>
            <w:r w:rsidR="00AC5A55">
              <w:rPr>
                <w:noProof/>
                <w:webHidden/>
              </w:rPr>
              <w:fldChar w:fldCharType="separate"/>
            </w:r>
            <w:r w:rsidR="00AC5A55">
              <w:rPr>
                <w:noProof/>
                <w:webHidden/>
              </w:rPr>
              <w:t>13</w:t>
            </w:r>
            <w:r w:rsidR="00AC5A55">
              <w:rPr>
                <w:noProof/>
                <w:webHidden/>
              </w:rPr>
              <w:fldChar w:fldCharType="end"/>
            </w:r>
          </w:hyperlink>
        </w:p>
        <w:p w14:paraId="58E100ED" w14:textId="77777777" w:rsidR="00AC5A55" w:rsidRDefault="00117EF9" w:rsidP="00AC5A55">
          <w:pPr>
            <w:pStyle w:val="30"/>
            <w:tabs>
              <w:tab w:val="left" w:pos="2520"/>
              <w:tab w:val="right" w:leader="dot" w:pos="8296"/>
            </w:tabs>
            <w:ind w:left="960" w:firstLine="480"/>
            <w:rPr>
              <w:noProof/>
              <w:sz w:val="21"/>
            </w:rPr>
          </w:pPr>
          <w:hyperlink w:anchor="_Toc462670472" w:history="1">
            <w:r w:rsidR="00AC5A55" w:rsidRPr="00A71AC1">
              <w:rPr>
                <w:rStyle w:val="a8"/>
                <w:rFonts w:asciiTheme="minorEastAsia" w:hAnsiTheme="minorEastAsia"/>
                <w:noProof/>
              </w:rPr>
              <w:t>6.1.1</w:t>
            </w:r>
            <w:r w:rsidR="00AC5A55">
              <w:rPr>
                <w:noProof/>
                <w:sz w:val="21"/>
              </w:rPr>
              <w:tab/>
            </w:r>
            <w:r w:rsidR="00AC5A55" w:rsidRPr="00A71AC1">
              <w:rPr>
                <w:rStyle w:val="a8"/>
                <w:rFonts w:asciiTheme="minorEastAsia" w:hAnsiTheme="minorEastAsia" w:hint="eastAsia"/>
                <w:noProof/>
              </w:rPr>
              <w:t>符号约定</w:t>
            </w:r>
            <w:r w:rsidR="00AC5A55">
              <w:rPr>
                <w:noProof/>
                <w:webHidden/>
              </w:rPr>
              <w:tab/>
            </w:r>
            <w:r w:rsidR="00AC5A55">
              <w:rPr>
                <w:noProof/>
                <w:webHidden/>
              </w:rPr>
              <w:fldChar w:fldCharType="begin"/>
            </w:r>
            <w:r w:rsidR="00AC5A55">
              <w:rPr>
                <w:noProof/>
                <w:webHidden/>
              </w:rPr>
              <w:instrText xml:space="preserve"> PAGEREF _Toc462670472 \h </w:instrText>
            </w:r>
            <w:r w:rsidR="00AC5A55">
              <w:rPr>
                <w:noProof/>
                <w:webHidden/>
              </w:rPr>
            </w:r>
            <w:r w:rsidR="00AC5A55">
              <w:rPr>
                <w:noProof/>
                <w:webHidden/>
              </w:rPr>
              <w:fldChar w:fldCharType="separate"/>
            </w:r>
            <w:r w:rsidR="00AC5A55">
              <w:rPr>
                <w:noProof/>
                <w:webHidden/>
              </w:rPr>
              <w:t>13</w:t>
            </w:r>
            <w:r w:rsidR="00AC5A55">
              <w:rPr>
                <w:noProof/>
                <w:webHidden/>
              </w:rPr>
              <w:fldChar w:fldCharType="end"/>
            </w:r>
          </w:hyperlink>
        </w:p>
        <w:p w14:paraId="4AED68BA" w14:textId="77777777" w:rsidR="00AC5A55" w:rsidRDefault="00117EF9" w:rsidP="00AC5A55">
          <w:pPr>
            <w:pStyle w:val="30"/>
            <w:tabs>
              <w:tab w:val="left" w:pos="2520"/>
              <w:tab w:val="right" w:leader="dot" w:pos="8296"/>
            </w:tabs>
            <w:ind w:left="960" w:firstLine="480"/>
            <w:rPr>
              <w:noProof/>
              <w:sz w:val="21"/>
            </w:rPr>
          </w:pPr>
          <w:hyperlink w:anchor="_Toc462670473" w:history="1">
            <w:r w:rsidR="00AC5A55" w:rsidRPr="00A71AC1">
              <w:rPr>
                <w:rStyle w:val="a8"/>
                <w:rFonts w:asciiTheme="minorEastAsia" w:hAnsiTheme="minorEastAsia"/>
                <w:noProof/>
              </w:rPr>
              <w:t>6.1.2</w:t>
            </w:r>
            <w:r w:rsidR="00AC5A55">
              <w:rPr>
                <w:noProof/>
                <w:sz w:val="21"/>
              </w:rPr>
              <w:tab/>
            </w:r>
            <w:r w:rsidR="00AC5A55" w:rsidRPr="00A71AC1">
              <w:rPr>
                <w:rStyle w:val="a8"/>
                <w:rFonts w:asciiTheme="minorEastAsia" w:hAnsiTheme="minorEastAsia" w:hint="eastAsia"/>
                <w:noProof/>
              </w:rPr>
              <w:t>转义规则</w:t>
            </w:r>
            <w:r w:rsidR="00AC5A55">
              <w:rPr>
                <w:noProof/>
                <w:webHidden/>
              </w:rPr>
              <w:tab/>
            </w:r>
            <w:r w:rsidR="00AC5A55">
              <w:rPr>
                <w:noProof/>
                <w:webHidden/>
              </w:rPr>
              <w:fldChar w:fldCharType="begin"/>
            </w:r>
            <w:r w:rsidR="00AC5A55">
              <w:rPr>
                <w:noProof/>
                <w:webHidden/>
              </w:rPr>
              <w:instrText xml:space="preserve"> PAGEREF _Toc462670473 \h </w:instrText>
            </w:r>
            <w:r w:rsidR="00AC5A55">
              <w:rPr>
                <w:noProof/>
                <w:webHidden/>
              </w:rPr>
            </w:r>
            <w:r w:rsidR="00AC5A55">
              <w:rPr>
                <w:noProof/>
                <w:webHidden/>
              </w:rPr>
              <w:fldChar w:fldCharType="separate"/>
            </w:r>
            <w:r w:rsidR="00AC5A55">
              <w:rPr>
                <w:noProof/>
                <w:webHidden/>
              </w:rPr>
              <w:t>14</w:t>
            </w:r>
            <w:r w:rsidR="00AC5A55">
              <w:rPr>
                <w:noProof/>
                <w:webHidden/>
              </w:rPr>
              <w:fldChar w:fldCharType="end"/>
            </w:r>
          </w:hyperlink>
        </w:p>
        <w:p w14:paraId="10D77F3D" w14:textId="77777777" w:rsidR="00AC5A55" w:rsidRDefault="00117EF9" w:rsidP="00AC5A55">
          <w:pPr>
            <w:pStyle w:val="20"/>
            <w:tabs>
              <w:tab w:val="left" w:pos="1680"/>
              <w:tab w:val="right" w:leader="dot" w:pos="8296"/>
            </w:tabs>
            <w:ind w:left="480" w:firstLine="480"/>
            <w:rPr>
              <w:noProof/>
              <w:sz w:val="21"/>
            </w:rPr>
          </w:pPr>
          <w:hyperlink w:anchor="_Toc462670474" w:history="1">
            <w:r w:rsidR="00AC5A55" w:rsidRPr="00A71AC1">
              <w:rPr>
                <w:rStyle w:val="a8"/>
                <w:noProof/>
              </w:rPr>
              <w:t>6.2</w:t>
            </w:r>
            <w:r w:rsidR="00AC5A55">
              <w:rPr>
                <w:noProof/>
                <w:sz w:val="21"/>
              </w:rPr>
              <w:tab/>
            </w:r>
            <w:r w:rsidR="00AC5A55" w:rsidRPr="00A71AC1">
              <w:rPr>
                <w:rStyle w:val="a8"/>
                <w:rFonts w:hint="eastAsia"/>
                <w:noProof/>
              </w:rPr>
              <w:t>认证类交易</w:t>
            </w:r>
            <w:r w:rsidR="00AC5A55">
              <w:rPr>
                <w:noProof/>
                <w:webHidden/>
              </w:rPr>
              <w:tab/>
            </w:r>
            <w:r w:rsidR="00AC5A55">
              <w:rPr>
                <w:noProof/>
                <w:webHidden/>
              </w:rPr>
              <w:fldChar w:fldCharType="begin"/>
            </w:r>
            <w:r w:rsidR="00AC5A55">
              <w:rPr>
                <w:noProof/>
                <w:webHidden/>
              </w:rPr>
              <w:instrText xml:space="preserve"> PAGEREF _Toc462670474 \h </w:instrText>
            </w:r>
            <w:r w:rsidR="00AC5A55">
              <w:rPr>
                <w:noProof/>
                <w:webHidden/>
              </w:rPr>
            </w:r>
            <w:r w:rsidR="00AC5A55">
              <w:rPr>
                <w:noProof/>
                <w:webHidden/>
              </w:rPr>
              <w:fldChar w:fldCharType="separate"/>
            </w:r>
            <w:r w:rsidR="00AC5A55">
              <w:rPr>
                <w:noProof/>
                <w:webHidden/>
              </w:rPr>
              <w:t>14</w:t>
            </w:r>
            <w:r w:rsidR="00AC5A55">
              <w:rPr>
                <w:noProof/>
                <w:webHidden/>
              </w:rPr>
              <w:fldChar w:fldCharType="end"/>
            </w:r>
          </w:hyperlink>
        </w:p>
        <w:p w14:paraId="36390E91" w14:textId="77777777" w:rsidR="00AC5A55" w:rsidRDefault="00117EF9" w:rsidP="00AC5A55">
          <w:pPr>
            <w:pStyle w:val="30"/>
            <w:tabs>
              <w:tab w:val="left" w:pos="2100"/>
              <w:tab w:val="right" w:leader="dot" w:pos="8296"/>
            </w:tabs>
            <w:ind w:left="960" w:firstLine="480"/>
            <w:rPr>
              <w:noProof/>
              <w:sz w:val="21"/>
            </w:rPr>
          </w:pPr>
          <w:hyperlink w:anchor="_Toc462670475" w:history="1">
            <w:r w:rsidR="00AC5A55" w:rsidRPr="00A71AC1">
              <w:rPr>
                <w:rStyle w:val="a8"/>
                <w:noProof/>
              </w:rPr>
              <w:t>6.2.1</w:t>
            </w:r>
            <w:r w:rsidR="00AC5A55">
              <w:rPr>
                <w:noProof/>
                <w:sz w:val="21"/>
              </w:rPr>
              <w:tab/>
            </w:r>
            <w:r w:rsidR="00AC5A55" w:rsidRPr="00A71AC1">
              <w:rPr>
                <w:rStyle w:val="a8"/>
                <w:rFonts w:hint="eastAsia"/>
                <w:noProof/>
              </w:rPr>
              <w:t>交易员认证</w:t>
            </w:r>
            <w:r w:rsidR="00AC5A55">
              <w:rPr>
                <w:noProof/>
                <w:webHidden/>
              </w:rPr>
              <w:tab/>
            </w:r>
            <w:r w:rsidR="00AC5A55">
              <w:rPr>
                <w:noProof/>
                <w:webHidden/>
              </w:rPr>
              <w:fldChar w:fldCharType="begin"/>
            </w:r>
            <w:r w:rsidR="00AC5A55">
              <w:rPr>
                <w:noProof/>
                <w:webHidden/>
              </w:rPr>
              <w:instrText xml:space="preserve"> PAGEREF _Toc462670475 \h </w:instrText>
            </w:r>
            <w:r w:rsidR="00AC5A55">
              <w:rPr>
                <w:noProof/>
                <w:webHidden/>
              </w:rPr>
            </w:r>
            <w:r w:rsidR="00AC5A55">
              <w:rPr>
                <w:noProof/>
                <w:webHidden/>
              </w:rPr>
              <w:fldChar w:fldCharType="separate"/>
            </w:r>
            <w:r w:rsidR="00AC5A55">
              <w:rPr>
                <w:noProof/>
                <w:webHidden/>
              </w:rPr>
              <w:t>14</w:t>
            </w:r>
            <w:r w:rsidR="00AC5A55">
              <w:rPr>
                <w:noProof/>
                <w:webHidden/>
              </w:rPr>
              <w:fldChar w:fldCharType="end"/>
            </w:r>
          </w:hyperlink>
        </w:p>
        <w:p w14:paraId="45F0AE7C" w14:textId="77777777" w:rsidR="00AC5A55" w:rsidRDefault="00117EF9" w:rsidP="00AC5A55">
          <w:pPr>
            <w:pStyle w:val="30"/>
            <w:tabs>
              <w:tab w:val="left" w:pos="2100"/>
              <w:tab w:val="right" w:leader="dot" w:pos="8296"/>
            </w:tabs>
            <w:ind w:left="960" w:firstLine="480"/>
            <w:rPr>
              <w:noProof/>
              <w:sz w:val="21"/>
            </w:rPr>
          </w:pPr>
          <w:hyperlink w:anchor="_Toc462670476" w:history="1">
            <w:r w:rsidR="00AC5A55" w:rsidRPr="00A71AC1">
              <w:rPr>
                <w:rStyle w:val="a8"/>
                <w:noProof/>
              </w:rPr>
              <w:t>6.2.2</w:t>
            </w:r>
            <w:r w:rsidR="00AC5A55">
              <w:rPr>
                <w:noProof/>
                <w:sz w:val="21"/>
              </w:rPr>
              <w:tab/>
            </w:r>
            <w:r w:rsidR="00AC5A55" w:rsidRPr="00A71AC1">
              <w:rPr>
                <w:rStyle w:val="a8"/>
                <w:rFonts w:hint="eastAsia"/>
                <w:noProof/>
              </w:rPr>
              <w:t>密码修改</w:t>
            </w:r>
            <w:r w:rsidR="00AC5A55">
              <w:rPr>
                <w:noProof/>
                <w:webHidden/>
              </w:rPr>
              <w:tab/>
            </w:r>
            <w:r w:rsidR="00AC5A55">
              <w:rPr>
                <w:noProof/>
                <w:webHidden/>
              </w:rPr>
              <w:fldChar w:fldCharType="begin"/>
            </w:r>
            <w:r w:rsidR="00AC5A55">
              <w:rPr>
                <w:noProof/>
                <w:webHidden/>
              </w:rPr>
              <w:instrText xml:space="preserve"> PAGEREF _Toc462670476 \h </w:instrText>
            </w:r>
            <w:r w:rsidR="00AC5A55">
              <w:rPr>
                <w:noProof/>
                <w:webHidden/>
              </w:rPr>
            </w:r>
            <w:r w:rsidR="00AC5A55">
              <w:rPr>
                <w:noProof/>
                <w:webHidden/>
              </w:rPr>
              <w:fldChar w:fldCharType="separate"/>
            </w:r>
            <w:r w:rsidR="00AC5A55">
              <w:rPr>
                <w:noProof/>
                <w:webHidden/>
              </w:rPr>
              <w:t>15</w:t>
            </w:r>
            <w:r w:rsidR="00AC5A55">
              <w:rPr>
                <w:noProof/>
                <w:webHidden/>
              </w:rPr>
              <w:fldChar w:fldCharType="end"/>
            </w:r>
          </w:hyperlink>
        </w:p>
        <w:p w14:paraId="3D62B4C5" w14:textId="77777777" w:rsidR="00AC5A55" w:rsidRDefault="00117EF9" w:rsidP="00AC5A55">
          <w:pPr>
            <w:pStyle w:val="20"/>
            <w:tabs>
              <w:tab w:val="left" w:pos="1680"/>
              <w:tab w:val="right" w:leader="dot" w:pos="8296"/>
            </w:tabs>
            <w:ind w:left="480" w:firstLine="480"/>
            <w:rPr>
              <w:noProof/>
              <w:sz w:val="21"/>
            </w:rPr>
          </w:pPr>
          <w:hyperlink w:anchor="_Toc462670477" w:history="1">
            <w:r w:rsidR="00AC5A55" w:rsidRPr="00A71AC1">
              <w:rPr>
                <w:rStyle w:val="a8"/>
                <w:noProof/>
              </w:rPr>
              <w:t>6.3</w:t>
            </w:r>
            <w:r w:rsidR="00AC5A55">
              <w:rPr>
                <w:noProof/>
                <w:sz w:val="21"/>
              </w:rPr>
              <w:tab/>
            </w:r>
            <w:r w:rsidR="00AC5A55" w:rsidRPr="00A71AC1">
              <w:rPr>
                <w:rStyle w:val="a8"/>
                <w:rFonts w:hint="eastAsia"/>
                <w:noProof/>
              </w:rPr>
              <w:t>基础信息类交易</w:t>
            </w:r>
            <w:r w:rsidR="00AC5A55">
              <w:rPr>
                <w:noProof/>
                <w:webHidden/>
              </w:rPr>
              <w:tab/>
            </w:r>
            <w:r w:rsidR="00AC5A55">
              <w:rPr>
                <w:noProof/>
                <w:webHidden/>
              </w:rPr>
              <w:fldChar w:fldCharType="begin"/>
            </w:r>
            <w:r w:rsidR="00AC5A55">
              <w:rPr>
                <w:noProof/>
                <w:webHidden/>
              </w:rPr>
              <w:instrText xml:space="preserve"> PAGEREF _Toc462670477 \h </w:instrText>
            </w:r>
            <w:r w:rsidR="00AC5A55">
              <w:rPr>
                <w:noProof/>
                <w:webHidden/>
              </w:rPr>
            </w:r>
            <w:r w:rsidR="00AC5A55">
              <w:rPr>
                <w:noProof/>
                <w:webHidden/>
              </w:rPr>
              <w:fldChar w:fldCharType="separate"/>
            </w:r>
            <w:r w:rsidR="00AC5A55">
              <w:rPr>
                <w:noProof/>
                <w:webHidden/>
              </w:rPr>
              <w:t>16</w:t>
            </w:r>
            <w:r w:rsidR="00AC5A55">
              <w:rPr>
                <w:noProof/>
                <w:webHidden/>
              </w:rPr>
              <w:fldChar w:fldCharType="end"/>
            </w:r>
          </w:hyperlink>
        </w:p>
        <w:p w14:paraId="0EBDCEB9" w14:textId="77777777" w:rsidR="00AC5A55" w:rsidRDefault="00117EF9" w:rsidP="00AC5A55">
          <w:pPr>
            <w:pStyle w:val="30"/>
            <w:tabs>
              <w:tab w:val="left" w:pos="2100"/>
              <w:tab w:val="right" w:leader="dot" w:pos="8296"/>
            </w:tabs>
            <w:ind w:left="960" w:firstLine="480"/>
            <w:rPr>
              <w:noProof/>
              <w:sz w:val="21"/>
            </w:rPr>
          </w:pPr>
          <w:hyperlink w:anchor="_Toc462670478" w:history="1">
            <w:r w:rsidR="00AC5A55" w:rsidRPr="00A71AC1">
              <w:rPr>
                <w:rStyle w:val="a8"/>
                <w:noProof/>
              </w:rPr>
              <w:t>6.3.1</w:t>
            </w:r>
            <w:r w:rsidR="00AC5A55">
              <w:rPr>
                <w:noProof/>
                <w:sz w:val="21"/>
              </w:rPr>
              <w:tab/>
            </w:r>
            <w:r w:rsidR="00AC5A55" w:rsidRPr="00A71AC1">
              <w:rPr>
                <w:rStyle w:val="a8"/>
                <w:rFonts w:hint="eastAsia"/>
                <w:noProof/>
              </w:rPr>
              <w:t>市场信息</w:t>
            </w:r>
            <w:r w:rsidR="00AC5A55">
              <w:rPr>
                <w:noProof/>
                <w:webHidden/>
              </w:rPr>
              <w:tab/>
            </w:r>
            <w:r w:rsidR="00AC5A55">
              <w:rPr>
                <w:noProof/>
                <w:webHidden/>
              </w:rPr>
              <w:fldChar w:fldCharType="begin"/>
            </w:r>
            <w:r w:rsidR="00AC5A55">
              <w:rPr>
                <w:noProof/>
                <w:webHidden/>
              </w:rPr>
              <w:instrText xml:space="preserve"> PAGEREF _Toc462670478 \h </w:instrText>
            </w:r>
            <w:r w:rsidR="00AC5A55">
              <w:rPr>
                <w:noProof/>
                <w:webHidden/>
              </w:rPr>
            </w:r>
            <w:r w:rsidR="00AC5A55">
              <w:rPr>
                <w:noProof/>
                <w:webHidden/>
              </w:rPr>
              <w:fldChar w:fldCharType="separate"/>
            </w:r>
            <w:r w:rsidR="00AC5A55">
              <w:rPr>
                <w:noProof/>
                <w:webHidden/>
              </w:rPr>
              <w:t>16</w:t>
            </w:r>
            <w:r w:rsidR="00AC5A55">
              <w:rPr>
                <w:noProof/>
                <w:webHidden/>
              </w:rPr>
              <w:fldChar w:fldCharType="end"/>
            </w:r>
          </w:hyperlink>
        </w:p>
        <w:p w14:paraId="22B04AED" w14:textId="77777777" w:rsidR="00AC5A55" w:rsidRDefault="00117EF9" w:rsidP="00AC5A55">
          <w:pPr>
            <w:pStyle w:val="30"/>
            <w:tabs>
              <w:tab w:val="left" w:pos="2100"/>
              <w:tab w:val="right" w:leader="dot" w:pos="8296"/>
            </w:tabs>
            <w:ind w:left="960" w:firstLine="480"/>
            <w:rPr>
              <w:noProof/>
              <w:sz w:val="21"/>
            </w:rPr>
          </w:pPr>
          <w:hyperlink w:anchor="_Toc462670479" w:history="1">
            <w:r w:rsidR="00AC5A55" w:rsidRPr="00A71AC1">
              <w:rPr>
                <w:rStyle w:val="a8"/>
                <w:noProof/>
              </w:rPr>
              <w:t>6.3.2</w:t>
            </w:r>
            <w:r w:rsidR="00AC5A55">
              <w:rPr>
                <w:noProof/>
                <w:sz w:val="21"/>
              </w:rPr>
              <w:tab/>
            </w:r>
            <w:r w:rsidR="00AC5A55" w:rsidRPr="00A71AC1">
              <w:rPr>
                <w:rStyle w:val="a8"/>
                <w:rFonts w:hint="eastAsia"/>
                <w:noProof/>
              </w:rPr>
              <w:t>合约信息</w:t>
            </w:r>
            <w:r w:rsidR="00AC5A55">
              <w:rPr>
                <w:noProof/>
                <w:webHidden/>
              </w:rPr>
              <w:tab/>
            </w:r>
            <w:r w:rsidR="00AC5A55">
              <w:rPr>
                <w:noProof/>
                <w:webHidden/>
              </w:rPr>
              <w:fldChar w:fldCharType="begin"/>
            </w:r>
            <w:r w:rsidR="00AC5A55">
              <w:rPr>
                <w:noProof/>
                <w:webHidden/>
              </w:rPr>
              <w:instrText xml:space="preserve"> PAGEREF _Toc462670479 \h </w:instrText>
            </w:r>
            <w:r w:rsidR="00AC5A55">
              <w:rPr>
                <w:noProof/>
                <w:webHidden/>
              </w:rPr>
            </w:r>
            <w:r w:rsidR="00AC5A55">
              <w:rPr>
                <w:noProof/>
                <w:webHidden/>
              </w:rPr>
              <w:fldChar w:fldCharType="separate"/>
            </w:r>
            <w:r w:rsidR="00AC5A55">
              <w:rPr>
                <w:noProof/>
                <w:webHidden/>
              </w:rPr>
              <w:t>17</w:t>
            </w:r>
            <w:r w:rsidR="00AC5A55">
              <w:rPr>
                <w:noProof/>
                <w:webHidden/>
              </w:rPr>
              <w:fldChar w:fldCharType="end"/>
            </w:r>
          </w:hyperlink>
        </w:p>
        <w:p w14:paraId="60373705" w14:textId="77777777" w:rsidR="00AC5A55" w:rsidRDefault="00117EF9" w:rsidP="00AC5A55">
          <w:pPr>
            <w:pStyle w:val="30"/>
            <w:tabs>
              <w:tab w:val="left" w:pos="2100"/>
              <w:tab w:val="right" w:leader="dot" w:pos="8296"/>
            </w:tabs>
            <w:ind w:left="960" w:firstLine="480"/>
            <w:rPr>
              <w:noProof/>
              <w:sz w:val="21"/>
            </w:rPr>
          </w:pPr>
          <w:hyperlink w:anchor="_Toc462670480" w:history="1">
            <w:r w:rsidR="00AC5A55" w:rsidRPr="00A71AC1">
              <w:rPr>
                <w:rStyle w:val="a8"/>
                <w:noProof/>
              </w:rPr>
              <w:t>6.3.3</w:t>
            </w:r>
            <w:r w:rsidR="00AC5A55">
              <w:rPr>
                <w:noProof/>
                <w:sz w:val="21"/>
              </w:rPr>
              <w:tab/>
            </w:r>
            <w:r w:rsidR="00AC5A55" w:rsidRPr="00A71AC1">
              <w:rPr>
                <w:rStyle w:val="a8"/>
                <w:rFonts w:hint="eastAsia"/>
                <w:noProof/>
              </w:rPr>
              <w:t>交割品种代码信息</w:t>
            </w:r>
            <w:r w:rsidR="00AC5A55">
              <w:rPr>
                <w:noProof/>
                <w:webHidden/>
              </w:rPr>
              <w:tab/>
            </w:r>
            <w:r w:rsidR="00AC5A55">
              <w:rPr>
                <w:noProof/>
                <w:webHidden/>
              </w:rPr>
              <w:fldChar w:fldCharType="begin"/>
            </w:r>
            <w:r w:rsidR="00AC5A55">
              <w:rPr>
                <w:noProof/>
                <w:webHidden/>
              </w:rPr>
              <w:instrText xml:space="preserve"> PAGEREF _Toc462670480 \h </w:instrText>
            </w:r>
            <w:r w:rsidR="00AC5A55">
              <w:rPr>
                <w:noProof/>
                <w:webHidden/>
              </w:rPr>
            </w:r>
            <w:r w:rsidR="00AC5A55">
              <w:rPr>
                <w:noProof/>
                <w:webHidden/>
              </w:rPr>
              <w:fldChar w:fldCharType="separate"/>
            </w:r>
            <w:r w:rsidR="00AC5A55">
              <w:rPr>
                <w:noProof/>
                <w:webHidden/>
              </w:rPr>
              <w:t>18</w:t>
            </w:r>
            <w:r w:rsidR="00AC5A55">
              <w:rPr>
                <w:noProof/>
                <w:webHidden/>
              </w:rPr>
              <w:fldChar w:fldCharType="end"/>
            </w:r>
          </w:hyperlink>
        </w:p>
        <w:p w14:paraId="41469B40" w14:textId="77777777" w:rsidR="00AC5A55" w:rsidRDefault="00117EF9" w:rsidP="00AC5A55">
          <w:pPr>
            <w:pStyle w:val="30"/>
            <w:tabs>
              <w:tab w:val="left" w:pos="2100"/>
              <w:tab w:val="right" w:leader="dot" w:pos="8296"/>
            </w:tabs>
            <w:ind w:left="960" w:firstLine="480"/>
            <w:rPr>
              <w:noProof/>
              <w:sz w:val="21"/>
            </w:rPr>
          </w:pPr>
          <w:hyperlink w:anchor="_Toc462670481" w:history="1">
            <w:r w:rsidR="00AC5A55" w:rsidRPr="00A71AC1">
              <w:rPr>
                <w:rStyle w:val="a8"/>
                <w:noProof/>
              </w:rPr>
              <w:t>6.3.4</w:t>
            </w:r>
            <w:r w:rsidR="00AC5A55">
              <w:rPr>
                <w:noProof/>
                <w:sz w:val="21"/>
              </w:rPr>
              <w:tab/>
            </w:r>
            <w:r w:rsidR="00AC5A55" w:rsidRPr="00A71AC1">
              <w:rPr>
                <w:rStyle w:val="a8"/>
                <w:rFonts w:hint="eastAsia"/>
                <w:noProof/>
              </w:rPr>
              <w:t>递延费率信息</w:t>
            </w:r>
            <w:r w:rsidR="00AC5A55">
              <w:rPr>
                <w:noProof/>
                <w:webHidden/>
              </w:rPr>
              <w:tab/>
            </w:r>
            <w:r w:rsidR="00AC5A55">
              <w:rPr>
                <w:noProof/>
                <w:webHidden/>
              </w:rPr>
              <w:fldChar w:fldCharType="begin"/>
            </w:r>
            <w:r w:rsidR="00AC5A55">
              <w:rPr>
                <w:noProof/>
                <w:webHidden/>
              </w:rPr>
              <w:instrText xml:space="preserve"> PAGEREF _Toc462670481 \h </w:instrText>
            </w:r>
            <w:r w:rsidR="00AC5A55">
              <w:rPr>
                <w:noProof/>
                <w:webHidden/>
              </w:rPr>
            </w:r>
            <w:r w:rsidR="00AC5A55">
              <w:rPr>
                <w:noProof/>
                <w:webHidden/>
              </w:rPr>
              <w:fldChar w:fldCharType="separate"/>
            </w:r>
            <w:r w:rsidR="00AC5A55">
              <w:rPr>
                <w:noProof/>
                <w:webHidden/>
              </w:rPr>
              <w:t>19</w:t>
            </w:r>
            <w:r w:rsidR="00AC5A55">
              <w:rPr>
                <w:noProof/>
                <w:webHidden/>
              </w:rPr>
              <w:fldChar w:fldCharType="end"/>
            </w:r>
          </w:hyperlink>
        </w:p>
        <w:p w14:paraId="4CBEB752" w14:textId="77777777" w:rsidR="00AC5A55" w:rsidRDefault="00117EF9" w:rsidP="00AC5A55">
          <w:pPr>
            <w:pStyle w:val="30"/>
            <w:tabs>
              <w:tab w:val="left" w:pos="2100"/>
              <w:tab w:val="right" w:leader="dot" w:pos="8296"/>
            </w:tabs>
            <w:ind w:left="960" w:firstLine="480"/>
            <w:rPr>
              <w:noProof/>
              <w:sz w:val="21"/>
            </w:rPr>
          </w:pPr>
          <w:hyperlink w:anchor="_Toc462670482" w:history="1">
            <w:r w:rsidR="00AC5A55" w:rsidRPr="00A71AC1">
              <w:rPr>
                <w:rStyle w:val="a8"/>
                <w:noProof/>
              </w:rPr>
              <w:t>6.3.5</w:t>
            </w:r>
            <w:r w:rsidR="00AC5A55">
              <w:rPr>
                <w:noProof/>
                <w:sz w:val="21"/>
              </w:rPr>
              <w:tab/>
            </w:r>
            <w:r w:rsidR="00AC5A55" w:rsidRPr="00A71AC1">
              <w:rPr>
                <w:rStyle w:val="a8"/>
                <w:rFonts w:hint="eastAsia"/>
                <w:noProof/>
              </w:rPr>
              <w:t>交易所状态信息</w:t>
            </w:r>
            <w:r w:rsidR="00AC5A55">
              <w:rPr>
                <w:noProof/>
                <w:webHidden/>
              </w:rPr>
              <w:tab/>
            </w:r>
            <w:r w:rsidR="00AC5A55">
              <w:rPr>
                <w:noProof/>
                <w:webHidden/>
              </w:rPr>
              <w:fldChar w:fldCharType="begin"/>
            </w:r>
            <w:r w:rsidR="00AC5A55">
              <w:rPr>
                <w:noProof/>
                <w:webHidden/>
              </w:rPr>
              <w:instrText xml:space="preserve"> PAGEREF _Toc462670482 \h </w:instrText>
            </w:r>
            <w:r w:rsidR="00AC5A55">
              <w:rPr>
                <w:noProof/>
                <w:webHidden/>
              </w:rPr>
            </w:r>
            <w:r w:rsidR="00AC5A55">
              <w:rPr>
                <w:noProof/>
                <w:webHidden/>
              </w:rPr>
              <w:fldChar w:fldCharType="separate"/>
            </w:r>
            <w:r w:rsidR="00AC5A55">
              <w:rPr>
                <w:noProof/>
                <w:webHidden/>
              </w:rPr>
              <w:t>20</w:t>
            </w:r>
            <w:r w:rsidR="00AC5A55">
              <w:rPr>
                <w:noProof/>
                <w:webHidden/>
              </w:rPr>
              <w:fldChar w:fldCharType="end"/>
            </w:r>
          </w:hyperlink>
        </w:p>
        <w:p w14:paraId="4B8BB328" w14:textId="77777777" w:rsidR="00AC5A55" w:rsidRDefault="00117EF9" w:rsidP="00AC5A55">
          <w:pPr>
            <w:pStyle w:val="30"/>
            <w:tabs>
              <w:tab w:val="left" w:pos="2100"/>
              <w:tab w:val="right" w:leader="dot" w:pos="8296"/>
            </w:tabs>
            <w:ind w:left="960" w:firstLine="480"/>
            <w:rPr>
              <w:noProof/>
              <w:sz w:val="21"/>
            </w:rPr>
          </w:pPr>
          <w:hyperlink w:anchor="_Toc462670483" w:history="1">
            <w:r w:rsidR="00AC5A55" w:rsidRPr="00A71AC1">
              <w:rPr>
                <w:rStyle w:val="a8"/>
                <w:noProof/>
              </w:rPr>
              <w:t>6.3.6</w:t>
            </w:r>
            <w:r w:rsidR="00AC5A55">
              <w:rPr>
                <w:noProof/>
                <w:sz w:val="21"/>
              </w:rPr>
              <w:tab/>
            </w:r>
            <w:r w:rsidR="00AC5A55" w:rsidRPr="00A71AC1">
              <w:rPr>
                <w:rStyle w:val="a8"/>
                <w:rFonts w:hint="eastAsia"/>
                <w:noProof/>
              </w:rPr>
              <w:t>账户查询</w:t>
            </w:r>
            <w:r w:rsidR="00AC5A55">
              <w:rPr>
                <w:noProof/>
                <w:webHidden/>
              </w:rPr>
              <w:tab/>
            </w:r>
            <w:r w:rsidR="00AC5A55">
              <w:rPr>
                <w:noProof/>
                <w:webHidden/>
              </w:rPr>
              <w:fldChar w:fldCharType="begin"/>
            </w:r>
            <w:r w:rsidR="00AC5A55">
              <w:rPr>
                <w:noProof/>
                <w:webHidden/>
              </w:rPr>
              <w:instrText xml:space="preserve"> PAGEREF _Toc462670483 \h </w:instrText>
            </w:r>
            <w:r w:rsidR="00AC5A55">
              <w:rPr>
                <w:noProof/>
                <w:webHidden/>
              </w:rPr>
            </w:r>
            <w:r w:rsidR="00AC5A55">
              <w:rPr>
                <w:noProof/>
                <w:webHidden/>
              </w:rPr>
              <w:fldChar w:fldCharType="separate"/>
            </w:r>
            <w:r w:rsidR="00AC5A55">
              <w:rPr>
                <w:noProof/>
                <w:webHidden/>
              </w:rPr>
              <w:t>20</w:t>
            </w:r>
            <w:r w:rsidR="00AC5A55">
              <w:rPr>
                <w:noProof/>
                <w:webHidden/>
              </w:rPr>
              <w:fldChar w:fldCharType="end"/>
            </w:r>
          </w:hyperlink>
        </w:p>
        <w:p w14:paraId="4964F4B9" w14:textId="77777777" w:rsidR="00AC5A55" w:rsidRDefault="00117EF9" w:rsidP="00AC5A55">
          <w:pPr>
            <w:pStyle w:val="20"/>
            <w:tabs>
              <w:tab w:val="left" w:pos="1680"/>
              <w:tab w:val="right" w:leader="dot" w:pos="8296"/>
            </w:tabs>
            <w:ind w:left="480" w:firstLine="480"/>
            <w:rPr>
              <w:noProof/>
              <w:sz w:val="21"/>
            </w:rPr>
          </w:pPr>
          <w:hyperlink w:anchor="_Toc462670484" w:history="1">
            <w:r w:rsidR="00AC5A55" w:rsidRPr="00A71AC1">
              <w:rPr>
                <w:rStyle w:val="a8"/>
                <w:noProof/>
              </w:rPr>
              <w:t>6.4</w:t>
            </w:r>
            <w:r w:rsidR="00AC5A55">
              <w:rPr>
                <w:noProof/>
                <w:sz w:val="21"/>
              </w:rPr>
              <w:tab/>
            </w:r>
            <w:r w:rsidR="00AC5A55" w:rsidRPr="00A71AC1">
              <w:rPr>
                <w:rStyle w:val="a8"/>
                <w:rFonts w:hint="eastAsia"/>
                <w:noProof/>
              </w:rPr>
              <w:t>行情类交易</w:t>
            </w:r>
            <w:r w:rsidR="00AC5A55">
              <w:rPr>
                <w:noProof/>
                <w:webHidden/>
              </w:rPr>
              <w:tab/>
            </w:r>
            <w:r w:rsidR="00AC5A55">
              <w:rPr>
                <w:noProof/>
                <w:webHidden/>
              </w:rPr>
              <w:fldChar w:fldCharType="begin"/>
            </w:r>
            <w:r w:rsidR="00AC5A55">
              <w:rPr>
                <w:noProof/>
                <w:webHidden/>
              </w:rPr>
              <w:instrText xml:space="preserve"> PAGEREF _Toc462670484 \h </w:instrText>
            </w:r>
            <w:r w:rsidR="00AC5A55">
              <w:rPr>
                <w:noProof/>
                <w:webHidden/>
              </w:rPr>
            </w:r>
            <w:r w:rsidR="00AC5A55">
              <w:rPr>
                <w:noProof/>
                <w:webHidden/>
              </w:rPr>
              <w:fldChar w:fldCharType="separate"/>
            </w:r>
            <w:r w:rsidR="00AC5A55">
              <w:rPr>
                <w:noProof/>
                <w:webHidden/>
              </w:rPr>
              <w:t>26</w:t>
            </w:r>
            <w:r w:rsidR="00AC5A55">
              <w:rPr>
                <w:noProof/>
                <w:webHidden/>
              </w:rPr>
              <w:fldChar w:fldCharType="end"/>
            </w:r>
          </w:hyperlink>
        </w:p>
        <w:p w14:paraId="410D4C53" w14:textId="77777777" w:rsidR="00AC5A55" w:rsidRDefault="00117EF9" w:rsidP="00AC5A55">
          <w:pPr>
            <w:pStyle w:val="30"/>
            <w:tabs>
              <w:tab w:val="left" w:pos="2100"/>
              <w:tab w:val="right" w:leader="dot" w:pos="8296"/>
            </w:tabs>
            <w:ind w:left="960" w:firstLine="480"/>
            <w:rPr>
              <w:noProof/>
              <w:sz w:val="21"/>
            </w:rPr>
          </w:pPr>
          <w:hyperlink w:anchor="_Toc462670485" w:history="1">
            <w:r w:rsidR="00AC5A55" w:rsidRPr="00A71AC1">
              <w:rPr>
                <w:rStyle w:val="a8"/>
                <w:noProof/>
              </w:rPr>
              <w:t>6.4.1</w:t>
            </w:r>
            <w:r w:rsidR="00AC5A55">
              <w:rPr>
                <w:noProof/>
                <w:sz w:val="21"/>
              </w:rPr>
              <w:tab/>
            </w:r>
            <w:r w:rsidR="00AC5A55" w:rsidRPr="00A71AC1">
              <w:rPr>
                <w:rStyle w:val="a8"/>
                <w:rFonts w:hint="eastAsia"/>
                <w:noProof/>
              </w:rPr>
              <w:t>竞价交易行情</w:t>
            </w:r>
            <w:r w:rsidR="00AC5A55">
              <w:rPr>
                <w:noProof/>
                <w:webHidden/>
              </w:rPr>
              <w:tab/>
            </w:r>
            <w:r w:rsidR="00AC5A55">
              <w:rPr>
                <w:noProof/>
                <w:webHidden/>
              </w:rPr>
              <w:fldChar w:fldCharType="begin"/>
            </w:r>
            <w:r w:rsidR="00AC5A55">
              <w:rPr>
                <w:noProof/>
                <w:webHidden/>
              </w:rPr>
              <w:instrText xml:space="preserve"> PAGEREF _Toc462670485 \h </w:instrText>
            </w:r>
            <w:r w:rsidR="00AC5A55">
              <w:rPr>
                <w:noProof/>
                <w:webHidden/>
              </w:rPr>
            </w:r>
            <w:r w:rsidR="00AC5A55">
              <w:rPr>
                <w:noProof/>
                <w:webHidden/>
              </w:rPr>
              <w:fldChar w:fldCharType="separate"/>
            </w:r>
            <w:r w:rsidR="00AC5A55">
              <w:rPr>
                <w:noProof/>
                <w:webHidden/>
              </w:rPr>
              <w:t>26</w:t>
            </w:r>
            <w:r w:rsidR="00AC5A55">
              <w:rPr>
                <w:noProof/>
                <w:webHidden/>
              </w:rPr>
              <w:fldChar w:fldCharType="end"/>
            </w:r>
          </w:hyperlink>
        </w:p>
        <w:p w14:paraId="3635F44E" w14:textId="77777777" w:rsidR="00AC5A55" w:rsidRDefault="00117EF9" w:rsidP="00AC5A55">
          <w:pPr>
            <w:pStyle w:val="30"/>
            <w:tabs>
              <w:tab w:val="left" w:pos="2100"/>
              <w:tab w:val="right" w:leader="dot" w:pos="8296"/>
            </w:tabs>
            <w:ind w:left="960" w:firstLine="480"/>
            <w:rPr>
              <w:noProof/>
              <w:sz w:val="21"/>
            </w:rPr>
          </w:pPr>
          <w:hyperlink w:anchor="_Toc462670486" w:history="1">
            <w:r w:rsidR="00AC5A55" w:rsidRPr="00A71AC1">
              <w:rPr>
                <w:rStyle w:val="a8"/>
                <w:noProof/>
              </w:rPr>
              <w:t>6.4.2</w:t>
            </w:r>
            <w:r w:rsidR="00AC5A55">
              <w:rPr>
                <w:noProof/>
                <w:sz w:val="21"/>
              </w:rPr>
              <w:tab/>
            </w:r>
            <w:r w:rsidR="00AC5A55" w:rsidRPr="00A71AC1">
              <w:rPr>
                <w:rStyle w:val="a8"/>
                <w:rFonts w:hint="eastAsia"/>
                <w:noProof/>
              </w:rPr>
              <w:t>交割行情</w:t>
            </w:r>
            <w:r w:rsidR="00AC5A55">
              <w:rPr>
                <w:noProof/>
                <w:webHidden/>
              </w:rPr>
              <w:tab/>
            </w:r>
            <w:r w:rsidR="00AC5A55">
              <w:rPr>
                <w:noProof/>
                <w:webHidden/>
              </w:rPr>
              <w:fldChar w:fldCharType="begin"/>
            </w:r>
            <w:r w:rsidR="00AC5A55">
              <w:rPr>
                <w:noProof/>
                <w:webHidden/>
              </w:rPr>
              <w:instrText xml:space="preserve"> PAGEREF _Toc462670486 \h </w:instrText>
            </w:r>
            <w:r w:rsidR="00AC5A55">
              <w:rPr>
                <w:noProof/>
                <w:webHidden/>
              </w:rPr>
            </w:r>
            <w:r w:rsidR="00AC5A55">
              <w:rPr>
                <w:noProof/>
                <w:webHidden/>
              </w:rPr>
              <w:fldChar w:fldCharType="separate"/>
            </w:r>
            <w:r w:rsidR="00AC5A55">
              <w:rPr>
                <w:noProof/>
                <w:webHidden/>
              </w:rPr>
              <w:t>29</w:t>
            </w:r>
            <w:r w:rsidR="00AC5A55">
              <w:rPr>
                <w:noProof/>
                <w:webHidden/>
              </w:rPr>
              <w:fldChar w:fldCharType="end"/>
            </w:r>
          </w:hyperlink>
        </w:p>
        <w:p w14:paraId="4EEA1A3E" w14:textId="77777777" w:rsidR="00AC5A55" w:rsidRDefault="00117EF9" w:rsidP="00AC5A55">
          <w:pPr>
            <w:pStyle w:val="30"/>
            <w:tabs>
              <w:tab w:val="left" w:pos="2100"/>
              <w:tab w:val="right" w:leader="dot" w:pos="8296"/>
            </w:tabs>
            <w:ind w:left="960" w:firstLine="480"/>
            <w:rPr>
              <w:noProof/>
              <w:sz w:val="21"/>
            </w:rPr>
          </w:pPr>
          <w:hyperlink w:anchor="_Toc462670487" w:history="1">
            <w:r w:rsidR="00AC5A55" w:rsidRPr="00A71AC1">
              <w:rPr>
                <w:rStyle w:val="a8"/>
                <w:noProof/>
              </w:rPr>
              <w:t>6.4.3</w:t>
            </w:r>
            <w:r w:rsidR="00AC5A55">
              <w:rPr>
                <w:noProof/>
                <w:sz w:val="21"/>
              </w:rPr>
              <w:tab/>
            </w:r>
            <w:r w:rsidR="00AC5A55" w:rsidRPr="00A71AC1">
              <w:rPr>
                <w:rStyle w:val="a8"/>
                <w:rFonts w:hint="eastAsia"/>
                <w:noProof/>
              </w:rPr>
              <w:t>公告</w:t>
            </w:r>
            <w:r w:rsidR="00AC5A55">
              <w:rPr>
                <w:noProof/>
                <w:webHidden/>
              </w:rPr>
              <w:tab/>
            </w:r>
            <w:r w:rsidR="00AC5A55">
              <w:rPr>
                <w:noProof/>
                <w:webHidden/>
              </w:rPr>
              <w:fldChar w:fldCharType="begin"/>
            </w:r>
            <w:r w:rsidR="00AC5A55">
              <w:rPr>
                <w:noProof/>
                <w:webHidden/>
              </w:rPr>
              <w:instrText xml:space="preserve"> PAGEREF _Toc462670487 \h </w:instrText>
            </w:r>
            <w:r w:rsidR="00AC5A55">
              <w:rPr>
                <w:noProof/>
                <w:webHidden/>
              </w:rPr>
            </w:r>
            <w:r w:rsidR="00AC5A55">
              <w:rPr>
                <w:noProof/>
                <w:webHidden/>
              </w:rPr>
              <w:fldChar w:fldCharType="separate"/>
            </w:r>
            <w:r w:rsidR="00AC5A55">
              <w:rPr>
                <w:noProof/>
                <w:webHidden/>
              </w:rPr>
              <w:t>29</w:t>
            </w:r>
            <w:r w:rsidR="00AC5A55">
              <w:rPr>
                <w:noProof/>
                <w:webHidden/>
              </w:rPr>
              <w:fldChar w:fldCharType="end"/>
            </w:r>
          </w:hyperlink>
        </w:p>
        <w:p w14:paraId="05FDA86D" w14:textId="77777777" w:rsidR="00AC5A55" w:rsidRDefault="00117EF9" w:rsidP="00AC5A55">
          <w:pPr>
            <w:pStyle w:val="20"/>
            <w:tabs>
              <w:tab w:val="left" w:pos="1680"/>
              <w:tab w:val="right" w:leader="dot" w:pos="8296"/>
            </w:tabs>
            <w:ind w:left="480" w:firstLine="480"/>
            <w:rPr>
              <w:noProof/>
              <w:sz w:val="21"/>
            </w:rPr>
          </w:pPr>
          <w:hyperlink w:anchor="_Toc462670488" w:history="1">
            <w:r w:rsidR="00AC5A55" w:rsidRPr="00A71AC1">
              <w:rPr>
                <w:rStyle w:val="a8"/>
                <w:noProof/>
              </w:rPr>
              <w:t>6.5</w:t>
            </w:r>
            <w:r w:rsidR="00AC5A55">
              <w:rPr>
                <w:noProof/>
                <w:sz w:val="21"/>
              </w:rPr>
              <w:tab/>
            </w:r>
            <w:r w:rsidR="00AC5A55" w:rsidRPr="00A71AC1">
              <w:rPr>
                <w:rStyle w:val="a8"/>
                <w:rFonts w:hint="eastAsia"/>
                <w:noProof/>
              </w:rPr>
              <w:t>竞价类交易</w:t>
            </w:r>
            <w:r w:rsidR="00AC5A55">
              <w:rPr>
                <w:noProof/>
                <w:webHidden/>
              </w:rPr>
              <w:tab/>
            </w:r>
            <w:r w:rsidR="00AC5A55">
              <w:rPr>
                <w:noProof/>
                <w:webHidden/>
              </w:rPr>
              <w:fldChar w:fldCharType="begin"/>
            </w:r>
            <w:r w:rsidR="00AC5A55">
              <w:rPr>
                <w:noProof/>
                <w:webHidden/>
              </w:rPr>
              <w:instrText xml:space="preserve"> PAGEREF _Toc462670488 \h </w:instrText>
            </w:r>
            <w:r w:rsidR="00AC5A55">
              <w:rPr>
                <w:noProof/>
                <w:webHidden/>
              </w:rPr>
            </w:r>
            <w:r w:rsidR="00AC5A55">
              <w:rPr>
                <w:noProof/>
                <w:webHidden/>
              </w:rPr>
              <w:fldChar w:fldCharType="separate"/>
            </w:r>
            <w:r w:rsidR="00AC5A55">
              <w:rPr>
                <w:noProof/>
                <w:webHidden/>
              </w:rPr>
              <w:t>30</w:t>
            </w:r>
            <w:r w:rsidR="00AC5A55">
              <w:rPr>
                <w:noProof/>
                <w:webHidden/>
              </w:rPr>
              <w:fldChar w:fldCharType="end"/>
            </w:r>
          </w:hyperlink>
        </w:p>
        <w:p w14:paraId="6F330049" w14:textId="77777777" w:rsidR="00AC5A55" w:rsidRDefault="00117EF9" w:rsidP="00AC5A55">
          <w:pPr>
            <w:pStyle w:val="30"/>
            <w:tabs>
              <w:tab w:val="left" w:pos="2100"/>
              <w:tab w:val="right" w:leader="dot" w:pos="8296"/>
            </w:tabs>
            <w:ind w:left="960" w:firstLine="480"/>
            <w:rPr>
              <w:noProof/>
              <w:sz w:val="21"/>
            </w:rPr>
          </w:pPr>
          <w:hyperlink w:anchor="_Toc462670489" w:history="1">
            <w:r w:rsidR="00AC5A55" w:rsidRPr="00A71AC1">
              <w:rPr>
                <w:rStyle w:val="a8"/>
                <w:noProof/>
              </w:rPr>
              <w:t>6.5.1</w:t>
            </w:r>
            <w:r w:rsidR="00AC5A55">
              <w:rPr>
                <w:noProof/>
                <w:sz w:val="21"/>
              </w:rPr>
              <w:tab/>
            </w:r>
            <w:r w:rsidR="00AC5A55" w:rsidRPr="00A71AC1">
              <w:rPr>
                <w:rStyle w:val="a8"/>
                <w:rFonts w:hint="eastAsia"/>
                <w:noProof/>
              </w:rPr>
              <w:t>报单</w:t>
            </w:r>
            <w:r w:rsidR="00AC5A55" w:rsidRPr="00A71AC1">
              <w:rPr>
                <w:rStyle w:val="a8"/>
                <w:noProof/>
              </w:rPr>
              <w:t>/</w:t>
            </w:r>
            <w:r w:rsidR="00AC5A55" w:rsidRPr="00A71AC1">
              <w:rPr>
                <w:rStyle w:val="a8"/>
                <w:rFonts w:hint="eastAsia"/>
                <w:noProof/>
              </w:rPr>
              <w:t>撤单交易</w:t>
            </w:r>
            <w:r w:rsidR="00AC5A55">
              <w:rPr>
                <w:noProof/>
                <w:webHidden/>
              </w:rPr>
              <w:tab/>
            </w:r>
            <w:r w:rsidR="00AC5A55">
              <w:rPr>
                <w:noProof/>
                <w:webHidden/>
              </w:rPr>
              <w:fldChar w:fldCharType="begin"/>
            </w:r>
            <w:r w:rsidR="00AC5A55">
              <w:rPr>
                <w:noProof/>
                <w:webHidden/>
              </w:rPr>
              <w:instrText xml:space="preserve"> PAGEREF _Toc462670489 \h </w:instrText>
            </w:r>
            <w:r w:rsidR="00AC5A55">
              <w:rPr>
                <w:noProof/>
                <w:webHidden/>
              </w:rPr>
            </w:r>
            <w:r w:rsidR="00AC5A55">
              <w:rPr>
                <w:noProof/>
                <w:webHidden/>
              </w:rPr>
              <w:fldChar w:fldCharType="separate"/>
            </w:r>
            <w:r w:rsidR="00AC5A55">
              <w:rPr>
                <w:noProof/>
                <w:webHidden/>
              </w:rPr>
              <w:t>30</w:t>
            </w:r>
            <w:r w:rsidR="00AC5A55">
              <w:rPr>
                <w:noProof/>
                <w:webHidden/>
              </w:rPr>
              <w:fldChar w:fldCharType="end"/>
            </w:r>
          </w:hyperlink>
        </w:p>
        <w:p w14:paraId="129EF48C" w14:textId="77777777" w:rsidR="00AC5A55" w:rsidRDefault="00117EF9" w:rsidP="00AC5A55">
          <w:pPr>
            <w:pStyle w:val="30"/>
            <w:tabs>
              <w:tab w:val="left" w:pos="2100"/>
              <w:tab w:val="right" w:leader="dot" w:pos="8296"/>
            </w:tabs>
            <w:ind w:left="960" w:firstLine="480"/>
            <w:rPr>
              <w:noProof/>
              <w:sz w:val="21"/>
            </w:rPr>
          </w:pPr>
          <w:hyperlink w:anchor="_Toc462670490" w:history="1">
            <w:r w:rsidR="00AC5A55" w:rsidRPr="00A71AC1">
              <w:rPr>
                <w:rStyle w:val="a8"/>
                <w:noProof/>
              </w:rPr>
              <w:t>6.5.2</w:t>
            </w:r>
            <w:r w:rsidR="00AC5A55">
              <w:rPr>
                <w:noProof/>
                <w:sz w:val="21"/>
              </w:rPr>
              <w:tab/>
            </w:r>
            <w:r w:rsidR="00AC5A55" w:rsidRPr="00A71AC1">
              <w:rPr>
                <w:rStyle w:val="a8"/>
                <w:rFonts w:hint="eastAsia"/>
                <w:noProof/>
              </w:rPr>
              <w:t>交割申报交易</w:t>
            </w:r>
            <w:r w:rsidR="00AC5A55">
              <w:rPr>
                <w:noProof/>
                <w:webHidden/>
              </w:rPr>
              <w:tab/>
            </w:r>
            <w:r w:rsidR="00AC5A55">
              <w:rPr>
                <w:noProof/>
                <w:webHidden/>
              </w:rPr>
              <w:fldChar w:fldCharType="begin"/>
            </w:r>
            <w:r w:rsidR="00AC5A55">
              <w:rPr>
                <w:noProof/>
                <w:webHidden/>
              </w:rPr>
              <w:instrText xml:space="preserve"> PAGEREF _Toc462670490 \h </w:instrText>
            </w:r>
            <w:r w:rsidR="00AC5A55">
              <w:rPr>
                <w:noProof/>
                <w:webHidden/>
              </w:rPr>
            </w:r>
            <w:r w:rsidR="00AC5A55">
              <w:rPr>
                <w:noProof/>
                <w:webHidden/>
              </w:rPr>
              <w:fldChar w:fldCharType="separate"/>
            </w:r>
            <w:r w:rsidR="00AC5A55">
              <w:rPr>
                <w:noProof/>
                <w:webHidden/>
              </w:rPr>
              <w:t>36</w:t>
            </w:r>
            <w:r w:rsidR="00AC5A55">
              <w:rPr>
                <w:noProof/>
                <w:webHidden/>
              </w:rPr>
              <w:fldChar w:fldCharType="end"/>
            </w:r>
          </w:hyperlink>
        </w:p>
        <w:p w14:paraId="7718546E" w14:textId="77777777" w:rsidR="00AC5A55" w:rsidRDefault="00117EF9" w:rsidP="00AC5A55">
          <w:pPr>
            <w:pStyle w:val="30"/>
            <w:tabs>
              <w:tab w:val="left" w:pos="2100"/>
              <w:tab w:val="right" w:leader="dot" w:pos="8296"/>
            </w:tabs>
            <w:ind w:left="960" w:firstLine="480"/>
            <w:rPr>
              <w:noProof/>
              <w:sz w:val="21"/>
            </w:rPr>
          </w:pPr>
          <w:hyperlink w:anchor="_Toc462670491" w:history="1">
            <w:r w:rsidR="00AC5A55" w:rsidRPr="00A71AC1">
              <w:rPr>
                <w:rStyle w:val="a8"/>
                <w:noProof/>
              </w:rPr>
              <w:t>6.5.3</w:t>
            </w:r>
            <w:r w:rsidR="00AC5A55">
              <w:rPr>
                <w:noProof/>
                <w:sz w:val="21"/>
              </w:rPr>
              <w:tab/>
            </w:r>
            <w:r w:rsidR="00AC5A55" w:rsidRPr="00A71AC1">
              <w:rPr>
                <w:rStyle w:val="a8"/>
                <w:rFonts w:hint="eastAsia"/>
                <w:noProof/>
              </w:rPr>
              <w:t>中立仓申报交易</w:t>
            </w:r>
            <w:r w:rsidR="00AC5A55">
              <w:rPr>
                <w:noProof/>
                <w:webHidden/>
              </w:rPr>
              <w:tab/>
            </w:r>
            <w:r w:rsidR="00AC5A55">
              <w:rPr>
                <w:noProof/>
                <w:webHidden/>
              </w:rPr>
              <w:fldChar w:fldCharType="begin"/>
            </w:r>
            <w:r w:rsidR="00AC5A55">
              <w:rPr>
                <w:noProof/>
                <w:webHidden/>
              </w:rPr>
              <w:instrText xml:space="preserve"> PAGEREF _Toc462670491 \h </w:instrText>
            </w:r>
            <w:r w:rsidR="00AC5A55">
              <w:rPr>
                <w:noProof/>
                <w:webHidden/>
              </w:rPr>
            </w:r>
            <w:r w:rsidR="00AC5A55">
              <w:rPr>
                <w:noProof/>
                <w:webHidden/>
              </w:rPr>
              <w:fldChar w:fldCharType="separate"/>
            </w:r>
            <w:r w:rsidR="00AC5A55">
              <w:rPr>
                <w:noProof/>
                <w:webHidden/>
              </w:rPr>
              <w:t>40</w:t>
            </w:r>
            <w:r w:rsidR="00AC5A55">
              <w:rPr>
                <w:noProof/>
                <w:webHidden/>
              </w:rPr>
              <w:fldChar w:fldCharType="end"/>
            </w:r>
          </w:hyperlink>
        </w:p>
        <w:p w14:paraId="7B6BFB4A" w14:textId="77777777" w:rsidR="00AC5A55" w:rsidRDefault="00117EF9" w:rsidP="00AC5A55">
          <w:pPr>
            <w:pStyle w:val="20"/>
            <w:tabs>
              <w:tab w:val="left" w:pos="1680"/>
              <w:tab w:val="right" w:leader="dot" w:pos="8296"/>
            </w:tabs>
            <w:ind w:left="480" w:firstLine="480"/>
            <w:rPr>
              <w:noProof/>
              <w:sz w:val="21"/>
            </w:rPr>
          </w:pPr>
          <w:hyperlink w:anchor="_Toc462670492" w:history="1">
            <w:r w:rsidR="00AC5A55" w:rsidRPr="00A71AC1">
              <w:rPr>
                <w:rStyle w:val="a8"/>
                <w:noProof/>
              </w:rPr>
              <w:t>6.6</w:t>
            </w:r>
            <w:r w:rsidR="00AC5A55">
              <w:rPr>
                <w:noProof/>
                <w:sz w:val="21"/>
              </w:rPr>
              <w:tab/>
            </w:r>
            <w:r w:rsidR="00AC5A55" w:rsidRPr="00A71AC1">
              <w:rPr>
                <w:rStyle w:val="a8"/>
                <w:rFonts w:hint="eastAsia"/>
                <w:noProof/>
              </w:rPr>
              <w:t>其他</w:t>
            </w:r>
            <w:r w:rsidR="00AC5A55">
              <w:rPr>
                <w:noProof/>
                <w:webHidden/>
              </w:rPr>
              <w:tab/>
            </w:r>
            <w:r w:rsidR="00AC5A55">
              <w:rPr>
                <w:noProof/>
                <w:webHidden/>
              </w:rPr>
              <w:fldChar w:fldCharType="begin"/>
            </w:r>
            <w:r w:rsidR="00AC5A55">
              <w:rPr>
                <w:noProof/>
                <w:webHidden/>
              </w:rPr>
              <w:instrText xml:space="preserve"> PAGEREF _Toc462670492 \h </w:instrText>
            </w:r>
            <w:r w:rsidR="00AC5A55">
              <w:rPr>
                <w:noProof/>
                <w:webHidden/>
              </w:rPr>
            </w:r>
            <w:r w:rsidR="00AC5A55">
              <w:rPr>
                <w:noProof/>
                <w:webHidden/>
              </w:rPr>
              <w:fldChar w:fldCharType="separate"/>
            </w:r>
            <w:r w:rsidR="00AC5A55">
              <w:rPr>
                <w:noProof/>
                <w:webHidden/>
              </w:rPr>
              <w:t>43</w:t>
            </w:r>
            <w:r w:rsidR="00AC5A55">
              <w:rPr>
                <w:noProof/>
                <w:webHidden/>
              </w:rPr>
              <w:fldChar w:fldCharType="end"/>
            </w:r>
          </w:hyperlink>
        </w:p>
        <w:p w14:paraId="7894457C" w14:textId="77777777" w:rsidR="00AC5A55" w:rsidRDefault="00117EF9" w:rsidP="00AC5A55">
          <w:pPr>
            <w:pStyle w:val="30"/>
            <w:tabs>
              <w:tab w:val="left" w:pos="2100"/>
              <w:tab w:val="right" w:leader="dot" w:pos="8296"/>
            </w:tabs>
            <w:ind w:left="960" w:firstLine="480"/>
            <w:rPr>
              <w:noProof/>
              <w:sz w:val="21"/>
            </w:rPr>
          </w:pPr>
          <w:hyperlink w:anchor="_Toc462670493" w:history="1">
            <w:r w:rsidR="00AC5A55" w:rsidRPr="00A71AC1">
              <w:rPr>
                <w:rStyle w:val="a8"/>
                <w:noProof/>
              </w:rPr>
              <w:t>6.6.1</w:t>
            </w:r>
            <w:r w:rsidR="00AC5A55">
              <w:rPr>
                <w:noProof/>
                <w:sz w:val="21"/>
              </w:rPr>
              <w:tab/>
            </w:r>
            <w:r w:rsidR="00AC5A55" w:rsidRPr="00A71AC1">
              <w:rPr>
                <w:rStyle w:val="a8"/>
                <w:rFonts w:hint="eastAsia"/>
                <w:noProof/>
              </w:rPr>
              <w:t>通用报错</w:t>
            </w:r>
            <w:r w:rsidR="00AC5A55">
              <w:rPr>
                <w:noProof/>
                <w:webHidden/>
              </w:rPr>
              <w:tab/>
            </w:r>
            <w:r w:rsidR="00AC5A55">
              <w:rPr>
                <w:noProof/>
                <w:webHidden/>
              </w:rPr>
              <w:fldChar w:fldCharType="begin"/>
            </w:r>
            <w:r w:rsidR="00AC5A55">
              <w:rPr>
                <w:noProof/>
                <w:webHidden/>
              </w:rPr>
              <w:instrText xml:space="preserve"> PAGEREF _Toc462670493 \h </w:instrText>
            </w:r>
            <w:r w:rsidR="00AC5A55">
              <w:rPr>
                <w:noProof/>
                <w:webHidden/>
              </w:rPr>
            </w:r>
            <w:r w:rsidR="00AC5A55">
              <w:rPr>
                <w:noProof/>
                <w:webHidden/>
              </w:rPr>
              <w:fldChar w:fldCharType="separate"/>
            </w:r>
            <w:r w:rsidR="00AC5A55">
              <w:rPr>
                <w:noProof/>
                <w:webHidden/>
              </w:rPr>
              <w:t>43</w:t>
            </w:r>
            <w:r w:rsidR="00AC5A55">
              <w:rPr>
                <w:noProof/>
                <w:webHidden/>
              </w:rPr>
              <w:fldChar w:fldCharType="end"/>
            </w:r>
          </w:hyperlink>
        </w:p>
        <w:p w14:paraId="6B3A8CC5" w14:textId="77777777" w:rsidR="00AC5A55" w:rsidRDefault="00117EF9" w:rsidP="00A71AC1">
          <w:pPr>
            <w:pStyle w:val="10"/>
            <w:tabs>
              <w:tab w:val="left" w:pos="1260"/>
              <w:tab w:val="right" w:leader="dot" w:pos="8296"/>
            </w:tabs>
            <w:ind w:firstLine="480"/>
            <w:rPr>
              <w:noProof/>
              <w:sz w:val="21"/>
            </w:rPr>
          </w:pPr>
          <w:hyperlink w:anchor="_Toc462670494" w:history="1">
            <w:r w:rsidR="00AC5A55" w:rsidRPr="00A71AC1">
              <w:rPr>
                <w:rStyle w:val="a8"/>
                <w:noProof/>
              </w:rPr>
              <w:t>7</w:t>
            </w:r>
            <w:r w:rsidR="00AC5A55">
              <w:rPr>
                <w:noProof/>
                <w:sz w:val="21"/>
              </w:rPr>
              <w:tab/>
            </w:r>
            <w:r w:rsidR="00AC5A55" w:rsidRPr="00A71AC1">
              <w:rPr>
                <w:rStyle w:val="a8"/>
                <w:rFonts w:hint="eastAsia"/>
                <w:noProof/>
              </w:rPr>
              <w:t>附录</w:t>
            </w:r>
            <w:r w:rsidR="00AC5A55">
              <w:rPr>
                <w:noProof/>
                <w:webHidden/>
              </w:rPr>
              <w:tab/>
            </w:r>
            <w:r w:rsidR="00AC5A55">
              <w:rPr>
                <w:noProof/>
                <w:webHidden/>
              </w:rPr>
              <w:fldChar w:fldCharType="begin"/>
            </w:r>
            <w:r w:rsidR="00AC5A55">
              <w:rPr>
                <w:noProof/>
                <w:webHidden/>
              </w:rPr>
              <w:instrText xml:space="preserve"> PAGEREF _Toc462670494 \h </w:instrText>
            </w:r>
            <w:r w:rsidR="00AC5A55">
              <w:rPr>
                <w:noProof/>
                <w:webHidden/>
              </w:rPr>
            </w:r>
            <w:r w:rsidR="00AC5A55">
              <w:rPr>
                <w:noProof/>
                <w:webHidden/>
              </w:rPr>
              <w:fldChar w:fldCharType="separate"/>
            </w:r>
            <w:r w:rsidR="00AC5A55">
              <w:rPr>
                <w:noProof/>
                <w:webHidden/>
              </w:rPr>
              <w:t>43</w:t>
            </w:r>
            <w:r w:rsidR="00AC5A55">
              <w:rPr>
                <w:noProof/>
                <w:webHidden/>
              </w:rPr>
              <w:fldChar w:fldCharType="end"/>
            </w:r>
          </w:hyperlink>
        </w:p>
        <w:p w14:paraId="403762F8" w14:textId="77777777" w:rsidR="00AC5A55" w:rsidRDefault="00117EF9" w:rsidP="00AC5A55">
          <w:pPr>
            <w:pStyle w:val="20"/>
            <w:tabs>
              <w:tab w:val="left" w:pos="1680"/>
              <w:tab w:val="right" w:leader="dot" w:pos="8296"/>
            </w:tabs>
            <w:ind w:left="480" w:firstLine="480"/>
            <w:rPr>
              <w:noProof/>
              <w:sz w:val="21"/>
            </w:rPr>
          </w:pPr>
          <w:hyperlink w:anchor="_Toc462670495" w:history="1">
            <w:r w:rsidR="00AC5A55" w:rsidRPr="00A71AC1">
              <w:rPr>
                <w:rStyle w:val="a8"/>
                <w:noProof/>
              </w:rPr>
              <w:t>7.1</w:t>
            </w:r>
            <w:r w:rsidR="00AC5A55">
              <w:rPr>
                <w:noProof/>
                <w:sz w:val="21"/>
              </w:rPr>
              <w:tab/>
            </w:r>
            <w:r w:rsidR="00AC5A55" w:rsidRPr="00A71AC1">
              <w:rPr>
                <w:rStyle w:val="a8"/>
                <w:rFonts w:hint="eastAsia"/>
                <w:noProof/>
              </w:rPr>
              <w:t>应答码信息</w:t>
            </w:r>
            <w:r w:rsidR="00AC5A55">
              <w:rPr>
                <w:noProof/>
                <w:webHidden/>
              </w:rPr>
              <w:tab/>
            </w:r>
            <w:r w:rsidR="00AC5A55">
              <w:rPr>
                <w:noProof/>
                <w:webHidden/>
              </w:rPr>
              <w:fldChar w:fldCharType="begin"/>
            </w:r>
            <w:r w:rsidR="00AC5A55">
              <w:rPr>
                <w:noProof/>
                <w:webHidden/>
              </w:rPr>
              <w:instrText xml:space="preserve"> PAGEREF _Toc462670495 \h </w:instrText>
            </w:r>
            <w:r w:rsidR="00AC5A55">
              <w:rPr>
                <w:noProof/>
                <w:webHidden/>
              </w:rPr>
            </w:r>
            <w:r w:rsidR="00AC5A55">
              <w:rPr>
                <w:noProof/>
                <w:webHidden/>
              </w:rPr>
              <w:fldChar w:fldCharType="separate"/>
            </w:r>
            <w:r w:rsidR="00AC5A55">
              <w:rPr>
                <w:noProof/>
                <w:webHidden/>
              </w:rPr>
              <w:t>43</w:t>
            </w:r>
            <w:r w:rsidR="00AC5A55">
              <w:rPr>
                <w:noProof/>
                <w:webHidden/>
              </w:rPr>
              <w:fldChar w:fldCharType="end"/>
            </w:r>
          </w:hyperlink>
        </w:p>
        <w:p w14:paraId="27DC923F" w14:textId="77777777" w:rsidR="00AC5A55" w:rsidRDefault="00117EF9" w:rsidP="00AC5A55">
          <w:pPr>
            <w:pStyle w:val="20"/>
            <w:tabs>
              <w:tab w:val="left" w:pos="1680"/>
              <w:tab w:val="right" w:leader="dot" w:pos="8296"/>
            </w:tabs>
            <w:ind w:left="480" w:firstLine="480"/>
            <w:rPr>
              <w:noProof/>
              <w:sz w:val="21"/>
            </w:rPr>
          </w:pPr>
          <w:hyperlink w:anchor="_Toc462670496" w:history="1">
            <w:r w:rsidR="00AC5A55" w:rsidRPr="00A71AC1">
              <w:rPr>
                <w:rStyle w:val="a8"/>
                <w:noProof/>
              </w:rPr>
              <w:t>7.2</w:t>
            </w:r>
            <w:r w:rsidR="00AC5A55">
              <w:rPr>
                <w:noProof/>
                <w:sz w:val="21"/>
              </w:rPr>
              <w:tab/>
            </w:r>
            <w:r w:rsidR="00AC5A55" w:rsidRPr="00A71AC1">
              <w:rPr>
                <w:rStyle w:val="a8"/>
                <w:rFonts w:hint="eastAsia"/>
                <w:noProof/>
              </w:rPr>
              <w:t>标准域字典</w:t>
            </w:r>
            <w:r w:rsidR="00AC5A55">
              <w:rPr>
                <w:noProof/>
                <w:webHidden/>
              </w:rPr>
              <w:tab/>
            </w:r>
            <w:r w:rsidR="00AC5A55">
              <w:rPr>
                <w:noProof/>
                <w:webHidden/>
              </w:rPr>
              <w:fldChar w:fldCharType="begin"/>
            </w:r>
            <w:r w:rsidR="00AC5A55">
              <w:rPr>
                <w:noProof/>
                <w:webHidden/>
              </w:rPr>
              <w:instrText xml:space="preserve"> PAGEREF _Toc462670496 \h </w:instrText>
            </w:r>
            <w:r w:rsidR="00AC5A55">
              <w:rPr>
                <w:noProof/>
                <w:webHidden/>
              </w:rPr>
            </w:r>
            <w:r w:rsidR="00AC5A55">
              <w:rPr>
                <w:noProof/>
                <w:webHidden/>
              </w:rPr>
              <w:fldChar w:fldCharType="separate"/>
            </w:r>
            <w:r w:rsidR="00AC5A55">
              <w:rPr>
                <w:noProof/>
                <w:webHidden/>
              </w:rPr>
              <w:t>48</w:t>
            </w:r>
            <w:r w:rsidR="00AC5A55">
              <w:rPr>
                <w:noProof/>
                <w:webHidden/>
              </w:rPr>
              <w:fldChar w:fldCharType="end"/>
            </w:r>
          </w:hyperlink>
        </w:p>
        <w:p w14:paraId="53E33FAC" w14:textId="77777777" w:rsidR="0018398F" w:rsidRDefault="0018398F" w:rsidP="008D1002">
          <w:pPr>
            <w:ind w:firstLine="482"/>
          </w:pPr>
          <w:r>
            <w:rPr>
              <w:b/>
              <w:bCs/>
              <w:lang w:val="zh-CN"/>
            </w:rPr>
            <w:fldChar w:fldCharType="end"/>
          </w:r>
        </w:p>
      </w:sdtContent>
    </w:sdt>
    <w:p w14:paraId="500E7995" w14:textId="77777777" w:rsidR="007741AB" w:rsidRDefault="007741AB" w:rsidP="007741AB">
      <w:pPr>
        <w:widowControl/>
        <w:ind w:firstLine="480"/>
        <w:jc w:val="left"/>
      </w:pPr>
    </w:p>
    <w:p w14:paraId="565B29A3" w14:textId="77777777" w:rsidR="007741AB" w:rsidRDefault="007741AB" w:rsidP="007741AB">
      <w:pPr>
        <w:widowControl/>
        <w:ind w:firstLine="480"/>
        <w:jc w:val="left"/>
        <w:sectPr w:rsidR="007741AB" w:rsidSect="009A63B5">
          <w:headerReference w:type="default" r:id="rId20"/>
          <w:type w:val="continuous"/>
          <w:pgSz w:w="11906" w:h="16838"/>
          <w:pgMar w:top="1440" w:right="1800" w:bottom="1440" w:left="1800" w:header="851" w:footer="992" w:gutter="0"/>
          <w:cols w:space="425"/>
          <w:docGrid w:type="lines" w:linePitch="312"/>
        </w:sectPr>
      </w:pPr>
    </w:p>
    <w:p w14:paraId="02592A42" w14:textId="77777777" w:rsidR="007741AB" w:rsidRDefault="00CA2336" w:rsidP="007741AB">
      <w:pPr>
        <w:pStyle w:val="1"/>
        <w:numPr>
          <w:ilvl w:val="0"/>
          <w:numId w:val="4"/>
        </w:numPr>
        <w:ind w:left="0" w:firstLine="0"/>
      </w:pPr>
      <w:bookmarkStart w:id="46" w:name="_Toc462670453"/>
      <w:r>
        <w:rPr>
          <w:rFonts w:hint="eastAsia"/>
        </w:rPr>
        <w:lastRenderedPageBreak/>
        <w:t>前言</w:t>
      </w:r>
      <w:bookmarkEnd w:id="46"/>
    </w:p>
    <w:p w14:paraId="31B6E9DD" w14:textId="77777777" w:rsidR="00CA2336" w:rsidRDefault="00CA2336" w:rsidP="00CA2336">
      <w:pPr>
        <w:pStyle w:val="2"/>
        <w:numPr>
          <w:ilvl w:val="1"/>
          <w:numId w:val="4"/>
        </w:numPr>
        <w:ind w:left="0" w:firstLineChars="0" w:firstLine="0"/>
      </w:pPr>
      <w:bookmarkStart w:id="47" w:name="_Toc462670454"/>
      <w:r>
        <w:rPr>
          <w:rFonts w:hint="eastAsia"/>
        </w:rPr>
        <w:t>目标和范围</w:t>
      </w:r>
      <w:bookmarkEnd w:id="47"/>
    </w:p>
    <w:p w14:paraId="51368C7E" w14:textId="77777777" w:rsidR="00CA2336" w:rsidRDefault="0039292F" w:rsidP="00CA2336">
      <w:pPr>
        <w:ind w:firstLine="480"/>
      </w:pPr>
      <w:r>
        <w:rPr>
          <w:rFonts w:hint="eastAsia"/>
        </w:rPr>
        <w:t>本文档</w:t>
      </w:r>
      <w:r w:rsidR="00895CF3">
        <w:rPr>
          <w:rFonts w:hint="eastAsia"/>
        </w:rPr>
        <w:t>对上海黄金交易所交易系统与二级系统之间进行</w:t>
      </w:r>
      <w:r w:rsidR="009D4A49">
        <w:rPr>
          <w:rFonts w:hint="eastAsia"/>
        </w:rPr>
        <w:t>竞价交易</w:t>
      </w:r>
      <w:r w:rsidR="00895CF3">
        <w:rPr>
          <w:rFonts w:hint="eastAsia"/>
        </w:rPr>
        <w:t>联机交易时使用的报文接口</w:t>
      </w:r>
      <w:r w:rsidR="00C12A60">
        <w:rPr>
          <w:rFonts w:hint="eastAsia"/>
        </w:rPr>
        <w:t>，</w:t>
      </w:r>
      <w:r w:rsidR="00895CF3">
        <w:rPr>
          <w:rFonts w:hint="eastAsia"/>
        </w:rPr>
        <w:t>包括：消息结构、</w:t>
      </w:r>
      <w:r w:rsidR="00C12A60">
        <w:rPr>
          <w:rFonts w:hint="eastAsia"/>
        </w:rPr>
        <w:t>消息类型</w:t>
      </w:r>
      <w:r w:rsidR="00895CF3">
        <w:rPr>
          <w:rFonts w:hint="eastAsia"/>
        </w:rPr>
        <w:t>、</w:t>
      </w:r>
      <w:r w:rsidR="00C12A60">
        <w:rPr>
          <w:rFonts w:hint="eastAsia"/>
        </w:rPr>
        <w:t>消息</w:t>
      </w:r>
      <w:r w:rsidR="00895CF3">
        <w:rPr>
          <w:rFonts w:hint="eastAsia"/>
        </w:rPr>
        <w:t>域</w:t>
      </w:r>
      <w:r w:rsidR="00C12A60">
        <w:rPr>
          <w:rFonts w:hint="eastAsia"/>
        </w:rPr>
        <w:t>以及各消息包含要素</w:t>
      </w:r>
      <w:r w:rsidR="00CD42E4">
        <w:rPr>
          <w:rFonts w:hint="eastAsia"/>
        </w:rPr>
        <w:t>做了规定。</w:t>
      </w:r>
    </w:p>
    <w:p w14:paraId="34B89A03" w14:textId="77777777" w:rsidR="007C07C2" w:rsidRDefault="007C07C2" w:rsidP="00CA2336">
      <w:pPr>
        <w:ind w:firstLine="480"/>
      </w:pPr>
      <w:r>
        <w:rPr>
          <w:rFonts w:hint="eastAsia"/>
        </w:rPr>
        <w:t>本文档所采用的术语、消息格式以及消息流描述</w:t>
      </w:r>
      <w:r w:rsidR="00290A1D">
        <w:rPr>
          <w:rFonts w:hint="eastAsia"/>
        </w:rPr>
        <w:t>等内容</w:t>
      </w:r>
      <w:r>
        <w:rPr>
          <w:rFonts w:hint="eastAsia"/>
        </w:rPr>
        <w:t>均遵照</w:t>
      </w:r>
      <w:r>
        <w:rPr>
          <w:rFonts w:hint="eastAsia"/>
        </w:rPr>
        <w:t>GTP</w:t>
      </w:r>
      <w:r>
        <w:rPr>
          <w:rFonts w:hint="eastAsia"/>
        </w:rPr>
        <w:t>协议标准。</w:t>
      </w:r>
    </w:p>
    <w:p w14:paraId="28F92F92" w14:textId="77777777" w:rsidR="00CA2336" w:rsidRDefault="00CA2336" w:rsidP="00CA2336">
      <w:pPr>
        <w:pStyle w:val="2"/>
        <w:numPr>
          <w:ilvl w:val="1"/>
          <w:numId w:val="4"/>
        </w:numPr>
        <w:ind w:left="0" w:firstLineChars="0" w:firstLine="0"/>
      </w:pPr>
      <w:bookmarkStart w:id="48" w:name="_Toc462670455"/>
      <w:r>
        <w:rPr>
          <w:rFonts w:hint="eastAsia"/>
        </w:rPr>
        <w:t>读者对象</w:t>
      </w:r>
      <w:bookmarkEnd w:id="48"/>
    </w:p>
    <w:p w14:paraId="7AA2BCA4" w14:textId="77777777" w:rsidR="007C07C2" w:rsidRDefault="0039292F" w:rsidP="007C07C2">
      <w:pPr>
        <w:ind w:firstLine="480"/>
      </w:pPr>
      <w:r>
        <w:rPr>
          <w:rFonts w:hint="eastAsia"/>
        </w:rPr>
        <w:t>本文档</w:t>
      </w:r>
      <w:r w:rsidR="007C07C2">
        <w:rPr>
          <w:rFonts w:hint="eastAsia"/>
        </w:rPr>
        <w:t>既</w:t>
      </w:r>
      <w:r>
        <w:rPr>
          <w:rFonts w:hint="eastAsia"/>
        </w:rPr>
        <w:t>适用于</w:t>
      </w:r>
      <w:r w:rsidR="007C07C2">
        <w:rPr>
          <w:rFonts w:hint="eastAsia"/>
        </w:rPr>
        <w:t>按照协议规范文档方式接入到交易所系统的黄金交易市场参与者，也适用于</w:t>
      </w:r>
      <w:r>
        <w:rPr>
          <w:rFonts w:hint="eastAsia"/>
        </w:rPr>
        <w:t>交易所需求分析人员、技术管理人员、</w:t>
      </w:r>
      <w:r w:rsidRPr="00407F32">
        <w:rPr>
          <w:rFonts w:ascii="Times New Roman" w:eastAsia="宋体" w:hAnsi="Times New Roman" w:cs="Times New Roman" w:hint="eastAsia"/>
          <w:szCs w:val="24"/>
        </w:rPr>
        <w:t>软件</w:t>
      </w:r>
      <w:r>
        <w:rPr>
          <w:rFonts w:ascii="Times New Roman" w:eastAsia="宋体" w:hAnsi="Times New Roman" w:cs="Times New Roman" w:hint="eastAsia"/>
          <w:szCs w:val="24"/>
        </w:rPr>
        <w:t>设计及</w:t>
      </w:r>
      <w:r w:rsidRPr="00407F32">
        <w:rPr>
          <w:rFonts w:ascii="Times New Roman" w:eastAsia="宋体" w:hAnsi="Times New Roman" w:cs="Times New Roman" w:hint="eastAsia"/>
          <w:szCs w:val="24"/>
        </w:rPr>
        <w:t>开发人员、测试人员。</w:t>
      </w:r>
    </w:p>
    <w:p w14:paraId="502BE028" w14:textId="77777777" w:rsidR="00CA2336" w:rsidRDefault="00CA2336" w:rsidP="00CA2336">
      <w:pPr>
        <w:pStyle w:val="2"/>
        <w:numPr>
          <w:ilvl w:val="1"/>
          <w:numId w:val="4"/>
        </w:numPr>
        <w:ind w:left="0" w:firstLineChars="0" w:firstLine="0"/>
      </w:pPr>
      <w:bookmarkStart w:id="49" w:name="_Toc462670456"/>
      <w:r>
        <w:rPr>
          <w:rFonts w:hint="eastAsia"/>
        </w:rPr>
        <w:t>参考文档</w:t>
      </w:r>
      <w:bookmarkEnd w:id="49"/>
    </w:p>
    <w:p w14:paraId="3E432CAF" w14:textId="77777777" w:rsidR="00CA2336" w:rsidRDefault="0052372E" w:rsidP="00CA2336">
      <w:pPr>
        <w:ind w:firstLine="480"/>
      </w:pPr>
      <w:r>
        <w:rPr>
          <w:rFonts w:hint="eastAsia"/>
        </w:rPr>
        <w:t>《</w:t>
      </w:r>
      <w:r w:rsidRPr="0052372E">
        <w:rPr>
          <w:rFonts w:hint="eastAsia"/>
        </w:rPr>
        <w:t>GEMS-1</w:t>
      </w:r>
      <w:r w:rsidRPr="0052372E">
        <w:rPr>
          <w:rFonts w:hint="eastAsia"/>
        </w:rPr>
        <w:t>竞价交易系统需求分析说明书</w:t>
      </w:r>
      <w:r>
        <w:rPr>
          <w:rFonts w:hint="eastAsia"/>
        </w:rPr>
        <w:t>》</w:t>
      </w:r>
    </w:p>
    <w:p w14:paraId="3215FA5C" w14:textId="77777777" w:rsidR="00D11A3F" w:rsidRDefault="00D11A3F" w:rsidP="00D11A3F">
      <w:pPr>
        <w:ind w:firstLine="480"/>
      </w:pPr>
      <w:r>
        <w:rPr>
          <w:rFonts w:hint="eastAsia"/>
        </w:rPr>
        <w:t>《上海黄金交易所</w:t>
      </w:r>
      <w:r w:rsidRPr="0052372E">
        <w:rPr>
          <w:rFonts w:hint="eastAsia"/>
        </w:rPr>
        <w:t>GEMS-</w:t>
      </w:r>
      <w:r>
        <w:rPr>
          <w:rFonts w:hint="eastAsia"/>
        </w:rPr>
        <w:t>2</w:t>
      </w:r>
      <w:r w:rsidRPr="0052372E">
        <w:rPr>
          <w:rFonts w:hint="eastAsia"/>
        </w:rPr>
        <w:t>竞价交易</w:t>
      </w:r>
      <w:r>
        <w:rPr>
          <w:rFonts w:hint="eastAsia"/>
        </w:rPr>
        <w:t>业务</w:t>
      </w:r>
      <w:r w:rsidRPr="0052372E">
        <w:rPr>
          <w:rFonts w:hint="eastAsia"/>
        </w:rPr>
        <w:t>需求分析说明书</w:t>
      </w:r>
      <w:r>
        <w:rPr>
          <w:rFonts w:hint="eastAsia"/>
        </w:rPr>
        <w:t>》</w:t>
      </w:r>
    </w:p>
    <w:p w14:paraId="10326B86" w14:textId="77777777" w:rsidR="0052372E" w:rsidRDefault="0052372E" w:rsidP="00CA2336">
      <w:pPr>
        <w:ind w:firstLine="480"/>
      </w:pPr>
      <w:r>
        <w:rPr>
          <w:rFonts w:hint="eastAsia"/>
        </w:rPr>
        <w:t>《</w:t>
      </w:r>
      <w:r w:rsidRPr="0052372E">
        <w:rPr>
          <w:rFonts w:hint="eastAsia"/>
        </w:rPr>
        <w:t>上海黄金交易所应用系统数据字典</w:t>
      </w:r>
      <w:r>
        <w:rPr>
          <w:rFonts w:hint="eastAsia"/>
        </w:rPr>
        <w:t>》</w:t>
      </w:r>
    </w:p>
    <w:p w14:paraId="7953ADD2" w14:textId="77777777" w:rsidR="00A11DE6" w:rsidRDefault="00A11DE6" w:rsidP="00CA2336">
      <w:pPr>
        <w:ind w:firstLine="480"/>
      </w:pPr>
      <w:r>
        <w:rPr>
          <w:rFonts w:hint="eastAsia"/>
        </w:rPr>
        <w:t>《</w:t>
      </w:r>
      <w:r w:rsidRPr="00A11DE6">
        <w:rPr>
          <w:rFonts w:hint="eastAsia"/>
        </w:rPr>
        <w:t>上海黄金交易所</w:t>
      </w:r>
      <w:r w:rsidR="00D11A3F">
        <w:rPr>
          <w:rFonts w:hint="eastAsia"/>
        </w:rPr>
        <w:t>GEMS-2</w:t>
      </w:r>
      <w:r w:rsidRPr="00A11DE6">
        <w:rPr>
          <w:rFonts w:hint="eastAsia"/>
        </w:rPr>
        <w:t>系统编码规范</w:t>
      </w:r>
      <w:r>
        <w:rPr>
          <w:rFonts w:hint="eastAsia"/>
        </w:rPr>
        <w:t>》</w:t>
      </w:r>
    </w:p>
    <w:p w14:paraId="1A404FB2" w14:textId="77777777" w:rsidR="008D5D60" w:rsidRPr="0052372E" w:rsidRDefault="008D5D60" w:rsidP="008D5D60">
      <w:pPr>
        <w:ind w:firstLine="480"/>
      </w:pPr>
      <w:r>
        <w:rPr>
          <w:rFonts w:hint="eastAsia"/>
        </w:rPr>
        <w:t>《</w:t>
      </w:r>
      <w:r w:rsidR="000A1275" w:rsidRPr="0052372E">
        <w:rPr>
          <w:rFonts w:hint="eastAsia"/>
        </w:rPr>
        <w:t>上海黄金交易所</w:t>
      </w:r>
      <w:r w:rsidRPr="0052372E">
        <w:rPr>
          <w:rFonts w:hint="eastAsia"/>
        </w:rPr>
        <w:t>黄金交易数据交换协议</w:t>
      </w:r>
      <w:r w:rsidRPr="0052372E">
        <w:rPr>
          <w:rFonts w:hint="eastAsia"/>
        </w:rPr>
        <w:t>(GTP)</w:t>
      </w:r>
      <w:r>
        <w:rPr>
          <w:rFonts w:hint="eastAsia"/>
        </w:rPr>
        <w:t>》</w:t>
      </w:r>
    </w:p>
    <w:p w14:paraId="303E23A0" w14:textId="77777777" w:rsidR="0052372E" w:rsidRDefault="0052372E" w:rsidP="00CA2336">
      <w:pPr>
        <w:ind w:firstLine="480"/>
      </w:pPr>
      <w:r>
        <w:rPr>
          <w:rFonts w:hint="eastAsia"/>
        </w:rPr>
        <w:t>《</w:t>
      </w:r>
      <w:r w:rsidRPr="0052372E">
        <w:rPr>
          <w:rFonts w:hint="eastAsia"/>
        </w:rPr>
        <w:t>上海黄金交易所交易系统接口说明书</w:t>
      </w:r>
      <w:r>
        <w:rPr>
          <w:rFonts w:hint="eastAsia"/>
        </w:rPr>
        <w:t>》</w:t>
      </w:r>
      <w:r w:rsidR="00861395">
        <w:rPr>
          <w:rFonts w:hint="eastAsia"/>
        </w:rPr>
        <w:t>（</w:t>
      </w:r>
      <w:r w:rsidR="00861395">
        <w:rPr>
          <w:rFonts w:hint="eastAsia"/>
        </w:rPr>
        <w:t>2.5</w:t>
      </w:r>
      <w:r w:rsidR="00861395">
        <w:rPr>
          <w:rFonts w:hint="eastAsia"/>
        </w:rPr>
        <w:t>代）</w:t>
      </w:r>
    </w:p>
    <w:p w14:paraId="5AE9814C" w14:textId="77777777" w:rsidR="00DC2F17" w:rsidRPr="00ED3DCB" w:rsidRDefault="00DC2F17" w:rsidP="00CA2336">
      <w:pPr>
        <w:ind w:firstLine="480"/>
      </w:pPr>
    </w:p>
    <w:p w14:paraId="4B122816" w14:textId="77777777" w:rsidR="00141918" w:rsidRDefault="00290A1D" w:rsidP="00855849">
      <w:pPr>
        <w:pStyle w:val="1"/>
        <w:numPr>
          <w:ilvl w:val="0"/>
          <w:numId w:val="4"/>
        </w:numPr>
      </w:pPr>
      <w:bookmarkStart w:id="50" w:name="_Toc462670457"/>
      <w:r>
        <w:rPr>
          <w:rFonts w:hint="eastAsia"/>
        </w:rPr>
        <w:lastRenderedPageBreak/>
        <w:t>数据类型</w:t>
      </w:r>
      <w:bookmarkEnd w:id="50"/>
    </w:p>
    <w:p w14:paraId="1298A7EA" w14:textId="77777777" w:rsidR="00C53F35" w:rsidRDefault="00C53F35" w:rsidP="00C53F35">
      <w:pPr>
        <w:pStyle w:val="2"/>
        <w:numPr>
          <w:ilvl w:val="1"/>
          <w:numId w:val="4"/>
        </w:numPr>
        <w:ind w:left="0" w:firstLineChars="0" w:firstLine="0"/>
      </w:pPr>
      <w:bookmarkStart w:id="51" w:name="_Toc462670458"/>
      <w:r>
        <w:rPr>
          <w:rFonts w:hint="eastAsia"/>
        </w:rPr>
        <w:t>数据类型表示</w:t>
      </w:r>
      <w:bookmarkEnd w:id="51"/>
    </w:p>
    <w:p w14:paraId="056E8045" w14:textId="77777777" w:rsidR="00E90FA4" w:rsidRPr="00E90FA4" w:rsidRDefault="003F52A5" w:rsidP="00E90FA4">
      <w:pPr>
        <w:ind w:firstLine="480"/>
      </w:pPr>
      <w:r>
        <w:rPr>
          <w:rFonts w:hint="eastAsia"/>
        </w:rPr>
        <w:t>定义数据域时需先指定域对应的数据类型</w:t>
      </w:r>
      <w:r w:rsidR="00E90FA4">
        <w:rPr>
          <w:rFonts w:hint="eastAsia"/>
        </w:rPr>
        <w:t>。数据类型标识约定如下：</w:t>
      </w:r>
    </w:p>
    <w:p w14:paraId="7B3B9CBF" w14:textId="77777777" w:rsidR="00141918" w:rsidRDefault="001247E0" w:rsidP="00141918">
      <w:pPr>
        <w:ind w:firstLine="480"/>
      </w:pPr>
      <w:r>
        <w:rPr>
          <w:rFonts w:hint="eastAsia"/>
        </w:rPr>
        <w:t>1</w:t>
      </w:r>
      <w:r>
        <w:rPr>
          <w:rFonts w:hint="eastAsia"/>
        </w:rPr>
        <w:t>）</w:t>
      </w:r>
      <w:r>
        <w:rPr>
          <w:rFonts w:hint="eastAsia"/>
        </w:rPr>
        <w:t>Cx</w:t>
      </w:r>
      <w:r>
        <w:rPr>
          <w:rFonts w:hint="eastAsia"/>
        </w:rPr>
        <w:t>表示字符串，</w:t>
      </w:r>
      <w:r>
        <w:rPr>
          <w:rFonts w:hint="eastAsia"/>
        </w:rPr>
        <w:t>x</w:t>
      </w:r>
      <w:r>
        <w:rPr>
          <w:rFonts w:hint="eastAsia"/>
        </w:rPr>
        <w:t>表示字符串的最大长度，除非特殊声明，字符串均可包含大小写字母。</w:t>
      </w:r>
    </w:p>
    <w:p w14:paraId="38F948BE" w14:textId="77777777" w:rsidR="001247E0" w:rsidRDefault="001247E0" w:rsidP="00141918">
      <w:pPr>
        <w:ind w:firstLine="480"/>
      </w:pPr>
      <w:r>
        <w:rPr>
          <w:rFonts w:hint="eastAsia"/>
        </w:rPr>
        <w:t>2</w:t>
      </w:r>
      <w:r>
        <w:rPr>
          <w:rFonts w:hint="eastAsia"/>
        </w:rPr>
        <w:t>）</w:t>
      </w:r>
      <w:r>
        <w:rPr>
          <w:rFonts w:hint="eastAsia"/>
        </w:rPr>
        <w:t>Nx</w:t>
      </w:r>
      <w:r>
        <w:rPr>
          <w:rFonts w:hint="eastAsia"/>
        </w:rPr>
        <w:t>表示十进制整数，</w:t>
      </w:r>
      <w:r>
        <w:rPr>
          <w:rFonts w:hint="eastAsia"/>
        </w:rPr>
        <w:t>x</w:t>
      </w:r>
      <w:r>
        <w:rPr>
          <w:rFonts w:hint="eastAsia"/>
        </w:rPr>
        <w:t>代表整数最大位数（不包括正负号）。</w:t>
      </w:r>
    </w:p>
    <w:p w14:paraId="4E687684" w14:textId="77777777" w:rsidR="007C0B18" w:rsidRDefault="007C0B18" w:rsidP="00141918">
      <w:pPr>
        <w:ind w:firstLine="480"/>
      </w:pPr>
      <w:r>
        <w:rPr>
          <w:rFonts w:hint="eastAsia"/>
        </w:rPr>
        <w:t>3</w:t>
      </w:r>
      <w:r>
        <w:rPr>
          <w:rFonts w:hint="eastAsia"/>
        </w:rPr>
        <w:t>）</w:t>
      </w:r>
      <w:r>
        <w:rPr>
          <w:rFonts w:hint="eastAsia"/>
        </w:rPr>
        <w:t>N(x,y)</w:t>
      </w:r>
      <w:r>
        <w:rPr>
          <w:rFonts w:hint="eastAsia"/>
        </w:rPr>
        <w:t>表示十进制浮点数，</w:t>
      </w:r>
      <w:r>
        <w:rPr>
          <w:rFonts w:hint="eastAsia"/>
        </w:rPr>
        <w:t>x</w:t>
      </w:r>
      <w:r>
        <w:rPr>
          <w:rFonts w:hint="eastAsia"/>
        </w:rPr>
        <w:t>表示小数点前后</w:t>
      </w:r>
      <w:r w:rsidR="002E1EA9">
        <w:rPr>
          <w:rFonts w:hint="eastAsia"/>
        </w:rPr>
        <w:t>最大</w:t>
      </w:r>
      <w:r>
        <w:rPr>
          <w:rFonts w:hint="eastAsia"/>
        </w:rPr>
        <w:t>位数之和，</w:t>
      </w:r>
      <w:r>
        <w:rPr>
          <w:rFonts w:hint="eastAsia"/>
        </w:rPr>
        <w:t>y</w:t>
      </w:r>
      <w:r>
        <w:rPr>
          <w:rFonts w:hint="eastAsia"/>
        </w:rPr>
        <w:t>表示小数点后的</w:t>
      </w:r>
      <w:r w:rsidR="002E1EA9">
        <w:rPr>
          <w:rFonts w:hint="eastAsia"/>
        </w:rPr>
        <w:t>最大位数</w:t>
      </w:r>
      <w:r>
        <w:rPr>
          <w:rFonts w:hint="eastAsia"/>
        </w:rPr>
        <w:t>。</w:t>
      </w:r>
    </w:p>
    <w:p w14:paraId="18978976" w14:textId="77777777" w:rsidR="00C53F35" w:rsidRDefault="00C53F35" w:rsidP="00C53F35">
      <w:pPr>
        <w:pStyle w:val="2"/>
        <w:numPr>
          <w:ilvl w:val="1"/>
          <w:numId w:val="4"/>
        </w:numPr>
        <w:ind w:left="0" w:firstLineChars="0" w:firstLine="0"/>
      </w:pPr>
      <w:bookmarkStart w:id="52" w:name="_Toc462670459"/>
      <w:r>
        <w:rPr>
          <w:rFonts w:hint="eastAsia"/>
        </w:rPr>
        <w:t>基本数据类型</w:t>
      </w:r>
      <w:bookmarkEnd w:id="52"/>
    </w:p>
    <w:p w14:paraId="08812FBD" w14:textId="77777777" w:rsidR="001247E0" w:rsidRDefault="001247E0" w:rsidP="00141918">
      <w:pPr>
        <w:ind w:firstLine="480"/>
      </w:pPr>
      <w:r>
        <w:rPr>
          <w:rFonts w:hint="eastAsia"/>
        </w:rPr>
        <w:t>本接口规范中</w:t>
      </w:r>
      <w:r w:rsidR="00C53F35">
        <w:rPr>
          <w:rFonts w:hint="eastAsia"/>
        </w:rPr>
        <w:t>定义了如下基本数据类型</w:t>
      </w:r>
      <w:r>
        <w:rPr>
          <w:rFonts w:hint="eastAsia"/>
        </w:rPr>
        <w:t>：</w:t>
      </w:r>
    </w:p>
    <w:tbl>
      <w:tblPr>
        <w:tblStyle w:val="a7"/>
        <w:tblW w:w="8522" w:type="dxa"/>
        <w:jc w:val="center"/>
        <w:tblLook w:val="04A0" w:firstRow="1" w:lastRow="0" w:firstColumn="1" w:lastColumn="0" w:noHBand="0" w:noVBand="1"/>
      </w:tblPr>
      <w:tblGrid>
        <w:gridCol w:w="1094"/>
        <w:gridCol w:w="1080"/>
        <w:gridCol w:w="1108"/>
        <w:gridCol w:w="1547"/>
        <w:gridCol w:w="1131"/>
        <w:gridCol w:w="2562"/>
      </w:tblGrid>
      <w:tr w:rsidR="00C53F35" w14:paraId="5A337123" w14:textId="77777777" w:rsidTr="00C53F35">
        <w:trPr>
          <w:tblHeader/>
          <w:jc w:val="center"/>
        </w:trPr>
        <w:tc>
          <w:tcPr>
            <w:tcW w:w="2174" w:type="dxa"/>
            <w:gridSpan w:val="2"/>
            <w:shd w:val="clear" w:color="auto" w:fill="BFBFBF" w:themeFill="background1" w:themeFillShade="BF"/>
          </w:tcPr>
          <w:p w14:paraId="5F111E28" w14:textId="77777777" w:rsidR="00C53F35" w:rsidRPr="002E1EA9" w:rsidRDefault="00C53F35" w:rsidP="00141918">
            <w:pPr>
              <w:ind w:firstLineChars="0" w:firstLine="0"/>
              <w:rPr>
                <w:b/>
              </w:rPr>
            </w:pPr>
            <w:r>
              <w:rPr>
                <w:rFonts w:hint="eastAsia"/>
                <w:b/>
              </w:rPr>
              <w:t>扩展类型</w:t>
            </w:r>
          </w:p>
        </w:tc>
        <w:tc>
          <w:tcPr>
            <w:tcW w:w="1108" w:type="dxa"/>
            <w:shd w:val="clear" w:color="auto" w:fill="BFBFBF" w:themeFill="background1" w:themeFillShade="BF"/>
          </w:tcPr>
          <w:p w14:paraId="2EBEBCB9" w14:textId="77777777" w:rsidR="00C53F35" w:rsidRPr="002E1EA9" w:rsidRDefault="00C53F35" w:rsidP="00141918">
            <w:pPr>
              <w:ind w:firstLineChars="0" w:firstLine="0"/>
              <w:rPr>
                <w:b/>
              </w:rPr>
            </w:pPr>
            <w:r w:rsidRPr="002E1EA9">
              <w:rPr>
                <w:rFonts w:hint="eastAsia"/>
                <w:b/>
              </w:rPr>
              <w:t>单位</w:t>
            </w:r>
          </w:p>
        </w:tc>
        <w:tc>
          <w:tcPr>
            <w:tcW w:w="1547" w:type="dxa"/>
            <w:shd w:val="clear" w:color="auto" w:fill="BFBFBF" w:themeFill="background1" w:themeFillShade="BF"/>
          </w:tcPr>
          <w:p w14:paraId="665AD707" w14:textId="77777777" w:rsidR="00C53F35" w:rsidRPr="002E1EA9" w:rsidRDefault="00C53F35" w:rsidP="00141918">
            <w:pPr>
              <w:ind w:firstLineChars="0" w:firstLine="0"/>
              <w:rPr>
                <w:b/>
              </w:rPr>
            </w:pPr>
            <w:r>
              <w:rPr>
                <w:rFonts w:hint="eastAsia"/>
                <w:b/>
              </w:rPr>
              <w:t>精度</w:t>
            </w:r>
          </w:p>
        </w:tc>
        <w:tc>
          <w:tcPr>
            <w:tcW w:w="1131" w:type="dxa"/>
            <w:shd w:val="clear" w:color="auto" w:fill="BFBFBF" w:themeFill="background1" w:themeFillShade="BF"/>
          </w:tcPr>
          <w:p w14:paraId="45F80EDE" w14:textId="77777777" w:rsidR="00C53F35" w:rsidRPr="002E1EA9" w:rsidRDefault="00C53F35" w:rsidP="00141918">
            <w:pPr>
              <w:ind w:firstLineChars="0" w:firstLine="0"/>
              <w:rPr>
                <w:b/>
              </w:rPr>
            </w:pPr>
            <w:r w:rsidRPr="002E1EA9">
              <w:rPr>
                <w:rFonts w:hint="eastAsia"/>
                <w:b/>
              </w:rPr>
              <w:t>类型</w:t>
            </w:r>
          </w:p>
        </w:tc>
        <w:tc>
          <w:tcPr>
            <w:tcW w:w="2562" w:type="dxa"/>
            <w:shd w:val="clear" w:color="auto" w:fill="BFBFBF" w:themeFill="background1" w:themeFillShade="BF"/>
          </w:tcPr>
          <w:p w14:paraId="585F46FE" w14:textId="77777777" w:rsidR="00C53F35" w:rsidRPr="002E1EA9" w:rsidRDefault="00C53F35" w:rsidP="00141918">
            <w:pPr>
              <w:ind w:firstLineChars="0" w:firstLine="0"/>
              <w:rPr>
                <w:b/>
              </w:rPr>
            </w:pPr>
            <w:r>
              <w:rPr>
                <w:rFonts w:hint="eastAsia"/>
                <w:b/>
              </w:rPr>
              <w:t>说明</w:t>
            </w:r>
          </w:p>
        </w:tc>
      </w:tr>
      <w:tr w:rsidR="00C53F35" w14:paraId="2ECF255A" w14:textId="77777777" w:rsidTr="00C53F35">
        <w:trPr>
          <w:jc w:val="center"/>
        </w:trPr>
        <w:tc>
          <w:tcPr>
            <w:tcW w:w="1094" w:type="dxa"/>
          </w:tcPr>
          <w:p w14:paraId="02883704"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Amount</w:t>
            </w:r>
          </w:p>
        </w:tc>
        <w:tc>
          <w:tcPr>
            <w:tcW w:w="1080" w:type="dxa"/>
          </w:tcPr>
          <w:p w14:paraId="3EB34C20"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金额</w:t>
            </w:r>
          </w:p>
        </w:tc>
        <w:tc>
          <w:tcPr>
            <w:tcW w:w="1108" w:type="dxa"/>
          </w:tcPr>
          <w:p w14:paraId="7F7C3FE4"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547" w:type="dxa"/>
          </w:tcPr>
          <w:p w14:paraId="5CABFD9F"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131" w:type="dxa"/>
          </w:tcPr>
          <w:p w14:paraId="4D2D96E6"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N18</w:t>
            </w:r>
          </w:p>
        </w:tc>
        <w:tc>
          <w:tcPr>
            <w:tcW w:w="2562" w:type="dxa"/>
          </w:tcPr>
          <w:p w14:paraId="6902E319"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100表示1元</w:t>
            </w:r>
          </w:p>
        </w:tc>
      </w:tr>
      <w:tr w:rsidR="00C53F35" w14:paraId="365FAAE1" w14:textId="77777777" w:rsidTr="00C53F35">
        <w:trPr>
          <w:jc w:val="center"/>
        </w:trPr>
        <w:tc>
          <w:tcPr>
            <w:tcW w:w="1094" w:type="dxa"/>
          </w:tcPr>
          <w:p w14:paraId="5BD8BD6B"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sz w:val="21"/>
                <w:szCs w:val="21"/>
              </w:rPr>
              <w:t>Price</w:t>
            </w:r>
          </w:p>
        </w:tc>
        <w:tc>
          <w:tcPr>
            <w:tcW w:w="1080" w:type="dxa"/>
          </w:tcPr>
          <w:p w14:paraId="24E795E7"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价格</w:t>
            </w:r>
          </w:p>
        </w:tc>
        <w:tc>
          <w:tcPr>
            <w:tcW w:w="1108" w:type="dxa"/>
          </w:tcPr>
          <w:p w14:paraId="636E8533"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元/克</w:t>
            </w:r>
          </w:p>
          <w:p w14:paraId="21F8DDE8"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元/千克</w:t>
            </w:r>
          </w:p>
        </w:tc>
        <w:tc>
          <w:tcPr>
            <w:tcW w:w="1547" w:type="dxa"/>
          </w:tcPr>
          <w:p w14:paraId="6365C1BB"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0.000001元</w:t>
            </w:r>
          </w:p>
        </w:tc>
        <w:tc>
          <w:tcPr>
            <w:tcW w:w="1131" w:type="dxa"/>
          </w:tcPr>
          <w:p w14:paraId="51C60277"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14:paraId="34597FC6"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黄金/铂金/钯金：元/克</w:t>
            </w:r>
          </w:p>
          <w:p w14:paraId="6887A206"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白银：元/千克</w:t>
            </w:r>
          </w:p>
        </w:tc>
      </w:tr>
      <w:tr w:rsidR="00C53F35" w14:paraId="189656AB" w14:textId="77777777" w:rsidTr="00C53F35">
        <w:trPr>
          <w:jc w:val="center"/>
        </w:trPr>
        <w:tc>
          <w:tcPr>
            <w:tcW w:w="1094" w:type="dxa"/>
          </w:tcPr>
          <w:p w14:paraId="0F2B4665"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Weight</w:t>
            </w:r>
          </w:p>
        </w:tc>
        <w:tc>
          <w:tcPr>
            <w:tcW w:w="1080" w:type="dxa"/>
          </w:tcPr>
          <w:p w14:paraId="0A383D34"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重量</w:t>
            </w:r>
          </w:p>
        </w:tc>
        <w:tc>
          <w:tcPr>
            <w:tcW w:w="1108" w:type="dxa"/>
          </w:tcPr>
          <w:p w14:paraId="2A90A352"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千克</w:t>
            </w:r>
          </w:p>
        </w:tc>
        <w:tc>
          <w:tcPr>
            <w:tcW w:w="1547" w:type="dxa"/>
          </w:tcPr>
          <w:p w14:paraId="09D659CF"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毫克</w:t>
            </w:r>
          </w:p>
        </w:tc>
        <w:tc>
          <w:tcPr>
            <w:tcW w:w="1131" w:type="dxa"/>
          </w:tcPr>
          <w:p w14:paraId="7F400594"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14:paraId="5623057C" w14:textId="77777777" w:rsidR="00C53F35" w:rsidRPr="00537CB7" w:rsidRDefault="00AC7224" w:rsidP="00AC7224">
            <w:pPr>
              <w:ind w:firstLineChars="0" w:firstLine="0"/>
              <w:rPr>
                <w:rFonts w:asciiTheme="minorEastAsia" w:hAnsiTheme="minorEastAsia"/>
                <w:sz w:val="21"/>
                <w:szCs w:val="21"/>
              </w:rPr>
            </w:pPr>
            <w:r>
              <w:rPr>
                <w:rFonts w:asciiTheme="minorEastAsia" w:hAnsiTheme="minorEastAsia" w:hint="eastAsia"/>
                <w:sz w:val="21"/>
                <w:szCs w:val="21"/>
              </w:rPr>
              <w:t>0</w:t>
            </w:r>
            <w:r w:rsidR="00C53F35" w:rsidRPr="00537CB7">
              <w:rPr>
                <w:rFonts w:asciiTheme="minorEastAsia" w:hAnsiTheme="minorEastAsia" w:hint="eastAsia"/>
                <w:sz w:val="21"/>
                <w:szCs w:val="21"/>
              </w:rPr>
              <w:t>.00000</w:t>
            </w:r>
            <w:r>
              <w:rPr>
                <w:rFonts w:asciiTheme="minorEastAsia" w:hAnsiTheme="minorEastAsia" w:hint="eastAsia"/>
                <w:sz w:val="21"/>
                <w:szCs w:val="21"/>
              </w:rPr>
              <w:t>1</w:t>
            </w:r>
            <w:r w:rsidR="00C53F35" w:rsidRPr="00537CB7">
              <w:rPr>
                <w:rFonts w:asciiTheme="minorEastAsia" w:hAnsiTheme="minorEastAsia" w:hint="eastAsia"/>
                <w:sz w:val="21"/>
                <w:szCs w:val="21"/>
              </w:rPr>
              <w:t>表示</w:t>
            </w:r>
            <w:r>
              <w:rPr>
                <w:rFonts w:asciiTheme="minorEastAsia" w:hAnsiTheme="minorEastAsia" w:hint="eastAsia"/>
                <w:sz w:val="21"/>
                <w:szCs w:val="21"/>
              </w:rPr>
              <w:t>1毫克</w:t>
            </w:r>
          </w:p>
        </w:tc>
      </w:tr>
      <w:tr w:rsidR="00C53F35" w14:paraId="2B17D0A7" w14:textId="77777777" w:rsidTr="00C53F35">
        <w:trPr>
          <w:jc w:val="center"/>
        </w:trPr>
        <w:tc>
          <w:tcPr>
            <w:tcW w:w="1094" w:type="dxa"/>
          </w:tcPr>
          <w:p w14:paraId="5A8791D2"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Rate</w:t>
            </w:r>
          </w:p>
        </w:tc>
        <w:tc>
          <w:tcPr>
            <w:tcW w:w="1080" w:type="dxa"/>
          </w:tcPr>
          <w:p w14:paraId="1DF20BDE"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比率</w:t>
            </w:r>
          </w:p>
        </w:tc>
        <w:tc>
          <w:tcPr>
            <w:tcW w:w="1108" w:type="dxa"/>
          </w:tcPr>
          <w:p w14:paraId="69BE10AC"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3B928C33" w14:textId="77777777" w:rsidR="00C53F35" w:rsidRPr="00537CB7" w:rsidRDefault="00D70C89" w:rsidP="0075261B">
            <w:pPr>
              <w:ind w:firstLineChars="0" w:firstLine="0"/>
              <w:rPr>
                <w:rFonts w:asciiTheme="minorEastAsia" w:hAnsiTheme="minorEastAsia"/>
                <w:sz w:val="21"/>
                <w:szCs w:val="21"/>
              </w:rPr>
            </w:pPr>
            <w:r>
              <w:rPr>
                <w:rFonts w:asciiTheme="minorEastAsia" w:hAnsiTheme="minorEastAsia" w:hint="eastAsia"/>
                <w:sz w:val="21"/>
                <w:szCs w:val="21"/>
              </w:rPr>
              <w:t>百万分之一</w:t>
            </w:r>
          </w:p>
        </w:tc>
        <w:tc>
          <w:tcPr>
            <w:tcW w:w="1131" w:type="dxa"/>
          </w:tcPr>
          <w:p w14:paraId="001941B8"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N(16,6)</w:t>
            </w:r>
          </w:p>
        </w:tc>
        <w:tc>
          <w:tcPr>
            <w:tcW w:w="2562" w:type="dxa"/>
          </w:tcPr>
          <w:p w14:paraId="63FAE45E" w14:textId="77777777" w:rsidR="00C53F35" w:rsidRPr="00537CB7" w:rsidRDefault="00D70C89" w:rsidP="00141918">
            <w:pPr>
              <w:ind w:firstLineChars="0" w:firstLine="0"/>
              <w:rPr>
                <w:rFonts w:asciiTheme="minorEastAsia" w:hAnsiTheme="minorEastAsia"/>
                <w:sz w:val="21"/>
                <w:szCs w:val="21"/>
              </w:rPr>
            </w:pPr>
            <w:r>
              <w:rPr>
                <w:rFonts w:asciiTheme="minorEastAsia" w:hAnsiTheme="minorEastAsia" w:hint="eastAsia"/>
                <w:sz w:val="21"/>
                <w:szCs w:val="21"/>
              </w:rPr>
              <w:t>1</w:t>
            </w:r>
            <w:r w:rsidR="00C53F35" w:rsidRPr="00537CB7">
              <w:rPr>
                <w:rFonts w:asciiTheme="minorEastAsia" w:hAnsiTheme="minorEastAsia" w:hint="eastAsia"/>
                <w:sz w:val="21"/>
                <w:szCs w:val="21"/>
              </w:rPr>
              <w:t>表示1</w:t>
            </w:r>
            <w:r>
              <w:rPr>
                <w:rFonts w:asciiTheme="minorEastAsia" w:hAnsiTheme="minorEastAsia" w:hint="eastAsia"/>
                <w:sz w:val="21"/>
                <w:szCs w:val="21"/>
              </w:rPr>
              <w:t>00</w:t>
            </w:r>
            <w:r w:rsidR="00C53F35" w:rsidRPr="00537CB7">
              <w:rPr>
                <w:rFonts w:asciiTheme="minorEastAsia" w:hAnsiTheme="minorEastAsia" w:hint="eastAsia"/>
                <w:sz w:val="21"/>
                <w:szCs w:val="21"/>
              </w:rPr>
              <w:t>%</w:t>
            </w:r>
          </w:p>
        </w:tc>
      </w:tr>
      <w:tr w:rsidR="00C53F35" w14:paraId="49F81846" w14:textId="77777777" w:rsidTr="00C53F35">
        <w:trPr>
          <w:jc w:val="center"/>
        </w:trPr>
        <w:tc>
          <w:tcPr>
            <w:tcW w:w="1094" w:type="dxa"/>
          </w:tcPr>
          <w:p w14:paraId="4BAC6A5D"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sz w:val="21"/>
                <w:szCs w:val="21"/>
              </w:rPr>
              <w:t>Quantity</w:t>
            </w:r>
          </w:p>
        </w:tc>
        <w:tc>
          <w:tcPr>
            <w:tcW w:w="1080" w:type="dxa"/>
          </w:tcPr>
          <w:p w14:paraId="30794781"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数量</w:t>
            </w:r>
          </w:p>
        </w:tc>
        <w:tc>
          <w:tcPr>
            <w:tcW w:w="1108" w:type="dxa"/>
          </w:tcPr>
          <w:p w14:paraId="37B8F1E9"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4D254D83"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2B1B7A93"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N12</w:t>
            </w:r>
          </w:p>
        </w:tc>
        <w:tc>
          <w:tcPr>
            <w:tcW w:w="2562" w:type="dxa"/>
          </w:tcPr>
          <w:p w14:paraId="583A2707" w14:textId="77777777" w:rsidR="00C53F35" w:rsidRPr="00537CB7" w:rsidRDefault="00C53F35" w:rsidP="00141918">
            <w:pPr>
              <w:ind w:firstLineChars="0" w:firstLine="0"/>
              <w:rPr>
                <w:rFonts w:asciiTheme="minorEastAsia" w:hAnsiTheme="minorEastAsia"/>
                <w:sz w:val="21"/>
                <w:szCs w:val="21"/>
              </w:rPr>
            </w:pPr>
          </w:p>
        </w:tc>
      </w:tr>
      <w:tr w:rsidR="00C53F35" w14:paraId="5548FD5F" w14:textId="77777777" w:rsidTr="00C53F35">
        <w:trPr>
          <w:jc w:val="center"/>
        </w:trPr>
        <w:tc>
          <w:tcPr>
            <w:tcW w:w="1094" w:type="dxa"/>
          </w:tcPr>
          <w:p w14:paraId="4DC82260"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OKFlag</w:t>
            </w:r>
          </w:p>
        </w:tc>
        <w:tc>
          <w:tcPr>
            <w:tcW w:w="1080" w:type="dxa"/>
          </w:tcPr>
          <w:p w14:paraId="11DB9AC3"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是否标志</w:t>
            </w:r>
          </w:p>
        </w:tc>
        <w:tc>
          <w:tcPr>
            <w:tcW w:w="1108" w:type="dxa"/>
          </w:tcPr>
          <w:p w14:paraId="30CCF52C"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41E653A7"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3C241020"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C1</w:t>
            </w:r>
          </w:p>
        </w:tc>
        <w:tc>
          <w:tcPr>
            <w:tcW w:w="2562" w:type="dxa"/>
          </w:tcPr>
          <w:p w14:paraId="4E8B6906"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1-是，0-否</w:t>
            </w:r>
          </w:p>
        </w:tc>
      </w:tr>
      <w:tr w:rsidR="00C53F35" w14:paraId="7F3FB88F" w14:textId="77777777" w:rsidTr="00C53F35">
        <w:trPr>
          <w:jc w:val="center"/>
        </w:trPr>
        <w:tc>
          <w:tcPr>
            <w:tcW w:w="1094" w:type="dxa"/>
          </w:tcPr>
          <w:p w14:paraId="6C2CF874"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Date</w:t>
            </w:r>
          </w:p>
        </w:tc>
        <w:tc>
          <w:tcPr>
            <w:tcW w:w="1080" w:type="dxa"/>
          </w:tcPr>
          <w:p w14:paraId="14447D45"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日期</w:t>
            </w:r>
          </w:p>
        </w:tc>
        <w:tc>
          <w:tcPr>
            <w:tcW w:w="1108" w:type="dxa"/>
          </w:tcPr>
          <w:p w14:paraId="22866EC0"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1A537573"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0ECD6B03"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14:paraId="798F0856"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YYYYMMDD</w:t>
            </w:r>
          </w:p>
        </w:tc>
      </w:tr>
      <w:tr w:rsidR="00C53F35" w14:paraId="5500D632" w14:textId="77777777" w:rsidTr="00C53F35">
        <w:trPr>
          <w:jc w:val="center"/>
        </w:trPr>
        <w:tc>
          <w:tcPr>
            <w:tcW w:w="1094" w:type="dxa"/>
          </w:tcPr>
          <w:p w14:paraId="4A9846C0"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Time</w:t>
            </w:r>
          </w:p>
        </w:tc>
        <w:tc>
          <w:tcPr>
            <w:tcW w:w="1080" w:type="dxa"/>
          </w:tcPr>
          <w:p w14:paraId="4EDF16E1"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时间</w:t>
            </w:r>
          </w:p>
        </w:tc>
        <w:tc>
          <w:tcPr>
            <w:tcW w:w="1108" w:type="dxa"/>
          </w:tcPr>
          <w:p w14:paraId="5F7D9B7D"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70C2FDDF"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039250B2"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14:paraId="1F2E79BC"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HH:MM:SS</w:t>
            </w:r>
          </w:p>
        </w:tc>
      </w:tr>
    </w:tbl>
    <w:p w14:paraId="1C261F26" w14:textId="77777777" w:rsidR="00C53F35" w:rsidRDefault="00C53F35" w:rsidP="00C53F35">
      <w:pPr>
        <w:pStyle w:val="2"/>
        <w:numPr>
          <w:ilvl w:val="1"/>
          <w:numId w:val="4"/>
        </w:numPr>
        <w:ind w:left="0" w:firstLineChars="0" w:firstLine="0"/>
      </w:pPr>
      <w:bookmarkStart w:id="53" w:name="_Toc462670460"/>
      <w:r>
        <w:rPr>
          <w:rFonts w:hint="eastAsia"/>
        </w:rPr>
        <w:t>复合数据类型</w:t>
      </w:r>
      <w:bookmarkEnd w:id="53"/>
    </w:p>
    <w:p w14:paraId="7D85A641" w14:textId="77777777" w:rsidR="00537CB7" w:rsidRDefault="00537CB7" w:rsidP="00537CB7">
      <w:pPr>
        <w:pStyle w:val="3"/>
        <w:numPr>
          <w:ilvl w:val="2"/>
          <w:numId w:val="4"/>
        </w:numPr>
        <w:ind w:left="0" w:firstLineChars="0" w:firstLine="0"/>
      </w:pPr>
      <w:bookmarkStart w:id="54" w:name="_Toc462670461"/>
      <w:r>
        <w:rPr>
          <w:rFonts w:hint="eastAsia"/>
        </w:rPr>
        <w:t>数组类型</w:t>
      </w:r>
      <w:bookmarkEnd w:id="54"/>
    </w:p>
    <w:p w14:paraId="0B480753" w14:textId="77777777" w:rsidR="007C0B18" w:rsidRDefault="00A2544B" w:rsidP="00E3285D">
      <w:pPr>
        <w:ind w:firstLine="480"/>
      </w:pPr>
      <w:r w:rsidRPr="00A2544B">
        <w:t>相同数据类型的元素按一定顺序排列的集合</w:t>
      </w:r>
      <w:r>
        <w:rPr>
          <w:rFonts w:hint="eastAsia"/>
        </w:rPr>
        <w:t>。元素的数据类型可以是基本数</w:t>
      </w:r>
      <w:r>
        <w:rPr>
          <w:rFonts w:hint="eastAsia"/>
        </w:rPr>
        <w:lastRenderedPageBreak/>
        <w:t>据类型，也可以是</w:t>
      </w:r>
      <w:r w:rsidR="00291C60">
        <w:rPr>
          <w:rFonts w:hint="eastAsia"/>
        </w:rPr>
        <w:t>复合</w:t>
      </w:r>
      <w:r>
        <w:rPr>
          <w:rFonts w:hint="eastAsia"/>
        </w:rPr>
        <w:t>数据类型。</w:t>
      </w:r>
      <w:r w:rsidR="00E3285D">
        <w:rPr>
          <w:rFonts w:hint="eastAsia"/>
        </w:rPr>
        <w:t>示例如下：</w:t>
      </w:r>
    </w:p>
    <w:p w14:paraId="654DAA6E" w14:textId="77777777" w:rsidR="00A2544B" w:rsidRPr="00A2544B" w:rsidRDefault="00E3285D" w:rsidP="00A2544B">
      <w:pPr>
        <w:ind w:firstLine="480"/>
      </w:pPr>
      <w:r>
        <w:rPr>
          <w:rFonts w:hint="eastAsia"/>
        </w:rPr>
        <w:t>[element1,</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w:t>
      </w:r>
    </w:p>
    <w:p w14:paraId="6F902F66" w14:textId="77777777" w:rsidR="00537CB7" w:rsidRDefault="00537CB7" w:rsidP="00537CB7">
      <w:pPr>
        <w:pStyle w:val="3"/>
        <w:numPr>
          <w:ilvl w:val="2"/>
          <w:numId w:val="4"/>
        </w:numPr>
        <w:ind w:left="0" w:firstLineChars="0" w:firstLine="0"/>
      </w:pPr>
      <w:bookmarkStart w:id="55" w:name="_Toc462670462"/>
      <w:r>
        <w:rPr>
          <w:rFonts w:hint="eastAsia"/>
        </w:rPr>
        <w:t>哈希类型</w:t>
      </w:r>
      <w:bookmarkEnd w:id="55"/>
    </w:p>
    <w:p w14:paraId="09775C69" w14:textId="77777777" w:rsidR="00E3285D" w:rsidRDefault="00E3285D" w:rsidP="00141918">
      <w:pPr>
        <w:ind w:firstLine="480"/>
      </w:pPr>
      <w:r>
        <w:rPr>
          <w:rFonts w:hint="eastAsia"/>
        </w:rPr>
        <w:t>一组无序元素的集合。元素的数据类型可以是基本数据类型，也可以是</w:t>
      </w:r>
      <w:r w:rsidR="00291C60">
        <w:rPr>
          <w:rFonts w:hint="eastAsia"/>
        </w:rPr>
        <w:t>复合</w:t>
      </w:r>
      <w:r>
        <w:rPr>
          <w:rFonts w:hint="eastAsia"/>
        </w:rPr>
        <w:t>数据类型。示例如下：</w:t>
      </w:r>
    </w:p>
    <w:p w14:paraId="4320E177" w14:textId="77777777" w:rsidR="00DF6EF9" w:rsidRPr="001247E0" w:rsidRDefault="00E3285D" w:rsidP="00DF6EF9">
      <w:pPr>
        <w:ind w:firstLine="480"/>
      </w:pPr>
      <w:r>
        <w:rPr>
          <w:rFonts w:hint="eastAsia"/>
        </w:rPr>
        <w:t>{</w:t>
      </w:r>
      <w:r w:rsidRPr="00E3285D">
        <w:rPr>
          <w:rFonts w:hint="eastAsia"/>
        </w:rPr>
        <w:t xml:space="preserve"> </w:t>
      </w:r>
      <w:r>
        <w:rPr>
          <w:rFonts w:hint="eastAsia"/>
        </w:rPr>
        <w:t>element1,</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 }</w:t>
      </w:r>
    </w:p>
    <w:p w14:paraId="5F766A58" w14:textId="77777777" w:rsidR="00F61C4A" w:rsidRDefault="00F61C4A" w:rsidP="00F61C4A">
      <w:pPr>
        <w:pStyle w:val="1"/>
        <w:numPr>
          <w:ilvl w:val="0"/>
          <w:numId w:val="4"/>
        </w:numPr>
      </w:pPr>
      <w:bookmarkStart w:id="56" w:name="_Toc462670463"/>
      <w:r>
        <w:rPr>
          <w:rFonts w:hint="eastAsia"/>
        </w:rPr>
        <w:t>消息类型</w:t>
      </w:r>
      <w:bookmarkEnd w:id="56"/>
    </w:p>
    <w:p w14:paraId="5CDAA32F" w14:textId="77777777" w:rsidR="00F61C4A" w:rsidRDefault="00F61C4A" w:rsidP="00F61C4A">
      <w:pPr>
        <w:pStyle w:val="2"/>
        <w:numPr>
          <w:ilvl w:val="1"/>
          <w:numId w:val="4"/>
        </w:numPr>
        <w:ind w:left="0" w:firstLineChars="0" w:firstLine="0"/>
      </w:pPr>
      <w:bookmarkStart w:id="57" w:name="_Toc462670464"/>
      <w:r>
        <w:rPr>
          <w:rFonts w:hint="eastAsia"/>
        </w:rPr>
        <w:t>消息分类</w:t>
      </w:r>
      <w:bookmarkEnd w:id="57"/>
    </w:p>
    <w:p w14:paraId="4AB32D85" w14:textId="77777777" w:rsidR="00F61C4A" w:rsidRDefault="00F61C4A" w:rsidP="00F61C4A">
      <w:pPr>
        <w:ind w:firstLine="480"/>
      </w:pPr>
      <w:r>
        <w:rPr>
          <w:rFonts w:hint="eastAsia"/>
        </w:rPr>
        <w:t>针对交易所对外应用消息接口，按照功能维度分类如下：</w:t>
      </w:r>
    </w:p>
    <w:p w14:paraId="56E63349" w14:textId="77777777" w:rsidR="00F61C4A" w:rsidRDefault="00F61C4A" w:rsidP="00F61C4A">
      <w:pPr>
        <w:ind w:firstLine="480"/>
      </w:pPr>
      <w:r>
        <w:rPr>
          <w:rFonts w:hint="eastAsia"/>
        </w:rPr>
        <w:t>1</w:t>
      </w:r>
      <w:r>
        <w:rPr>
          <w:rFonts w:hint="eastAsia"/>
        </w:rPr>
        <w:t>）</w:t>
      </w:r>
      <w:r w:rsidRPr="00B465A3">
        <w:rPr>
          <w:rFonts w:hint="eastAsia"/>
          <w:b/>
        </w:rPr>
        <w:t>认证</w:t>
      </w:r>
      <w:r>
        <w:rPr>
          <w:rFonts w:hint="eastAsia"/>
          <w:b/>
        </w:rPr>
        <w:t>类</w:t>
      </w:r>
      <w:r w:rsidRPr="00B465A3">
        <w:rPr>
          <w:rFonts w:hint="eastAsia"/>
          <w:b/>
        </w:rPr>
        <w:t>消息</w:t>
      </w:r>
      <w:r w:rsidRPr="00B465A3">
        <w:rPr>
          <w:rFonts w:hint="eastAsia"/>
        </w:rPr>
        <w:t>：</w:t>
      </w:r>
      <w:r>
        <w:rPr>
          <w:rFonts w:hint="eastAsia"/>
        </w:rPr>
        <w:t>主要</w:t>
      </w:r>
      <w:r w:rsidRPr="00B465A3">
        <w:rPr>
          <w:rFonts w:hint="eastAsia"/>
        </w:rPr>
        <w:t>涵盖交易员登录、登出、修改密码等消息。</w:t>
      </w:r>
    </w:p>
    <w:p w14:paraId="584A6DE8" w14:textId="77777777" w:rsidR="00F61C4A" w:rsidRPr="00B465A3" w:rsidRDefault="00F61C4A" w:rsidP="00F61C4A">
      <w:pPr>
        <w:ind w:firstLine="480"/>
      </w:pPr>
      <w:r>
        <w:rPr>
          <w:rFonts w:hint="eastAsia"/>
        </w:rPr>
        <w:t>2</w:t>
      </w:r>
      <w:r>
        <w:rPr>
          <w:rFonts w:hint="eastAsia"/>
        </w:rPr>
        <w:t>）</w:t>
      </w:r>
      <w:r w:rsidRPr="00B465A3">
        <w:rPr>
          <w:rFonts w:hint="eastAsia"/>
          <w:b/>
        </w:rPr>
        <w:t>基础信息</w:t>
      </w:r>
      <w:r>
        <w:rPr>
          <w:rFonts w:hint="eastAsia"/>
          <w:b/>
        </w:rPr>
        <w:t>类</w:t>
      </w:r>
      <w:r w:rsidRPr="00B465A3">
        <w:rPr>
          <w:rFonts w:hint="eastAsia"/>
          <w:b/>
        </w:rPr>
        <w:t>消息</w:t>
      </w:r>
      <w:r w:rsidRPr="00B465A3">
        <w:rPr>
          <w:rFonts w:hint="eastAsia"/>
        </w:rPr>
        <w:t>：</w:t>
      </w:r>
      <w:r>
        <w:rPr>
          <w:rFonts w:hint="eastAsia"/>
        </w:rPr>
        <w:t>主要</w:t>
      </w:r>
      <w:r w:rsidRPr="00B465A3">
        <w:rPr>
          <w:rFonts w:hint="eastAsia"/>
        </w:rPr>
        <w:t>涵盖</w:t>
      </w:r>
      <w:r>
        <w:rPr>
          <w:rFonts w:hint="eastAsia"/>
        </w:rPr>
        <w:t>交易对象（</w:t>
      </w:r>
      <w:r w:rsidRPr="00B465A3">
        <w:rPr>
          <w:rFonts w:hint="eastAsia"/>
        </w:rPr>
        <w:t>市场、合约、递延费</w:t>
      </w:r>
      <w:r>
        <w:rPr>
          <w:rFonts w:hint="eastAsia"/>
        </w:rPr>
        <w:t>等）信息</w:t>
      </w:r>
      <w:r w:rsidR="00F82F83">
        <w:rPr>
          <w:rFonts w:hint="eastAsia"/>
        </w:rPr>
        <w:t>修改、</w:t>
      </w:r>
      <w:r>
        <w:rPr>
          <w:rFonts w:hint="eastAsia"/>
        </w:rPr>
        <w:t>发布以及交易对象、交易参与方、交易账户信息查询</w:t>
      </w:r>
      <w:r w:rsidRPr="00B465A3">
        <w:rPr>
          <w:rFonts w:hint="eastAsia"/>
        </w:rPr>
        <w:t>。</w:t>
      </w:r>
    </w:p>
    <w:p w14:paraId="3A6736D2" w14:textId="77777777" w:rsidR="00F61C4A" w:rsidRPr="00B465A3" w:rsidRDefault="00F61C4A" w:rsidP="00F61C4A">
      <w:pPr>
        <w:ind w:firstLine="480"/>
      </w:pPr>
      <w:r w:rsidRPr="00B465A3">
        <w:rPr>
          <w:rFonts w:hint="eastAsia"/>
        </w:rPr>
        <w:t>3</w:t>
      </w:r>
      <w:r w:rsidRPr="00B465A3">
        <w:rPr>
          <w:rFonts w:hint="eastAsia"/>
        </w:rPr>
        <w:t>）</w:t>
      </w:r>
      <w:r w:rsidRPr="00B465A3">
        <w:rPr>
          <w:rFonts w:hint="eastAsia"/>
          <w:b/>
        </w:rPr>
        <w:t>行情</w:t>
      </w:r>
      <w:r>
        <w:rPr>
          <w:rFonts w:hint="eastAsia"/>
          <w:b/>
        </w:rPr>
        <w:t>类</w:t>
      </w:r>
      <w:r w:rsidRPr="00B465A3">
        <w:rPr>
          <w:rFonts w:hint="eastAsia"/>
          <w:b/>
        </w:rPr>
        <w:t>消息</w:t>
      </w:r>
      <w:r>
        <w:rPr>
          <w:rFonts w:hint="eastAsia"/>
        </w:rPr>
        <w:t>：主要</w:t>
      </w:r>
      <w:r w:rsidRPr="00B465A3">
        <w:rPr>
          <w:rFonts w:hint="eastAsia"/>
        </w:rPr>
        <w:t>涵盖交易实时行情、分钟行情、</w:t>
      </w:r>
      <w:r>
        <w:rPr>
          <w:rFonts w:hint="eastAsia"/>
        </w:rPr>
        <w:t>延期交收</w:t>
      </w:r>
      <w:r w:rsidRPr="00B465A3">
        <w:rPr>
          <w:rFonts w:hint="eastAsia"/>
        </w:rPr>
        <w:t>行情</w:t>
      </w:r>
      <w:r>
        <w:rPr>
          <w:rFonts w:hint="eastAsia"/>
        </w:rPr>
        <w:t>、国际行情、</w:t>
      </w:r>
      <w:r w:rsidR="00F82F83">
        <w:rPr>
          <w:rFonts w:hint="eastAsia"/>
        </w:rPr>
        <w:t>上海金定价行情、</w:t>
      </w:r>
      <w:r>
        <w:rPr>
          <w:rFonts w:hint="eastAsia"/>
        </w:rPr>
        <w:t>公告</w:t>
      </w:r>
      <w:r w:rsidRPr="00B465A3">
        <w:rPr>
          <w:rFonts w:hint="eastAsia"/>
        </w:rPr>
        <w:t>及</w:t>
      </w:r>
      <w:r>
        <w:rPr>
          <w:rFonts w:hint="eastAsia"/>
        </w:rPr>
        <w:t>相应</w:t>
      </w:r>
      <w:r w:rsidRPr="00B465A3">
        <w:rPr>
          <w:rFonts w:hint="eastAsia"/>
        </w:rPr>
        <w:t>查询消息。</w:t>
      </w:r>
    </w:p>
    <w:p w14:paraId="24AEF274" w14:textId="77777777" w:rsidR="00F61C4A" w:rsidRDefault="00F61C4A" w:rsidP="00F61C4A">
      <w:pPr>
        <w:ind w:firstLine="480"/>
      </w:pPr>
      <w:r w:rsidRPr="00B465A3">
        <w:rPr>
          <w:rFonts w:hint="eastAsia"/>
        </w:rPr>
        <w:t>4</w:t>
      </w:r>
      <w:r w:rsidRPr="00B465A3">
        <w:rPr>
          <w:rFonts w:hint="eastAsia"/>
        </w:rPr>
        <w:t>）</w:t>
      </w:r>
      <w:r w:rsidRPr="00B465A3">
        <w:rPr>
          <w:rFonts w:hint="eastAsia"/>
          <w:b/>
        </w:rPr>
        <w:t>竞价</w:t>
      </w:r>
      <w:r>
        <w:rPr>
          <w:rFonts w:hint="eastAsia"/>
          <w:b/>
        </w:rPr>
        <w:t>类</w:t>
      </w:r>
      <w:r w:rsidRPr="00B465A3">
        <w:rPr>
          <w:rFonts w:hint="eastAsia"/>
          <w:b/>
        </w:rPr>
        <w:t>交易</w:t>
      </w:r>
      <w:r w:rsidRPr="00B465A3">
        <w:rPr>
          <w:rFonts w:hint="eastAsia"/>
        </w:rPr>
        <w:t>：</w:t>
      </w:r>
      <w:r>
        <w:rPr>
          <w:rFonts w:hint="eastAsia"/>
        </w:rPr>
        <w:t>主要</w:t>
      </w:r>
      <w:r w:rsidRPr="00B465A3">
        <w:rPr>
          <w:rFonts w:hint="eastAsia"/>
        </w:rPr>
        <w:t>涵盖</w:t>
      </w:r>
      <w:r>
        <w:rPr>
          <w:rFonts w:hint="eastAsia"/>
        </w:rPr>
        <w:t>竞价</w:t>
      </w:r>
      <w:r>
        <w:rPr>
          <w:rFonts w:hint="eastAsia"/>
        </w:rPr>
        <w:t>/</w:t>
      </w:r>
      <w:r>
        <w:rPr>
          <w:rFonts w:hint="eastAsia"/>
        </w:rPr>
        <w:t>集中撮合交易指令，如</w:t>
      </w:r>
      <w:r w:rsidRPr="00B465A3">
        <w:rPr>
          <w:rFonts w:hint="eastAsia"/>
        </w:rPr>
        <w:t>报单、撤单及相应的查询指令。</w:t>
      </w:r>
    </w:p>
    <w:p w14:paraId="66980FA6" w14:textId="77777777" w:rsidR="00195AB2" w:rsidRDefault="00195AB2" w:rsidP="00F61C4A">
      <w:pPr>
        <w:ind w:firstLine="480"/>
      </w:pPr>
      <w:r>
        <w:rPr>
          <w:rFonts w:hint="eastAsia"/>
        </w:rPr>
        <w:t>5</w:t>
      </w:r>
      <w:r>
        <w:rPr>
          <w:rFonts w:hint="eastAsia"/>
        </w:rPr>
        <w:t>）其他</w:t>
      </w:r>
      <w:r w:rsidR="00523ED1">
        <w:rPr>
          <w:rFonts w:hint="eastAsia"/>
        </w:rPr>
        <w:t>消息</w:t>
      </w:r>
      <w:r>
        <w:rPr>
          <w:rFonts w:hint="eastAsia"/>
        </w:rPr>
        <w:t>：主要包括通用错误信息。</w:t>
      </w:r>
    </w:p>
    <w:p w14:paraId="729D4664" w14:textId="77777777" w:rsidR="00F61C4A" w:rsidRDefault="00F61C4A" w:rsidP="00F61C4A">
      <w:pPr>
        <w:pStyle w:val="2"/>
        <w:numPr>
          <w:ilvl w:val="1"/>
          <w:numId w:val="4"/>
        </w:numPr>
        <w:ind w:left="0" w:firstLineChars="0" w:firstLine="0"/>
      </w:pPr>
      <w:bookmarkStart w:id="58" w:name="_Toc462670465"/>
      <w:r>
        <w:rPr>
          <w:rFonts w:hint="eastAsia"/>
        </w:rPr>
        <w:t>消息类型标识符</w:t>
      </w:r>
      <w:bookmarkEnd w:id="58"/>
    </w:p>
    <w:p w14:paraId="16A26A89" w14:textId="77777777" w:rsidR="00D11EE5" w:rsidRDefault="00D11EE5" w:rsidP="00D11EE5">
      <w:pPr>
        <w:pStyle w:val="3"/>
        <w:numPr>
          <w:ilvl w:val="2"/>
          <w:numId w:val="4"/>
        </w:numPr>
        <w:ind w:left="0" w:firstLineChars="0" w:firstLine="0"/>
      </w:pPr>
      <w:bookmarkStart w:id="59" w:name="_Toc462670466"/>
      <w:r>
        <w:rPr>
          <w:rFonts w:hint="eastAsia"/>
        </w:rPr>
        <w:t>生成规则</w:t>
      </w:r>
      <w:bookmarkEnd w:id="59"/>
    </w:p>
    <w:p w14:paraId="6FDDB527" w14:textId="77777777" w:rsidR="00F61C4A" w:rsidRDefault="00F61C4A" w:rsidP="00F61C4A">
      <w:pPr>
        <w:ind w:firstLine="480"/>
      </w:pPr>
      <w:r>
        <w:rPr>
          <w:rFonts w:hint="eastAsia"/>
        </w:rPr>
        <w:t>每个消息对应一个唯一的消息类型标识符。消息类型标识符由四个字符组成，生成规则如下：</w:t>
      </w:r>
    </w:p>
    <w:p w14:paraId="277B7987" w14:textId="77777777" w:rsidR="00F61C4A" w:rsidRDefault="00F61C4A" w:rsidP="00523ED1">
      <w:pPr>
        <w:pStyle w:val="a6"/>
        <w:numPr>
          <w:ilvl w:val="0"/>
          <w:numId w:val="14"/>
        </w:numPr>
        <w:ind w:firstLineChars="0"/>
      </w:pPr>
      <w:r>
        <w:rPr>
          <w:rFonts w:hint="eastAsia"/>
        </w:rPr>
        <w:t>第</w:t>
      </w:r>
      <w:r>
        <w:rPr>
          <w:rFonts w:hint="eastAsia"/>
        </w:rPr>
        <w:t>1</w:t>
      </w:r>
      <w:r>
        <w:rPr>
          <w:rFonts w:hint="eastAsia"/>
        </w:rPr>
        <w:t>个字符标识消息类别，用法如下：</w:t>
      </w:r>
    </w:p>
    <w:tbl>
      <w:tblPr>
        <w:tblStyle w:val="a7"/>
        <w:tblW w:w="3816" w:type="dxa"/>
        <w:jc w:val="center"/>
        <w:tblLook w:val="04A0" w:firstRow="1" w:lastRow="0" w:firstColumn="1" w:lastColumn="0" w:noHBand="0" w:noVBand="1"/>
      </w:tblPr>
      <w:tblGrid>
        <w:gridCol w:w="818"/>
        <w:gridCol w:w="2998"/>
      </w:tblGrid>
      <w:tr w:rsidR="00F61C4A" w:rsidRPr="00AD6F19" w14:paraId="6B92200F" w14:textId="77777777" w:rsidTr="00BA47D5">
        <w:trPr>
          <w:tblHeader/>
          <w:jc w:val="center"/>
        </w:trPr>
        <w:tc>
          <w:tcPr>
            <w:tcW w:w="818" w:type="dxa"/>
            <w:shd w:val="clear" w:color="auto" w:fill="D9D9D9" w:themeFill="background1" w:themeFillShade="D9"/>
          </w:tcPr>
          <w:p w14:paraId="46F1FA4C" w14:textId="77777777" w:rsidR="00F61C4A" w:rsidRPr="00AD6F19" w:rsidRDefault="00F61C4A" w:rsidP="00BA47D5">
            <w:pPr>
              <w:ind w:firstLineChars="0" w:firstLine="0"/>
              <w:rPr>
                <w:rFonts w:asciiTheme="minorEastAsia" w:hAnsiTheme="minorEastAsia"/>
                <w:b/>
                <w:sz w:val="21"/>
                <w:szCs w:val="21"/>
              </w:rPr>
            </w:pPr>
            <w:r>
              <w:rPr>
                <w:rFonts w:asciiTheme="minorEastAsia" w:hAnsiTheme="minorEastAsia" w:hint="eastAsia"/>
                <w:b/>
                <w:sz w:val="21"/>
                <w:szCs w:val="21"/>
              </w:rPr>
              <w:lastRenderedPageBreak/>
              <w:t>代码</w:t>
            </w:r>
          </w:p>
        </w:tc>
        <w:tc>
          <w:tcPr>
            <w:tcW w:w="2998" w:type="dxa"/>
            <w:shd w:val="clear" w:color="auto" w:fill="D9D9D9" w:themeFill="background1" w:themeFillShade="D9"/>
          </w:tcPr>
          <w:p w14:paraId="4C1C0FAC" w14:textId="77777777" w:rsidR="00F61C4A" w:rsidRPr="00AD6F19" w:rsidRDefault="00F61C4A"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F61C4A" w:rsidRPr="00AD6F19" w14:paraId="1136B6B2" w14:textId="77777777" w:rsidTr="00BA47D5">
        <w:trPr>
          <w:jc w:val="center"/>
        </w:trPr>
        <w:tc>
          <w:tcPr>
            <w:tcW w:w="818" w:type="dxa"/>
          </w:tcPr>
          <w:p w14:paraId="5FE4D2D6" w14:textId="77777777"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A</w:t>
            </w:r>
          </w:p>
        </w:tc>
        <w:tc>
          <w:tcPr>
            <w:tcW w:w="2998" w:type="dxa"/>
          </w:tcPr>
          <w:p w14:paraId="68795174" w14:textId="77777777"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认证类消息</w:t>
            </w:r>
          </w:p>
        </w:tc>
      </w:tr>
      <w:tr w:rsidR="00F61C4A" w:rsidRPr="00AD6F19" w14:paraId="46B0F59C" w14:textId="77777777" w:rsidTr="00BA47D5">
        <w:trPr>
          <w:jc w:val="center"/>
        </w:trPr>
        <w:tc>
          <w:tcPr>
            <w:tcW w:w="818" w:type="dxa"/>
          </w:tcPr>
          <w:p w14:paraId="7B0B7F2F"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B</w:t>
            </w:r>
          </w:p>
        </w:tc>
        <w:tc>
          <w:tcPr>
            <w:tcW w:w="2998" w:type="dxa"/>
          </w:tcPr>
          <w:p w14:paraId="031B3AF2" w14:textId="77777777"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基础信息类交易</w:t>
            </w:r>
          </w:p>
        </w:tc>
      </w:tr>
      <w:tr w:rsidR="00F61C4A" w:rsidRPr="00AD6F19" w14:paraId="11244D53" w14:textId="77777777" w:rsidTr="00BA47D5">
        <w:trPr>
          <w:jc w:val="center"/>
        </w:trPr>
        <w:tc>
          <w:tcPr>
            <w:tcW w:w="818" w:type="dxa"/>
          </w:tcPr>
          <w:p w14:paraId="0DCB3526" w14:textId="77777777"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Q</w:t>
            </w:r>
          </w:p>
        </w:tc>
        <w:tc>
          <w:tcPr>
            <w:tcW w:w="2998" w:type="dxa"/>
          </w:tcPr>
          <w:p w14:paraId="47C2A442" w14:textId="77777777"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行情类消息</w:t>
            </w:r>
          </w:p>
        </w:tc>
      </w:tr>
      <w:tr w:rsidR="00F61C4A" w:rsidRPr="00AD6F19" w14:paraId="012E5085" w14:textId="77777777" w:rsidTr="00BA47D5">
        <w:trPr>
          <w:jc w:val="center"/>
        </w:trPr>
        <w:tc>
          <w:tcPr>
            <w:tcW w:w="818" w:type="dxa"/>
          </w:tcPr>
          <w:p w14:paraId="38B7185C" w14:textId="77777777"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T</w:t>
            </w:r>
          </w:p>
        </w:tc>
        <w:tc>
          <w:tcPr>
            <w:tcW w:w="2998" w:type="dxa"/>
          </w:tcPr>
          <w:p w14:paraId="632E4588" w14:textId="77777777"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竞价类交易</w:t>
            </w:r>
          </w:p>
        </w:tc>
      </w:tr>
      <w:tr w:rsidR="00523ED1" w:rsidRPr="00AD6F19" w14:paraId="0F90D7DB" w14:textId="77777777" w:rsidTr="00BA47D5">
        <w:trPr>
          <w:jc w:val="center"/>
        </w:trPr>
        <w:tc>
          <w:tcPr>
            <w:tcW w:w="818" w:type="dxa"/>
          </w:tcPr>
          <w:p w14:paraId="68D3B72F" w14:textId="77777777" w:rsidR="00523ED1" w:rsidRDefault="00523ED1" w:rsidP="00BA47D5">
            <w:pPr>
              <w:ind w:firstLineChars="0" w:firstLine="0"/>
              <w:rPr>
                <w:rFonts w:asciiTheme="minorEastAsia" w:hAnsiTheme="minorEastAsia"/>
                <w:sz w:val="21"/>
                <w:szCs w:val="21"/>
              </w:rPr>
            </w:pPr>
            <w:r>
              <w:rPr>
                <w:rFonts w:asciiTheme="minorEastAsia" w:hAnsiTheme="minorEastAsia" w:hint="eastAsia"/>
                <w:sz w:val="21"/>
                <w:szCs w:val="21"/>
              </w:rPr>
              <w:t>M</w:t>
            </w:r>
          </w:p>
        </w:tc>
        <w:tc>
          <w:tcPr>
            <w:tcW w:w="2998" w:type="dxa"/>
          </w:tcPr>
          <w:p w14:paraId="1D27811C" w14:textId="77777777" w:rsidR="00523ED1" w:rsidRDefault="00523ED1" w:rsidP="00BA47D5">
            <w:pPr>
              <w:ind w:firstLineChars="0" w:firstLine="0"/>
              <w:rPr>
                <w:rFonts w:asciiTheme="minorEastAsia" w:hAnsiTheme="minorEastAsia"/>
                <w:sz w:val="21"/>
                <w:szCs w:val="21"/>
              </w:rPr>
            </w:pPr>
            <w:r>
              <w:rPr>
                <w:rFonts w:asciiTheme="minorEastAsia" w:hAnsiTheme="minorEastAsia" w:hint="eastAsia"/>
                <w:sz w:val="21"/>
                <w:szCs w:val="21"/>
              </w:rPr>
              <w:t>系统管理类</w:t>
            </w:r>
          </w:p>
        </w:tc>
      </w:tr>
    </w:tbl>
    <w:p w14:paraId="42B5A761" w14:textId="77777777" w:rsidR="00F61C4A" w:rsidRDefault="00F61C4A" w:rsidP="00F61C4A">
      <w:pPr>
        <w:ind w:firstLine="480"/>
      </w:pPr>
      <w:r>
        <w:rPr>
          <w:rFonts w:hint="eastAsia"/>
        </w:rPr>
        <w:t>2</w:t>
      </w:r>
      <w:r>
        <w:rPr>
          <w:rFonts w:hint="eastAsia"/>
        </w:rPr>
        <w:t>）第</w:t>
      </w:r>
      <w:r>
        <w:rPr>
          <w:rFonts w:hint="eastAsia"/>
        </w:rPr>
        <w:t>2-3</w:t>
      </w:r>
      <w:r>
        <w:rPr>
          <w:rFonts w:hint="eastAsia"/>
        </w:rPr>
        <w:t>个字符为报文顺序编号，取值范围</w:t>
      </w:r>
      <w:r>
        <w:rPr>
          <w:rFonts w:hint="eastAsia"/>
        </w:rPr>
        <w:t>00-</w:t>
      </w:r>
      <w:r w:rsidR="00BA47D5">
        <w:rPr>
          <w:rFonts w:hint="eastAsia"/>
        </w:rPr>
        <w:t>ZZ</w:t>
      </w:r>
      <w:r>
        <w:rPr>
          <w:rFonts w:hint="eastAsia"/>
        </w:rPr>
        <w:t>。</w:t>
      </w:r>
    </w:p>
    <w:p w14:paraId="4DE2FE44" w14:textId="77777777" w:rsidR="00F61C4A" w:rsidRDefault="00F61C4A" w:rsidP="00F61C4A">
      <w:pPr>
        <w:ind w:firstLine="480"/>
      </w:pPr>
      <w:r>
        <w:rPr>
          <w:rFonts w:hint="eastAsia"/>
        </w:rPr>
        <w:t>3</w:t>
      </w:r>
      <w:r>
        <w:rPr>
          <w:rFonts w:hint="eastAsia"/>
        </w:rPr>
        <w:t>）第</w:t>
      </w:r>
      <w:r>
        <w:rPr>
          <w:rFonts w:hint="eastAsia"/>
        </w:rPr>
        <w:t>4</w:t>
      </w:r>
      <w:r>
        <w:rPr>
          <w:rFonts w:hint="eastAsia"/>
        </w:rPr>
        <w:t>个字符标识报文功能，用法如下：</w:t>
      </w:r>
    </w:p>
    <w:tbl>
      <w:tblPr>
        <w:tblStyle w:val="a7"/>
        <w:tblW w:w="3547" w:type="dxa"/>
        <w:jc w:val="center"/>
        <w:tblLook w:val="04A0" w:firstRow="1" w:lastRow="0" w:firstColumn="1" w:lastColumn="0" w:noHBand="0" w:noVBand="1"/>
      </w:tblPr>
      <w:tblGrid>
        <w:gridCol w:w="818"/>
        <w:gridCol w:w="2729"/>
      </w:tblGrid>
      <w:tr w:rsidR="00F61C4A" w:rsidRPr="00AD6F19" w14:paraId="11320736" w14:textId="77777777" w:rsidTr="00BA47D5">
        <w:trPr>
          <w:tblHeader/>
          <w:jc w:val="center"/>
        </w:trPr>
        <w:tc>
          <w:tcPr>
            <w:tcW w:w="818" w:type="dxa"/>
            <w:shd w:val="clear" w:color="auto" w:fill="D9D9D9" w:themeFill="background1" w:themeFillShade="D9"/>
          </w:tcPr>
          <w:p w14:paraId="1841623A" w14:textId="77777777" w:rsidR="00F61C4A" w:rsidRPr="00AD6F19" w:rsidRDefault="00F61C4A" w:rsidP="00BA47D5">
            <w:pPr>
              <w:ind w:firstLineChars="0" w:firstLine="0"/>
              <w:rPr>
                <w:rFonts w:asciiTheme="minorEastAsia" w:hAnsiTheme="minorEastAsia"/>
                <w:b/>
                <w:sz w:val="21"/>
                <w:szCs w:val="21"/>
              </w:rPr>
            </w:pPr>
            <w:r>
              <w:rPr>
                <w:rFonts w:asciiTheme="minorEastAsia" w:hAnsiTheme="minorEastAsia" w:hint="eastAsia"/>
                <w:b/>
                <w:sz w:val="21"/>
                <w:szCs w:val="21"/>
              </w:rPr>
              <w:t>代码</w:t>
            </w:r>
          </w:p>
        </w:tc>
        <w:tc>
          <w:tcPr>
            <w:tcW w:w="2729" w:type="dxa"/>
            <w:shd w:val="clear" w:color="auto" w:fill="D9D9D9" w:themeFill="background1" w:themeFillShade="D9"/>
          </w:tcPr>
          <w:p w14:paraId="1F6217A6" w14:textId="77777777" w:rsidR="00F61C4A" w:rsidRPr="00AD6F19" w:rsidRDefault="00F61C4A"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F61C4A" w:rsidRPr="00AD6F19" w14:paraId="10B9479D" w14:textId="77777777" w:rsidTr="00BA47D5">
        <w:trPr>
          <w:jc w:val="center"/>
        </w:trPr>
        <w:tc>
          <w:tcPr>
            <w:tcW w:w="818" w:type="dxa"/>
          </w:tcPr>
          <w:p w14:paraId="474B562B"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0</w:t>
            </w:r>
          </w:p>
        </w:tc>
        <w:tc>
          <w:tcPr>
            <w:tcW w:w="2729" w:type="dxa"/>
          </w:tcPr>
          <w:p w14:paraId="30358843"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请求</w:t>
            </w:r>
          </w:p>
        </w:tc>
      </w:tr>
      <w:tr w:rsidR="00F61C4A" w:rsidRPr="00AD6F19" w14:paraId="160A8C22" w14:textId="77777777" w:rsidTr="00BA47D5">
        <w:trPr>
          <w:jc w:val="center"/>
        </w:trPr>
        <w:tc>
          <w:tcPr>
            <w:tcW w:w="818" w:type="dxa"/>
          </w:tcPr>
          <w:p w14:paraId="2EFCFA46"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1</w:t>
            </w:r>
          </w:p>
        </w:tc>
        <w:tc>
          <w:tcPr>
            <w:tcW w:w="2729" w:type="dxa"/>
          </w:tcPr>
          <w:p w14:paraId="3A1A17A9"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请求应答</w:t>
            </w:r>
          </w:p>
        </w:tc>
      </w:tr>
      <w:tr w:rsidR="00F61C4A" w:rsidRPr="00AD6F19" w14:paraId="43C50F51" w14:textId="77777777" w:rsidTr="00BA47D5">
        <w:trPr>
          <w:jc w:val="center"/>
        </w:trPr>
        <w:tc>
          <w:tcPr>
            <w:tcW w:w="818" w:type="dxa"/>
          </w:tcPr>
          <w:p w14:paraId="2DAEB0BF"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2</w:t>
            </w:r>
          </w:p>
        </w:tc>
        <w:tc>
          <w:tcPr>
            <w:tcW w:w="2729" w:type="dxa"/>
          </w:tcPr>
          <w:p w14:paraId="21BF524D"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回报</w:t>
            </w:r>
          </w:p>
        </w:tc>
      </w:tr>
    </w:tbl>
    <w:p w14:paraId="79E96ADE" w14:textId="77777777" w:rsidR="001F209C" w:rsidRDefault="001F209C" w:rsidP="001F209C">
      <w:pPr>
        <w:pStyle w:val="3"/>
        <w:numPr>
          <w:ilvl w:val="2"/>
          <w:numId w:val="4"/>
        </w:numPr>
        <w:ind w:left="0" w:firstLineChars="0" w:firstLine="0"/>
      </w:pPr>
      <w:bookmarkStart w:id="60" w:name="_Toc462670467"/>
      <w:r>
        <w:rPr>
          <w:rFonts w:hint="eastAsia"/>
        </w:rPr>
        <w:t>标识符定义</w:t>
      </w:r>
      <w:bookmarkEnd w:id="60"/>
    </w:p>
    <w:p w14:paraId="0AB5BBB1" w14:textId="77777777" w:rsidR="00CC1377" w:rsidRDefault="00CC1377" w:rsidP="00CC1377">
      <w:pPr>
        <w:widowControl/>
        <w:spacing w:line="240" w:lineRule="auto"/>
        <w:ind w:firstLineChars="0" w:firstLine="402"/>
        <w:jc w:val="left"/>
        <w:rPr>
          <w:rFonts w:ascii="宋体" w:eastAsia="宋体" w:hAnsi="宋体" w:cs="宋体"/>
          <w:b/>
          <w:bCs/>
          <w:kern w:val="0"/>
          <w:sz w:val="20"/>
          <w:szCs w:val="20"/>
        </w:rPr>
        <w:sectPr w:rsidR="00CC1377">
          <w:pgSz w:w="11906" w:h="16838"/>
          <w:pgMar w:top="1440" w:right="1800" w:bottom="1440" w:left="1800" w:header="851" w:footer="992" w:gutter="0"/>
          <w:cols w:space="425"/>
          <w:docGrid w:type="lines" w:linePitch="312"/>
        </w:sectPr>
      </w:pPr>
    </w:p>
    <w:tbl>
      <w:tblPr>
        <w:tblW w:w="13898" w:type="dxa"/>
        <w:tblInd w:w="93" w:type="dxa"/>
        <w:tblLook w:val="04A0" w:firstRow="1" w:lastRow="0" w:firstColumn="1" w:lastColumn="0" w:noHBand="0" w:noVBand="1"/>
      </w:tblPr>
      <w:tblGrid>
        <w:gridCol w:w="1218"/>
        <w:gridCol w:w="1560"/>
        <w:gridCol w:w="5720"/>
        <w:gridCol w:w="1080"/>
        <w:gridCol w:w="1080"/>
        <w:gridCol w:w="1080"/>
        <w:gridCol w:w="1080"/>
        <w:gridCol w:w="1080"/>
      </w:tblGrid>
      <w:tr w:rsidR="00CC1377" w:rsidRPr="00CC1377" w14:paraId="57C52657" w14:textId="77777777" w:rsidTr="00CC1377">
        <w:trPr>
          <w:trHeight w:val="270"/>
          <w:tblHeader/>
        </w:trPr>
        <w:tc>
          <w:tcPr>
            <w:tcW w:w="121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8EE1E49"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lastRenderedPageBreak/>
              <w:t>消息大类</w:t>
            </w:r>
          </w:p>
        </w:tc>
        <w:tc>
          <w:tcPr>
            <w:tcW w:w="1560" w:type="dxa"/>
            <w:tcBorders>
              <w:top w:val="single" w:sz="4" w:space="0" w:color="auto"/>
              <w:left w:val="nil"/>
              <w:bottom w:val="single" w:sz="4" w:space="0" w:color="auto"/>
              <w:right w:val="single" w:sz="4" w:space="0" w:color="auto"/>
            </w:tcBorders>
            <w:shd w:val="clear" w:color="000000" w:fill="BFBFBF"/>
            <w:noWrap/>
            <w:vAlign w:val="bottom"/>
            <w:hideMark/>
          </w:tcPr>
          <w:p w14:paraId="620CBE12"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消息小类</w:t>
            </w:r>
          </w:p>
        </w:tc>
        <w:tc>
          <w:tcPr>
            <w:tcW w:w="5720" w:type="dxa"/>
            <w:tcBorders>
              <w:top w:val="single" w:sz="4" w:space="0" w:color="auto"/>
              <w:left w:val="nil"/>
              <w:bottom w:val="single" w:sz="4" w:space="0" w:color="auto"/>
              <w:right w:val="single" w:sz="4" w:space="0" w:color="auto"/>
            </w:tcBorders>
            <w:shd w:val="clear" w:color="000000" w:fill="BFBFBF"/>
            <w:noWrap/>
            <w:vAlign w:val="bottom"/>
            <w:hideMark/>
          </w:tcPr>
          <w:p w14:paraId="1DE49394"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消息报文</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64FE62D7"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第1位</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0E22B64A"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第2-3位</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64B7E2BD"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请求</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7D824CCA"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应答</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0AC8E350"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回报</w:t>
            </w:r>
          </w:p>
        </w:tc>
      </w:tr>
      <w:tr w:rsidR="00CC1377" w:rsidRPr="00CC1377" w14:paraId="762EA2D2"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15CACE0"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认证类</w:t>
            </w:r>
          </w:p>
        </w:tc>
        <w:tc>
          <w:tcPr>
            <w:tcW w:w="1560" w:type="dxa"/>
            <w:tcBorders>
              <w:top w:val="nil"/>
              <w:left w:val="nil"/>
              <w:bottom w:val="single" w:sz="4" w:space="0" w:color="auto"/>
              <w:right w:val="single" w:sz="4" w:space="0" w:color="auto"/>
            </w:tcBorders>
            <w:shd w:val="clear" w:color="auto" w:fill="auto"/>
            <w:noWrap/>
            <w:vAlign w:val="bottom"/>
            <w:hideMark/>
          </w:tcPr>
          <w:p w14:paraId="1B60DBF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交易员认证</w:t>
            </w:r>
          </w:p>
        </w:tc>
        <w:tc>
          <w:tcPr>
            <w:tcW w:w="5720" w:type="dxa"/>
            <w:tcBorders>
              <w:top w:val="nil"/>
              <w:left w:val="nil"/>
              <w:bottom w:val="single" w:sz="4" w:space="0" w:color="auto"/>
              <w:right w:val="single" w:sz="4" w:space="0" w:color="auto"/>
            </w:tcBorders>
            <w:shd w:val="clear" w:color="auto" w:fill="auto"/>
            <w:noWrap/>
            <w:vAlign w:val="bottom"/>
            <w:hideMark/>
          </w:tcPr>
          <w:p w14:paraId="6DE3CE0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交易员登录请求及应答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5764A67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4B52B95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14:paraId="3F9CE21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A100</w:t>
            </w:r>
          </w:p>
        </w:tc>
        <w:tc>
          <w:tcPr>
            <w:tcW w:w="1080" w:type="dxa"/>
            <w:tcBorders>
              <w:top w:val="nil"/>
              <w:left w:val="nil"/>
              <w:bottom w:val="single" w:sz="4" w:space="0" w:color="auto"/>
              <w:right w:val="single" w:sz="4" w:space="0" w:color="auto"/>
            </w:tcBorders>
            <w:shd w:val="clear" w:color="auto" w:fill="auto"/>
            <w:noWrap/>
            <w:vAlign w:val="center"/>
            <w:hideMark/>
          </w:tcPr>
          <w:p w14:paraId="009B9CD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A101</w:t>
            </w:r>
          </w:p>
        </w:tc>
        <w:tc>
          <w:tcPr>
            <w:tcW w:w="1080" w:type="dxa"/>
            <w:tcBorders>
              <w:top w:val="nil"/>
              <w:left w:val="nil"/>
              <w:bottom w:val="single" w:sz="4" w:space="0" w:color="auto"/>
              <w:right w:val="single" w:sz="4" w:space="0" w:color="auto"/>
            </w:tcBorders>
            <w:shd w:val="clear" w:color="auto" w:fill="auto"/>
            <w:noWrap/>
            <w:vAlign w:val="bottom"/>
            <w:hideMark/>
          </w:tcPr>
          <w:p w14:paraId="6CDD05A6"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CC1377" w:rsidRPr="00CC1377" w14:paraId="628133B6"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76293EDB"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75D5F6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4421D86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交易员登出请求及应答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61777CB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3FF7A8F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11</w:t>
            </w:r>
          </w:p>
        </w:tc>
        <w:tc>
          <w:tcPr>
            <w:tcW w:w="1080" w:type="dxa"/>
            <w:tcBorders>
              <w:top w:val="nil"/>
              <w:left w:val="nil"/>
              <w:bottom w:val="single" w:sz="4" w:space="0" w:color="auto"/>
              <w:right w:val="single" w:sz="4" w:space="0" w:color="auto"/>
            </w:tcBorders>
            <w:shd w:val="clear" w:color="auto" w:fill="auto"/>
            <w:noWrap/>
            <w:vAlign w:val="center"/>
            <w:hideMark/>
          </w:tcPr>
          <w:p w14:paraId="1B1A89B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A110</w:t>
            </w:r>
          </w:p>
        </w:tc>
        <w:tc>
          <w:tcPr>
            <w:tcW w:w="1080" w:type="dxa"/>
            <w:tcBorders>
              <w:top w:val="nil"/>
              <w:left w:val="nil"/>
              <w:bottom w:val="single" w:sz="4" w:space="0" w:color="auto"/>
              <w:right w:val="single" w:sz="4" w:space="0" w:color="auto"/>
            </w:tcBorders>
            <w:shd w:val="clear" w:color="auto" w:fill="auto"/>
            <w:noWrap/>
            <w:vAlign w:val="center"/>
            <w:hideMark/>
          </w:tcPr>
          <w:p w14:paraId="6422E85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A111</w:t>
            </w:r>
          </w:p>
        </w:tc>
        <w:tc>
          <w:tcPr>
            <w:tcW w:w="1080" w:type="dxa"/>
            <w:tcBorders>
              <w:top w:val="nil"/>
              <w:left w:val="nil"/>
              <w:bottom w:val="single" w:sz="4" w:space="0" w:color="auto"/>
              <w:right w:val="single" w:sz="4" w:space="0" w:color="auto"/>
            </w:tcBorders>
            <w:shd w:val="clear" w:color="auto" w:fill="auto"/>
            <w:noWrap/>
            <w:vAlign w:val="bottom"/>
            <w:hideMark/>
          </w:tcPr>
          <w:p w14:paraId="2A38DCF4"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CC1377" w:rsidRPr="00CC1377" w14:paraId="0AC4FA26"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1A9BA5E"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75F552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密码修改</w:t>
            </w:r>
          </w:p>
        </w:tc>
        <w:tc>
          <w:tcPr>
            <w:tcW w:w="5720" w:type="dxa"/>
            <w:tcBorders>
              <w:top w:val="nil"/>
              <w:left w:val="nil"/>
              <w:bottom w:val="single" w:sz="4" w:space="0" w:color="auto"/>
              <w:right w:val="single" w:sz="4" w:space="0" w:color="auto"/>
            </w:tcBorders>
            <w:shd w:val="clear" w:color="auto" w:fill="auto"/>
            <w:noWrap/>
            <w:vAlign w:val="bottom"/>
            <w:hideMark/>
          </w:tcPr>
          <w:p w14:paraId="5F53A5E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交易员修改密码请求及应答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27110AE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53DC144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13</w:t>
            </w:r>
          </w:p>
        </w:tc>
        <w:tc>
          <w:tcPr>
            <w:tcW w:w="1080" w:type="dxa"/>
            <w:tcBorders>
              <w:top w:val="nil"/>
              <w:left w:val="nil"/>
              <w:bottom w:val="single" w:sz="4" w:space="0" w:color="auto"/>
              <w:right w:val="single" w:sz="4" w:space="0" w:color="auto"/>
            </w:tcBorders>
            <w:shd w:val="clear" w:color="auto" w:fill="auto"/>
            <w:noWrap/>
            <w:vAlign w:val="center"/>
            <w:hideMark/>
          </w:tcPr>
          <w:p w14:paraId="3D03229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A130</w:t>
            </w:r>
          </w:p>
        </w:tc>
        <w:tc>
          <w:tcPr>
            <w:tcW w:w="1080" w:type="dxa"/>
            <w:tcBorders>
              <w:top w:val="nil"/>
              <w:left w:val="nil"/>
              <w:bottom w:val="single" w:sz="4" w:space="0" w:color="auto"/>
              <w:right w:val="single" w:sz="4" w:space="0" w:color="auto"/>
            </w:tcBorders>
            <w:shd w:val="clear" w:color="auto" w:fill="auto"/>
            <w:noWrap/>
            <w:vAlign w:val="center"/>
            <w:hideMark/>
          </w:tcPr>
          <w:p w14:paraId="3C52CE2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A131</w:t>
            </w:r>
          </w:p>
        </w:tc>
        <w:tc>
          <w:tcPr>
            <w:tcW w:w="1080" w:type="dxa"/>
            <w:tcBorders>
              <w:top w:val="nil"/>
              <w:left w:val="nil"/>
              <w:bottom w:val="single" w:sz="4" w:space="0" w:color="auto"/>
              <w:right w:val="single" w:sz="4" w:space="0" w:color="auto"/>
            </w:tcBorders>
            <w:shd w:val="clear" w:color="auto" w:fill="auto"/>
            <w:noWrap/>
            <w:vAlign w:val="bottom"/>
            <w:hideMark/>
          </w:tcPr>
          <w:p w14:paraId="4FBC6D96"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CC1377" w:rsidRPr="00CC1377" w14:paraId="706C246B"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1BD3170"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21E60E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278D8E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应急密码修改请求及应答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6127203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350AC9B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32</w:t>
            </w:r>
          </w:p>
        </w:tc>
        <w:tc>
          <w:tcPr>
            <w:tcW w:w="1080" w:type="dxa"/>
            <w:tcBorders>
              <w:top w:val="nil"/>
              <w:left w:val="nil"/>
              <w:bottom w:val="single" w:sz="4" w:space="0" w:color="auto"/>
              <w:right w:val="single" w:sz="4" w:space="0" w:color="auto"/>
            </w:tcBorders>
            <w:shd w:val="clear" w:color="auto" w:fill="auto"/>
            <w:noWrap/>
            <w:vAlign w:val="center"/>
            <w:hideMark/>
          </w:tcPr>
          <w:p w14:paraId="79E89FF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A320</w:t>
            </w:r>
          </w:p>
        </w:tc>
        <w:tc>
          <w:tcPr>
            <w:tcW w:w="1080" w:type="dxa"/>
            <w:tcBorders>
              <w:top w:val="nil"/>
              <w:left w:val="nil"/>
              <w:bottom w:val="single" w:sz="4" w:space="0" w:color="auto"/>
              <w:right w:val="single" w:sz="4" w:space="0" w:color="auto"/>
            </w:tcBorders>
            <w:shd w:val="clear" w:color="auto" w:fill="auto"/>
            <w:noWrap/>
            <w:vAlign w:val="center"/>
            <w:hideMark/>
          </w:tcPr>
          <w:p w14:paraId="6C4D623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A321</w:t>
            </w:r>
          </w:p>
        </w:tc>
        <w:tc>
          <w:tcPr>
            <w:tcW w:w="1080" w:type="dxa"/>
            <w:tcBorders>
              <w:top w:val="nil"/>
              <w:left w:val="nil"/>
              <w:bottom w:val="single" w:sz="4" w:space="0" w:color="auto"/>
              <w:right w:val="single" w:sz="4" w:space="0" w:color="auto"/>
            </w:tcBorders>
            <w:shd w:val="clear" w:color="auto" w:fill="auto"/>
            <w:noWrap/>
            <w:vAlign w:val="bottom"/>
            <w:hideMark/>
          </w:tcPr>
          <w:p w14:paraId="6FBE3E62"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CC1377" w:rsidRPr="00CC1377" w14:paraId="3A93CEB7"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7FBE0F95"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基础信息类</w:t>
            </w:r>
          </w:p>
        </w:tc>
        <w:tc>
          <w:tcPr>
            <w:tcW w:w="1560" w:type="dxa"/>
            <w:tcBorders>
              <w:top w:val="nil"/>
              <w:left w:val="nil"/>
              <w:bottom w:val="single" w:sz="4" w:space="0" w:color="auto"/>
              <w:right w:val="single" w:sz="4" w:space="0" w:color="auto"/>
            </w:tcBorders>
            <w:shd w:val="clear" w:color="auto" w:fill="auto"/>
            <w:noWrap/>
            <w:vAlign w:val="bottom"/>
            <w:hideMark/>
          </w:tcPr>
          <w:p w14:paraId="3968CAE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市场信息</w:t>
            </w:r>
          </w:p>
        </w:tc>
        <w:tc>
          <w:tcPr>
            <w:tcW w:w="5720" w:type="dxa"/>
            <w:tcBorders>
              <w:top w:val="nil"/>
              <w:left w:val="nil"/>
              <w:bottom w:val="single" w:sz="4" w:space="0" w:color="auto"/>
              <w:right w:val="single" w:sz="4" w:space="0" w:color="auto"/>
            </w:tcBorders>
            <w:shd w:val="clear" w:color="auto" w:fill="auto"/>
            <w:noWrap/>
            <w:vAlign w:val="bottom"/>
            <w:hideMark/>
          </w:tcPr>
          <w:p w14:paraId="043DD36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市场信息回报（现货/延期/即期）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14:paraId="52E48A3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14:paraId="2497FBE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00</w:t>
            </w:r>
          </w:p>
        </w:tc>
        <w:tc>
          <w:tcPr>
            <w:tcW w:w="1080" w:type="dxa"/>
            <w:tcBorders>
              <w:top w:val="nil"/>
              <w:left w:val="nil"/>
              <w:bottom w:val="single" w:sz="4" w:space="0" w:color="auto"/>
              <w:right w:val="single" w:sz="4" w:space="0" w:color="auto"/>
            </w:tcBorders>
            <w:shd w:val="clear" w:color="auto" w:fill="auto"/>
            <w:noWrap/>
            <w:vAlign w:val="center"/>
            <w:hideMark/>
          </w:tcPr>
          <w:p w14:paraId="75A6F00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20524D9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1076D9F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B002</w:t>
            </w:r>
          </w:p>
        </w:tc>
      </w:tr>
      <w:tr w:rsidR="00CC1377" w:rsidRPr="00CC1377" w14:paraId="45CFF2FB"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36E05FD"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EE8AE00"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F680FD6"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市场状态改变回报（现货/延期/即期）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14:paraId="56347CC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14:paraId="36A3B7D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06</w:t>
            </w:r>
          </w:p>
        </w:tc>
        <w:tc>
          <w:tcPr>
            <w:tcW w:w="1080" w:type="dxa"/>
            <w:tcBorders>
              <w:top w:val="nil"/>
              <w:left w:val="nil"/>
              <w:bottom w:val="single" w:sz="4" w:space="0" w:color="auto"/>
              <w:right w:val="single" w:sz="4" w:space="0" w:color="auto"/>
            </w:tcBorders>
            <w:shd w:val="clear" w:color="auto" w:fill="auto"/>
            <w:noWrap/>
            <w:vAlign w:val="bottom"/>
            <w:hideMark/>
          </w:tcPr>
          <w:p w14:paraId="41D0428A"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6D959201"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1E0F2375"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B062</w:t>
            </w:r>
          </w:p>
        </w:tc>
      </w:tr>
      <w:tr w:rsidR="00CC1377" w:rsidRPr="00CC1377" w14:paraId="4CF6014F"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5A958DB"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CC2A2F2"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合约信息</w:t>
            </w:r>
          </w:p>
        </w:tc>
        <w:tc>
          <w:tcPr>
            <w:tcW w:w="5720" w:type="dxa"/>
            <w:tcBorders>
              <w:top w:val="nil"/>
              <w:left w:val="nil"/>
              <w:bottom w:val="single" w:sz="4" w:space="0" w:color="auto"/>
              <w:right w:val="single" w:sz="4" w:space="0" w:color="auto"/>
            </w:tcBorders>
            <w:shd w:val="clear" w:color="auto" w:fill="auto"/>
            <w:noWrap/>
            <w:vAlign w:val="bottom"/>
            <w:hideMark/>
          </w:tcPr>
          <w:p w14:paraId="31F2128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合约信息回报（现货/延期/即期）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14:paraId="2EBCAA9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14:paraId="16EA3B6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10</w:t>
            </w:r>
          </w:p>
        </w:tc>
        <w:tc>
          <w:tcPr>
            <w:tcW w:w="1080" w:type="dxa"/>
            <w:tcBorders>
              <w:top w:val="nil"/>
              <w:left w:val="nil"/>
              <w:bottom w:val="single" w:sz="4" w:space="0" w:color="auto"/>
              <w:right w:val="single" w:sz="4" w:space="0" w:color="auto"/>
            </w:tcBorders>
            <w:shd w:val="clear" w:color="auto" w:fill="auto"/>
            <w:noWrap/>
            <w:vAlign w:val="bottom"/>
            <w:hideMark/>
          </w:tcPr>
          <w:p w14:paraId="32F4B2C2"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707A90FE"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29195C48"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B102</w:t>
            </w:r>
          </w:p>
        </w:tc>
      </w:tr>
      <w:tr w:rsidR="00CC1377" w:rsidRPr="00CC1377" w14:paraId="5F67CB38"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49D14A9"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92E4C84"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03A5BD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合约交易状态改变回报（现货/延期/即期）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14:paraId="49E2128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14:paraId="00EECE6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18</w:t>
            </w:r>
          </w:p>
        </w:tc>
        <w:tc>
          <w:tcPr>
            <w:tcW w:w="1080" w:type="dxa"/>
            <w:tcBorders>
              <w:top w:val="nil"/>
              <w:left w:val="nil"/>
              <w:bottom w:val="single" w:sz="4" w:space="0" w:color="auto"/>
              <w:right w:val="single" w:sz="4" w:space="0" w:color="auto"/>
            </w:tcBorders>
            <w:shd w:val="clear" w:color="auto" w:fill="auto"/>
            <w:noWrap/>
            <w:vAlign w:val="bottom"/>
            <w:hideMark/>
          </w:tcPr>
          <w:p w14:paraId="6471A9DF"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778EC965"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BD116E3"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B182</w:t>
            </w:r>
          </w:p>
        </w:tc>
      </w:tr>
      <w:tr w:rsidR="00AE7D90" w:rsidRPr="00CC1377" w14:paraId="03855F32" w14:textId="77777777" w:rsidTr="00AE7D90">
        <w:trPr>
          <w:trHeight w:val="270"/>
          <w:ins w:id="61" w:author="余新泰" w:date="2017-08-22T15:41:00Z"/>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25E39733" w14:textId="77777777" w:rsidR="00AE7D90" w:rsidRPr="00CC1377" w:rsidRDefault="00AE7D90" w:rsidP="00CC1377">
            <w:pPr>
              <w:widowControl/>
              <w:spacing w:line="240" w:lineRule="auto"/>
              <w:ind w:firstLineChars="0" w:firstLine="0"/>
              <w:jc w:val="left"/>
              <w:rPr>
                <w:ins w:id="62" w:author="余新泰" w:date="2017-08-22T15:41:00Z"/>
                <w:rFonts w:ascii="宋体" w:eastAsia="宋体" w:hAnsi="宋体" w:cs="宋体"/>
                <w:color w:val="000000"/>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272C527A" w14:textId="77777777" w:rsidR="00AE7D90" w:rsidRPr="00AE7D90" w:rsidRDefault="00AE7D90" w:rsidP="00CC1377">
            <w:pPr>
              <w:widowControl/>
              <w:spacing w:line="240" w:lineRule="auto"/>
              <w:ind w:firstLineChars="0" w:firstLine="0"/>
              <w:jc w:val="left"/>
              <w:rPr>
                <w:ins w:id="63" w:author="余新泰" w:date="2017-08-22T15:41:00Z"/>
                <w:rFonts w:ascii="宋体" w:eastAsia="宋体" w:hAnsi="宋体" w:cs="宋体"/>
                <w:kern w:val="0"/>
                <w:sz w:val="20"/>
                <w:szCs w:val="20"/>
              </w:rPr>
            </w:pPr>
          </w:p>
        </w:tc>
        <w:tc>
          <w:tcPr>
            <w:tcW w:w="5720" w:type="dxa"/>
            <w:tcBorders>
              <w:top w:val="nil"/>
              <w:left w:val="nil"/>
              <w:bottom w:val="single" w:sz="4" w:space="0" w:color="auto"/>
              <w:right w:val="single" w:sz="4" w:space="0" w:color="auto"/>
            </w:tcBorders>
            <w:shd w:val="clear" w:color="auto" w:fill="auto"/>
            <w:noWrap/>
            <w:vAlign w:val="center"/>
          </w:tcPr>
          <w:p w14:paraId="6A64C8B7" w14:textId="3552FF2D" w:rsidR="00AE7D90" w:rsidRPr="00CC1377" w:rsidRDefault="00AE7D90" w:rsidP="00CC1377">
            <w:pPr>
              <w:widowControl/>
              <w:spacing w:line="240" w:lineRule="auto"/>
              <w:ind w:firstLineChars="0" w:firstLine="0"/>
              <w:jc w:val="left"/>
              <w:rPr>
                <w:ins w:id="64" w:author="余新泰" w:date="2017-08-22T15:41:00Z"/>
                <w:rFonts w:ascii="宋体" w:eastAsia="宋体" w:hAnsi="宋体" w:cs="宋体"/>
                <w:kern w:val="0"/>
                <w:sz w:val="20"/>
                <w:szCs w:val="20"/>
              </w:rPr>
            </w:pPr>
            <w:ins w:id="65" w:author="余新泰" w:date="2017-08-22T15:41:00Z">
              <w:r w:rsidRPr="00AE7D90">
                <w:rPr>
                  <w:rFonts w:ascii="宋体" w:eastAsia="宋体" w:hAnsi="宋体" w:cs="宋体" w:hint="eastAsia"/>
                  <w:kern w:val="0"/>
                  <w:sz w:val="20"/>
                  <w:szCs w:val="20"/>
                </w:rPr>
                <w:t>合约组信息回报</w:t>
              </w:r>
            </w:ins>
          </w:p>
        </w:tc>
        <w:tc>
          <w:tcPr>
            <w:tcW w:w="1080" w:type="dxa"/>
            <w:tcBorders>
              <w:top w:val="nil"/>
              <w:left w:val="nil"/>
              <w:bottom w:val="single" w:sz="4" w:space="0" w:color="auto"/>
              <w:right w:val="single" w:sz="4" w:space="0" w:color="auto"/>
            </w:tcBorders>
            <w:shd w:val="clear" w:color="auto" w:fill="auto"/>
            <w:noWrap/>
            <w:vAlign w:val="center"/>
          </w:tcPr>
          <w:p w14:paraId="37750FBD" w14:textId="4C1420F6" w:rsidR="00AE7D90" w:rsidRPr="00CC1377" w:rsidRDefault="00AE7D90" w:rsidP="00CC1377">
            <w:pPr>
              <w:widowControl/>
              <w:spacing w:line="240" w:lineRule="auto"/>
              <w:ind w:firstLineChars="0" w:firstLine="0"/>
              <w:jc w:val="left"/>
              <w:rPr>
                <w:ins w:id="66" w:author="余新泰" w:date="2017-08-22T15:41:00Z"/>
                <w:rFonts w:ascii="宋体" w:eastAsia="宋体" w:hAnsi="宋体" w:cs="宋体"/>
                <w:kern w:val="0"/>
                <w:sz w:val="20"/>
                <w:szCs w:val="20"/>
              </w:rPr>
            </w:pPr>
            <w:ins w:id="67" w:author="余新泰" w:date="2017-08-22T15:41:00Z">
              <w:r w:rsidRPr="00AE7D90">
                <w:rPr>
                  <w:rFonts w:ascii="宋体" w:eastAsia="宋体" w:hAnsi="宋体" w:cs="宋体" w:hint="eastAsia"/>
                  <w:kern w:val="0"/>
                  <w:sz w:val="20"/>
                  <w:szCs w:val="20"/>
                </w:rPr>
                <w:t>B</w:t>
              </w:r>
            </w:ins>
          </w:p>
        </w:tc>
        <w:tc>
          <w:tcPr>
            <w:tcW w:w="1080" w:type="dxa"/>
            <w:tcBorders>
              <w:top w:val="nil"/>
              <w:left w:val="nil"/>
              <w:bottom w:val="single" w:sz="4" w:space="0" w:color="auto"/>
              <w:right w:val="single" w:sz="4" w:space="0" w:color="auto"/>
            </w:tcBorders>
            <w:shd w:val="clear" w:color="auto" w:fill="auto"/>
            <w:noWrap/>
            <w:vAlign w:val="center"/>
          </w:tcPr>
          <w:p w14:paraId="20E997C9" w14:textId="3B415F60" w:rsidR="00AE7D90" w:rsidRPr="00CC1377" w:rsidRDefault="00AE7D90" w:rsidP="00CC1377">
            <w:pPr>
              <w:widowControl/>
              <w:spacing w:line="240" w:lineRule="auto"/>
              <w:ind w:firstLineChars="0" w:firstLine="0"/>
              <w:jc w:val="left"/>
              <w:rPr>
                <w:ins w:id="68" w:author="余新泰" w:date="2017-08-22T15:41:00Z"/>
                <w:rFonts w:ascii="宋体" w:eastAsia="宋体" w:hAnsi="宋体" w:cs="宋体"/>
                <w:kern w:val="0"/>
                <w:sz w:val="20"/>
                <w:szCs w:val="20"/>
              </w:rPr>
            </w:pPr>
            <w:ins w:id="69" w:author="余新泰" w:date="2017-08-22T15:41:00Z">
              <w:r w:rsidRPr="00AE7D90">
                <w:rPr>
                  <w:rFonts w:ascii="宋体" w:eastAsia="宋体" w:hAnsi="宋体" w:cs="宋体" w:hint="eastAsia"/>
                  <w:kern w:val="0"/>
                  <w:sz w:val="20"/>
                  <w:szCs w:val="20"/>
                </w:rPr>
                <w:t>11</w:t>
              </w:r>
            </w:ins>
          </w:p>
        </w:tc>
        <w:tc>
          <w:tcPr>
            <w:tcW w:w="1080" w:type="dxa"/>
            <w:tcBorders>
              <w:top w:val="nil"/>
              <w:left w:val="nil"/>
              <w:bottom w:val="single" w:sz="4" w:space="0" w:color="auto"/>
              <w:right w:val="single" w:sz="4" w:space="0" w:color="auto"/>
            </w:tcBorders>
            <w:shd w:val="clear" w:color="auto" w:fill="auto"/>
            <w:noWrap/>
            <w:vAlign w:val="center"/>
          </w:tcPr>
          <w:p w14:paraId="3C70B07E" w14:textId="55F4AFD4" w:rsidR="00AE7D90" w:rsidRPr="00AE7D90" w:rsidRDefault="00AE7D90" w:rsidP="00CC1377">
            <w:pPr>
              <w:widowControl/>
              <w:spacing w:line="240" w:lineRule="auto"/>
              <w:ind w:firstLineChars="0" w:firstLine="0"/>
              <w:jc w:val="left"/>
              <w:rPr>
                <w:ins w:id="70" w:author="余新泰" w:date="2017-08-22T15:41:00Z"/>
                <w:rFonts w:ascii="宋体" w:eastAsia="宋体" w:hAnsi="宋体" w:cs="宋体"/>
                <w:kern w:val="0"/>
                <w:sz w:val="20"/>
                <w:szCs w:val="20"/>
              </w:rPr>
            </w:pPr>
            <w:ins w:id="71" w:author="余新泰" w:date="2017-08-22T15:41:00Z">
              <w:r w:rsidRPr="00AE7D90">
                <w:rPr>
                  <w:rFonts w:ascii="宋体" w:eastAsia="宋体" w:hAnsi="宋体" w:cs="宋体" w:hint="eastAsia"/>
                  <w:kern w:val="0"/>
                  <w:sz w:val="20"/>
                  <w:szCs w:val="20"/>
                </w:rPr>
                <w:t xml:space="preserve">　</w:t>
              </w:r>
            </w:ins>
          </w:p>
        </w:tc>
        <w:tc>
          <w:tcPr>
            <w:tcW w:w="1080" w:type="dxa"/>
            <w:tcBorders>
              <w:top w:val="nil"/>
              <w:left w:val="nil"/>
              <w:bottom w:val="single" w:sz="4" w:space="0" w:color="auto"/>
              <w:right w:val="single" w:sz="4" w:space="0" w:color="auto"/>
            </w:tcBorders>
            <w:shd w:val="clear" w:color="auto" w:fill="auto"/>
            <w:noWrap/>
            <w:vAlign w:val="center"/>
          </w:tcPr>
          <w:p w14:paraId="4A2FADA3" w14:textId="270A3C92" w:rsidR="00AE7D90" w:rsidRPr="00AE7D90" w:rsidRDefault="00AE7D90" w:rsidP="00CC1377">
            <w:pPr>
              <w:widowControl/>
              <w:spacing w:line="240" w:lineRule="auto"/>
              <w:ind w:firstLineChars="0" w:firstLine="0"/>
              <w:jc w:val="left"/>
              <w:rPr>
                <w:ins w:id="72" w:author="余新泰" w:date="2017-08-22T15:41:00Z"/>
                <w:rFonts w:ascii="宋体" w:eastAsia="宋体" w:hAnsi="宋体" w:cs="宋体"/>
                <w:kern w:val="0"/>
                <w:sz w:val="20"/>
                <w:szCs w:val="20"/>
              </w:rPr>
            </w:pPr>
            <w:ins w:id="73" w:author="余新泰" w:date="2017-08-22T15:41:00Z">
              <w:r w:rsidRPr="00AE7D90">
                <w:rPr>
                  <w:rFonts w:ascii="宋体" w:eastAsia="宋体" w:hAnsi="宋体" w:cs="宋体" w:hint="eastAsia"/>
                  <w:kern w:val="0"/>
                  <w:sz w:val="20"/>
                  <w:szCs w:val="20"/>
                </w:rPr>
                <w:t xml:space="preserve">　</w:t>
              </w:r>
            </w:ins>
          </w:p>
        </w:tc>
        <w:tc>
          <w:tcPr>
            <w:tcW w:w="1080" w:type="dxa"/>
            <w:tcBorders>
              <w:top w:val="nil"/>
              <w:left w:val="nil"/>
              <w:bottom w:val="single" w:sz="4" w:space="0" w:color="auto"/>
              <w:right w:val="single" w:sz="4" w:space="0" w:color="auto"/>
            </w:tcBorders>
            <w:shd w:val="clear" w:color="auto" w:fill="auto"/>
            <w:noWrap/>
            <w:vAlign w:val="center"/>
          </w:tcPr>
          <w:p w14:paraId="22251438" w14:textId="4EC27DBC" w:rsidR="00AE7D90" w:rsidRPr="00AE7D90" w:rsidRDefault="00AE7D90" w:rsidP="00CC1377">
            <w:pPr>
              <w:widowControl/>
              <w:spacing w:line="240" w:lineRule="auto"/>
              <w:ind w:firstLineChars="0" w:firstLine="0"/>
              <w:jc w:val="left"/>
              <w:rPr>
                <w:ins w:id="74" w:author="余新泰" w:date="2017-08-22T15:41:00Z"/>
                <w:rFonts w:ascii="宋体" w:eastAsia="宋体" w:hAnsi="宋体" w:cs="宋体"/>
                <w:kern w:val="0"/>
                <w:sz w:val="20"/>
                <w:szCs w:val="20"/>
              </w:rPr>
            </w:pPr>
            <w:ins w:id="75" w:author="余新泰" w:date="2017-08-22T15:41:00Z">
              <w:r w:rsidRPr="00AE7D90">
                <w:rPr>
                  <w:rFonts w:ascii="宋体" w:eastAsia="宋体" w:hAnsi="宋体" w:cs="宋体" w:hint="eastAsia"/>
                  <w:kern w:val="0"/>
                  <w:sz w:val="20"/>
                  <w:szCs w:val="20"/>
                </w:rPr>
                <w:t>B112</w:t>
              </w:r>
            </w:ins>
          </w:p>
        </w:tc>
      </w:tr>
      <w:tr w:rsidR="00CC1377" w:rsidRPr="00CC1377" w14:paraId="0EBB1A5F"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2BEC0B7F"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981CD0C"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交割品种代码</w:t>
            </w:r>
          </w:p>
        </w:tc>
        <w:tc>
          <w:tcPr>
            <w:tcW w:w="5720" w:type="dxa"/>
            <w:tcBorders>
              <w:top w:val="nil"/>
              <w:left w:val="nil"/>
              <w:bottom w:val="single" w:sz="4" w:space="0" w:color="auto"/>
              <w:right w:val="single" w:sz="4" w:space="0" w:color="auto"/>
            </w:tcBorders>
            <w:shd w:val="clear" w:color="auto" w:fill="auto"/>
            <w:noWrap/>
            <w:vAlign w:val="bottom"/>
            <w:hideMark/>
          </w:tcPr>
          <w:p w14:paraId="23A40AE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交割品种代码信息回报</w:t>
            </w:r>
          </w:p>
        </w:tc>
        <w:tc>
          <w:tcPr>
            <w:tcW w:w="1080" w:type="dxa"/>
            <w:tcBorders>
              <w:top w:val="nil"/>
              <w:left w:val="nil"/>
              <w:bottom w:val="single" w:sz="4" w:space="0" w:color="auto"/>
              <w:right w:val="single" w:sz="4" w:space="0" w:color="auto"/>
            </w:tcBorders>
            <w:shd w:val="clear" w:color="auto" w:fill="auto"/>
            <w:noWrap/>
            <w:vAlign w:val="center"/>
            <w:hideMark/>
          </w:tcPr>
          <w:p w14:paraId="6742BC3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14:paraId="063C9A8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5E01C8A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057B4F5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669F779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B202</w:t>
            </w:r>
          </w:p>
        </w:tc>
      </w:tr>
      <w:tr w:rsidR="00CC1377" w:rsidRPr="00CC1377" w14:paraId="2AF2F711"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3AEF6B6E"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DF9284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递延费率信息</w:t>
            </w:r>
          </w:p>
        </w:tc>
        <w:tc>
          <w:tcPr>
            <w:tcW w:w="5720" w:type="dxa"/>
            <w:tcBorders>
              <w:top w:val="nil"/>
              <w:left w:val="nil"/>
              <w:bottom w:val="single" w:sz="4" w:space="0" w:color="auto"/>
              <w:right w:val="single" w:sz="4" w:space="0" w:color="auto"/>
            </w:tcBorders>
            <w:shd w:val="clear" w:color="auto" w:fill="auto"/>
            <w:noWrap/>
            <w:vAlign w:val="bottom"/>
            <w:hideMark/>
          </w:tcPr>
          <w:p w14:paraId="2A8B63B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发布现货延期交收补偿费率通知</w:t>
            </w:r>
          </w:p>
        </w:tc>
        <w:tc>
          <w:tcPr>
            <w:tcW w:w="1080" w:type="dxa"/>
            <w:tcBorders>
              <w:top w:val="nil"/>
              <w:left w:val="nil"/>
              <w:bottom w:val="single" w:sz="4" w:space="0" w:color="auto"/>
              <w:right w:val="single" w:sz="4" w:space="0" w:color="auto"/>
            </w:tcBorders>
            <w:shd w:val="clear" w:color="auto" w:fill="auto"/>
            <w:noWrap/>
            <w:vAlign w:val="center"/>
            <w:hideMark/>
          </w:tcPr>
          <w:p w14:paraId="407E471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14:paraId="477A19B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30</w:t>
            </w:r>
          </w:p>
        </w:tc>
        <w:tc>
          <w:tcPr>
            <w:tcW w:w="1080" w:type="dxa"/>
            <w:tcBorders>
              <w:top w:val="nil"/>
              <w:left w:val="nil"/>
              <w:bottom w:val="single" w:sz="4" w:space="0" w:color="auto"/>
              <w:right w:val="single" w:sz="4" w:space="0" w:color="auto"/>
            </w:tcBorders>
            <w:shd w:val="clear" w:color="auto" w:fill="auto"/>
            <w:noWrap/>
            <w:vAlign w:val="center"/>
            <w:hideMark/>
          </w:tcPr>
          <w:p w14:paraId="323A667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0578BD6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0407667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B302</w:t>
            </w:r>
          </w:p>
        </w:tc>
      </w:tr>
      <w:tr w:rsidR="00CC1377" w:rsidRPr="00CC1377" w14:paraId="275A65CE"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5FD091D"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7537162"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73179E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递延费率查询请求与应答</w:t>
            </w:r>
          </w:p>
        </w:tc>
        <w:tc>
          <w:tcPr>
            <w:tcW w:w="1080" w:type="dxa"/>
            <w:tcBorders>
              <w:top w:val="nil"/>
              <w:left w:val="nil"/>
              <w:bottom w:val="single" w:sz="4" w:space="0" w:color="auto"/>
              <w:right w:val="single" w:sz="4" w:space="0" w:color="auto"/>
            </w:tcBorders>
            <w:shd w:val="clear" w:color="auto" w:fill="auto"/>
            <w:noWrap/>
            <w:vAlign w:val="center"/>
            <w:hideMark/>
          </w:tcPr>
          <w:p w14:paraId="401E0FF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14:paraId="5C58805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32</w:t>
            </w:r>
          </w:p>
        </w:tc>
        <w:tc>
          <w:tcPr>
            <w:tcW w:w="1080" w:type="dxa"/>
            <w:tcBorders>
              <w:top w:val="nil"/>
              <w:left w:val="nil"/>
              <w:bottom w:val="single" w:sz="4" w:space="0" w:color="auto"/>
              <w:right w:val="single" w:sz="4" w:space="0" w:color="auto"/>
            </w:tcBorders>
            <w:shd w:val="clear" w:color="auto" w:fill="auto"/>
            <w:noWrap/>
            <w:vAlign w:val="center"/>
            <w:hideMark/>
          </w:tcPr>
          <w:p w14:paraId="4A3FF66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B320</w:t>
            </w:r>
          </w:p>
        </w:tc>
        <w:tc>
          <w:tcPr>
            <w:tcW w:w="1080" w:type="dxa"/>
            <w:tcBorders>
              <w:top w:val="nil"/>
              <w:left w:val="nil"/>
              <w:bottom w:val="single" w:sz="4" w:space="0" w:color="auto"/>
              <w:right w:val="single" w:sz="4" w:space="0" w:color="auto"/>
            </w:tcBorders>
            <w:shd w:val="clear" w:color="auto" w:fill="auto"/>
            <w:noWrap/>
            <w:vAlign w:val="center"/>
            <w:hideMark/>
          </w:tcPr>
          <w:p w14:paraId="12DD7A4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B321</w:t>
            </w:r>
          </w:p>
        </w:tc>
        <w:tc>
          <w:tcPr>
            <w:tcW w:w="1080" w:type="dxa"/>
            <w:tcBorders>
              <w:top w:val="nil"/>
              <w:left w:val="nil"/>
              <w:bottom w:val="single" w:sz="4" w:space="0" w:color="auto"/>
              <w:right w:val="single" w:sz="4" w:space="0" w:color="auto"/>
            </w:tcBorders>
            <w:shd w:val="clear" w:color="auto" w:fill="auto"/>
            <w:noWrap/>
            <w:vAlign w:val="bottom"/>
            <w:hideMark/>
          </w:tcPr>
          <w:p w14:paraId="55A7F477" w14:textId="77777777"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BE0742" w:rsidRPr="00CC1377" w14:paraId="7D43C920"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52004AE1"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704578AB" w14:textId="77777777" w:rsidR="00BE0742" w:rsidRPr="00BE0742" w:rsidRDefault="00BE0742" w:rsidP="00CC1377">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hint="eastAsia"/>
                <w:color w:val="000000"/>
                <w:sz w:val="20"/>
                <w:szCs w:val="20"/>
              </w:rPr>
              <w:t>交易所状态</w:t>
            </w:r>
          </w:p>
        </w:tc>
        <w:tc>
          <w:tcPr>
            <w:tcW w:w="5720" w:type="dxa"/>
            <w:tcBorders>
              <w:top w:val="nil"/>
              <w:left w:val="nil"/>
              <w:bottom w:val="single" w:sz="4" w:space="0" w:color="auto"/>
              <w:right w:val="single" w:sz="4" w:space="0" w:color="auto"/>
            </w:tcBorders>
            <w:shd w:val="clear" w:color="auto" w:fill="auto"/>
            <w:noWrap/>
            <w:vAlign w:val="bottom"/>
          </w:tcPr>
          <w:p w14:paraId="34333DA5" w14:textId="77777777"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发布交易所状态通知</w:t>
            </w:r>
          </w:p>
        </w:tc>
        <w:tc>
          <w:tcPr>
            <w:tcW w:w="1080" w:type="dxa"/>
            <w:tcBorders>
              <w:top w:val="nil"/>
              <w:left w:val="nil"/>
              <w:bottom w:val="single" w:sz="4" w:space="0" w:color="auto"/>
              <w:right w:val="single" w:sz="4" w:space="0" w:color="auto"/>
            </w:tcBorders>
            <w:shd w:val="clear" w:color="auto" w:fill="auto"/>
            <w:noWrap/>
            <w:vAlign w:val="center"/>
          </w:tcPr>
          <w:p w14:paraId="2CD0B0CB" w14:textId="77777777"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B</w:t>
            </w:r>
          </w:p>
        </w:tc>
        <w:tc>
          <w:tcPr>
            <w:tcW w:w="1080" w:type="dxa"/>
            <w:tcBorders>
              <w:top w:val="nil"/>
              <w:left w:val="nil"/>
              <w:bottom w:val="single" w:sz="4" w:space="0" w:color="auto"/>
              <w:right w:val="single" w:sz="4" w:space="0" w:color="auto"/>
            </w:tcBorders>
            <w:shd w:val="clear" w:color="auto" w:fill="auto"/>
            <w:noWrap/>
            <w:vAlign w:val="center"/>
          </w:tcPr>
          <w:p w14:paraId="5D1B2B05" w14:textId="77777777"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33</w:t>
            </w:r>
          </w:p>
        </w:tc>
        <w:tc>
          <w:tcPr>
            <w:tcW w:w="1080" w:type="dxa"/>
            <w:tcBorders>
              <w:top w:val="nil"/>
              <w:left w:val="nil"/>
              <w:bottom w:val="single" w:sz="4" w:space="0" w:color="auto"/>
              <w:right w:val="single" w:sz="4" w:space="0" w:color="auto"/>
            </w:tcBorders>
            <w:shd w:val="clear" w:color="auto" w:fill="auto"/>
            <w:noWrap/>
            <w:vAlign w:val="center"/>
          </w:tcPr>
          <w:p w14:paraId="764E3F65" w14:textId="77777777"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32E30B11" w14:textId="77777777"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tcPr>
          <w:p w14:paraId="4B2C4AF0" w14:textId="77777777" w:rsidR="00BE0742" w:rsidRPr="00BE0742" w:rsidRDefault="00BE0742" w:rsidP="00CC1377">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hint="eastAsia"/>
                <w:color w:val="000000"/>
                <w:sz w:val="20"/>
                <w:szCs w:val="20"/>
              </w:rPr>
              <w:t>B332</w:t>
            </w:r>
          </w:p>
        </w:tc>
      </w:tr>
      <w:tr w:rsidR="00BE0742" w:rsidRPr="00CC1377" w14:paraId="1BA49E28"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2C87DF11"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73854E30" w14:textId="77777777" w:rsidR="00BE0742" w:rsidRPr="00BE0742" w:rsidRDefault="00BE0742" w:rsidP="00CC1377">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hint="eastAsia"/>
                <w:color w:val="00000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5C157E6C" w14:textId="77777777" w:rsidR="00BE0742" w:rsidRPr="00BE0742" w:rsidRDefault="00BE0742" w:rsidP="00BE0742">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hint="eastAsia"/>
                <w:sz w:val="20"/>
                <w:szCs w:val="20"/>
              </w:rPr>
              <w:t>交易所状态查询请求及应答</w:t>
            </w:r>
          </w:p>
        </w:tc>
        <w:tc>
          <w:tcPr>
            <w:tcW w:w="1080" w:type="dxa"/>
            <w:tcBorders>
              <w:top w:val="nil"/>
              <w:left w:val="nil"/>
              <w:bottom w:val="single" w:sz="4" w:space="0" w:color="auto"/>
              <w:right w:val="single" w:sz="4" w:space="0" w:color="auto"/>
            </w:tcBorders>
            <w:shd w:val="clear" w:color="auto" w:fill="auto"/>
            <w:noWrap/>
            <w:vAlign w:val="center"/>
          </w:tcPr>
          <w:p w14:paraId="3F9FE028" w14:textId="77777777"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B</w:t>
            </w:r>
          </w:p>
        </w:tc>
        <w:tc>
          <w:tcPr>
            <w:tcW w:w="1080" w:type="dxa"/>
            <w:tcBorders>
              <w:top w:val="nil"/>
              <w:left w:val="nil"/>
              <w:bottom w:val="single" w:sz="4" w:space="0" w:color="auto"/>
              <w:right w:val="single" w:sz="4" w:space="0" w:color="auto"/>
            </w:tcBorders>
            <w:shd w:val="clear" w:color="auto" w:fill="auto"/>
            <w:noWrap/>
            <w:vAlign w:val="center"/>
          </w:tcPr>
          <w:p w14:paraId="73674016" w14:textId="77777777" w:rsidR="00BE0742" w:rsidRPr="00BE0742" w:rsidRDefault="00BE0742" w:rsidP="00BE0742">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34</w:t>
            </w:r>
          </w:p>
        </w:tc>
        <w:tc>
          <w:tcPr>
            <w:tcW w:w="1080" w:type="dxa"/>
            <w:tcBorders>
              <w:top w:val="nil"/>
              <w:left w:val="nil"/>
              <w:bottom w:val="single" w:sz="4" w:space="0" w:color="auto"/>
              <w:right w:val="single" w:sz="4" w:space="0" w:color="auto"/>
            </w:tcBorders>
            <w:shd w:val="clear" w:color="auto" w:fill="auto"/>
            <w:noWrap/>
            <w:vAlign w:val="center"/>
          </w:tcPr>
          <w:p w14:paraId="5B1278DD" w14:textId="77777777"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B340</w:t>
            </w:r>
          </w:p>
        </w:tc>
        <w:tc>
          <w:tcPr>
            <w:tcW w:w="1080" w:type="dxa"/>
            <w:tcBorders>
              <w:top w:val="nil"/>
              <w:left w:val="nil"/>
              <w:bottom w:val="single" w:sz="4" w:space="0" w:color="auto"/>
              <w:right w:val="single" w:sz="4" w:space="0" w:color="auto"/>
            </w:tcBorders>
            <w:shd w:val="clear" w:color="auto" w:fill="auto"/>
            <w:noWrap/>
            <w:vAlign w:val="center"/>
          </w:tcPr>
          <w:p w14:paraId="6EB38D46" w14:textId="77777777"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B341</w:t>
            </w:r>
          </w:p>
        </w:tc>
        <w:tc>
          <w:tcPr>
            <w:tcW w:w="1080" w:type="dxa"/>
            <w:tcBorders>
              <w:top w:val="nil"/>
              <w:left w:val="nil"/>
              <w:bottom w:val="single" w:sz="4" w:space="0" w:color="auto"/>
              <w:right w:val="single" w:sz="4" w:space="0" w:color="auto"/>
            </w:tcBorders>
            <w:shd w:val="clear" w:color="auto" w:fill="auto"/>
            <w:noWrap/>
            <w:vAlign w:val="bottom"/>
          </w:tcPr>
          <w:p w14:paraId="793FB235" w14:textId="77777777" w:rsidR="00BE0742" w:rsidRPr="00BE0742" w:rsidRDefault="00BE0742" w:rsidP="00CC1377">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hint="eastAsia"/>
                <w:color w:val="000000"/>
                <w:sz w:val="20"/>
                <w:szCs w:val="20"/>
              </w:rPr>
              <w:t xml:space="preserve">　</w:t>
            </w:r>
          </w:p>
        </w:tc>
      </w:tr>
      <w:tr w:rsidR="00BE0742" w:rsidRPr="00CC1377" w14:paraId="6324ABFE"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5542499"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80CC0AC"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r>
              <w:rPr>
                <w:rFonts w:ascii="宋体" w:eastAsia="宋体" w:hAnsi="宋体" w:cs="宋体" w:hint="eastAsia"/>
                <w:color w:val="000000"/>
                <w:kern w:val="0"/>
                <w:sz w:val="20"/>
                <w:szCs w:val="20"/>
              </w:rPr>
              <w:t>账户查询</w:t>
            </w:r>
          </w:p>
        </w:tc>
        <w:tc>
          <w:tcPr>
            <w:tcW w:w="5720" w:type="dxa"/>
            <w:tcBorders>
              <w:top w:val="nil"/>
              <w:left w:val="nil"/>
              <w:bottom w:val="single" w:sz="4" w:space="0" w:color="auto"/>
              <w:right w:val="single" w:sz="4" w:space="0" w:color="auto"/>
            </w:tcBorders>
            <w:shd w:val="clear" w:color="auto" w:fill="auto"/>
            <w:noWrap/>
            <w:vAlign w:val="bottom"/>
            <w:hideMark/>
          </w:tcPr>
          <w:p w14:paraId="7C485E12"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席位客户查询请求及应答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7F4DE5B3"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14:paraId="6A720C52" w14:textId="77777777" w:rsidR="00BE0742" w:rsidRPr="00D817E8" w:rsidRDefault="00BE0742"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43</w:t>
            </w:r>
          </w:p>
        </w:tc>
        <w:tc>
          <w:tcPr>
            <w:tcW w:w="1080" w:type="dxa"/>
            <w:tcBorders>
              <w:top w:val="nil"/>
              <w:left w:val="nil"/>
              <w:bottom w:val="single" w:sz="4" w:space="0" w:color="auto"/>
              <w:right w:val="single" w:sz="4" w:space="0" w:color="auto"/>
            </w:tcBorders>
            <w:shd w:val="clear" w:color="auto" w:fill="auto"/>
            <w:noWrap/>
            <w:vAlign w:val="center"/>
            <w:hideMark/>
          </w:tcPr>
          <w:p w14:paraId="344F8F37"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T430</w:t>
            </w:r>
          </w:p>
        </w:tc>
        <w:tc>
          <w:tcPr>
            <w:tcW w:w="1080" w:type="dxa"/>
            <w:tcBorders>
              <w:top w:val="nil"/>
              <w:left w:val="nil"/>
              <w:bottom w:val="single" w:sz="4" w:space="0" w:color="auto"/>
              <w:right w:val="single" w:sz="4" w:space="0" w:color="auto"/>
            </w:tcBorders>
            <w:shd w:val="clear" w:color="auto" w:fill="auto"/>
            <w:noWrap/>
            <w:vAlign w:val="center"/>
            <w:hideMark/>
          </w:tcPr>
          <w:p w14:paraId="6B35FA42"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T431</w:t>
            </w:r>
          </w:p>
        </w:tc>
        <w:tc>
          <w:tcPr>
            <w:tcW w:w="1080" w:type="dxa"/>
            <w:tcBorders>
              <w:top w:val="nil"/>
              <w:left w:val="nil"/>
              <w:bottom w:val="single" w:sz="4" w:space="0" w:color="auto"/>
              <w:right w:val="single" w:sz="4" w:space="0" w:color="auto"/>
            </w:tcBorders>
            <w:shd w:val="clear" w:color="auto" w:fill="auto"/>
            <w:noWrap/>
            <w:vAlign w:val="bottom"/>
            <w:hideMark/>
          </w:tcPr>
          <w:p w14:paraId="10CEA88C"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BE0742" w:rsidRPr="00CC1377" w14:paraId="51A50A6E"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0E724C4"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E7A1F7D"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E16BF4B"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席位持仓查询请求及应答(延期/即期)</w:t>
            </w:r>
          </w:p>
        </w:tc>
        <w:tc>
          <w:tcPr>
            <w:tcW w:w="1080" w:type="dxa"/>
            <w:tcBorders>
              <w:top w:val="nil"/>
              <w:left w:val="nil"/>
              <w:bottom w:val="single" w:sz="4" w:space="0" w:color="auto"/>
              <w:right w:val="single" w:sz="4" w:space="0" w:color="auto"/>
            </w:tcBorders>
            <w:shd w:val="clear" w:color="auto" w:fill="auto"/>
            <w:noWrap/>
            <w:vAlign w:val="center"/>
            <w:hideMark/>
          </w:tcPr>
          <w:p w14:paraId="49B5ABFD"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14:paraId="5993D99B" w14:textId="77777777" w:rsidR="00BE0742" w:rsidRPr="00D817E8" w:rsidRDefault="00BE0742"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44</w:t>
            </w:r>
          </w:p>
        </w:tc>
        <w:tc>
          <w:tcPr>
            <w:tcW w:w="1080" w:type="dxa"/>
            <w:tcBorders>
              <w:top w:val="nil"/>
              <w:left w:val="nil"/>
              <w:bottom w:val="single" w:sz="4" w:space="0" w:color="auto"/>
              <w:right w:val="single" w:sz="4" w:space="0" w:color="auto"/>
            </w:tcBorders>
            <w:shd w:val="clear" w:color="auto" w:fill="auto"/>
            <w:noWrap/>
            <w:vAlign w:val="center"/>
            <w:hideMark/>
          </w:tcPr>
          <w:p w14:paraId="18100134"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T440</w:t>
            </w:r>
          </w:p>
        </w:tc>
        <w:tc>
          <w:tcPr>
            <w:tcW w:w="1080" w:type="dxa"/>
            <w:tcBorders>
              <w:top w:val="nil"/>
              <w:left w:val="nil"/>
              <w:bottom w:val="single" w:sz="4" w:space="0" w:color="auto"/>
              <w:right w:val="single" w:sz="4" w:space="0" w:color="auto"/>
            </w:tcBorders>
            <w:shd w:val="clear" w:color="auto" w:fill="auto"/>
            <w:noWrap/>
            <w:vAlign w:val="center"/>
            <w:hideMark/>
          </w:tcPr>
          <w:p w14:paraId="390ADEF7"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T441</w:t>
            </w:r>
          </w:p>
        </w:tc>
        <w:tc>
          <w:tcPr>
            <w:tcW w:w="1080" w:type="dxa"/>
            <w:tcBorders>
              <w:top w:val="nil"/>
              <w:left w:val="nil"/>
              <w:bottom w:val="single" w:sz="4" w:space="0" w:color="auto"/>
              <w:right w:val="single" w:sz="4" w:space="0" w:color="auto"/>
            </w:tcBorders>
            <w:shd w:val="clear" w:color="auto" w:fill="auto"/>
            <w:noWrap/>
            <w:vAlign w:val="bottom"/>
            <w:hideMark/>
          </w:tcPr>
          <w:p w14:paraId="7118709C"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BE0742" w:rsidRPr="00CC1377" w14:paraId="5BE5A6D5"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38DFE3E"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95F7A06"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1ED9086E"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席位资金查询请求及应答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07252C0C"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14:paraId="381771CC" w14:textId="77777777" w:rsidR="00BE0742" w:rsidRPr="00D817E8" w:rsidRDefault="00BE0742"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45</w:t>
            </w:r>
          </w:p>
        </w:tc>
        <w:tc>
          <w:tcPr>
            <w:tcW w:w="1080" w:type="dxa"/>
            <w:tcBorders>
              <w:top w:val="nil"/>
              <w:left w:val="nil"/>
              <w:bottom w:val="single" w:sz="4" w:space="0" w:color="auto"/>
              <w:right w:val="single" w:sz="4" w:space="0" w:color="auto"/>
            </w:tcBorders>
            <w:shd w:val="clear" w:color="auto" w:fill="auto"/>
            <w:noWrap/>
            <w:vAlign w:val="center"/>
            <w:hideMark/>
          </w:tcPr>
          <w:p w14:paraId="767563BE"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T450</w:t>
            </w:r>
          </w:p>
        </w:tc>
        <w:tc>
          <w:tcPr>
            <w:tcW w:w="1080" w:type="dxa"/>
            <w:tcBorders>
              <w:top w:val="nil"/>
              <w:left w:val="nil"/>
              <w:bottom w:val="single" w:sz="4" w:space="0" w:color="auto"/>
              <w:right w:val="single" w:sz="4" w:space="0" w:color="auto"/>
            </w:tcBorders>
            <w:shd w:val="clear" w:color="auto" w:fill="auto"/>
            <w:noWrap/>
            <w:vAlign w:val="center"/>
            <w:hideMark/>
          </w:tcPr>
          <w:p w14:paraId="1080588D"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T451</w:t>
            </w:r>
          </w:p>
        </w:tc>
        <w:tc>
          <w:tcPr>
            <w:tcW w:w="1080" w:type="dxa"/>
            <w:tcBorders>
              <w:top w:val="nil"/>
              <w:left w:val="nil"/>
              <w:bottom w:val="single" w:sz="4" w:space="0" w:color="auto"/>
              <w:right w:val="single" w:sz="4" w:space="0" w:color="auto"/>
            </w:tcBorders>
            <w:shd w:val="clear" w:color="auto" w:fill="auto"/>
            <w:noWrap/>
            <w:vAlign w:val="bottom"/>
            <w:hideMark/>
          </w:tcPr>
          <w:p w14:paraId="26D1DBB0"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BE0742" w:rsidRPr="00CC1377" w14:paraId="0D66925B"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43E268D"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F59BBA7"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080B3A3"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客户持仓查询请求及应答(延期/即期)</w:t>
            </w:r>
          </w:p>
        </w:tc>
        <w:tc>
          <w:tcPr>
            <w:tcW w:w="1080" w:type="dxa"/>
            <w:tcBorders>
              <w:top w:val="nil"/>
              <w:left w:val="nil"/>
              <w:bottom w:val="single" w:sz="4" w:space="0" w:color="auto"/>
              <w:right w:val="single" w:sz="4" w:space="0" w:color="auto"/>
            </w:tcBorders>
            <w:shd w:val="clear" w:color="auto" w:fill="auto"/>
            <w:noWrap/>
            <w:vAlign w:val="center"/>
            <w:hideMark/>
          </w:tcPr>
          <w:p w14:paraId="04783003"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14:paraId="11D6949F" w14:textId="77777777" w:rsidR="00BE0742" w:rsidRPr="00D817E8" w:rsidRDefault="00BE0742"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46</w:t>
            </w:r>
          </w:p>
        </w:tc>
        <w:tc>
          <w:tcPr>
            <w:tcW w:w="1080" w:type="dxa"/>
            <w:tcBorders>
              <w:top w:val="nil"/>
              <w:left w:val="nil"/>
              <w:bottom w:val="single" w:sz="4" w:space="0" w:color="auto"/>
              <w:right w:val="single" w:sz="4" w:space="0" w:color="auto"/>
            </w:tcBorders>
            <w:shd w:val="clear" w:color="auto" w:fill="auto"/>
            <w:noWrap/>
            <w:vAlign w:val="center"/>
            <w:hideMark/>
          </w:tcPr>
          <w:p w14:paraId="70104DB5"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T460</w:t>
            </w:r>
          </w:p>
        </w:tc>
        <w:tc>
          <w:tcPr>
            <w:tcW w:w="1080" w:type="dxa"/>
            <w:tcBorders>
              <w:top w:val="nil"/>
              <w:left w:val="nil"/>
              <w:bottom w:val="single" w:sz="4" w:space="0" w:color="auto"/>
              <w:right w:val="single" w:sz="4" w:space="0" w:color="auto"/>
            </w:tcBorders>
            <w:shd w:val="clear" w:color="auto" w:fill="auto"/>
            <w:noWrap/>
            <w:vAlign w:val="center"/>
            <w:hideMark/>
          </w:tcPr>
          <w:p w14:paraId="3C821091"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T461</w:t>
            </w:r>
          </w:p>
        </w:tc>
        <w:tc>
          <w:tcPr>
            <w:tcW w:w="1080" w:type="dxa"/>
            <w:tcBorders>
              <w:top w:val="nil"/>
              <w:left w:val="nil"/>
              <w:bottom w:val="single" w:sz="4" w:space="0" w:color="auto"/>
              <w:right w:val="single" w:sz="4" w:space="0" w:color="auto"/>
            </w:tcBorders>
            <w:shd w:val="clear" w:color="auto" w:fill="auto"/>
            <w:noWrap/>
            <w:vAlign w:val="bottom"/>
            <w:hideMark/>
          </w:tcPr>
          <w:p w14:paraId="64C24F3C"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BE0742" w:rsidRPr="00CC1377" w14:paraId="53BF122C"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33097391"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CA35899"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18A8DAA"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客户库存查询请求及应答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6B69B9C7"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14:paraId="5208ED6B" w14:textId="77777777" w:rsidR="00BE0742" w:rsidRPr="00D817E8" w:rsidRDefault="00BE0742"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47</w:t>
            </w:r>
          </w:p>
        </w:tc>
        <w:tc>
          <w:tcPr>
            <w:tcW w:w="1080" w:type="dxa"/>
            <w:tcBorders>
              <w:top w:val="nil"/>
              <w:left w:val="nil"/>
              <w:bottom w:val="single" w:sz="4" w:space="0" w:color="auto"/>
              <w:right w:val="single" w:sz="4" w:space="0" w:color="auto"/>
            </w:tcBorders>
            <w:shd w:val="clear" w:color="auto" w:fill="auto"/>
            <w:noWrap/>
            <w:vAlign w:val="center"/>
            <w:hideMark/>
          </w:tcPr>
          <w:p w14:paraId="3B8911E4"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T470</w:t>
            </w:r>
          </w:p>
        </w:tc>
        <w:tc>
          <w:tcPr>
            <w:tcW w:w="1080" w:type="dxa"/>
            <w:tcBorders>
              <w:top w:val="nil"/>
              <w:left w:val="nil"/>
              <w:bottom w:val="single" w:sz="4" w:space="0" w:color="auto"/>
              <w:right w:val="single" w:sz="4" w:space="0" w:color="auto"/>
            </w:tcBorders>
            <w:shd w:val="clear" w:color="auto" w:fill="auto"/>
            <w:noWrap/>
            <w:vAlign w:val="center"/>
            <w:hideMark/>
          </w:tcPr>
          <w:p w14:paraId="14802083" w14:textId="77777777"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T471</w:t>
            </w:r>
          </w:p>
        </w:tc>
        <w:tc>
          <w:tcPr>
            <w:tcW w:w="1080" w:type="dxa"/>
            <w:tcBorders>
              <w:top w:val="nil"/>
              <w:left w:val="nil"/>
              <w:bottom w:val="single" w:sz="4" w:space="0" w:color="auto"/>
              <w:right w:val="single" w:sz="4" w:space="0" w:color="auto"/>
            </w:tcBorders>
            <w:shd w:val="clear" w:color="auto" w:fill="auto"/>
            <w:noWrap/>
            <w:vAlign w:val="bottom"/>
            <w:hideMark/>
          </w:tcPr>
          <w:p w14:paraId="126BFC69" w14:textId="77777777"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5C4A5D" w:rsidRPr="00CC1377" w14:paraId="0F4A046A"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64290D81"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行情类</w:t>
            </w:r>
          </w:p>
        </w:tc>
        <w:tc>
          <w:tcPr>
            <w:tcW w:w="1560" w:type="dxa"/>
            <w:tcBorders>
              <w:top w:val="nil"/>
              <w:left w:val="nil"/>
              <w:bottom w:val="single" w:sz="4" w:space="0" w:color="auto"/>
              <w:right w:val="single" w:sz="4" w:space="0" w:color="auto"/>
            </w:tcBorders>
            <w:shd w:val="clear" w:color="auto" w:fill="auto"/>
            <w:noWrap/>
            <w:vAlign w:val="bottom"/>
            <w:hideMark/>
          </w:tcPr>
          <w:p w14:paraId="15F800CE"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6643AABC"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交易实时行情（现货/延期/即期）</w:t>
            </w:r>
          </w:p>
        </w:tc>
        <w:tc>
          <w:tcPr>
            <w:tcW w:w="1080" w:type="dxa"/>
            <w:tcBorders>
              <w:top w:val="nil"/>
              <w:left w:val="nil"/>
              <w:bottom w:val="single" w:sz="4" w:space="0" w:color="auto"/>
              <w:right w:val="single" w:sz="4" w:space="0" w:color="auto"/>
            </w:tcBorders>
            <w:shd w:val="clear" w:color="auto" w:fill="auto"/>
            <w:noWrap/>
            <w:vAlign w:val="center"/>
            <w:hideMark/>
          </w:tcPr>
          <w:p w14:paraId="4CF9EE93"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bottom"/>
            <w:hideMark/>
          </w:tcPr>
          <w:p w14:paraId="2B42560B"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07</w:t>
            </w:r>
          </w:p>
        </w:tc>
        <w:tc>
          <w:tcPr>
            <w:tcW w:w="1080" w:type="dxa"/>
            <w:tcBorders>
              <w:top w:val="nil"/>
              <w:left w:val="nil"/>
              <w:bottom w:val="single" w:sz="4" w:space="0" w:color="auto"/>
              <w:right w:val="single" w:sz="4" w:space="0" w:color="auto"/>
            </w:tcBorders>
            <w:shd w:val="clear" w:color="auto" w:fill="auto"/>
            <w:noWrap/>
            <w:vAlign w:val="center"/>
            <w:hideMark/>
          </w:tcPr>
          <w:p w14:paraId="2AEBB944"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302F344E"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1DF65C92"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Q012</w:t>
            </w:r>
          </w:p>
        </w:tc>
      </w:tr>
      <w:tr w:rsidR="005C4A5D" w:rsidRPr="00CC1377" w14:paraId="1FBF8826"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259812E7"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619EAD4"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B52A8B9"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交易实时行情查询请求及应答（现货/延期/即期）</w:t>
            </w:r>
          </w:p>
        </w:tc>
        <w:tc>
          <w:tcPr>
            <w:tcW w:w="1080" w:type="dxa"/>
            <w:tcBorders>
              <w:top w:val="nil"/>
              <w:left w:val="nil"/>
              <w:bottom w:val="single" w:sz="4" w:space="0" w:color="auto"/>
              <w:right w:val="single" w:sz="4" w:space="0" w:color="auto"/>
            </w:tcBorders>
            <w:shd w:val="clear" w:color="auto" w:fill="auto"/>
            <w:noWrap/>
            <w:vAlign w:val="center"/>
            <w:hideMark/>
          </w:tcPr>
          <w:p w14:paraId="6D1F95A6"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bottom"/>
            <w:hideMark/>
          </w:tcPr>
          <w:p w14:paraId="6FBCF657"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09</w:t>
            </w:r>
          </w:p>
        </w:tc>
        <w:tc>
          <w:tcPr>
            <w:tcW w:w="1080" w:type="dxa"/>
            <w:tcBorders>
              <w:top w:val="nil"/>
              <w:left w:val="nil"/>
              <w:bottom w:val="single" w:sz="4" w:space="0" w:color="auto"/>
              <w:right w:val="single" w:sz="4" w:space="0" w:color="auto"/>
            </w:tcBorders>
            <w:shd w:val="clear" w:color="auto" w:fill="auto"/>
            <w:noWrap/>
            <w:vAlign w:val="center"/>
            <w:hideMark/>
          </w:tcPr>
          <w:p w14:paraId="3F435D51"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Q090</w:t>
            </w:r>
          </w:p>
        </w:tc>
        <w:tc>
          <w:tcPr>
            <w:tcW w:w="1080" w:type="dxa"/>
            <w:tcBorders>
              <w:top w:val="nil"/>
              <w:left w:val="nil"/>
              <w:bottom w:val="single" w:sz="4" w:space="0" w:color="auto"/>
              <w:right w:val="single" w:sz="4" w:space="0" w:color="auto"/>
            </w:tcBorders>
            <w:shd w:val="clear" w:color="auto" w:fill="auto"/>
            <w:noWrap/>
            <w:vAlign w:val="center"/>
            <w:hideMark/>
          </w:tcPr>
          <w:p w14:paraId="165FD40E"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Q091</w:t>
            </w:r>
          </w:p>
        </w:tc>
        <w:tc>
          <w:tcPr>
            <w:tcW w:w="1080" w:type="dxa"/>
            <w:tcBorders>
              <w:top w:val="nil"/>
              <w:left w:val="nil"/>
              <w:bottom w:val="single" w:sz="4" w:space="0" w:color="auto"/>
              <w:right w:val="single" w:sz="4" w:space="0" w:color="auto"/>
            </w:tcBorders>
            <w:shd w:val="clear" w:color="auto" w:fill="auto"/>
            <w:noWrap/>
            <w:vAlign w:val="center"/>
            <w:hideMark/>
          </w:tcPr>
          <w:p w14:paraId="7556D893"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14:paraId="6DF0E242"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1D6E051"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B6833FA"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679EF2A2"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交易分钟行情查询请求及应答（现货/延期/即期）</w:t>
            </w:r>
          </w:p>
        </w:tc>
        <w:tc>
          <w:tcPr>
            <w:tcW w:w="1080" w:type="dxa"/>
            <w:tcBorders>
              <w:top w:val="nil"/>
              <w:left w:val="nil"/>
              <w:bottom w:val="single" w:sz="4" w:space="0" w:color="auto"/>
              <w:right w:val="single" w:sz="4" w:space="0" w:color="auto"/>
            </w:tcBorders>
            <w:shd w:val="clear" w:color="auto" w:fill="auto"/>
            <w:noWrap/>
            <w:vAlign w:val="center"/>
            <w:hideMark/>
          </w:tcPr>
          <w:p w14:paraId="57CF1195"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bottom"/>
            <w:hideMark/>
          </w:tcPr>
          <w:p w14:paraId="3DE26E13"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14:paraId="32A5ACCA"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Q100</w:t>
            </w:r>
          </w:p>
        </w:tc>
        <w:tc>
          <w:tcPr>
            <w:tcW w:w="1080" w:type="dxa"/>
            <w:tcBorders>
              <w:top w:val="nil"/>
              <w:left w:val="nil"/>
              <w:bottom w:val="single" w:sz="4" w:space="0" w:color="auto"/>
              <w:right w:val="single" w:sz="4" w:space="0" w:color="auto"/>
            </w:tcBorders>
            <w:shd w:val="clear" w:color="auto" w:fill="auto"/>
            <w:noWrap/>
            <w:vAlign w:val="center"/>
            <w:hideMark/>
          </w:tcPr>
          <w:p w14:paraId="18E28BB7"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Q101</w:t>
            </w:r>
          </w:p>
        </w:tc>
        <w:tc>
          <w:tcPr>
            <w:tcW w:w="1080" w:type="dxa"/>
            <w:tcBorders>
              <w:top w:val="nil"/>
              <w:left w:val="nil"/>
              <w:bottom w:val="single" w:sz="4" w:space="0" w:color="auto"/>
              <w:right w:val="single" w:sz="4" w:space="0" w:color="auto"/>
            </w:tcBorders>
            <w:shd w:val="clear" w:color="auto" w:fill="auto"/>
            <w:noWrap/>
            <w:vAlign w:val="center"/>
            <w:hideMark/>
          </w:tcPr>
          <w:p w14:paraId="4616A626"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14:paraId="179619EA"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D24F1BE"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D5AD1EE"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交割行情</w:t>
            </w:r>
          </w:p>
        </w:tc>
        <w:tc>
          <w:tcPr>
            <w:tcW w:w="5720" w:type="dxa"/>
            <w:tcBorders>
              <w:top w:val="nil"/>
              <w:left w:val="nil"/>
              <w:bottom w:val="single" w:sz="4" w:space="0" w:color="auto"/>
              <w:right w:val="single" w:sz="4" w:space="0" w:color="auto"/>
            </w:tcBorders>
            <w:shd w:val="clear" w:color="auto" w:fill="auto"/>
            <w:noWrap/>
            <w:vAlign w:val="bottom"/>
            <w:hideMark/>
          </w:tcPr>
          <w:p w14:paraId="40344B03"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交割实时行情</w:t>
            </w:r>
          </w:p>
        </w:tc>
        <w:tc>
          <w:tcPr>
            <w:tcW w:w="1080" w:type="dxa"/>
            <w:tcBorders>
              <w:top w:val="nil"/>
              <w:left w:val="nil"/>
              <w:bottom w:val="single" w:sz="4" w:space="0" w:color="auto"/>
              <w:right w:val="single" w:sz="4" w:space="0" w:color="auto"/>
            </w:tcBorders>
            <w:shd w:val="clear" w:color="auto" w:fill="auto"/>
            <w:noWrap/>
            <w:vAlign w:val="center"/>
            <w:hideMark/>
          </w:tcPr>
          <w:p w14:paraId="312E8ABB"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center"/>
            <w:hideMark/>
          </w:tcPr>
          <w:p w14:paraId="618CFD33"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78DA827D"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Q200</w:t>
            </w:r>
          </w:p>
        </w:tc>
        <w:tc>
          <w:tcPr>
            <w:tcW w:w="1080" w:type="dxa"/>
            <w:tcBorders>
              <w:top w:val="nil"/>
              <w:left w:val="nil"/>
              <w:bottom w:val="single" w:sz="4" w:space="0" w:color="auto"/>
              <w:right w:val="single" w:sz="4" w:space="0" w:color="auto"/>
            </w:tcBorders>
            <w:shd w:val="clear" w:color="auto" w:fill="auto"/>
            <w:noWrap/>
            <w:vAlign w:val="center"/>
            <w:hideMark/>
          </w:tcPr>
          <w:p w14:paraId="71CCE400"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Q201</w:t>
            </w:r>
          </w:p>
        </w:tc>
        <w:tc>
          <w:tcPr>
            <w:tcW w:w="1080" w:type="dxa"/>
            <w:tcBorders>
              <w:top w:val="nil"/>
              <w:left w:val="nil"/>
              <w:bottom w:val="single" w:sz="4" w:space="0" w:color="auto"/>
              <w:right w:val="single" w:sz="4" w:space="0" w:color="auto"/>
            </w:tcBorders>
            <w:shd w:val="clear" w:color="auto" w:fill="auto"/>
            <w:noWrap/>
            <w:vAlign w:val="center"/>
            <w:hideMark/>
          </w:tcPr>
          <w:p w14:paraId="5C53D819"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Q202</w:t>
            </w:r>
          </w:p>
        </w:tc>
      </w:tr>
      <w:tr w:rsidR="005C4A5D" w:rsidRPr="00CC1377" w14:paraId="0DB430FD"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746CEFE2"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23BB50E"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公告</w:t>
            </w:r>
          </w:p>
        </w:tc>
        <w:tc>
          <w:tcPr>
            <w:tcW w:w="5720" w:type="dxa"/>
            <w:tcBorders>
              <w:top w:val="nil"/>
              <w:left w:val="nil"/>
              <w:bottom w:val="single" w:sz="4" w:space="0" w:color="auto"/>
              <w:right w:val="single" w:sz="4" w:space="0" w:color="auto"/>
            </w:tcBorders>
            <w:shd w:val="clear" w:color="auto" w:fill="auto"/>
            <w:noWrap/>
            <w:vAlign w:val="bottom"/>
            <w:hideMark/>
          </w:tcPr>
          <w:p w14:paraId="179D889F"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公告发布请求与应答及回报</w:t>
            </w:r>
          </w:p>
        </w:tc>
        <w:tc>
          <w:tcPr>
            <w:tcW w:w="1080" w:type="dxa"/>
            <w:tcBorders>
              <w:top w:val="nil"/>
              <w:left w:val="nil"/>
              <w:bottom w:val="single" w:sz="4" w:space="0" w:color="auto"/>
              <w:right w:val="single" w:sz="4" w:space="0" w:color="auto"/>
            </w:tcBorders>
            <w:shd w:val="clear" w:color="auto" w:fill="auto"/>
            <w:noWrap/>
            <w:vAlign w:val="center"/>
            <w:hideMark/>
          </w:tcPr>
          <w:p w14:paraId="118EE786"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center"/>
            <w:hideMark/>
          </w:tcPr>
          <w:p w14:paraId="3254B627"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90</w:t>
            </w:r>
          </w:p>
        </w:tc>
        <w:tc>
          <w:tcPr>
            <w:tcW w:w="1080" w:type="dxa"/>
            <w:tcBorders>
              <w:top w:val="nil"/>
              <w:left w:val="nil"/>
              <w:bottom w:val="single" w:sz="4" w:space="0" w:color="auto"/>
              <w:right w:val="single" w:sz="4" w:space="0" w:color="auto"/>
            </w:tcBorders>
            <w:shd w:val="clear" w:color="auto" w:fill="auto"/>
            <w:noWrap/>
            <w:vAlign w:val="center"/>
            <w:hideMark/>
          </w:tcPr>
          <w:p w14:paraId="76DCD207"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Q900</w:t>
            </w:r>
          </w:p>
        </w:tc>
        <w:tc>
          <w:tcPr>
            <w:tcW w:w="1080" w:type="dxa"/>
            <w:tcBorders>
              <w:top w:val="nil"/>
              <w:left w:val="nil"/>
              <w:bottom w:val="single" w:sz="4" w:space="0" w:color="auto"/>
              <w:right w:val="single" w:sz="4" w:space="0" w:color="auto"/>
            </w:tcBorders>
            <w:shd w:val="clear" w:color="auto" w:fill="auto"/>
            <w:noWrap/>
            <w:vAlign w:val="center"/>
            <w:hideMark/>
          </w:tcPr>
          <w:p w14:paraId="10724AE9"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Q901</w:t>
            </w:r>
          </w:p>
        </w:tc>
        <w:tc>
          <w:tcPr>
            <w:tcW w:w="1080" w:type="dxa"/>
            <w:tcBorders>
              <w:top w:val="nil"/>
              <w:left w:val="nil"/>
              <w:bottom w:val="single" w:sz="4" w:space="0" w:color="auto"/>
              <w:right w:val="single" w:sz="4" w:space="0" w:color="auto"/>
            </w:tcBorders>
            <w:shd w:val="clear" w:color="auto" w:fill="auto"/>
            <w:noWrap/>
            <w:vAlign w:val="center"/>
            <w:hideMark/>
          </w:tcPr>
          <w:p w14:paraId="0BB08392"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Q902</w:t>
            </w:r>
          </w:p>
        </w:tc>
      </w:tr>
      <w:tr w:rsidR="005C4A5D" w:rsidRPr="00CC1377" w14:paraId="784742D5"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4C80F2F"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lastRenderedPageBreak/>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9FB5D89"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5B4013FB"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交易所公告查询请求及应答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444B5B66"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center"/>
            <w:hideMark/>
          </w:tcPr>
          <w:p w14:paraId="19FE4261"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91</w:t>
            </w:r>
          </w:p>
        </w:tc>
        <w:tc>
          <w:tcPr>
            <w:tcW w:w="1080" w:type="dxa"/>
            <w:tcBorders>
              <w:top w:val="nil"/>
              <w:left w:val="nil"/>
              <w:bottom w:val="single" w:sz="4" w:space="0" w:color="auto"/>
              <w:right w:val="single" w:sz="4" w:space="0" w:color="auto"/>
            </w:tcBorders>
            <w:shd w:val="clear" w:color="auto" w:fill="auto"/>
            <w:noWrap/>
            <w:vAlign w:val="center"/>
            <w:hideMark/>
          </w:tcPr>
          <w:p w14:paraId="4A455369"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Q910</w:t>
            </w:r>
          </w:p>
        </w:tc>
        <w:tc>
          <w:tcPr>
            <w:tcW w:w="1080" w:type="dxa"/>
            <w:tcBorders>
              <w:top w:val="nil"/>
              <w:left w:val="nil"/>
              <w:bottom w:val="single" w:sz="4" w:space="0" w:color="auto"/>
              <w:right w:val="single" w:sz="4" w:space="0" w:color="auto"/>
            </w:tcBorders>
            <w:shd w:val="clear" w:color="auto" w:fill="auto"/>
            <w:noWrap/>
            <w:vAlign w:val="center"/>
            <w:hideMark/>
          </w:tcPr>
          <w:p w14:paraId="609DCA9E"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Q911</w:t>
            </w:r>
          </w:p>
        </w:tc>
        <w:tc>
          <w:tcPr>
            <w:tcW w:w="1080" w:type="dxa"/>
            <w:tcBorders>
              <w:top w:val="nil"/>
              <w:left w:val="nil"/>
              <w:bottom w:val="single" w:sz="4" w:space="0" w:color="auto"/>
              <w:right w:val="single" w:sz="4" w:space="0" w:color="auto"/>
            </w:tcBorders>
            <w:shd w:val="clear" w:color="auto" w:fill="auto"/>
            <w:noWrap/>
            <w:vAlign w:val="center"/>
            <w:hideMark/>
          </w:tcPr>
          <w:p w14:paraId="207309AF"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14:paraId="4B27472D"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60DBD16D"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竞价类交易</w:t>
            </w:r>
          </w:p>
        </w:tc>
        <w:tc>
          <w:tcPr>
            <w:tcW w:w="1560" w:type="dxa"/>
            <w:tcBorders>
              <w:top w:val="nil"/>
              <w:left w:val="nil"/>
              <w:bottom w:val="single" w:sz="4" w:space="0" w:color="auto"/>
              <w:right w:val="single" w:sz="4" w:space="0" w:color="auto"/>
            </w:tcBorders>
            <w:shd w:val="clear" w:color="auto" w:fill="auto"/>
            <w:noWrap/>
            <w:vAlign w:val="bottom"/>
            <w:hideMark/>
          </w:tcPr>
          <w:p w14:paraId="6BFE19BD"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报单/撤单交易</w:t>
            </w:r>
          </w:p>
        </w:tc>
        <w:tc>
          <w:tcPr>
            <w:tcW w:w="5720" w:type="dxa"/>
            <w:tcBorders>
              <w:top w:val="nil"/>
              <w:left w:val="nil"/>
              <w:bottom w:val="single" w:sz="4" w:space="0" w:color="auto"/>
              <w:right w:val="single" w:sz="4" w:space="0" w:color="auto"/>
            </w:tcBorders>
            <w:shd w:val="clear" w:color="auto" w:fill="auto"/>
            <w:noWrap/>
            <w:vAlign w:val="bottom"/>
            <w:hideMark/>
          </w:tcPr>
          <w:p w14:paraId="0E2E4B05"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报单请求及应答及回报（现货/延期/即期）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14:paraId="2100ACE6"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14:paraId="31F5C23B"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3C2920A2"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T200</w:t>
            </w:r>
          </w:p>
        </w:tc>
        <w:tc>
          <w:tcPr>
            <w:tcW w:w="1080" w:type="dxa"/>
            <w:tcBorders>
              <w:top w:val="nil"/>
              <w:left w:val="nil"/>
              <w:bottom w:val="single" w:sz="4" w:space="0" w:color="auto"/>
              <w:right w:val="single" w:sz="4" w:space="0" w:color="auto"/>
            </w:tcBorders>
            <w:shd w:val="clear" w:color="auto" w:fill="auto"/>
            <w:noWrap/>
            <w:vAlign w:val="center"/>
            <w:hideMark/>
          </w:tcPr>
          <w:p w14:paraId="10D5C078"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T201</w:t>
            </w:r>
          </w:p>
        </w:tc>
        <w:tc>
          <w:tcPr>
            <w:tcW w:w="1080" w:type="dxa"/>
            <w:tcBorders>
              <w:top w:val="nil"/>
              <w:left w:val="nil"/>
              <w:bottom w:val="single" w:sz="4" w:space="0" w:color="auto"/>
              <w:right w:val="single" w:sz="4" w:space="0" w:color="auto"/>
            </w:tcBorders>
            <w:shd w:val="clear" w:color="auto" w:fill="auto"/>
            <w:noWrap/>
            <w:vAlign w:val="center"/>
            <w:hideMark/>
          </w:tcPr>
          <w:p w14:paraId="7345785C"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T202</w:t>
            </w:r>
          </w:p>
        </w:tc>
      </w:tr>
      <w:tr w:rsidR="005C4A5D" w:rsidRPr="00CC1377" w14:paraId="0AD4D795"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3CE25699"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2210FD6"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59695FEE"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撤单请求及应答及回报（现货/延期/即期）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14:paraId="3A920979"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14:paraId="0F8242E6"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21</w:t>
            </w:r>
          </w:p>
        </w:tc>
        <w:tc>
          <w:tcPr>
            <w:tcW w:w="1080" w:type="dxa"/>
            <w:tcBorders>
              <w:top w:val="nil"/>
              <w:left w:val="nil"/>
              <w:bottom w:val="single" w:sz="4" w:space="0" w:color="auto"/>
              <w:right w:val="single" w:sz="4" w:space="0" w:color="auto"/>
            </w:tcBorders>
            <w:shd w:val="clear" w:color="auto" w:fill="auto"/>
            <w:noWrap/>
            <w:vAlign w:val="center"/>
            <w:hideMark/>
          </w:tcPr>
          <w:p w14:paraId="134D202A"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T210</w:t>
            </w:r>
          </w:p>
        </w:tc>
        <w:tc>
          <w:tcPr>
            <w:tcW w:w="1080" w:type="dxa"/>
            <w:tcBorders>
              <w:top w:val="nil"/>
              <w:left w:val="nil"/>
              <w:bottom w:val="single" w:sz="4" w:space="0" w:color="auto"/>
              <w:right w:val="single" w:sz="4" w:space="0" w:color="auto"/>
            </w:tcBorders>
            <w:shd w:val="clear" w:color="auto" w:fill="auto"/>
            <w:noWrap/>
            <w:vAlign w:val="center"/>
            <w:hideMark/>
          </w:tcPr>
          <w:p w14:paraId="10D79DFD"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T211</w:t>
            </w:r>
          </w:p>
        </w:tc>
        <w:tc>
          <w:tcPr>
            <w:tcW w:w="1080" w:type="dxa"/>
            <w:tcBorders>
              <w:top w:val="nil"/>
              <w:left w:val="nil"/>
              <w:bottom w:val="single" w:sz="4" w:space="0" w:color="auto"/>
              <w:right w:val="single" w:sz="4" w:space="0" w:color="auto"/>
            </w:tcBorders>
            <w:shd w:val="clear" w:color="auto" w:fill="auto"/>
            <w:noWrap/>
            <w:vAlign w:val="center"/>
            <w:hideMark/>
          </w:tcPr>
          <w:p w14:paraId="3AD4A543"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T212</w:t>
            </w:r>
          </w:p>
        </w:tc>
      </w:tr>
      <w:tr w:rsidR="005C4A5D" w:rsidRPr="00CC1377" w14:paraId="222FAB80"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225F133F"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472207E"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19555BFD"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成交回报（现货/延期/即期）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14:paraId="7AB6C70F"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14:paraId="50FF7599"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22</w:t>
            </w:r>
          </w:p>
        </w:tc>
        <w:tc>
          <w:tcPr>
            <w:tcW w:w="1080" w:type="dxa"/>
            <w:tcBorders>
              <w:top w:val="nil"/>
              <w:left w:val="nil"/>
              <w:bottom w:val="single" w:sz="4" w:space="0" w:color="auto"/>
              <w:right w:val="single" w:sz="4" w:space="0" w:color="auto"/>
            </w:tcBorders>
            <w:shd w:val="clear" w:color="auto" w:fill="auto"/>
            <w:noWrap/>
            <w:vAlign w:val="center"/>
            <w:hideMark/>
          </w:tcPr>
          <w:p w14:paraId="734F3ED4"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422A3976"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68EB33D0"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T222</w:t>
            </w:r>
          </w:p>
        </w:tc>
      </w:tr>
      <w:tr w:rsidR="005C4A5D" w:rsidRPr="00CC1377" w14:paraId="00B08445"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9D3076C"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4FD07D5F"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0C6675C3"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报单查询请求及应答（现货/延期/即期）</w:t>
            </w:r>
          </w:p>
        </w:tc>
        <w:tc>
          <w:tcPr>
            <w:tcW w:w="1080" w:type="dxa"/>
            <w:tcBorders>
              <w:top w:val="nil"/>
              <w:left w:val="nil"/>
              <w:bottom w:val="single" w:sz="4" w:space="0" w:color="auto"/>
              <w:right w:val="single" w:sz="4" w:space="0" w:color="auto"/>
            </w:tcBorders>
            <w:shd w:val="clear" w:color="auto" w:fill="auto"/>
            <w:noWrap/>
            <w:vAlign w:val="center"/>
            <w:hideMark/>
          </w:tcPr>
          <w:p w14:paraId="51C081EC"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14:paraId="61450A88"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23</w:t>
            </w:r>
          </w:p>
        </w:tc>
        <w:tc>
          <w:tcPr>
            <w:tcW w:w="1080" w:type="dxa"/>
            <w:tcBorders>
              <w:top w:val="nil"/>
              <w:left w:val="nil"/>
              <w:bottom w:val="single" w:sz="4" w:space="0" w:color="auto"/>
              <w:right w:val="single" w:sz="4" w:space="0" w:color="auto"/>
            </w:tcBorders>
            <w:shd w:val="clear" w:color="auto" w:fill="auto"/>
            <w:noWrap/>
            <w:vAlign w:val="center"/>
            <w:hideMark/>
          </w:tcPr>
          <w:p w14:paraId="30B1EE68"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T230</w:t>
            </w:r>
          </w:p>
        </w:tc>
        <w:tc>
          <w:tcPr>
            <w:tcW w:w="1080" w:type="dxa"/>
            <w:tcBorders>
              <w:top w:val="nil"/>
              <w:left w:val="nil"/>
              <w:bottom w:val="single" w:sz="4" w:space="0" w:color="auto"/>
              <w:right w:val="single" w:sz="4" w:space="0" w:color="auto"/>
            </w:tcBorders>
            <w:shd w:val="clear" w:color="auto" w:fill="auto"/>
            <w:noWrap/>
            <w:vAlign w:val="center"/>
            <w:hideMark/>
          </w:tcPr>
          <w:p w14:paraId="3513CDF2"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T231</w:t>
            </w:r>
          </w:p>
        </w:tc>
        <w:tc>
          <w:tcPr>
            <w:tcW w:w="1080" w:type="dxa"/>
            <w:tcBorders>
              <w:top w:val="nil"/>
              <w:left w:val="nil"/>
              <w:bottom w:val="single" w:sz="4" w:space="0" w:color="auto"/>
              <w:right w:val="single" w:sz="4" w:space="0" w:color="auto"/>
            </w:tcBorders>
            <w:shd w:val="clear" w:color="auto" w:fill="auto"/>
            <w:noWrap/>
            <w:vAlign w:val="center"/>
            <w:hideMark/>
          </w:tcPr>
          <w:p w14:paraId="53D07F4D"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14:paraId="150A47DA"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ECEEFA2"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3CBE5E8"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03FC245"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本地报单号查询请求及应答（现货/延期/即期）</w:t>
            </w:r>
          </w:p>
        </w:tc>
        <w:tc>
          <w:tcPr>
            <w:tcW w:w="1080" w:type="dxa"/>
            <w:tcBorders>
              <w:top w:val="nil"/>
              <w:left w:val="nil"/>
              <w:bottom w:val="single" w:sz="4" w:space="0" w:color="auto"/>
              <w:right w:val="single" w:sz="4" w:space="0" w:color="auto"/>
            </w:tcBorders>
            <w:shd w:val="clear" w:color="auto" w:fill="auto"/>
            <w:noWrap/>
            <w:vAlign w:val="center"/>
            <w:hideMark/>
          </w:tcPr>
          <w:p w14:paraId="190CB01E"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14:paraId="16CD1EF8"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24</w:t>
            </w:r>
          </w:p>
        </w:tc>
        <w:tc>
          <w:tcPr>
            <w:tcW w:w="1080" w:type="dxa"/>
            <w:tcBorders>
              <w:top w:val="nil"/>
              <w:left w:val="nil"/>
              <w:bottom w:val="single" w:sz="4" w:space="0" w:color="auto"/>
              <w:right w:val="single" w:sz="4" w:space="0" w:color="auto"/>
            </w:tcBorders>
            <w:shd w:val="clear" w:color="auto" w:fill="auto"/>
            <w:noWrap/>
            <w:vAlign w:val="center"/>
            <w:hideMark/>
          </w:tcPr>
          <w:p w14:paraId="5629C46E"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T240</w:t>
            </w:r>
          </w:p>
        </w:tc>
        <w:tc>
          <w:tcPr>
            <w:tcW w:w="1080" w:type="dxa"/>
            <w:tcBorders>
              <w:top w:val="nil"/>
              <w:left w:val="nil"/>
              <w:bottom w:val="single" w:sz="4" w:space="0" w:color="auto"/>
              <w:right w:val="single" w:sz="4" w:space="0" w:color="auto"/>
            </w:tcBorders>
            <w:shd w:val="clear" w:color="auto" w:fill="auto"/>
            <w:noWrap/>
            <w:vAlign w:val="center"/>
            <w:hideMark/>
          </w:tcPr>
          <w:p w14:paraId="1B61983A"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T241</w:t>
            </w:r>
          </w:p>
        </w:tc>
        <w:tc>
          <w:tcPr>
            <w:tcW w:w="1080" w:type="dxa"/>
            <w:tcBorders>
              <w:top w:val="nil"/>
              <w:left w:val="nil"/>
              <w:bottom w:val="single" w:sz="4" w:space="0" w:color="auto"/>
              <w:right w:val="single" w:sz="4" w:space="0" w:color="auto"/>
            </w:tcBorders>
            <w:shd w:val="clear" w:color="auto" w:fill="auto"/>
            <w:noWrap/>
            <w:vAlign w:val="center"/>
            <w:hideMark/>
          </w:tcPr>
          <w:p w14:paraId="0A19A637"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14:paraId="22AA65B3"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6732EB1"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4BD3147E"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BC5F798"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成交单查询请求及应答（现货/延期/即期）（延期强平单）</w:t>
            </w:r>
          </w:p>
        </w:tc>
        <w:tc>
          <w:tcPr>
            <w:tcW w:w="1080" w:type="dxa"/>
            <w:tcBorders>
              <w:top w:val="nil"/>
              <w:left w:val="nil"/>
              <w:bottom w:val="single" w:sz="4" w:space="0" w:color="auto"/>
              <w:right w:val="single" w:sz="4" w:space="0" w:color="auto"/>
            </w:tcBorders>
            <w:shd w:val="clear" w:color="auto" w:fill="auto"/>
            <w:noWrap/>
            <w:vAlign w:val="center"/>
            <w:hideMark/>
          </w:tcPr>
          <w:p w14:paraId="74B8698B"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14:paraId="61B5E5EA"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25</w:t>
            </w:r>
          </w:p>
        </w:tc>
        <w:tc>
          <w:tcPr>
            <w:tcW w:w="1080" w:type="dxa"/>
            <w:tcBorders>
              <w:top w:val="nil"/>
              <w:left w:val="nil"/>
              <w:bottom w:val="single" w:sz="4" w:space="0" w:color="auto"/>
              <w:right w:val="single" w:sz="4" w:space="0" w:color="auto"/>
            </w:tcBorders>
            <w:shd w:val="clear" w:color="auto" w:fill="auto"/>
            <w:noWrap/>
            <w:vAlign w:val="center"/>
            <w:hideMark/>
          </w:tcPr>
          <w:p w14:paraId="1A423BEB"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T250</w:t>
            </w:r>
          </w:p>
        </w:tc>
        <w:tc>
          <w:tcPr>
            <w:tcW w:w="1080" w:type="dxa"/>
            <w:tcBorders>
              <w:top w:val="nil"/>
              <w:left w:val="nil"/>
              <w:bottom w:val="single" w:sz="4" w:space="0" w:color="auto"/>
              <w:right w:val="single" w:sz="4" w:space="0" w:color="auto"/>
            </w:tcBorders>
            <w:shd w:val="clear" w:color="auto" w:fill="auto"/>
            <w:noWrap/>
            <w:vAlign w:val="center"/>
            <w:hideMark/>
          </w:tcPr>
          <w:p w14:paraId="7A016E26"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T251</w:t>
            </w:r>
          </w:p>
        </w:tc>
        <w:tc>
          <w:tcPr>
            <w:tcW w:w="1080" w:type="dxa"/>
            <w:tcBorders>
              <w:top w:val="nil"/>
              <w:left w:val="nil"/>
              <w:bottom w:val="single" w:sz="4" w:space="0" w:color="auto"/>
              <w:right w:val="single" w:sz="4" w:space="0" w:color="auto"/>
            </w:tcBorders>
            <w:shd w:val="clear" w:color="auto" w:fill="auto"/>
            <w:noWrap/>
            <w:vAlign w:val="center"/>
            <w:hideMark/>
          </w:tcPr>
          <w:p w14:paraId="23EBA875"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14:paraId="0219BC54"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7E0C4BA8"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8BF5EBF"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交割申报交易</w:t>
            </w:r>
          </w:p>
        </w:tc>
        <w:tc>
          <w:tcPr>
            <w:tcW w:w="5720" w:type="dxa"/>
            <w:tcBorders>
              <w:top w:val="nil"/>
              <w:left w:val="nil"/>
              <w:bottom w:val="single" w:sz="4" w:space="0" w:color="auto"/>
              <w:right w:val="single" w:sz="4" w:space="0" w:color="auto"/>
            </w:tcBorders>
            <w:shd w:val="clear" w:color="auto" w:fill="auto"/>
            <w:noWrap/>
            <w:vAlign w:val="bottom"/>
            <w:hideMark/>
          </w:tcPr>
          <w:p w14:paraId="20A2A2D3"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交割申报请求及应答及回报</w:t>
            </w:r>
          </w:p>
        </w:tc>
        <w:tc>
          <w:tcPr>
            <w:tcW w:w="1080" w:type="dxa"/>
            <w:tcBorders>
              <w:top w:val="nil"/>
              <w:left w:val="nil"/>
              <w:bottom w:val="single" w:sz="4" w:space="0" w:color="auto"/>
              <w:right w:val="single" w:sz="4" w:space="0" w:color="auto"/>
            </w:tcBorders>
            <w:shd w:val="clear" w:color="auto" w:fill="auto"/>
            <w:noWrap/>
            <w:vAlign w:val="center"/>
            <w:hideMark/>
          </w:tcPr>
          <w:p w14:paraId="1A4D3F8A"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14:paraId="208B3E2B"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09</w:t>
            </w:r>
          </w:p>
        </w:tc>
        <w:tc>
          <w:tcPr>
            <w:tcW w:w="1080" w:type="dxa"/>
            <w:tcBorders>
              <w:top w:val="nil"/>
              <w:left w:val="nil"/>
              <w:bottom w:val="single" w:sz="4" w:space="0" w:color="auto"/>
              <w:right w:val="single" w:sz="4" w:space="0" w:color="auto"/>
            </w:tcBorders>
            <w:shd w:val="clear" w:color="auto" w:fill="auto"/>
            <w:noWrap/>
            <w:vAlign w:val="center"/>
            <w:hideMark/>
          </w:tcPr>
          <w:p w14:paraId="18DCB178"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T090</w:t>
            </w:r>
          </w:p>
        </w:tc>
        <w:tc>
          <w:tcPr>
            <w:tcW w:w="1080" w:type="dxa"/>
            <w:tcBorders>
              <w:top w:val="nil"/>
              <w:left w:val="nil"/>
              <w:bottom w:val="single" w:sz="4" w:space="0" w:color="auto"/>
              <w:right w:val="single" w:sz="4" w:space="0" w:color="auto"/>
            </w:tcBorders>
            <w:shd w:val="clear" w:color="auto" w:fill="auto"/>
            <w:noWrap/>
            <w:vAlign w:val="center"/>
            <w:hideMark/>
          </w:tcPr>
          <w:p w14:paraId="659104C2"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T091</w:t>
            </w:r>
          </w:p>
        </w:tc>
        <w:tc>
          <w:tcPr>
            <w:tcW w:w="1080" w:type="dxa"/>
            <w:tcBorders>
              <w:top w:val="nil"/>
              <w:left w:val="nil"/>
              <w:bottom w:val="single" w:sz="4" w:space="0" w:color="auto"/>
              <w:right w:val="single" w:sz="4" w:space="0" w:color="auto"/>
            </w:tcBorders>
            <w:shd w:val="clear" w:color="auto" w:fill="auto"/>
            <w:noWrap/>
            <w:vAlign w:val="center"/>
            <w:hideMark/>
          </w:tcPr>
          <w:p w14:paraId="07708136"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T092</w:t>
            </w:r>
          </w:p>
        </w:tc>
      </w:tr>
      <w:tr w:rsidR="005C4A5D" w:rsidRPr="00CC1377" w14:paraId="0281D032"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305A8F79"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D3EEE34"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1244F1D2"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交割申报撤销请求及应答及回报</w:t>
            </w:r>
          </w:p>
        </w:tc>
        <w:tc>
          <w:tcPr>
            <w:tcW w:w="1080" w:type="dxa"/>
            <w:tcBorders>
              <w:top w:val="nil"/>
              <w:left w:val="nil"/>
              <w:bottom w:val="single" w:sz="4" w:space="0" w:color="auto"/>
              <w:right w:val="single" w:sz="4" w:space="0" w:color="auto"/>
            </w:tcBorders>
            <w:shd w:val="clear" w:color="auto" w:fill="auto"/>
            <w:noWrap/>
            <w:vAlign w:val="center"/>
            <w:hideMark/>
          </w:tcPr>
          <w:p w14:paraId="79FDD037"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14:paraId="1929C066"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14:paraId="71C6CA9D"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T100</w:t>
            </w:r>
          </w:p>
        </w:tc>
        <w:tc>
          <w:tcPr>
            <w:tcW w:w="1080" w:type="dxa"/>
            <w:tcBorders>
              <w:top w:val="nil"/>
              <w:left w:val="nil"/>
              <w:bottom w:val="single" w:sz="4" w:space="0" w:color="auto"/>
              <w:right w:val="single" w:sz="4" w:space="0" w:color="auto"/>
            </w:tcBorders>
            <w:shd w:val="clear" w:color="auto" w:fill="auto"/>
            <w:noWrap/>
            <w:vAlign w:val="center"/>
            <w:hideMark/>
          </w:tcPr>
          <w:p w14:paraId="7257E6C3"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T101</w:t>
            </w:r>
          </w:p>
        </w:tc>
        <w:tc>
          <w:tcPr>
            <w:tcW w:w="1080" w:type="dxa"/>
            <w:tcBorders>
              <w:top w:val="nil"/>
              <w:left w:val="nil"/>
              <w:bottom w:val="single" w:sz="4" w:space="0" w:color="auto"/>
              <w:right w:val="single" w:sz="4" w:space="0" w:color="auto"/>
            </w:tcBorders>
            <w:shd w:val="clear" w:color="auto" w:fill="auto"/>
            <w:noWrap/>
            <w:vAlign w:val="center"/>
            <w:hideMark/>
          </w:tcPr>
          <w:p w14:paraId="313CBF40"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T102</w:t>
            </w:r>
          </w:p>
        </w:tc>
      </w:tr>
      <w:tr w:rsidR="005C4A5D" w:rsidRPr="00CC1377" w14:paraId="6450B582"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91CCEC1"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1348B9E"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07DD2483"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交割申报成交回报</w:t>
            </w:r>
          </w:p>
        </w:tc>
        <w:tc>
          <w:tcPr>
            <w:tcW w:w="1080" w:type="dxa"/>
            <w:tcBorders>
              <w:top w:val="nil"/>
              <w:left w:val="nil"/>
              <w:bottom w:val="single" w:sz="4" w:space="0" w:color="auto"/>
              <w:right w:val="single" w:sz="4" w:space="0" w:color="auto"/>
            </w:tcBorders>
            <w:shd w:val="clear" w:color="auto" w:fill="auto"/>
            <w:noWrap/>
            <w:vAlign w:val="center"/>
            <w:hideMark/>
          </w:tcPr>
          <w:p w14:paraId="49CE6FA9"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bottom"/>
            <w:hideMark/>
          </w:tcPr>
          <w:p w14:paraId="0F9E7778"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11</w:t>
            </w:r>
          </w:p>
        </w:tc>
        <w:tc>
          <w:tcPr>
            <w:tcW w:w="1080" w:type="dxa"/>
            <w:tcBorders>
              <w:top w:val="nil"/>
              <w:left w:val="nil"/>
              <w:bottom w:val="single" w:sz="4" w:space="0" w:color="auto"/>
              <w:right w:val="single" w:sz="4" w:space="0" w:color="auto"/>
            </w:tcBorders>
            <w:shd w:val="clear" w:color="auto" w:fill="auto"/>
            <w:noWrap/>
            <w:vAlign w:val="center"/>
            <w:hideMark/>
          </w:tcPr>
          <w:p w14:paraId="4D59FE99"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108922C7"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7807F50C"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T112</w:t>
            </w:r>
          </w:p>
        </w:tc>
      </w:tr>
      <w:tr w:rsidR="005C4A5D" w:rsidRPr="00CC1377" w14:paraId="6EEE9AFA"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75028A7"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9343BC7"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中立仓申报交易</w:t>
            </w:r>
          </w:p>
        </w:tc>
        <w:tc>
          <w:tcPr>
            <w:tcW w:w="5720" w:type="dxa"/>
            <w:tcBorders>
              <w:top w:val="nil"/>
              <w:left w:val="nil"/>
              <w:bottom w:val="single" w:sz="4" w:space="0" w:color="auto"/>
              <w:right w:val="single" w:sz="4" w:space="0" w:color="auto"/>
            </w:tcBorders>
            <w:shd w:val="clear" w:color="auto" w:fill="auto"/>
            <w:noWrap/>
            <w:vAlign w:val="bottom"/>
            <w:hideMark/>
          </w:tcPr>
          <w:p w14:paraId="53E6021B"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中立仓申报请求及应答及回报</w:t>
            </w:r>
          </w:p>
        </w:tc>
        <w:tc>
          <w:tcPr>
            <w:tcW w:w="1080" w:type="dxa"/>
            <w:tcBorders>
              <w:top w:val="nil"/>
              <w:left w:val="nil"/>
              <w:bottom w:val="single" w:sz="4" w:space="0" w:color="auto"/>
              <w:right w:val="single" w:sz="4" w:space="0" w:color="auto"/>
            </w:tcBorders>
            <w:shd w:val="clear" w:color="auto" w:fill="auto"/>
            <w:noWrap/>
            <w:vAlign w:val="center"/>
            <w:hideMark/>
          </w:tcPr>
          <w:p w14:paraId="39EBA438"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bottom"/>
            <w:hideMark/>
          </w:tcPr>
          <w:p w14:paraId="2007CD17"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12</w:t>
            </w:r>
          </w:p>
        </w:tc>
        <w:tc>
          <w:tcPr>
            <w:tcW w:w="1080" w:type="dxa"/>
            <w:tcBorders>
              <w:top w:val="nil"/>
              <w:left w:val="nil"/>
              <w:bottom w:val="single" w:sz="4" w:space="0" w:color="auto"/>
              <w:right w:val="single" w:sz="4" w:space="0" w:color="auto"/>
            </w:tcBorders>
            <w:shd w:val="clear" w:color="auto" w:fill="auto"/>
            <w:noWrap/>
            <w:vAlign w:val="center"/>
            <w:hideMark/>
          </w:tcPr>
          <w:p w14:paraId="6653AF8A"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T120</w:t>
            </w:r>
          </w:p>
        </w:tc>
        <w:tc>
          <w:tcPr>
            <w:tcW w:w="1080" w:type="dxa"/>
            <w:tcBorders>
              <w:top w:val="nil"/>
              <w:left w:val="nil"/>
              <w:bottom w:val="single" w:sz="4" w:space="0" w:color="auto"/>
              <w:right w:val="single" w:sz="4" w:space="0" w:color="auto"/>
            </w:tcBorders>
            <w:shd w:val="clear" w:color="auto" w:fill="auto"/>
            <w:noWrap/>
            <w:vAlign w:val="center"/>
            <w:hideMark/>
          </w:tcPr>
          <w:p w14:paraId="33822636"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T121</w:t>
            </w:r>
          </w:p>
        </w:tc>
        <w:tc>
          <w:tcPr>
            <w:tcW w:w="1080" w:type="dxa"/>
            <w:tcBorders>
              <w:top w:val="nil"/>
              <w:left w:val="nil"/>
              <w:bottom w:val="single" w:sz="4" w:space="0" w:color="auto"/>
              <w:right w:val="single" w:sz="4" w:space="0" w:color="auto"/>
            </w:tcBorders>
            <w:shd w:val="clear" w:color="auto" w:fill="auto"/>
            <w:noWrap/>
            <w:vAlign w:val="center"/>
            <w:hideMark/>
          </w:tcPr>
          <w:p w14:paraId="2300C0BB"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T122</w:t>
            </w:r>
          </w:p>
        </w:tc>
      </w:tr>
      <w:tr w:rsidR="005C4A5D" w:rsidRPr="00CC1377" w14:paraId="6EB3E397"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2BC48E1"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C44B47C"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12CCBD3C"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中立仓申报撤销请求及应答及回报</w:t>
            </w:r>
          </w:p>
        </w:tc>
        <w:tc>
          <w:tcPr>
            <w:tcW w:w="1080" w:type="dxa"/>
            <w:tcBorders>
              <w:top w:val="nil"/>
              <w:left w:val="nil"/>
              <w:bottom w:val="single" w:sz="4" w:space="0" w:color="auto"/>
              <w:right w:val="single" w:sz="4" w:space="0" w:color="auto"/>
            </w:tcBorders>
            <w:shd w:val="clear" w:color="auto" w:fill="auto"/>
            <w:noWrap/>
            <w:vAlign w:val="center"/>
            <w:hideMark/>
          </w:tcPr>
          <w:p w14:paraId="53846583"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bottom"/>
            <w:hideMark/>
          </w:tcPr>
          <w:p w14:paraId="19372DB5"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13</w:t>
            </w:r>
          </w:p>
        </w:tc>
        <w:tc>
          <w:tcPr>
            <w:tcW w:w="1080" w:type="dxa"/>
            <w:tcBorders>
              <w:top w:val="nil"/>
              <w:left w:val="nil"/>
              <w:bottom w:val="single" w:sz="4" w:space="0" w:color="auto"/>
              <w:right w:val="single" w:sz="4" w:space="0" w:color="auto"/>
            </w:tcBorders>
            <w:shd w:val="clear" w:color="auto" w:fill="auto"/>
            <w:noWrap/>
            <w:vAlign w:val="center"/>
            <w:hideMark/>
          </w:tcPr>
          <w:p w14:paraId="74E1276E"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T130</w:t>
            </w:r>
          </w:p>
        </w:tc>
        <w:tc>
          <w:tcPr>
            <w:tcW w:w="1080" w:type="dxa"/>
            <w:tcBorders>
              <w:top w:val="nil"/>
              <w:left w:val="nil"/>
              <w:bottom w:val="single" w:sz="4" w:space="0" w:color="auto"/>
              <w:right w:val="single" w:sz="4" w:space="0" w:color="auto"/>
            </w:tcBorders>
            <w:shd w:val="clear" w:color="auto" w:fill="auto"/>
            <w:noWrap/>
            <w:vAlign w:val="center"/>
            <w:hideMark/>
          </w:tcPr>
          <w:p w14:paraId="7CB2AD61"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T131</w:t>
            </w:r>
          </w:p>
        </w:tc>
        <w:tc>
          <w:tcPr>
            <w:tcW w:w="1080" w:type="dxa"/>
            <w:tcBorders>
              <w:top w:val="nil"/>
              <w:left w:val="nil"/>
              <w:bottom w:val="single" w:sz="4" w:space="0" w:color="auto"/>
              <w:right w:val="single" w:sz="4" w:space="0" w:color="auto"/>
            </w:tcBorders>
            <w:shd w:val="clear" w:color="auto" w:fill="auto"/>
            <w:noWrap/>
            <w:vAlign w:val="center"/>
            <w:hideMark/>
          </w:tcPr>
          <w:p w14:paraId="6DB25D58"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T132</w:t>
            </w:r>
          </w:p>
        </w:tc>
      </w:tr>
      <w:tr w:rsidR="005C4A5D" w:rsidRPr="00CC1377" w14:paraId="05FBA90B"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62F03FB"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4B86BDB"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420E88D3"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交割申报报单查询请求及应答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42A3DF71"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14:paraId="23BFD542" w14:textId="77777777" w:rsidR="005C4A5D" w:rsidRPr="00D817E8" w:rsidRDefault="005C4A5D"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40</w:t>
            </w:r>
          </w:p>
        </w:tc>
        <w:tc>
          <w:tcPr>
            <w:tcW w:w="1080" w:type="dxa"/>
            <w:tcBorders>
              <w:top w:val="nil"/>
              <w:left w:val="nil"/>
              <w:bottom w:val="single" w:sz="4" w:space="0" w:color="auto"/>
              <w:right w:val="single" w:sz="4" w:space="0" w:color="auto"/>
            </w:tcBorders>
            <w:shd w:val="clear" w:color="auto" w:fill="auto"/>
            <w:noWrap/>
            <w:vAlign w:val="center"/>
            <w:hideMark/>
          </w:tcPr>
          <w:p w14:paraId="11650B56"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T400</w:t>
            </w:r>
          </w:p>
        </w:tc>
        <w:tc>
          <w:tcPr>
            <w:tcW w:w="1080" w:type="dxa"/>
            <w:tcBorders>
              <w:top w:val="nil"/>
              <w:left w:val="nil"/>
              <w:bottom w:val="single" w:sz="4" w:space="0" w:color="auto"/>
              <w:right w:val="single" w:sz="4" w:space="0" w:color="auto"/>
            </w:tcBorders>
            <w:shd w:val="clear" w:color="auto" w:fill="auto"/>
            <w:noWrap/>
            <w:vAlign w:val="center"/>
            <w:hideMark/>
          </w:tcPr>
          <w:p w14:paraId="6C70AB38"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T401</w:t>
            </w:r>
          </w:p>
        </w:tc>
        <w:tc>
          <w:tcPr>
            <w:tcW w:w="1080" w:type="dxa"/>
            <w:tcBorders>
              <w:top w:val="nil"/>
              <w:left w:val="nil"/>
              <w:bottom w:val="single" w:sz="4" w:space="0" w:color="auto"/>
              <w:right w:val="single" w:sz="4" w:space="0" w:color="auto"/>
            </w:tcBorders>
            <w:shd w:val="clear" w:color="auto" w:fill="auto"/>
            <w:noWrap/>
            <w:vAlign w:val="bottom"/>
            <w:hideMark/>
          </w:tcPr>
          <w:p w14:paraId="39658066"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5C4A5D" w:rsidRPr="00CC1377" w14:paraId="27B3557A" w14:textId="777777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2290B243"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4136EB6"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188B02B4"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交割申报成交查询请求及应答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27F36AEA"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14:paraId="40595D56" w14:textId="77777777" w:rsidR="005C4A5D" w:rsidRPr="00D817E8" w:rsidRDefault="005C4A5D"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41</w:t>
            </w:r>
          </w:p>
        </w:tc>
        <w:tc>
          <w:tcPr>
            <w:tcW w:w="1080" w:type="dxa"/>
            <w:tcBorders>
              <w:top w:val="nil"/>
              <w:left w:val="nil"/>
              <w:bottom w:val="single" w:sz="4" w:space="0" w:color="auto"/>
              <w:right w:val="single" w:sz="4" w:space="0" w:color="auto"/>
            </w:tcBorders>
            <w:shd w:val="clear" w:color="auto" w:fill="auto"/>
            <w:noWrap/>
            <w:vAlign w:val="center"/>
            <w:hideMark/>
          </w:tcPr>
          <w:p w14:paraId="3F5E8D46"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T410</w:t>
            </w:r>
          </w:p>
        </w:tc>
        <w:tc>
          <w:tcPr>
            <w:tcW w:w="1080" w:type="dxa"/>
            <w:tcBorders>
              <w:top w:val="nil"/>
              <w:left w:val="nil"/>
              <w:bottom w:val="single" w:sz="4" w:space="0" w:color="auto"/>
              <w:right w:val="single" w:sz="4" w:space="0" w:color="auto"/>
            </w:tcBorders>
            <w:shd w:val="clear" w:color="auto" w:fill="auto"/>
            <w:noWrap/>
            <w:vAlign w:val="center"/>
            <w:hideMark/>
          </w:tcPr>
          <w:p w14:paraId="295E98E3"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T411</w:t>
            </w:r>
          </w:p>
        </w:tc>
        <w:tc>
          <w:tcPr>
            <w:tcW w:w="1080" w:type="dxa"/>
            <w:tcBorders>
              <w:top w:val="nil"/>
              <w:left w:val="nil"/>
              <w:bottom w:val="single" w:sz="4" w:space="0" w:color="auto"/>
              <w:right w:val="single" w:sz="4" w:space="0" w:color="auto"/>
            </w:tcBorders>
            <w:shd w:val="clear" w:color="auto" w:fill="auto"/>
            <w:noWrap/>
            <w:vAlign w:val="bottom"/>
            <w:hideMark/>
          </w:tcPr>
          <w:p w14:paraId="2D1C09DE"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5C4A5D" w:rsidRPr="00CC1377" w14:paraId="1B58C3D0" w14:textId="77777777" w:rsidTr="00DB01DB">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25E2FC45"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FF49978"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5B03F20"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中立仓申报报单查询请求及应答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457280BF"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14:paraId="54C1FC39" w14:textId="77777777" w:rsidR="005C4A5D" w:rsidRPr="00D817E8" w:rsidRDefault="005C4A5D"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42</w:t>
            </w:r>
          </w:p>
        </w:tc>
        <w:tc>
          <w:tcPr>
            <w:tcW w:w="1080" w:type="dxa"/>
            <w:tcBorders>
              <w:top w:val="nil"/>
              <w:left w:val="nil"/>
              <w:bottom w:val="single" w:sz="4" w:space="0" w:color="auto"/>
              <w:right w:val="single" w:sz="4" w:space="0" w:color="auto"/>
            </w:tcBorders>
            <w:shd w:val="clear" w:color="auto" w:fill="auto"/>
            <w:noWrap/>
            <w:vAlign w:val="center"/>
            <w:hideMark/>
          </w:tcPr>
          <w:p w14:paraId="30F5F292"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T420</w:t>
            </w:r>
          </w:p>
        </w:tc>
        <w:tc>
          <w:tcPr>
            <w:tcW w:w="1080" w:type="dxa"/>
            <w:tcBorders>
              <w:top w:val="nil"/>
              <w:left w:val="nil"/>
              <w:bottom w:val="single" w:sz="4" w:space="0" w:color="auto"/>
              <w:right w:val="single" w:sz="4" w:space="0" w:color="auto"/>
            </w:tcBorders>
            <w:shd w:val="clear" w:color="auto" w:fill="auto"/>
            <w:noWrap/>
            <w:vAlign w:val="center"/>
            <w:hideMark/>
          </w:tcPr>
          <w:p w14:paraId="6667990A"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T421</w:t>
            </w:r>
          </w:p>
        </w:tc>
        <w:tc>
          <w:tcPr>
            <w:tcW w:w="1080" w:type="dxa"/>
            <w:tcBorders>
              <w:top w:val="nil"/>
              <w:left w:val="nil"/>
              <w:bottom w:val="single" w:sz="4" w:space="0" w:color="auto"/>
              <w:right w:val="single" w:sz="4" w:space="0" w:color="auto"/>
            </w:tcBorders>
            <w:shd w:val="clear" w:color="auto" w:fill="auto"/>
            <w:noWrap/>
            <w:vAlign w:val="bottom"/>
            <w:hideMark/>
          </w:tcPr>
          <w:p w14:paraId="2F66F1D8"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5C4A5D" w:rsidRPr="00CC1377" w14:paraId="7D169AD0" w14:textId="77777777" w:rsidTr="00DB01DB">
        <w:trPr>
          <w:trHeight w:val="270"/>
        </w:trPr>
        <w:tc>
          <w:tcPr>
            <w:tcW w:w="1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CBBF5"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其他</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7BA38516"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通用报错</w:t>
            </w:r>
          </w:p>
        </w:tc>
        <w:tc>
          <w:tcPr>
            <w:tcW w:w="5720" w:type="dxa"/>
            <w:tcBorders>
              <w:top w:val="single" w:sz="4" w:space="0" w:color="auto"/>
              <w:left w:val="nil"/>
              <w:bottom w:val="single" w:sz="4" w:space="0" w:color="auto"/>
              <w:right w:val="single" w:sz="4" w:space="0" w:color="auto"/>
            </w:tcBorders>
            <w:shd w:val="clear" w:color="auto" w:fill="auto"/>
            <w:noWrap/>
            <w:vAlign w:val="bottom"/>
          </w:tcPr>
          <w:p w14:paraId="4B358A16"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Pr>
                <w:rFonts w:ascii="宋体" w:eastAsia="宋体" w:hAnsi="宋体" w:cs="宋体" w:hint="eastAsia"/>
                <w:kern w:val="0"/>
                <w:sz w:val="20"/>
                <w:szCs w:val="20"/>
              </w:rPr>
              <w:t>通用报错应答</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5FFF59D0"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Pr>
                <w:rFonts w:ascii="宋体" w:eastAsia="宋体" w:hAnsi="宋体" w:cs="宋体" w:hint="eastAsia"/>
                <w:kern w:val="0"/>
                <w:sz w:val="20"/>
                <w:szCs w:val="20"/>
              </w:rPr>
              <w:t>M</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62256903" w14:textId="77777777" w:rsidR="005C4A5D" w:rsidRPr="00677200" w:rsidRDefault="005C4A5D" w:rsidP="00CC1377">
            <w:pPr>
              <w:widowControl/>
              <w:spacing w:line="240" w:lineRule="auto"/>
              <w:ind w:firstLineChars="0" w:firstLine="0"/>
              <w:jc w:val="left"/>
              <w:rPr>
                <w:rFonts w:ascii="宋体" w:eastAsia="宋体" w:hAnsi="宋体" w:cs="宋体"/>
                <w:kern w:val="0"/>
                <w:sz w:val="20"/>
                <w:szCs w:val="20"/>
              </w:rPr>
            </w:pPr>
            <w:r w:rsidRPr="00677200">
              <w:rPr>
                <w:rFonts w:ascii="宋体" w:eastAsia="宋体" w:hAnsi="宋体" w:cs="宋体" w:hint="eastAsia"/>
                <w:kern w:val="0"/>
                <w:sz w:val="20"/>
                <w:szCs w:val="20"/>
              </w:rPr>
              <w:t>99</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503A79DF"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6E623B6C" w14:textId="77777777"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Pr>
                <w:rFonts w:ascii="宋体" w:eastAsia="宋体" w:hAnsi="宋体" w:cs="宋体" w:hint="eastAsia"/>
                <w:kern w:val="0"/>
                <w:sz w:val="20"/>
                <w:szCs w:val="20"/>
              </w:rPr>
              <w:t>M991</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98E8F27" w14:textId="77777777"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p>
        </w:tc>
      </w:tr>
    </w:tbl>
    <w:p w14:paraId="673E20FC" w14:textId="77777777" w:rsidR="00CC1377" w:rsidRDefault="00CC1377" w:rsidP="00F82F83">
      <w:pPr>
        <w:ind w:firstLine="480"/>
        <w:sectPr w:rsidR="00CC1377" w:rsidSect="00CC1377">
          <w:pgSz w:w="16838" w:h="11906" w:orient="landscape"/>
          <w:pgMar w:top="1797" w:right="1440" w:bottom="1797" w:left="1440" w:header="851" w:footer="992" w:gutter="0"/>
          <w:cols w:space="425"/>
          <w:docGrid w:type="linesAndChars" w:linePitch="312"/>
        </w:sectPr>
      </w:pPr>
    </w:p>
    <w:p w14:paraId="55845476" w14:textId="77777777" w:rsidR="009D5381" w:rsidRDefault="009D5381" w:rsidP="009D5381">
      <w:pPr>
        <w:pStyle w:val="1"/>
        <w:numPr>
          <w:ilvl w:val="0"/>
          <w:numId w:val="4"/>
        </w:numPr>
      </w:pPr>
      <w:bookmarkStart w:id="76" w:name="_Toc462670468"/>
      <w:r>
        <w:rPr>
          <w:rFonts w:hint="eastAsia"/>
        </w:rPr>
        <w:lastRenderedPageBreak/>
        <w:t>消息结构</w:t>
      </w:r>
      <w:bookmarkEnd w:id="76"/>
    </w:p>
    <w:p w14:paraId="50A928CE" w14:textId="77777777" w:rsidR="009D5381" w:rsidRDefault="009D5381" w:rsidP="009D5381">
      <w:pPr>
        <w:ind w:firstLine="480"/>
      </w:pPr>
      <w:r>
        <w:rPr>
          <w:rFonts w:hint="eastAsia"/>
        </w:rPr>
        <w:t>遵循</w:t>
      </w:r>
      <w:r>
        <w:rPr>
          <w:rFonts w:hint="eastAsia"/>
        </w:rPr>
        <w:t>GTP</w:t>
      </w:r>
      <w:r>
        <w:rPr>
          <w:rFonts w:hint="eastAsia"/>
        </w:rPr>
        <w:t>协议定义，消息结构描述如下：</w:t>
      </w:r>
    </w:p>
    <w:p w14:paraId="048F3CEF" w14:textId="77777777" w:rsidR="009D5381" w:rsidRDefault="009D5381" w:rsidP="00EE3A36">
      <w:pPr>
        <w:pStyle w:val="a6"/>
        <w:numPr>
          <w:ilvl w:val="0"/>
          <w:numId w:val="15"/>
        </w:numPr>
        <w:ind w:firstLineChars="0"/>
      </w:pPr>
      <w:r>
        <w:rPr>
          <w:rFonts w:hint="eastAsia"/>
        </w:rPr>
        <w:t>应用消息由多个“域号</w:t>
      </w:r>
      <w:r>
        <w:rPr>
          <w:rFonts w:hint="eastAsia"/>
        </w:rPr>
        <w:t>=</w:t>
      </w:r>
      <w:r>
        <w:rPr>
          <w:rFonts w:hint="eastAsia"/>
        </w:rPr>
        <w:t>值”的基本结构组成。这些基本结构之间用可见的域界定符</w:t>
      </w:r>
      <w:r>
        <w:rPr>
          <w:rFonts w:hint="eastAsia"/>
        </w:rPr>
        <w:t xml:space="preserve"> </w:t>
      </w:r>
      <w:r>
        <w:t>‘</w:t>
      </w:r>
      <w:r>
        <w:rPr>
          <w:rFonts w:hint="eastAsia"/>
        </w:rPr>
        <w:t>,</w:t>
      </w:r>
      <w:r>
        <w:t>’</w:t>
      </w:r>
      <w:r>
        <w:rPr>
          <w:rFonts w:hint="eastAsia"/>
        </w:rPr>
        <w:t xml:space="preserve"> </w:t>
      </w:r>
      <w:r>
        <w:rPr>
          <w:rFonts w:hint="eastAsia"/>
        </w:rPr>
        <w:t>分割。</w:t>
      </w:r>
    </w:p>
    <w:p w14:paraId="062144FD" w14:textId="77777777" w:rsidR="009D5381" w:rsidRPr="00312F74" w:rsidRDefault="009D5381" w:rsidP="009D5381">
      <w:pPr>
        <w:ind w:firstLine="480"/>
        <w:jc w:val="center"/>
      </w:pPr>
      <w:r>
        <w:object w:dxaOrig="4846" w:dyaOrig="510" w14:anchorId="0CBF1090">
          <v:shape id="_x0000_i1029" type="#_x0000_t75" style="width:278pt;height:28.8pt" o:ole="">
            <v:imagedata r:id="rId21" o:title=""/>
          </v:shape>
          <o:OLEObject Type="Embed" ProgID="Visio.Drawing.11" ShapeID="_x0000_i1029" DrawAspect="Content" ObjectID="_1568097206" r:id="rId22"/>
        </w:object>
      </w:r>
    </w:p>
    <w:p w14:paraId="45605F2C" w14:textId="77777777" w:rsidR="009D5381" w:rsidRDefault="009D5381" w:rsidP="009D5381">
      <w:pPr>
        <w:ind w:firstLine="480"/>
      </w:pPr>
      <w:r>
        <w:rPr>
          <w:rFonts w:hint="eastAsia"/>
        </w:rPr>
        <w:t>2</w:t>
      </w:r>
      <w:r>
        <w:rPr>
          <w:rFonts w:hint="eastAsia"/>
        </w:rPr>
        <w:t>）在消息中，除消息组件外，数据域不允许在消息中重复出现。</w:t>
      </w:r>
    </w:p>
    <w:p w14:paraId="1D2FFCD8" w14:textId="77777777" w:rsidR="009D5381" w:rsidRPr="00485464" w:rsidRDefault="009D5381" w:rsidP="009D5381">
      <w:pPr>
        <w:ind w:firstLine="480"/>
      </w:pPr>
      <w:r>
        <w:rPr>
          <w:rFonts w:hint="eastAsia"/>
        </w:rPr>
        <w:t>3</w:t>
      </w:r>
      <w:r>
        <w:rPr>
          <w:rFonts w:hint="eastAsia"/>
        </w:rPr>
        <w:t>）应用消息包括消息头和消息体两部分：</w:t>
      </w:r>
    </w:p>
    <w:p w14:paraId="5503A67C" w14:textId="77777777" w:rsidR="009D5381" w:rsidRDefault="009D5381" w:rsidP="009D5381">
      <w:pPr>
        <w:ind w:firstLine="480"/>
        <w:jc w:val="center"/>
      </w:pPr>
      <w:r>
        <w:object w:dxaOrig="4327" w:dyaOrig="552" w14:anchorId="18EB23C8">
          <v:shape id="_x0000_i1030" type="#_x0000_t75" style="width:236.05pt;height:28.8pt" o:ole="">
            <v:imagedata r:id="rId23" o:title=""/>
          </v:shape>
          <o:OLEObject Type="Embed" ProgID="Visio.Drawing.11" ShapeID="_x0000_i1030" DrawAspect="Content" ObjectID="_1568097207" r:id="rId24"/>
        </w:object>
      </w:r>
    </w:p>
    <w:p w14:paraId="0816CFD9" w14:textId="77777777" w:rsidR="009D5381" w:rsidRDefault="009D5381" w:rsidP="009D5381">
      <w:pPr>
        <w:ind w:firstLine="480"/>
      </w:pPr>
      <w:r>
        <w:rPr>
          <w:rFonts w:hint="eastAsia"/>
        </w:rPr>
        <w:t>其中：</w:t>
      </w:r>
    </w:p>
    <w:p w14:paraId="6E30616A" w14:textId="77777777" w:rsidR="009D5381" w:rsidRDefault="009D5381" w:rsidP="009D5381">
      <w:pPr>
        <w:pStyle w:val="a6"/>
        <w:numPr>
          <w:ilvl w:val="0"/>
          <w:numId w:val="11"/>
        </w:numPr>
        <w:ind w:firstLineChars="0"/>
      </w:pPr>
      <w:r>
        <w:rPr>
          <w:rFonts w:hint="eastAsia"/>
        </w:rPr>
        <w:t>消息头标识了消息类型、消息序列号、消息序列类别号、报文连续标识等信息。</w:t>
      </w:r>
    </w:p>
    <w:p w14:paraId="51161871" w14:textId="77777777" w:rsidR="009D5381" w:rsidRPr="00C678AA" w:rsidRDefault="009D5381" w:rsidP="009D5381">
      <w:pPr>
        <w:pStyle w:val="a6"/>
        <w:numPr>
          <w:ilvl w:val="0"/>
          <w:numId w:val="11"/>
        </w:numPr>
        <w:ind w:firstLineChars="0"/>
      </w:pPr>
      <w:r>
        <w:rPr>
          <w:rFonts w:hint="eastAsia"/>
        </w:rPr>
        <w:t>消息体定义了消息的主体结构，定义了消息交互时包含的信息要素。</w:t>
      </w:r>
    </w:p>
    <w:p w14:paraId="57B4877B" w14:textId="77777777" w:rsidR="008A4256" w:rsidRDefault="008A4256" w:rsidP="008A4256">
      <w:pPr>
        <w:pStyle w:val="1"/>
        <w:numPr>
          <w:ilvl w:val="0"/>
          <w:numId w:val="4"/>
        </w:numPr>
      </w:pPr>
      <w:bookmarkStart w:id="77" w:name="_Toc462670469"/>
      <w:r>
        <w:rPr>
          <w:rFonts w:hint="eastAsia"/>
        </w:rPr>
        <w:t>消息头定义</w:t>
      </w:r>
      <w:bookmarkEnd w:id="77"/>
    </w:p>
    <w:p w14:paraId="43BE711F" w14:textId="77777777" w:rsidR="008A4256" w:rsidRPr="00634CAB" w:rsidRDefault="009F1B84" w:rsidP="008A4256">
      <w:pPr>
        <w:ind w:firstLine="480"/>
      </w:pPr>
      <w:r>
        <w:rPr>
          <w:rFonts w:hint="eastAsia"/>
        </w:rPr>
        <w:t>消息头的定义遵循</w:t>
      </w:r>
      <w:r>
        <w:rPr>
          <w:rFonts w:hint="eastAsia"/>
        </w:rPr>
        <w:t>GTP</w:t>
      </w:r>
      <w:r>
        <w:rPr>
          <w:rFonts w:hint="eastAsia"/>
        </w:rPr>
        <w:t>协议标准，</w:t>
      </w:r>
      <w:r w:rsidR="008A4256">
        <w:rPr>
          <w:rFonts w:hint="eastAsia"/>
        </w:rPr>
        <w:t>每个消息均带有一个消息头</w:t>
      </w:r>
      <w:r>
        <w:rPr>
          <w:rFonts w:hint="eastAsia"/>
        </w:rPr>
        <w:t>，</w:t>
      </w:r>
      <w:r w:rsidR="008A4256">
        <w:rPr>
          <w:rFonts w:hint="eastAsia"/>
        </w:rPr>
        <w:t>消息头中包含的要素如下：</w:t>
      </w:r>
    </w:p>
    <w:tbl>
      <w:tblPr>
        <w:tblStyle w:val="a7"/>
        <w:tblW w:w="8132" w:type="dxa"/>
        <w:jc w:val="center"/>
        <w:tblLook w:val="04A0" w:firstRow="1" w:lastRow="0" w:firstColumn="1" w:lastColumn="0" w:noHBand="0" w:noVBand="1"/>
      </w:tblPr>
      <w:tblGrid>
        <w:gridCol w:w="714"/>
        <w:gridCol w:w="1896"/>
        <w:gridCol w:w="758"/>
        <w:gridCol w:w="4764"/>
      </w:tblGrid>
      <w:tr w:rsidR="008A4256" w:rsidRPr="00AD6F19" w14:paraId="5AC2EC1A" w14:textId="77777777" w:rsidTr="00F95EAF">
        <w:trPr>
          <w:tblHeader/>
          <w:jc w:val="center"/>
        </w:trPr>
        <w:tc>
          <w:tcPr>
            <w:tcW w:w="714" w:type="dxa"/>
            <w:shd w:val="clear" w:color="auto" w:fill="D9D9D9" w:themeFill="background1" w:themeFillShade="D9"/>
          </w:tcPr>
          <w:p w14:paraId="7C067A44" w14:textId="77777777" w:rsidR="008A4256" w:rsidRPr="00AD6F19" w:rsidRDefault="008A4256" w:rsidP="00BA47D5">
            <w:pPr>
              <w:ind w:firstLineChars="0" w:firstLine="0"/>
              <w:rPr>
                <w:rFonts w:asciiTheme="minorEastAsia" w:hAnsiTheme="minorEastAsia"/>
                <w:b/>
                <w:sz w:val="21"/>
                <w:szCs w:val="21"/>
              </w:rPr>
            </w:pPr>
            <w:bookmarkStart w:id="78" w:name="OLE_LINK10"/>
            <w:bookmarkStart w:id="79" w:name="OLE_LINK13"/>
            <w:r>
              <w:rPr>
                <w:rFonts w:asciiTheme="minorEastAsia" w:hAnsiTheme="minorEastAsia" w:hint="eastAsia"/>
                <w:b/>
                <w:sz w:val="21"/>
                <w:szCs w:val="21"/>
              </w:rPr>
              <w:t>Tag</w:t>
            </w:r>
          </w:p>
        </w:tc>
        <w:tc>
          <w:tcPr>
            <w:tcW w:w="1896" w:type="dxa"/>
            <w:shd w:val="clear" w:color="auto" w:fill="D9D9D9" w:themeFill="background1" w:themeFillShade="D9"/>
          </w:tcPr>
          <w:p w14:paraId="1F8D71E6" w14:textId="77777777" w:rsidR="008A4256" w:rsidRPr="00AD6F19" w:rsidRDefault="008A4256"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域名</w:t>
            </w:r>
          </w:p>
        </w:tc>
        <w:tc>
          <w:tcPr>
            <w:tcW w:w="758" w:type="dxa"/>
            <w:shd w:val="clear" w:color="auto" w:fill="D9D9D9" w:themeFill="background1" w:themeFillShade="D9"/>
          </w:tcPr>
          <w:p w14:paraId="10574D50" w14:textId="77777777" w:rsidR="008A4256" w:rsidRPr="00AD6F19" w:rsidRDefault="008A4256"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必须</w:t>
            </w:r>
          </w:p>
        </w:tc>
        <w:tc>
          <w:tcPr>
            <w:tcW w:w="4764" w:type="dxa"/>
            <w:shd w:val="clear" w:color="auto" w:fill="D9D9D9" w:themeFill="background1" w:themeFillShade="D9"/>
          </w:tcPr>
          <w:p w14:paraId="003DB7DB" w14:textId="77777777" w:rsidR="008A4256" w:rsidRPr="00AD6F19" w:rsidRDefault="008A4256"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8A4256" w:rsidRPr="00AD6F19" w14:paraId="2974B374" w14:textId="77777777" w:rsidTr="00F95EAF">
        <w:trPr>
          <w:jc w:val="center"/>
        </w:trPr>
        <w:tc>
          <w:tcPr>
            <w:tcW w:w="714" w:type="dxa"/>
          </w:tcPr>
          <w:p w14:paraId="02E88D59" w14:textId="77777777" w:rsidR="008A4256" w:rsidRPr="007F37C1" w:rsidRDefault="008A4256" w:rsidP="00BA47D5">
            <w:pPr>
              <w:ind w:firstLineChars="0" w:firstLine="0"/>
              <w:rPr>
                <w:rFonts w:asciiTheme="minorEastAsia" w:hAnsiTheme="minorEastAsia"/>
                <w:color w:val="000000"/>
                <w:sz w:val="21"/>
                <w:szCs w:val="21"/>
              </w:rPr>
            </w:pPr>
            <w:r w:rsidRPr="007F37C1">
              <w:rPr>
                <w:rFonts w:asciiTheme="minorEastAsia" w:hAnsiTheme="minorEastAsia" w:hint="eastAsia"/>
                <w:color w:val="000000"/>
                <w:sz w:val="21"/>
                <w:szCs w:val="21"/>
              </w:rPr>
              <w:t>X01</w:t>
            </w:r>
          </w:p>
        </w:tc>
        <w:tc>
          <w:tcPr>
            <w:tcW w:w="1896" w:type="dxa"/>
          </w:tcPr>
          <w:p w14:paraId="2E834069"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beginString</w:t>
            </w:r>
          </w:p>
        </w:tc>
        <w:tc>
          <w:tcPr>
            <w:tcW w:w="758" w:type="dxa"/>
          </w:tcPr>
          <w:p w14:paraId="7C4AD502"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5DDAAEE7"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标识协议版本号，固定取值为“GTP1.0”</w:t>
            </w:r>
          </w:p>
        </w:tc>
      </w:tr>
      <w:tr w:rsidR="008A4256" w:rsidRPr="00AD6F19" w14:paraId="36799063" w14:textId="77777777" w:rsidTr="00F95EAF">
        <w:trPr>
          <w:jc w:val="center"/>
        </w:trPr>
        <w:tc>
          <w:tcPr>
            <w:tcW w:w="714" w:type="dxa"/>
            <w:vAlign w:val="center"/>
          </w:tcPr>
          <w:p w14:paraId="7D153351" w14:textId="77777777" w:rsidR="008A4256" w:rsidRPr="007F37C1" w:rsidRDefault="008A4256" w:rsidP="00BA47D5">
            <w:pPr>
              <w:ind w:firstLineChars="0" w:firstLine="0"/>
              <w:rPr>
                <w:rFonts w:asciiTheme="minorEastAsia" w:hAnsiTheme="minorEastAsia" w:cs="宋体"/>
                <w:color w:val="000000"/>
                <w:sz w:val="21"/>
                <w:szCs w:val="21"/>
              </w:rPr>
            </w:pPr>
            <w:bookmarkStart w:id="80" w:name="_Hlk457303297"/>
            <w:r w:rsidRPr="007F37C1">
              <w:rPr>
                <w:rFonts w:asciiTheme="minorEastAsia" w:hAnsiTheme="minorEastAsia" w:hint="eastAsia"/>
                <w:color w:val="000000"/>
                <w:sz w:val="21"/>
                <w:szCs w:val="21"/>
              </w:rPr>
              <w:t>X02</w:t>
            </w:r>
          </w:p>
        </w:tc>
        <w:tc>
          <w:tcPr>
            <w:tcW w:w="1896" w:type="dxa"/>
          </w:tcPr>
          <w:p w14:paraId="315EA3E3" w14:textId="77777777" w:rsidR="008A4256" w:rsidRPr="007F37C1" w:rsidRDefault="008A4256" w:rsidP="00BA47D5">
            <w:pPr>
              <w:spacing w:line="240" w:lineRule="auto"/>
              <w:ind w:firstLineChars="0" w:firstLine="0"/>
              <w:rPr>
                <w:rFonts w:asciiTheme="minorEastAsia" w:hAnsiTheme="minorEastAsia"/>
                <w:sz w:val="21"/>
                <w:szCs w:val="21"/>
              </w:rPr>
            </w:pPr>
            <w:bookmarkStart w:id="81" w:name="OLE_LINK31"/>
            <w:bookmarkStart w:id="82" w:name="OLE_LINK32"/>
            <w:r w:rsidRPr="007F37C1">
              <w:rPr>
                <w:rFonts w:asciiTheme="minorEastAsia" w:hAnsiTheme="minorEastAsia"/>
                <w:sz w:val="21"/>
                <w:szCs w:val="21"/>
              </w:rPr>
              <w:t>ContentLength</w:t>
            </w:r>
            <w:bookmarkEnd w:id="81"/>
            <w:bookmarkEnd w:id="82"/>
          </w:p>
        </w:tc>
        <w:tc>
          <w:tcPr>
            <w:tcW w:w="758" w:type="dxa"/>
          </w:tcPr>
          <w:p w14:paraId="16C1FFE1" w14:textId="77777777" w:rsidR="008A4256" w:rsidRPr="007F37C1" w:rsidRDefault="0065582C" w:rsidP="00BA47D5">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14:paraId="2B8207FF"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除消息头之外，各field长度和，以字节为单位</w:t>
            </w:r>
          </w:p>
        </w:tc>
      </w:tr>
      <w:bookmarkEnd w:id="80"/>
      <w:tr w:rsidR="008A4256" w:rsidRPr="00AD6F19" w14:paraId="543238B0" w14:textId="77777777" w:rsidTr="00F95EAF">
        <w:trPr>
          <w:jc w:val="center"/>
        </w:trPr>
        <w:tc>
          <w:tcPr>
            <w:tcW w:w="714" w:type="dxa"/>
            <w:vAlign w:val="center"/>
          </w:tcPr>
          <w:p w14:paraId="70A4FC21" w14:textId="77777777"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X03</w:t>
            </w:r>
          </w:p>
        </w:tc>
        <w:tc>
          <w:tcPr>
            <w:tcW w:w="1896" w:type="dxa"/>
          </w:tcPr>
          <w:p w14:paraId="046979D9"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MsgType</w:t>
            </w:r>
          </w:p>
        </w:tc>
        <w:tc>
          <w:tcPr>
            <w:tcW w:w="758" w:type="dxa"/>
          </w:tcPr>
          <w:p w14:paraId="5D74370C"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4E70B08F"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消息类型，不同类型消息的TID值不同</w:t>
            </w:r>
          </w:p>
        </w:tc>
      </w:tr>
      <w:tr w:rsidR="008A4256" w:rsidRPr="00AD6F19" w14:paraId="4AE915E4" w14:textId="77777777" w:rsidTr="00F95EAF">
        <w:trPr>
          <w:jc w:val="center"/>
        </w:trPr>
        <w:tc>
          <w:tcPr>
            <w:tcW w:w="714" w:type="dxa"/>
            <w:vAlign w:val="center"/>
          </w:tcPr>
          <w:p w14:paraId="25B59081" w14:textId="77777777"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X04</w:t>
            </w:r>
          </w:p>
        </w:tc>
        <w:tc>
          <w:tcPr>
            <w:tcW w:w="1896" w:type="dxa"/>
          </w:tcPr>
          <w:p w14:paraId="4175732A"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SequenceSeries</w:t>
            </w:r>
            <w:r w:rsidRPr="007F37C1">
              <w:rPr>
                <w:rFonts w:asciiTheme="minorEastAsia" w:hAnsiTheme="minorEastAsia" w:hint="eastAsia"/>
                <w:sz w:val="21"/>
                <w:szCs w:val="21"/>
              </w:rPr>
              <w:t>No</w:t>
            </w:r>
          </w:p>
        </w:tc>
        <w:tc>
          <w:tcPr>
            <w:tcW w:w="758" w:type="dxa"/>
          </w:tcPr>
          <w:p w14:paraId="51CFE4FA"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2F90390B"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序列类别号，代表数据流的标号</w:t>
            </w:r>
          </w:p>
        </w:tc>
      </w:tr>
      <w:tr w:rsidR="008A4256" w:rsidRPr="00AD6F19" w14:paraId="6C8916C2" w14:textId="77777777" w:rsidTr="00F95EAF">
        <w:trPr>
          <w:jc w:val="center"/>
        </w:trPr>
        <w:tc>
          <w:tcPr>
            <w:tcW w:w="714" w:type="dxa"/>
            <w:vAlign w:val="center"/>
          </w:tcPr>
          <w:p w14:paraId="6AF99CD3" w14:textId="77777777"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X05</w:t>
            </w:r>
          </w:p>
        </w:tc>
        <w:tc>
          <w:tcPr>
            <w:tcW w:w="1896" w:type="dxa"/>
          </w:tcPr>
          <w:p w14:paraId="0502320F"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SequenceNo</w:t>
            </w:r>
          </w:p>
        </w:tc>
        <w:tc>
          <w:tcPr>
            <w:tcW w:w="758" w:type="dxa"/>
          </w:tcPr>
          <w:p w14:paraId="4047100A"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013F1805"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消息序列号，基于数据流的编号</w:t>
            </w:r>
          </w:p>
        </w:tc>
      </w:tr>
      <w:tr w:rsidR="008A4256" w:rsidRPr="00AD6F19" w14:paraId="74CA0A38" w14:textId="77777777" w:rsidTr="00F95EAF">
        <w:trPr>
          <w:jc w:val="center"/>
        </w:trPr>
        <w:tc>
          <w:tcPr>
            <w:tcW w:w="714" w:type="dxa"/>
            <w:vAlign w:val="center"/>
          </w:tcPr>
          <w:p w14:paraId="623B115A" w14:textId="77777777"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X06</w:t>
            </w:r>
          </w:p>
        </w:tc>
        <w:tc>
          <w:tcPr>
            <w:tcW w:w="1896" w:type="dxa"/>
          </w:tcPr>
          <w:p w14:paraId="0F159F43"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Chain</w:t>
            </w:r>
            <w:r w:rsidRPr="007F37C1">
              <w:rPr>
                <w:rFonts w:asciiTheme="minorEastAsia" w:hAnsiTheme="minorEastAsia" w:hint="eastAsia"/>
                <w:sz w:val="21"/>
                <w:szCs w:val="21"/>
              </w:rPr>
              <w:t>Flag</w:t>
            </w:r>
          </w:p>
        </w:tc>
        <w:tc>
          <w:tcPr>
            <w:tcW w:w="758" w:type="dxa"/>
          </w:tcPr>
          <w:p w14:paraId="4B8B8097"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41D103FC"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消息的连续标志，取值如下：</w:t>
            </w:r>
          </w:p>
          <w:p w14:paraId="0A92C04E"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C</w:t>
            </w:r>
            <w:r w:rsidRPr="007F37C1">
              <w:rPr>
                <w:rFonts w:asciiTheme="minorEastAsia" w:hAnsiTheme="minorEastAsia"/>
                <w:sz w:val="21"/>
                <w:szCs w:val="21"/>
              </w:rPr>
              <w:t>’</w:t>
            </w:r>
            <w:r w:rsidRPr="007F37C1">
              <w:rPr>
                <w:rFonts w:asciiTheme="minorEastAsia" w:hAnsiTheme="minorEastAsia" w:hint="eastAsia"/>
                <w:sz w:val="21"/>
                <w:szCs w:val="21"/>
              </w:rPr>
              <w:t>-报文链的中间报文</w:t>
            </w:r>
            <w:r w:rsidR="009D5381">
              <w:rPr>
                <w:rFonts w:asciiTheme="minorEastAsia" w:hAnsiTheme="minorEastAsia" w:hint="eastAsia"/>
                <w:sz w:val="21"/>
                <w:szCs w:val="21"/>
              </w:rPr>
              <w:t>,有后续报文</w:t>
            </w:r>
          </w:p>
          <w:p w14:paraId="3AE81713"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L</w:t>
            </w:r>
            <w:r w:rsidRPr="007F37C1">
              <w:rPr>
                <w:rFonts w:asciiTheme="minorEastAsia" w:hAnsiTheme="minorEastAsia"/>
                <w:sz w:val="21"/>
                <w:szCs w:val="21"/>
              </w:rPr>
              <w:t>’</w:t>
            </w:r>
            <w:r w:rsidRPr="007F37C1">
              <w:rPr>
                <w:rFonts w:asciiTheme="minorEastAsia" w:hAnsiTheme="minorEastAsia" w:hint="eastAsia"/>
                <w:sz w:val="21"/>
                <w:szCs w:val="21"/>
              </w:rPr>
              <w:t>-报文链的最后一个报文，无后续报文</w:t>
            </w:r>
          </w:p>
        </w:tc>
      </w:tr>
      <w:tr w:rsidR="008A4256" w:rsidRPr="00AD6F19" w14:paraId="2C31FD3F" w14:textId="77777777" w:rsidTr="00F95EAF">
        <w:trPr>
          <w:jc w:val="center"/>
        </w:trPr>
        <w:tc>
          <w:tcPr>
            <w:tcW w:w="714" w:type="dxa"/>
            <w:vAlign w:val="center"/>
          </w:tcPr>
          <w:p w14:paraId="05F6E9C7" w14:textId="77777777"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X07</w:t>
            </w:r>
          </w:p>
        </w:tc>
        <w:tc>
          <w:tcPr>
            <w:tcW w:w="1896" w:type="dxa"/>
            <w:shd w:val="clear" w:color="auto" w:fill="auto"/>
          </w:tcPr>
          <w:p w14:paraId="6C732C44"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RootID</w:t>
            </w:r>
          </w:p>
        </w:tc>
        <w:tc>
          <w:tcPr>
            <w:tcW w:w="758" w:type="dxa"/>
            <w:shd w:val="clear" w:color="auto" w:fill="auto"/>
          </w:tcPr>
          <w:p w14:paraId="197616A8" w14:textId="77777777" w:rsidR="008A4256" w:rsidRPr="007F37C1" w:rsidRDefault="009D5381" w:rsidP="00BA47D5">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shd w:val="clear" w:color="auto" w:fill="auto"/>
          </w:tcPr>
          <w:p w14:paraId="624FD883"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作为消息来源标志，</w:t>
            </w:r>
            <w:r w:rsidR="009D5381">
              <w:rPr>
                <w:rFonts w:asciiTheme="minorEastAsia" w:hAnsiTheme="minorEastAsia" w:hint="eastAsia"/>
                <w:sz w:val="21"/>
                <w:szCs w:val="21"/>
              </w:rPr>
              <w:t>交易所原值返回</w:t>
            </w:r>
          </w:p>
        </w:tc>
      </w:tr>
      <w:tr w:rsidR="008A4256" w:rsidRPr="00AD6F19" w14:paraId="65775695" w14:textId="77777777" w:rsidTr="00F95EAF">
        <w:trPr>
          <w:jc w:val="center"/>
        </w:trPr>
        <w:tc>
          <w:tcPr>
            <w:tcW w:w="714" w:type="dxa"/>
            <w:vAlign w:val="center"/>
          </w:tcPr>
          <w:p w14:paraId="14CD23B2" w14:textId="77777777"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lastRenderedPageBreak/>
              <w:t>X08</w:t>
            </w:r>
          </w:p>
        </w:tc>
        <w:tc>
          <w:tcPr>
            <w:tcW w:w="1896" w:type="dxa"/>
          </w:tcPr>
          <w:p w14:paraId="1CDF13EC"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SenderID</w:t>
            </w:r>
          </w:p>
        </w:tc>
        <w:tc>
          <w:tcPr>
            <w:tcW w:w="758" w:type="dxa"/>
          </w:tcPr>
          <w:p w14:paraId="350BF750" w14:textId="77777777" w:rsidR="008A4256" w:rsidRPr="007F37C1" w:rsidRDefault="009D5381" w:rsidP="00BA47D5">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14:paraId="271B82D8"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发送方标识符</w:t>
            </w:r>
          </w:p>
        </w:tc>
      </w:tr>
      <w:tr w:rsidR="008A4256" w:rsidRPr="00AD6F19" w14:paraId="21C818C3" w14:textId="77777777" w:rsidTr="00F95EAF">
        <w:trPr>
          <w:jc w:val="center"/>
        </w:trPr>
        <w:tc>
          <w:tcPr>
            <w:tcW w:w="714" w:type="dxa"/>
          </w:tcPr>
          <w:p w14:paraId="2E418239" w14:textId="77777777"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X09</w:t>
            </w:r>
          </w:p>
        </w:tc>
        <w:tc>
          <w:tcPr>
            <w:tcW w:w="1896" w:type="dxa"/>
          </w:tcPr>
          <w:p w14:paraId="222D945C" w14:textId="77777777" w:rsidR="008A4256" w:rsidRPr="007F37C1" w:rsidRDefault="008A4256" w:rsidP="00BA47D5">
            <w:pPr>
              <w:spacing w:line="240" w:lineRule="auto"/>
              <w:ind w:firstLineChars="0" w:firstLine="0"/>
              <w:rPr>
                <w:rFonts w:asciiTheme="minorEastAsia" w:hAnsiTheme="minorEastAsia"/>
                <w:sz w:val="21"/>
                <w:szCs w:val="21"/>
              </w:rPr>
            </w:pPr>
            <w:bookmarkStart w:id="83" w:name="OLE_LINK25"/>
            <w:bookmarkStart w:id="84" w:name="OLE_LINK26"/>
            <w:r w:rsidRPr="007F37C1">
              <w:rPr>
                <w:rFonts w:asciiTheme="minorEastAsia" w:hAnsiTheme="minorEastAsia" w:hint="eastAsia"/>
                <w:sz w:val="21"/>
                <w:szCs w:val="21"/>
              </w:rPr>
              <w:t>ReceiverID</w:t>
            </w:r>
            <w:bookmarkEnd w:id="83"/>
            <w:bookmarkEnd w:id="84"/>
          </w:p>
        </w:tc>
        <w:tc>
          <w:tcPr>
            <w:tcW w:w="758" w:type="dxa"/>
          </w:tcPr>
          <w:p w14:paraId="49A1441F" w14:textId="77777777" w:rsidR="008A4256" w:rsidRPr="007F37C1" w:rsidRDefault="009D5381" w:rsidP="00BA47D5">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14:paraId="4ABF23AA" w14:textId="77777777"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接收方标识符</w:t>
            </w:r>
          </w:p>
        </w:tc>
      </w:tr>
    </w:tbl>
    <w:bookmarkEnd w:id="78"/>
    <w:bookmarkEnd w:id="79"/>
    <w:p w14:paraId="146AA8D0" w14:textId="77777777" w:rsidR="008A4256" w:rsidRDefault="008A4256" w:rsidP="008A4256">
      <w:pPr>
        <w:ind w:firstLine="480"/>
      </w:pPr>
      <w:r>
        <w:rPr>
          <w:rFonts w:hint="eastAsia"/>
        </w:rPr>
        <w:t>其中：</w:t>
      </w:r>
    </w:p>
    <w:p w14:paraId="5ADB0156" w14:textId="77777777" w:rsidR="008A4256" w:rsidRDefault="008A4256" w:rsidP="008A4256">
      <w:pPr>
        <w:ind w:firstLine="480"/>
      </w:pPr>
      <w:r>
        <w:rPr>
          <w:rFonts w:hint="eastAsia"/>
        </w:rPr>
        <w:t>1</w:t>
      </w:r>
      <w:r>
        <w:rPr>
          <w:rFonts w:hint="eastAsia"/>
        </w:rPr>
        <w:t>）</w:t>
      </w:r>
      <w:r>
        <w:rPr>
          <w:rFonts w:hint="eastAsia"/>
          <w:b/>
        </w:rPr>
        <w:t>BeginString</w:t>
      </w:r>
      <w:r>
        <w:rPr>
          <w:rFonts w:hint="eastAsia"/>
        </w:rPr>
        <w:t>：标识消息的协议版本号，不同版本号消息的消息头可能存在差异。</w:t>
      </w:r>
    </w:p>
    <w:p w14:paraId="1ECF2EEA" w14:textId="77777777" w:rsidR="008A4256" w:rsidRDefault="008A4256" w:rsidP="008A4256">
      <w:pPr>
        <w:ind w:firstLine="480"/>
      </w:pPr>
      <w:r>
        <w:rPr>
          <w:rFonts w:hint="eastAsia"/>
        </w:rPr>
        <w:t>2</w:t>
      </w:r>
      <w:r>
        <w:rPr>
          <w:rFonts w:hint="eastAsia"/>
        </w:rPr>
        <w:t>）</w:t>
      </w:r>
      <w:r w:rsidRPr="00870CFE">
        <w:rPr>
          <w:rFonts w:hint="eastAsia"/>
          <w:b/>
        </w:rPr>
        <w:t>Chain</w:t>
      </w:r>
      <w:r>
        <w:rPr>
          <w:rFonts w:hint="eastAsia"/>
          <w:b/>
        </w:rPr>
        <w:t>Flag</w:t>
      </w:r>
      <w:r>
        <w:rPr>
          <w:rFonts w:hint="eastAsia"/>
        </w:rPr>
        <w:t>：当报文长度超过最大报文长度时，长报文需要分割成多个报文发送。通过</w:t>
      </w:r>
      <w:r>
        <w:rPr>
          <w:rFonts w:hint="eastAsia"/>
        </w:rPr>
        <w:t>Chain</w:t>
      </w:r>
      <w:r>
        <w:rPr>
          <w:rFonts w:hint="eastAsia"/>
        </w:rPr>
        <w:t>标识可以用来识别收到的报文是被分割成多块的长报文的哪一部分。一个长报文被分割成多个报文后，其序列号（</w:t>
      </w:r>
      <w:r>
        <w:rPr>
          <w:rFonts w:hint="eastAsia"/>
        </w:rPr>
        <w:t>SequeceNo</w:t>
      </w:r>
      <w:r>
        <w:rPr>
          <w:rFonts w:hint="eastAsia"/>
        </w:rPr>
        <w:t>）相同。</w:t>
      </w:r>
    </w:p>
    <w:p w14:paraId="0D47855A" w14:textId="77777777" w:rsidR="008A4256" w:rsidRDefault="008A4256" w:rsidP="008A4256">
      <w:pPr>
        <w:ind w:firstLine="480"/>
        <w:rPr>
          <w:szCs w:val="24"/>
        </w:rPr>
      </w:pPr>
      <w:r>
        <w:rPr>
          <w:rFonts w:hint="eastAsia"/>
          <w:szCs w:val="24"/>
        </w:rPr>
        <w:t>3</w:t>
      </w:r>
      <w:r w:rsidRPr="00D97F43">
        <w:rPr>
          <w:rFonts w:hint="eastAsia"/>
          <w:szCs w:val="24"/>
        </w:rPr>
        <w:t>）</w:t>
      </w:r>
      <w:r w:rsidRPr="00D97F43">
        <w:rPr>
          <w:rFonts w:hint="eastAsia"/>
          <w:b/>
          <w:szCs w:val="24"/>
        </w:rPr>
        <w:t xml:space="preserve">SequenceSeriesNo </w:t>
      </w:r>
      <w:r w:rsidRPr="00D97F43">
        <w:rPr>
          <w:rFonts w:hint="eastAsia"/>
          <w:szCs w:val="24"/>
        </w:rPr>
        <w:t>和</w:t>
      </w:r>
      <w:r w:rsidRPr="00D97F43">
        <w:rPr>
          <w:rFonts w:hint="eastAsia"/>
          <w:szCs w:val="24"/>
        </w:rPr>
        <w:t xml:space="preserve"> </w:t>
      </w:r>
      <w:r w:rsidRPr="00D97F43">
        <w:rPr>
          <w:b/>
          <w:szCs w:val="24"/>
        </w:rPr>
        <w:t>SequenceNo</w:t>
      </w:r>
      <w:r w:rsidRPr="00D97F43">
        <w:rPr>
          <w:rFonts w:hint="eastAsia"/>
          <w:szCs w:val="24"/>
        </w:rPr>
        <w:t xml:space="preserve">: </w:t>
      </w:r>
      <w:r w:rsidRPr="00D97F43">
        <w:rPr>
          <w:rFonts w:hint="eastAsia"/>
          <w:szCs w:val="24"/>
        </w:rPr>
        <w:t>用于保障通讯双方信息的完整性和有序性而定义的两个字段。</w:t>
      </w:r>
    </w:p>
    <w:p w14:paraId="0BD385F8" w14:textId="77777777" w:rsidR="008A4256" w:rsidRDefault="008A4256" w:rsidP="008A4256">
      <w:pPr>
        <w:ind w:firstLine="480"/>
        <w:rPr>
          <w:szCs w:val="24"/>
        </w:rPr>
      </w:pPr>
      <w:r>
        <w:rPr>
          <w:rFonts w:hint="eastAsia"/>
          <w:szCs w:val="24"/>
        </w:rPr>
        <w:t>4</w:t>
      </w:r>
      <w:r>
        <w:rPr>
          <w:rFonts w:hint="eastAsia"/>
          <w:szCs w:val="24"/>
        </w:rPr>
        <w:t>）</w:t>
      </w:r>
      <w:r>
        <w:rPr>
          <w:rFonts w:hint="eastAsia"/>
          <w:b/>
          <w:szCs w:val="24"/>
        </w:rPr>
        <w:t>MsgType</w:t>
      </w:r>
      <w:r>
        <w:rPr>
          <w:rFonts w:hint="eastAsia"/>
          <w:szCs w:val="24"/>
        </w:rPr>
        <w:t xml:space="preserve">: </w:t>
      </w:r>
      <w:r>
        <w:rPr>
          <w:rFonts w:hint="eastAsia"/>
          <w:szCs w:val="24"/>
        </w:rPr>
        <w:t>用于标识消息类型，具体定义参见</w:t>
      </w:r>
      <w:r w:rsidR="009D5381">
        <w:rPr>
          <w:rFonts w:hint="eastAsia"/>
          <w:szCs w:val="24"/>
        </w:rPr>
        <w:t>“消息类型”</w:t>
      </w:r>
      <w:r>
        <w:rPr>
          <w:rFonts w:hint="eastAsia"/>
          <w:szCs w:val="24"/>
        </w:rPr>
        <w:t>章节。</w:t>
      </w:r>
    </w:p>
    <w:p w14:paraId="4CC73E61" w14:textId="77777777" w:rsidR="008A4256" w:rsidRPr="00E34968" w:rsidRDefault="008A4256" w:rsidP="008A4256">
      <w:pPr>
        <w:ind w:firstLine="480"/>
        <w:rPr>
          <w:szCs w:val="24"/>
        </w:rPr>
      </w:pPr>
      <w:r>
        <w:rPr>
          <w:rFonts w:hint="eastAsia"/>
          <w:szCs w:val="24"/>
        </w:rPr>
        <w:t>5</w:t>
      </w:r>
      <w:r>
        <w:rPr>
          <w:rFonts w:hint="eastAsia"/>
          <w:szCs w:val="24"/>
        </w:rPr>
        <w:t>）</w:t>
      </w:r>
      <w:r w:rsidRPr="007B75FB">
        <w:rPr>
          <w:rFonts w:hint="eastAsia"/>
          <w:b/>
          <w:szCs w:val="24"/>
        </w:rPr>
        <w:t>SenderID</w:t>
      </w:r>
      <w:r>
        <w:rPr>
          <w:rFonts w:hint="eastAsia"/>
          <w:szCs w:val="24"/>
        </w:rPr>
        <w:t xml:space="preserve"> </w:t>
      </w:r>
      <w:r>
        <w:rPr>
          <w:rFonts w:hint="eastAsia"/>
          <w:szCs w:val="24"/>
        </w:rPr>
        <w:t>和</w:t>
      </w:r>
      <w:r>
        <w:rPr>
          <w:rFonts w:hint="eastAsia"/>
          <w:szCs w:val="24"/>
        </w:rPr>
        <w:t xml:space="preserve"> </w:t>
      </w:r>
      <w:r w:rsidRPr="007B75FB">
        <w:rPr>
          <w:rFonts w:hint="eastAsia"/>
          <w:b/>
          <w:szCs w:val="24"/>
        </w:rPr>
        <w:t>ReceiverID</w:t>
      </w:r>
      <w:r>
        <w:rPr>
          <w:rFonts w:hint="eastAsia"/>
          <w:szCs w:val="24"/>
        </w:rPr>
        <w:t>：用于标识发送方和接收方。当为交易所时，默认为为</w:t>
      </w:r>
      <w:r>
        <w:rPr>
          <w:rFonts w:hint="eastAsia"/>
          <w:szCs w:val="24"/>
        </w:rPr>
        <w:t>0000</w:t>
      </w:r>
      <w:r>
        <w:rPr>
          <w:rFonts w:hint="eastAsia"/>
          <w:szCs w:val="24"/>
        </w:rPr>
        <w:t>。</w:t>
      </w:r>
    </w:p>
    <w:p w14:paraId="12B0ED6D" w14:textId="77777777" w:rsidR="007741AB" w:rsidRDefault="007741AB" w:rsidP="007741AB">
      <w:pPr>
        <w:pStyle w:val="1"/>
        <w:numPr>
          <w:ilvl w:val="0"/>
          <w:numId w:val="4"/>
        </w:numPr>
      </w:pPr>
      <w:bookmarkStart w:id="85" w:name="_Toc462670470"/>
      <w:r>
        <w:rPr>
          <w:rFonts w:hint="eastAsia"/>
        </w:rPr>
        <w:t>消息</w:t>
      </w:r>
      <w:r w:rsidR="00CE587A">
        <w:rPr>
          <w:rFonts w:hint="eastAsia"/>
        </w:rPr>
        <w:t>体</w:t>
      </w:r>
      <w:r w:rsidR="00C41F4E">
        <w:rPr>
          <w:rFonts w:hint="eastAsia"/>
        </w:rPr>
        <w:t>定义</w:t>
      </w:r>
      <w:bookmarkEnd w:id="85"/>
    </w:p>
    <w:p w14:paraId="28912E70" w14:textId="77777777" w:rsidR="00C14F47" w:rsidRPr="00E751DF" w:rsidRDefault="00C14F47" w:rsidP="00C14F47">
      <w:pPr>
        <w:pStyle w:val="2"/>
        <w:numPr>
          <w:ilvl w:val="1"/>
          <w:numId w:val="4"/>
        </w:numPr>
        <w:ind w:left="0" w:firstLineChars="0" w:firstLine="0"/>
      </w:pPr>
      <w:bookmarkStart w:id="86" w:name="_Toc426537842"/>
      <w:bookmarkStart w:id="87" w:name="_Toc462670471"/>
      <w:r>
        <w:rPr>
          <w:rFonts w:hint="eastAsia"/>
        </w:rPr>
        <w:t>基本约定</w:t>
      </w:r>
      <w:bookmarkEnd w:id="86"/>
      <w:bookmarkEnd w:id="87"/>
    </w:p>
    <w:p w14:paraId="64AF4F3C" w14:textId="77777777" w:rsidR="00C14F47" w:rsidRPr="00A10CA4" w:rsidRDefault="00C14F47" w:rsidP="00C14F47">
      <w:pPr>
        <w:pStyle w:val="3"/>
        <w:numPr>
          <w:ilvl w:val="2"/>
          <w:numId w:val="4"/>
        </w:numPr>
        <w:ind w:left="0" w:firstLineChars="0" w:firstLine="0"/>
        <w:rPr>
          <w:rFonts w:asciiTheme="minorEastAsia" w:hAnsiTheme="minorEastAsia"/>
          <w:color w:val="000000" w:themeColor="text1"/>
        </w:rPr>
      </w:pPr>
      <w:bookmarkStart w:id="88" w:name="_Toc426537843"/>
      <w:bookmarkStart w:id="89" w:name="_Toc462670472"/>
      <w:r w:rsidRPr="00A10CA4">
        <w:rPr>
          <w:rFonts w:asciiTheme="minorEastAsia" w:hAnsiTheme="minorEastAsia" w:hint="eastAsia"/>
          <w:color w:val="000000" w:themeColor="text1"/>
        </w:rPr>
        <w:t>符号约定</w:t>
      </w:r>
      <w:bookmarkEnd w:id="88"/>
      <w:bookmarkEnd w:id="89"/>
    </w:p>
    <w:p w14:paraId="347F94C1" w14:textId="77777777" w:rsidR="00C14F47" w:rsidRPr="00A10CA4" w:rsidRDefault="00C14F47" w:rsidP="00C14F47">
      <w:pPr>
        <w:ind w:firstLine="480"/>
        <w:rPr>
          <w:rFonts w:asciiTheme="minorEastAsia" w:hAnsiTheme="minorEastAsia"/>
          <w:color w:val="000000" w:themeColor="text1"/>
        </w:rPr>
      </w:pPr>
      <w:r w:rsidRPr="00A10CA4">
        <w:rPr>
          <w:rFonts w:asciiTheme="minorEastAsia" w:hAnsiTheme="minorEastAsia" w:hint="eastAsia"/>
          <w:color w:val="000000" w:themeColor="text1"/>
        </w:rPr>
        <w:t>在定义消息体时，针对数据域的取值，引入如下符号：</w:t>
      </w:r>
    </w:p>
    <w:tbl>
      <w:tblPr>
        <w:tblW w:w="760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50"/>
        <w:gridCol w:w="1260"/>
        <w:gridCol w:w="4993"/>
      </w:tblGrid>
      <w:tr w:rsidR="00C14F47" w:rsidRPr="00A10CA4" w14:paraId="26919429" w14:textId="77777777" w:rsidTr="00310394">
        <w:trPr>
          <w:jc w:val="center"/>
        </w:trPr>
        <w:tc>
          <w:tcPr>
            <w:tcW w:w="2610" w:type="dxa"/>
            <w:gridSpan w:val="2"/>
            <w:tcBorders>
              <w:top w:val="single" w:sz="4" w:space="0" w:color="auto"/>
              <w:left w:val="single" w:sz="8" w:space="0" w:color="auto"/>
              <w:bottom w:val="single" w:sz="4" w:space="0" w:color="auto"/>
              <w:right w:val="single" w:sz="4" w:space="0" w:color="auto"/>
            </w:tcBorders>
            <w:vAlign w:val="center"/>
            <w:hideMark/>
          </w:tcPr>
          <w:p w14:paraId="1D7A6F6E" w14:textId="77777777"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符号</w:t>
            </w:r>
          </w:p>
        </w:tc>
        <w:tc>
          <w:tcPr>
            <w:tcW w:w="4993" w:type="dxa"/>
            <w:tcBorders>
              <w:top w:val="single" w:sz="4" w:space="0" w:color="auto"/>
              <w:left w:val="single" w:sz="4" w:space="0" w:color="auto"/>
              <w:bottom w:val="single" w:sz="4" w:space="0" w:color="auto"/>
              <w:right w:val="single" w:sz="8" w:space="0" w:color="auto"/>
            </w:tcBorders>
            <w:hideMark/>
          </w:tcPr>
          <w:p w14:paraId="7D119517" w14:textId="77777777"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含义</w:t>
            </w:r>
          </w:p>
        </w:tc>
      </w:tr>
      <w:tr w:rsidR="00C14F47" w:rsidRPr="00A10CA4" w14:paraId="093F5AAD" w14:textId="77777777" w:rsidTr="00310394">
        <w:trPr>
          <w:cantSplit/>
          <w:jc w:val="center"/>
        </w:trPr>
        <w:tc>
          <w:tcPr>
            <w:tcW w:w="1350" w:type="dxa"/>
            <w:vMerge w:val="restart"/>
            <w:tcBorders>
              <w:top w:val="single" w:sz="4" w:space="0" w:color="auto"/>
              <w:left w:val="single" w:sz="8" w:space="0" w:color="auto"/>
              <w:bottom w:val="single" w:sz="8" w:space="0" w:color="auto"/>
              <w:right w:val="single" w:sz="4" w:space="0" w:color="auto"/>
            </w:tcBorders>
            <w:vAlign w:val="center"/>
            <w:hideMark/>
          </w:tcPr>
          <w:p w14:paraId="39EDA5A9" w14:textId="77777777"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数据域取值符号</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CF92A25" w14:textId="77777777"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M</w:t>
            </w:r>
          </w:p>
        </w:tc>
        <w:tc>
          <w:tcPr>
            <w:tcW w:w="4993" w:type="dxa"/>
            <w:tcBorders>
              <w:top w:val="single" w:sz="4" w:space="0" w:color="auto"/>
              <w:left w:val="single" w:sz="4" w:space="0" w:color="auto"/>
              <w:bottom w:val="single" w:sz="4" w:space="0" w:color="auto"/>
              <w:right w:val="single" w:sz="8" w:space="0" w:color="auto"/>
            </w:tcBorders>
            <w:hideMark/>
          </w:tcPr>
          <w:p w14:paraId="2DD2C0E8" w14:textId="77777777"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必须填写的域</w:t>
            </w:r>
          </w:p>
        </w:tc>
      </w:tr>
      <w:tr w:rsidR="00C14F47" w:rsidRPr="00A10CA4" w14:paraId="3667EC09" w14:textId="77777777" w:rsidTr="00310394">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5E8662E2" w14:textId="77777777"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48C4F3E" w14:textId="77777777"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C</w:t>
            </w:r>
          </w:p>
        </w:tc>
        <w:tc>
          <w:tcPr>
            <w:tcW w:w="4993" w:type="dxa"/>
            <w:tcBorders>
              <w:top w:val="single" w:sz="4" w:space="0" w:color="auto"/>
              <w:left w:val="single" w:sz="4" w:space="0" w:color="auto"/>
              <w:bottom w:val="single" w:sz="4" w:space="0" w:color="auto"/>
              <w:right w:val="single" w:sz="8" w:space="0" w:color="auto"/>
            </w:tcBorders>
          </w:tcPr>
          <w:p w14:paraId="75C8E0E0" w14:textId="77777777"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某条件成立时必须填写的域</w:t>
            </w:r>
          </w:p>
        </w:tc>
      </w:tr>
      <w:tr w:rsidR="00C14F47" w:rsidRPr="00A10CA4" w14:paraId="52B1236C" w14:textId="77777777" w:rsidTr="00310394">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4BD6D615" w14:textId="77777777"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BDFC20B" w14:textId="77777777"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O</w:t>
            </w:r>
          </w:p>
        </w:tc>
        <w:tc>
          <w:tcPr>
            <w:tcW w:w="4993" w:type="dxa"/>
            <w:tcBorders>
              <w:top w:val="single" w:sz="4" w:space="0" w:color="auto"/>
              <w:left w:val="single" w:sz="4" w:space="0" w:color="auto"/>
              <w:bottom w:val="single" w:sz="4" w:space="0" w:color="auto"/>
              <w:right w:val="single" w:sz="8" w:space="0" w:color="auto"/>
            </w:tcBorders>
          </w:tcPr>
          <w:p w14:paraId="2223CE61" w14:textId="77777777"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可选，非必须填写的域</w:t>
            </w:r>
          </w:p>
        </w:tc>
      </w:tr>
      <w:tr w:rsidR="00C14F47" w:rsidRPr="00A10CA4" w14:paraId="01E7D264" w14:textId="77777777" w:rsidTr="00310394">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70A8CB4F" w14:textId="77777777"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68C972E" w14:textId="77777777"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highlight w:val="lightGray"/>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2A906E65" w14:textId="77777777"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必须与先前报文中对应域的值相同的域</w:t>
            </w:r>
          </w:p>
        </w:tc>
      </w:tr>
      <w:tr w:rsidR="00C14F47" w:rsidRPr="00A10CA4" w14:paraId="3E2F96BA" w14:textId="77777777" w:rsidTr="00310394">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357EF48F" w14:textId="77777777"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278EE90" w14:textId="77777777"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5464E846" w14:textId="77777777"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必须去除的域</w:t>
            </w:r>
          </w:p>
        </w:tc>
      </w:tr>
      <w:tr w:rsidR="00C14F47" w:rsidRPr="00A10CA4" w14:paraId="1DCA30F7" w14:textId="77777777" w:rsidTr="00310394">
        <w:trPr>
          <w:cantSplit/>
          <w:jc w:val="center"/>
        </w:trPr>
        <w:tc>
          <w:tcPr>
            <w:tcW w:w="1350" w:type="dxa"/>
            <w:vMerge w:val="restart"/>
            <w:tcBorders>
              <w:top w:val="single" w:sz="4" w:space="0" w:color="auto"/>
              <w:left w:val="single" w:sz="8" w:space="0" w:color="auto"/>
              <w:right w:val="single" w:sz="4" w:space="0" w:color="auto"/>
            </w:tcBorders>
            <w:vAlign w:val="center"/>
          </w:tcPr>
          <w:p w14:paraId="42B63A7B" w14:textId="77777777" w:rsidR="00C14F47" w:rsidRPr="00A10CA4" w:rsidRDefault="00C14F47" w:rsidP="00310394">
            <w:pPr>
              <w:widowControl/>
              <w:spacing w:line="240" w:lineRule="auto"/>
              <w:ind w:firstLineChars="0" w:firstLine="0"/>
              <w:jc w:val="center"/>
              <w:rPr>
                <w:rFonts w:asciiTheme="minorEastAsia" w:hAnsiTheme="minorEastAsia"/>
                <w:b/>
                <w:color w:val="000000" w:themeColor="text1"/>
                <w:kern w:val="0"/>
                <w:sz w:val="20"/>
                <w:szCs w:val="24"/>
              </w:rPr>
            </w:pPr>
            <w:r w:rsidRPr="00A10CA4">
              <w:rPr>
                <w:rFonts w:asciiTheme="minorEastAsia" w:hAnsiTheme="minorEastAsia" w:hint="eastAsia"/>
                <w:b/>
                <w:color w:val="000000" w:themeColor="text1"/>
                <w:sz w:val="20"/>
              </w:rPr>
              <w:t>数据域属性符号</w:t>
            </w:r>
          </w:p>
        </w:tc>
        <w:tc>
          <w:tcPr>
            <w:tcW w:w="1260" w:type="dxa"/>
            <w:tcBorders>
              <w:top w:val="single" w:sz="4" w:space="0" w:color="auto"/>
              <w:left w:val="single" w:sz="4" w:space="0" w:color="auto"/>
              <w:bottom w:val="single" w:sz="4" w:space="0" w:color="auto"/>
              <w:right w:val="single" w:sz="4" w:space="0" w:color="auto"/>
            </w:tcBorders>
            <w:vAlign w:val="center"/>
          </w:tcPr>
          <w:p w14:paraId="63EE6383" w14:textId="77777777"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p>
        </w:tc>
        <w:tc>
          <w:tcPr>
            <w:tcW w:w="4993" w:type="dxa"/>
            <w:tcBorders>
              <w:top w:val="single" w:sz="4" w:space="0" w:color="auto"/>
              <w:left w:val="single" w:sz="4" w:space="0" w:color="auto"/>
              <w:bottom w:val="single" w:sz="4" w:space="0" w:color="auto"/>
              <w:right w:val="single" w:sz="8" w:space="0" w:color="auto"/>
            </w:tcBorders>
          </w:tcPr>
          <w:p w14:paraId="4B6C88D5" w14:textId="77777777"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基本数据域</w:t>
            </w:r>
          </w:p>
        </w:tc>
      </w:tr>
      <w:tr w:rsidR="00C14F47" w:rsidRPr="00A10CA4" w14:paraId="1901B1BD" w14:textId="77777777" w:rsidTr="00310394">
        <w:trPr>
          <w:cantSplit/>
          <w:jc w:val="center"/>
        </w:trPr>
        <w:tc>
          <w:tcPr>
            <w:tcW w:w="1350" w:type="dxa"/>
            <w:vMerge/>
            <w:tcBorders>
              <w:top w:val="single" w:sz="4" w:space="0" w:color="auto"/>
              <w:left w:val="single" w:sz="8" w:space="0" w:color="auto"/>
              <w:right w:val="single" w:sz="4" w:space="0" w:color="auto"/>
            </w:tcBorders>
            <w:vAlign w:val="center"/>
          </w:tcPr>
          <w:p w14:paraId="70C5488C" w14:textId="77777777" w:rsidR="00C14F47" w:rsidRPr="00A10CA4" w:rsidRDefault="00C14F47" w:rsidP="00310394">
            <w:pPr>
              <w:widowControl/>
              <w:spacing w:line="240" w:lineRule="auto"/>
              <w:ind w:firstLineChars="0" w:firstLine="0"/>
              <w:jc w:val="left"/>
              <w:rPr>
                <w:rFonts w:asciiTheme="minorEastAsia" w:hAnsiTheme="minorEastAsia"/>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7D1460" w14:textId="77777777"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688387E8" w14:textId="77777777"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标识为消息组件名称数据域</w:t>
            </w:r>
          </w:p>
        </w:tc>
      </w:tr>
      <w:tr w:rsidR="00C14F47" w:rsidRPr="00A10CA4" w14:paraId="4B5B9971" w14:textId="77777777" w:rsidTr="00310394">
        <w:trPr>
          <w:cantSplit/>
          <w:jc w:val="center"/>
        </w:trPr>
        <w:tc>
          <w:tcPr>
            <w:tcW w:w="1350" w:type="dxa"/>
            <w:vMerge/>
            <w:tcBorders>
              <w:left w:val="single" w:sz="8" w:space="0" w:color="auto"/>
              <w:right w:val="single" w:sz="4" w:space="0" w:color="auto"/>
            </w:tcBorders>
            <w:vAlign w:val="center"/>
          </w:tcPr>
          <w:p w14:paraId="710C6D0F" w14:textId="77777777" w:rsidR="00C14F47" w:rsidRPr="00A10CA4" w:rsidRDefault="00C14F47" w:rsidP="00310394">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04C0CAA5" w14:textId="77777777"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732AC885" w14:textId="77777777"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标识为消息组件中重复的数据域</w:t>
            </w:r>
          </w:p>
        </w:tc>
      </w:tr>
      <w:tr w:rsidR="00C14F47" w:rsidRPr="00A10CA4" w14:paraId="13E32414" w14:textId="77777777" w:rsidTr="00310394">
        <w:trPr>
          <w:cantSplit/>
          <w:jc w:val="center"/>
        </w:trPr>
        <w:tc>
          <w:tcPr>
            <w:tcW w:w="1350" w:type="dxa"/>
            <w:vMerge/>
            <w:tcBorders>
              <w:left w:val="single" w:sz="8" w:space="0" w:color="auto"/>
              <w:right w:val="single" w:sz="4" w:space="0" w:color="auto"/>
            </w:tcBorders>
            <w:vAlign w:val="center"/>
          </w:tcPr>
          <w:p w14:paraId="141A5919" w14:textId="77777777" w:rsidR="00C14F47" w:rsidRPr="00A10CA4" w:rsidRDefault="00C14F47" w:rsidP="00310394">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51D8CDC7" w14:textId="77777777"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055B1FE4" w14:textId="77777777"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标识为消息组件中包含的基础数据域</w:t>
            </w:r>
          </w:p>
        </w:tc>
      </w:tr>
      <w:tr w:rsidR="00C14F47" w:rsidRPr="00A10CA4" w14:paraId="5528021B" w14:textId="77777777" w:rsidTr="00310394">
        <w:trPr>
          <w:cantSplit/>
          <w:trHeight w:val="241"/>
          <w:jc w:val="center"/>
        </w:trPr>
        <w:tc>
          <w:tcPr>
            <w:tcW w:w="1350" w:type="dxa"/>
            <w:vMerge/>
            <w:tcBorders>
              <w:left w:val="single" w:sz="8" w:space="0" w:color="auto"/>
              <w:right w:val="single" w:sz="4" w:space="0" w:color="auto"/>
            </w:tcBorders>
            <w:vAlign w:val="center"/>
          </w:tcPr>
          <w:p w14:paraId="0BEBDA3A" w14:textId="77777777" w:rsidR="00C14F47" w:rsidRPr="00A10CA4" w:rsidRDefault="00C14F47" w:rsidP="00310394">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721F9711" w14:textId="77777777"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40F369A0" w14:textId="77777777"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标识为消息组件中的子消息组件</w:t>
            </w:r>
          </w:p>
        </w:tc>
      </w:tr>
      <w:tr w:rsidR="00C14F47" w:rsidRPr="00A10CA4" w14:paraId="262B743D" w14:textId="77777777" w:rsidTr="00310394">
        <w:trPr>
          <w:cantSplit/>
          <w:jc w:val="center"/>
        </w:trPr>
        <w:tc>
          <w:tcPr>
            <w:tcW w:w="1350" w:type="dxa"/>
            <w:vMerge/>
            <w:tcBorders>
              <w:left w:val="single" w:sz="8" w:space="0" w:color="auto"/>
              <w:right w:val="single" w:sz="4" w:space="0" w:color="auto"/>
            </w:tcBorders>
            <w:vAlign w:val="center"/>
          </w:tcPr>
          <w:p w14:paraId="7AE59D9F" w14:textId="77777777" w:rsidR="00C14F47" w:rsidRPr="00A10CA4" w:rsidRDefault="00C14F47" w:rsidP="00310394">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55DCD878" w14:textId="77777777"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1469493D" w14:textId="77777777"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标识为子消息组件中重复的数据域块</w:t>
            </w:r>
          </w:p>
        </w:tc>
      </w:tr>
      <w:tr w:rsidR="00C14F47" w:rsidRPr="00A10CA4" w14:paraId="11C98602" w14:textId="77777777" w:rsidTr="00310394">
        <w:trPr>
          <w:cantSplit/>
          <w:jc w:val="center"/>
        </w:trPr>
        <w:tc>
          <w:tcPr>
            <w:tcW w:w="1350" w:type="dxa"/>
            <w:vMerge/>
            <w:tcBorders>
              <w:left w:val="single" w:sz="8" w:space="0" w:color="auto"/>
              <w:right w:val="single" w:sz="4" w:space="0" w:color="auto"/>
            </w:tcBorders>
            <w:vAlign w:val="center"/>
          </w:tcPr>
          <w:p w14:paraId="6C172226" w14:textId="77777777" w:rsidR="00C14F47" w:rsidRPr="00A10CA4" w:rsidRDefault="00C14F47" w:rsidP="00310394">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4E85EB6A" w14:textId="77777777"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02A512A9" w14:textId="77777777"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标识为子消息组件中包含的基础数据域</w:t>
            </w:r>
          </w:p>
        </w:tc>
      </w:tr>
    </w:tbl>
    <w:p w14:paraId="7B26BF6F" w14:textId="77777777" w:rsidR="00C14F47" w:rsidRDefault="00C14F47" w:rsidP="00C14F47">
      <w:pPr>
        <w:pStyle w:val="3"/>
        <w:numPr>
          <w:ilvl w:val="2"/>
          <w:numId w:val="4"/>
        </w:numPr>
        <w:ind w:left="0" w:firstLineChars="0" w:firstLine="0"/>
        <w:rPr>
          <w:rFonts w:asciiTheme="minorEastAsia" w:hAnsiTheme="minorEastAsia"/>
          <w:color w:val="000000" w:themeColor="text1"/>
        </w:rPr>
      </w:pPr>
      <w:bookmarkStart w:id="90" w:name="_Toc426537844"/>
      <w:bookmarkStart w:id="91" w:name="_Toc462670473"/>
      <w:r>
        <w:rPr>
          <w:rFonts w:asciiTheme="minorEastAsia" w:hAnsiTheme="minorEastAsia" w:hint="eastAsia"/>
          <w:color w:val="000000" w:themeColor="text1"/>
        </w:rPr>
        <w:t>转义规则</w:t>
      </w:r>
      <w:bookmarkEnd w:id="90"/>
      <w:bookmarkEnd w:id="91"/>
    </w:p>
    <w:p w14:paraId="188B0BD3" w14:textId="77777777" w:rsidR="00C14F47" w:rsidRPr="00DE53E1" w:rsidRDefault="00C14F47" w:rsidP="00C14F47">
      <w:pPr>
        <w:ind w:firstLine="480"/>
      </w:pPr>
      <w:r>
        <w:rPr>
          <w:rFonts w:hint="eastAsia"/>
        </w:rPr>
        <w:t>在部分报文中，若出现如下特殊字符，需进行转义处理。</w:t>
      </w:r>
      <w:r w:rsidRPr="00DE53E1">
        <w:rPr>
          <w:rFonts w:hint="eastAsia"/>
        </w:rPr>
        <w:t>需要转义的字符及转规则如下表所示：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1"/>
        <w:gridCol w:w="1679"/>
        <w:gridCol w:w="3510"/>
      </w:tblGrid>
      <w:tr w:rsidR="00C14F47" w14:paraId="65801E1C" w14:textId="77777777" w:rsidTr="00310394">
        <w:tc>
          <w:tcPr>
            <w:tcW w:w="1601" w:type="dxa"/>
            <w:tcBorders>
              <w:top w:val="single" w:sz="4" w:space="0" w:color="auto"/>
              <w:left w:val="single" w:sz="4" w:space="0" w:color="auto"/>
              <w:bottom w:val="single" w:sz="4" w:space="0" w:color="auto"/>
              <w:right w:val="single" w:sz="4" w:space="0" w:color="auto"/>
            </w:tcBorders>
            <w:shd w:val="clear" w:color="auto" w:fill="F2F2F2"/>
            <w:hideMark/>
          </w:tcPr>
          <w:p w14:paraId="295152EE" w14:textId="77777777" w:rsidR="00C14F47" w:rsidRPr="00DE53E1" w:rsidRDefault="00C14F47" w:rsidP="008D1002">
            <w:pPr>
              <w:ind w:firstLine="482"/>
              <w:rPr>
                <w:rFonts w:asciiTheme="minorEastAsia" w:hAnsiTheme="minorEastAsia"/>
                <w:b/>
              </w:rPr>
            </w:pPr>
            <w:r w:rsidRPr="00DE53E1">
              <w:rPr>
                <w:rFonts w:asciiTheme="minorEastAsia" w:hAnsiTheme="minorEastAsia" w:hint="eastAsia"/>
                <w:b/>
              </w:rPr>
              <w:t>转换前</w:t>
            </w:r>
          </w:p>
        </w:tc>
        <w:tc>
          <w:tcPr>
            <w:tcW w:w="1679" w:type="dxa"/>
            <w:tcBorders>
              <w:top w:val="single" w:sz="4" w:space="0" w:color="auto"/>
              <w:left w:val="single" w:sz="4" w:space="0" w:color="auto"/>
              <w:bottom w:val="single" w:sz="4" w:space="0" w:color="auto"/>
              <w:right w:val="single" w:sz="4" w:space="0" w:color="auto"/>
            </w:tcBorders>
            <w:shd w:val="clear" w:color="auto" w:fill="F2F2F2"/>
            <w:hideMark/>
          </w:tcPr>
          <w:p w14:paraId="2FE72D8F" w14:textId="77777777" w:rsidR="00C14F47" w:rsidRPr="00DE53E1" w:rsidRDefault="00C14F47" w:rsidP="008D1002">
            <w:pPr>
              <w:ind w:firstLine="482"/>
              <w:rPr>
                <w:rFonts w:asciiTheme="minorEastAsia" w:hAnsiTheme="minorEastAsia"/>
                <w:b/>
              </w:rPr>
            </w:pPr>
            <w:r w:rsidRPr="00DE53E1">
              <w:rPr>
                <w:rFonts w:asciiTheme="minorEastAsia" w:hAnsiTheme="minorEastAsia" w:hint="eastAsia"/>
                <w:b/>
              </w:rPr>
              <w:t>转换后</w:t>
            </w:r>
          </w:p>
        </w:tc>
        <w:tc>
          <w:tcPr>
            <w:tcW w:w="3510" w:type="dxa"/>
            <w:tcBorders>
              <w:top w:val="single" w:sz="4" w:space="0" w:color="auto"/>
              <w:left w:val="single" w:sz="4" w:space="0" w:color="auto"/>
              <w:bottom w:val="single" w:sz="4" w:space="0" w:color="auto"/>
              <w:right w:val="single" w:sz="4" w:space="0" w:color="auto"/>
            </w:tcBorders>
            <w:shd w:val="clear" w:color="auto" w:fill="F2F2F2"/>
            <w:hideMark/>
          </w:tcPr>
          <w:p w14:paraId="52CB8A29" w14:textId="77777777" w:rsidR="00C14F47" w:rsidRPr="00DE53E1" w:rsidRDefault="00C14F47" w:rsidP="008D1002">
            <w:pPr>
              <w:ind w:firstLineChars="82" w:firstLine="198"/>
              <w:rPr>
                <w:rFonts w:asciiTheme="minorEastAsia" w:hAnsiTheme="minorEastAsia"/>
                <w:b/>
              </w:rPr>
            </w:pPr>
            <w:r w:rsidRPr="00DE53E1">
              <w:rPr>
                <w:rFonts w:asciiTheme="minorEastAsia" w:hAnsiTheme="minorEastAsia" w:hint="eastAsia"/>
                <w:b/>
              </w:rPr>
              <w:t>备注</w:t>
            </w:r>
          </w:p>
        </w:tc>
      </w:tr>
      <w:tr w:rsidR="00C14F47" w14:paraId="38A2FA02" w14:textId="77777777" w:rsidTr="00310394">
        <w:tc>
          <w:tcPr>
            <w:tcW w:w="1601" w:type="dxa"/>
            <w:tcBorders>
              <w:top w:val="single" w:sz="4" w:space="0" w:color="auto"/>
              <w:left w:val="single" w:sz="4" w:space="0" w:color="auto"/>
              <w:bottom w:val="single" w:sz="4" w:space="0" w:color="auto"/>
              <w:right w:val="single" w:sz="4" w:space="0" w:color="auto"/>
            </w:tcBorders>
          </w:tcPr>
          <w:p w14:paraId="7F10027E" w14:textId="77777777" w:rsidR="00C14F47" w:rsidRPr="00DE53E1"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243C9250" w14:textId="77777777" w:rsidR="00C14F47" w:rsidRPr="00DE53E1"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42C5C853" w14:textId="77777777" w:rsidR="00C14F47" w:rsidRPr="00DE53E1" w:rsidRDefault="00C14F47" w:rsidP="00310394">
            <w:pPr>
              <w:ind w:firstLineChars="0" w:firstLine="0"/>
              <w:jc w:val="left"/>
              <w:rPr>
                <w:rFonts w:asciiTheme="minorEastAsia" w:hAnsiTheme="minorEastAsia"/>
              </w:rPr>
            </w:pPr>
          </w:p>
        </w:tc>
      </w:tr>
      <w:tr w:rsidR="00C14F47" w14:paraId="40B3158C" w14:textId="77777777" w:rsidTr="00310394">
        <w:tc>
          <w:tcPr>
            <w:tcW w:w="1601" w:type="dxa"/>
            <w:tcBorders>
              <w:top w:val="single" w:sz="4" w:space="0" w:color="auto"/>
              <w:left w:val="single" w:sz="4" w:space="0" w:color="auto"/>
              <w:bottom w:val="single" w:sz="4" w:space="0" w:color="auto"/>
              <w:right w:val="single" w:sz="4" w:space="0" w:color="auto"/>
            </w:tcBorders>
          </w:tcPr>
          <w:p w14:paraId="5F5E011B" w14:textId="77777777" w:rsidR="00C14F47"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345D559B" w14:textId="77777777" w:rsidR="00C14F47"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7BA9EB41" w14:textId="77777777" w:rsidR="00C14F47" w:rsidRPr="00DE53E1" w:rsidRDefault="00C14F47" w:rsidP="00310394">
            <w:pPr>
              <w:ind w:firstLineChars="0" w:firstLine="0"/>
              <w:jc w:val="left"/>
              <w:rPr>
                <w:rFonts w:asciiTheme="minorEastAsia" w:hAnsiTheme="minorEastAsia"/>
              </w:rPr>
            </w:pPr>
          </w:p>
        </w:tc>
      </w:tr>
      <w:tr w:rsidR="00C14F47" w14:paraId="216DF1F1" w14:textId="77777777" w:rsidTr="00310394">
        <w:tc>
          <w:tcPr>
            <w:tcW w:w="1601" w:type="dxa"/>
            <w:tcBorders>
              <w:top w:val="single" w:sz="4" w:space="0" w:color="auto"/>
              <w:left w:val="single" w:sz="4" w:space="0" w:color="auto"/>
              <w:bottom w:val="single" w:sz="4" w:space="0" w:color="auto"/>
              <w:right w:val="single" w:sz="4" w:space="0" w:color="auto"/>
            </w:tcBorders>
          </w:tcPr>
          <w:p w14:paraId="314E7C4B" w14:textId="77777777" w:rsidR="00C14F47"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2B031A52" w14:textId="77777777" w:rsidR="00C14F47"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311583CC" w14:textId="77777777" w:rsidR="00C14F47" w:rsidRPr="00DE53E1" w:rsidRDefault="00C14F47" w:rsidP="00310394">
            <w:pPr>
              <w:ind w:firstLineChars="0" w:firstLine="0"/>
              <w:jc w:val="left"/>
              <w:rPr>
                <w:rFonts w:asciiTheme="minorEastAsia" w:hAnsiTheme="minorEastAsia"/>
              </w:rPr>
            </w:pPr>
          </w:p>
        </w:tc>
      </w:tr>
      <w:tr w:rsidR="00C14F47" w14:paraId="6D958365" w14:textId="77777777" w:rsidTr="00310394">
        <w:tc>
          <w:tcPr>
            <w:tcW w:w="1601" w:type="dxa"/>
            <w:tcBorders>
              <w:top w:val="single" w:sz="4" w:space="0" w:color="auto"/>
              <w:left w:val="single" w:sz="4" w:space="0" w:color="auto"/>
              <w:bottom w:val="single" w:sz="4" w:space="0" w:color="auto"/>
              <w:right w:val="single" w:sz="4" w:space="0" w:color="auto"/>
            </w:tcBorders>
          </w:tcPr>
          <w:p w14:paraId="11E7734F" w14:textId="77777777" w:rsidR="00C14F47"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773F5F7C" w14:textId="77777777" w:rsidR="00C14F47"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553F0451" w14:textId="77777777" w:rsidR="00C14F47" w:rsidRPr="00DE53E1" w:rsidRDefault="00C14F47" w:rsidP="00310394">
            <w:pPr>
              <w:ind w:firstLineChars="0" w:firstLine="0"/>
              <w:jc w:val="left"/>
              <w:rPr>
                <w:rFonts w:asciiTheme="minorEastAsia" w:hAnsiTheme="minorEastAsia"/>
              </w:rPr>
            </w:pPr>
          </w:p>
        </w:tc>
      </w:tr>
      <w:tr w:rsidR="00C14F47" w14:paraId="2673BA83" w14:textId="77777777" w:rsidTr="00310394">
        <w:tc>
          <w:tcPr>
            <w:tcW w:w="1601" w:type="dxa"/>
            <w:tcBorders>
              <w:top w:val="single" w:sz="4" w:space="0" w:color="auto"/>
              <w:left w:val="single" w:sz="4" w:space="0" w:color="auto"/>
              <w:bottom w:val="single" w:sz="4" w:space="0" w:color="auto"/>
              <w:right w:val="single" w:sz="4" w:space="0" w:color="auto"/>
            </w:tcBorders>
          </w:tcPr>
          <w:p w14:paraId="1BDEB015" w14:textId="77777777" w:rsidR="00C14F47"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4915C8CE" w14:textId="77777777" w:rsidR="00C14F47"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63C562FF" w14:textId="77777777" w:rsidR="00C14F47" w:rsidRPr="00DE53E1" w:rsidRDefault="00C14F47" w:rsidP="00310394">
            <w:pPr>
              <w:ind w:firstLineChars="0" w:firstLine="0"/>
              <w:jc w:val="left"/>
              <w:rPr>
                <w:rFonts w:asciiTheme="minorEastAsia" w:hAnsiTheme="minorEastAsia"/>
              </w:rPr>
            </w:pPr>
          </w:p>
        </w:tc>
      </w:tr>
      <w:tr w:rsidR="00C14F47" w14:paraId="150D9B44" w14:textId="77777777" w:rsidTr="00310394">
        <w:tc>
          <w:tcPr>
            <w:tcW w:w="1601" w:type="dxa"/>
            <w:tcBorders>
              <w:top w:val="single" w:sz="4" w:space="0" w:color="auto"/>
              <w:left w:val="single" w:sz="4" w:space="0" w:color="auto"/>
              <w:bottom w:val="single" w:sz="4" w:space="0" w:color="auto"/>
              <w:right w:val="single" w:sz="4" w:space="0" w:color="auto"/>
            </w:tcBorders>
          </w:tcPr>
          <w:p w14:paraId="40C70051" w14:textId="77777777" w:rsidR="00C14F47"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2D63FD44" w14:textId="77777777" w:rsidR="00C14F47"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6FF7EB5F" w14:textId="77777777" w:rsidR="00C14F47" w:rsidRPr="00DE53E1" w:rsidRDefault="00C14F47" w:rsidP="00310394">
            <w:pPr>
              <w:ind w:firstLineChars="0" w:firstLine="0"/>
              <w:jc w:val="left"/>
              <w:rPr>
                <w:rFonts w:asciiTheme="minorEastAsia" w:hAnsiTheme="minorEastAsia"/>
              </w:rPr>
            </w:pPr>
          </w:p>
        </w:tc>
      </w:tr>
      <w:tr w:rsidR="00C14F47" w:rsidRPr="00DE53E1" w14:paraId="1FFE5417" w14:textId="77777777" w:rsidTr="00310394">
        <w:tc>
          <w:tcPr>
            <w:tcW w:w="1601" w:type="dxa"/>
            <w:tcBorders>
              <w:top w:val="single" w:sz="4" w:space="0" w:color="auto"/>
              <w:left w:val="single" w:sz="4" w:space="0" w:color="auto"/>
              <w:bottom w:val="single" w:sz="4" w:space="0" w:color="auto"/>
              <w:right w:val="single" w:sz="4" w:space="0" w:color="auto"/>
            </w:tcBorders>
            <w:hideMark/>
          </w:tcPr>
          <w:p w14:paraId="460A4E01" w14:textId="77777777" w:rsidR="00C14F47" w:rsidRPr="00DE53E1" w:rsidRDefault="00C14F47" w:rsidP="00310394">
            <w:pPr>
              <w:ind w:firstLine="480"/>
              <w:rPr>
                <w:rFonts w:asciiTheme="minorEastAsia" w:hAnsiTheme="minorEastAsia"/>
              </w:rPr>
            </w:pPr>
            <w:r w:rsidRPr="00DE53E1">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hideMark/>
          </w:tcPr>
          <w:p w14:paraId="145F4F16" w14:textId="77777777" w:rsidR="00C14F47" w:rsidRPr="00DE53E1" w:rsidRDefault="00C14F47" w:rsidP="00310394">
            <w:pPr>
              <w:ind w:firstLine="480"/>
              <w:rPr>
                <w:rFonts w:asciiTheme="minorEastAsia" w:hAnsiTheme="minorEastAsia"/>
              </w:rPr>
            </w:pPr>
            <w:r w:rsidRPr="00DE53E1">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2769C6DA" w14:textId="77777777" w:rsidR="00C14F47" w:rsidRPr="00DE53E1" w:rsidRDefault="00C14F47" w:rsidP="00310394">
            <w:pPr>
              <w:ind w:firstLineChars="0" w:firstLine="0"/>
              <w:jc w:val="left"/>
              <w:rPr>
                <w:rFonts w:asciiTheme="minorEastAsia" w:hAnsiTheme="minorEastAsia"/>
              </w:rPr>
            </w:pPr>
          </w:p>
        </w:tc>
      </w:tr>
    </w:tbl>
    <w:p w14:paraId="7AECC75A" w14:textId="77777777" w:rsidR="00DF6EF9" w:rsidRPr="00C907BC" w:rsidRDefault="00DF6EF9" w:rsidP="00123CA2">
      <w:pPr>
        <w:ind w:firstLine="480"/>
      </w:pPr>
    </w:p>
    <w:p w14:paraId="68A8AF18" w14:textId="77777777" w:rsidR="00A0009D" w:rsidRDefault="00A0009D" w:rsidP="00A0009D">
      <w:pPr>
        <w:pStyle w:val="2"/>
        <w:numPr>
          <w:ilvl w:val="1"/>
          <w:numId w:val="4"/>
        </w:numPr>
        <w:ind w:left="0" w:firstLineChars="0" w:firstLine="0"/>
      </w:pPr>
      <w:bookmarkStart w:id="92" w:name="_Toc462670474"/>
      <w:r>
        <w:rPr>
          <w:rFonts w:hint="eastAsia"/>
        </w:rPr>
        <w:t>认证</w:t>
      </w:r>
      <w:r w:rsidR="00046877">
        <w:rPr>
          <w:rFonts w:hint="eastAsia"/>
        </w:rPr>
        <w:t>类</w:t>
      </w:r>
      <w:r>
        <w:rPr>
          <w:rFonts w:hint="eastAsia"/>
        </w:rPr>
        <w:t>交易</w:t>
      </w:r>
      <w:bookmarkEnd w:id="92"/>
    </w:p>
    <w:p w14:paraId="2A521F09" w14:textId="77777777" w:rsidR="00A0009D" w:rsidRDefault="00A0009D" w:rsidP="00A0009D">
      <w:pPr>
        <w:pStyle w:val="3"/>
        <w:numPr>
          <w:ilvl w:val="2"/>
          <w:numId w:val="4"/>
        </w:numPr>
        <w:ind w:left="0" w:firstLineChars="0" w:firstLine="0"/>
      </w:pPr>
      <w:bookmarkStart w:id="93" w:name="_Toc462670475"/>
      <w:r>
        <w:rPr>
          <w:rFonts w:hint="eastAsia"/>
        </w:rPr>
        <w:t>交易员认证</w:t>
      </w:r>
      <w:bookmarkEnd w:id="93"/>
    </w:p>
    <w:p w14:paraId="2B7D64A7" w14:textId="77777777" w:rsidR="00A0009D" w:rsidRDefault="00A0009D" w:rsidP="00A0009D">
      <w:pPr>
        <w:pStyle w:val="4"/>
        <w:numPr>
          <w:ilvl w:val="3"/>
          <w:numId w:val="4"/>
        </w:numPr>
        <w:ind w:left="0" w:firstLineChars="0" w:firstLine="0"/>
      </w:pPr>
      <w:r w:rsidRPr="009557AF">
        <w:rPr>
          <w:rFonts w:hint="eastAsia"/>
        </w:rPr>
        <w:t>交易员登录请求及应答</w:t>
      </w:r>
    </w:p>
    <w:p w14:paraId="048B1FFB" w14:textId="77777777" w:rsidR="00BF29CF" w:rsidRDefault="00BF29CF" w:rsidP="008D1002">
      <w:pPr>
        <w:ind w:firstLine="482"/>
      </w:pPr>
      <w:r w:rsidRPr="00BF29CF">
        <w:rPr>
          <w:rFonts w:hint="eastAsia"/>
          <w:b/>
        </w:rPr>
        <w:t>功能</w:t>
      </w:r>
      <w:r>
        <w:rPr>
          <w:rFonts w:hint="eastAsia"/>
        </w:rPr>
        <w:t>：交易员登录指令用于</w:t>
      </w:r>
      <w:r w:rsidR="005B7BC8">
        <w:rPr>
          <w:rFonts w:hint="eastAsia"/>
        </w:rPr>
        <w:t>：</w:t>
      </w:r>
      <w:r w:rsidR="005B7BC8">
        <w:rPr>
          <w:rFonts w:hint="eastAsia"/>
        </w:rPr>
        <w:t>1</w:t>
      </w:r>
      <w:r w:rsidR="005B7BC8">
        <w:rPr>
          <w:rFonts w:hint="eastAsia"/>
        </w:rPr>
        <w:t>）交易员身份验证；</w:t>
      </w:r>
      <w:r w:rsidR="005B7BC8">
        <w:rPr>
          <w:rFonts w:hint="eastAsia"/>
        </w:rPr>
        <w:t>2</w:t>
      </w:r>
      <w:r w:rsidR="005B7BC8">
        <w:rPr>
          <w:rFonts w:hint="eastAsia"/>
        </w:rPr>
        <w:t>）</w:t>
      </w:r>
      <w:r>
        <w:rPr>
          <w:rFonts w:hint="eastAsia"/>
        </w:rPr>
        <w:t>二级系统向交易所前置认证</w:t>
      </w:r>
      <w:r w:rsidR="005B7BC8">
        <w:rPr>
          <w:rFonts w:hint="eastAsia"/>
        </w:rPr>
        <w:t>；</w:t>
      </w:r>
      <w:r w:rsidR="005B7BC8">
        <w:rPr>
          <w:rFonts w:hint="eastAsia"/>
        </w:rPr>
        <w:t>3</w:t>
      </w:r>
      <w:r w:rsidR="005B7BC8">
        <w:rPr>
          <w:rFonts w:hint="eastAsia"/>
        </w:rPr>
        <w:t>）</w:t>
      </w:r>
      <w:r>
        <w:rPr>
          <w:rFonts w:hint="eastAsia"/>
        </w:rPr>
        <w:t>通讯异常断开重新登录时传输断点进行消息恢复。</w:t>
      </w:r>
    </w:p>
    <w:p w14:paraId="68569455" w14:textId="77777777" w:rsidR="00BF29CF" w:rsidRPr="00BF29CF" w:rsidRDefault="00BF29CF" w:rsidP="00BF29CF">
      <w:pPr>
        <w:ind w:firstLine="480"/>
      </w:pPr>
      <w:r>
        <w:rPr>
          <w:rFonts w:hint="eastAsia"/>
        </w:rPr>
        <w:t>消息体格式如下：</w:t>
      </w:r>
    </w:p>
    <w:tbl>
      <w:tblPr>
        <w:tblStyle w:val="a7"/>
        <w:tblW w:w="8472" w:type="dxa"/>
        <w:tblLook w:val="04A0" w:firstRow="1" w:lastRow="0" w:firstColumn="1" w:lastColumn="0" w:noHBand="0" w:noVBand="1"/>
      </w:tblPr>
      <w:tblGrid>
        <w:gridCol w:w="690"/>
        <w:gridCol w:w="575"/>
        <w:gridCol w:w="1967"/>
        <w:gridCol w:w="1967"/>
        <w:gridCol w:w="691"/>
        <w:gridCol w:w="691"/>
        <w:gridCol w:w="1891"/>
      </w:tblGrid>
      <w:tr w:rsidR="003A4A4A" w14:paraId="448BC630" w14:textId="77777777" w:rsidTr="001F426A">
        <w:trPr>
          <w:tblHeader/>
        </w:trPr>
        <w:tc>
          <w:tcPr>
            <w:tcW w:w="0" w:type="auto"/>
            <w:shd w:val="clear" w:color="auto" w:fill="D9D9D9" w:themeFill="background1" w:themeFillShade="D9"/>
          </w:tcPr>
          <w:p w14:paraId="5C856AE7" w14:textId="77777777" w:rsidR="003A4A4A" w:rsidRDefault="003A4A4A" w:rsidP="00AA701A">
            <w:pPr>
              <w:spacing w:line="240" w:lineRule="auto"/>
              <w:ind w:firstLineChars="0" w:firstLine="0"/>
              <w:rPr>
                <w:b/>
                <w:sz w:val="21"/>
              </w:rPr>
            </w:pPr>
            <w:r>
              <w:rPr>
                <w:rFonts w:hint="eastAsia"/>
                <w:b/>
                <w:sz w:val="21"/>
              </w:rPr>
              <w:t>符号</w:t>
            </w:r>
          </w:p>
        </w:tc>
        <w:tc>
          <w:tcPr>
            <w:tcW w:w="0" w:type="auto"/>
            <w:shd w:val="clear" w:color="auto" w:fill="D9D9D9" w:themeFill="background1" w:themeFillShade="D9"/>
          </w:tcPr>
          <w:p w14:paraId="0562FA96" w14:textId="77777777" w:rsidR="003A4A4A" w:rsidRPr="00042DFF" w:rsidRDefault="003A4A4A" w:rsidP="00AA701A">
            <w:pPr>
              <w:spacing w:line="240" w:lineRule="auto"/>
              <w:ind w:firstLineChars="0" w:firstLine="0"/>
              <w:rPr>
                <w:b/>
                <w:sz w:val="21"/>
              </w:rPr>
            </w:pPr>
            <w:r>
              <w:rPr>
                <w:rFonts w:hint="eastAsia"/>
                <w:b/>
                <w:sz w:val="21"/>
              </w:rPr>
              <w:t>Tag</w:t>
            </w:r>
          </w:p>
        </w:tc>
        <w:tc>
          <w:tcPr>
            <w:tcW w:w="0" w:type="auto"/>
            <w:shd w:val="clear" w:color="auto" w:fill="D9D9D9" w:themeFill="background1" w:themeFillShade="D9"/>
          </w:tcPr>
          <w:p w14:paraId="4133F7BA" w14:textId="77777777" w:rsidR="003A4A4A" w:rsidRPr="00042DFF" w:rsidRDefault="003A4A4A" w:rsidP="00AA701A">
            <w:pPr>
              <w:spacing w:line="240" w:lineRule="auto"/>
              <w:ind w:firstLineChars="0" w:firstLine="0"/>
              <w:rPr>
                <w:b/>
                <w:sz w:val="21"/>
              </w:rPr>
            </w:pPr>
            <w:r w:rsidRPr="00042DFF">
              <w:rPr>
                <w:rFonts w:hint="eastAsia"/>
                <w:b/>
                <w:sz w:val="21"/>
              </w:rPr>
              <w:t>域名</w:t>
            </w:r>
          </w:p>
        </w:tc>
        <w:tc>
          <w:tcPr>
            <w:tcW w:w="0" w:type="auto"/>
            <w:shd w:val="clear" w:color="auto" w:fill="D9D9D9" w:themeFill="background1" w:themeFillShade="D9"/>
            <w:vAlign w:val="center"/>
          </w:tcPr>
          <w:p w14:paraId="01B36CFF" w14:textId="77777777" w:rsidR="003A4A4A" w:rsidRPr="00912A7A" w:rsidRDefault="004847B6" w:rsidP="008812E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0" w:type="auto"/>
            <w:shd w:val="clear" w:color="auto" w:fill="D9D9D9" w:themeFill="background1" w:themeFillShade="D9"/>
          </w:tcPr>
          <w:p w14:paraId="5B691E9E" w14:textId="77777777" w:rsidR="003A4A4A" w:rsidRPr="00042DFF" w:rsidRDefault="003A4A4A" w:rsidP="00AA701A">
            <w:pPr>
              <w:spacing w:line="240" w:lineRule="auto"/>
              <w:ind w:firstLineChars="0" w:firstLine="0"/>
              <w:rPr>
                <w:b/>
                <w:sz w:val="21"/>
              </w:rPr>
            </w:pPr>
            <w:r>
              <w:rPr>
                <w:rFonts w:hint="eastAsia"/>
                <w:b/>
                <w:sz w:val="21"/>
              </w:rPr>
              <w:t>请求</w:t>
            </w:r>
          </w:p>
        </w:tc>
        <w:tc>
          <w:tcPr>
            <w:tcW w:w="0" w:type="auto"/>
            <w:shd w:val="clear" w:color="auto" w:fill="D9D9D9" w:themeFill="background1" w:themeFillShade="D9"/>
          </w:tcPr>
          <w:p w14:paraId="6AC88524" w14:textId="77777777" w:rsidR="003A4A4A" w:rsidRPr="00042DFF" w:rsidRDefault="003A4A4A" w:rsidP="00AA701A">
            <w:pPr>
              <w:spacing w:line="240" w:lineRule="auto"/>
              <w:ind w:firstLineChars="0" w:firstLine="0"/>
              <w:rPr>
                <w:b/>
                <w:sz w:val="21"/>
              </w:rPr>
            </w:pPr>
            <w:r>
              <w:rPr>
                <w:rFonts w:hint="eastAsia"/>
                <w:b/>
                <w:sz w:val="21"/>
              </w:rPr>
              <w:t>应答</w:t>
            </w:r>
          </w:p>
        </w:tc>
        <w:tc>
          <w:tcPr>
            <w:tcW w:w="1891" w:type="dxa"/>
            <w:shd w:val="clear" w:color="auto" w:fill="D9D9D9" w:themeFill="background1" w:themeFillShade="D9"/>
          </w:tcPr>
          <w:p w14:paraId="29A89C95" w14:textId="77777777" w:rsidR="003A4A4A" w:rsidRPr="00042DFF" w:rsidRDefault="003A4A4A" w:rsidP="00AA701A">
            <w:pPr>
              <w:spacing w:line="240" w:lineRule="auto"/>
              <w:ind w:firstLineChars="0" w:firstLine="0"/>
              <w:rPr>
                <w:b/>
                <w:sz w:val="21"/>
              </w:rPr>
            </w:pPr>
            <w:r>
              <w:rPr>
                <w:rFonts w:hint="eastAsia"/>
                <w:b/>
                <w:sz w:val="21"/>
              </w:rPr>
              <w:t>说明</w:t>
            </w:r>
          </w:p>
        </w:tc>
      </w:tr>
      <w:tr w:rsidR="003A4A4A" w14:paraId="3B7DE5E2" w14:textId="77777777" w:rsidTr="001F426A">
        <w:tc>
          <w:tcPr>
            <w:tcW w:w="0" w:type="auto"/>
          </w:tcPr>
          <w:p w14:paraId="413EF2E8" w14:textId="77777777" w:rsidR="003A4A4A" w:rsidRDefault="003A4A4A" w:rsidP="00AA701A">
            <w:pPr>
              <w:spacing w:line="240" w:lineRule="auto"/>
              <w:ind w:firstLineChars="0" w:firstLine="0"/>
              <w:rPr>
                <w:color w:val="000000"/>
                <w:sz w:val="20"/>
                <w:szCs w:val="20"/>
              </w:rPr>
            </w:pPr>
          </w:p>
        </w:tc>
        <w:tc>
          <w:tcPr>
            <w:tcW w:w="0" w:type="auto"/>
            <w:vAlign w:val="center"/>
          </w:tcPr>
          <w:p w14:paraId="26F99576" w14:textId="77777777" w:rsidR="003A4A4A" w:rsidRPr="00984E1E" w:rsidRDefault="003A4A4A" w:rsidP="00AA701A">
            <w:pPr>
              <w:spacing w:line="240" w:lineRule="auto"/>
              <w:ind w:firstLineChars="0" w:firstLine="0"/>
              <w:rPr>
                <w:rFonts w:asciiTheme="minorEastAsia" w:hAnsiTheme="minorEastAsia" w:cs="宋体"/>
                <w:color w:val="000000"/>
                <w:sz w:val="20"/>
                <w:szCs w:val="20"/>
              </w:rPr>
            </w:pPr>
            <w:r w:rsidRPr="00984E1E">
              <w:rPr>
                <w:rFonts w:asciiTheme="minorEastAsia" w:hAnsiTheme="minorEastAsia" w:hint="eastAsia"/>
                <w:color w:val="000000"/>
                <w:sz w:val="20"/>
                <w:szCs w:val="20"/>
              </w:rPr>
              <w:t>M60</w:t>
            </w:r>
          </w:p>
        </w:tc>
        <w:tc>
          <w:tcPr>
            <w:tcW w:w="0" w:type="auto"/>
            <w:vAlign w:val="center"/>
          </w:tcPr>
          <w:p w14:paraId="4FE787EA" w14:textId="77777777" w:rsidR="003A4A4A" w:rsidRPr="00984E1E" w:rsidRDefault="003A4A4A" w:rsidP="00AA701A">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traderID</w:t>
            </w:r>
          </w:p>
        </w:tc>
        <w:tc>
          <w:tcPr>
            <w:tcW w:w="0" w:type="auto"/>
            <w:vAlign w:val="center"/>
          </w:tcPr>
          <w:p w14:paraId="0055F0C2" w14:textId="77777777" w:rsidR="003A4A4A" w:rsidRPr="00912A7A" w:rsidRDefault="003A4A4A"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交易员代码</w:t>
            </w:r>
          </w:p>
        </w:tc>
        <w:tc>
          <w:tcPr>
            <w:tcW w:w="0" w:type="auto"/>
            <w:vAlign w:val="center"/>
          </w:tcPr>
          <w:p w14:paraId="7C01E04B" w14:textId="77777777" w:rsidR="003A4A4A" w:rsidRPr="00565BE4" w:rsidRDefault="003A4A4A" w:rsidP="00AA701A">
            <w:pPr>
              <w:spacing w:line="240" w:lineRule="auto"/>
              <w:ind w:firstLineChars="0" w:firstLine="0"/>
              <w:rPr>
                <w:color w:val="000000"/>
                <w:sz w:val="21"/>
                <w:szCs w:val="21"/>
              </w:rPr>
            </w:pPr>
            <w:r w:rsidRPr="00565BE4">
              <w:rPr>
                <w:rFonts w:hint="eastAsia"/>
                <w:color w:val="000000"/>
                <w:sz w:val="21"/>
                <w:szCs w:val="21"/>
              </w:rPr>
              <w:t>M</w:t>
            </w:r>
          </w:p>
        </w:tc>
        <w:tc>
          <w:tcPr>
            <w:tcW w:w="0" w:type="auto"/>
            <w:shd w:val="clear" w:color="auto" w:fill="auto"/>
          </w:tcPr>
          <w:p w14:paraId="6F06A8B0" w14:textId="77777777" w:rsidR="003A4A4A" w:rsidRDefault="003A4A4A" w:rsidP="00AA701A">
            <w:pPr>
              <w:spacing w:line="240" w:lineRule="auto"/>
              <w:ind w:firstLineChars="0" w:firstLine="0"/>
            </w:pPr>
            <w:r w:rsidRPr="001B3894">
              <w:rPr>
                <w:rFonts w:hint="eastAsia"/>
                <w:sz w:val="20"/>
              </w:rPr>
              <w:t>←</w:t>
            </w:r>
          </w:p>
        </w:tc>
        <w:tc>
          <w:tcPr>
            <w:tcW w:w="1891" w:type="dxa"/>
            <w:vAlign w:val="center"/>
          </w:tcPr>
          <w:p w14:paraId="6D825182" w14:textId="77777777" w:rsidR="003A4A4A" w:rsidRPr="00565BE4" w:rsidRDefault="003A4A4A" w:rsidP="00AA701A">
            <w:pPr>
              <w:spacing w:line="240" w:lineRule="auto"/>
              <w:ind w:firstLineChars="0" w:firstLine="0"/>
              <w:rPr>
                <w:rFonts w:ascii="宋体" w:eastAsia="宋体" w:hAnsi="宋体" w:cs="宋体"/>
                <w:color w:val="000000"/>
                <w:sz w:val="21"/>
                <w:szCs w:val="21"/>
              </w:rPr>
            </w:pPr>
          </w:p>
        </w:tc>
      </w:tr>
      <w:tr w:rsidR="00911E9A" w14:paraId="49EEC0C5" w14:textId="77777777" w:rsidTr="001F426A">
        <w:tc>
          <w:tcPr>
            <w:tcW w:w="0" w:type="auto"/>
          </w:tcPr>
          <w:p w14:paraId="67E8DA1A" w14:textId="77777777" w:rsidR="00911E9A" w:rsidRDefault="00911E9A" w:rsidP="00AA701A">
            <w:pPr>
              <w:spacing w:line="240" w:lineRule="auto"/>
              <w:ind w:firstLineChars="0" w:firstLine="0"/>
              <w:rPr>
                <w:color w:val="000000"/>
                <w:sz w:val="20"/>
                <w:szCs w:val="20"/>
              </w:rPr>
            </w:pPr>
          </w:p>
        </w:tc>
        <w:tc>
          <w:tcPr>
            <w:tcW w:w="0" w:type="auto"/>
            <w:vAlign w:val="center"/>
          </w:tcPr>
          <w:p w14:paraId="6B0410D4" w14:textId="77777777" w:rsidR="00911E9A" w:rsidRPr="00984E1E" w:rsidRDefault="00911E9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0" w:type="auto"/>
            <w:vAlign w:val="center"/>
          </w:tcPr>
          <w:p w14:paraId="160678C0" w14:textId="77777777" w:rsidR="00911E9A" w:rsidRPr="00984E1E" w:rsidRDefault="00911E9A" w:rsidP="00AA701A">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0" w:type="auto"/>
            <w:vAlign w:val="center"/>
          </w:tcPr>
          <w:p w14:paraId="1153083D" w14:textId="77777777" w:rsidR="00911E9A" w:rsidRPr="00912A7A" w:rsidRDefault="00911E9A" w:rsidP="008812E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席位代码</w:t>
            </w:r>
          </w:p>
        </w:tc>
        <w:tc>
          <w:tcPr>
            <w:tcW w:w="0" w:type="auto"/>
            <w:vAlign w:val="center"/>
          </w:tcPr>
          <w:p w14:paraId="396FBF43" w14:textId="77777777" w:rsidR="00911E9A" w:rsidRPr="00565BE4" w:rsidRDefault="00911E9A" w:rsidP="00AA701A">
            <w:pPr>
              <w:spacing w:line="240" w:lineRule="auto"/>
              <w:ind w:firstLineChars="0" w:firstLine="0"/>
              <w:rPr>
                <w:color w:val="000000"/>
                <w:sz w:val="21"/>
                <w:szCs w:val="21"/>
              </w:rPr>
            </w:pPr>
            <w:r>
              <w:rPr>
                <w:rFonts w:hint="eastAsia"/>
                <w:color w:val="000000"/>
                <w:sz w:val="21"/>
                <w:szCs w:val="21"/>
              </w:rPr>
              <w:t>M</w:t>
            </w:r>
          </w:p>
        </w:tc>
        <w:tc>
          <w:tcPr>
            <w:tcW w:w="0" w:type="auto"/>
            <w:shd w:val="clear" w:color="auto" w:fill="auto"/>
          </w:tcPr>
          <w:p w14:paraId="0F094289" w14:textId="77777777" w:rsidR="00911E9A" w:rsidRPr="001B3894" w:rsidRDefault="00911E9A" w:rsidP="00AA701A">
            <w:pPr>
              <w:spacing w:line="240" w:lineRule="auto"/>
              <w:ind w:firstLineChars="0" w:firstLine="0"/>
              <w:rPr>
                <w:sz w:val="20"/>
              </w:rPr>
            </w:pPr>
            <w:r w:rsidRPr="001B3894">
              <w:rPr>
                <w:rFonts w:hint="eastAsia"/>
                <w:sz w:val="20"/>
              </w:rPr>
              <w:t>←</w:t>
            </w:r>
          </w:p>
        </w:tc>
        <w:tc>
          <w:tcPr>
            <w:tcW w:w="1891" w:type="dxa"/>
            <w:vAlign w:val="center"/>
          </w:tcPr>
          <w:p w14:paraId="714A4966" w14:textId="77777777" w:rsidR="00911E9A" w:rsidRPr="00565BE4" w:rsidRDefault="00911E9A" w:rsidP="00AA701A">
            <w:pPr>
              <w:spacing w:line="240" w:lineRule="auto"/>
              <w:ind w:firstLineChars="0" w:firstLine="0"/>
              <w:rPr>
                <w:rFonts w:ascii="宋体" w:eastAsia="宋体" w:hAnsi="宋体" w:cs="宋体"/>
                <w:color w:val="000000"/>
                <w:sz w:val="21"/>
                <w:szCs w:val="21"/>
              </w:rPr>
            </w:pPr>
          </w:p>
        </w:tc>
      </w:tr>
      <w:tr w:rsidR="003A4A4A" w14:paraId="47F2453F" w14:textId="77777777" w:rsidTr="001F426A">
        <w:tc>
          <w:tcPr>
            <w:tcW w:w="0" w:type="auto"/>
          </w:tcPr>
          <w:p w14:paraId="67662300" w14:textId="77777777" w:rsidR="003A4A4A" w:rsidRDefault="003A4A4A" w:rsidP="00AA701A">
            <w:pPr>
              <w:spacing w:line="240" w:lineRule="auto"/>
              <w:ind w:firstLineChars="0" w:firstLine="0"/>
              <w:rPr>
                <w:color w:val="000000"/>
                <w:sz w:val="20"/>
                <w:szCs w:val="20"/>
              </w:rPr>
            </w:pPr>
          </w:p>
        </w:tc>
        <w:tc>
          <w:tcPr>
            <w:tcW w:w="0" w:type="auto"/>
            <w:vAlign w:val="center"/>
          </w:tcPr>
          <w:p w14:paraId="5459A43F" w14:textId="77777777" w:rsidR="003A4A4A" w:rsidRPr="00984E1E" w:rsidRDefault="003A4A4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M62</w:t>
            </w:r>
          </w:p>
        </w:tc>
        <w:tc>
          <w:tcPr>
            <w:tcW w:w="0" w:type="auto"/>
            <w:vAlign w:val="center"/>
          </w:tcPr>
          <w:p w14:paraId="0DFED849" w14:textId="77777777" w:rsidR="003A4A4A" w:rsidRPr="00984E1E" w:rsidRDefault="003A4A4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loginPassword</w:t>
            </w:r>
          </w:p>
        </w:tc>
        <w:tc>
          <w:tcPr>
            <w:tcW w:w="0" w:type="auto"/>
          </w:tcPr>
          <w:p w14:paraId="04BC225E" w14:textId="77777777" w:rsidR="003A4A4A" w:rsidRPr="00F56EF3" w:rsidRDefault="003A4A4A" w:rsidP="00AA701A">
            <w:pPr>
              <w:spacing w:line="240" w:lineRule="auto"/>
              <w:ind w:firstLineChars="0" w:firstLine="0"/>
              <w:rPr>
                <w:color w:val="000000"/>
                <w:sz w:val="20"/>
                <w:szCs w:val="20"/>
              </w:rPr>
            </w:pPr>
            <w:r w:rsidRPr="00F56EF3">
              <w:rPr>
                <w:rFonts w:hint="eastAsia"/>
                <w:color w:val="000000"/>
                <w:sz w:val="20"/>
                <w:szCs w:val="20"/>
              </w:rPr>
              <w:t>登录密码</w:t>
            </w:r>
          </w:p>
        </w:tc>
        <w:tc>
          <w:tcPr>
            <w:tcW w:w="0" w:type="auto"/>
            <w:vAlign w:val="center"/>
          </w:tcPr>
          <w:p w14:paraId="407F2C51" w14:textId="77777777" w:rsidR="003A4A4A" w:rsidRPr="00F56EF3" w:rsidRDefault="003A4A4A" w:rsidP="00AA701A">
            <w:pPr>
              <w:spacing w:line="240" w:lineRule="auto"/>
              <w:ind w:firstLineChars="0" w:firstLine="0"/>
              <w:rPr>
                <w:color w:val="000000"/>
                <w:sz w:val="20"/>
                <w:szCs w:val="20"/>
              </w:rPr>
            </w:pPr>
            <w:r w:rsidRPr="00F56EF3">
              <w:rPr>
                <w:rFonts w:hint="eastAsia"/>
                <w:color w:val="000000"/>
                <w:sz w:val="20"/>
                <w:szCs w:val="20"/>
              </w:rPr>
              <w:t>M</w:t>
            </w:r>
          </w:p>
        </w:tc>
        <w:tc>
          <w:tcPr>
            <w:tcW w:w="0" w:type="auto"/>
            <w:shd w:val="clear" w:color="auto" w:fill="auto"/>
          </w:tcPr>
          <w:p w14:paraId="69D3F3CB" w14:textId="77777777" w:rsidR="003A4A4A" w:rsidRDefault="003A4A4A" w:rsidP="00AA701A">
            <w:pPr>
              <w:spacing w:line="240" w:lineRule="auto"/>
              <w:ind w:firstLineChars="0" w:firstLine="0"/>
            </w:pPr>
            <w:r w:rsidRPr="001B3894">
              <w:rPr>
                <w:rFonts w:hint="eastAsia"/>
                <w:sz w:val="20"/>
              </w:rPr>
              <w:t>←</w:t>
            </w:r>
          </w:p>
        </w:tc>
        <w:tc>
          <w:tcPr>
            <w:tcW w:w="1891" w:type="dxa"/>
            <w:vAlign w:val="center"/>
          </w:tcPr>
          <w:p w14:paraId="033CA0D2" w14:textId="77777777" w:rsidR="003A4A4A" w:rsidRPr="00565BE4" w:rsidRDefault="003A4A4A" w:rsidP="00AA701A">
            <w:pPr>
              <w:spacing w:line="240" w:lineRule="auto"/>
              <w:ind w:firstLineChars="0" w:firstLine="0"/>
              <w:rPr>
                <w:rFonts w:ascii="宋体" w:eastAsia="宋体" w:hAnsi="宋体" w:cs="宋体"/>
                <w:color w:val="000000"/>
                <w:sz w:val="21"/>
                <w:szCs w:val="21"/>
              </w:rPr>
            </w:pPr>
          </w:p>
        </w:tc>
      </w:tr>
      <w:tr w:rsidR="003A4A4A" w14:paraId="02CE21B4" w14:textId="77777777" w:rsidTr="001F426A">
        <w:tc>
          <w:tcPr>
            <w:tcW w:w="0" w:type="auto"/>
          </w:tcPr>
          <w:p w14:paraId="34575B21" w14:textId="77777777" w:rsidR="003A4A4A" w:rsidRDefault="003A4A4A" w:rsidP="00AA701A">
            <w:pPr>
              <w:spacing w:line="240" w:lineRule="auto"/>
              <w:ind w:firstLineChars="0" w:firstLine="0"/>
              <w:rPr>
                <w:color w:val="000000"/>
                <w:sz w:val="20"/>
                <w:szCs w:val="20"/>
              </w:rPr>
            </w:pPr>
          </w:p>
        </w:tc>
        <w:tc>
          <w:tcPr>
            <w:tcW w:w="0" w:type="auto"/>
            <w:vAlign w:val="center"/>
          </w:tcPr>
          <w:p w14:paraId="164FD848" w14:textId="77777777" w:rsidR="003A4A4A" w:rsidRPr="00984E1E" w:rsidRDefault="003A4A4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T13</w:t>
            </w:r>
          </w:p>
        </w:tc>
        <w:tc>
          <w:tcPr>
            <w:tcW w:w="0" w:type="auto"/>
            <w:vAlign w:val="center"/>
          </w:tcPr>
          <w:p w14:paraId="10290D16" w14:textId="77777777" w:rsidR="003A4A4A" w:rsidRPr="00984E1E" w:rsidRDefault="003A4A4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tradeDate</w:t>
            </w:r>
          </w:p>
        </w:tc>
        <w:tc>
          <w:tcPr>
            <w:tcW w:w="0" w:type="auto"/>
          </w:tcPr>
          <w:p w14:paraId="11E7D10C" w14:textId="77777777" w:rsidR="003A4A4A" w:rsidRPr="00F56EF3" w:rsidRDefault="003A4A4A" w:rsidP="00AA701A">
            <w:pPr>
              <w:spacing w:line="240" w:lineRule="auto"/>
              <w:ind w:firstLineChars="0" w:firstLine="0"/>
              <w:rPr>
                <w:color w:val="000000"/>
                <w:sz w:val="20"/>
                <w:szCs w:val="20"/>
              </w:rPr>
            </w:pPr>
            <w:r w:rsidRPr="00F56EF3">
              <w:rPr>
                <w:rFonts w:hint="eastAsia"/>
                <w:color w:val="000000"/>
                <w:sz w:val="20"/>
                <w:szCs w:val="20"/>
              </w:rPr>
              <w:t>交易日期</w:t>
            </w:r>
          </w:p>
        </w:tc>
        <w:tc>
          <w:tcPr>
            <w:tcW w:w="0" w:type="auto"/>
            <w:vAlign w:val="center"/>
          </w:tcPr>
          <w:p w14:paraId="054B7ADA" w14:textId="5BCB5D0D" w:rsidR="003A4A4A" w:rsidRPr="00F56EF3" w:rsidRDefault="001F426A" w:rsidP="00AA701A">
            <w:pPr>
              <w:spacing w:line="240" w:lineRule="auto"/>
              <w:ind w:firstLineChars="0" w:firstLine="0"/>
              <w:rPr>
                <w:color w:val="000000"/>
                <w:sz w:val="20"/>
                <w:szCs w:val="20"/>
              </w:rPr>
            </w:pPr>
            <w:del w:id="94" w:author="余新泰" w:date="2017-09-25T11:08:00Z">
              <w:r w:rsidDel="00894428">
                <w:rPr>
                  <w:rFonts w:hint="eastAsia"/>
                  <w:color w:val="000000"/>
                  <w:sz w:val="20"/>
                  <w:szCs w:val="20"/>
                </w:rPr>
                <w:delText>-</w:delText>
              </w:r>
            </w:del>
            <w:ins w:id="95" w:author="余新泰" w:date="2017-09-25T11:08:00Z">
              <w:r w:rsidR="00894428">
                <w:rPr>
                  <w:rFonts w:hint="eastAsia"/>
                  <w:color w:val="000000"/>
                  <w:sz w:val="20"/>
                  <w:szCs w:val="20"/>
                </w:rPr>
                <w:t>O</w:t>
              </w:r>
            </w:ins>
          </w:p>
        </w:tc>
        <w:tc>
          <w:tcPr>
            <w:tcW w:w="0" w:type="auto"/>
            <w:shd w:val="clear" w:color="auto" w:fill="auto"/>
          </w:tcPr>
          <w:p w14:paraId="3BB4A73B" w14:textId="77777777" w:rsidR="003A4A4A" w:rsidRDefault="001F426A" w:rsidP="00AA701A">
            <w:pPr>
              <w:spacing w:line="240" w:lineRule="auto"/>
              <w:ind w:firstLineChars="0" w:firstLine="0"/>
            </w:pPr>
            <w:r>
              <w:rPr>
                <w:rFonts w:hint="eastAsia"/>
                <w:sz w:val="20"/>
              </w:rPr>
              <w:t>M</w:t>
            </w:r>
          </w:p>
        </w:tc>
        <w:tc>
          <w:tcPr>
            <w:tcW w:w="1891" w:type="dxa"/>
            <w:vAlign w:val="center"/>
          </w:tcPr>
          <w:p w14:paraId="1C805874" w14:textId="45D8F478" w:rsidR="00894428" w:rsidRPr="00565BE4" w:rsidRDefault="001F426A" w:rsidP="00AA701A">
            <w:pPr>
              <w:spacing w:line="240" w:lineRule="auto"/>
              <w:ind w:firstLineChars="0" w:firstLine="0"/>
              <w:rPr>
                <w:rFonts w:ascii="宋体" w:eastAsia="宋体" w:hAnsi="宋体" w:cs="宋体"/>
                <w:color w:val="000000"/>
                <w:sz w:val="21"/>
                <w:szCs w:val="21"/>
              </w:rPr>
            </w:pPr>
            <w:del w:id="96" w:author="余新泰" w:date="2017-09-25T11:09:00Z">
              <w:r w:rsidDel="00894428">
                <w:rPr>
                  <w:rFonts w:ascii="宋体" w:eastAsia="宋体" w:hAnsi="宋体" w:cs="宋体" w:hint="eastAsia"/>
                  <w:color w:val="000000"/>
                  <w:sz w:val="21"/>
                  <w:szCs w:val="21"/>
                </w:rPr>
                <w:delText>交易日期由交易所下发</w:delText>
              </w:r>
            </w:del>
            <w:ins w:id="97" w:author="余新泰" w:date="2017-09-25T11:09:00Z">
              <w:r w:rsidR="00894428" w:rsidRPr="00894428">
                <w:rPr>
                  <w:rFonts w:ascii="宋体" w:eastAsia="宋体" w:hAnsi="宋体" w:cs="宋体" w:hint="eastAsia"/>
                  <w:color w:val="000000"/>
                  <w:sz w:val="21"/>
                  <w:szCs w:val="21"/>
                </w:rPr>
                <w:t>若上送该</w:t>
              </w:r>
              <w:r w:rsidR="00894428" w:rsidRPr="00894428">
                <w:rPr>
                  <w:rFonts w:ascii="宋体" w:eastAsia="宋体" w:hAnsi="宋体" w:cs="宋体" w:hint="eastAsia"/>
                  <w:color w:val="000000"/>
                  <w:sz w:val="21"/>
                  <w:szCs w:val="21"/>
                </w:rPr>
                <w:lastRenderedPageBreak/>
                <w:t>字段则进行校验；若未上送则不做校验， 直接由交易所下发。</w:t>
              </w:r>
            </w:ins>
          </w:p>
        </w:tc>
      </w:tr>
      <w:tr w:rsidR="007D15EB" w14:paraId="4588134B" w14:textId="77777777" w:rsidTr="001F426A">
        <w:tc>
          <w:tcPr>
            <w:tcW w:w="0" w:type="auto"/>
          </w:tcPr>
          <w:p w14:paraId="38EF9569" w14:textId="77777777" w:rsidR="007D15EB" w:rsidRDefault="007D15EB" w:rsidP="00AA701A">
            <w:pPr>
              <w:spacing w:line="240" w:lineRule="auto"/>
              <w:ind w:firstLineChars="0" w:firstLine="0"/>
              <w:rPr>
                <w:color w:val="000000"/>
                <w:sz w:val="20"/>
                <w:szCs w:val="20"/>
              </w:rPr>
            </w:pPr>
          </w:p>
        </w:tc>
        <w:tc>
          <w:tcPr>
            <w:tcW w:w="0" w:type="auto"/>
            <w:vAlign w:val="center"/>
          </w:tcPr>
          <w:p w14:paraId="5A43BEA1" w14:textId="77777777" w:rsidR="007D15EB" w:rsidRPr="00984E1E" w:rsidRDefault="007D15EB"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O14</w:t>
            </w:r>
          </w:p>
        </w:tc>
        <w:tc>
          <w:tcPr>
            <w:tcW w:w="0" w:type="auto"/>
            <w:vAlign w:val="center"/>
          </w:tcPr>
          <w:p w14:paraId="73F4FD07" w14:textId="77777777" w:rsidR="007D15EB" w:rsidRPr="00984E1E" w:rsidRDefault="007D15EB"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maxLocalOrderID</w:t>
            </w:r>
          </w:p>
        </w:tc>
        <w:tc>
          <w:tcPr>
            <w:tcW w:w="0" w:type="auto"/>
            <w:vAlign w:val="center"/>
          </w:tcPr>
          <w:p w14:paraId="189BEDE1" w14:textId="77777777" w:rsidR="007D15EB" w:rsidRPr="00F56EF3" w:rsidRDefault="007D15EB" w:rsidP="008812E3">
            <w:pPr>
              <w:spacing w:line="240" w:lineRule="auto"/>
              <w:ind w:firstLineChars="0" w:firstLine="0"/>
              <w:rPr>
                <w:color w:val="000000"/>
                <w:sz w:val="20"/>
                <w:szCs w:val="20"/>
              </w:rPr>
            </w:pPr>
            <w:r w:rsidRPr="00F56EF3">
              <w:rPr>
                <w:rFonts w:hint="eastAsia"/>
                <w:color w:val="000000"/>
                <w:sz w:val="20"/>
                <w:szCs w:val="20"/>
              </w:rPr>
              <w:t>最大本地报单号</w:t>
            </w:r>
          </w:p>
        </w:tc>
        <w:tc>
          <w:tcPr>
            <w:tcW w:w="0" w:type="auto"/>
            <w:vAlign w:val="center"/>
          </w:tcPr>
          <w:p w14:paraId="31019FCA" w14:textId="77777777" w:rsidR="007D15EB" w:rsidRPr="00F56EF3" w:rsidRDefault="007D15EB" w:rsidP="00AA701A">
            <w:pPr>
              <w:spacing w:line="240" w:lineRule="auto"/>
              <w:ind w:firstLineChars="0" w:firstLine="0"/>
              <w:rPr>
                <w:color w:val="000000"/>
                <w:sz w:val="20"/>
                <w:szCs w:val="20"/>
              </w:rPr>
            </w:pPr>
            <w:r>
              <w:rPr>
                <w:rFonts w:hint="eastAsia"/>
                <w:color w:val="000000"/>
                <w:sz w:val="20"/>
                <w:szCs w:val="20"/>
              </w:rPr>
              <w:t>-</w:t>
            </w:r>
          </w:p>
        </w:tc>
        <w:tc>
          <w:tcPr>
            <w:tcW w:w="0" w:type="auto"/>
            <w:shd w:val="clear" w:color="auto" w:fill="auto"/>
          </w:tcPr>
          <w:p w14:paraId="265BD410" w14:textId="77777777" w:rsidR="007D15EB" w:rsidRDefault="007D15EB" w:rsidP="00AA701A">
            <w:pPr>
              <w:spacing w:line="240" w:lineRule="auto"/>
              <w:ind w:firstLineChars="0" w:firstLine="0"/>
            </w:pPr>
            <w:r>
              <w:rPr>
                <w:rFonts w:hint="eastAsia"/>
                <w:sz w:val="20"/>
              </w:rPr>
              <w:t>M</w:t>
            </w:r>
          </w:p>
        </w:tc>
        <w:tc>
          <w:tcPr>
            <w:tcW w:w="1891" w:type="dxa"/>
            <w:vAlign w:val="center"/>
          </w:tcPr>
          <w:p w14:paraId="2BE32ED3" w14:textId="01862748" w:rsidR="007D15EB" w:rsidRPr="00565BE4" w:rsidRDefault="002B18F1" w:rsidP="00AA701A">
            <w:pPr>
              <w:spacing w:line="240" w:lineRule="auto"/>
              <w:ind w:firstLineChars="0" w:firstLine="0"/>
              <w:rPr>
                <w:rFonts w:ascii="宋体" w:eastAsia="宋体" w:hAnsi="宋体" w:cs="宋体"/>
                <w:color w:val="000000"/>
                <w:sz w:val="21"/>
                <w:szCs w:val="21"/>
              </w:rPr>
            </w:pPr>
            <w:ins w:id="98" w:author="余新泰" w:date="2017-09-28T09:46:00Z">
              <w:r w:rsidRPr="002B18F1">
                <w:rPr>
                  <w:rFonts w:ascii="宋体" w:eastAsia="宋体" w:hAnsi="宋体" w:cs="宋体" w:hint="eastAsia"/>
                  <w:color w:val="000000"/>
                  <w:sz w:val="21"/>
                  <w:szCs w:val="21"/>
                </w:rPr>
                <w:t>每日首次登陆时，最大本地报单号为 "0"</w:t>
              </w:r>
            </w:ins>
          </w:p>
        </w:tc>
      </w:tr>
      <w:tr w:rsidR="003A4A4A" w14:paraId="6FFE790D" w14:textId="77777777" w:rsidTr="001F426A">
        <w:tc>
          <w:tcPr>
            <w:tcW w:w="0" w:type="auto"/>
          </w:tcPr>
          <w:p w14:paraId="1058F865" w14:textId="77777777" w:rsidR="003A4A4A" w:rsidRPr="00E46C21" w:rsidRDefault="003A4A4A" w:rsidP="00BA2E79">
            <w:pPr>
              <w:ind w:firstLineChars="0" w:firstLine="0"/>
              <w:rPr>
                <w:sz w:val="21"/>
                <w:szCs w:val="21"/>
              </w:rPr>
            </w:pPr>
          </w:p>
        </w:tc>
        <w:tc>
          <w:tcPr>
            <w:tcW w:w="0" w:type="auto"/>
          </w:tcPr>
          <w:p w14:paraId="403DED7E" w14:textId="77777777"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X50</w:t>
            </w:r>
          </w:p>
        </w:tc>
        <w:tc>
          <w:tcPr>
            <w:tcW w:w="0" w:type="auto"/>
            <w:vAlign w:val="center"/>
          </w:tcPr>
          <w:p w14:paraId="22CCDA75" w14:textId="77777777"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ipAddress</w:t>
            </w:r>
          </w:p>
        </w:tc>
        <w:tc>
          <w:tcPr>
            <w:tcW w:w="0" w:type="auto"/>
            <w:vAlign w:val="center"/>
          </w:tcPr>
          <w:p w14:paraId="27E5929F" w14:textId="77777777"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IP</w:t>
            </w:r>
            <w:r w:rsidRPr="003A4A4A">
              <w:rPr>
                <w:rFonts w:hint="eastAsia"/>
                <w:color w:val="000000"/>
                <w:sz w:val="20"/>
                <w:szCs w:val="20"/>
              </w:rPr>
              <w:t>地址</w:t>
            </w:r>
          </w:p>
        </w:tc>
        <w:tc>
          <w:tcPr>
            <w:tcW w:w="0" w:type="auto"/>
            <w:vAlign w:val="center"/>
          </w:tcPr>
          <w:p w14:paraId="2D36A89E" w14:textId="77777777"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M</w:t>
            </w:r>
          </w:p>
        </w:tc>
        <w:tc>
          <w:tcPr>
            <w:tcW w:w="0" w:type="auto"/>
            <w:shd w:val="clear" w:color="auto" w:fill="auto"/>
          </w:tcPr>
          <w:p w14:paraId="24EF7A7C" w14:textId="77777777"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123AACA9" w14:textId="77777777" w:rsidR="003A4A4A" w:rsidRPr="003A4A4A" w:rsidRDefault="003A4A4A" w:rsidP="003A4A4A">
            <w:pPr>
              <w:spacing w:line="240" w:lineRule="auto"/>
              <w:ind w:firstLineChars="0" w:firstLine="0"/>
              <w:rPr>
                <w:color w:val="000000"/>
                <w:sz w:val="20"/>
                <w:szCs w:val="20"/>
              </w:rPr>
            </w:pPr>
          </w:p>
        </w:tc>
      </w:tr>
      <w:tr w:rsidR="003A4A4A" w14:paraId="22E5B384" w14:textId="77777777" w:rsidTr="001F426A">
        <w:tc>
          <w:tcPr>
            <w:tcW w:w="0" w:type="auto"/>
          </w:tcPr>
          <w:p w14:paraId="1076E7A1" w14:textId="77777777" w:rsidR="003A4A4A" w:rsidRPr="00E46C21" w:rsidRDefault="003A4A4A" w:rsidP="00BA2E79">
            <w:pPr>
              <w:ind w:firstLineChars="0" w:firstLine="0"/>
              <w:rPr>
                <w:sz w:val="21"/>
                <w:szCs w:val="21"/>
              </w:rPr>
            </w:pPr>
          </w:p>
        </w:tc>
        <w:tc>
          <w:tcPr>
            <w:tcW w:w="0" w:type="auto"/>
          </w:tcPr>
          <w:p w14:paraId="3CA0C15D" w14:textId="77777777"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X55</w:t>
            </w:r>
          </w:p>
        </w:tc>
        <w:tc>
          <w:tcPr>
            <w:tcW w:w="0" w:type="auto"/>
            <w:vAlign w:val="center"/>
          </w:tcPr>
          <w:p w14:paraId="7E26D743" w14:textId="77777777"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versionInfo</w:t>
            </w:r>
          </w:p>
        </w:tc>
        <w:tc>
          <w:tcPr>
            <w:tcW w:w="0" w:type="auto"/>
            <w:vAlign w:val="center"/>
          </w:tcPr>
          <w:p w14:paraId="331D144F" w14:textId="77777777"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API</w:t>
            </w:r>
            <w:r w:rsidRPr="003A4A4A">
              <w:rPr>
                <w:rFonts w:hint="eastAsia"/>
                <w:color w:val="000000"/>
                <w:sz w:val="20"/>
                <w:szCs w:val="20"/>
              </w:rPr>
              <w:t>版本信息</w:t>
            </w:r>
          </w:p>
        </w:tc>
        <w:tc>
          <w:tcPr>
            <w:tcW w:w="0" w:type="auto"/>
            <w:vAlign w:val="center"/>
          </w:tcPr>
          <w:p w14:paraId="7DA0F4FC" w14:textId="77777777"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M</w:t>
            </w:r>
          </w:p>
        </w:tc>
        <w:tc>
          <w:tcPr>
            <w:tcW w:w="0" w:type="auto"/>
            <w:shd w:val="clear" w:color="auto" w:fill="auto"/>
          </w:tcPr>
          <w:p w14:paraId="22E36308" w14:textId="77777777"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085AEA93" w14:textId="77777777" w:rsidR="003A4A4A" w:rsidRPr="003A4A4A" w:rsidRDefault="003A4A4A" w:rsidP="003A4A4A">
            <w:pPr>
              <w:spacing w:line="240" w:lineRule="auto"/>
              <w:ind w:firstLineChars="0" w:firstLine="0"/>
              <w:rPr>
                <w:color w:val="000000"/>
                <w:sz w:val="20"/>
                <w:szCs w:val="20"/>
              </w:rPr>
            </w:pPr>
          </w:p>
        </w:tc>
      </w:tr>
      <w:tr w:rsidR="001907C2" w14:paraId="4EA5F036" w14:textId="77777777" w:rsidTr="001F426A">
        <w:trPr>
          <w:ins w:id="99" w:author="Mengying Zhou" w:date="2017-08-21T13:22:00Z"/>
        </w:trPr>
        <w:tc>
          <w:tcPr>
            <w:tcW w:w="0" w:type="auto"/>
          </w:tcPr>
          <w:p w14:paraId="7234874A" w14:textId="77777777" w:rsidR="001907C2" w:rsidRPr="00E46C21" w:rsidRDefault="001907C2" w:rsidP="00BA2E79">
            <w:pPr>
              <w:ind w:firstLineChars="0" w:firstLine="0"/>
              <w:rPr>
                <w:ins w:id="100" w:author="Mengying Zhou" w:date="2017-08-21T13:22:00Z"/>
                <w:sz w:val="21"/>
                <w:szCs w:val="21"/>
              </w:rPr>
            </w:pPr>
          </w:p>
        </w:tc>
        <w:tc>
          <w:tcPr>
            <w:tcW w:w="0" w:type="auto"/>
          </w:tcPr>
          <w:p w14:paraId="64371951" w14:textId="4EFD1B63" w:rsidR="001907C2" w:rsidRPr="00984E1E" w:rsidRDefault="001907C2" w:rsidP="003A4A4A">
            <w:pPr>
              <w:spacing w:line="240" w:lineRule="auto"/>
              <w:ind w:firstLineChars="0" w:firstLine="0"/>
              <w:rPr>
                <w:ins w:id="101" w:author="Mengying Zhou" w:date="2017-08-21T13:22:00Z"/>
                <w:rFonts w:asciiTheme="minorEastAsia" w:hAnsiTheme="minorEastAsia"/>
                <w:color w:val="000000"/>
                <w:sz w:val="20"/>
                <w:szCs w:val="20"/>
              </w:rPr>
            </w:pPr>
            <w:ins w:id="102" w:author="Mengying Zhou" w:date="2017-08-21T13:22:00Z">
              <w:r>
                <w:rPr>
                  <w:rFonts w:asciiTheme="minorEastAsia" w:hAnsiTheme="minorEastAsia"/>
                  <w:color w:val="000000"/>
                  <w:sz w:val="20"/>
                  <w:szCs w:val="20"/>
                </w:rPr>
                <w:t>X25</w:t>
              </w:r>
            </w:ins>
          </w:p>
        </w:tc>
        <w:tc>
          <w:tcPr>
            <w:tcW w:w="0" w:type="auto"/>
            <w:vAlign w:val="center"/>
          </w:tcPr>
          <w:p w14:paraId="30D326F2" w14:textId="5F1081A6" w:rsidR="001907C2" w:rsidRPr="00984E1E" w:rsidRDefault="001907C2" w:rsidP="003A4A4A">
            <w:pPr>
              <w:spacing w:line="240" w:lineRule="auto"/>
              <w:ind w:firstLineChars="0" w:firstLine="0"/>
              <w:rPr>
                <w:ins w:id="103" w:author="Mengying Zhou" w:date="2017-08-21T13:22:00Z"/>
                <w:rFonts w:asciiTheme="minorEastAsia" w:hAnsiTheme="minorEastAsia"/>
                <w:color w:val="000000"/>
                <w:sz w:val="20"/>
                <w:szCs w:val="20"/>
              </w:rPr>
            </w:pPr>
            <w:ins w:id="104" w:author="Mengying Zhou" w:date="2017-08-21T13:22:00Z">
              <w:r>
                <w:rPr>
                  <w:rFonts w:asciiTheme="minorEastAsia" w:hAnsiTheme="minorEastAsia"/>
                  <w:color w:val="000000"/>
                  <w:sz w:val="20"/>
                  <w:szCs w:val="20"/>
                </w:rPr>
                <w:t>userSystem</w:t>
              </w:r>
            </w:ins>
          </w:p>
        </w:tc>
        <w:tc>
          <w:tcPr>
            <w:tcW w:w="0" w:type="auto"/>
            <w:vAlign w:val="center"/>
          </w:tcPr>
          <w:p w14:paraId="2F89E8AF" w14:textId="2FDCA71C" w:rsidR="001907C2" w:rsidRPr="003A4A4A" w:rsidRDefault="00613792" w:rsidP="003A4A4A">
            <w:pPr>
              <w:spacing w:line="240" w:lineRule="auto"/>
              <w:ind w:firstLineChars="0" w:firstLine="0"/>
              <w:rPr>
                <w:ins w:id="105" w:author="Mengying Zhou" w:date="2017-08-21T13:22:00Z"/>
                <w:color w:val="000000"/>
                <w:sz w:val="20"/>
                <w:szCs w:val="20"/>
              </w:rPr>
            </w:pPr>
            <w:ins w:id="106" w:author="Mengying Zhou" w:date="2017-08-21T13:23:00Z">
              <w:r>
                <w:rPr>
                  <w:rFonts w:hint="eastAsia"/>
                  <w:color w:val="000000"/>
                  <w:sz w:val="20"/>
                  <w:szCs w:val="20"/>
                </w:rPr>
                <w:t>接入方</w:t>
              </w:r>
              <w:r>
                <w:rPr>
                  <w:color w:val="000000"/>
                  <w:sz w:val="20"/>
                  <w:szCs w:val="20"/>
                </w:rPr>
                <w:t>系统标识</w:t>
              </w:r>
            </w:ins>
          </w:p>
        </w:tc>
        <w:tc>
          <w:tcPr>
            <w:tcW w:w="0" w:type="auto"/>
            <w:vAlign w:val="center"/>
          </w:tcPr>
          <w:p w14:paraId="58B04216" w14:textId="2991503C" w:rsidR="001907C2" w:rsidRPr="003A4A4A" w:rsidRDefault="001907C2" w:rsidP="003A4A4A">
            <w:pPr>
              <w:spacing w:line="240" w:lineRule="auto"/>
              <w:ind w:firstLineChars="0" w:firstLine="0"/>
              <w:rPr>
                <w:ins w:id="107" w:author="Mengying Zhou" w:date="2017-08-21T13:22:00Z"/>
                <w:color w:val="000000"/>
                <w:sz w:val="20"/>
                <w:szCs w:val="20"/>
              </w:rPr>
            </w:pPr>
            <w:ins w:id="108" w:author="Mengying Zhou" w:date="2017-08-21T13:23:00Z">
              <w:r w:rsidRPr="003A4A4A">
                <w:rPr>
                  <w:rFonts w:hint="eastAsia"/>
                  <w:color w:val="000000"/>
                  <w:sz w:val="20"/>
                  <w:szCs w:val="20"/>
                </w:rPr>
                <w:t>M</w:t>
              </w:r>
            </w:ins>
          </w:p>
        </w:tc>
        <w:tc>
          <w:tcPr>
            <w:tcW w:w="0" w:type="auto"/>
            <w:shd w:val="clear" w:color="auto" w:fill="auto"/>
          </w:tcPr>
          <w:p w14:paraId="7CE42EE3" w14:textId="3DAE8D54" w:rsidR="001907C2" w:rsidRPr="003A4A4A" w:rsidRDefault="001907C2" w:rsidP="003A4A4A">
            <w:pPr>
              <w:spacing w:line="240" w:lineRule="auto"/>
              <w:ind w:firstLineChars="0" w:firstLine="0"/>
              <w:rPr>
                <w:ins w:id="109" w:author="Mengying Zhou" w:date="2017-08-21T13:22:00Z"/>
                <w:color w:val="000000"/>
                <w:sz w:val="20"/>
                <w:szCs w:val="20"/>
              </w:rPr>
            </w:pPr>
            <w:ins w:id="110" w:author="Mengying Zhou" w:date="2017-08-21T13:23:00Z">
              <w:r w:rsidRPr="003A4A4A">
                <w:rPr>
                  <w:rFonts w:hint="eastAsia"/>
                  <w:color w:val="000000"/>
                  <w:sz w:val="20"/>
                  <w:szCs w:val="20"/>
                </w:rPr>
                <w:t>←</w:t>
              </w:r>
            </w:ins>
          </w:p>
        </w:tc>
        <w:tc>
          <w:tcPr>
            <w:tcW w:w="1891" w:type="dxa"/>
            <w:vAlign w:val="center"/>
          </w:tcPr>
          <w:p w14:paraId="291861D0" w14:textId="77777777" w:rsidR="00613792" w:rsidRPr="00C058E8" w:rsidRDefault="00613792" w:rsidP="00613792">
            <w:pPr>
              <w:ind w:firstLineChars="0" w:firstLine="0"/>
              <w:rPr>
                <w:ins w:id="111" w:author="Mengying Zhou" w:date="2017-08-21T13:23:00Z"/>
                <w:color w:val="000000"/>
                <w:sz w:val="20"/>
                <w:szCs w:val="20"/>
              </w:rPr>
            </w:pPr>
            <w:ins w:id="112" w:author="Mengying Zhou" w:date="2017-08-21T13:23:00Z">
              <w:r w:rsidRPr="00C058E8">
                <w:rPr>
                  <w:rFonts w:hint="eastAsia"/>
                  <w:color w:val="000000"/>
                  <w:sz w:val="20"/>
                  <w:szCs w:val="20"/>
                </w:rPr>
                <w:t>用以识别发送系统</w:t>
              </w:r>
            </w:ins>
          </w:p>
          <w:p w14:paraId="58E7C60E" w14:textId="276D3272" w:rsidR="001907C2" w:rsidRPr="003A4A4A" w:rsidRDefault="00613792" w:rsidP="00613792">
            <w:pPr>
              <w:spacing w:line="240" w:lineRule="auto"/>
              <w:ind w:firstLineChars="0" w:firstLine="0"/>
              <w:rPr>
                <w:ins w:id="113" w:author="Mengying Zhou" w:date="2017-08-21T13:22:00Z"/>
                <w:color w:val="000000"/>
                <w:sz w:val="20"/>
                <w:szCs w:val="20"/>
              </w:rPr>
            </w:pPr>
            <w:ins w:id="114" w:author="Mengying Zhou" w:date="2017-08-21T13:23:00Z">
              <w:r w:rsidRPr="00C058E8">
                <w:rPr>
                  <w:rFonts w:hint="eastAsia"/>
                  <w:color w:val="000000"/>
                  <w:sz w:val="20"/>
                  <w:szCs w:val="20"/>
                </w:rPr>
                <w:t>具体取值如下：竞价交易二级系统</w:t>
              </w:r>
              <w:r w:rsidRPr="00C058E8">
                <w:rPr>
                  <w:rFonts w:hint="eastAsia"/>
                  <w:color w:val="000000"/>
                  <w:sz w:val="20"/>
                  <w:szCs w:val="20"/>
                </w:rPr>
                <w:t xml:space="preserve">--TRA  </w:t>
              </w:r>
              <w:r w:rsidRPr="00C058E8">
                <w:rPr>
                  <w:rFonts w:hint="eastAsia"/>
                  <w:color w:val="000000"/>
                  <w:sz w:val="20"/>
                  <w:szCs w:val="20"/>
                </w:rPr>
                <w:t>竞价交易红马甲</w:t>
              </w:r>
              <w:r w:rsidRPr="00C058E8">
                <w:rPr>
                  <w:rFonts w:hint="eastAsia"/>
                  <w:color w:val="000000"/>
                  <w:sz w:val="20"/>
                  <w:szCs w:val="20"/>
                </w:rPr>
                <w:t xml:space="preserve">--RED   </w:t>
              </w:r>
              <w:r w:rsidRPr="00C058E8">
                <w:rPr>
                  <w:rFonts w:hint="eastAsia"/>
                  <w:color w:val="000000"/>
                  <w:sz w:val="20"/>
                  <w:szCs w:val="20"/>
                </w:rPr>
                <w:t>竞价黄马甲</w:t>
              </w:r>
              <w:r w:rsidRPr="00C058E8">
                <w:rPr>
                  <w:rFonts w:hint="eastAsia"/>
                  <w:color w:val="000000"/>
                  <w:sz w:val="20"/>
                  <w:szCs w:val="20"/>
                </w:rPr>
                <w:t>--YEL</w:t>
              </w:r>
            </w:ins>
          </w:p>
        </w:tc>
      </w:tr>
      <w:tr w:rsidR="003A4A4A" w14:paraId="2A079B18" w14:textId="77777777" w:rsidTr="001F426A">
        <w:tc>
          <w:tcPr>
            <w:tcW w:w="0" w:type="auto"/>
          </w:tcPr>
          <w:p w14:paraId="61248593" w14:textId="77777777" w:rsidR="003A4A4A" w:rsidRDefault="003A4A4A" w:rsidP="00BA2E79">
            <w:pPr>
              <w:ind w:firstLineChars="0" w:firstLine="0"/>
              <w:rPr>
                <w:sz w:val="21"/>
                <w:szCs w:val="21"/>
              </w:rPr>
            </w:pPr>
            <w:r>
              <w:rPr>
                <w:rFonts w:hint="eastAsia"/>
                <w:sz w:val="21"/>
                <w:szCs w:val="21"/>
              </w:rPr>
              <w:t>[]</w:t>
            </w:r>
          </w:p>
        </w:tc>
        <w:tc>
          <w:tcPr>
            <w:tcW w:w="0" w:type="auto"/>
          </w:tcPr>
          <w:p w14:paraId="51254233" w14:textId="77777777"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X20</w:t>
            </w:r>
          </w:p>
        </w:tc>
        <w:tc>
          <w:tcPr>
            <w:tcW w:w="0" w:type="auto"/>
            <w:vAlign w:val="center"/>
          </w:tcPr>
          <w:p w14:paraId="1D698AA7" w14:textId="77777777"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w:t>
            </w:r>
            <w:r w:rsidRPr="00984E1E">
              <w:rPr>
                <w:rFonts w:asciiTheme="minorEastAsia" w:hAnsiTheme="minorEastAsia"/>
                <w:color w:val="000000"/>
                <w:sz w:val="20"/>
                <w:szCs w:val="20"/>
              </w:rPr>
              <w:t>breakpointData</w:t>
            </w:r>
            <w:r w:rsidRPr="00984E1E">
              <w:rPr>
                <w:rFonts w:asciiTheme="minorEastAsia" w:hAnsiTheme="minorEastAsia" w:hint="eastAsia"/>
                <w:color w:val="000000"/>
                <w:sz w:val="20"/>
                <w:szCs w:val="20"/>
              </w:rPr>
              <w:t>]</w:t>
            </w:r>
          </w:p>
        </w:tc>
        <w:tc>
          <w:tcPr>
            <w:tcW w:w="0" w:type="auto"/>
          </w:tcPr>
          <w:p w14:paraId="74F8E043" w14:textId="77777777"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消息断点信息数据</w:t>
            </w:r>
          </w:p>
        </w:tc>
        <w:tc>
          <w:tcPr>
            <w:tcW w:w="0" w:type="auto"/>
            <w:vAlign w:val="center"/>
          </w:tcPr>
          <w:p w14:paraId="0AC06201" w14:textId="77777777" w:rsidR="003A4A4A" w:rsidRPr="003A4A4A" w:rsidRDefault="00CB1BF7" w:rsidP="003A4A4A">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14:paraId="117C76FD" w14:textId="77777777"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6EED8B58" w14:textId="77777777"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断点信息域</w:t>
            </w:r>
            <w:r w:rsidR="00CB1BF7">
              <w:rPr>
                <w:rFonts w:hint="eastAsia"/>
                <w:color w:val="000000"/>
                <w:sz w:val="20"/>
                <w:szCs w:val="20"/>
              </w:rPr>
              <w:t>，断点信息不为空时必填</w:t>
            </w:r>
          </w:p>
        </w:tc>
      </w:tr>
      <w:tr w:rsidR="003A4A4A" w14:paraId="0D5C824A" w14:textId="77777777" w:rsidTr="001F426A">
        <w:tc>
          <w:tcPr>
            <w:tcW w:w="0" w:type="auto"/>
          </w:tcPr>
          <w:p w14:paraId="00D59F65" w14:textId="77777777" w:rsidR="003A4A4A" w:rsidRDefault="003A4A4A" w:rsidP="00BA2E79">
            <w:pPr>
              <w:ind w:firstLineChars="0" w:firstLine="0"/>
              <w:rPr>
                <w:sz w:val="21"/>
                <w:szCs w:val="21"/>
              </w:rPr>
            </w:pPr>
            <w:r>
              <w:rPr>
                <w:rFonts w:hint="eastAsia"/>
                <w:sz w:val="21"/>
                <w:szCs w:val="21"/>
              </w:rPr>
              <w:t>{}</w:t>
            </w:r>
          </w:p>
        </w:tc>
        <w:tc>
          <w:tcPr>
            <w:tcW w:w="0" w:type="auto"/>
          </w:tcPr>
          <w:p w14:paraId="1E509799" w14:textId="77777777" w:rsidR="003A4A4A" w:rsidRPr="00984E1E" w:rsidRDefault="003A4A4A" w:rsidP="003A4A4A">
            <w:pPr>
              <w:spacing w:line="240" w:lineRule="auto"/>
              <w:ind w:firstLineChars="0" w:firstLine="0"/>
              <w:rPr>
                <w:rFonts w:asciiTheme="minorEastAsia" w:hAnsiTheme="minorEastAsia"/>
                <w:color w:val="000000"/>
                <w:sz w:val="20"/>
                <w:szCs w:val="20"/>
              </w:rPr>
            </w:pPr>
          </w:p>
        </w:tc>
        <w:tc>
          <w:tcPr>
            <w:tcW w:w="0" w:type="auto"/>
            <w:vAlign w:val="center"/>
          </w:tcPr>
          <w:p w14:paraId="14D47B03" w14:textId="77777777" w:rsidR="003A4A4A" w:rsidRPr="00984E1E" w:rsidRDefault="003A4A4A" w:rsidP="003A4A4A">
            <w:pPr>
              <w:spacing w:line="240" w:lineRule="auto"/>
              <w:ind w:firstLineChars="0" w:firstLine="0"/>
              <w:rPr>
                <w:rFonts w:asciiTheme="minorEastAsia" w:hAnsiTheme="minorEastAsia"/>
                <w:color w:val="000000"/>
                <w:sz w:val="20"/>
                <w:szCs w:val="20"/>
              </w:rPr>
            </w:pPr>
          </w:p>
        </w:tc>
        <w:tc>
          <w:tcPr>
            <w:tcW w:w="0" w:type="auto"/>
          </w:tcPr>
          <w:p w14:paraId="367FEA6F" w14:textId="77777777"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消息断点信息</w:t>
            </w:r>
          </w:p>
        </w:tc>
        <w:tc>
          <w:tcPr>
            <w:tcW w:w="0" w:type="auto"/>
            <w:vAlign w:val="center"/>
          </w:tcPr>
          <w:p w14:paraId="64517954" w14:textId="77777777" w:rsidR="003A4A4A" w:rsidRPr="003A4A4A" w:rsidRDefault="003A4A4A" w:rsidP="003A4A4A">
            <w:pPr>
              <w:spacing w:line="240" w:lineRule="auto"/>
              <w:ind w:firstLineChars="0" w:firstLine="0"/>
              <w:rPr>
                <w:color w:val="000000"/>
                <w:sz w:val="20"/>
                <w:szCs w:val="20"/>
              </w:rPr>
            </w:pPr>
          </w:p>
        </w:tc>
        <w:tc>
          <w:tcPr>
            <w:tcW w:w="0" w:type="auto"/>
            <w:shd w:val="clear" w:color="auto" w:fill="auto"/>
          </w:tcPr>
          <w:p w14:paraId="24A87B50" w14:textId="77777777" w:rsidR="003A4A4A" w:rsidRPr="003A4A4A" w:rsidRDefault="003A4A4A" w:rsidP="003A4A4A">
            <w:pPr>
              <w:spacing w:line="240" w:lineRule="auto"/>
              <w:ind w:firstLineChars="0" w:firstLine="0"/>
              <w:rPr>
                <w:color w:val="000000"/>
                <w:sz w:val="20"/>
                <w:szCs w:val="20"/>
              </w:rPr>
            </w:pPr>
          </w:p>
        </w:tc>
        <w:tc>
          <w:tcPr>
            <w:tcW w:w="1891" w:type="dxa"/>
            <w:vAlign w:val="center"/>
          </w:tcPr>
          <w:p w14:paraId="6E8F5FD6" w14:textId="77777777" w:rsidR="003A4A4A" w:rsidRPr="003A4A4A" w:rsidRDefault="003A4A4A" w:rsidP="003A4A4A">
            <w:pPr>
              <w:spacing w:line="240" w:lineRule="auto"/>
              <w:ind w:firstLineChars="0" w:firstLine="0"/>
              <w:rPr>
                <w:color w:val="000000"/>
                <w:sz w:val="20"/>
                <w:szCs w:val="20"/>
              </w:rPr>
            </w:pPr>
          </w:p>
        </w:tc>
      </w:tr>
      <w:tr w:rsidR="003A4A4A" w14:paraId="6CD676CE" w14:textId="77777777" w:rsidTr="001F426A">
        <w:tc>
          <w:tcPr>
            <w:tcW w:w="0" w:type="auto"/>
          </w:tcPr>
          <w:p w14:paraId="30FF19F0" w14:textId="77777777" w:rsidR="003A4A4A" w:rsidRDefault="003A4A4A" w:rsidP="00BA2E79">
            <w:pPr>
              <w:ind w:firstLineChars="0" w:firstLine="0"/>
              <w:rPr>
                <w:sz w:val="21"/>
                <w:szCs w:val="21"/>
              </w:rPr>
            </w:pPr>
            <w:r>
              <w:rPr>
                <w:rFonts w:asciiTheme="minorEastAsia" w:hAnsiTheme="minorEastAsia" w:hint="eastAsia"/>
                <w:sz w:val="21"/>
                <w:szCs w:val="21"/>
              </w:rPr>
              <w:t>→</w:t>
            </w:r>
          </w:p>
        </w:tc>
        <w:tc>
          <w:tcPr>
            <w:tcW w:w="0" w:type="auto"/>
          </w:tcPr>
          <w:p w14:paraId="4592E9D9" w14:textId="77777777"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X04</w:t>
            </w:r>
          </w:p>
        </w:tc>
        <w:tc>
          <w:tcPr>
            <w:tcW w:w="0" w:type="auto"/>
            <w:vAlign w:val="center"/>
          </w:tcPr>
          <w:p w14:paraId="3022059F" w14:textId="77777777"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seqSrsNo</w:t>
            </w:r>
          </w:p>
        </w:tc>
        <w:tc>
          <w:tcPr>
            <w:tcW w:w="0" w:type="auto"/>
          </w:tcPr>
          <w:p w14:paraId="243E6BCC" w14:textId="77777777"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消息序列类别号</w:t>
            </w:r>
          </w:p>
        </w:tc>
        <w:tc>
          <w:tcPr>
            <w:tcW w:w="0" w:type="auto"/>
            <w:vAlign w:val="center"/>
          </w:tcPr>
          <w:p w14:paraId="09BA2C15" w14:textId="77777777" w:rsidR="003A4A4A" w:rsidRPr="003A4A4A" w:rsidRDefault="00CB1BF7" w:rsidP="003A4A4A">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14:paraId="4639D33B" w14:textId="77777777"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336961B7" w14:textId="77777777"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断点信息域</w:t>
            </w:r>
            <w:r w:rsidR="00CB1BF7">
              <w:rPr>
                <w:rFonts w:hint="eastAsia"/>
                <w:color w:val="000000"/>
                <w:sz w:val="20"/>
                <w:szCs w:val="20"/>
              </w:rPr>
              <w:t>，断点信息不为空时必填</w:t>
            </w:r>
          </w:p>
        </w:tc>
      </w:tr>
      <w:tr w:rsidR="003A4A4A" w14:paraId="5AC205F7" w14:textId="77777777" w:rsidTr="001F426A">
        <w:tc>
          <w:tcPr>
            <w:tcW w:w="0" w:type="auto"/>
          </w:tcPr>
          <w:p w14:paraId="7A98A80E" w14:textId="77777777" w:rsidR="003A4A4A" w:rsidRDefault="003A4A4A" w:rsidP="00BA2E79">
            <w:pPr>
              <w:ind w:firstLineChars="0" w:firstLine="0"/>
              <w:rPr>
                <w:sz w:val="21"/>
                <w:szCs w:val="21"/>
              </w:rPr>
            </w:pPr>
            <w:r>
              <w:rPr>
                <w:rFonts w:asciiTheme="minorEastAsia" w:hAnsiTheme="minorEastAsia" w:hint="eastAsia"/>
                <w:sz w:val="21"/>
                <w:szCs w:val="21"/>
              </w:rPr>
              <w:t>→</w:t>
            </w:r>
          </w:p>
        </w:tc>
        <w:tc>
          <w:tcPr>
            <w:tcW w:w="0" w:type="auto"/>
          </w:tcPr>
          <w:p w14:paraId="4D741E97" w14:textId="77777777"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X05</w:t>
            </w:r>
          </w:p>
        </w:tc>
        <w:tc>
          <w:tcPr>
            <w:tcW w:w="0" w:type="auto"/>
            <w:vAlign w:val="center"/>
          </w:tcPr>
          <w:p w14:paraId="7AC66A48" w14:textId="77777777"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seqNo</w:t>
            </w:r>
          </w:p>
        </w:tc>
        <w:tc>
          <w:tcPr>
            <w:tcW w:w="0" w:type="auto"/>
          </w:tcPr>
          <w:p w14:paraId="28E84DC9" w14:textId="77777777"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消息序号</w:t>
            </w:r>
          </w:p>
        </w:tc>
        <w:tc>
          <w:tcPr>
            <w:tcW w:w="0" w:type="auto"/>
            <w:vAlign w:val="center"/>
          </w:tcPr>
          <w:p w14:paraId="72FCD4C9" w14:textId="77777777" w:rsidR="003A4A4A" w:rsidRPr="003A4A4A" w:rsidRDefault="00CB1BF7" w:rsidP="003A4A4A">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14:paraId="687C08C5" w14:textId="77777777"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7969612D" w14:textId="77777777"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断点信息域</w:t>
            </w:r>
            <w:r w:rsidR="00CB1BF7">
              <w:rPr>
                <w:rFonts w:hint="eastAsia"/>
                <w:color w:val="000000"/>
                <w:sz w:val="20"/>
                <w:szCs w:val="20"/>
              </w:rPr>
              <w:t>，断点信息不为空时必填</w:t>
            </w:r>
          </w:p>
        </w:tc>
      </w:tr>
      <w:tr w:rsidR="00270CB9" w:rsidRPr="003A4A4A" w14:paraId="05E3CF97" w14:textId="77777777" w:rsidTr="00310394">
        <w:tc>
          <w:tcPr>
            <w:tcW w:w="0" w:type="auto"/>
          </w:tcPr>
          <w:p w14:paraId="606BB011" w14:textId="77777777" w:rsidR="00270CB9" w:rsidRPr="00E46C21" w:rsidRDefault="00270CB9" w:rsidP="00310394">
            <w:pPr>
              <w:ind w:firstLineChars="0" w:firstLine="0"/>
              <w:rPr>
                <w:sz w:val="21"/>
                <w:szCs w:val="21"/>
              </w:rPr>
            </w:pPr>
          </w:p>
        </w:tc>
        <w:tc>
          <w:tcPr>
            <w:tcW w:w="0" w:type="auto"/>
          </w:tcPr>
          <w:p w14:paraId="1E4E6620" w14:textId="77777777" w:rsidR="00270CB9" w:rsidRPr="00984E1E" w:rsidRDefault="00270CB9"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X80</w:t>
            </w:r>
          </w:p>
        </w:tc>
        <w:tc>
          <w:tcPr>
            <w:tcW w:w="0" w:type="auto"/>
            <w:vAlign w:val="center"/>
          </w:tcPr>
          <w:p w14:paraId="40B0AD52" w14:textId="77777777" w:rsidR="00270CB9" w:rsidRPr="00984E1E" w:rsidRDefault="00270CB9"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w:t>
            </w:r>
          </w:p>
        </w:tc>
        <w:tc>
          <w:tcPr>
            <w:tcW w:w="0" w:type="auto"/>
            <w:vAlign w:val="center"/>
          </w:tcPr>
          <w:p w14:paraId="54F5F882" w14:textId="77777777" w:rsidR="00270CB9" w:rsidRPr="003A4A4A" w:rsidRDefault="00270CB9" w:rsidP="00310394">
            <w:pPr>
              <w:spacing w:line="240" w:lineRule="auto"/>
              <w:ind w:firstLineChars="0" w:firstLine="0"/>
              <w:rPr>
                <w:color w:val="000000"/>
                <w:sz w:val="20"/>
                <w:szCs w:val="20"/>
              </w:rPr>
            </w:pPr>
            <w:r>
              <w:rPr>
                <w:rFonts w:hint="eastAsia"/>
                <w:color w:val="000000"/>
                <w:sz w:val="20"/>
                <w:szCs w:val="20"/>
              </w:rPr>
              <w:t>安全信息域</w:t>
            </w:r>
          </w:p>
        </w:tc>
        <w:tc>
          <w:tcPr>
            <w:tcW w:w="0" w:type="auto"/>
            <w:vAlign w:val="center"/>
          </w:tcPr>
          <w:p w14:paraId="7B4B6545" w14:textId="77777777" w:rsidR="00270CB9" w:rsidRPr="003A4A4A" w:rsidRDefault="00270CB9" w:rsidP="00310394">
            <w:pPr>
              <w:spacing w:line="240" w:lineRule="auto"/>
              <w:ind w:firstLineChars="0" w:firstLine="0"/>
              <w:rPr>
                <w:color w:val="000000"/>
                <w:sz w:val="20"/>
                <w:szCs w:val="20"/>
              </w:rPr>
            </w:pPr>
            <w:r>
              <w:rPr>
                <w:rFonts w:hint="eastAsia"/>
                <w:color w:val="000000"/>
                <w:sz w:val="20"/>
                <w:szCs w:val="20"/>
              </w:rPr>
              <w:t>M</w:t>
            </w:r>
          </w:p>
        </w:tc>
        <w:tc>
          <w:tcPr>
            <w:tcW w:w="0" w:type="auto"/>
            <w:shd w:val="clear" w:color="auto" w:fill="auto"/>
          </w:tcPr>
          <w:p w14:paraId="1679044D" w14:textId="77777777" w:rsidR="00270CB9" w:rsidRPr="003A4A4A" w:rsidRDefault="00270CB9" w:rsidP="00310394">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3BA6B7BE" w14:textId="77777777" w:rsidR="00270CB9" w:rsidRPr="003A4A4A" w:rsidRDefault="00270CB9" w:rsidP="00310394">
            <w:pPr>
              <w:spacing w:line="240" w:lineRule="auto"/>
              <w:ind w:firstLineChars="0" w:firstLine="0"/>
              <w:rPr>
                <w:color w:val="000000"/>
                <w:sz w:val="20"/>
                <w:szCs w:val="20"/>
              </w:rPr>
            </w:pPr>
          </w:p>
        </w:tc>
      </w:tr>
      <w:tr w:rsidR="00270CB9" w:rsidRPr="003A4A4A" w14:paraId="63D03121" w14:textId="77777777" w:rsidTr="00310394">
        <w:tc>
          <w:tcPr>
            <w:tcW w:w="0" w:type="auto"/>
          </w:tcPr>
          <w:p w14:paraId="0F9F85FC" w14:textId="77777777" w:rsidR="00270CB9" w:rsidRPr="00E46C21" w:rsidRDefault="00270CB9" w:rsidP="00310394">
            <w:pPr>
              <w:ind w:firstLineChars="0" w:firstLine="0"/>
              <w:rPr>
                <w:sz w:val="21"/>
                <w:szCs w:val="21"/>
              </w:rPr>
            </w:pPr>
          </w:p>
        </w:tc>
        <w:tc>
          <w:tcPr>
            <w:tcW w:w="0" w:type="auto"/>
          </w:tcPr>
          <w:p w14:paraId="75E3DBE0" w14:textId="77777777" w:rsidR="00270CB9" w:rsidRPr="00984E1E" w:rsidRDefault="00270CB9"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X81</w:t>
            </w:r>
          </w:p>
        </w:tc>
        <w:tc>
          <w:tcPr>
            <w:tcW w:w="0" w:type="auto"/>
            <w:vAlign w:val="center"/>
          </w:tcPr>
          <w:p w14:paraId="41771D95" w14:textId="77777777" w:rsidR="00270CB9" w:rsidRPr="00984E1E" w:rsidRDefault="00270CB9"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safeInfoLen</w:t>
            </w:r>
          </w:p>
        </w:tc>
        <w:tc>
          <w:tcPr>
            <w:tcW w:w="0" w:type="auto"/>
            <w:vAlign w:val="center"/>
          </w:tcPr>
          <w:p w14:paraId="11B6A4B0" w14:textId="77777777" w:rsidR="00270CB9" w:rsidRPr="003A4A4A" w:rsidRDefault="00270CB9" w:rsidP="00310394">
            <w:pPr>
              <w:spacing w:line="240" w:lineRule="auto"/>
              <w:ind w:firstLineChars="0" w:firstLine="0"/>
              <w:rPr>
                <w:color w:val="000000"/>
                <w:sz w:val="20"/>
                <w:szCs w:val="20"/>
              </w:rPr>
            </w:pPr>
            <w:r>
              <w:rPr>
                <w:rFonts w:hint="eastAsia"/>
                <w:color w:val="000000"/>
                <w:sz w:val="20"/>
                <w:szCs w:val="20"/>
              </w:rPr>
              <w:t>安全信息域长度</w:t>
            </w:r>
          </w:p>
        </w:tc>
        <w:tc>
          <w:tcPr>
            <w:tcW w:w="0" w:type="auto"/>
            <w:vAlign w:val="center"/>
          </w:tcPr>
          <w:p w14:paraId="26D8B953" w14:textId="77777777" w:rsidR="00270CB9" w:rsidRPr="003A4A4A" w:rsidRDefault="00270CB9" w:rsidP="00310394">
            <w:pPr>
              <w:spacing w:line="240" w:lineRule="auto"/>
              <w:ind w:firstLineChars="0" w:firstLine="0"/>
              <w:rPr>
                <w:color w:val="000000"/>
                <w:sz w:val="20"/>
                <w:szCs w:val="20"/>
              </w:rPr>
            </w:pPr>
            <w:r>
              <w:rPr>
                <w:rFonts w:hint="eastAsia"/>
                <w:color w:val="000000"/>
                <w:sz w:val="20"/>
                <w:szCs w:val="20"/>
              </w:rPr>
              <w:t>M</w:t>
            </w:r>
          </w:p>
        </w:tc>
        <w:tc>
          <w:tcPr>
            <w:tcW w:w="0" w:type="auto"/>
            <w:shd w:val="clear" w:color="auto" w:fill="auto"/>
          </w:tcPr>
          <w:p w14:paraId="634A6045" w14:textId="77777777" w:rsidR="00270CB9" w:rsidRPr="003A4A4A" w:rsidRDefault="00270CB9" w:rsidP="00310394">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375C1CF8" w14:textId="77777777" w:rsidR="00270CB9" w:rsidRPr="003A4A4A" w:rsidRDefault="00270CB9" w:rsidP="00310394">
            <w:pPr>
              <w:spacing w:line="240" w:lineRule="auto"/>
              <w:ind w:firstLineChars="0" w:firstLine="0"/>
              <w:rPr>
                <w:color w:val="000000"/>
                <w:sz w:val="20"/>
                <w:szCs w:val="20"/>
              </w:rPr>
            </w:pPr>
          </w:p>
        </w:tc>
      </w:tr>
      <w:tr w:rsidR="003A4A4A" w14:paraId="7D52CE5E" w14:textId="77777777" w:rsidTr="001F426A">
        <w:tc>
          <w:tcPr>
            <w:tcW w:w="0" w:type="auto"/>
          </w:tcPr>
          <w:p w14:paraId="44F9B36D" w14:textId="77777777" w:rsidR="003A4A4A" w:rsidRDefault="003A4A4A" w:rsidP="00AA701A">
            <w:pPr>
              <w:spacing w:line="240" w:lineRule="auto"/>
              <w:ind w:firstLineChars="0" w:firstLine="0"/>
              <w:rPr>
                <w:sz w:val="21"/>
                <w:szCs w:val="21"/>
              </w:rPr>
            </w:pPr>
          </w:p>
        </w:tc>
        <w:tc>
          <w:tcPr>
            <w:tcW w:w="0" w:type="auto"/>
          </w:tcPr>
          <w:p w14:paraId="3A6540C7" w14:textId="77777777" w:rsidR="003A4A4A" w:rsidRPr="00984E1E" w:rsidRDefault="003A4A4A" w:rsidP="00AA701A">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X39</w:t>
            </w:r>
          </w:p>
        </w:tc>
        <w:tc>
          <w:tcPr>
            <w:tcW w:w="0" w:type="auto"/>
          </w:tcPr>
          <w:p w14:paraId="5972E683" w14:textId="77777777" w:rsidR="003A4A4A" w:rsidRPr="00984E1E" w:rsidRDefault="003A4A4A" w:rsidP="00AA701A">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rspCode</w:t>
            </w:r>
          </w:p>
        </w:tc>
        <w:tc>
          <w:tcPr>
            <w:tcW w:w="0" w:type="auto"/>
            <w:vAlign w:val="center"/>
          </w:tcPr>
          <w:p w14:paraId="28020FBA" w14:textId="77777777" w:rsidR="003A4A4A" w:rsidRPr="00912A7A" w:rsidRDefault="003A4A4A"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0" w:type="auto"/>
          </w:tcPr>
          <w:p w14:paraId="722207C4" w14:textId="77777777" w:rsidR="003A4A4A" w:rsidRPr="00565BE4" w:rsidRDefault="003A4A4A" w:rsidP="00AA701A">
            <w:pPr>
              <w:spacing w:line="240" w:lineRule="auto"/>
              <w:ind w:firstLineChars="0" w:firstLine="0"/>
              <w:rPr>
                <w:sz w:val="21"/>
                <w:szCs w:val="21"/>
              </w:rPr>
            </w:pPr>
            <w:r>
              <w:rPr>
                <w:rFonts w:hint="eastAsia"/>
                <w:sz w:val="21"/>
                <w:szCs w:val="21"/>
              </w:rPr>
              <w:t>-</w:t>
            </w:r>
          </w:p>
        </w:tc>
        <w:tc>
          <w:tcPr>
            <w:tcW w:w="0" w:type="auto"/>
          </w:tcPr>
          <w:p w14:paraId="1E90E90F" w14:textId="77777777" w:rsidR="003A4A4A" w:rsidRPr="00565BE4" w:rsidRDefault="003A4A4A" w:rsidP="00AA701A">
            <w:pPr>
              <w:spacing w:line="240" w:lineRule="auto"/>
              <w:ind w:firstLineChars="0" w:firstLine="0"/>
              <w:rPr>
                <w:sz w:val="21"/>
                <w:szCs w:val="21"/>
              </w:rPr>
            </w:pPr>
            <w:r w:rsidRPr="00565BE4">
              <w:rPr>
                <w:rFonts w:hint="eastAsia"/>
                <w:sz w:val="21"/>
                <w:szCs w:val="21"/>
              </w:rPr>
              <w:t>M</w:t>
            </w:r>
          </w:p>
        </w:tc>
        <w:tc>
          <w:tcPr>
            <w:tcW w:w="1891" w:type="dxa"/>
          </w:tcPr>
          <w:p w14:paraId="3849ABDB" w14:textId="77777777" w:rsidR="003A4A4A" w:rsidRPr="00565BE4" w:rsidRDefault="003A4A4A" w:rsidP="00AA701A">
            <w:pPr>
              <w:spacing w:line="240" w:lineRule="auto"/>
              <w:ind w:firstLineChars="0" w:firstLine="0"/>
              <w:rPr>
                <w:sz w:val="21"/>
                <w:szCs w:val="21"/>
              </w:rPr>
            </w:pPr>
          </w:p>
        </w:tc>
      </w:tr>
      <w:tr w:rsidR="003A4A4A" w14:paraId="200EB4EC" w14:textId="77777777" w:rsidTr="001F426A">
        <w:tc>
          <w:tcPr>
            <w:tcW w:w="0" w:type="auto"/>
          </w:tcPr>
          <w:p w14:paraId="6CC3D5DF" w14:textId="77777777" w:rsidR="003A4A4A" w:rsidRDefault="003A4A4A" w:rsidP="00AA701A">
            <w:pPr>
              <w:spacing w:line="240" w:lineRule="auto"/>
              <w:ind w:firstLineChars="0" w:firstLine="0"/>
              <w:rPr>
                <w:sz w:val="21"/>
                <w:szCs w:val="21"/>
              </w:rPr>
            </w:pPr>
          </w:p>
        </w:tc>
        <w:tc>
          <w:tcPr>
            <w:tcW w:w="0" w:type="auto"/>
          </w:tcPr>
          <w:p w14:paraId="2FF0B13E" w14:textId="77777777" w:rsidR="003A4A4A" w:rsidRPr="00984E1E" w:rsidRDefault="003A4A4A" w:rsidP="00AA701A">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X40</w:t>
            </w:r>
          </w:p>
        </w:tc>
        <w:tc>
          <w:tcPr>
            <w:tcW w:w="0" w:type="auto"/>
          </w:tcPr>
          <w:p w14:paraId="3FCC5A49" w14:textId="77777777" w:rsidR="003A4A4A" w:rsidRPr="00984E1E" w:rsidRDefault="003A4A4A" w:rsidP="00AA701A">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rspMsg</w:t>
            </w:r>
          </w:p>
        </w:tc>
        <w:tc>
          <w:tcPr>
            <w:tcW w:w="0" w:type="auto"/>
            <w:vAlign w:val="center"/>
          </w:tcPr>
          <w:p w14:paraId="1DB0764B" w14:textId="77777777" w:rsidR="003A4A4A" w:rsidRPr="00912A7A" w:rsidRDefault="003A4A4A"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0" w:type="auto"/>
          </w:tcPr>
          <w:p w14:paraId="15B6D192" w14:textId="77777777" w:rsidR="003A4A4A" w:rsidRPr="00565BE4" w:rsidRDefault="003A4A4A" w:rsidP="00AA701A">
            <w:pPr>
              <w:spacing w:line="240" w:lineRule="auto"/>
              <w:ind w:firstLineChars="0" w:firstLine="0"/>
              <w:rPr>
                <w:sz w:val="21"/>
                <w:szCs w:val="21"/>
              </w:rPr>
            </w:pPr>
            <w:r>
              <w:rPr>
                <w:rFonts w:hint="eastAsia"/>
                <w:sz w:val="21"/>
                <w:szCs w:val="21"/>
              </w:rPr>
              <w:t>-</w:t>
            </w:r>
          </w:p>
        </w:tc>
        <w:tc>
          <w:tcPr>
            <w:tcW w:w="0" w:type="auto"/>
          </w:tcPr>
          <w:p w14:paraId="21929BF7" w14:textId="77777777" w:rsidR="003A4A4A" w:rsidRPr="00565BE4" w:rsidRDefault="003A4A4A" w:rsidP="00AA701A">
            <w:pPr>
              <w:spacing w:line="240" w:lineRule="auto"/>
              <w:ind w:firstLineChars="0" w:firstLine="0"/>
              <w:rPr>
                <w:sz w:val="21"/>
                <w:szCs w:val="21"/>
              </w:rPr>
            </w:pPr>
            <w:r w:rsidRPr="00565BE4">
              <w:rPr>
                <w:rFonts w:hint="eastAsia"/>
                <w:sz w:val="21"/>
                <w:szCs w:val="21"/>
              </w:rPr>
              <w:t>M</w:t>
            </w:r>
          </w:p>
        </w:tc>
        <w:tc>
          <w:tcPr>
            <w:tcW w:w="1891" w:type="dxa"/>
          </w:tcPr>
          <w:p w14:paraId="107628FA" w14:textId="77777777" w:rsidR="003A4A4A" w:rsidRPr="00565BE4" w:rsidRDefault="003A4A4A" w:rsidP="00AA701A">
            <w:pPr>
              <w:spacing w:line="240" w:lineRule="auto"/>
              <w:ind w:firstLineChars="0" w:firstLine="0"/>
              <w:rPr>
                <w:sz w:val="21"/>
                <w:szCs w:val="21"/>
              </w:rPr>
            </w:pPr>
          </w:p>
        </w:tc>
      </w:tr>
    </w:tbl>
    <w:p w14:paraId="6F3F7AC1" w14:textId="77777777" w:rsidR="00A0009D" w:rsidRDefault="00A0009D" w:rsidP="00A0009D">
      <w:pPr>
        <w:ind w:firstLine="480"/>
      </w:pPr>
    </w:p>
    <w:p w14:paraId="715520B7" w14:textId="77777777" w:rsidR="00A0009D" w:rsidRDefault="00A0009D" w:rsidP="00A0009D">
      <w:pPr>
        <w:pStyle w:val="4"/>
        <w:numPr>
          <w:ilvl w:val="3"/>
          <w:numId w:val="4"/>
        </w:numPr>
        <w:ind w:left="0" w:firstLineChars="0" w:firstLine="0"/>
      </w:pPr>
      <w:r w:rsidRPr="009557AF">
        <w:rPr>
          <w:rFonts w:hint="eastAsia"/>
        </w:rPr>
        <w:t>交易员登出请求及应答</w:t>
      </w:r>
    </w:p>
    <w:p w14:paraId="69D50E2E" w14:textId="77777777" w:rsidR="005B7BC8" w:rsidRDefault="005B7BC8" w:rsidP="008D1002">
      <w:pPr>
        <w:ind w:firstLine="482"/>
      </w:pPr>
      <w:r w:rsidRPr="00BF29CF">
        <w:rPr>
          <w:rFonts w:hint="eastAsia"/>
          <w:b/>
        </w:rPr>
        <w:t>功能</w:t>
      </w:r>
      <w:r>
        <w:rPr>
          <w:rFonts w:hint="eastAsia"/>
        </w:rPr>
        <w:t>：交易员登出指令用于交易员登出交易所系统。</w:t>
      </w:r>
    </w:p>
    <w:p w14:paraId="2D8DE4BC" w14:textId="77777777" w:rsidR="005B7BC8" w:rsidRPr="005B7BC8" w:rsidRDefault="005B7BC8" w:rsidP="005B7BC8">
      <w:pPr>
        <w:ind w:firstLine="480"/>
      </w:pPr>
      <w:r>
        <w:rPr>
          <w:rFonts w:hint="eastAsia"/>
        </w:rPr>
        <w:t>消息体格式如下：</w:t>
      </w:r>
    </w:p>
    <w:tbl>
      <w:tblPr>
        <w:tblW w:w="7394" w:type="dxa"/>
        <w:tblInd w:w="103" w:type="dxa"/>
        <w:tblLook w:val="04A0" w:firstRow="1" w:lastRow="0" w:firstColumn="1" w:lastColumn="0" w:noHBand="0" w:noVBand="1"/>
      </w:tblPr>
      <w:tblGrid>
        <w:gridCol w:w="798"/>
        <w:gridCol w:w="1216"/>
        <w:gridCol w:w="1697"/>
        <w:gridCol w:w="798"/>
        <w:gridCol w:w="798"/>
        <w:gridCol w:w="2107"/>
      </w:tblGrid>
      <w:tr w:rsidR="00912A7A" w:rsidRPr="00912A7A" w14:paraId="0BE4075E" w14:textId="77777777" w:rsidTr="001D19C2">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78CDAF6"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域号</w:t>
            </w:r>
          </w:p>
        </w:tc>
        <w:tc>
          <w:tcPr>
            <w:tcW w:w="1196" w:type="dxa"/>
            <w:tcBorders>
              <w:top w:val="single" w:sz="4" w:space="0" w:color="auto"/>
              <w:left w:val="nil"/>
              <w:bottom w:val="single" w:sz="4" w:space="0" w:color="auto"/>
              <w:right w:val="single" w:sz="4" w:space="0" w:color="auto"/>
            </w:tcBorders>
            <w:shd w:val="clear" w:color="000000" w:fill="D9D9D9"/>
            <w:noWrap/>
            <w:vAlign w:val="center"/>
            <w:hideMark/>
          </w:tcPr>
          <w:p w14:paraId="31B8E0F7"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域名</w:t>
            </w:r>
          </w:p>
        </w:tc>
        <w:tc>
          <w:tcPr>
            <w:tcW w:w="1697" w:type="dxa"/>
            <w:tcBorders>
              <w:top w:val="single" w:sz="4" w:space="0" w:color="auto"/>
              <w:left w:val="nil"/>
              <w:bottom w:val="single" w:sz="4" w:space="0" w:color="auto"/>
              <w:right w:val="single" w:sz="4" w:space="0" w:color="auto"/>
            </w:tcBorders>
            <w:shd w:val="clear" w:color="000000" w:fill="D9D9D9"/>
            <w:noWrap/>
            <w:vAlign w:val="center"/>
            <w:hideMark/>
          </w:tcPr>
          <w:p w14:paraId="1C9B3627" w14:textId="77777777" w:rsidR="00912A7A" w:rsidRPr="00912A7A" w:rsidRDefault="004847B6" w:rsidP="00912A7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09794885"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0CDFBB56"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应答</w:t>
            </w:r>
          </w:p>
        </w:tc>
        <w:tc>
          <w:tcPr>
            <w:tcW w:w="2107" w:type="dxa"/>
            <w:tcBorders>
              <w:top w:val="single" w:sz="4" w:space="0" w:color="auto"/>
              <w:left w:val="nil"/>
              <w:bottom w:val="single" w:sz="4" w:space="0" w:color="auto"/>
              <w:right w:val="single" w:sz="4" w:space="0" w:color="auto"/>
            </w:tcBorders>
            <w:shd w:val="clear" w:color="000000" w:fill="D9D9D9"/>
            <w:noWrap/>
            <w:vAlign w:val="center"/>
            <w:hideMark/>
          </w:tcPr>
          <w:p w14:paraId="7E227B60"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说明</w:t>
            </w:r>
          </w:p>
        </w:tc>
      </w:tr>
      <w:tr w:rsidR="00912A7A" w:rsidRPr="00912A7A" w14:paraId="05783D0C" w14:textId="77777777" w:rsidTr="001D19C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5FB4D6E"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M60</w:t>
            </w:r>
          </w:p>
        </w:tc>
        <w:tc>
          <w:tcPr>
            <w:tcW w:w="1196" w:type="dxa"/>
            <w:tcBorders>
              <w:top w:val="nil"/>
              <w:left w:val="nil"/>
              <w:bottom w:val="single" w:sz="4" w:space="0" w:color="auto"/>
              <w:right w:val="single" w:sz="4" w:space="0" w:color="auto"/>
            </w:tcBorders>
            <w:shd w:val="clear" w:color="auto" w:fill="auto"/>
            <w:vAlign w:val="center"/>
            <w:hideMark/>
          </w:tcPr>
          <w:p w14:paraId="54D65C36"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traderID</w:t>
            </w:r>
          </w:p>
        </w:tc>
        <w:tc>
          <w:tcPr>
            <w:tcW w:w="1697" w:type="dxa"/>
            <w:tcBorders>
              <w:top w:val="nil"/>
              <w:left w:val="nil"/>
              <w:bottom w:val="single" w:sz="4" w:space="0" w:color="auto"/>
              <w:right w:val="single" w:sz="4" w:space="0" w:color="auto"/>
            </w:tcBorders>
            <w:shd w:val="clear" w:color="auto" w:fill="auto"/>
            <w:noWrap/>
            <w:vAlign w:val="center"/>
            <w:hideMark/>
          </w:tcPr>
          <w:p w14:paraId="3E9C68FF"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交易员代码</w:t>
            </w:r>
          </w:p>
        </w:tc>
        <w:tc>
          <w:tcPr>
            <w:tcW w:w="798" w:type="dxa"/>
            <w:tcBorders>
              <w:top w:val="nil"/>
              <w:left w:val="nil"/>
              <w:bottom w:val="single" w:sz="4" w:space="0" w:color="auto"/>
              <w:right w:val="single" w:sz="4" w:space="0" w:color="auto"/>
            </w:tcBorders>
            <w:shd w:val="clear" w:color="auto" w:fill="auto"/>
            <w:noWrap/>
            <w:vAlign w:val="center"/>
            <w:hideMark/>
          </w:tcPr>
          <w:p w14:paraId="1174CF43"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94001E6"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2107" w:type="dxa"/>
            <w:tcBorders>
              <w:top w:val="nil"/>
              <w:left w:val="nil"/>
              <w:bottom w:val="single" w:sz="4" w:space="0" w:color="auto"/>
              <w:right w:val="single" w:sz="4" w:space="0" w:color="auto"/>
            </w:tcBorders>
            <w:shd w:val="clear" w:color="auto" w:fill="auto"/>
            <w:noWrap/>
            <w:vAlign w:val="center"/>
            <w:hideMark/>
          </w:tcPr>
          <w:p w14:paraId="3795B61D"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14:paraId="5E70F67D" w14:textId="77777777" w:rsidTr="001D19C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0CAA5E9" w14:textId="77777777" w:rsidR="00984E1E" w:rsidRPr="00984E1E" w:rsidRDefault="00984E1E"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196" w:type="dxa"/>
            <w:tcBorders>
              <w:top w:val="nil"/>
              <w:left w:val="nil"/>
              <w:bottom w:val="single" w:sz="4" w:space="0" w:color="auto"/>
              <w:right w:val="single" w:sz="4" w:space="0" w:color="auto"/>
            </w:tcBorders>
            <w:shd w:val="clear" w:color="auto" w:fill="auto"/>
            <w:noWrap/>
            <w:vAlign w:val="center"/>
          </w:tcPr>
          <w:p w14:paraId="294BD076" w14:textId="77777777"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97" w:type="dxa"/>
            <w:tcBorders>
              <w:top w:val="nil"/>
              <w:left w:val="nil"/>
              <w:bottom w:val="single" w:sz="4" w:space="0" w:color="auto"/>
              <w:right w:val="single" w:sz="4" w:space="0" w:color="auto"/>
            </w:tcBorders>
            <w:shd w:val="clear" w:color="auto" w:fill="auto"/>
            <w:noWrap/>
            <w:vAlign w:val="center"/>
          </w:tcPr>
          <w:p w14:paraId="5C88F93C" w14:textId="77777777" w:rsidR="00984E1E" w:rsidRPr="00984E1E" w:rsidRDefault="00984E1E"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noWrap/>
            <w:vAlign w:val="center"/>
          </w:tcPr>
          <w:p w14:paraId="0DCE5FBF" w14:textId="77777777"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413BD9E9" w14:textId="77777777" w:rsidR="00984E1E" w:rsidRPr="00984E1E" w:rsidRDefault="00984E1E"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2107" w:type="dxa"/>
            <w:tcBorders>
              <w:top w:val="nil"/>
              <w:left w:val="nil"/>
              <w:bottom w:val="single" w:sz="4" w:space="0" w:color="auto"/>
              <w:right w:val="single" w:sz="4" w:space="0" w:color="auto"/>
            </w:tcBorders>
            <w:shd w:val="clear" w:color="auto" w:fill="auto"/>
            <w:noWrap/>
            <w:vAlign w:val="center"/>
          </w:tcPr>
          <w:p w14:paraId="302389FA" w14:textId="77777777" w:rsidR="00984E1E" w:rsidRPr="00984E1E" w:rsidRDefault="00984E1E" w:rsidP="0075261B">
            <w:pPr>
              <w:spacing w:line="240" w:lineRule="auto"/>
              <w:ind w:firstLineChars="0" w:firstLine="0"/>
              <w:rPr>
                <w:rFonts w:asciiTheme="minorEastAsia" w:hAnsiTheme="minorEastAsia" w:cs="宋体"/>
                <w:color w:val="000000"/>
                <w:sz w:val="21"/>
                <w:szCs w:val="21"/>
              </w:rPr>
            </w:pPr>
          </w:p>
        </w:tc>
      </w:tr>
      <w:tr w:rsidR="00613792" w:rsidRPr="00912A7A" w14:paraId="0E8E7D0B" w14:textId="77777777" w:rsidTr="001D19C2">
        <w:trPr>
          <w:trHeight w:val="270"/>
          <w:ins w:id="115" w:author="Mengying Zhou" w:date="2017-08-21T13:24:00Z"/>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BDC681C" w14:textId="423A460A" w:rsidR="00613792" w:rsidRPr="00984E1E" w:rsidRDefault="00613792" w:rsidP="0075261B">
            <w:pPr>
              <w:spacing w:line="240" w:lineRule="auto"/>
              <w:ind w:firstLineChars="0" w:firstLine="0"/>
              <w:rPr>
                <w:ins w:id="116" w:author="Mengying Zhou" w:date="2017-08-21T13:24:00Z"/>
                <w:rFonts w:asciiTheme="minorEastAsia" w:hAnsiTheme="minorEastAsia"/>
                <w:color w:val="000000"/>
                <w:sz w:val="20"/>
                <w:szCs w:val="20"/>
              </w:rPr>
            </w:pPr>
            <w:ins w:id="117" w:author="Mengying Zhou" w:date="2017-08-21T13:24:00Z">
              <w:r>
                <w:rPr>
                  <w:rFonts w:asciiTheme="minorEastAsia" w:hAnsiTheme="minorEastAsia"/>
                  <w:color w:val="000000"/>
                  <w:sz w:val="20"/>
                  <w:szCs w:val="20"/>
                </w:rPr>
                <w:t>X25</w:t>
              </w:r>
            </w:ins>
          </w:p>
        </w:tc>
        <w:tc>
          <w:tcPr>
            <w:tcW w:w="1196" w:type="dxa"/>
            <w:tcBorders>
              <w:top w:val="nil"/>
              <w:left w:val="nil"/>
              <w:bottom w:val="single" w:sz="4" w:space="0" w:color="auto"/>
              <w:right w:val="single" w:sz="4" w:space="0" w:color="auto"/>
            </w:tcBorders>
            <w:shd w:val="clear" w:color="auto" w:fill="auto"/>
            <w:noWrap/>
            <w:vAlign w:val="center"/>
          </w:tcPr>
          <w:p w14:paraId="2192A628" w14:textId="1ADC8482" w:rsidR="00613792" w:rsidRPr="00984E1E" w:rsidRDefault="00613792" w:rsidP="0075261B">
            <w:pPr>
              <w:spacing w:line="240" w:lineRule="auto"/>
              <w:ind w:firstLineChars="0" w:firstLine="0"/>
              <w:rPr>
                <w:ins w:id="118" w:author="Mengying Zhou" w:date="2017-08-21T13:24:00Z"/>
                <w:rFonts w:asciiTheme="minorEastAsia" w:hAnsiTheme="minorEastAsia"/>
                <w:color w:val="000000"/>
                <w:sz w:val="21"/>
                <w:szCs w:val="21"/>
              </w:rPr>
            </w:pPr>
            <w:ins w:id="119" w:author="Mengying Zhou" w:date="2017-08-21T13:24:00Z">
              <w:r>
                <w:rPr>
                  <w:rFonts w:asciiTheme="minorEastAsia" w:hAnsiTheme="minorEastAsia"/>
                  <w:color w:val="000000"/>
                  <w:sz w:val="20"/>
                  <w:szCs w:val="20"/>
                </w:rPr>
                <w:t>userSystem</w:t>
              </w:r>
            </w:ins>
          </w:p>
        </w:tc>
        <w:tc>
          <w:tcPr>
            <w:tcW w:w="1697" w:type="dxa"/>
            <w:tcBorders>
              <w:top w:val="nil"/>
              <w:left w:val="nil"/>
              <w:bottom w:val="single" w:sz="4" w:space="0" w:color="auto"/>
              <w:right w:val="single" w:sz="4" w:space="0" w:color="auto"/>
            </w:tcBorders>
            <w:shd w:val="clear" w:color="auto" w:fill="auto"/>
            <w:noWrap/>
            <w:vAlign w:val="center"/>
          </w:tcPr>
          <w:p w14:paraId="11FD17EA" w14:textId="14B3AA4C" w:rsidR="00613792" w:rsidRPr="00984E1E" w:rsidRDefault="00613792" w:rsidP="0075261B">
            <w:pPr>
              <w:widowControl/>
              <w:spacing w:line="240" w:lineRule="auto"/>
              <w:ind w:firstLineChars="0" w:firstLine="0"/>
              <w:jc w:val="left"/>
              <w:rPr>
                <w:ins w:id="120" w:author="Mengying Zhou" w:date="2017-08-21T13:24:00Z"/>
                <w:rFonts w:asciiTheme="minorEastAsia" w:hAnsiTheme="minorEastAsia" w:cs="宋体"/>
                <w:color w:val="000000"/>
                <w:kern w:val="0"/>
                <w:sz w:val="20"/>
                <w:szCs w:val="20"/>
              </w:rPr>
            </w:pPr>
            <w:ins w:id="121" w:author="Mengying Zhou" w:date="2017-08-21T13:24:00Z">
              <w:r>
                <w:rPr>
                  <w:rFonts w:hint="eastAsia"/>
                  <w:color w:val="000000"/>
                  <w:sz w:val="20"/>
                  <w:szCs w:val="20"/>
                </w:rPr>
                <w:t>接入方</w:t>
              </w:r>
              <w:r>
                <w:rPr>
                  <w:color w:val="000000"/>
                  <w:sz w:val="20"/>
                  <w:szCs w:val="20"/>
                </w:rPr>
                <w:t>系统标识</w:t>
              </w:r>
            </w:ins>
          </w:p>
        </w:tc>
        <w:tc>
          <w:tcPr>
            <w:tcW w:w="798" w:type="dxa"/>
            <w:tcBorders>
              <w:top w:val="nil"/>
              <w:left w:val="nil"/>
              <w:bottom w:val="single" w:sz="4" w:space="0" w:color="auto"/>
              <w:right w:val="single" w:sz="4" w:space="0" w:color="auto"/>
            </w:tcBorders>
            <w:shd w:val="clear" w:color="auto" w:fill="auto"/>
            <w:noWrap/>
            <w:vAlign w:val="center"/>
          </w:tcPr>
          <w:p w14:paraId="358B1525" w14:textId="2761AA7F" w:rsidR="00613792" w:rsidRPr="00984E1E" w:rsidRDefault="00613792" w:rsidP="0075261B">
            <w:pPr>
              <w:spacing w:line="240" w:lineRule="auto"/>
              <w:ind w:firstLineChars="0" w:firstLine="0"/>
              <w:rPr>
                <w:ins w:id="122" w:author="Mengying Zhou" w:date="2017-08-21T13:24:00Z"/>
                <w:rFonts w:asciiTheme="minorEastAsia" w:hAnsiTheme="minorEastAsia"/>
                <w:color w:val="000000"/>
                <w:sz w:val="21"/>
                <w:szCs w:val="21"/>
              </w:rPr>
            </w:pPr>
            <w:ins w:id="123" w:author="Mengying Zhou" w:date="2017-08-21T13:24:00Z">
              <w:r w:rsidRPr="00984E1E">
                <w:rPr>
                  <w:rFonts w:asciiTheme="minorEastAsia" w:hAnsiTheme="minorEastAsia" w:hint="eastAsia"/>
                  <w:color w:val="000000"/>
                  <w:sz w:val="21"/>
                  <w:szCs w:val="21"/>
                </w:rPr>
                <w:t>M</w:t>
              </w:r>
            </w:ins>
          </w:p>
        </w:tc>
        <w:tc>
          <w:tcPr>
            <w:tcW w:w="798" w:type="dxa"/>
            <w:tcBorders>
              <w:top w:val="nil"/>
              <w:left w:val="nil"/>
              <w:bottom w:val="single" w:sz="4" w:space="0" w:color="auto"/>
              <w:right w:val="single" w:sz="4" w:space="0" w:color="auto"/>
            </w:tcBorders>
            <w:shd w:val="clear" w:color="auto" w:fill="auto"/>
            <w:noWrap/>
          </w:tcPr>
          <w:p w14:paraId="33B6FB91" w14:textId="13AC49E9" w:rsidR="00613792" w:rsidRPr="00984E1E" w:rsidRDefault="00613792" w:rsidP="0075261B">
            <w:pPr>
              <w:spacing w:line="240" w:lineRule="auto"/>
              <w:ind w:firstLineChars="0" w:firstLine="0"/>
              <w:rPr>
                <w:ins w:id="124" w:author="Mengying Zhou" w:date="2017-08-21T13:24:00Z"/>
                <w:rFonts w:asciiTheme="minorEastAsia" w:hAnsiTheme="minorEastAsia"/>
                <w:sz w:val="20"/>
              </w:rPr>
            </w:pPr>
            <w:ins w:id="125" w:author="Mengying Zhou" w:date="2017-08-21T13:24:00Z">
              <w:r w:rsidRPr="00984E1E">
                <w:rPr>
                  <w:rFonts w:asciiTheme="minorEastAsia" w:hAnsiTheme="minorEastAsia" w:hint="eastAsia"/>
                  <w:sz w:val="20"/>
                </w:rPr>
                <w:t>←</w:t>
              </w:r>
            </w:ins>
          </w:p>
        </w:tc>
        <w:tc>
          <w:tcPr>
            <w:tcW w:w="2107" w:type="dxa"/>
            <w:tcBorders>
              <w:top w:val="nil"/>
              <w:left w:val="nil"/>
              <w:bottom w:val="single" w:sz="4" w:space="0" w:color="auto"/>
              <w:right w:val="single" w:sz="4" w:space="0" w:color="auto"/>
            </w:tcBorders>
            <w:shd w:val="clear" w:color="auto" w:fill="auto"/>
            <w:noWrap/>
            <w:vAlign w:val="center"/>
          </w:tcPr>
          <w:p w14:paraId="0DDDBC53" w14:textId="77777777" w:rsidR="00613792" w:rsidRPr="00984E1E" w:rsidRDefault="00613792" w:rsidP="0075261B">
            <w:pPr>
              <w:spacing w:line="240" w:lineRule="auto"/>
              <w:ind w:firstLineChars="0" w:firstLine="0"/>
              <w:rPr>
                <w:ins w:id="126" w:author="Mengying Zhou" w:date="2017-08-21T13:24:00Z"/>
                <w:rFonts w:asciiTheme="minorEastAsia" w:hAnsiTheme="minorEastAsia" w:cs="宋体"/>
                <w:color w:val="000000"/>
                <w:sz w:val="21"/>
                <w:szCs w:val="21"/>
              </w:rPr>
            </w:pPr>
          </w:p>
        </w:tc>
      </w:tr>
      <w:tr w:rsidR="00984E1E" w:rsidRPr="00912A7A" w14:paraId="59338526" w14:textId="77777777" w:rsidTr="001D19C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EACFBDE"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X39</w:t>
            </w:r>
          </w:p>
        </w:tc>
        <w:tc>
          <w:tcPr>
            <w:tcW w:w="1196" w:type="dxa"/>
            <w:tcBorders>
              <w:top w:val="nil"/>
              <w:left w:val="nil"/>
              <w:bottom w:val="single" w:sz="4" w:space="0" w:color="auto"/>
              <w:right w:val="single" w:sz="4" w:space="0" w:color="auto"/>
            </w:tcBorders>
            <w:shd w:val="clear" w:color="auto" w:fill="auto"/>
            <w:noWrap/>
            <w:vAlign w:val="center"/>
            <w:hideMark/>
          </w:tcPr>
          <w:p w14:paraId="3D47410D"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rspCode</w:t>
            </w:r>
          </w:p>
        </w:tc>
        <w:tc>
          <w:tcPr>
            <w:tcW w:w="1697" w:type="dxa"/>
            <w:tcBorders>
              <w:top w:val="nil"/>
              <w:left w:val="nil"/>
              <w:bottom w:val="single" w:sz="4" w:space="0" w:color="auto"/>
              <w:right w:val="single" w:sz="4" w:space="0" w:color="auto"/>
            </w:tcBorders>
            <w:shd w:val="clear" w:color="auto" w:fill="auto"/>
            <w:noWrap/>
            <w:vAlign w:val="center"/>
            <w:hideMark/>
          </w:tcPr>
          <w:p w14:paraId="71975B8C"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798" w:type="dxa"/>
            <w:tcBorders>
              <w:top w:val="nil"/>
              <w:left w:val="nil"/>
              <w:bottom w:val="single" w:sz="4" w:space="0" w:color="auto"/>
              <w:right w:val="single" w:sz="4" w:space="0" w:color="auto"/>
            </w:tcBorders>
            <w:shd w:val="clear" w:color="auto" w:fill="auto"/>
            <w:noWrap/>
            <w:vAlign w:val="center"/>
            <w:hideMark/>
          </w:tcPr>
          <w:p w14:paraId="56A0032B"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3A66575"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14:paraId="318F155E"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14:paraId="4B5ACB75" w14:textId="77777777" w:rsidTr="001D19C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887E004"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lastRenderedPageBreak/>
              <w:t>X40</w:t>
            </w:r>
          </w:p>
        </w:tc>
        <w:tc>
          <w:tcPr>
            <w:tcW w:w="1196" w:type="dxa"/>
            <w:tcBorders>
              <w:top w:val="nil"/>
              <w:left w:val="nil"/>
              <w:bottom w:val="single" w:sz="4" w:space="0" w:color="auto"/>
              <w:right w:val="single" w:sz="4" w:space="0" w:color="auto"/>
            </w:tcBorders>
            <w:shd w:val="clear" w:color="auto" w:fill="auto"/>
            <w:noWrap/>
            <w:vAlign w:val="center"/>
            <w:hideMark/>
          </w:tcPr>
          <w:p w14:paraId="7FA9D1CA"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rspMsg</w:t>
            </w:r>
          </w:p>
        </w:tc>
        <w:tc>
          <w:tcPr>
            <w:tcW w:w="1697" w:type="dxa"/>
            <w:tcBorders>
              <w:top w:val="nil"/>
              <w:left w:val="nil"/>
              <w:bottom w:val="single" w:sz="4" w:space="0" w:color="auto"/>
              <w:right w:val="single" w:sz="4" w:space="0" w:color="auto"/>
            </w:tcBorders>
            <w:shd w:val="clear" w:color="auto" w:fill="auto"/>
            <w:noWrap/>
            <w:vAlign w:val="center"/>
            <w:hideMark/>
          </w:tcPr>
          <w:p w14:paraId="30E23881"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shd w:val="clear" w:color="auto" w:fill="auto"/>
            <w:noWrap/>
            <w:vAlign w:val="center"/>
            <w:hideMark/>
          </w:tcPr>
          <w:p w14:paraId="719E8C18"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A716FC0"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14:paraId="1CD8FC7B"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bl>
    <w:p w14:paraId="753C19FF" w14:textId="77777777" w:rsidR="00A0009D" w:rsidRDefault="00A0009D" w:rsidP="00A0009D">
      <w:pPr>
        <w:ind w:firstLine="480"/>
      </w:pPr>
    </w:p>
    <w:p w14:paraId="1DBE4B51" w14:textId="77777777" w:rsidR="00A0009D" w:rsidRDefault="00A0009D" w:rsidP="00A0009D">
      <w:pPr>
        <w:pStyle w:val="3"/>
        <w:numPr>
          <w:ilvl w:val="2"/>
          <w:numId w:val="4"/>
        </w:numPr>
        <w:ind w:left="0" w:firstLineChars="0" w:firstLine="0"/>
      </w:pPr>
      <w:bookmarkStart w:id="127" w:name="_Toc462670476"/>
      <w:r>
        <w:rPr>
          <w:rFonts w:hint="eastAsia"/>
        </w:rPr>
        <w:t>密码修改</w:t>
      </w:r>
      <w:bookmarkEnd w:id="127"/>
    </w:p>
    <w:p w14:paraId="285C29AF" w14:textId="77777777" w:rsidR="00A0009D" w:rsidRDefault="00A0009D" w:rsidP="00A0009D">
      <w:pPr>
        <w:pStyle w:val="4"/>
        <w:numPr>
          <w:ilvl w:val="3"/>
          <w:numId w:val="4"/>
        </w:numPr>
        <w:ind w:left="0" w:firstLineChars="0" w:firstLine="0"/>
      </w:pPr>
      <w:r w:rsidRPr="002E5559">
        <w:rPr>
          <w:rFonts w:hint="eastAsia"/>
        </w:rPr>
        <w:t>交易员修改密码请求及应答</w:t>
      </w:r>
    </w:p>
    <w:p w14:paraId="72B7EE72" w14:textId="77777777" w:rsidR="005B7BC8" w:rsidRDefault="005B7BC8" w:rsidP="008D1002">
      <w:pPr>
        <w:ind w:firstLine="482"/>
      </w:pPr>
      <w:r w:rsidRPr="00BF29CF">
        <w:rPr>
          <w:rFonts w:hint="eastAsia"/>
          <w:b/>
        </w:rPr>
        <w:t>功能</w:t>
      </w:r>
      <w:r>
        <w:rPr>
          <w:rFonts w:hint="eastAsia"/>
        </w:rPr>
        <w:t>：交易员修改密码指令用于修改交易员登录密码。</w:t>
      </w:r>
    </w:p>
    <w:p w14:paraId="15437D62" w14:textId="77777777" w:rsidR="005B7BC8" w:rsidRPr="005B7BC8" w:rsidRDefault="005B7BC8" w:rsidP="005B7BC8">
      <w:pPr>
        <w:ind w:firstLine="480"/>
      </w:pPr>
      <w:r>
        <w:rPr>
          <w:rFonts w:hint="eastAsia"/>
        </w:rPr>
        <w:t>消息体格式如下：</w:t>
      </w:r>
    </w:p>
    <w:tbl>
      <w:tblPr>
        <w:tblW w:w="9397" w:type="dxa"/>
        <w:tblInd w:w="103" w:type="dxa"/>
        <w:tblLook w:val="04A0" w:firstRow="1" w:lastRow="0" w:firstColumn="1" w:lastColumn="0" w:noHBand="0" w:noVBand="1"/>
      </w:tblPr>
      <w:tblGrid>
        <w:gridCol w:w="1080"/>
        <w:gridCol w:w="1496"/>
        <w:gridCol w:w="1601"/>
        <w:gridCol w:w="760"/>
        <w:gridCol w:w="920"/>
        <w:gridCol w:w="3540"/>
      </w:tblGrid>
      <w:tr w:rsidR="008812E3" w:rsidRPr="008812E3" w14:paraId="2F8FA010" w14:textId="77777777" w:rsidTr="001D19C2">
        <w:trPr>
          <w:trHeight w:val="270"/>
          <w:tblHeader/>
        </w:trPr>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92DD6B7"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14:paraId="4E931A93"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7C6F490C" w14:textId="77777777" w:rsidR="008812E3" w:rsidRPr="008812E3" w:rsidRDefault="004847B6" w:rsidP="008812E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545254C8"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758B6D92"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00F76FFB"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说明</w:t>
            </w:r>
          </w:p>
        </w:tc>
      </w:tr>
      <w:tr w:rsidR="008812E3" w:rsidRPr="008812E3" w14:paraId="11C09B34" w14:textId="77777777"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3FC6247"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M60</w:t>
            </w:r>
          </w:p>
        </w:tc>
        <w:tc>
          <w:tcPr>
            <w:tcW w:w="1496" w:type="dxa"/>
            <w:tcBorders>
              <w:top w:val="nil"/>
              <w:left w:val="nil"/>
              <w:bottom w:val="single" w:sz="4" w:space="0" w:color="auto"/>
              <w:right w:val="single" w:sz="4" w:space="0" w:color="auto"/>
            </w:tcBorders>
            <w:shd w:val="clear" w:color="auto" w:fill="auto"/>
            <w:vAlign w:val="center"/>
            <w:hideMark/>
          </w:tcPr>
          <w:p w14:paraId="74530250"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2F8CA851"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42220737"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E7B9004"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5550A46C"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7F30E9C1" w14:textId="77777777"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250ED6CF" w14:textId="77777777" w:rsidR="00FC6061" w:rsidRPr="00984E1E" w:rsidRDefault="00FC6061"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96" w:type="dxa"/>
            <w:tcBorders>
              <w:top w:val="nil"/>
              <w:left w:val="nil"/>
              <w:bottom w:val="single" w:sz="4" w:space="0" w:color="auto"/>
              <w:right w:val="single" w:sz="4" w:space="0" w:color="auto"/>
            </w:tcBorders>
            <w:shd w:val="clear" w:color="auto" w:fill="auto"/>
            <w:noWrap/>
            <w:vAlign w:val="center"/>
          </w:tcPr>
          <w:p w14:paraId="45539086" w14:textId="77777777"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31DC4FE7" w14:textId="77777777" w:rsidR="00FC6061" w:rsidRPr="00984E1E" w:rsidRDefault="00FC6061"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6BF227FB" w14:textId="77777777"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43F4CAEF" w14:textId="77777777" w:rsidR="00FC6061" w:rsidRPr="00984E1E" w:rsidRDefault="00FC6061"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3540" w:type="dxa"/>
            <w:tcBorders>
              <w:top w:val="nil"/>
              <w:left w:val="nil"/>
              <w:bottom w:val="single" w:sz="4" w:space="0" w:color="auto"/>
              <w:right w:val="single" w:sz="4" w:space="0" w:color="auto"/>
            </w:tcBorders>
            <w:shd w:val="clear" w:color="auto" w:fill="auto"/>
            <w:noWrap/>
            <w:vAlign w:val="center"/>
          </w:tcPr>
          <w:p w14:paraId="211A0B51"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79BB6147" w14:textId="77777777"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2848E52"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T84</w:t>
            </w:r>
          </w:p>
        </w:tc>
        <w:tc>
          <w:tcPr>
            <w:tcW w:w="1496" w:type="dxa"/>
            <w:tcBorders>
              <w:top w:val="nil"/>
              <w:left w:val="nil"/>
              <w:bottom w:val="single" w:sz="4" w:space="0" w:color="auto"/>
              <w:right w:val="single" w:sz="4" w:space="0" w:color="auto"/>
            </w:tcBorders>
            <w:shd w:val="clear" w:color="auto" w:fill="auto"/>
            <w:noWrap/>
            <w:vAlign w:val="center"/>
            <w:hideMark/>
          </w:tcPr>
          <w:p w14:paraId="0254A75A"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oldPassword</w:t>
            </w:r>
          </w:p>
        </w:tc>
        <w:tc>
          <w:tcPr>
            <w:tcW w:w="1601" w:type="dxa"/>
            <w:tcBorders>
              <w:top w:val="nil"/>
              <w:left w:val="nil"/>
              <w:bottom w:val="single" w:sz="4" w:space="0" w:color="auto"/>
              <w:right w:val="single" w:sz="4" w:space="0" w:color="auto"/>
            </w:tcBorders>
            <w:shd w:val="clear" w:color="auto" w:fill="auto"/>
            <w:noWrap/>
            <w:vAlign w:val="center"/>
            <w:hideMark/>
          </w:tcPr>
          <w:p w14:paraId="04A4C6B8"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旧密码</w:t>
            </w:r>
          </w:p>
        </w:tc>
        <w:tc>
          <w:tcPr>
            <w:tcW w:w="760" w:type="dxa"/>
            <w:tcBorders>
              <w:top w:val="nil"/>
              <w:left w:val="nil"/>
              <w:bottom w:val="single" w:sz="4" w:space="0" w:color="auto"/>
              <w:right w:val="single" w:sz="4" w:space="0" w:color="auto"/>
            </w:tcBorders>
            <w:shd w:val="clear" w:color="auto" w:fill="auto"/>
            <w:noWrap/>
            <w:vAlign w:val="center"/>
            <w:hideMark/>
          </w:tcPr>
          <w:p w14:paraId="40683BF7"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9D14943"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6CF47863"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7AC25038" w14:textId="77777777"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48FCF9D"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T83</w:t>
            </w:r>
          </w:p>
        </w:tc>
        <w:tc>
          <w:tcPr>
            <w:tcW w:w="1496" w:type="dxa"/>
            <w:tcBorders>
              <w:top w:val="nil"/>
              <w:left w:val="nil"/>
              <w:bottom w:val="single" w:sz="4" w:space="0" w:color="auto"/>
              <w:right w:val="single" w:sz="4" w:space="0" w:color="auto"/>
            </w:tcBorders>
            <w:shd w:val="clear" w:color="auto" w:fill="auto"/>
            <w:noWrap/>
            <w:vAlign w:val="center"/>
            <w:hideMark/>
          </w:tcPr>
          <w:p w14:paraId="3C1C8663"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newPassword</w:t>
            </w:r>
          </w:p>
        </w:tc>
        <w:tc>
          <w:tcPr>
            <w:tcW w:w="1601" w:type="dxa"/>
            <w:tcBorders>
              <w:top w:val="nil"/>
              <w:left w:val="nil"/>
              <w:bottom w:val="single" w:sz="4" w:space="0" w:color="auto"/>
              <w:right w:val="single" w:sz="4" w:space="0" w:color="auto"/>
            </w:tcBorders>
            <w:shd w:val="clear" w:color="auto" w:fill="auto"/>
            <w:noWrap/>
            <w:vAlign w:val="center"/>
            <w:hideMark/>
          </w:tcPr>
          <w:p w14:paraId="2D5C6154"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新密码</w:t>
            </w:r>
          </w:p>
        </w:tc>
        <w:tc>
          <w:tcPr>
            <w:tcW w:w="760" w:type="dxa"/>
            <w:tcBorders>
              <w:top w:val="nil"/>
              <w:left w:val="nil"/>
              <w:bottom w:val="single" w:sz="4" w:space="0" w:color="auto"/>
              <w:right w:val="single" w:sz="4" w:space="0" w:color="auto"/>
            </w:tcBorders>
            <w:shd w:val="clear" w:color="auto" w:fill="auto"/>
            <w:noWrap/>
            <w:vAlign w:val="center"/>
            <w:hideMark/>
          </w:tcPr>
          <w:p w14:paraId="4C0E936E"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63ABA7A"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7610BA27"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3B673D40" w14:textId="77777777"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B8C5D79"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X39</w:t>
            </w:r>
          </w:p>
        </w:tc>
        <w:tc>
          <w:tcPr>
            <w:tcW w:w="1496" w:type="dxa"/>
            <w:tcBorders>
              <w:top w:val="nil"/>
              <w:left w:val="nil"/>
              <w:bottom w:val="single" w:sz="4" w:space="0" w:color="auto"/>
              <w:right w:val="single" w:sz="4" w:space="0" w:color="auto"/>
            </w:tcBorders>
            <w:shd w:val="clear" w:color="auto" w:fill="auto"/>
            <w:noWrap/>
            <w:vAlign w:val="center"/>
            <w:hideMark/>
          </w:tcPr>
          <w:p w14:paraId="22EA9871"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1CE6E458"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60D2CDC5"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122CFB8D"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62BB02CC"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172B88AD" w14:textId="77777777"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2A5A4BC"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X40</w:t>
            </w:r>
          </w:p>
        </w:tc>
        <w:tc>
          <w:tcPr>
            <w:tcW w:w="1496" w:type="dxa"/>
            <w:tcBorders>
              <w:top w:val="nil"/>
              <w:left w:val="nil"/>
              <w:bottom w:val="single" w:sz="4" w:space="0" w:color="auto"/>
              <w:right w:val="single" w:sz="4" w:space="0" w:color="auto"/>
            </w:tcBorders>
            <w:shd w:val="clear" w:color="auto" w:fill="auto"/>
            <w:noWrap/>
            <w:vAlign w:val="center"/>
            <w:hideMark/>
          </w:tcPr>
          <w:p w14:paraId="27AD63AA"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41D54069"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2D14C9D9"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11904B2C"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67A09972"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bl>
    <w:p w14:paraId="7C271BA7" w14:textId="77777777" w:rsidR="00A0009D" w:rsidRDefault="00A0009D" w:rsidP="00A0009D">
      <w:pPr>
        <w:ind w:firstLine="480"/>
      </w:pPr>
    </w:p>
    <w:p w14:paraId="035CC876" w14:textId="77777777" w:rsidR="00A0009D" w:rsidRDefault="00A0009D" w:rsidP="00A0009D">
      <w:pPr>
        <w:pStyle w:val="4"/>
        <w:numPr>
          <w:ilvl w:val="3"/>
          <w:numId w:val="4"/>
        </w:numPr>
        <w:ind w:left="0" w:firstLineChars="0" w:firstLine="0"/>
      </w:pPr>
      <w:r w:rsidRPr="002E5559">
        <w:rPr>
          <w:rFonts w:hint="eastAsia"/>
        </w:rPr>
        <w:t>会员应急密码修改请求及应答</w:t>
      </w:r>
    </w:p>
    <w:p w14:paraId="198314D6" w14:textId="77777777" w:rsidR="005B7BC8" w:rsidRDefault="005B7BC8" w:rsidP="008D1002">
      <w:pPr>
        <w:ind w:firstLine="482"/>
      </w:pPr>
      <w:r w:rsidRPr="00BF29CF">
        <w:rPr>
          <w:rFonts w:hint="eastAsia"/>
          <w:b/>
        </w:rPr>
        <w:t>功能</w:t>
      </w:r>
      <w:r>
        <w:rPr>
          <w:rFonts w:hint="eastAsia"/>
        </w:rPr>
        <w:t>：会员应急密码修改指令用于修改会员应急交易密码。</w:t>
      </w:r>
    </w:p>
    <w:p w14:paraId="54C31189" w14:textId="77777777" w:rsidR="005B7BC8" w:rsidRPr="005B7BC8" w:rsidRDefault="005B7BC8" w:rsidP="005B7BC8">
      <w:pPr>
        <w:ind w:firstLine="480"/>
      </w:pPr>
      <w:r>
        <w:rPr>
          <w:rFonts w:hint="eastAsia"/>
        </w:rPr>
        <w:t>消息体格式如下：</w:t>
      </w:r>
    </w:p>
    <w:tbl>
      <w:tblPr>
        <w:tblW w:w="9232" w:type="dxa"/>
        <w:tblInd w:w="103" w:type="dxa"/>
        <w:tblLook w:val="04A0" w:firstRow="1" w:lastRow="0" w:firstColumn="1" w:lastColumn="0" w:noHBand="0" w:noVBand="1"/>
      </w:tblPr>
      <w:tblGrid>
        <w:gridCol w:w="1080"/>
        <w:gridCol w:w="1496"/>
        <w:gridCol w:w="1436"/>
        <w:gridCol w:w="760"/>
        <w:gridCol w:w="920"/>
        <w:gridCol w:w="3540"/>
      </w:tblGrid>
      <w:tr w:rsidR="008812E3" w:rsidRPr="008812E3" w14:paraId="1D943177" w14:textId="77777777" w:rsidTr="001D19C2">
        <w:trPr>
          <w:trHeight w:val="270"/>
          <w:tblHeader/>
        </w:trPr>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A848CA9"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14:paraId="2A150BB5"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域名</w:t>
            </w:r>
          </w:p>
        </w:tc>
        <w:tc>
          <w:tcPr>
            <w:tcW w:w="1436" w:type="dxa"/>
            <w:tcBorders>
              <w:top w:val="single" w:sz="4" w:space="0" w:color="auto"/>
              <w:left w:val="nil"/>
              <w:bottom w:val="single" w:sz="4" w:space="0" w:color="auto"/>
              <w:right w:val="single" w:sz="4" w:space="0" w:color="auto"/>
            </w:tcBorders>
            <w:shd w:val="clear" w:color="000000" w:fill="D9D9D9"/>
            <w:noWrap/>
            <w:vAlign w:val="center"/>
            <w:hideMark/>
          </w:tcPr>
          <w:p w14:paraId="046EF034" w14:textId="77777777" w:rsidR="008812E3" w:rsidRPr="008812E3" w:rsidRDefault="004847B6" w:rsidP="008812E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2F01BF60"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7117A076"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3273BFDC"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说明</w:t>
            </w:r>
          </w:p>
        </w:tc>
      </w:tr>
      <w:tr w:rsidR="00FC6061" w:rsidRPr="008812E3" w14:paraId="392EF5C9" w14:textId="77777777"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593A7433" w14:textId="77777777" w:rsidR="00FC6061" w:rsidRPr="00984E1E" w:rsidRDefault="00FC6061"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96" w:type="dxa"/>
            <w:tcBorders>
              <w:top w:val="nil"/>
              <w:left w:val="nil"/>
              <w:bottom w:val="single" w:sz="4" w:space="0" w:color="auto"/>
              <w:right w:val="single" w:sz="4" w:space="0" w:color="auto"/>
            </w:tcBorders>
            <w:shd w:val="clear" w:color="auto" w:fill="auto"/>
            <w:noWrap/>
            <w:vAlign w:val="center"/>
          </w:tcPr>
          <w:p w14:paraId="3288BDCB" w14:textId="77777777"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436" w:type="dxa"/>
            <w:tcBorders>
              <w:top w:val="nil"/>
              <w:left w:val="nil"/>
              <w:bottom w:val="single" w:sz="4" w:space="0" w:color="auto"/>
              <w:right w:val="single" w:sz="4" w:space="0" w:color="auto"/>
            </w:tcBorders>
            <w:shd w:val="clear" w:color="auto" w:fill="auto"/>
            <w:noWrap/>
            <w:vAlign w:val="center"/>
          </w:tcPr>
          <w:p w14:paraId="42E5D27D" w14:textId="77777777" w:rsidR="00FC6061" w:rsidRPr="00984E1E" w:rsidRDefault="00FC6061"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05C8D2AA" w14:textId="77777777"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044681A7" w14:textId="77777777" w:rsidR="00FC6061" w:rsidRPr="00984E1E" w:rsidRDefault="00FC6061"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3540" w:type="dxa"/>
            <w:tcBorders>
              <w:top w:val="nil"/>
              <w:left w:val="nil"/>
              <w:bottom w:val="single" w:sz="4" w:space="0" w:color="auto"/>
              <w:right w:val="single" w:sz="4" w:space="0" w:color="auto"/>
            </w:tcBorders>
            <w:shd w:val="clear" w:color="auto" w:fill="auto"/>
            <w:noWrap/>
            <w:vAlign w:val="center"/>
          </w:tcPr>
          <w:p w14:paraId="1FE8987F"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7C4112FF" w14:textId="77777777"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997FBF5"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T84</w:t>
            </w:r>
          </w:p>
        </w:tc>
        <w:tc>
          <w:tcPr>
            <w:tcW w:w="1496" w:type="dxa"/>
            <w:tcBorders>
              <w:top w:val="nil"/>
              <w:left w:val="nil"/>
              <w:bottom w:val="single" w:sz="4" w:space="0" w:color="auto"/>
              <w:right w:val="single" w:sz="4" w:space="0" w:color="auto"/>
            </w:tcBorders>
            <w:shd w:val="clear" w:color="auto" w:fill="auto"/>
            <w:noWrap/>
            <w:vAlign w:val="center"/>
            <w:hideMark/>
          </w:tcPr>
          <w:p w14:paraId="36A9BAF9"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oldPassword</w:t>
            </w:r>
          </w:p>
        </w:tc>
        <w:tc>
          <w:tcPr>
            <w:tcW w:w="1436" w:type="dxa"/>
            <w:tcBorders>
              <w:top w:val="nil"/>
              <w:left w:val="nil"/>
              <w:bottom w:val="single" w:sz="4" w:space="0" w:color="auto"/>
              <w:right w:val="single" w:sz="4" w:space="0" w:color="auto"/>
            </w:tcBorders>
            <w:shd w:val="clear" w:color="auto" w:fill="auto"/>
            <w:noWrap/>
            <w:vAlign w:val="center"/>
            <w:hideMark/>
          </w:tcPr>
          <w:p w14:paraId="2876BB8C"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旧密码</w:t>
            </w:r>
          </w:p>
        </w:tc>
        <w:tc>
          <w:tcPr>
            <w:tcW w:w="760" w:type="dxa"/>
            <w:tcBorders>
              <w:top w:val="nil"/>
              <w:left w:val="nil"/>
              <w:bottom w:val="single" w:sz="4" w:space="0" w:color="auto"/>
              <w:right w:val="single" w:sz="4" w:space="0" w:color="auto"/>
            </w:tcBorders>
            <w:shd w:val="clear" w:color="auto" w:fill="auto"/>
            <w:noWrap/>
            <w:vAlign w:val="center"/>
            <w:hideMark/>
          </w:tcPr>
          <w:p w14:paraId="6E05C292"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E065DA3"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05432723"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454259B2" w14:textId="77777777"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782C40F"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T83</w:t>
            </w:r>
          </w:p>
        </w:tc>
        <w:tc>
          <w:tcPr>
            <w:tcW w:w="1496" w:type="dxa"/>
            <w:tcBorders>
              <w:top w:val="nil"/>
              <w:left w:val="nil"/>
              <w:bottom w:val="single" w:sz="4" w:space="0" w:color="auto"/>
              <w:right w:val="single" w:sz="4" w:space="0" w:color="auto"/>
            </w:tcBorders>
            <w:shd w:val="clear" w:color="auto" w:fill="auto"/>
            <w:noWrap/>
            <w:vAlign w:val="center"/>
            <w:hideMark/>
          </w:tcPr>
          <w:p w14:paraId="1EA8645E"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newPassword</w:t>
            </w:r>
          </w:p>
        </w:tc>
        <w:tc>
          <w:tcPr>
            <w:tcW w:w="1436" w:type="dxa"/>
            <w:tcBorders>
              <w:top w:val="nil"/>
              <w:left w:val="nil"/>
              <w:bottom w:val="single" w:sz="4" w:space="0" w:color="auto"/>
              <w:right w:val="single" w:sz="4" w:space="0" w:color="auto"/>
            </w:tcBorders>
            <w:shd w:val="clear" w:color="auto" w:fill="auto"/>
            <w:noWrap/>
            <w:vAlign w:val="center"/>
            <w:hideMark/>
          </w:tcPr>
          <w:p w14:paraId="3D1F39B9"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新密码</w:t>
            </w:r>
          </w:p>
        </w:tc>
        <w:tc>
          <w:tcPr>
            <w:tcW w:w="760" w:type="dxa"/>
            <w:tcBorders>
              <w:top w:val="nil"/>
              <w:left w:val="nil"/>
              <w:bottom w:val="single" w:sz="4" w:space="0" w:color="auto"/>
              <w:right w:val="single" w:sz="4" w:space="0" w:color="auto"/>
            </w:tcBorders>
            <w:shd w:val="clear" w:color="auto" w:fill="auto"/>
            <w:noWrap/>
            <w:vAlign w:val="center"/>
            <w:hideMark/>
          </w:tcPr>
          <w:p w14:paraId="71F6444C"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FA70C80"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16974BC4"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1425B953" w14:textId="77777777"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D77E40C"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X39</w:t>
            </w:r>
          </w:p>
        </w:tc>
        <w:tc>
          <w:tcPr>
            <w:tcW w:w="1496" w:type="dxa"/>
            <w:tcBorders>
              <w:top w:val="nil"/>
              <w:left w:val="nil"/>
              <w:bottom w:val="single" w:sz="4" w:space="0" w:color="auto"/>
              <w:right w:val="single" w:sz="4" w:space="0" w:color="auto"/>
            </w:tcBorders>
            <w:shd w:val="clear" w:color="auto" w:fill="auto"/>
            <w:noWrap/>
            <w:vAlign w:val="center"/>
            <w:hideMark/>
          </w:tcPr>
          <w:p w14:paraId="1B7466CB"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rspCode</w:t>
            </w:r>
          </w:p>
        </w:tc>
        <w:tc>
          <w:tcPr>
            <w:tcW w:w="1436" w:type="dxa"/>
            <w:tcBorders>
              <w:top w:val="nil"/>
              <w:left w:val="nil"/>
              <w:bottom w:val="single" w:sz="4" w:space="0" w:color="auto"/>
              <w:right w:val="single" w:sz="4" w:space="0" w:color="auto"/>
            </w:tcBorders>
            <w:shd w:val="clear" w:color="auto" w:fill="auto"/>
            <w:noWrap/>
            <w:vAlign w:val="center"/>
            <w:hideMark/>
          </w:tcPr>
          <w:p w14:paraId="5B9849B1"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7C50043B"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24BF5215"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5ABCB2D7"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2155E0C2" w14:textId="77777777"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643691E"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X40</w:t>
            </w:r>
          </w:p>
        </w:tc>
        <w:tc>
          <w:tcPr>
            <w:tcW w:w="1496" w:type="dxa"/>
            <w:tcBorders>
              <w:top w:val="nil"/>
              <w:left w:val="nil"/>
              <w:bottom w:val="single" w:sz="4" w:space="0" w:color="auto"/>
              <w:right w:val="single" w:sz="4" w:space="0" w:color="auto"/>
            </w:tcBorders>
            <w:shd w:val="clear" w:color="auto" w:fill="auto"/>
            <w:noWrap/>
            <w:vAlign w:val="center"/>
            <w:hideMark/>
          </w:tcPr>
          <w:p w14:paraId="63244DB5"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rspMsg</w:t>
            </w:r>
          </w:p>
        </w:tc>
        <w:tc>
          <w:tcPr>
            <w:tcW w:w="1436" w:type="dxa"/>
            <w:tcBorders>
              <w:top w:val="nil"/>
              <w:left w:val="nil"/>
              <w:bottom w:val="single" w:sz="4" w:space="0" w:color="auto"/>
              <w:right w:val="single" w:sz="4" w:space="0" w:color="auto"/>
            </w:tcBorders>
            <w:shd w:val="clear" w:color="auto" w:fill="auto"/>
            <w:noWrap/>
            <w:vAlign w:val="center"/>
            <w:hideMark/>
          </w:tcPr>
          <w:p w14:paraId="02C6003C"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103AB5C"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04D18653"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751AD477"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bl>
    <w:p w14:paraId="769C445F" w14:textId="77777777" w:rsidR="00A0009D" w:rsidRPr="002E5559" w:rsidRDefault="00A0009D" w:rsidP="00A0009D">
      <w:pPr>
        <w:ind w:firstLine="480"/>
      </w:pPr>
    </w:p>
    <w:p w14:paraId="63F7DECE" w14:textId="77777777" w:rsidR="00160A7D" w:rsidRDefault="00D6435F" w:rsidP="00EA0170">
      <w:pPr>
        <w:pStyle w:val="2"/>
        <w:numPr>
          <w:ilvl w:val="1"/>
          <w:numId w:val="4"/>
        </w:numPr>
        <w:ind w:left="0" w:firstLineChars="0" w:firstLine="0"/>
      </w:pPr>
      <w:bookmarkStart w:id="128" w:name="_Toc462670477"/>
      <w:r>
        <w:rPr>
          <w:rFonts w:hint="eastAsia"/>
        </w:rPr>
        <w:lastRenderedPageBreak/>
        <w:t>基础</w:t>
      </w:r>
      <w:r w:rsidR="00160A7D">
        <w:rPr>
          <w:rFonts w:hint="eastAsia"/>
        </w:rPr>
        <w:t>信息</w:t>
      </w:r>
      <w:r w:rsidR="00046877">
        <w:rPr>
          <w:rFonts w:hint="eastAsia"/>
        </w:rPr>
        <w:t>类</w:t>
      </w:r>
      <w:r w:rsidR="005D30FA">
        <w:rPr>
          <w:rFonts w:hint="eastAsia"/>
        </w:rPr>
        <w:t>交易</w:t>
      </w:r>
      <w:bookmarkEnd w:id="128"/>
    </w:p>
    <w:p w14:paraId="372B6D10" w14:textId="77777777" w:rsidR="00EA0170" w:rsidRDefault="00EA0170" w:rsidP="00EA0170">
      <w:pPr>
        <w:pStyle w:val="3"/>
        <w:numPr>
          <w:ilvl w:val="2"/>
          <w:numId w:val="4"/>
        </w:numPr>
        <w:ind w:left="0" w:firstLineChars="0" w:firstLine="0"/>
      </w:pPr>
      <w:bookmarkStart w:id="129" w:name="_Toc462670478"/>
      <w:r>
        <w:rPr>
          <w:rFonts w:hint="eastAsia"/>
        </w:rPr>
        <w:t>市场信息</w:t>
      </w:r>
      <w:bookmarkEnd w:id="129"/>
    </w:p>
    <w:p w14:paraId="1803CBB1" w14:textId="77777777" w:rsidR="004735B3" w:rsidRDefault="004735B3" w:rsidP="004735B3">
      <w:pPr>
        <w:pStyle w:val="4"/>
        <w:numPr>
          <w:ilvl w:val="3"/>
          <w:numId w:val="4"/>
        </w:numPr>
        <w:ind w:left="0" w:firstLineChars="0" w:firstLine="0"/>
      </w:pPr>
      <w:r>
        <w:rPr>
          <w:rFonts w:hint="eastAsia"/>
        </w:rPr>
        <w:t>市场信息回报</w:t>
      </w:r>
      <w:r w:rsidR="005B7BC8">
        <w:rPr>
          <w:rFonts w:hint="eastAsia"/>
        </w:rPr>
        <w:t>（现货</w:t>
      </w:r>
      <w:r w:rsidR="005B7BC8">
        <w:rPr>
          <w:rFonts w:hint="eastAsia"/>
        </w:rPr>
        <w:t>/</w:t>
      </w:r>
      <w:r w:rsidR="005B7BC8">
        <w:rPr>
          <w:rFonts w:hint="eastAsia"/>
        </w:rPr>
        <w:t>延期</w:t>
      </w:r>
      <w:r w:rsidR="005B7BC8">
        <w:rPr>
          <w:rFonts w:hint="eastAsia"/>
        </w:rPr>
        <w:t>/</w:t>
      </w:r>
      <w:r w:rsidR="005B7BC8">
        <w:rPr>
          <w:rFonts w:hint="eastAsia"/>
        </w:rPr>
        <w:t>即期）</w:t>
      </w:r>
    </w:p>
    <w:p w14:paraId="64AA06B6" w14:textId="77777777" w:rsidR="005B7BC8" w:rsidRDefault="005B7BC8" w:rsidP="008D1002">
      <w:pPr>
        <w:ind w:firstLine="482"/>
      </w:pPr>
      <w:r w:rsidRPr="00BF29CF">
        <w:rPr>
          <w:rFonts w:hint="eastAsia"/>
          <w:b/>
        </w:rPr>
        <w:t>功能</w:t>
      </w:r>
      <w:r>
        <w:rPr>
          <w:rFonts w:hint="eastAsia"/>
        </w:rPr>
        <w:t>：市场信息回报指令用于交易所推送现货</w:t>
      </w:r>
      <w:r>
        <w:rPr>
          <w:rFonts w:hint="eastAsia"/>
        </w:rPr>
        <w:t>/</w:t>
      </w:r>
      <w:r>
        <w:rPr>
          <w:rFonts w:hint="eastAsia"/>
        </w:rPr>
        <w:t>延期</w:t>
      </w:r>
      <w:r>
        <w:rPr>
          <w:rFonts w:hint="eastAsia"/>
        </w:rPr>
        <w:t>/</w:t>
      </w:r>
      <w:r>
        <w:rPr>
          <w:rFonts w:hint="eastAsia"/>
        </w:rPr>
        <w:t>即期市场信息。</w:t>
      </w:r>
    </w:p>
    <w:p w14:paraId="69D063E8" w14:textId="77777777" w:rsidR="005B7BC8" w:rsidRPr="005B7BC8" w:rsidRDefault="005B7BC8" w:rsidP="005B7BC8">
      <w:pPr>
        <w:ind w:firstLine="480"/>
      </w:pPr>
      <w:r>
        <w:rPr>
          <w:rFonts w:hint="eastAsia"/>
        </w:rPr>
        <w:t>消息体格式如下：</w:t>
      </w:r>
    </w:p>
    <w:tbl>
      <w:tblPr>
        <w:tblW w:w="8652" w:type="dxa"/>
        <w:tblInd w:w="103" w:type="dxa"/>
        <w:tblLook w:val="04A0" w:firstRow="1" w:lastRow="0" w:firstColumn="1" w:lastColumn="0" w:noHBand="0" w:noVBand="1"/>
      </w:tblPr>
      <w:tblGrid>
        <w:gridCol w:w="798"/>
        <w:gridCol w:w="1796"/>
        <w:gridCol w:w="1596"/>
        <w:gridCol w:w="820"/>
        <w:gridCol w:w="3642"/>
      </w:tblGrid>
      <w:tr w:rsidR="00DA77A0" w:rsidRPr="00DA77A0" w14:paraId="622342D5" w14:textId="77777777" w:rsidTr="001B1E05">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A95BBC8" w14:textId="77777777"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14:paraId="5D51D533" w14:textId="77777777"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14:paraId="276CF4F3" w14:textId="77777777" w:rsidR="00DA77A0" w:rsidRPr="00DA77A0" w:rsidRDefault="004847B6" w:rsidP="00DA77A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19FDC594" w14:textId="77777777"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回报</w:t>
            </w:r>
          </w:p>
        </w:tc>
        <w:tc>
          <w:tcPr>
            <w:tcW w:w="3642" w:type="dxa"/>
            <w:tcBorders>
              <w:top w:val="single" w:sz="4" w:space="0" w:color="auto"/>
              <w:left w:val="nil"/>
              <w:bottom w:val="single" w:sz="4" w:space="0" w:color="auto"/>
              <w:right w:val="single" w:sz="4" w:space="0" w:color="auto"/>
            </w:tcBorders>
            <w:shd w:val="clear" w:color="000000" w:fill="D9D9D9"/>
            <w:noWrap/>
            <w:vAlign w:val="center"/>
            <w:hideMark/>
          </w:tcPr>
          <w:p w14:paraId="37917431" w14:textId="77777777"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说明</w:t>
            </w:r>
          </w:p>
        </w:tc>
      </w:tr>
      <w:tr w:rsidR="00DA77A0" w:rsidRPr="00DA77A0" w14:paraId="6C9648C9" w14:textId="77777777" w:rsidTr="00DA77A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DC7C6B5"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I00</w:t>
            </w:r>
          </w:p>
        </w:tc>
        <w:tc>
          <w:tcPr>
            <w:tcW w:w="1796" w:type="dxa"/>
            <w:tcBorders>
              <w:top w:val="nil"/>
              <w:left w:val="nil"/>
              <w:bottom w:val="single" w:sz="4" w:space="0" w:color="auto"/>
              <w:right w:val="single" w:sz="4" w:space="0" w:color="auto"/>
            </w:tcBorders>
            <w:shd w:val="clear" w:color="auto" w:fill="auto"/>
            <w:noWrap/>
            <w:vAlign w:val="center"/>
            <w:hideMark/>
          </w:tcPr>
          <w:p w14:paraId="741F0C15"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marketID</w:t>
            </w:r>
          </w:p>
        </w:tc>
        <w:tc>
          <w:tcPr>
            <w:tcW w:w="1596" w:type="dxa"/>
            <w:tcBorders>
              <w:top w:val="nil"/>
              <w:left w:val="nil"/>
              <w:bottom w:val="single" w:sz="4" w:space="0" w:color="auto"/>
              <w:right w:val="single" w:sz="4" w:space="0" w:color="auto"/>
            </w:tcBorders>
            <w:shd w:val="clear" w:color="auto" w:fill="auto"/>
            <w:noWrap/>
            <w:vAlign w:val="center"/>
            <w:hideMark/>
          </w:tcPr>
          <w:p w14:paraId="661F650F"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市场代码</w:t>
            </w:r>
          </w:p>
        </w:tc>
        <w:tc>
          <w:tcPr>
            <w:tcW w:w="820" w:type="dxa"/>
            <w:tcBorders>
              <w:top w:val="nil"/>
              <w:left w:val="nil"/>
              <w:bottom w:val="single" w:sz="4" w:space="0" w:color="auto"/>
              <w:right w:val="single" w:sz="4" w:space="0" w:color="auto"/>
            </w:tcBorders>
            <w:shd w:val="clear" w:color="auto" w:fill="auto"/>
            <w:noWrap/>
            <w:vAlign w:val="center"/>
            <w:hideMark/>
          </w:tcPr>
          <w:p w14:paraId="5D74CBC9"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64BAC7F7"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p>
        </w:tc>
      </w:tr>
      <w:tr w:rsidR="00DA77A0" w:rsidRPr="00DA77A0" w14:paraId="702860EB" w14:textId="77777777" w:rsidTr="00DA77A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C734319"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I01</w:t>
            </w:r>
          </w:p>
        </w:tc>
        <w:tc>
          <w:tcPr>
            <w:tcW w:w="1796" w:type="dxa"/>
            <w:tcBorders>
              <w:top w:val="nil"/>
              <w:left w:val="nil"/>
              <w:bottom w:val="single" w:sz="4" w:space="0" w:color="auto"/>
              <w:right w:val="single" w:sz="4" w:space="0" w:color="auto"/>
            </w:tcBorders>
            <w:shd w:val="clear" w:color="auto" w:fill="auto"/>
            <w:noWrap/>
            <w:vAlign w:val="center"/>
            <w:hideMark/>
          </w:tcPr>
          <w:p w14:paraId="4CE20E7E"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marketName</w:t>
            </w:r>
          </w:p>
        </w:tc>
        <w:tc>
          <w:tcPr>
            <w:tcW w:w="1596" w:type="dxa"/>
            <w:tcBorders>
              <w:top w:val="nil"/>
              <w:left w:val="nil"/>
              <w:bottom w:val="single" w:sz="4" w:space="0" w:color="auto"/>
              <w:right w:val="single" w:sz="4" w:space="0" w:color="auto"/>
            </w:tcBorders>
            <w:shd w:val="clear" w:color="auto" w:fill="auto"/>
            <w:noWrap/>
            <w:vAlign w:val="center"/>
            <w:hideMark/>
          </w:tcPr>
          <w:p w14:paraId="1752CDA5"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市场全称</w:t>
            </w:r>
          </w:p>
        </w:tc>
        <w:tc>
          <w:tcPr>
            <w:tcW w:w="820" w:type="dxa"/>
            <w:tcBorders>
              <w:top w:val="nil"/>
              <w:left w:val="nil"/>
              <w:bottom w:val="single" w:sz="4" w:space="0" w:color="auto"/>
              <w:right w:val="single" w:sz="4" w:space="0" w:color="auto"/>
            </w:tcBorders>
            <w:shd w:val="clear" w:color="auto" w:fill="auto"/>
            <w:noWrap/>
            <w:vAlign w:val="center"/>
            <w:hideMark/>
          </w:tcPr>
          <w:p w14:paraId="5EA7EC8F"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6B2B1DF0"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p>
        </w:tc>
      </w:tr>
      <w:tr w:rsidR="00DA77A0" w:rsidRPr="00DA77A0" w14:paraId="4D08AB6A" w14:textId="77777777" w:rsidTr="00DA77A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81B0464"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I02</w:t>
            </w:r>
          </w:p>
        </w:tc>
        <w:tc>
          <w:tcPr>
            <w:tcW w:w="1796" w:type="dxa"/>
            <w:tcBorders>
              <w:top w:val="nil"/>
              <w:left w:val="nil"/>
              <w:bottom w:val="single" w:sz="4" w:space="0" w:color="auto"/>
              <w:right w:val="single" w:sz="4" w:space="0" w:color="auto"/>
            </w:tcBorders>
            <w:shd w:val="clear" w:color="auto" w:fill="auto"/>
            <w:noWrap/>
            <w:vAlign w:val="center"/>
            <w:hideMark/>
          </w:tcPr>
          <w:p w14:paraId="1F845542"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marketType</w:t>
            </w:r>
          </w:p>
        </w:tc>
        <w:tc>
          <w:tcPr>
            <w:tcW w:w="1596" w:type="dxa"/>
            <w:tcBorders>
              <w:top w:val="nil"/>
              <w:left w:val="nil"/>
              <w:bottom w:val="single" w:sz="4" w:space="0" w:color="auto"/>
              <w:right w:val="single" w:sz="4" w:space="0" w:color="auto"/>
            </w:tcBorders>
            <w:shd w:val="clear" w:color="auto" w:fill="auto"/>
            <w:noWrap/>
            <w:vAlign w:val="center"/>
            <w:hideMark/>
          </w:tcPr>
          <w:p w14:paraId="32C79227"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市场类型</w:t>
            </w:r>
          </w:p>
        </w:tc>
        <w:tc>
          <w:tcPr>
            <w:tcW w:w="820" w:type="dxa"/>
            <w:tcBorders>
              <w:top w:val="nil"/>
              <w:left w:val="nil"/>
              <w:bottom w:val="single" w:sz="4" w:space="0" w:color="auto"/>
              <w:right w:val="single" w:sz="4" w:space="0" w:color="auto"/>
            </w:tcBorders>
            <w:shd w:val="clear" w:color="auto" w:fill="auto"/>
            <w:noWrap/>
            <w:vAlign w:val="center"/>
            <w:hideMark/>
          </w:tcPr>
          <w:p w14:paraId="2D3EBF75"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5B43A473" w14:textId="77777777" w:rsidR="00DA77A0" w:rsidRPr="00DA77A0" w:rsidRDefault="001A792D" w:rsidP="001B1E05">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s-现货,d-递延,</w:t>
            </w:r>
            <w:r w:rsidR="001B1E05" w:rsidRPr="001A792D">
              <w:rPr>
                <w:rFonts w:ascii="宋体" w:eastAsia="宋体" w:hAnsi="宋体" w:cs="宋体" w:hint="eastAsia"/>
                <w:color w:val="000000"/>
                <w:kern w:val="0"/>
                <w:sz w:val="20"/>
                <w:szCs w:val="20"/>
              </w:rPr>
              <w:t xml:space="preserve"> </w:t>
            </w:r>
            <w:r w:rsidRPr="001A792D">
              <w:rPr>
                <w:rFonts w:ascii="宋体" w:eastAsia="宋体" w:hAnsi="宋体" w:cs="宋体" w:hint="eastAsia"/>
                <w:color w:val="000000"/>
                <w:kern w:val="0"/>
                <w:sz w:val="20"/>
                <w:szCs w:val="20"/>
              </w:rPr>
              <w:t>w-远期/即期,q-询价</w:t>
            </w:r>
          </w:p>
        </w:tc>
      </w:tr>
      <w:tr w:rsidR="00DA77A0" w:rsidRPr="00DA77A0" w14:paraId="4C83FC88"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A4E0F7"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I03</w:t>
            </w:r>
          </w:p>
        </w:tc>
        <w:tc>
          <w:tcPr>
            <w:tcW w:w="1796" w:type="dxa"/>
            <w:tcBorders>
              <w:top w:val="nil"/>
              <w:left w:val="nil"/>
              <w:bottom w:val="single" w:sz="4" w:space="0" w:color="auto"/>
              <w:right w:val="single" w:sz="4" w:space="0" w:color="auto"/>
            </w:tcBorders>
            <w:shd w:val="clear" w:color="auto" w:fill="auto"/>
            <w:noWrap/>
            <w:vAlign w:val="center"/>
            <w:hideMark/>
          </w:tcPr>
          <w:p w14:paraId="30574D4E"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marketOpenFlag</w:t>
            </w:r>
          </w:p>
        </w:tc>
        <w:tc>
          <w:tcPr>
            <w:tcW w:w="1596" w:type="dxa"/>
            <w:tcBorders>
              <w:top w:val="nil"/>
              <w:left w:val="nil"/>
              <w:bottom w:val="single" w:sz="4" w:space="0" w:color="auto"/>
              <w:right w:val="single" w:sz="4" w:space="0" w:color="auto"/>
            </w:tcBorders>
            <w:shd w:val="clear" w:color="auto" w:fill="auto"/>
            <w:noWrap/>
            <w:vAlign w:val="center"/>
            <w:hideMark/>
          </w:tcPr>
          <w:p w14:paraId="203D808E"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市场活跃标志</w:t>
            </w:r>
          </w:p>
        </w:tc>
        <w:tc>
          <w:tcPr>
            <w:tcW w:w="820" w:type="dxa"/>
            <w:tcBorders>
              <w:top w:val="nil"/>
              <w:left w:val="nil"/>
              <w:bottom w:val="single" w:sz="4" w:space="0" w:color="auto"/>
              <w:right w:val="single" w:sz="4" w:space="0" w:color="auto"/>
            </w:tcBorders>
            <w:shd w:val="clear" w:color="auto" w:fill="auto"/>
            <w:noWrap/>
            <w:vAlign w:val="center"/>
            <w:hideMark/>
          </w:tcPr>
          <w:p w14:paraId="72798B8B"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3BEB4A09" w14:textId="77777777" w:rsidR="00DA77A0" w:rsidRPr="00DA77A0" w:rsidRDefault="00EE3A36" w:rsidP="00DA77A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1</w:t>
            </w: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 xml:space="preserve"> </w:t>
            </w: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 xml:space="preserve"> 是 </w:t>
            </w: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0</w:t>
            </w: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 xml:space="preserve"> </w:t>
            </w: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 xml:space="preserve"> 否</w:t>
            </w:r>
          </w:p>
        </w:tc>
      </w:tr>
      <w:tr w:rsidR="00DA77A0" w:rsidRPr="00DA77A0" w14:paraId="7C686AE9" w14:textId="77777777" w:rsidTr="00DA77A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E7BCF42"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I04</w:t>
            </w:r>
          </w:p>
        </w:tc>
        <w:tc>
          <w:tcPr>
            <w:tcW w:w="1796" w:type="dxa"/>
            <w:tcBorders>
              <w:top w:val="nil"/>
              <w:left w:val="nil"/>
              <w:bottom w:val="single" w:sz="4" w:space="0" w:color="auto"/>
              <w:right w:val="single" w:sz="4" w:space="0" w:color="auto"/>
            </w:tcBorders>
            <w:shd w:val="clear" w:color="auto" w:fill="auto"/>
            <w:noWrap/>
            <w:vAlign w:val="center"/>
            <w:hideMark/>
          </w:tcPr>
          <w:p w14:paraId="6ECB1FB8"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marketState</w:t>
            </w:r>
          </w:p>
        </w:tc>
        <w:tc>
          <w:tcPr>
            <w:tcW w:w="1596" w:type="dxa"/>
            <w:tcBorders>
              <w:top w:val="nil"/>
              <w:left w:val="nil"/>
              <w:bottom w:val="single" w:sz="4" w:space="0" w:color="auto"/>
              <w:right w:val="single" w:sz="4" w:space="0" w:color="auto"/>
            </w:tcBorders>
            <w:shd w:val="clear" w:color="auto" w:fill="auto"/>
            <w:noWrap/>
            <w:vAlign w:val="center"/>
            <w:hideMark/>
          </w:tcPr>
          <w:p w14:paraId="018CC2B8"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市场交易状态</w:t>
            </w:r>
          </w:p>
        </w:tc>
        <w:tc>
          <w:tcPr>
            <w:tcW w:w="820" w:type="dxa"/>
            <w:tcBorders>
              <w:top w:val="nil"/>
              <w:left w:val="nil"/>
              <w:bottom w:val="single" w:sz="4" w:space="0" w:color="auto"/>
              <w:right w:val="single" w:sz="4" w:space="0" w:color="auto"/>
            </w:tcBorders>
            <w:shd w:val="clear" w:color="auto" w:fill="auto"/>
            <w:noWrap/>
            <w:vAlign w:val="center"/>
            <w:hideMark/>
          </w:tcPr>
          <w:p w14:paraId="1016BD7A"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536FA060"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p>
        </w:tc>
      </w:tr>
    </w:tbl>
    <w:p w14:paraId="4CDA61AF" w14:textId="77777777" w:rsidR="00EB2400" w:rsidRDefault="00EB2400" w:rsidP="006909A6">
      <w:pPr>
        <w:ind w:firstLine="480"/>
      </w:pPr>
    </w:p>
    <w:p w14:paraId="70E245EC" w14:textId="77777777" w:rsidR="00D96F21" w:rsidRDefault="00D96F21" w:rsidP="00D96F21">
      <w:pPr>
        <w:pStyle w:val="4"/>
        <w:numPr>
          <w:ilvl w:val="3"/>
          <w:numId w:val="4"/>
        </w:numPr>
        <w:ind w:left="0" w:firstLineChars="0" w:firstLine="0"/>
      </w:pPr>
      <w:r>
        <w:rPr>
          <w:rFonts w:hint="eastAsia"/>
        </w:rPr>
        <w:t>市场状态改变回报</w:t>
      </w:r>
      <w:r w:rsidR="00DA77A0">
        <w:rPr>
          <w:rFonts w:hint="eastAsia"/>
        </w:rPr>
        <w:t>（现货</w:t>
      </w:r>
      <w:r w:rsidR="00DA77A0">
        <w:rPr>
          <w:rFonts w:hint="eastAsia"/>
        </w:rPr>
        <w:t>/</w:t>
      </w:r>
      <w:r w:rsidR="00DA77A0">
        <w:rPr>
          <w:rFonts w:hint="eastAsia"/>
        </w:rPr>
        <w:t>延期</w:t>
      </w:r>
      <w:r w:rsidR="00DA77A0">
        <w:rPr>
          <w:rFonts w:hint="eastAsia"/>
        </w:rPr>
        <w:t>/</w:t>
      </w:r>
      <w:r w:rsidR="00DA77A0">
        <w:rPr>
          <w:rFonts w:hint="eastAsia"/>
        </w:rPr>
        <w:t>即期）</w:t>
      </w:r>
    </w:p>
    <w:p w14:paraId="33A15649" w14:textId="77777777" w:rsidR="005B7BC8" w:rsidRDefault="005B7BC8" w:rsidP="008D1002">
      <w:pPr>
        <w:ind w:firstLine="482"/>
      </w:pPr>
      <w:r w:rsidRPr="00BF29CF">
        <w:rPr>
          <w:rFonts w:hint="eastAsia"/>
          <w:b/>
        </w:rPr>
        <w:t>功能</w:t>
      </w:r>
      <w:r>
        <w:rPr>
          <w:rFonts w:hint="eastAsia"/>
        </w:rPr>
        <w:t>：市场状态改变回报指令用于交易所推送现货</w:t>
      </w:r>
      <w:r>
        <w:rPr>
          <w:rFonts w:hint="eastAsia"/>
        </w:rPr>
        <w:t>/</w:t>
      </w:r>
      <w:r>
        <w:rPr>
          <w:rFonts w:hint="eastAsia"/>
        </w:rPr>
        <w:t>延期</w:t>
      </w:r>
      <w:r>
        <w:rPr>
          <w:rFonts w:hint="eastAsia"/>
        </w:rPr>
        <w:t>/</w:t>
      </w:r>
      <w:r>
        <w:rPr>
          <w:rFonts w:hint="eastAsia"/>
        </w:rPr>
        <w:t>即期市场</w:t>
      </w:r>
      <w:r w:rsidRPr="005B7BC8">
        <w:rPr>
          <w:rFonts w:hint="eastAsia"/>
          <w:b/>
        </w:rPr>
        <w:t>交易状态</w:t>
      </w:r>
      <w:r>
        <w:rPr>
          <w:rFonts w:hint="eastAsia"/>
        </w:rPr>
        <w:t>变更信息。</w:t>
      </w:r>
    </w:p>
    <w:p w14:paraId="4F78098F" w14:textId="77777777" w:rsidR="005B7BC8" w:rsidRPr="005B7BC8" w:rsidRDefault="005B7BC8" w:rsidP="005B7BC8">
      <w:pPr>
        <w:ind w:firstLine="480"/>
      </w:pPr>
      <w:r>
        <w:rPr>
          <w:rFonts w:hint="eastAsia"/>
        </w:rPr>
        <w:t>消息体格式如下：</w:t>
      </w:r>
    </w:p>
    <w:tbl>
      <w:tblPr>
        <w:tblW w:w="8814" w:type="dxa"/>
        <w:tblInd w:w="103" w:type="dxa"/>
        <w:tblLook w:val="04A0" w:firstRow="1" w:lastRow="0" w:firstColumn="1" w:lastColumn="0" w:noHBand="0" w:noVBand="1"/>
      </w:tblPr>
      <w:tblGrid>
        <w:gridCol w:w="798"/>
        <w:gridCol w:w="1496"/>
        <w:gridCol w:w="2160"/>
        <w:gridCol w:w="820"/>
        <w:gridCol w:w="3540"/>
      </w:tblGrid>
      <w:tr w:rsidR="00DA77A0" w:rsidRPr="00DA77A0" w14:paraId="4E6E9BB3" w14:textId="77777777" w:rsidTr="00A873F9">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B138106" w14:textId="77777777"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14:paraId="4649A75C" w14:textId="77777777"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12A648A5" w14:textId="77777777" w:rsidR="00DA77A0" w:rsidRPr="00DA77A0" w:rsidRDefault="004847B6" w:rsidP="00DA77A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103D9BB7" w14:textId="77777777"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268B70AE" w14:textId="77777777"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说明</w:t>
            </w:r>
          </w:p>
        </w:tc>
      </w:tr>
      <w:tr w:rsidR="00DA77A0" w:rsidRPr="00DA77A0" w14:paraId="00866BBD" w14:textId="77777777" w:rsidTr="00A873F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4580FBA"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I00</w:t>
            </w:r>
          </w:p>
        </w:tc>
        <w:tc>
          <w:tcPr>
            <w:tcW w:w="1496" w:type="dxa"/>
            <w:tcBorders>
              <w:top w:val="nil"/>
              <w:left w:val="nil"/>
              <w:bottom w:val="single" w:sz="4" w:space="0" w:color="auto"/>
              <w:right w:val="single" w:sz="4" w:space="0" w:color="auto"/>
            </w:tcBorders>
            <w:shd w:val="clear" w:color="auto" w:fill="auto"/>
            <w:noWrap/>
            <w:vAlign w:val="center"/>
            <w:hideMark/>
          </w:tcPr>
          <w:p w14:paraId="4160030D"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marketID</w:t>
            </w:r>
          </w:p>
        </w:tc>
        <w:tc>
          <w:tcPr>
            <w:tcW w:w="2160" w:type="dxa"/>
            <w:tcBorders>
              <w:top w:val="nil"/>
              <w:left w:val="nil"/>
              <w:bottom w:val="single" w:sz="4" w:space="0" w:color="auto"/>
              <w:right w:val="single" w:sz="4" w:space="0" w:color="auto"/>
            </w:tcBorders>
            <w:shd w:val="clear" w:color="auto" w:fill="auto"/>
            <w:noWrap/>
            <w:vAlign w:val="center"/>
            <w:hideMark/>
          </w:tcPr>
          <w:p w14:paraId="1B61D135"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市场代码</w:t>
            </w:r>
          </w:p>
        </w:tc>
        <w:tc>
          <w:tcPr>
            <w:tcW w:w="820" w:type="dxa"/>
            <w:tcBorders>
              <w:top w:val="nil"/>
              <w:left w:val="nil"/>
              <w:bottom w:val="single" w:sz="4" w:space="0" w:color="auto"/>
              <w:right w:val="single" w:sz="4" w:space="0" w:color="auto"/>
            </w:tcBorders>
            <w:shd w:val="clear" w:color="auto" w:fill="auto"/>
            <w:noWrap/>
            <w:vAlign w:val="center"/>
            <w:hideMark/>
          </w:tcPr>
          <w:p w14:paraId="12A39CAC"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29BE31BA"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p>
        </w:tc>
      </w:tr>
      <w:tr w:rsidR="00DA77A0" w:rsidRPr="00DA77A0" w14:paraId="56793089" w14:textId="77777777" w:rsidTr="00A873F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FDFE9DB"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I04</w:t>
            </w:r>
          </w:p>
        </w:tc>
        <w:tc>
          <w:tcPr>
            <w:tcW w:w="1496" w:type="dxa"/>
            <w:tcBorders>
              <w:top w:val="nil"/>
              <w:left w:val="nil"/>
              <w:bottom w:val="single" w:sz="4" w:space="0" w:color="auto"/>
              <w:right w:val="single" w:sz="4" w:space="0" w:color="auto"/>
            </w:tcBorders>
            <w:shd w:val="clear" w:color="auto" w:fill="auto"/>
            <w:noWrap/>
            <w:vAlign w:val="center"/>
            <w:hideMark/>
          </w:tcPr>
          <w:p w14:paraId="0C1B593E"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marketState</w:t>
            </w:r>
          </w:p>
        </w:tc>
        <w:tc>
          <w:tcPr>
            <w:tcW w:w="2160" w:type="dxa"/>
            <w:tcBorders>
              <w:top w:val="nil"/>
              <w:left w:val="nil"/>
              <w:bottom w:val="single" w:sz="4" w:space="0" w:color="auto"/>
              <w:right w:val="single" w:sz="4" w:space="0" w:color="auto"/>
            </w:tcBorders>
            <w:shd w:val="clear" w:color="auto" w:fill="auto"/>
            <w:noWrap/>
            <w:vAlign w:val="center"/>
            <w:hideMark/>
          </w:tcPr>
          <w:p w14:paraId="103B66EF"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市场交易状态</w:t>
            </w:r>
          </w:p>
        </w:tc>
        <w:tc>
          <w:tcPr>
            <w:tcW w:w="820" w:type="dxa"/>
            <w:tcBorders>
              <w:top w:val="nil"/>
              <w:left w:val="nil"/>
              <w:bottom w:val="single" w:sz="4" w:space="0" w:color="auto"/>
              <w:right w:val="single" w:sz="4" w:space="0" w:color="auto"/>
            </w:tcBorders>
            <w:shd w:val="clear" w:color="auto" w:fill="auto"/>
            <w:noWrap/>
            <w:vAlign w:val="center"/>
            <w:hideMark/>
          </w:tcPr>
          <w:p w14:paraId="51E89645" w14:textId="77777777"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62D9BECA" w14:textId="77777777" w:rsidR="00DA77A0" w:rsidRPr="00DA77A0" w:rsidRDefault="005110E4" w:rsidP="00DA77A0">
            <w:pPr>
              <w:widowControl/>
              <w:spacing w:line="240" w:lineRule="auto"/>
              <w:ind w:firstLineChars="0" w:firstLine="0"/>
              <w:jc w:val="left"/>
              <w:rPr>
                <w:rFonts w:ascii="宋体" w:eastAsia="宋体" w:hAnsi="宋体" w:cs="宋体"/>
                <w:color w:val="000000"/>
                <w:kern w:val="0"/>
                <w:sz w:val="20"/>
                <w:szCs w:val="20"/>
              </w:rPr>
            </w:pPr>
            <w:r w:rsidRPr="005110E4">
              <w:rPr>
                <w:rFonts w:ascii="宋体" w:eastAsia="宋体" w:hAnsi="宋体" w:cs="宋体" w:hint="eastAsia"/>
                <w:color w:val="000000"/>
                <w:kern w:val="0"/>
                <w:sz w:val="20"/>
                <w:szCs w:val="20"/>
              </w:rPr>
              <w:t>0-初始化中;1-初始化完成;2-开市;3-交易;4-暂停;5-收市</w:t>
            </w:r>
          </w:p>
        </w:tc>
      </w:tr>
    </w:tbl>
    <w:p w14:paraId="0247D9DB" w14:textId="77777777" w:rsidR="00D96F21" w:rsidRDefault="00D96F21" w:rsidP="006909A6">
      <w:pPr>
        <w:ind w:firstLine="480"/>
      </w:pPr>
    </w:p>
    <w:p w14:paraId="197D511F" w14:textId="77777777" w:rsidR="00D96F21" w:rsidRDefault="00D96F21" w:rsidP="00D96F21">
      <w:pPr>
        <w:pStyle w:val="3"/>
        <w:numPr>
          <w:ilvl w:val="2"/>
          <w:numId w:val="4"/>
        </w:numPr>
        <w:ind w:left="0" w:firstLineChars="0" w:firstLine="0"/>
      </w:pPr>
      <w:bookmarkStart w:id="130" w:name="_Toc462670479"/>
      <w:r>
        <w:rPr>
          <w:rFonts w:hint="eastAsia"/>
        </w:rPr>
        <w:t>合约信息</w:t>
      </w:r>
      <w:bookmarkEnd w:id="130"/>
    </w:p>
    <w:p w14:paraId="779DCC55" w14:textId="77777777" w:rsidR="00D96F21" w:rsidRDefault="00D96F21" w:rsidP="00D96F21">
      <w:pPr>
        <w:pStyle w:val="4"/>
        <w:numPr>
          <w:ilvl w:val="3"/>
          <w:numId w:val="4"/>
        </w:numPr>
        <w:ind w:left="0" w:firstLineChars="0" w:firstLine="0"/>
      </w:pPr>
      <w:r>
        <w:rPr>
          <w:rFonts w:hint="eastAsia"/>
        </w:rPr>
        <w:t>合约信息回报</w:t>
      </w:r>
      <w:r w:rsidR="004B7ABC">
        <w:rPr>
          <w:rFonts w:hint="eastAsia"/>
        </w:rPr>
        <w:t>（现货</w:t>
      </w:r>
      <w:r w:rsidR="004B7ABC">
        <w:rPr>
          <w:rFonts w:hint="eastAsia"/>
        </w:rPr>
        <w:t>/</w:t>
      </w:r>
      <w:r w:rsidR="004B7ABC">
        <w:rPr>
          <w:rFonts w:hint="eastAsia"/>
        </w:rPr>
        <w:t>延期</w:t>
      </w:r>
      <w:r w:rsidR="004B7ABC">
        <w:rPr>
          <w:rFonts w:hint="eastAsia"/>
        </w:rPr>
        <w:t>/</w:t>
      </w:r>
      <w:r w:rsidR="004B7ABC">
        <w:rPr>
          <w:rFonts w:hint="eastAsia"/>
        </w:rPr>
        <w:t>即期）</w:t>
      </w:r>
    </w:p>
    <w:p w14:paraId="7BB4C0F3" w14:textId="77777777" w:rsidR="005B7BC8" w:rsidRDefault="005B7BC8" w:rsidP="008D1002">
      <w:pPr>
        <w:ind w:firstLine="482"/>
      </w:pPr>
      <w:r w:rsidRPr="00BF29CF">
        <w:rPr>
          <w:rFonts w:hint="eastAsia"/>
          <w:b/>
        </w:rPr>
        <w:t>功能</w:t>
      </w:r>
      <w:r>
        <w:rPr>
          <w:rFonts w:hint="eastAsia"/>
        </w:rPr>
        <w:t>：合约信息回报指令用于交易所推送现货</w:t>
      </w:r>
      <w:r>
        <w:rPr>
          <w:rFonts w:hint="eastAsia"/>
        </w:rPr>
        <w:t>/</w:t>
      </w:r>
      <w:r>
        <w:rPr>
          <w:rFonts w:hint="eastAsia"/>
        </w:rPr>
        <w:t>延期</w:t>
      </w:r>
      <w:r>
        <w:rPr>
          <w:rFonts w:hint="eastAsia"/>
        </w:rPr>
        <w:t>/</w:t>
      </w:r>
      <w:r>
        <w:rPr>
          <w:rFonts w:hint="eastAsia"/>
        </w:rPr>
        <w:t>即期市场</w:t>
      </w:r>
      <w:r w:rsidR="000F59D6">
        <w:rPr>
          <w:rFonts w:hint="eastAsia"/>
        </w:rPr>
        <w:t>的</w:t>
      </w:r>
      <w:r>
        <w:rPr>
          <w:rFonts w:hint="eastAsia"/>
        </w:rPr>
        <w:t>合约信息。</w:t>
      </w:r>
    </w:p>
    <w:p w14:paraId="605B3604" w14:textId="77777777" w:rsidR="005B7BC8" w:rsidRPr="005B7BC8" w:rsidRDefault="005B7BC8" w:rsidP="005B7BC8">
      <w:pPr>
        <w:ind w:firstLine="480"/>
      </w:pPr>
      <w:r>
        <w:rPr>
          <w:rFonts w:hint="eastAsia"/>
        </w:rPr>
        <w:t>消息体格式如下：</w:t>
      </w:r>
    </w:p>
    <w:tbl>
      <w:tblPr>
        <w:tblW w:w="851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1596"/>
        <w:gridCol w:w="2632"/>
        <w:gridCol w:w="820"/>
        <w:gridCol w:w="2664"/>
      </w:tblGrid>
      <w:tr w:rsidR="004B7ABC" w:rsidRPr="004B7ABC" w14:paraId="1006F8F4" w14:textId="77777777" w:rsidTr="008F4F47">
        <w:trPr>
          <w:trHeight w:val="270"/>
          <w:tblHeader/>
        </w:trPr>
        <w:tc>
          <w:tcPr>
            <w:tcW w:w="798" w:type="dxa"/>
            <w:shd w:val="clear" w:color="000000" w:fill="D9D9D9"/>
            <w:noWrap/>
            <w:vAlign w:val="center"/>
            <w:hideMark/>
          </w:tcPr>
          <w:p w14:paraId="26342E84" w14:textId="77777777"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lastRenderedPageBreak/>
              <w:t>域号</w:t>
            </w:r>
          </w:p>
        </w:tc>
        <w:tc>
          <w:tcPr>
            <w:tcW w:w="1596" w:type="dxa"/>
            <w:shd w:val="clear" w:color="000000" w:fill="D9D9D9"/>
            <w:noWrap/>
            <w:vAlign w:val="center"/>
            <w:hideMark/>
          </w:tcPr>
          <w:p w14:paraId="3AE9497B" w14:textId="77777777"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域名</w:t>
            </w:r>
          </w:p>
        </w:tc>
        <w:tc>
          <w:tcPr>
            <w:tcW w:w="2632" w:type="dxa"/>
            <w:shd w:val="clear" w:color="000000" w:fill="D9D9D9"/>
            <w:noWrap/>
            <w:vAlign w:val="center"/>
            <w:hideMark/>
          </w:tcPr>
          <w:p w14:paraId="22B4D11F" w14:textId="77777777" w:rsidR="004B7ABC" w:rsidRPr="004B7ABC" w:rsidRDefault="004847B6" w:rsidP="004B7ABC">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shd w:val="clear" w:color="000000" w:fill="D9D9D9"/>
            <w:noWrap/>
            <w:vAlign w:val="center"/>
            <w:hideMark/>
          </w:tcPr>
          <w:p w14:paraId="0DC75926" w14:textId="77777777"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回报</w:t>
            </w:r>
          </w:p>
        </w:tc>
        <w:tc>
          <w:tcPr>
            <w:tcW w:w="2664" w:type="dxa"/>
            <w:shd w:val="clear" w:color="000000" w:fill="D9D9D9"/>
            <w:noWrap/>
            <w:vAlign w:val="center"/>
            <w:hideMark/>
          </w:tcPr>
          <w:p w14:paraId="33B3B3D6" w14:textId="77777777"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说明</w:t>
            </w:r>
          </w:p>
        </w:tc>
      </w:tr>
      <w:tr w:rsidR="004B7ABC" w:rsidRPr="004B7ABC" w14:paraId="097F3656" w14:textId="77777777" w:rsidTr="008F4F47">
        <w:trPr>
          <w:trHeight w:val="270"/>
        </w:trPr>
        <w:tc>
          <w:tcPr>
            <w:tcW w:w="798" w:type="dxa"/>
            <w:shd w:val="clear" w:color="auto" w:fill="auto"/>
            <w:noWrap/>
            <w:vAlign w:val="center"/>
            <w:hideMark/>
          </w:tcPr>
          <w:p w14:paraId="768964CE"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I10</w:t>
            </w:r>
          </w:p>
        </w:tc>
        <w:tc>
          <w:tcPr>
            <w:tcW w:w="1596" w:type="dxa"/>
            <w:shd w:val="clear" w:color="auto" w:fill="auto"/>
            <w:noWrap/>
            <w:vAlign w:val="center"/>
            <w:hideMark/>
          </w:tcPr>
          <w:p w14:paraId="0FED2D92"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instID</w:t>
            </w:r>
          </w:p>
        </w:tc>
        <w:tc>
          <w:tcPr>
            <w:tcW w:w="2632" w:type="dxa"/>
            <w:shd w:val="clear" w:color="auto" w:fill="auto"/>
            <w:noWrap/>
            <w:vAlign w:val="center"/>
            <w:hideMark/>
          </w:tcPr>
          <w:p w14:paraId="18FA01E6"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合约代码</w:t>
            </w:r>
          </w:p>
        </w:tc>
        <w:tc>
          <w:tcPr>
            <w:tcW w:w="820" w:type="dxa"/>
            <w:shd w:val="clear" w:color="auto" w:fill="auto"/>
            <w:noWrap/>
            <w:vAlign w:val="center"/>
            <w:hideMark/>
          </w:tcPr>
          <w:p w14:paraId="4A278F73"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14:paraId="6AB6FFC6"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14:paraId="43B6BB46" w14:textId="77777777" w:rsidTr="008F4F47">
        <w:trPr>
          <w:trHeight w:val="270"/>
        </w:trPr>
        <w:tc>
          <w:tcPr>
            <w:tcW w:w="798" w:type="dxa"/>
            <w:shd w:val="clear" w:color="auto" w:fill="auto"/>
            <w:noWrap/>
            <w:vAlign w:val="center"/>
            <w:hideMark/>
          </w:tcPr>
          <w:p w14:paraId="3E055146"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I11</w:t>
            </w:r>
          </w:p>
        </w:tc>
        <w:tc>
          <w:tcPr>
            <w:tcW w:w="1596" w:type="dxa"/>
            <w:shd w:val="clear" w:color="auto" w:fill="auto"/>
            <w:noWrap/>
            <w:vAlign w:val="center"/>
            <w:hideMark/>
          </w:tcPr>
          <w:p w14:paraId="6D0BAE03"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instName</w:t>
            </w:r>
          </w:p>
        </w:tc>
        <w:tc>
          <w:tcPr>
            <w:tcW w:w="2632" w:type="dxa"/>
            <w:shd w:val="clear" w:color="auto" w:fill="auto"/>
            <w:noWrap/>
            <w:vAlign w:val="center"/>
            <w:hideMark/>
          </w:tcPr>
          <w:p w14:paraId="741FA325"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合约名称</w:t>
            </w:r>
          </w:p>
        </w:tc>
        <w:tc>
          <w:tcPr>
            <w:tcW w:w="820" w:type="dxa"/>
            <w:shd w:val="clear" w:color="auto" w:fill="auto"/>
            <w:noWrap/>
            <w:vAlign w:val="center"/>
            <w:hideMark/>
          </w:tcPr>
          <w:p w14:paraId="7CC2BE98"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14:paraId="5616CCAC"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14:paraId="051DD27D" w14:textId="77777777" w:rsidTr="008F4F47">
        <w:trPr>
          <w:trHeight w:val="270"/>
        </w:trPr>
        <w:tc>
          <w:tcPr>
            <w:tcW w:w="798" w:type="dxa"/>
            <w:shd w:val="clear" w:color="auto" w:fill="auto"/>
            <w:noWrap/>
            <w:vAlign w:val="center"/>
            <w:hideMark/>
          </w:tcPr>
          <w:p w14:paraId="543B4FA2"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I00</w:t>
            </w:r>
          </w:p>
        </w:tc>
        <w:tc>
          <w:tcPr>
            <w:tcW w:w="1596" w:type="dxa"/>
            <w:shd w:val="clear" w:color="auto" w:fill="auto"/>
            <w:noWrap/>
            <w:vAlign w:val="center"/>
            <w:hideMark/>
          </w:tcPr>
          <w:p w14:paraId="026AE694"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marketID</w:t>
            </w:r>
          </w:p>
        </w:tc>
        <w:tc>
          <w:tcPr>
            <w:tcW w:w="2632" w:type="dxa"/>
            <w:shd w:val="clear" w:color="auto" w:fill="auto"/>
            <w:noWrap/>
            <w:vAlign w:val="center"/>
            <w:hideMark/>
          </w:tcPr>
          <w:p w14:paraId="5A1C5E62"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市场代码</w:t>
            </w:r>
          </w:p>
        </w:tc>
        <w:tc>
          <w:tcPr>
            <w:tcW w:w="820" w:type="dxa"/>
            <w:shd w:val="clear" w:color="auto" w:fill="auto"/>
            <w:noWrap/>
            <w:vAlign w:val="center"/>
            <w:hideMark/>
          </w:tcPr>
          <w:p w14:paraId="0D5DAC4D"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14:paraId="5DA7B028"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14:paraId="13D51E74" w14:textId="77777777" w:rsidTr="008F4F47">
        <w:trPr>
          <w:trHeight w:val="270"/>
        </w:trPr>
        <w:tc>
          <w:tcPr>
            <w:tcW w:w="798" w:type="dxa"/>
            <w:shd w:val="clear" w:color="auto" w:fill="auto"/>
            <w:noWrap/>
            <w:vAlign w:val="center"/>
            <w:hideMark/>
          </w:tcPr>
          <w:p w14:paraId="6420C4B9"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V03</w:t>
            </w:r>
          </w:p>
        </w:tc>
        <w:tc>
          <w:tcPr>
            <w:tcW w:w="1596" w:type="dxa"/>
            <w:shd w:val="clear" w:color="auto" w:fill="auto"/>
            <w:noWrap/>
            <w:vAlign w:val="center"/>
            <w:hideMark/>
          </w:tcPr>
          <w:p w14:paraId="5827D9B4"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varietyType</w:t>
            </w:r>
          </w:p>
        </w:tc>
        <w:tc>
          <w:tcPr>
            <w:tcW w:w="2632" w:type="dxa"/>
            <w:shd w:val="clear" w:color="auto" w:fill="auto"/>
            <w:noWrap/>
            <w:vAlign w:val="center"/>
            <w:hideMark/>
          </w:tcPr>
          <w:p w14:paraId="0BD7A8D5"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品种类别</w:t>
            </w:r>
          </w:p>
        </w:tc>
        <w:tc>
          <w:tcPr>
            <w:tcW w:w="820" w:type="dxa"/>
            <w:shd w:val="clear" w:color="auto" w:fill="auto"/>
            <w:noWrap/>
            <w:vAlign w:val="center"/>
            <w:hideMark/>
          </w:tcPr>
          <w:p w14:paraId="6B74B012"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14:paraId="76938152" w14:textId="77777777" w:rsidR="004B7ABC" w:rsidRPr="004B7ABC" w:rsidRDefault="001A792D" w:rsidP="004B7ABC">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1-黄金，2-铂金，3-白银</w:t>
            </w:r>
          </w:p>
        </w:tc>
      </w:tr>
      <w:tr w:rsidR="004B7ABC" w:rsidRPr="004B7ABC" w14:paraId="6E70E859" w14:textId="77777777" w:rsidTr="008F4F47">
        <w:trPr>
          <w:trHeight w:val="270"/>
        </w:trPr>
        <w:tc>
          <w:tcPr>
            <w:tcW w:w="798" w:type="dxa"/>
            <w:shd w:val="clear" w:color="auto" w:fill="auto"/>
            <w:noWrap/>
            <w:vAlign w:val="center"/>
            <w:hideMark/>
          </w:tcPr>
          <w:p w14:paraId="71FDFEC3"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V00</w:t>
            </w:r>
          </w:p>
        </w:tc>
        <w:tc>
          <w:tcPr>
            <w:tcW w:w="1596" w:type="dxa"/>
            <w:shd w:val="clear" w:color="auto" w:fill="auto"/>
            <w:noWrap/>
            <w:vAlign w:val="center"/>
            <w:hideMark/>
          </w:tcPr>
          <w:p w14:paraId="382368A4"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varietyID</w:t>
            </w:r>
          </w:p>
        </w:tc>
        <w:tc>
          <w:tcPr>
            <w:tcW w:w="2632" w:type="dxa"/>
            <w:shd w:val="clear" w:color="auto" w:fill="auto"/>
            <w:noWrap/>
            <w:vAlign w:val="center"/>
            <w:hideMark/>
          </w:tcPr>
          <w:p w14:paraId="41722156"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交割品种代码</w:t>
            </w:r>
          </w:p>
        </w:tc>
        <w:tc>
          <w:tcPr>
            <w:tcW w:w="820" w:type="dxa"/>
            <w:shd w:val="clear" w:color="auto" w:fill="auto"/>
            <w:noWrap/>
            <w:vAlign w:val="center"/>
            <w:hideMark/>
          </w:tcPr>
          <w:p w14:paraId="5275BE34"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14:paraId="0A0EA231"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14:paraId="24B82668" w14:textId="77777777" w:rsidTr="008F4F47">
        <w:trPr>
          <w:trHeight w:val="270"/>
        </w:trPr>
        <w:tc>
          <w:tcPr>
            <w:tcW w:w="798" w:type="dxa"/>
            <w:shd w:val="clear" w:color="auto" w:fill="auto"/>
            <w:noWrap/>
            <w:vAlign w:val="center"/>
            <w:hideMark/>
          </w:tcPr>
          <w:p w14:paraId="7C8E8129"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I12</w:t>
            </w:r>
          </w:p>
        </w:tc>
        <w:tc>
          <w:tcPr>
            <w:tcW w:w="1596" w:type="dxa"/>
            <w:shd w:val="clear" w:color="auto" w:fill="auto"/>
            <w:noWrap/>
            <w:vAlign w:val="center"/>
            <w:hideMark/>
          </w:tcPr>
          <w:p w14:paraId="01FDF237"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instUnit</w:t>
            </w:r>
          </w:p>
        </w:tc>
        <w:tc>
          <w:tcPr>
            <w:tcW w:w="2632" w:type="dxa"/>
            <w:shd w:val="clear" w:color="auto" w:fill="auto"/>
            <w:noWrap/>
            <w:vAlign w:val="center"/>
            <w:hideMark/>
          </w:tcPr>
          <w:p w14:paraId="0641E640"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交易单位数量</w:t>
            </w:r>
          </w:p>
        </w:tc>
        <w:tc>
          <w:tcPr>
            <w:tcW w:w="820" w:type="dxa"/>
            <w:shd w:val="clear" w:color="auto" w:fill="auto"/>
            <w:noWrap/>
            <w:vAlign w:val="center"/>
            <w:hideMark/>
          </w:tcPr>
          <w:p w14:paraId="292AD68F"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14:paraId="6B75E3FC"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14:paraId="12FE1C84" w14:textId="77777777" w:rsidTr="008F4F47">
        <w:trPr>
          <w:trHeight w:val="270"/>
        </w:trPr>
        <w:tc>
          <w:tcPr>
            <w:tcW w:w="798" w:type="dxa"/>
            <w:shd w:val="clear" w:color="auto" w:fill="auto"/>
            <w:noWrap/>
            <w:vAlign w:val="center"/>
            <w:hideMark/>
          </w:tcPr>
          <w:p w14:paraId="47A63C92"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I13</w:t>
            </w:r>
          </w:p>
        </w:tc>
        <w:tc>
          <w:tcPr>
            <w:tcW w:w="1596" w:type="dxa"/>
            <w:shd w:val="clear" w:color="auto" w:fill="auto"/>
            <w:noWrap/>
            <w:vAlign w:val="center"/>
            <w:hideMark/>
          </w:tcPr>
          <w:p w14:paraId="4F6E903E"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tick</w:t>
            </w:r>
          </w:p>
        </w:tc>
        <w:tc>
          <w:tcPr>
            <w:tcW w:w="2632" w:type="dxa"/>
            <w:shd w:val="clear" w:color="auto" w:fill="auto"/>
            <w:noWrap/>
            <w:vAlign w:val="center"/>
            <w:hideMark/>
          </w:tcPr>
          <w:p w14:paraId="5FA0873E"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最小变动价位</w:t>
            </w:r>
          </w:p>
        </w:tc>
        <w:tc>
          <w:tcPr>
            <w:tcW w:w="820" w:type="dxa"/>
            <w:shd w:val="clear" w:color="auto" w:fill="auto"/>
            <w:noWrap/>
            <w:vAlign w:val="center"/>
            <w:hideMark/>
          </w:tcPr>
          <w:p w14:paraId="2C7144DE"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14:paraId="106BCF58"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14:paraId="6BAAA5E3" w14:textId="77777777" w:rsidTr="008F4F47">
        <w:trPr>
          <w:trHeight w:val="270"/>
        </w:trPr>
        <w:tc>
          <w:tcPr>
            <w:tcW w:w="798" w:type="dxa"/>
            <w:shd w:val="clear" w:color="auto" w:fill="auto"/>
            <w:noWrap/>
            <w:vAlign w:val="center"/>
            <w:hideMark/>
          </w:tcPr>
          <w:p w14:paraId="3998BA9C"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I14</w:t>
            </w:r>
          </w:p>
        </w:tc>
        <w:tc>
          <w:tcPr>
            <w:tcW w:w="1596" w:type="dxa"/>
            <w:shd w:val="clear" w:color="auto" w:fill="auto"/>
            <w:noWrap/>
            <w:vAlign w:val="center"/>
            <w:hideMark/>
          </w:tcPr>
          <w:p w14:paraId="333BD787"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maxHand</w:t>
            </w:r>
          </w:p>
        </w:tc>
        <w:tc>
          <w:tcPr>
            <w:tcW w:w="2632" w:type="dxa"/>
            <w:shd w:val="clear" w:color="auto" w:fill="auto"/>
            <w:noWrap/>
            <w:vAlign w:val="center"/>
            <w:hideMark/>
          </w:tcPr>
          <w:p w14:paraId="19C81C41"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最大申报限量(单手)</w:t>
            </w:r>
          </w:p>
        </w:tc>
        <w:tc>
          <w:tcPr>
            <w:tcW w:w="820" w:type="dxa"/>
            <w:shd w:val="clear" w:color="auto" w:fill="auto"/>
            <w:noWrap/>
            <w:vAlign w:val="center"/>
            <w:hideMark/>
          </w:tcPr>
          <w:p w14:paraId="2CF0A4A9"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14:paraId="26E99FF8"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14:paraId="3F2F78FD" w14:textId="77777777" w:rsidTr="008F4F47">
        <w:trPr>
          <w:trHeight w:val="270"/>
        </w:trPr>
        <w:tc>
          <w:tcPr>
            <w:tcW w:w="798" w:type="dxa"/>
            <w:shd w:val="clear" w:color="auto" w:fill="auto"/>
            <w:noWrap/>
            <w:vAlign w:val="center"/>
            <w:hideMark/>
          </w:tcPr>
          <w:p w14:paraId="0CAAE988"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I15</w:t>
            </w:r>
          </w:p>
        </w:tc>
        <w:tc>
          <w:tcPr>
            <w:tcW w:w="1596" w:type="dxa"/>
            <w:shd w:val="clear" w:color="auto" w:fill="auto"/>
            <w:noWrap/>
            <w:vAlign w:val="center"/>
            <w:hideMark/>
          </w:tcPr>
          <w:p w14:paraId="13CDC7D2"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minHand</w:t>
            </w:r>
          </w:p>
        </w:tc>
        <w:tc>
          <w:tcPr>
            <w:tcW w:w="2632" w:type="dxa"/>
            <w:shd w:val="clear" w:color="auto" w:fill="auto"/>
            <w:noWrap/>
            <w:vAlign w:val="center"/>
            <w:hideMark/>
          </w:tcPr>
          <w:p w14:paraId="58778CB8"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最小申报限量</w:t>
            </w:r>
            <w:r w:rsidR="00864DE9" w:rsidRPr="004B7ABC">
              <w:rPr>
                <w:rFonts w:ascii="宋体" w:eastAsia="宋体" w:hAnsi="宋体" w:cs="宋体" w:hint="eastAsia"/>
                <w:color w:val="000000"/>
                <w:kern w:val="0"/>
                <w:sz w:val="20"/>
                <w:szCs w:val="20"/>
              </w:rPr>
              <w:t>(单手)</w:t>
            </w:r>
          </w:p>
        </w:tc>
        <w:tc>
          <w:tcPr>
            <w:tcW w:w="820" w:type="dxa"/>
            <w:shd w:val="clear" w:color="auto" w:fill="auto"/>
            <w:noWrap/>
            <w:vAlign w:val="center"/>
            <w:hideMark/>
          </w:tcPr>
          <w:p w14:paraId="7D5E48FB"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14:paraId="2522B2BB"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14:paraId="211E39FC" w14:textId="77777777" w:rsidTr="008F4F47">
        <w:trPr>
          <w:trHeight w:val="270"/>
        </w:trPr>
        <w:tc>
          <w:tcPr>
            <w:tcW w:w="798" w:type="dxa"/>
            <w:shd w:val="clear" w:color="auto" w:fill="auto"/>
            <w:noWrap/>
            <w:vAlign w:val="center"/>
            <w:hideMark/>
          </w:tcPr>
          <w:p w14:paraId="1B415F93"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I16</w:t>
            </w:r>
          </w:p>
        </w:tc>
        <w:tc>
          <w:tcPr>
            <w:tcW w:w="1596" w:type="dxa"/>
            <w:shd w:val="clear" w:color="auto" w:fill="auto"/>
            <w:noWrap/>
            <w:vAlign w:val="center"/>
            <w:hideMark/>
          </w:tcPr>
          <w:p w14:paraId="35FC3FD4"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upperLimit</w:t>
            </w:r>
          </w:p>
        </w:tc>
        <w:tc>
          <w:tcPr>
            <w:tcW w:w="2632" w:type="dxa"/>
            <w:shd w:val="clear" w:color="auto" w:fill="auto"/>
            <w:noWrap/>
            <w:vAlign w:val="center"/>
            <w:hideMark/>
          </w:tcPr>
          <w:p w14:paraId="29296F0D"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涨停板率</w:t>
            </w:r>
          </w:p>
        </w:tc>
        <w:tc>
          <w:tcPr>
            <w:tcW w:w="820" w:type="dxa"/>
            <w:shd w:val="clear" w:color="auto" w:fill="auto"/>
            <w:noWrap/>
            <w:vAlign w:val="center"/>
            <w:hideMark/>
          </w:tcPr>
          <w:p w14:paraId="359600B1"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14:paraId="56A55E44"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14:paraId="7FA44947" w14:textId="77777777" w:rsidTr="008F4F47">
        <w:trPr>
          <w:trHeight w:val="270"/>
        </w:trPr>
        <w:tc>
          <w:tcPr>
            <w:tcW w:w="798" w:type="dxa"/>
            <w:shd w:val="clear" w:color="auto" w:fill="auto"/>
            <w:noWrap/>
            <w:vAlign w:val="center"/>
            <w:hideMark/>
          </w:tcPr>
          <w:p w14:paraId="1FA345E0"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I17</w:t>
            </w:r>
          </w:p>
        </w:tc>
        <w:tc>
          <w:tcPr>
            <w:tcW w:w="1596" w:type="dxa"/>
            <w:shd w:val="clear" w:color="auto" w:fill="auto"/>
            <w:noWrap/>
            <w:vAlign w:val="center"/>
            <w:hideMark/>
          </w:tcPr>
          <w:p w14:paraId="55BC673C"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lowerLimit</w:t>
            </w:r>
          </w:p>
        </w:tc>
        <w:tc>
          <w:tcPr>
            <w:tcW w:w="2632" w:type="dxa"/>
            <w:shd w:val="clear" w:color="auto" w:fill="auto"/>
            <w:noWrap/>
            <w:vAlign w:val="center"/>
            <w:hideMark/>
          </w:tcPr>
          <w:p w14:paraId="37D13FDD"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跌停板率</w:t>
            </w:r>
          </w:p>
        </w:tc>
        <w:tc>
          <w:tcPr>
            <w:tcW w:w="820" w:type="dxa"/>
            <w:shd w:val="clear" w:color="auto" w:fill="auto"/>
            <w:noWrap/>
            <w:vAlign w:val="center"/>
            <w:hideMark/>
          </w:tcPr>
          <w:p w14:paraId="718BDDAB"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14:paraId="1DC3E7E7"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14:paraId="0C279B59" w14:textId="77777777" w:rsidTr="008F4F47">
        <w:trPr>
          <w:trHeight w:val="270"/>
        </w:trPr>
        <w:tc>
          <w:tcPr>
            <w:tcW w:w="798" w:type="dxa"/>
            <w:shd w:val="clear" w:color="auto" w:fill="auto"/>
            <w:noWrap/>
            <w:vAlign w:val="center"/>
            <w:hideMark/>
          </w:tcPr>
          <w:p w14:paraId="5C9C2A1E"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I18</w:t>
            </w:r>
          </w:p>
        </w:tc>
        <w:tc>
          <w:tcPr>
            <w:tcW w:w="1596" w:type="dxa"/>
            <w:shd w:val="clear" w:color="auto" w:fill="auto"/>
            <w:noWrap/>
            <w:vAlign w:val="center"/>
            <w:hideMark/>
          </w:tcPr>
          <w:p w14:paraId="6E08AE84"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instOpenFlag</w:t>
            </w:r>
          </w:p>
        </w:tc>
        <w:tc>
          <w:tcPr>
            <w:tcW w:w="2632" w:type="dxa"/>
            <w:shd w:val="clear" w:color="auto" w:fill="auto"/>
            <w:noWrap/>
            <w:vAlign w:val="center"/>
            <w:hideMark/>
          </w:tcPr>
          <w:p w14:paraId="5E1BF430" w14:textId="77777777" w:rsidR="004B7ABC" w:rsidRPr="004B7ABC" w:rsidRDefault="001A792D"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4B7ABC" w:rsidRPr="004B7ABC">
              <w:rPr>
                <w:rFonts w:ascii="宋体" w:eastAsia="宋体" w:hAnsi="宋体" w:cs="宋体" w:hint="eastAsia"/>
                <w:color w:val="000000"/>
                <w:kern w:val="0"/>
                <w:sz w:val="20"/>
                <w:szCs w:val="20"/>
              </w:rPr>
              <w:t>活跃标志</w:t>
            </w:r>
          </w:p>
        </w:tc>
        <w:tc>
          <w:tcPr>
            <w:tcW w:w="820" w:type="dxa"/>
            <w:shd w:val="clear" w:color="auto" w:fill="auto"/>
            <w:noWrap/>
            <w:vAlign w:val="center"/>
            <w:hideMark/>
          </w:tcPr>
          <w:p w14:paraId="7173C78D"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tcPr>
          <w:p w14:paraId="01BB5E91" w14:textId="77777777" w:rsidR="004B7ABC" w:rsidRPr="004B7ABC" w:rsidRDefault="001A792D" w:rsidP="004B7ABC">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1-活跃，2-不活跃，3-只平，4-只开</w:t>
            </w:r>
          </w:p>
        </w:tc>
      </w:tr>
      <w:tr w:rsidR="004B7ABC" w:rsidRPr="004B7ABC" w14:paraId="58ECCC2A" w14:textId="77777777" w:rsidTr="008F4F47">
        <w:trPr>
          <w:trHeight w:val="270"/>
        </w:trPr>
        <w:tc>
          <w:tcPr>
            <w:tcW w:w="798" w:type="dxa"/>
            <w:shd w:val="clear" w:color="auto" w:fill="auto"/>
            <w:noWrap/>
            <w:vAlign w:val="center"/>
            <w:hideMark/>
          </w:tcPr>
          <w:p w14:paraId="667F616D"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I19</w:t>
            </w:r>
          </w:p>
        </w:tc>
        <w:tc>
          <w:tcPr>
            <w:tcW w:w="1596" w:type="dxa"/>
            <w:shd w:val="clear" w:color="auto" w:fill="auto"/>
            <w:noWrap/>
            <w:vAlign w:val="center"/>
            <w:hideMark/>
          </w:tcPr>
          <w:p w14:paraId="3FC976FE"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instState</w:t>
            </w:r>
          </w:p>
        </w:tc>
        <w:tc>
          <w:tcPr>
            <w:tcW w:w="2632" w:type="dxa"/>
            <w:shd w:val="clear" w:color="auto" w:fill="auto"/>
            <w:noWrap/>
            <w:vAlign w:val="center"/>
            <w:hideMark/>
          </w:tcPr>
          <w:p w14:paraId="2EE6C81D"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合约交易状态</w:t>
            </w:r>
          </w:p>
        </w:tc>
        <w:tc>
          <w:tcPr>
            <w:tcW w:w="820" w:type="dxa"/>
            <w:shd w:val="clear" w:color="auto" w:fill="auto"/>
            <w:noWrap/>
            <w:vAlign w:val="center"/>
            <w:hideMark/>
          </w:tcPr>
          <w:p w14:paraId="6697D234"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14:paraId="696814A4" w14:textId="77777777" w:rsidR="004B7ABC" w:rsidRPr="004B7ABC" w:rsidRDefault="001A792D" w:rsidP="004B7ABC">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0-初始化中,1-初始化完成，2-开盘，3-竞价报单，4-竞价撮合，5-连续交易，6-暂停，7-交割申报，8-交割申报结束，9-中立仓申报，A-交割申报撮合,B-收盘</w:t>
            </w:r>
          </w:p>
        </w:tc>
      </w:tr>
      <w:tr w:rsidR="004B7ABC" w:rsidRPr="004B7ABC" w14:paraId="3F9E42D6" w14:textId="77777777" w:rsidTr="008F4F47">
        <w:trPr>
          <w:trHeight w:val="270"/>
        </w:trPr>
        <w:tc>
          <w:tcPr>
            <w:tcW w:w="798" w:type="dxa"/>
            <w:shd w:val="clear" w:color="auto" w:fill="auto"/>
            <w:noWrap/>
            <w:vAlign w:val="center"/>
            <w:hideMark/>
          </w:tcPr>
          <w:p w14:paraId="0F615960"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I20</w:t>
            </w:r>
          </w:p>
        </w:tc>
        <w:tc>
          <w:tcPr>
            <w:tcW w:w="1596" w:type="dxa"/>
            <w:shd w:val="clear" w:color="auto" w:fill="auto"/>
            <w:noWrap/>
            <w:vAlign w:val="center"/>
            <w:hideMark/>
          </w:tcPr>
          <w:p w14:paraId="24AE83DB"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refPrice</w:t>
            </w:r>
          </w:p>
        </w:tc>
        <w:tc>
          <w:tcPr>
            <w:tcW w:w="2632" w:type="dxa"/>
            <w:shd w:val="clear" w:color="auto" w:fill="auto"/>
            <w:noWrap/>
            <w:vAlign w:val="center"/>
            <w:hideMark/>
          </w:tcPr>
          <w:p w14:paraId="56052314"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参考价</w:t>
            </w:r>
          </w:p>
        </w:tc>
        <w:tc>
          <w:tcPr>
            <w:tcW w:w="820" w:type="dxa"/>
            <w:shd w:val="clear" w:color="auto" w:fill="auto"/>
            <w:noWrap/>
            <w:vAlign w:val="center"/>
            <w:hideMark/>
          </w:tcPr>
          <w:p w14:paraId="1E1F8ACA"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14:paraId="3B1C16AA"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14:paraId="1E1A71C3" w14:textId="77777777" w:rsidTr="008F4F47">
        <w:trPr>
          <w:trHeight w:val="270"/>
        </w:trPr>
        <w:tc>
          <w:tcPr>
            <w:tcW w:w="798" w:type="dxa"/>
            <w:shd w:val="clear" w:color="auto" w:fill="auto"/>
            <w:noWrap/>
            <w:vAlign w:val="center"/>
            <w:hideMark/>
          </w:tcPr>
          <w:p w14:paraId="3576E5BB"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I21</w:t>
            </w:r>
          </w:p>
        </w:tc>
        <w:tc>
          <w:tcPr>
            <w:tcW w:w="1596" w:type="dxa"/>
            <w:shd w:val="clear" w:color="auto" w:fill="auto"/>
            <w:noWrap/>
            <w:vAlign w:val="center"/>
            <w:hideMark/>
          </w:tcPr>
          <w:p w14:paraId="2D58168B"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recvRate</w:t>
            </w:r>
          </w:p>
        </w:tc>
        <w:tc>
          <w:tcPr>
            <w:tcW w:w="2632" w:type="dxa"/>
            <w:shd w:val="clear" w:color="auto" w:fill="auto"/>
            <w:noWrap/>
            <w:vAlign w:val="center"/>
            <w:hideMark/>
          </w:tcPr>
          <w:p w14:paraId="2765A3A5"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卖方收款比例</w:t>
            </w:r>
          </w:p>
        </w:tc>
        <w:tc>
          <w:tcPr>
            <w:tcW w:w="820" w:type="dxa"/>
            <w:shd w:val="clear" w:color="auto" w:fill="auto"/>
            <w:noWrap/>
            <w:vAlign w:val="center"/>
            <w:hideMark/>
          </w:tcPr>
          <w:p w14:paraId="0143BFEC"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64" w:type="dxa"/>
            <w:shd w:val="clear" w:color="auto" w:fill="auto"/>
            <w:noWrap/>
            <w:vAlign w:val="center"/>
            <w:hideMark/>
          </w:tcPr>
          <w:p w14:paraId="1F265F15"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现货合约回报时必填</w:t>
            </w:r>
          </w:p>
        </w:tc>
      </w:tr>
      <w:tr w:rsidR="004B7ABC" w:rsidRPr="004B7ABC" w14:paraId="02A729C4" w14:textId="77777777" w:rsidTr="008F4F47">
        <w:trPr>
          <w:trHeight w:val="270"/>
        </w:trPr>
        <w:tc>
          <w:tcPr>
            <w:tcW w:w="798" w:type="dxa"/>
            <w:shd w:val="clear" w:color="auto" w:fill="auto"/>
            <w:noWrap/>
            <w:vAlign w:val="center"/>
          </w:tcPr>
          <w:p w14:paraId="778B0F9B"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I22</w:t>
            </w:r>
          </w:p>
        </w:tc>
        <w:tc>
          <w:tcPr>
            <w:tcW w:w="1596" w:type="dxa"/>
            <w:shd w:val="clear" w:color="auto" w:fill="auto"/>
            <w:noWrap/>
            <w:vAlign w:val="center"/>
          </w:tcPr>
          <w:p w14:paraId="2CE293A0"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dueDate</w:t>
            </w:r>
          </w:p>
        </w:tc>
        <w:tc>
          <w:tcPr>
            <w:tcW w:w="2632" w:type="dxa"/>
            <w:shd w:val="clear" w:color="auto" w:fill="auto"/>
            <w:noWrap/>
            <w:vAlign w:val="center"/>
          </w:tcPr>
          <w:p w14:paraId="0B4628FC"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到期日</w:t>
            </w:r>
          </w:p>
        </w:tc>
        <w:tc>
          <w:tcPr>
            <w:tcW w:w="820" w:type="dxa"/>
            <w:shd w:val="clear" w:color="auto" w:fill="auto"/>
            <w:noWrap/>
            <w:vAlign w:val="center"/>
          </w:tcPr>
          <w:p w14:paraId="1D9F0671"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64" w:type="dxa"/>
            <w:shd w:val="clear" w:color="auto" w:fill="auto"/>
            <w:noWrap/>
            <w:vAlign w:val="center"/>
          </w:tcPr>
          <w:p w14:paraId="78C6EE0C" w14:textId="77777777" w:rsid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即期合约回报时必填</w:t>
            </w:r>
          </w:p>
        </w:tc>
      </w:tr>
      <w:tr w:rsidR="004B7ABC" w:rsidRPr="004B7ABC" w14:paraId="79BD436E" w14:textId="77777777" w:rsidTr="008F4F47">
        <w:trPr>
          <w:trHeight w:val="270"/>
        </w:trPr>
        <w:tc>
          <w:tcPr>
            <w:tcW w:w="798" w:type="dxa"/>
            <w:shd w:val="clear" w:color="auto" w:fill="auto"/>
            <w:noWrap/>
            <w:vAlign w:val="center"/>
          </w:tcPr>
          <w:p w14:paraId="61F9EACA"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I23</w:t>
            </w:r>
          </w:p>
        </w:tc>
        <w:tc>
          <w:tcPr>
            <w:tcW w:w="1596" w:type="dxa"/>
            <w:shd w:val="clear" w:color="auto" w:fill="auto"/>
            <w:noWrap/>
            <w:vAlign w:val="center"/>
          </w:tcPr>
          <w:p w14:paraId="4BB13621"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deliveryDay</w:t>
            </w:r>
          </w:p>
        </w:tc>
        <w:tc>
          <w:tcPr>
            <w:tcW w:w="2632" w:type="dxa"/>
            <w:shd w:val="clear" w:color="auto" w:fill="auto"/>
            <w:noWrap/>
            <w:vAlign w:val="center"/>
          </w:tcPr>
          <w:p w14:paraId="68766C4C"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合约到期日,交割间隔天数</w:t>
            </w:r>
          </w:p>
        </w:tc>
        <w:tc>
          <w:tcPr>
            <w:tcW w:w="820" w:type="dxa"/>
            <w:shd w:val="clear" w:color="auto" w:fill="auto"/>
            <w:noWrap/>
            <w:vAlign w:val="center"/>
          </w:tcPr>
          <w:p w14:paraId="2225976C"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64" w:type="dxa"/>
            <w:shd w:val="clear" w:color="auto" w:fill="auto"/>
            <w:noWrap/>
            <w:vAlign w:val="center"/>
          </w:tcPr>
          <w:p w14:paraId="172ECEB9" w14:textId="77777777" w:rsid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即期合约回报时必填</w:t>
            </w:r>
          </w:p>
        </w:tc>
      </w:tr>
    </w:tbl>
    <w:p w14:paraId="6CD0C3F3" w14:textId="77777777" w:rsidR="00D96F21" w:rsidRDefault="00D96F21" w:rsidP="006909A6">
      <w:pPr>
        <w:ind w:firstLine="480"/>
        <w:rPr>
          <w:ins w:id="131" w:author="余新泰" w:date="2017-08-21T16:23:00Z"/>
        </w:rPr>
      </w:pPr>
    </w:p>
    <w:p w14:paraId="4F5450B2" w14:textId="4B29208B" w:rsidR="00C064A0" w:rsidRDefault="00C064A0" w:rsidP="00C064A0">
      <w:pPr>
        <w:pStyle w:val="4"/>
        <w:numPr>
          <w:ilvl w:val="3"/>
          <w:numId w:val="4"/>
        </w:numPr>
        <w:ind w:left="0" w:firstLineChars="0" w:firstLine="0"/>
        <w:rPr>
          <w:ins w:id="132" w:author="余新泰" w:date="2017-08-21T16:24:00Z"/>
        </w:rPr>
      </w:pPr>
      <w:ins w:id="133" w:author="余新泰" w:date="2017-08-21T16:24:00Z">
        <w:r>
          <w:rPr>
            <w:rFonts w:hint="eastAsia"/>
          </w:rPr>
          <w:t>合约组信息回报</w:t>
        </w:r>
      </w:ins>
    </w:p>
    <w:p w14:paraId="1E4FD392" w14:textId="73769B97" w:rsidR="00C064A0" w:rsidRDefault="00C064A0" w:rsidP="00C064A0">
      <w:pPr>
        <w:ind w:firstLine="482"/>
        <w:rPr>
          <w:ins w:id="134" w:author="余新泰" w:date="2017-08-21T16:24:00Z"/>
        </w:rPr>
      </w:pPr>
      <w:ins w:id="135" w:author="余新泰" w:date="2017-08-21T16:24:00Z">
        <w:r w:rsidRPr="00BF29CF">
          <w:rPr>
            <w:rFonts w:hint="eastAsia"/>
            <w:b/>
          </w:rPr>
          <w:t>功能</w:t>
        </w:r>
        <w:r>
          <w:rPr>
            <w:rFonts w:hint="eastAsia"/>
          </w:rPr>
          <w:t>：合约组信息回报指令</w:t>
        </w:r>
        <w:r w:rsidRPr="00C064A0">
          <w:rPr>
            <w:rFonts w:hint="eastAsia"/>
          </w:rPr>
          <w:t>用于交易所</w:t>
        </w:r>
      </w:ins>
      <w:ins w:id="136" w:author="余新泰" w:date="2017-08-21T16:25:00Z">
        <w:r>
          <w:rPr>
            <w:rFonts w:hint="eastAsia"/>
          </w:rPr>
          <w:t>盘中</w:t>
        </w:r>
      </w:ins>
      <w:ins w:id="137" w:author="余新泰" w:date="2017-08-21T16:24:00Z">
        <w:r w:rsidRPr="00C064A0">
          <w:rPr>
            <w:rFonts w:hint="eastAsia"/>
          </w:rPr>
          <w:t>推送合约组信息。</w:t>
        </w:r>
      </w:ins>
    </w:p>
    <w:p w14:paraId="777447E0" w14:textId="77777777" w:rsidR="00C064A0" w:rsidRPr="005B7BC8" w:rsidRDefault="00C064A0" w:rsidP="00C064A0">
      <w:pPr>
        <w:ind w:firstLine="480"/>
        <w:rPr>
          <w:ins w:id="138" w:author="余新泰" w:date="2017-08-21T16:24:00Z"/>
        </w:rPr>
      </w:pPr>
      <w:ins w:id="139" w:author="余新泰" w:date="2017-08-21T16:24:00Z">
        <w:r>
          <w:rPr>
            <w:rFonts w:hint="eastAsia"/>
          </w:rPr>
          <w:t>消息体格式如下：</w:t>
        </w:r>
      </w:ins>
    </w:p>
    <w:tbl>
      <w:tblPr>
        <w:tblW w:w="851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1596"/>
        <w:gridCol w:w="2632"/>
        <w:gridCol w:w="820"/>
        <w:gridCol w:w="2664"/>
      </w:tblGrid>
      <w:tr w:rsidR="00C064A0" w:rsidRPr="004B7ABC" w14:paraId="15685F47" w14:textId="77777777" w:rsidTr="00813420">
        <w:trPr>
          <w:trHeight w:val="270"/>
          <w:tblHeader/>
          <w:ins w:id="140" w:author="余新泰" w:date="2017-08-21T16:25:00Z"/>
        </w:trPr>
        <w:tc>
          <w:tcPr>
            <w:tcW w:w="798" w:type="dxa"/>
            <w:shd w:val="clear" w:color="000000" w:fill="D9D9D9"/>
            <w:noWrap/>
            <w:vAlign w:val="center"/>
            <w:hideMark/>
          </w:tcPr>
          <w:p w14:paraId="580CD660" w14:textId="77777777" w:rsidR="00C064A0" w:rsidRPr="004B7ABC" w:rsidRDefault="00C064A0" w:rsidP="00813420">
            <w:pPr>
              <w:widowControl/>
              <w:spacing w:line="240" w:lineRule="auto"/>
              <w:ind w:firstLineChars="0" w:firstLine="0"/>
              <w:jc w:val="left"/>
              <w:rPr>
                <w:ins w:id="141" w:author="余新泰" w:date="2017-08-21T16:25:00Z"/>
                <w:rFonts w:ascii="宋体" w:eastAsia="宋体" w:hAnsi="宋体" w:cs="宋体"/>
                <w:b/>
                <w:bCs/>
                <w:color w:val="000000"/>
                <w:kern w:val="0"/>
                <w:sz w:val="20"/>
                <w:szCs w:val="20"/>
              </w:rPr>
            </w:pPr>
            <w:ins w:id="142" w:author="余新泰" w:date="2017-08-21T16:25:00Z">
              <w:r w:rsidRPr="004B7ABC">
                <w:rPr>
                  <w:rFonts w:ascii="宋体" w:eastAsia="宋体" w:hAnsi="宋体" w:cs="宋体" w:hint="eastAsia"/>
                  <w:b/>
                  <w:bCs/>
                  <w:color w:val="000000"/>
                  <w:kern w:val="0"/>
                  <w:sz w:val="20"/>
                  <w:szCs w:val="20"/>
                </w:rPr>
                <w:t>域号</w:t>
              </w:r>
            </w:ins>
          </w:p>
        </w:tc>
        <w:tc>
          <w:tcPr>
            <w:tcW w:w="1596" w:type="dxa"/>
            <w:shd w:val="clear" w:color="000000" w:fill="D9D9D9"/>
            <w:noWrap/>
            <w:vAlign w:val="center"/>
            <w:hideMark/>
          </w:tcPr>
          <w:p w14:paraId="7F89117D" w14:textId="77777777" w:rsidR="00C064A0" w:rsidRPr="004B7ABC" w:rsidRDefault="00C064A0" w:rsidP="00813420">
            <w:pPr>
              <w:widowControl/>
              <w:spacing w:line="240" w:lineRule="auto"/>
              <w:ind w:firstLineChars="0" w:firstLine="0"/>
              <w:jc w:val="left"/>
              <w:rPr>
                <w:ins w:id="143" w:author="余新泰" w:date="2017-08-21T16:25:00Z"/>
                <w:rFonts w:ascii="宋体" w:eastAsia="宋体" w:hAnsi="宋体" w:cs="宋体"/>
                <w:b/>
                <w:bCs/>
                <w:color w:val="000000"/>
                <w:kern w:val="0"/>
                <w:sz w:val="20"/>
                <w:szCs w:val="20"/>
              </w:rPr>
            </w:pPr>
            <w:ins w:id="144" w:author="余新泰" w:date="2017-08-21T16:25:00Z">
              <w:r w:rsidRPr="004B7ABC">
                <w:rPr>
                  <w:rFonts w:ascii="宋体" w:eastAsia="宋体" w:hAnsi="宋体" w:cs="宋体" w:hint="eastAsia"/>
                  <w:b/>
                  <w:bCs/>
                  <w:color w:val="000000"/>
                  <w:kern w:val="0"/>
                  <w:sz w:val="20"/>
                  <w:szCs w:val="20"/>
                </w:rPr>
                <w:t>域名</w:t>
              </w:r>
            </w:ins>
          </w:p>
        </w:tc>
        <w:tc>
          <w:tcPr>
            <w:tcW w:w="2632" w:type="dxa"/>
            <w:shd w:val="clear" w:color="000000" w:fill="D9D9D9"/>
            <w:noWrap/>
            <w:vAlign w:val="center"/>
            <w:hideMark/>
          </w:tcPr>
          <w:p w14:paraId="4870E8D6" w14:textId="77777777" w:rsidR="00C064A0" w:rsidRPr="004B7ABC" w:rsidRDefault="00C064A0" w:rsidP="00813420">
            <w:pPr>
              <w:widowControl/>
              <w:spacing w:line="240" w:lineRule="auto"/>
              <w:ind w:firstLineChars="0" w:firstLine="0"/>
              <w:jc w:val="left"/>
              <w:rPr>
                <w:ins w:id="145" w:author="余新泰" w:date="2017-08-21T16:25:00Z"/>
                <w:rFonts w:ascii="宋体" w:eastAsia="宋体" w:hAnsi="宋体" w:cs="宋体"/>
                <w:b/>
                <w:bCs/>
                <w:color w:val="000000"/>
                <w:kern w:val="0"/>
                <w:sz w:val="20"/>
                <w:szCs w:val="20"/>
              </w:rPr>
            </w:pPr>
            <w:ins w:id="146" w:author="余新泰" w:date="2017-08-21T16:25:00Z">
              <w:r>
                <w:rPr>
                  <w:rFonts w:ascii="宋体" w:eastAsia="宋体" w:hAnsi="宋体" w:cs="宋体" w:hint="eastAsia"/>
                  <w:b/>
                  <w:bCs/>
                  <w:color w:val="000000"/>
                  <w:kern w:val="0"/>
                  <w:sz w:val="20"/>
                  <w:szCs w:val="20"/>
                </w:rPr>
                <w:t>业务字段名称</w:t>
              </w:r>
            </w:ins>
          </w:p>
        </w:tc>
        <w:tc>
          <w:tcPr>
            <w:tcW w:w="820" w:type="dxa"/>
            <w:shd w:val="clear" w:color="000000" w:fill="D9D9D9"/>
            <w:noWrap/>
            <w:vAlign w:val="center"/>
            <w:hideMark/>
          </w:tcPr>
          <w:p w14:paraId="2EA14052" w14:textId="77777777" w:rsidR="00C064A0" w:rsidRPr="004B7ABC" w:rsidRDefault="00C064A0" w:rsidP="00813420">
            <w:pPr>
              <w:widowControl/>
              <w:spacing w:line="240" w:lineRule="auto"/>
              <w:ind w:firstLineChars="0" w:firstLine="0"/>
              <w:jc w:val="left"/>
              <w:rPr>
                <w:ins w:id="147" w:author="余新泰" w:date="2017-08-21T16:25:00Z"/>
                <w:rFonts w:ascii="宋体" w:eastAsia="宋体" w:hAnsi="宋体" w:cs="宋体"/>
                <w:b/>
                <w:bCs/>
                <w:color w:val="000000"/>
                <w:kern w:val="0"/>
                <w:sz w:val="20"/>
                <w:szCs w:val="20"/>
              </w:rPr>
            </w:pPr>
            <w:ins w:id="148" w:author="余新泰" w:date="2017-08-21T16:25:00Z">
              <w:r w:rsidRPr="004B7ABC">
                <w:rPr>
                  <w:rFonts w:ascii="宋体" w:eastAsia="宋体" w:hAnsi="宋体" w:cs="宋体" w:hint="eastAsia"/>
                  <w:b/>
                  <w:bCs/>
                  <w:color w:val="000000"/>
                  <w:kern w:val="0"/>
                  <w:sz w:val="20"/>
                  <w:szCs w:val="20"/>
                </w:rPr>
                <w:t>回报</w:t>
              </w:r>
            </w:ins>
          </w:p>
        </w:tc>
        <w:tc>
          <w:tcPr>
            <w:tcW w:w="2664" w:type="dxa"/>
            <w:shd w:val="clear" w:color="000000" w:fill="D9D9D9"/>
            <w:noWrap/>
            <w:vAlign w:val="center"/>
            <w:hideMark/>
          </w:tcPr>
          <w:p w14:paraId="7B2D56D0" w14:textId="77777777" w:rsidR="00C064A0" w:rsidRPr="004B7ABC" w:rsidRDefault="00C064A0" w:rsidP="00813420">
            <w:pPr>
              <w:widowControl/>
              <w:spacing w:line="240" w:lineRule="auto"/>
              <w:ind w:firstLineChars="0" w:firstLine="0"/>
              <w:jc w:val="left"/>
              <w:rPr>
                <w:ins w:id="149" w:author="余新泰" w:date="2017-08-21T16:25:00Z"/>
                <w:rFonts w:ascii="宋体" w:eastAsia="宋体" w:hAnsi="宋体" w:cs="宋体"/>
                <w:b/>
                <w:bCs/>
                <w:color w:val="000000"/>
                <w:kern w:val="0"/>
                <w:sz w:val="20"/>
                <w:szCs w:val="20"/>
              </w:rPr>
            </w:pPr>
            <w:ins w:id="150" w:author="余新泰" w:date="2017-08-21T16:25:00Z">
              <w:r w:rsidRPr="004B7ABC">
                <w:rPr>
                  <w:rFonts w:ascii="宋体" w:eastAsia="宋体" w:hAnsi="宋体" w:cs="宋体" w:hint="eastAsia"/>
                  <w:b/>
                  <w:bCs/>
                  <w:color w:val="000000"/>
                  <w:kern w:val="0"/>
                  <w:sz w:val="20"/>
                  <w:szCs w:val="20"/>
                </w:rPr>
                <w:t>说明</w:t>
              </w:r>
            </w:ins>
          </w:p>
        </w:tc>
      </w:tr>
      <w:tr w:rsidR="00C064A0" w:rsidRPr="004B7ABC" w14:paraId="34D5C9BF" w14:textId="77777777" w:rsidTr="00813420">
        <w:trPr>
          <w:trHeight w:val="270"/>
          <w:ins w:id="151" w:author="余新泰" w:date="2017-08-21T16:25:00Z"/>
        </w:trPr>
        <w:tc>
          <w:tcPr>
            <w:tcW w:w="798" w:type="dxa"/>
            <w:shd w:val="clear" w:color="auto" w:fill="auto"/>
            <w:noWrap/>
            <w:vAlign w:val="center"/>
            <w:hideMark/>
          </w:tcPr>
          <w:p w14:paraId="601BE80E" w14:textId="77777777" w:rsidR="00C064A0" w:rsidRPr="004B7ABC" w:rsidRDefault="00C064A0" w:rsidP="00813420">
            <w:pPr>
              <w:widowControl/>
              <w:spacing w:line="240" w:lineRule="auto"/>
              <w:ind w:firstLineChars="0" w:firstLine="0"/>
              <w:jc w:val="left"/>
              <w:rPr>
                <w:ins w:id="152" w:author="余新泰" w:date="2017-08-21T16:25:00Z"/>
                <w:rFonts w:ascii="宋体" w:eastAsia="宋体" w:hAnsi="宋体" w:cs="宋体"/>
                <w:color w:val="000000"/>
                <w:kern w:val="0"/>
                <w:sz w:val="20"/>
                <w:szCs w:val="20"/>
              </w:rPr>
            </w:pPr>
            <w:ins w:id="153" w:author="余新泰" w:date="2017-08-21T16:25:00Z">
              <w:r w:rsidRPr="004B7ABC">
                <w:rPr>
                  <w:rFonts w:ascii="宋体" w:eastAsia="宋体" w:hAnsi="宋体" w:cs="宋体" w:hint="eastAsia"/>
                  <w:color w:val="000000"/>
                  <w:kern w:val="0"/>
                  <w:sz w:val="20"/>
                  <w:szCs w:val="20"/>
                </w:rPr>
                <w:t>I10</w:t>
              </w:r>
            </w:ins>
          </w:p>
        </w:tc>
        <w:tc>
          <w:tcPr>
            <w:tcW w:w="1596" w:type="dxa"/>
            <w:shd w:val="clear" w:color="auto" w:fill="auto"/>
            <w:noWrap/>
            <w:vAlign w:val="center"/>
            <w:hideMark/>
          </w:tcPr>
          <w:p w14:paraId="29A242F2" w14:textId="77777777" w:rsidR="00C064A0" w:rsidRPr="004B7ABC" w:rsidRDefault="00C064A0" w:rsidP="00813420">
            <w:pPr>
              <w:widowControl/>
              <w:spacing w:line="240" w:lineRule="auto"/>
              <w:ind w:firstLineChars="0" w:firstLine="0"/>
              <w:jc w:val="left"/>
              <w:rPr>
                <w:ins w:id="154" w:author="余新泰" w:date="2017-08-21T16:25:00Z"/>
                <w:rFonts w:ascii="宋体" w:eastAsia="宋体" w:hAnsi="宋体" w:cs="宋体"/>
                <w:color w:val="000000"/>
                <w:kern w:val="0"/>
                <w:sz w:val="20"/>
                <w:szCs w:val="20"/>
              </w:rPr>
            </w:pPr>
            <w:ins w:id="155" w:author="余新泰" w:date="2017-08-21T16:25:00Z">
              <w:r w:rsidRPr="004B7ABC">
                <w:rPr>
                  <w:rFonts w:ascii="宋体" w:eastAsia="宋体" w:hAnsi="宋体" w:cs="宋体" w:hint="eastAsia"/>
                  <w:color w:val="000000"/>
                  <w:kern w:val="0"/>
                  <w:sz w:val="20"/>
                  <w:szCs w:val="20"/>
                </w:rPr>
                <w:t>instID</w:t>
              </w:r>
            </w:ins>
          </w:p>
        </w:tc>
        <w:tc>
          <w:tcPr>
            <w:tcW w:w="2632" w:type="dxa"/>
            <w:shd w:val="clear" w:color="auto" w:fill="auto"/>
            <w:noWrap/>
            <w:vAlign w:val="center"/>
            <w:hideMark/>
          </w:tcPr>
          <w:p w14:paraId="50EEF9EE" w14:textId="77777777" w:rsidR="00C064A0" w:rsidRPr="004B7ABC" w:rsidRDefault="00C064A0" w:rsidP="00813420">
            <w:pPr>
              <w:widowControl/>
              <w:spacing w:line="240" w:lineRule="auto"/>
              <w:ind w:firstLineChars="0" w:firstLine="0"/>
              <w:jc w:val="left"/>
              <w:rPr>
                <w:ins w:id="156" w:author="余新泰" w:date="2017-08-21T16:25:00Z"/>
                <w:rFonts w:ascii="宋体" w:eastAsia="宋体" w:hAnsi="宋体" w:cs="宋体"/>
                <w:color w:val="000000"/>
                <w:kern w:val="0"/>
                <w:sz w:val="20"/>
                <w:szCs w:val="20"/>
              </w:rPr>
            </w:pPr>
            <w:ins w:id="157" w:author="余新泰" w:date="2017-08-21T16:25:00Z">
              <w:r w:rsidRPr="004B7ABC">
                <w:rPr>
                  <w:rFonts w:ascii="宋体" w:eastAsia="宋体" w:hAnsi="宋体" w:cs="宋体" w:hint="eastAsia"/>
                  <w:color w:val="000000"/>
                  <w:kern w:val="0"/>
                  <w:sz w:val="20"/>
                  <w:szCs w:val="20"/>
                </w:rPr>
                <w:t>合约代码</w:t>
              </w:r>
            </w:ins>
          </w:p>
        </w:tc>
        <w:tc>
          <w:tcPr>
            <w:tcW w:w="820" w:type="dxa"/>
            <w:shd w:val="clear" w:color="auto" w:fill="auto"/>
            <w:noWrap/>
            <w:vAlign w:val="center"/>
            <w:hideMark/>
          </w:tcPr>
          <w:p w14:paraId="7AF70C41" w14:textId="77777777" w:rsidR="00C064A0" w:rsidRPr="004B7ABC" w:rsidRDefault="00C064A0" w:rsidP="00813420">
            <w:pPr>
              <w:widowControl/>
              <w:spacing w:line="240" w:lineRule="auto"/>
              <w:ind w:firstLineChars="0" w:firstLine="0"/>
              <w:jc w:val="left"/>
              <w:rPr>
                <w:ins w:id="158" w:author="余新泰" w:date="2017-08-21T16:25:00Z"/>
                <w:rFonts w:ascii="宋体" w:eastAsia="宋体" w:hAnsi="宋体" w:cs="宋体"/>
                <w:color w:val="000000"/>
                <w:kern w:val="0"/>
                <w:sz w:val="20"/>
                <w:szCs w:val="20"/>
              </w:rPr>
            </w:pPr>
            <w:ins w:id="159" w:author="余新泰" w:date="2017-08-21T16:25:00Z">
              <w:r w:rsidRPr="004B7ABC">
                <w:rPr>
                  <w:rFonts w:ascii="宋体" w:eastAsia="宋体" w:hAnsi="宋体" w:cs="宋体" w:hint="eastAsia"/>
                  <w:color w:val="000000"/>
                  <w:kern w:val="0"/>
                  <w:sz w:val="20"/>
                  <w:szCs w:val="20"/>
                </w:rPr>
                <w:t>M</w:t>
              </w:r>
            </w:ins>
          </w:p>
        </w:tc>
        <w:tc>
          <w:tcPr>
            <w:tcW w:w="2664" w:type="dxa"/>
            <w:shd w:val="clear" w:color="auto" w:fill="auto"/>
            <w:noWrap/>
            <w:vAlign w:val="center"/>
            <w:hideMark/>
          </w:tcPr>
          <w:p w14:paraId="729E0FEC" w14:textId="77777777" w:rsidR="00C064A0" w:rsidRPr="004B7ABC" w:rsidRDefault="00C064A0" w:rsidP="00813420">
            <w:pPr>
              <w:widowControl/>
              <w:spacing w:line="240" w:lineRule="auto"/>
              <w:ind w:firstLineChars="0" w:firstLine="0"/>
              <w:jc w:val="left"/>
              <w:rPr>
                <w:ins w:id="160" w:author="余新泰" w:date="2017-08-21T16:25:00Z"/>
                <w:rFonts w:ascii="宋体" w:eastAsia="宋体" w:hAnsi="宋体" w:cs="宋体"/>
                <w:color w:val="000000"/>
                <w:kern w:val="0"/>
                <w:sz w:val="20"/>
                <w:szCs w:val="20"/>
              </w:rPr>
            </w:pPr>
          </w:p>
        </w:tc>
      </w:tr>
      <w:tr w:rsidR="00C064A0" w:rsidRPr="004B7ABC" w14:paraId="7BC5A3C2" w14:textId="77777777" w:rsidTr="00813420">
        <w:trPr>
          <w:trHeight w:val="270"/>
          <w:ins w:id="161" w:author="余新泰" w:date="2017-08-21T16:25:00Z"/>
        </w:trPr>
        <w:tc>
          <w:tcPr>
            <w:tcW w:w="798" w:type="dxa"/>
            <w:shd w:val="clear" w:color="auto" w:fill="auto"/>
            <w:noWrap/>
            <w:vAlign w:val="center"/>
          </w:tcPr>
          <w:p w14:paraId="08A9655A" w14:textId="77777777" w:rsidR="00C064A0" w:rsidRPr="004B7ABC" w:rsidRDefault="00C064A0" w:rsidP="00813420">
            <w:pPr>
              <w:widowControl/>
              <w:spacing w:line="240" w:lineRule="auto"/>
              <w:ind w:firstLineChars="0" w:firstLine="0"/>
              <w:jc w:val="left"/>
              <w:rPr>
                <w:ins w:id="162" w:author="余新泰" w:date="2017-08-21T16:25:00Z"/>
                <w:rFonts w:ascii="宋体" w:eastAsia="宋体" w:hAnsi="宋体" w:cs="宋体"/>
                <w:color w:val="000000"/>
                <w:kern w:val="0"/>
                <w:sz w:val="20"/>
                <w:szCs w:val="20"/>
              </w:rPr>
            </w:pPr>
            <w:ins w:id="163" w:author="余新泰" w:date="2017-08-21T16:25:00Z">
              <w:r>
                <w:rPr>
                  <w:rFonts w:ascii="宋体" w:eastAsia="宋体" w:hAnsi="宋体" w:cs="宋体"/>
                  <w:color w:val="000000"/>
                  <w:kern w:val="0"/>
                  <w:sz w:val="20"/>
                  <w:szCs w:val="20"/>
                </w:rPr>
                <w:t>I96</w:t>
              </w:r>
            </w:ins>
          </w:p>
        </w:tc>
        <w:tc>
          <w:tcPr>
            <w:tcW w:w="1596" w:type="dxa"/>
            <w:shd w:val="clear" w:color="auto" w:fill="auto"/>
            <w:noWrap/>
            <w:vAlign w:val="center"/>
          </w:tcPr>
          <w:p w14:paraId="65A1F3AD" w14:textId="77777777" w:rsidR="00C064A0" w:rsidRPr="004B7ABC" w:rsidRDefault="00C064A0" w:rsidP="00813420">
            <w:pPr>
              <w:widowControl/>
              <w:spacing w:line="240" w:lineRule="auto"/>
              <w:ind w:firstLineChars="0" w:firstLine="0"/>
              <w:jc w:val="left"/>
              <w:rPr>
                <w:ins w:id="164" w:author="余新泰" w:date="2017-08-21T16:25:00Z"/>
                <w:rFonts w:ascii="宋体" w:eastAsia="宋体" w:hAnsi="宋体" w:cs="宋体"/>
                <w:color w:val="000000"/>
                <w:kern w:val="0"/>
                <w:sz w:val="20"/>
                <w:szCs w:val="20"/>
              </w:rPr>
            </w:pPr>
            <w:ins w:id="165" w:author="余新泰" w:date="2017-08-21T16:25:00Z">
              <w:r>
                <w:rPr>
                  <w:rFonts w:ascii="宋体" w:eastAsia="宋体" w:hAnsi="宋体" w:cs="宋体" w:hint="eastAsia"/>
                  <w:color w:val="000000"/>
                  <w:kern w:val="0"/>
                  <w:sz w:val="20"/>
                  <w:szCs w:val="20"/>
                </w:rPr>
                <w:t>inst</w:t>
              </w:r>
              <w:r>
                <w:rPr>
                  <w:rFonts w:ascii="宋体" w:eastAsia="宋体" w:hAnsi="宋体" w:cs="宋体"/>
                  <w:color w:val="000000"/>
                  <w:kern w:val="0"/>
                  <w:sz w:val="20"/>
                  <w:szCs w:val="20"/>
                </w:rPr>
                <w:t>GroupId</w:t>
              </w:r>
            </w:ins>
          </w:p>
        </w:tc>
        <w:tc>
          <w:tcPr>
            <w:tcW w:w="2632" w:type="dxa"/>
            <w:shd w:val="clear" w:color="auto" w:fill="auto"/>
            <w:noWrap/>
            <w:vAlign w:val="center"/>
          </w:tcPr>
          <w:p w14:paraId="110E26B7" w14:textId="77777777" w:rsidR="00C064A0" w:rsidRPr="004B7ABC" w:rsidRDefault="00C064A0" w:rsidP="00813420">
            <w:pPr>
              <w:widowControl/>
              <w:spacing w:line="240" w:lineRule="auto"/>
              <w:ind w:firstLineChars="0" w:firstLine="0"/>
              <w:jc w:val="left"/>
              <w:rPr>
                <w:ins w:id="166" w:author="余新泰" w:date="2017-08-21T16:25:00Z"/>
                <w:rFonts w:ascii="宋体" w:eastAsia="宋体" w:hAnsi="宋体" w:cs="宋体"/>
                <w:color w:val="000000"/>
                <w:kern w:val="0"/>
                <w:sz w:val="20"/>
                <w:szCs w:val="20"/>
              </w:rPr>
            </w:pPr>
            <w:ins w:id="167" w:author="余新泰" w:date="2017-08-21T16:25:00Z">
              <w:r>
                <w:rPr>
                  <w:rFonts w:ascii="宋体" w:eastAsia="宋体" w:hAnsi="宋体" w:cs="宋体"/>
                  <w:color w:val="000000"/>
                  <w:kern w:val="0"/>
                  <w:sz w:val="20"/>
                  <w:szCs w:val="20"/>
                </w:rPr>
                <w:t>合约组号</w:t>
              </w:r>
            </w:ins>
          </w:p>
        </w:tc>
        <w:tc>
          <w:tcPr>
            <w:tcW w:w="820" w:type="dxa"/>
            <w:shd w:val="clear" w:color="auto" w:fill="auto"/>
            <w:noWrap/>
            <w:vAlign w:val="center"/>
          </w:tcPr>
          <w:p w14:paraId="66EFFF6A" w14:textId="77777777" w:rsidR="00C064A0" w:rsidRPr="004B7ABC" w:rsidRDefault="00C064A0" w:rsidP="00813420">
            <w:pPr>
              <w:widowControl/>
              <w:spacing w:line="240" w:lineRule="auto"/>
              <w:ind w:firstLineChars="0" w:firstLine="0"/>
              <w:jc w:val="left"/>
              <w:rPr>
                <w:ins w:id="168" w:author="余新泰" w:date="2017-08-21T16:25:00Z"/>
                <w:rFonts w:ascii="宋体" w:eastAsia="宋体" w:hAnsi="宋体" w:cs="宋体"/>
                <w:color w:val="000000"/>
                <w:kern w:val="0"/>
                <w:sz w:val="20"/>
                <w:szCs w:val="20"/>
              </w:rPr>
            </w:pPr>
            <w:ins w:id="169" w:author="余新泰" w:date="2017-08-21T16:25:00Z">
              <w:r>
                <w:rPr>
                  <w:rFonts w:ascii="宋体" w:eastAsia="宋体" w:hAnsi="宋体" w:cs="宋体"/>
                  <w:color w:val="000000"/>
                  <w:kern w:val="0"/>
                  <w:sz w:val="20"/>
                  <w:szCs w:val="20"/>
                </w:rPr>
                <w:t>M</w:t>
              </w:r>
            </w:ins>
          </w:p>
        </w:tc>
        <w:tc>
          <w:tcPr>
            <w:tcW w:w="2664" w:type="dxa"/>
            <w:shd w:val="clear" w:color="auto" w:fill="auto"/>
            <w:noWrap/>
            <w:vAlign w:val="center"/>
          </w:tcPr>
          <w:p w14:paraId="2026638C" w14:textId="693435E8" w:rsidR="00C064A0" w:rsidRPr="004B7ABC" w:rsidRDefault="00C064A0" w:rsidP="00813420">
            <w:pPr>
              <w:widowControl/>
              <w:spacing w:line="240" w:lineRule="auto"/>
              <w:ind w:firstLineChars="0" w:firstLine="0"/>
              <w:jc w:val="left"/>
              <w:rPr>
                <w:ins w:id="170" w:author="余新泰" w:date="2017-08-21T16:25:00Z"/>
                <w:rFonts w:ascii="宋体" w:eastAsia="宋体" w:hAnsi="宋体" w:cs="宋体"/>
                <w:color w:val="000000"/>
                <w:kern w:val="0"/>
                <w:sz w:val="20"/>
                <w:szCs w:val="20"/>
              </w:rPr>
            </w:pPr>
          </w:p>
        </w:tc>
      </w:tr>
      <w:tr w:rsidR="00C064A0" w14:paraId="341121C5" w14:textId="77777777" w:rsidTr="00813420">
        <w:trPr>
          <w:trHeight w:val="270"/>
          <w:ins w:id="171" w:author="余新泰" w:date="2017-08-21T16:25:00Z"/>
        </w:trPr>
        <w:tc>
          <w:tcPr>
            <w:tcW w:w="798" w:type="dxa"/>
            <w:shd w:val="clear" w:color="auto" w:fill="auto"/>
            <w:noWrap/>
            <w:vAlign w:val="center"/>
          </w:tcPr>
          <w:p w14:paraId="682848A1" w14:textId="77777777" w:rsidR="00C064A0" w:rsidRDefault="00C064A0" w:rsidP="00813420">
            <w:pPr>
              <w:widowControl/>
              <w:spacing w:line="240" w:lineRule="auto"/>
              <w:ind w:firstLineChars="0" w:firstLine="0"/>
              <w:jc w:val="left"/>
              <w:rPr>
                <w:ins w:id="172" w:author="余新泰" w:date="2017-08-21T16:25:00Z"/>
                <w:rFonts w:ascii="宋体" w:eastAsia="宋体" w:hAnsi="宋体" w:cs="宋体"/>
                <w:color w:val="000000"/>
                <w:kern w:val="0"/>
                <w:sz w:val="20"/>
                <w:szCs w:val="20"/>
              </w:rPr>
            </w:pPr>
            <w:ins w:id="173" w:author="余新泰" w:date="2017-08-21T16:25:00Z">
              <w:r>
                <w:rPr>
                  <w:rFonts w:ascii="宋体" w:eastAsia="宋体" w:hAnsi="宋体" w:cs="宋体"/>
                  <w:color w:val="000000"/>
                  <w:kern w:val="0"/>
                  <w:sz w:val="20"/>
                  <w:szCs w:val="20"/>
                </w:rPr>
                <w:t>I97</w:t>
              </w:r>
            </w:ins>
          </w:p>
        </w:tc>
        <w:tc>
          <w:tcPr>
            <w:tcW w:w="1596" w:type="dxa"/>
            <w:shd w:val="clear" w:color="auto" w:fill="auto"/>
            <w:noWrap/>
            <w:vAlign w:val="center"/>
          </w:tcPr>
          <w:p w14:paraId="6C772BC4" w14:textId="77777777" w:rsidR="00C064A0" w:rsidRDefault="00C064A0" w:rsidP="00813420">
            <w:pPr>
              <w:widowControl/>
              <w:spacing w:line="240" w:lineRule="auto"/>
              <w:ind w:firstLineChars="0" w:firstLine="0"/>
              <w:jc w:val="left"/>
              <w:rPr>
                <w:ins w:id="174" w:author="余新泰" w:date="2017-08-21T16:25:00Z"/>
                <w:rFonts w:ascii="宋体" w:eastAsia="宋体" w:hAnsi="宋体" w:cs="宋体"/>
                <w:color w:val="000000"/>
                <w:kern w:val="0"/>
                <w:sz w:val="20"/>
                <w:szCs w:val="20"/>
              </w:rPr>
            </w:pPr>
            <w:ins w:id="175" w:author="余新泰" w:date="2017-08-21T16:25:00Z">
              <w:r>
                <w:rPr>
                  <w:rFonts w:ascii="宋体" w:eastAsia="宋体" w:hAnsi="宋体" w:cs="宋体"/>
                  <w:color w:val="000000"/>
                  <w:kern w:val="0"/>
                  <w:sz w:val="20"/>
                  <w:szCs w:val="20"/>
                </w:rPr>
                <w:t>instGroupName</w:t>
              </w:r>
            </w:ins>
          </w:p>
        </w:tc>
        <w:tc>
          <w:tcPr>
            <w:tcW w:w="2632" w:type="dxa"/>
            <w:shd w:val="clear" w:color="auto" w:fill="auto"/>
            <w:noWrap/>
            <w:vAlign w:val="center"/>
          </w:tcPr>
          <w:p w14:paraId="32D6F1E5" w14:textId="77777777" w:rsidR="00C064A0" w:rsidRDefault="00C064A0" w:rsidP="00813420">
            <w:pPr>
              <w:widowControl/>
              <w:spacing w:line="240" w:lineRule="auto"/>
              <w:ind w:firstLineChars="0" w:firstLine="0"/>
              <w:jc w:val="left"/>
              <w:rPr>
                <w:ins w:id="176" w:author="余新泰" w:date="2017-08-21T16:25:00Z"/>
                <w:rFonts w:ascii="宋体" w:eastAsia="宋体" w:hAnsi="宋体" w:cs="宋体"/>
                <w:color w:val="000000"/>
                <w:kern w:val="0"/>
                <w:sz w:val="20"/>
                <w:szCs w:val="20"/>
              </w:rPr>
            </w:pPr>
            <w:ins w:id="177" w:author="余新泰" w:date="2017-08-21T16:25:00Z">
              <w:r>
                <w:rPr>
                  <w:rFonts w:ascii="宋体" w:eastAsia="宋体" w:hAnsi="宋体" w:cs="宋体"/>
                  <w:color w:val="000000"/>
                  <w:kern w:val="0"/>
                  <w:sz w:val="20"/>
                  <w:szCs w:val="20"/>
                </w:rPr>
                <w:t>合约组</w:t>
              </w:r>
              <w:r>
                <w:rPr>
                  <w:rFonts w:ascii="宋体" w:eastAsia="宋体" w:hAnsi="宋体" w:cs="宋体" w:hint="eastAsia"/>
                  <w:color w:val="000000"/>
                  <w:kern w:val="0"/>
                  <w:sz w:val="20"/>
                  <w:szCs w:val="20"/>
                </w:rPr>
                <w:t>名称</w:t>
              </w:r>
            </w:ins>
          </w:p>
        </w:tc>
        <w:tc>
          <w:tcPr>
            <w:tcW w:w="820" w:type="dxa"/>
            <w:shd w:val="clear" w:color="auto" w:fill="auto"/>
            <w:noWrap/>
            <w:vAlign w:val="center"/>
          </w:tcPr>
          <w:p w14:paraId="7B0AA30C" w14:textId="77777777" w:rsidR="00C064A0" w:rsidRDefault="00C064A0" w:rsidP="00813420">
            <w:pPr>
              <w:widowControl/>
              <w:spacing w:line="240" w:lineRule="auto"/>
              <w:ind w:firstLineChars="0" w:firstLine="0"/>
              <w:jc w:val="left"/>
              <w:rPr>
                <w:ins w:id="178" w:author="余新泰" w:date="2017-08-21T16:25:00Z"/>
                <w:rFonts w:ascii="宋体" w:eastAsia="宋体" w:hAnsi="宋体" w:cs="宋体"/>
                <w:color w:val="000000"/>
                <w:kern w:val="0"/>
                <w:sz w:val="20"/>
                <w:szCs w:val="20"/>
              </w:rPr>
            </w:pPr>
            <w:ins w:id="179" w:author="余新泰" w:date="2017-08-21T16:25:00Z">
              <w:r>
                <w:rPr>
                  <w:rFonts w:ascii="宋体" w:eastAsia="宋体" w:hAnsi="宋体" w:cs="宋体"/>
                  <w:color w:val="000000"/>
                  <w:kern w:val="0"/>
                  <w:sz w:val="20"/>
                  <w:szCs w:val="20"/>
                </w:rPr>
                <w:t>M</w:t>
              </w:r>
            </w:ins>
          </w:p>
        </w:tc>
        <w:tc>
          <w:tcPr>
            <w:tcW w:w="2664" w:type="dxa"/>
            <w:shd w:val="clear" w:color="auto" w:fill="auto"/>
            <w:noWrap/>
            <w:vAlign w:val="center"/>
          </w:tcPr>
          <w:p w14:paraId="621E00CA" w14:textId="42DB55C7" w:rsidR="00C064A0" w:rsidRDefault="00C064A0" w:rsidP="00813420">
            <w:pPr>
              <w:widowControl/>
              <w:spacing w:line="240" w:lineRule="auto"/>
              <w:ind w:firstLineChars="0" w:firstLine="0"/>
              <w:jc w:val="left"/>
              <w:rPr>
                <w:ins w:id="180" w:author="余新泰" w:date="2017-08-21T16:25:00Z"/>
                <w:rFonts w:ascii="宋体" w:eastAsia="宋体" w:hAnsi="宋体" w:cs="宋体"/>
                <w:color w:val="000000"/>
                <w:kern w:val="0"/>
                <w:sz w:val="20"/>
                <w:szCs w:val="20"/>
              </w:rPr>
            </w:pPr>
          </w:p>
        </w:tc>
      </w:tr>
    </w:tbl>
    <w:p w14:paraId="5E0C70CA" w14:textId="77777777" w:rsidR="00C064A0" w:rsidRPr="00C064A0" w:rsidRDefault="00C064A0" w:rsidP="006909A6">
      <w:pPr>
        <w:ind w:firstLine="480"/>
      </w:pPr>
    </w:p>
    <w:p w14:paraId="1FFA3E2F" w14:textId="77777777" w:rsidR="00D96F21" w:rsidRDefault="00D96F21" w:rsidP="00D96F21">
      <w:pPr>
        <w:pStyle w:val="4"/>
        <w:numPr>
          <w:ilvl w:val="3"/>
          <w:numId w:val="4"/>
        </w:numPr>
        <w:ind w:left="0" w:firstLineChars="0" w:firstLine="0"/>
      </w:pPr>
      <w:r>
        <w:rPr>
          <w:rFonts w:hint="eastAsia"/>
        </w:rPr>
        <w:t>合约状态改变回报</w:t>
      </w:r>
      <w:r w:rsidR="004B7ABC">
        <w:rPr>
          <w:rFonts w:hint="eastAsia"/>
        </w:rPr>
        <w:t>（现货</w:t>
      </w:r>
      <w:r w:rsidR="004B7ABC">
        <w:rPr>
          <w:rFonts w:hint="eastAsia"/>
        </w:rPr>
        <w:t>/</w:t>
      </w:r>
      <w:r w:rsidR="004B7ABC">
        <w:rPr>
          <w:rFonts w:hint="eastAsia"/>
        </w:rPr>
        <w:t>延期</w:t>
      </w:r>
      <w:r w:rsidR="004B7ABC">
        <w:rPr>
          <w:rFonts w:hint="eastAsia"/>
        </w:rPr>
        <w:t>/</w:t>
      </w:r>
      <w:r w:rsidR="004B7ABC">
        <w:rPr>
          <w:rFonts w:hint="eastAsia"/>
        </w:rPr>
        <w:t>即期）</w:t>
      </w:r>
    </w:p>
    <w:p w14:paraId="5E30631F" w14:textId="77777777" w:rsidR="000F59D6" w:rsidRDefault="000F59D6" w:rsidP="008D1002">
      <w:pPr>
        <w:ind w:firstLine="482"/>
      </w:pPr>
      <w:r w:rsidRPr="00BF29CF">
        <w:rPr>
          <w:rFonts w:hint="eastAsia"/>
          <w:b/>
        </w:rPr>
        <w:t>功能</w:t>
      </w:r>
      <w:r>
        <w:rPr>
          <w:rFonts w:hint="eastAsia"/>
        </w:rPr>
        <w:t>：合约状态信息回报指令用于交易所推送现货</w:t>
      </w:r>
      <w:r>
        <w:rPr>
          <w:rFonts w:hint="eastAsia"/>
        </w:rPr>
        <w:t>/</w:t>
      </w:r>
      <w:r>
        <w:rPr>
          <w:rFonts w:hint="eastAsia"/>
        </w:rPr>
        <w:t>延期</w:t>
      </w:r>
      <w:r>
        <w:rPr>
          <w:rFonts w:hint="eastAsia"/>
        </w:rPr>
        <w:t>/</w:t>
      </w:r>
      <w:r>
        <w:rPr>
          <w:rFonts w:hint="eastAsia"/>
        </w:rPr>
        <w:t>即期合约的交易状</w:t>
      </w:r>
      <w:r>
        <w:rPr>
          <w:rFonts w:hint="eastAsia"/>
        </w:rPr>
        <w:lastRenderedPageBreak/>
        <w:t>态变更信息。</w:t>
      </w:r>
    </w:p>
    <w:p w14:paraId="01577222" w14:textId="77777777" w:rsidR="000F59D6" w:rsidRPr="000F59D6" w:rsidRDefault="000F59D6" w:rsidP="000F59D6">
      <w:pPr>
        <w:ind w:firstLine="480"/>
      </w:pPr>
      <w:r>
        <w:rPr>
          <w:rFonts w:hint="eastAsia"/>
        </w:rPr>
        <w:t>消息体格式如下：</w:t>
      </w:r>
    </w:p>
    <w:tbl>
      <w:tblPr>
        <w:tblW w:w="8936" w:type="dxa"/>
        <w:tblInd w:w="103" w:type="dxa"/>
        <w:tblLook w:val="04A0" w:firstRow="1" w:lastRow="0" w:firstColumn="1" w:lastColumn="0" w:noHBand="0" w:noVBand="1"/>
      </w:tblPr>
      <w:tblGrid>
        <w:gridCol w:w="798"/>
        <w:gridCol w:w="1296"/>
        <w:gridCol w:w="2160"/>
        <w:gridCol w:w="820"/>
        <w:gridCol w:w="3862"/>
      </w:tblGrid>
      <w:tr w:rsidR="004B7ABC" w:rsidRPr="004B7ABC" w14:paraId="66EE34AB" w14:textId="77777777" w:rsidTr="00BE0742">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2C23BF9" w14:textId="77777777"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域号</w:t>
            </w:r>
          </w:p>
        </w:tc>
        <w:tc>
          <w:tcPr>
            <w:tcW w:w="1296" w:type="dxa"/>
            <w:tcBorders>
              <w:top w:val="single" w:sz="4" w:space="0" w:color="auto"/>
              <w:left w:val="nil"/>
              <w:bottom w:val="single" w:sz="4" w:space="0" w:color="auto"/>
              <w:right w:val="single" w:sz="4" w:space="0" w:color="auto"/>
            </w:tcBorders>
            <w:shd w:val="clear" w:color="000000" w:fill="D9D9D9"/>
            <w:noWrap/>
            <w:vAlign w:val="center"/>
            <w:hideMark/>
          </w:tcPr>
          <w:p w14:paraId="40838D16" w14:textId="77777777"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11C84ADE" w14:textId="77777777" w:rsidR="004B7ABC" w:rsidRPr="004B7ABC" w:rsidRDefault="004847B6" w:rsidP="004B7ABC">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4BECD58E" w14:textId="77777777"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回报</w:t>
            </w:r>
          </w:p>
        </w:tc>
        <w:tc>
          <w:tcPr>
            <w:tcW w:w="3862" w:type="dxa"/>
            <w:tcBorders>
              <w:top w:val="single" w:sz="4" w:space="0" w:color="auto"/>
              <w:left w:val="nil"/>
              <w:bottom w:val="single" w:sz="4" w:space="0" w:color="auto"/>
              <w:right w:val="single" w:sz="4" w:space="0" w:color="auto"/>
            </w:tcBorders>
            <w:shd w:val="clear" w:color="000000" w:fill="D9D9D9"/>
            <w:noWrap/>
            <w:vAlign w:val="center"/>
            <w:hideMark/>
          </w:tcPr>
          <w:p w14:paraId="57C9772F" w14:textId="77777777"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说明</w:t>
            </w:r>
          </w:p>
        </w:tc>
      </w:tr>
      <w:tr w:rsidR="004B7ABC" w:rsidRPr="004B7ABC" w14:paraId="6D0830E1" w14:textId="77777777" w:rsidTr="00BE074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B6761DB"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I10</w:t>
            </w:r>
          </w:p>
        </w:tc>
        <w:tc>
          <w:tcPr>
            <w:tcW w:w="1296" w:type="dxa"/>
            <w:tcBorders>
              <w:top w:val="nil"/>
              <w:left w:val="nil"/>
              <w:bottom w:val="single" w:sz="4" w:space="0" w:color="auto"/>
              <w:right w:val="single" w:sz="4" w:space="0" w:color="auto"/>
            </w:tcBorders>
            <w:shd w:val="clear" w:color="auto" w:fill="auto"/>
            <w:noWrap/>
            <w:vAlign w:val="center"/>
            <w:hideMark/>
          </w:tcPr>
          <w:p w14:paraId="2821F151"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instID</w:t>
            </w:r>
          </w:p>
        </w:tc>
        <w:tc>
          <w:tcPr>
            <w:tcW w:w="2160" w:type="dxa"/>
            <w:tcBorders>
              <w:top w:val="nil"/>
              <w:left w:val="nil"/>
              <w:bottom w:val="single" w:sz="4" w:space="0" w:color="auto"/>
              <w:right w:val="single" w:sz="4" w:space="0" w:color="auto"/>
            </w:tcBorders>
            <w:shd w:val="clear" w:color="auto" w:fill="auto"/>
            <w:noWrap/>
            <w:vAlign w:val="center"/>
            <w:hideMark/>
          </w:tcPr>
          <w:p w14:paraId="39337356"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合约代码</w:t>
            </w:r>
          </w:p>
        </w:tc>
        <w:tc>
          <w:tcPr>
            <w:tcW w:w="820" w:type="dxa"/>
            <w:tcBorders>
              <w:top w:val="nil"/>
              <w:left w:val="nil"/>
              <w:bottom w:val="single" w:sz="4" w:space="0" w:color="auto"/>
              <w:right w:val="single" w:sz="4" w:space="0" w:color="auto"/>
            </w:tcBorders>
            <w:shd w:val="clear" w:color="auto" w:fill="auto"/>
            <w:noWrap/>
            <w:vAlign w:val="center"/>
            <w:hideMark/>
          </w:tcPr>
          <w:p w14:paraId="05DC8BF4"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3862" w:type="dxa"/>
            <w:tcBorders>
              <w:top w:val="nil"/>
              <w:left w:val="nil"/>
              <w:bottom w:val="single" w:sz="4" w:space="0" w:color="auto"/>
              <w:right w:val="single" w:sz="4" w:space="0" w:color="auto"/>
            </w:tcBorders>
            <w:shd w:val="clear" w:color="auto" w:fill="auto"/>
            <w:noWrap/>
            <w:vAlign w:val="center"/>
            <w:hideMark/>
          </w:tcPr>
          <w:p w14:paraId="78F1BDB8"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14:paraId="3C4C7BCA" w14:textId="77777777" w:rsidTr="00BE074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E481D73"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I19</w:t>
            </w:r>
          </w:p>
        </w:tc>
        <w:tc>
          <w:tcPr>
            <w:tcW w:w="1296" w:type="dxa"/>
            <w:tcBorders>
              <w:top w:val="nil"/>
              <w:left w:val="nil"/>
              <w:bottom w:val="single" w:sz="4" w:space="0" w:color="auto"/>
              <w:right w:val="single" w:sz="4" w:space="0" w:color="auto"/>
            </w:tcBorders>
            <w:shd w:val="clear" w:color="auto" w:fill="auto"/>
            <w:noWrap/>
            <w:vAlign w:val="center"/>
            <w:hideMark/>
          </w:tcPr>
          <w:p w14:paraId="5F9EAC67"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instState</w:t>
            </w:r>
          </w:p>
        </w:tc>
        <w:tc>
          <w:tcPr>
            <w:tcW w:w="2160" w:type="dxa"/>
            <w:tcBorders>
              <w:top w:val="nil"/>
              <w:left w:val="nil"/>
              <w:bottom w:val="single" w:sz="4" w:space="0" w:color="auto"/>
              <w:right w:val="single" w:sz="4" w:space="0" w:color="auto"/>
            </w:tcBorders>
            <w:shd w:val="clear" w:color="auto" w:fill="auto"/>
            <w:noWrap/>
            <w:vAlign w:val="center"/>
            <w:hideMark/>
          </w:tcPr>
          <w:p w14:paraId="6548CD59"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合约交易状态</w:t>
            </w:r>
          </w:p>
        </w:tc>
        <w:tc>
          <w:tcPr>
            <w:tcW w:w="820" w:type="dxa"/>
            <w:tcBorders>
              <w:top w:val="nil"/>
              <w:left w:val="nil"/>
              <w:bottom w:val="single" w:sz="4" w:space="0" w:color="auto"/>
              <w:right w:val="single" w:sz="4" w:space="0" w:color="auto"/>
            </w:tcBorders>
            <w:shd w:val="clear" w:color="auto" w:fill="auto"/>
            <w:noWrap/>
            <w:vAlign w:val="center"/>
            <w:hideMark/>
          </w:tcPr>
          <w:p w14:paraId="34FAB8AF"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3862" w:type="dxa"/>
            <w:tcBorders>
              <w:top w:val="nil"/>
              <w:left w:val="nil"/>
              <w:bottom w:val="single" w:sz="4" w:space="0" w:color="auto"/>
              <w:right w:val="single" w:sz="4" w:space="0" w:color="auto"/>
            </w:tcBorders>
            <w:shd w:val="clear" w:color="auto" w:fill="auto"/>
            <w:noWrap/>
            <w:vAlign w:val="center"/>
            <w:hideMark/>
          </w:tcPr>
          <w:p w14:paraId="118BD3E4" w14:textId="77777777"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bl>
    <w:p w14:paraId="5D35C36E" w14:textId="77777777" w:rsidR="00D96F21" w:rsidRDefault="00D96F21" w:rsidP="006909A6">
      <w:pPr>
        <w:ind w:firstLine="480"/>
      </w:pPr>
    </w:p>
    <w:p w14:paraId="72974500" w14:textId="77777777" w:rsidR="00EA0170" w:rsidRDefault="00EA0170" w:rsidP="00EA0170">
      <w:pPr>
        <w:pStyle w:val="3"/>
        <w:numPr>
          <w:ilvl w:val="2"/>
          <w:numId w:val="4"/>
        </w:numPr>
        <w:ind w:left="0" w:firstLineChars="0" w:firstLine="0"/>
      </w:pPr>
      <w:bookmarkStart w:id="181" w:name="_Toc462670480"/>
      <w:r>
        <w:rPr>
          <w:rFonts w:hint="eastAsia"/>
        </w:rPr>
        <w:t>交割品种代码信息</w:t>
      </w:r>
      <w:bookmarkEnd w:id="181"/>
    </w:p>
    <w:p w14:paraId="303EFC60" w14:textId="77777777" w:rsidR="00D96F21" w:rsidRDefault="00D96F21" w:rsidP="00D96F21">
      <w:pPr>
        <w:pStyle w:val="4"/>
        <w:numPr>
          <w:ilvl w:val="3"/>
          <w:numId w:val="4"/>
        </w:numPr>
        <w:ind w:left="0" w:firstLineChars="0" w:firstLine="0"/>
      </w:pPr>
      <w:r>
        <w:rPr>
          <w:rFonts w:hint="eastAsia"/>
        </w:rPr>
        <w:t>交割品种代码信息回报</w:t>
      </w:r>
    </w:p>
    <w:p w14:paraId="7B64AD96" w14:textId="77777777" w:rsidR="000F59D6" w:rsidRDefault="000F59D6" w:rsidP="008D1002">
      <w:pPr>
        <w:ind w:firstLine="482"/>
      </w:pPr>
      <w:r w:rsidRPr="00BF29CF">
        <w:rPr>
          <w:rFonts w:hint="eastAsia"/>
          <w:b/>
        </w:rPr>
        <w:t>功能</w:t>
      </w:r>
      <w:r>
        <w:rPr>
          <w:rFonts w:hint="eastAsia"/>
        </w:rPr>
        <w:t>：交割品种代码信息回报指令用于交易所推送交割品种信息。</w:t>
      </w:r>
    </w:p>
    <w:p w14:paraId="606454F7" w14:textId="77777777" w:rsidR="000F59D6" w:rsidRPr="000F59D6" w:rsidRDefault="000F59D6" w:rsidP="000F59D6">
      <w:pPr>
        <w:ind w:firstLine="480"/>
      </w:pPr>
      <w:r>
        <w:rPr>
          <w:rFonts w:hint="eastAsia"/>
        </w:rPr>
        <w:t>消息体格式如下：</w:t>
      </w:r>
    </w:p>
    <w:tbl>
      <w:tblPr>
        <w:tblW w:w="8750" w:type="dxa"/>
        <w:tblInd w:w="103" w:type="dxa"/>
        <w:tblLook w:val="04A0" w:firstRow="1" w:lastRow="0" w:firstColumn="1" w:lastColumn="0" w:noHBand="0" w:noVBand="1"/>
      </w:tblPr>
      <w:tblGrid>
        <w:gridCol w:w="798"/>
        <w:gridCol w:w="1996"/>
        <w:gridCol w:w="1596"/>
        <w:gridCol w:w="820"/>
        <w:gridCol w:w="3540"/>
      </w:tblGrid>
      <w:tr w:rsidR="00945409" w:rsidRPr="00945409" w14:paraId="197A9742" w14:textId="77777777" w:rsidTr="007D19AB">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41C8324" w14:textId="77777777"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14:paraId="54DFB5C6" w14:textId="77777777"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14:paraId="254D4187" w14:textId="77777777" w:rsidR="00945409" w:rsidRPr="00945409" w:rsidRDefault="004847B6" w:rsidP="0094540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1FD78E4B" w14:textId="77777777"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2B7A9A34" w14:textId="77777777"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说明</w:t>
            </w:r>
          </w:p>
        </w:tc>
      </w:tr>
      <w:tr w:rsidR="00945409" w:rsidRPr="00945409" w14:paraId="62425B7A" w14:textId="77777777" w:rsidTr="00C87E3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F0974B4"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V00</w:t>
            </w:r>
          </w:p>
        </w:tc>
        <w:tc>
          <w:tcPr>
            <w:tcW w:w="1996" w:type="dxa"/>
            <w:tcBorders>
              <w:top w:val="nil"/>
              <w:left w:val="nil"/>
              <w:bottom w:val="single" w:sz="4" w:space="0" w:color="auto"/>
              <w:right w:val="single" w:sz="4" w:space="0" w:color="auto"/>
            </w:tcBorders>
            <w:shd w:val="clear" w:color="auto" w:fill="auto"/>
            <w:noWrap/>
            <w:vAlign w:val="center"/>
            <w:hideMark/>
          </w:tcPr>
          <w:p w14:paraId="78CED9EE"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varietyID</w:t>
            </w:r>
          </w:p>
        </w:tc>
        <w:tc>
          <w:tcPr>
            <w:tcW w:w="1596" w:type="dxa"/>
            <w:tcBorders>
              <w:top w:val="nil"/>
              <w:left w:val="nil"/>
              <w:bottom w:val="single" w:sz="4" w:space="0" w:color="auto"/>
              <w:right w:val="single" w:sz="4" w:space="0" w:color="auto"/>
            </w:tcBorders>
            <w:shd w:val="clear" w:color="auto" w:fill="auto"/>
            <w:noWrap/>
            <w:vAlign w:val="center"/>
            <w:hideMark/>
          </w:tcPr>
          <w:p w14:paraId="328B76AC"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交割品种代码</w:t>
            </w:r>
          </w:p>
        </w:tc>
        <w:tc>
          <w:tcPr>
            <w:tcW w:w="820" w:type="dxa"/>
            <w:tcBorders>
              <w:top w:val="nil"/>
              <w:left w:val="nil"/>
              <w:bottom w:val="single" w:sz="4" w:space="0" w:color="auto"/>
              <w:right w:val="single" w:sz="4" w:space="0" w:color="auto"/>
            </w:tcBorders>
            <w:shd w:val="clear" w:color="auto" w:fill="auto"/>
            <w:noWrap/>
            <w:vAlign w:val="center"/>
            <w:hideMark/>
          </w:tcPr>
          <w:p w14:paraId="2B547E06"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tcPr>
          <w:p w14:paraId="63738857"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14:paraId="0F2BA76F" w14:textId="77777777"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6BC4A69"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V01</w:t>
            </w:r>
          </w:p>
        </w:tc>
        <w:tc>
          <w:tcPr>
            <w:tcW w:w="1996" w:type="dxa"/>
            <w:tcBorders>
              <w:top w:val="nil"/>
              <w:left w:val="nil"/>
              <w:bottom w:val="single" w:sz="4" w:space="0" w:color="auto"/>
              <w:right w:val="single" w:sz="4" w:space="0" w:color="auto"/>
            </w:tcBorders>
            <w:shd w:val="clear" w:color="auto" w:fill="auto"/>
            <w:noWrap/>
            <w:vAlign w:val="center"/>
            <w:hideMark/>
          </w:tcPr>
          <w:p w14:paraId="207F77FC"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varietyName</w:t>
            </w:r>
          </w:p>
        </w:tc>
        <w:tc>
          <w:tcPr>
            <w:tcW w:w="1596" w:type="dxa"/>
            <w:tcBorders>
              <w:top w:val="nil"/>
              <w:left w:val="nil"/>
              <w:bottom w:val="single" w:sz="4" w:space="0" w:color="auto"/>
              <w:right w:val="single" w:sz="4" w:space="0" w:color="auto"/>
            </w:tcBorders>
            <w:shd w:val="clear" w:color="auto" w:fill="auto"/>
            <w:noWrap/>
            <w:vAlign w:val="center"/>
            <w:hideMark/>
          </w:tcPr>
          <w:p w14:paraId="552AD038"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交割品种全称</w:t>
            </w:r>
          </w:p>
        </w:tc>
        <w:tc>
          <w:tcPr>
            <w:tcW w:w="820" w:type="dxa"/>
            <w:tcBorders>
              <w:top w:val="nil"/>
              <w:left w:val="nil"/>
              <w:bottom w:val="single" w:sz="4" w:space="0" w:color="auto"/>
              <w:right w:val="single" w:sz="4" w:space="0" w:color="auto"/>
            </w:tcBorders>
            <w:shd w:val="clear" w:color="auto" w:fill="auto"/>
            <w:noWrap/>
            <w:vAlign w:val="center"/>
            <w:hideMark/>
          </w:tcPr>
          <w:p w14:paraId="6682CDBB"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431B7386"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14:paraId="116FB533" w14:textId="77777777"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8C3194E"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V02</w:t>
            </w:r>
          </w:p>
        </w:tc>
        <w:tc>
          <w:tcPr>
            <w:tcW w:w="1996" w:type="dxa"/>
            <w:tcBorders>
              <w:top w:val="nil"/>
              <w:left w:val="nil"/>
              <w:bottom w:val="single" w:sz="4" w:space="0" w:color="auto"/>
              <w:right w:val="single" w:sz="4" w:space="0" w:color="auto"/>
            </w:tcBorders>
            <w:shd w:val="clear" w:color="auto" w:fill="auto"/>
            <w:noWrap/>
            <w:vAlign w:val="center"/>
            <w:hideMark/>
          </w:tcPr>
          <w:p w14:paraId="0FAE7FDC"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varietyAbbr</w:t>
            </w:r>
          </w:p>
        </w:tc>
        <w:tc>
          <w:tcPr>
            <w:tcW w:w="1596" w:type="dxa"/>
            <w:tcBorders>
              <w:top w:val="nil"/>
              <w:left w:val="nil"/>
              <w:bottom w:val="single" w:sz="4" w:space="0" w:color="auto"/>
              <w:right w:val="single" w:sz="4" w:space="0" w:color="auto"/>
            </w:tcBorders>
            <w:shd w:val="clear" w:color="auto" w:fill="auto"/>
            <w:noWrap/>
            <w:vAlign w:val="center"/>
            <w:hideMark/>
          </w:tcPr>
          <w:p w14:paraId="346BC914"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交割品种简称</w:t>
            </w:r>
          </w:p>
        </w:tc>
        <w:tc>
          <w:tcPr>
            <w:tcW w:w="820" w:type="dxa"/>
            <w:tcBorders>
              <w:top w:val="nil"/>
              <w:left w:val="nil"/>
              <w:bottom w:val="single" w:sz="4" w:space="0" w:color="auto"/>
              <w:right w:val="single" w:sz="4" w:space="0" w:color="auto"/>
            </w:tcBorders>
            <w:shd w:val="clear" w:color="auto" w:fill="auto"/>
            <w:noWrap/>
            <w:vAlign w:val="center"/>
            <w:hideMark/>
          </w:tcPr>
          <w:p w14:paraId="260DD9E9"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7C6D8AB8"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14:paraId="00A139A3" w14:textId="77777777"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5871EDA"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V03</w:t>
            </w:r>
          </w:p>
        </w:tc>
        <w:tc>
          <w:tcPr>
            <w:tcW w:w="1996" w:type="dxa"/>
            <w:tcBorders>
              <w:top w:val="nil"/>
              <w:left w:val="nil"/>
              <w:bottom w:val="single" w:sz="4" w:space="0" w:color="auto"/>
              <w:right w:val="single" w:sz="4" w:space="0" w:color="auto"/>
            </w:tcBorders>
            <w:shd w:val="clear" w:color="auto" w:fill="auto"/>
            <w:noWrap/>
            <w:vAlign w:val="center"/>
            <w:hideMark/>
          </w:tcPr>
          <w:p w14:paraId="2BB742F3"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varietyType</w:t>
            </w:r>
          </w:p>
        </w:tc>
        <w:tc>
          <w:tcPr>
            <w:tcW w:w="1596" w:type="dxa"/>
            <w:tcBorders>
              <w:top w:val="nil"/>
              <w:left w:val="nil"/>
              <w:bottom w:val="single" w:sz="4" w:space="0" w:color="auto"/>
              <w:right w:val="single" w:sz="4" w:space="0" w:color="auto"/>
            </w:tcBorders>
            <w:shd w:val="clear" w:color="auto" w:fill="auto"/>
            <w:noWrap/>
            <w:vAlign w:val="center"/>
            <w:hideMark/>
          </w:tcPr>
          <w:p w14:paraId="30902F22"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品种类别</w:t>
            </w:r>
          </w:p>
        </w:tc>
        <w:tc>
          <w:tcPr>
            <w:tcW w:w="820" w:type="dxa"/>
            <w:tcBorders>
              <w:top w:val="nil"/>
              <w:left w:val="nil"/>
              <w:bottom w:val="single" w:sz="4" w:space="0" w:color="auto"/>
              <w:right w:val="single" w:sz="4" w:space="0" w:color="auto"/>
            </w:tcBorders>
            <w:shd w:val="clear" w:color="auto" w:fill="auto"/>
            <w:noWrap/>
            <w:vAlign w:val="center"/>
            <w:hideMark/>
          </w:tcPr>
          <w:p w14:paraId="266CF070"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3C50BE4C"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14:paraId="6E1CA943" w14:textId="77777777"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2CD564"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V04</w:t>
            </w:r>
          </w:p>
        </w:tc>
        <w:tc>
          <w:tcPr>
            <w:tcW w:w="1996" w:type="dxa"/>
            <w:tcBorders>
              <w:top w:val="nil"/>
              <w:left w:val="nil"/>
              <w:bottom w:val="single" w:sz="4" w:space="0" w:color="auto"/>
              <w:right w:val="single" w:sz="4" w:space="0" w:color="auto"/>
            </w:tcBorders>
            <w:shd w:val="clear" w:color="auto" w:fill="auto"/>
            <w:noWrap/>
            <w:vAlign w:val="center"/>
            <w:hideMark/>
          </w:tcPr>
          <w:p w14:paraId="0703397F"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minPickup</w:t>
            </w:r>
          </w:p>
        </w:tc>
        <w:tc>
          <w:tcPr>
            <w:tcW w:w="1596" w:type="dxa"/>
            <w:tcBorders>
              <w:top w:val="nil"/>
              <w:left w:val="nil"/>
              <w:bottom w:val="single" w:sz="4" w:space="0" w:color="auto"/>
              <w:right w:val="single" w:sz="4" w:space="0" w:color="auto"/>
            </w:tcBorders>
            <w:shd w:val="clear" w:color="auto" w:fill="auto"/>
            <w:noWrap/>
            <w:vAlign w:val="center"/>
            <w:hideMark/>
          </w:tcPr>
          <w:p w14:paraId="21C165C0"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最小提货数量</w:t>
            </w:r>
          </w:p>
        </w:tc>
        <w:tc>
          <w:tcPr>
            <w:tcW w:w="820" w:type="dxa"/>
            <w:tcBorders>
              <w:top w:val="nil"/>
              <w:left w:val="nil"/>
              <w:bottom w:val="single" w:sz="4" w:space="0" w:color="auto"/>
              <w:right w:val="single" w:sz="4" w:space="0" w:color="auto"/>
            </w:tcBorders>
            <w:shd w:val="clear" w:color="auto" w:fill="auto"/>
            <w:noWrap/>
            <w:vAlign w:val="center"/>
            <w:hideMark/>
          </w:tcPr>
          <w:p w14:paraId="13693B76"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471AE6FF"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14:paraId="03B16725" w14:textId="77777777"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C966D5E"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V07</w:t>
            </w:r>
          </w:p>
        </w:tc>
        <w:tc>
          <w:tcPr>
            <w:tcW w:w="1996" w:type="dxa"/>
            <w:tcBorders>
              <w:top w:val="nil"/>
              <w:left w:val="nil"/>
              <w:bottom w:val="single" w:sz="4" w:space="0" w:color="auto"/>
              <w:right w:val="single" w:sz="4" w:space="0" w:color="auto"/>
            </w:tcBorders>
            <w:shd w:val="clear" w:color="auto" w:fill="auto"/>
            <w:noWrap/>
            <w:vAlign w:val="center"/>
            <w:hideMark/>
          </w:tcPr>
          <w:p w14:paraId="11EE9D12"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defaultStdWeight</w:t>
            </w:r>
          </w:p>
        </w:tc>
        <w:tc>
          <w:tcPr>
            <w:tcW w:w="1596" w:type="dxa"/>
            <w:tcBorders>
              <w:top w:val="nil"/>
              <w:left w:val="nil"/>
              <w:bottom w:val="single" w:sz="4" w:space="0" w:color="auto"/>
              <w:right w:val="single" w:sz="4" w:space="0" w:color="auto"/>
            </w:tcBorders>
            <w:shd w:val="clear" w:color="auto" w:fill="auto"/>
            <w:noWrap/>
            <w:vAlign w:val="center"/>
            <w:hideMark/>
          </w:tcPr>
          <w:p w14:paraId="0A0C80ED"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默认条块标重</w:t>
            </w:r>
          </w:p>
        </w:tc>
        <w:tc>
          <w:tcPr>
            <w:tcW w:w="820" w:type="dxa"/>
            <w:tcBorders>
              <w:top w:val="nil"/>
              <w:left w:val="nil"/>
              <w:bottom w:val="single" w:sz="4" w:space="0" w:color="auto"/>
              <w:right w:val="single" w:sz="4" w:space="0" w:color="auto"/>
            </w:tcBorders>
            <w:shd w:val="clear" w:color="auto" w:fill="auto"/>
            <w:noWrap/>
            <w:vAlign w:val="center"/>
            <w:hideMark/>
          </w:tcPr>
          <w:p w14:paraId="1CBABF38"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434686E2"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14:paraId="5E7ACF40" w14:textId="77777777"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7CE9E27"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V05</w:t>
            </w:r>
          </w:p>
        </w:tc>
        <w:tc>
          <w:tcPr>
            <w:tcW w:w="1996" w:type="dxa"/>
            <w:tcBorders>
              <w:top w:val="nil"/>
              <w:left w:val="nil"/>
              <w:bottom w:val="single" w:sz="4" w:space="0" w:color="auto"/>
              <w:right w:val="single" w:sz="4" w:space="0" w:color="auto"/>
            </w:tcBorders>
            <w:shd w:val="clear" w:color="auto" w:fill="auto"/>
            <w:noWrap/>
            <w:vAlign w:val="center"/>
            <w:hideMark/>
          </w:tcPr>
          <w:p w14:paraId="5C962258"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pickupBase</w:t>
            </w:r>
          </w:p>
        </w:tc>
        <w:tc>
          <w:tcPr>
            <w:tcW w:w="1596" w:type="dxa"/>
            <w:tcBorders>
              <w:top w:val="nil"/>
              <w:left w:val="nil"/>
              <w:bottom w:val="single" w:sz="4" w:space="0" w:color="auto"/>
              <w:right w:val="single" w:sz="4" w:space="0" w:color="auto"/>
            </w:tcBorders>
            <w:shd w:val="clear" w:color="auto" w:fill="auto"/>
            <w:noWrap/>
            <w:vAlign w:val="center"/>
            <w:hideMark/>
          </w:tcPr>
          <w:p w14:paraId="06B0848E"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提货步长</w:t>
            </w:r>
          </w:p>
        </w:tc>
        <w:tc>
          <w:tcPr>
            <w:tcW w:w="820" w:type="dxa"/>
            <w:tcBorders>
              <w:top w:val="nil"/>
              <w:left w:val="nil"/>
              <w:bottom w:val="single" w:sz="4" w:space="0" w:color="auto"/>
              <w:right w:val="single" w:sz="4" w:space="0" w:color="auto"/>
            </w:tcBorders>
            <w:shd w:val="clear" w:color="auto" w:fill="auto"/>
            <w:noWrap/>
            <w:vAlign w:val="center"/>
            <w:hideMark/>
          </w:tcPr>
          <w:p w14:paraId="3CD9F55B"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10A67FA0"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14:paraId="1FDB0482" w14:textId="77777777"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86DB7F2"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V06</w:t>
            </w:r>
          </w:p>
        </w:tc>
        <w:tc>
          <w:tcPr>
            <w:tcW w:w="1996" w:type="dxa"/>
            <w:tcBorders>
              <w:top w:val="nil"/>
              <w:left w:val="nil"/>
              <w:bottom w:val="single" w:sz="4" w:space="0" w:color="auto"/>
              <w:right w:val="single" w:sz="4" w:space="0" w:color="auto"/>
            </w:tcBorders>
            <w:shd w:val="clear" w:color="auto" w:fill="auto"/>
            <w:noWrap/>
            <w:vAlign w:val="center"/>
            <w:hideMark/>
          </w:tcPr>
          <w:p w14:paraId="143695C2"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weightUnit</w:t>
            </w:r>
          </w:p>
        </w:tc>
        <w:tc>
          <w:tcPr>
            <w:tcW w:w="1596" w:type="dxa"/>
            <w:tcBorders>
              <w:top w:val="nil"/>
              <w:left w:val="nil"/>
              <w:bottom w:val="single" w:sz="4" w:space="0" w:color="auto"/>
              <w:right w:val="single" w:sz="4" w:space="0" w:color="auto"/>
            </w:tcBorders>
            <w:shd w:val="clear" w:color="auto" w:fill="auto"/>
            <w:noWrap/>
            <w:vAlign w:val="center"/>
            <w:hideMark/>
          </w:tcPr>
          <w:p w14:paraId="0D1BFAF6"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重量单位</w:t>
            </w:r>
          </w:p>
        </w:tc>
        <w:tc>
          <w:tcPr>
            <w:tcW w:w="820" w:type="dxa"/>
            <w:tcBorders>
              <w:top w:val="nil"/>
              <w:left w:val="nil"/>
              <w:bottom w:val="single" w:sz="4" w:space="0" w:color="auto"/>
              <w:right w:val="single" w:sz="4" w:space="0" w:color="auto"/>
            </w:tcBorders>
            <w:shd w:val="clear" w:color="auto" w:fill="auto"/>
            <w:noWrap/>
            <w:vAlign w:val="center"/>
            <w:hideMark/>
          </w:tcPr>
          <w:p w14:paraId="05776DC9"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51BB7742" w14:textId="77777777" w:rsidR="00945409" w:rsidRPr="00945409" w:rsidRDefault="001A792D" w:rsidP="00945409">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01-克,02-千克,03-盎司</w:t>
            </w:r>
          </w:p>
        </w:tc>
      </w:tr>
      <w:tr w:rsidR="00945409" w:rsidRPr="00945409" w14:paraId="03993CC1" w14:textId="77777777"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048A76D" w14:textId="77777777" w:rsidR="00945409" w:rsidRPr="00945409" w:rsidRDefault="00BF3143" w:rsidP="0094540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B86</w:t>
            </w:r>
          </w:p>
        </w:tc>
        <w:tc>
          <w:tcPr>
            <w:tcW w:w="1996" w:type="dxa"/>
            <w:tcBorders>
              <w:top w:val="nil"/>
              <w:left w:val="nil"/>
              <w:bottom w:val="single" w:sz="4" w:space="0" w:color="auto"/>
              <w:right w:val="single" w:sz="4" w:space="0" w:color="auto"/>
            </w:tcBorders>
            <w:shd w:val="clear" w:color="auto" w:fill="auto"/>
            <w:noWrap/>
            <w:vAlign w:val="center"/>
            <w:hideMark/>
          </w:tcPr>
          <w:p w14:paraId="6E4BBCEA"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destroyFlag</w:t>
            </w:r>
          </w:p>
        </w:tc>
        <w:tc>
          <w:tcPr>
            <w:tcW w:w="1596" w:type="dxa"/>
            <w:tcBorders>
              <w:top w:val="nil"/>
              <w:left w:val="nil"/>
              <w:bottom w:val="single" w:sz="4" w:space="0" w:color="auto"/>
              <w:right w:val="single" w:sz="4" w:space="0" w:color="auto"/>
            </w:tcBorders>
            <w:shd w:val="clear" w:color="auto" w:fill="auto"/>
            <w:noWrap/>
            <w:vAlign w:val="center"/>
            <w:hideMark/>
          </w:tcPr>
          <w:p w14:paraId="6A9B3F50"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注销标志</w:t>
            </w:r>
          </w:p>
        </w:tc>
        <w:tc>
          <w:tcPr>
            <w:tcW w:w="820" w:type="dxa"/>
            <w:tcBorders>
              <w:top w:val="nil"/>
              <w:left w:val="nil"/>
              <w:bottom w:val="single" w:sz="4" w:space="0" w:color="auto"/>
              <w:right w:val="single" w:sz="4" w:space="0" w:color="auto"/>
            </w:tcBorders>
            <w:shd w:val="clear" w:color="auto" w:fill="auto"/>
            <w:noWrap/>
            <w:vAlign w:val="center"/>
            <w:hideMark/>
          </w:tcPr>
          <w:p w14:paraId="60D8C5E3"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772C8FE5" w14:textId="77777777" w:rsidR="00945409" w:rsidRPr="00945409" w:rsidRDefault="001A792D" w:rsidP="00945409">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1-有效,2-注销,3-暂停</w:t>
            </w:r>
          </w:p>
        </w:tc>
      </w:tr>
    </w:tbl>
    <w:p w14:paraId="28BC75A2" w14:textId="77777777" w:rsidR="004735B3" w:rsidRDefault="004735B3" w:rsidP="006909A6">
      <w:pPr>
        <w:ind w:firstLine="480"/>
      </w:pPr>
    </w:p>
    <w:p w14:paraId="60F98032" w14:textId="77777777" w:rsidR="00D6435F" w:rsidRDefault="00D6435F" w:rsidP="00D6435F">
      <w:pPr>
        <w:pStyle w:val="3"/>
        <w:numPr>
          <w:ilvl w:val="2"/>
          <w:numId w:val="4"/>
        </w:numPr>
        <w:ind w:left="0" w:firstLineChars="0" w:firstLine="0"/>
      </w:pPr>
      <w:bookmarkStart w:id="182" w:name="_Toc462670481"/>
      <w:r>
        <w:rPr>
          <w:rFonts w:hint="eastAsia"/>
        </w:rPr>
        <w:t>递延费率信息</w:t>
      </w:r>
      <w:bookmarkEnd w:id="182"/>
    </w:p>
    <w:p w14:paraId="5EB7EEC8" w14:textId="77777777" w:rsidR="00D6435F" w:rsidRDefault="00D6435F" w:rsidP="00D6435F">
      <w:pPr>
        <w:pStyle w:val="4"/>
        <w:numPr>
          <w:ilvl w:val="3"/>
          <w:numId w:val="4"/>
        </w:numPr>
        <w:ind w:left="0" w:firstLineChars="0" w:firstLine="0"/>
      </w:pPr>
      <w:r w:rsidRPr="00D6435F">
        <w:rPr>
          <w:rFonts w:hint="eastAsia"/>
        </w:rPr>
        <w:t>发布现货延期交收补偿费率通知</w:t>
      </w:r>
    </w:p>
    <w:p w14:paraId="515048B8" w14:textId="77777777" w:rsidR="000F59D6" w:rsidRDefault="000F59D6" w:rsidP="008D1002">
      <w:pPr>
        <w:ind w:firstLine="482"/>
      </w:pPr>
      <w:r w:rsidRPr="00BF29CF">
        <w:rPr>
          <w:rFonts w:hint="eastAsia"/>
          <w:b/>
        </w:rPr>
        <w:t>功能</w:t>
      </w:r>
      <w:r>
        <w:rPr>
          <w:rFonts w:hint="eastAsia"/>
        </w:rPr>
        <w:t>：递延交收补偿费率通知指令用于交易所</w:t>
      </w:r>
      <w:r w:rsidR="00315461">
        <w:rPr>
          <w:rFonts w:hint="eastAsia"/>
        </w:rPr>
        <w:t>发布延期费率信息</w:t>
      </w:r>
      <w:r>
        <w:rPr>
          <w:rFonts w:hint="eastAsia"/>
        </w:rPr>
        <w:t>。</w:t>
      </w:r>
    </w:p>
    <w:p w14:paraId="1002A16D" w14:textId="77777777" w:rsidR="000F59D6" w:rsidRPr="000F59D6" w:rsidRDefault="000F59D6" w:rsidP="000F59D6">
      <w:pPr>
        <w:ind w:firstLine="480"/>
      </w:pPr>
      <w:r>
        <w:rPr>
          <w:rFonts w:hint="eastAsia"/>
        </w:rPr>
        <w:t>消息体格式如下：</w:t>
      </w:r>
    </w:p>
    <w:tbl>
      <w:tblPr>
        <w:tblW w:w="8355" w:type="dxa"/>
        <w:tblInd w:w="103" w:type="dxa"/>
        <w:tblLook w:val="04A0" w:firstRow="1" w:lastRow="0" w:firstColumn="1" w:lastColumn="0" w:noHBand="0" w:noVBand="1"/>
      </w:tblPr>
      <w:tblGrid>
        <w:gridCol w:w="798"/>
        <w:gridCol w:w="1596"/>
        <w:gridCol w:w="1601"/>
        <w:gridCol w:w="820"/>
        <w:gridCol w:w="3540"/>
      </w:tblGrid>
      <w:tr w:rsidR="00945409" w:rsidRPr="00945409" w14:paraId="43945798" w14:textId="77777777" w:rsidTr="004D28BC">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FF77943" w14:textId="77777777"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域号</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14:paraId="63F3CEB0" w14:textId="77777777"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1B4D1D7E" w14:textId="77777777" w:rsidR="00945409" w:rsidRPr="00945409" w:rsidRDefault="004847B6" w:rsidP="0094540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78711F4C" w14:textId="77777777"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26CA8D1D" w14:textId="77777777"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说明</w:t>
            </w:r>
          </w:p>
        </w:tc>
      </w:tr>
      <w:tr w:rsidR="00945409" w:rsidRPr="00945409" w14:paraId="38095BD8" w14:textId="77777777" w:rsidTr="004D28B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CF135B1"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T13</w:t>
            </w:r>
          </w:p>
        </w:tc>
        <w:tc>
          <w:tcPr>
            <w:tcW w:w="1596" w:type="dxa"/>
            <w:tcBorders>
              <w:top w:val="nil"/>
              <w:left w:val="nil"/>
              <w:bottom w:val="single" w:sz="4" w:space="0" w:color="auto"/>
              <w:right w:val="single" w:sz="4" w:space="0" w:color="auto"/>
            </w:tcBorders>
            <w:shd w:val="clear" w:color="auto" w:fill="auto"/>
            <w:noWrap/>
            <w:vAlign w:val="center"/>
            <w:hideMark/>
          </w:tcPr>
          <w:p w14:paraId="3CA5881D"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tradeDate</w:t>
            </w:r>
          </w:p>
        </w:tc>
        <w:tc>
          <w:tcPr>
            <w:tcW w:w="1601" w:type="dxa"/>
            <w:tcBorders>
              <w:top w:val="nil"/>
              <w:left w:val="nil"/>
              <w:bottom w:val="single" w:sz="4" w:space="0" w:color="auto"/>
              <w:right w:val="single" w:sz="4" w:space="0" w:color="auto"/>
            </w:tcBorders>
            <w:shd w:val="clear" w:color="auto" w:fill="auto"/>
            <w:noWrap/>
            <w:vAlign w:val="center"/>
            <w:hideMark/>
          </w:tcPr>
          <w:p w14:paraId="35639EF2"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交易日期</w:t>
            </w:r>
          </w:p>
        </w:tc>
        <w:tc>
          <w:tcPr>
            <w:tcW w:w="820" w:type="dxa"/>
            <w:tcBorders>
              <w:top w:val="nil"/>
              <w:left w:val="nil"/>
              <w:bottom w:val="single" w:sz="4" w:space="0" w:color="auto"/>
              <w:right w:val="single" w:sz="4" w:space="0" w:color="auto"/>
            </w:tcBorders>
            <w:shd w:val="clear" w:color="auto" w:fill="auto"/>
            <w:noWrap/>
            <w:vAlign w:val="center"/>
            <w:hideMark/>
          </w:tcPr>
          <w:p w14:paraId="49D57EA8"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1E68DD95"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14:paraId="15764256" w14:textId="77777777" w:rsidTr="004D28B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A154895"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I10</w:t>
            </w:r>
          </w:p>
        </w:tc>
        <w:tc>
          <w:tcPr>
            <w:tcW w:w="1596" w:type="dxa"/>
            <w:tcBorders>
              <w:top w:val="nil"/>
              <w:left w:val="nil"/>
              <w:bottom w:val="single" w:sz="4" w:space="0" w:color="auto"/>
              <w:right w:val="single" w:sz="4" w:space="0" w:color="auto"/>
            </w:tcBorders>
            <w:shd w:val="clear" w:color="auto" w:fill="auto"/>
            <w:noWrap/>
            <w:vAlign w:val="center"/>
            <w:hideMark/>
          </w:tcPr>
          <w:p w14:paraId="7D8E512B"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instID</w:t>
            </w:r>
          </w:p>
        </w:tc>
        <w:tc>
          <w:tcPr>
            <w:tcW w:w="1601" w:type="dxa"/>
            <w:tcBorders>
              <w:top w:val="nil"/>
              <w:left w:val="nil"/>
              <w:bottom w:val="single" w:sz="4" w:space="0" w:color="auto"/>
              <w:right w:val="single" w:sz="4" w:space="0" w:color="auto"/>
            </w:tcBorders>
            <w:shd w:val="clear" w:color="auto" w:fill="auto"/>
            <w:noWrap/>
            <w:vAlign w:val="center"/>
            <w:hideMark/>
          </w:tcPr>
          <w:p w14:paraId="57CCE50B"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合约代码</w:t>
            </w:r>
          </w:p>
        </w:tc>
        <w:tc>
          <w:tcPr>
            <w:tcW w:w="820" w:type="dxa"/>
            <w:tcBorders>
              <w:top w:val="nil"/>
              <w:left w:val="nil"/>
              <w:bottom w:val="single" w:sz="4" w:space="0" w:color="auto"/>
              <w:right w:val="single" w:sz="4" w:space="0" w:color="auto"/>
            </w:tcBorders>
            <w:shd w:val="clear" w:color="auto" w:fill="auto"/>
            <w:noWrap/>
            <w:vAlign w:val="center"/>
            <w:hideMark/>
          </w:tcPr>
          <w:p w14:paraId="6A7BABBD"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25785C36"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14:paraId="320ED0F6" w14:textId="77777777" w:rsidTr="004D28B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4DB91FD"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I26</w:t>
            </w:r>
          </w:p>
        </w:tc>
        <w:tc>
          <w:tcPr>
            <w:tcW w:w="1596" w:type="dxa"/>
            <w:tcBorders>
              <w:top w:val="nil"/>
              <w:left w:val="nil"/>
              <w:bottom w:val="single" w:sz="4" w:space="0" w:color="auto"/>
              <w:right w:val="single" w:sz="4" w:space="0" w:color="auto"/>
            </w:tcBorders>
            <w:shd w:val="clear" w:color="auto" w:fill="auto"/>
            <w:noWrap/>
            <w:vAlign w:val="center"/>
            <w:hideMark/>
          </w:tcPr>
          <w:p w14:paraId="267C9252"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payDirection</w:t>
            </w:r>
          </w:p>
        </w:tc>
        <w:tc>
          <w:tcPr>
            <w:tcW w:w="1601" w:type="dxa"/>
            <w:tcBorders>
              <w:top w:val="nil"/>
              <w:left w:val="nil"/>
              <w:bottom w:val="single" w:sz="4" w:space="0" w:color="auto"/>
              <w:right w:val="single" w:sz="4" w:space="0" w:color="auto"/>
            </w:tcBorders>
            <w:shd w:val="clear" w:color="auto" w:fill="auto"/>
            <w:noWrap/>
            <w:vAlign w:val="center"/>
            <w:hideMark/>
          </w:tcPr>
          <w:p w14:paraId="14060D90"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支付方向</w:t>
            </w:r>
          </w:p>
        </w:tc>
        <w:tc>
          <w:tcPr>
            <w:tcW w:w="820" w:type="dxa"/>
            <w:tcBorders>
              <w:top w:val="nil"/>
              <w:left w:val="nil"/>
              <w:bottom w:val="single" w:sz="4" w:space="0" w:color="auto"/>
              <w:right w:val="single" w:sz="4" w:space="0" w:color="auto"/>
            </w:tcBorders>
            <w:shd w:val="clear" w:color="auto" w:fill="auto"/>
            <w:noWrap/>
            <w:vAlign w:val="center"/>
            <w:hideMark/>
          </w:tcPr>
          <w:p w14:paraId="47430283"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70C43414" w14:textId="77777777" w:rsidR="00945409" w:rsidRPr="00945409" w:rsidRDefault="001A792D" w:rsidP="009B3B8E">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1-多付空，2-空付多，3-</w:t>
            </w:r>
            <w:r w:rsidR="009B3B8E">
              <w:rPr>
                <w:rFonts w:ascii="宋体" w:eastAsia="宋体" w:hAnsi="宋体" w:cs="宋体" w:hint="eastAsia"/>
                <w:color w:val="000000"/>
                <w:kern w:val="0"/>
                <w:sz w:val="20"/>
                <w:szCs w:val="20"/>
              </w:rPr>
              <w:t>平</w:t>
            </w:r>
          </w:p>
        </w:tc>
      </w:tr>
      <w:tr w:rsidR="00945409" w:rsidRPr="00945409" w14:paraId="3B03F939" w14:textId="77777777" w:rsidTr="004D28B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D734435"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I25</w:t>
            </w:r>
          </w:p>
        </w:tc>
        <w:tc>
          <w:tcPr>
            <w:tcW w:w="1596" w:type="dxa"/>
            <w:tcBorders>
              <w:top w:val="nil"/>
              <w:left w:val="nil"/>
              <w:bottom w:val="single" w:sz="4" w:space="0" w:color="auto"/>
              <w:right w:val="single" w:sz="4" w:space="0" w:color="auto"/>
            </w:tcBorders>
            <w:shd w:val="clear" w:color="auto" w:fill="auto"/>
            <w:noWrap/>
            <w:vAlign w:val="center"/>
            <w:hideMark/>
          </w:tcPr>
          <w:p w14:paraId="4A0C9319"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deferFeeRate</w:t>
            </w:r>
          </w:p>
        </w:tc>
        <w:tc>
          <w:tcPr>
            <w:tcW w:w="1601" w:type="dxa"/>
            <w:tcBorders>
              <w:top w:val="nil"/>
              <w:left w:val="nil"/>
              <w:bottom w:val="single" w:sz="4" w:space="0" w:color="auto"/>
              <w:right w:val="single" w:sz="4" w:space="0" w:color="auto"/>
            </w:tcBorders>
            <w:shd w:val="clear" w:color="auto" w:fill="auto"/>
            <w:noWrap/>
            <w:vAlign w:val="center"/>
            <w:hideMark/>
          </w:tcPr>
          <w:p w14:paraId="5F740B02"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递延费率</w:t>
            </w:r>
          </w:p>
        </w:tc>
        <w:tc>
          <w:tcPr>
            <w:tcW w:w="820" w:type="dxa"/>
            <w:tcBorders>
              <w:top w:val="nil"/>
              <w:left w:val="nil"/>
              <w:bottom w:val="single" w:sz="4" w:space="0" w:color="auto"/>
              <w:right w:val="single" w:sz="4" w:space="0" w:color="auto"/>
            </w:tcBorders>
            <w:shd w:val="clear" w:color="auto" w:fill="auto"/>
            <w:noWrap/>
            <w:vAlign w:val="center"/>
            <w:hideMark/>
          </w:tcPr>
          <w:p w14:paraId="01D73F45"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39A2F0FD" w14:textId="77777777"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bl>
    <w:p w14:paraId="227CCBFC" w14:textId="77777777" w:rsidR="00D6435F" w:rsidRDefault="00D6435F" w:rsidP="006909A6">
      <w:pPr>
        <w:ind w:firstLine="480"/>
      </w:pPr>
    </w:p>
    <w:p w14:paraId="28AA58F1" w14:textId="77777777" w:rsidR="00866BA4" w:rsidRDefault="00866BA4" w:rsidP="00866BA4">
      <w:pPr>
        <w:pStyle w:val="4"/>
        <w:numPr>
          <w:ilvl w:val="3"/>
          <w:numId w:val="4"/>
        </w:numPr>
        <w:ind w:left="0" w:firstLineChars="0" w:firstLine="0"/>
      </w:pPr>
      <w:r>
        <w:rPr>
          <w:rFonts w:hint="eastAsia"/>
        </w:rPr>
        <w:t>递延费率查询请求与应答</w:t>
      </w:r>
    </w:p>
    <w:p w14:paraId="2A22D996" w14:textId="77777777" w:rsidR="00866BA4" w:rsidRDefault="00866BA4" w:rsidP="008D1002">
      <w:pPr>
        <w:ind w:firstLine="482"/>
      </w:pPr>
      <w:r w:rsidRPr="00BF29CF">
        <w:rPr>
          <w:rFonts w:hint="eastAsia"/>
          <w:b/>
        </w:rPr>
        <w:t>功能</w:t>
      </w:r>
      <w:r>
        <w:rPr>
          <w:rFonts w:hint="eastAsia"/>
        </w:rPr>
        <w:t>：递延费率查询指令用于会员二级系统查询指定时间区间的延期费率信息。</w:t>
      </w:r>
      <w:r w:rsidR="00F55D01">
        <w:rPr>
          <w:rFonts w:hint="eastAsia"/>
        </w:rPr>
        <w:t>只允许查询当天的递延费率信息，开始日期和截止日期只能填当天。</w:t>
      </w:r>
    </w:p>
    <w:p w14:paraId="160226A3" w14:textId="77777777" w:rsidR="00866BA4" w:rsidRPr="00315461" w:rsidRDefault="00866BA4" w:rsidP="00866BA4">
      <w:pPr>
        <w:ind w:firstLine="480"/>
      </w:pPr>
      <w:r>
        <w:rPr>
          <w:rFonts w:hint="eastAsia"/>
        </w:rPr>
        <w:t>消息体格式如下：</w:t>
      </w:r>
    </w:p>
    <w:tbl>
      <w:tblPr>
        <w:tblW w:w="9151" w:type="dxa"/>
        <w:tblInd w:w="103" w:type="dxa"/>
        <w:tblLook w:val="04A0" w:firstRow="1" w:lastRow="0" w:firstColumn="1" w:lastColumn="0" w:noHBand="0" w:noVBand="1"/>
      </w:tblPr>
      <w:tblGrid>
        <w:gridCol w:w="640"/>
        <w:gridCol w:w="640"/>
        <w:gridCol w:w="2416"/>
        <w:gridCol w:w="1880"/>
        <w:gridCol w:w="640"/>
        <w:gridCol w:w="640"/>
        <w:gridCol w:w="2295"/>
      </w:tblGrid>
      <w:tr w:rsidR="00866BA4" w:rsidRPr="00C907BC" w14:paraId="1D296D25" w14:textId="77777777" w:rsidTr="00310394">
        <w:trPr>
          <w:trHeight w:val="270"/>
          <w:tblHeader/>
        </w:trPr>
        <w:tc>
          <w:tcPr>
            <w:tcW w:w="0" w:type="auto"/>
            <w:tcBorders>
              <w:top w:val="single" w:sz="4" w:space="0" w:color="auto"/>
              <w:left w:val="single" w:sz="4" w:space="0" w:color="auto"/>
              <w:bottom w:val="single" w:sz="4" w:space="0" w:color="auto"/>
              <w:right w:val="single" w:sz="4" w:space="0" w:color="auto"/>
            </w:tcBorders>
            <w:shd w:val="clear" w:color="000000" w:fill="D9D9D9"/>
          </w:tcPr>
          <w:p w14:paraId="6B90F834" w14:textId="77777777"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38EDD8D" w14:textId="77777777"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C907BC">
              <w:rPr>
                <w:rFonts w:ascii="宋体" w:eastAsia="宋体" w:hAnsi="宋体" w:cs="宋体" w:hint="eastAsia"/>
                <w:b/>
                <w:bCs/>
                <w:color w:val="000000"/>
                <w:kern w:val="0"/>
                <w:sz w:val="20"/>
                <w:szCs w:val="20"/>
              </w:rPr>
              <w:t>域号</w:t>
            </w:r>
          </w:p>
        </w:tc>
        <w:tc>
          <w:tcPr>
            <w:tcW w:w="2416" w:type="dxa"/>
            <w:tcBorders>
              <w:top w:val="single" w:sz="4" w:space="0" w:color="auto"/>
              <w:left w:val="nil"/>
              <w:bottom w:val="single" w:sz="4" w:space="0" w:color="auto"/>
              <w:right w:val="single" w:sz="4" w:space="0" w:color="auto"/>
            </w:tcBorders>
            <w:shd w:val="clear" w:color="000000" w:fill="D9D9D9"/>
            <w:noWrap/>
            <w:vAlign w:val="center"/>
            <w:hideMark/>
          </w:tcPr>
          <w:p w14:paraId="0AD62B0A" w14:textId="77777777"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C907BC">
              <w:rPr>
                <w:rFonts w:ascii="宋体" w:eastAsia="宋体" w:hAnsi="宋体" w:cs="宋体" w:hint="eastAsia"/>
                <w:b/>
                <w:bCs/>
                <w:color w:val="000000"/>
                <w:kern w:val="0"/>
                <w:sz w:val="20"/>
                <w:szCs w:val="20"/>
              </w:rPr>
              <w:t>域名</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553DD6AE" w14:textId="77777777"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4061A5F5" w14:textId="77777777"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C907BC">
              <w:rPr>
                <w:rFonts w:ascii="宋体" w:eastAsia="宋体" w:hAnsi="宋体" w:cs="宋体" w:hint="eastAsia"/>
                <w:b/>
                <w:bCs/>
                <w:color w:val="000000"/>
                <w:kern w:val="0"/>
                <w:sz w:val="20"/>
                <w:szCs w:val="20"/>
              </w:rPr>
              <w:t>请求</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7D286C2F" w14:textId="77777777"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C907BC">
              <w:rPr>
                <w:rFonts w:ascii="宋体" w:eastAsia="宋体" w:hAnsi="宋体" w:cs="宋体" w:hint="eastAsia"/>
                <w:b/>
                <w:bCs/>
                <w:color w:val="000000"/>
                <w:kern w:val="0"/>
                <w:sz w:val="20"/>
                <w:szCs w:val="20"/>
              </w:rPr>
              <w:t>应答</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12CB5285" w14:textId="77777777"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C907BC">
              <w:rPr>
                <w:rFonts w:ascii="宋体" w:eastAsia="宋体" w:hAnsi="宋体" w:cs="宋体" w:hint="eastAsia"/>
                <w:b/>
                <w:bCs/>
                <w:color w:val="000000"/>
                <w:kern w:val="0"/>
                <w:sz w:val="20"/>
                <w:szCs w:val="20"/>
              </w:rPr>
              <w:t>说明</w:t>
            </w:r>
          </w:p>
        </w:tc>
      </w:tr>
      <w:tr w:rsidR="00EF4EB1" w:rsidRPr="00C907BC" w14:paraId="66F4821F" w14:textId="77777777" w:rsidTr="00310394">
        <w:trPr>
          <w:trHeight w:val="270"/>
        </w:trPr>
        <w:tc>
          <w:tcPr>
            <w:tcW w:w="0" w:type="auto"/>
            <w:tcBorders>
              <w:top w:val="nil"/>
              <w:left w:val="single" w:sz="4" w:space="0" w:color="auto"/>
              <w:bottom w:val="single" w:sz="4" w:space="0" w:color="auto"/>
              <w:right w:val="single" w:sz="4" w:space="0" w:color="auto"/>
            </w:tcBorders>
          </w:tcPr>
          <w:p w14:paraId="594CDA17"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57804A"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T18</w:t>
            </w:r>
          </w:p>
        </w:tc>
        <w:tc>
          <w:tcPr>
            <w:tcW w:w="2416" w:type="dxa"/>
            <w:tcBorders>
              <w:top w:val="nil"/>
              <w:left w:val="nil"/>
              <w:bottom w:val="single" w:sz="4" w:space="0" w:color="auto"/>
              <w:right w:val="single" w:sz="4" w:space="0" w:color="auto"/>
            </w:tcBorders>
            <w:shd w:val="clear" w:color="auto" w:fill="auto"/>
            <w:noWrap/>
            <w:vAlign w:val="center"/>
            <w:hideMark/>
          </w:tcPr>
          <w:p w14:paraId="5BE19237"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beginDate</w:t>
            </w:r>
          </w:p>
        </w:tc>
        <w:tc>
          <w:tcPr>
            <w:tcW w:w="0" w:type="auto"/>
            <w:tcBorders>
              <w:top w:val="nil"/>
              <w:left w:val="nil"/>
              <w:bottom w:val="single" w:sz="4" w:space="0" w:color="auto"/>
              <w:right w:val="single" w:sz="4" w:space="0" w:color="auto"/>
            </w:tcBorders>
            <w:shd w:val="clear" w:color="auto" w:fill="auto"/>
            <w:noWrap/>
            <w:vAlign w:val="center"/>
            <w:hideMark/>
          </w:tcPr>
          <w:p w14:paraId="77B32138"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开始日期</w:t>
            </w:r>
          </w:p>
        </w:tc>
        <w:tc>
          <w:tcPr>
            <w:tcW w:w="0" w:type="auto"/>
            <w:tcBorders>
              <w:top w:val="nil"/>
              <w:left w:val="nil"/>
              <w:bottom w:val="single" w:sz="4" w:space="0" w:color="auto"/>
              <w:right w:val="single" w:sz="4" w:space="0" w:color="auto"/>
            </w:tcBorders>
            <w:shd w:val="clear" w:color="auto" w:fill="auto"/>
            <w:noWrap/>
            <w:vAlign w:val="center"/>
            <w:hideMark/>
          </w:tcPr>
          <w:p w14:paraId="2E0E47FF"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M</w:t>
            </w:r>
          </w:p>
        </w:tc>
        <w:tc>
          <w:tcPr>
            <w:tcW w:w="0" w:type="auto"/>
            <w:tcBorders>
              <w:top w:val="nil"/>
              <w:left w:val="nil"/>
              <w:bottom w:val="single" w:sz="4" w:space="0" w:color="auto"/>
              <w:right w:val="single" w:sz="4" w:space="0" w:color="auto"/>
            </w:tcBorders>
            <w:shd w:val="clear" w:color="auto" w:fill="auto"/>
            <w:noWrap/>
            <w:vAlign w:val="center"/>
            <w:hideMark/>
          </w:tcPr>
          <w:p w14:paraId="74ECD5C7"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tcPr>
          <w:p w14:paraId="3CD232D2"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r>
      <w:tr w:rsidR="00EF4EB1" w:rsidRPr="00C907BC" w14:paraId="3A097D01" w14:textId="77777777" w:rsidTr="00310394">
        <w:trPr>
          <w:trHeight w:val="270"/>
        </w:trPr>
        <w:tc>
          <w:tcPr>
            <w:tcW w:w="0" w:type="auto"/>
            <w:tcBorders>
              <w:top w:val="nil"/>
              <w:left w:val="single" w:sz="4" w:space="0" w:color="auto"/>
              <w:bottom w:val="single" w:sz="4" w:space="0" w:color="auto"/>
              <w:right w:val="single" w:sz="4" w:space="0" w:color="auto"/>
            </w:tcBorders>
          </w:tcPr>
          <w:p w14:paraId="4D30C550"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0E7709"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T19</w:t>
            </w:r>
          </w:p>
        </w:tc>
        <w:tc>
          <w:tcPr>
            <w:tcW w:w="2416" w:type="dxa"/>
            <w:tcBorders>
              <w:top w:val="nil"/>
              <w:left w:val="nil"/>
              <w:bottom w:val="single" w:sz="4" w:space="0" w:color="auto"/>
              <w:right w:val="single" w:sz="4" w:space="0" w:color="auto"/>
            </w:tcBorders>
            <w:shd w:val="clear" w:color="auto" w:fill="auto"/>
            <w:noWrap/>
            <w:vAlign w:val="center"/>
            <w:hideMark/>
          </w:tcPr>
          <w:p w14:paraId="3CF98077"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endDate</w:t>
            </w:r>
          </w:p>
        </w:tc>
        <w:tc>
          <w:tcPr>
            <w:tcW w:w="0" w:type="auto"/>
            <w:tcBorders>
              <w:top w:val="nil"/>
              <w:left w:val="nil"/>
              <w:bottom w:val="single" w:sz="4" w:space="0" w:color="auto"/>
              <w:right w:val="single" w:sz="4" w:space="0" w:color="auto"/>
            </w:tcBorders>
            <w:shd w:val="clear" w:color="auto" w:fill="auto"/>
            <w:noWrap/>
            <w:vAlign w:val="center"/>
            <w:hideMark/>
          </w:tcPr>
          <w:p w14:paraId="4AC23A29"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截止日期</w:t>
            </w:r>
          </w:p>
        </w:tc>
        <w:tc>
          <w:tcPr>
            <w:tcW w:w="0" w:type="auto"/>
            <w:tcBorders>
              <w:top w:val="nil"/>
              <w:left w:val="nil"/>
              <w:bottom w:val="single" w:sz="4" w:space="0" w:color="auto"/>
              <w:right w:val="single" w:sz="4" w:space="0" w:color="auto"/>
            </w:tcBorders>
            <w:shd w:val="clear" w:color="auto" w:fill="auto"/>
            <w:noWrap/>
            <w:vAlign w:val="center"/>
            <w:hideMark/>
          </w:tcPr>
          <w:p w14:paraId="183E0413"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M</w:t>
            </w:r>
          </w:p>
        </w:tc>
        <w:tc>
          <w:tcPr>
            <w:tcW w:w="0" w:type="auto"/>
            <w:tcBorders>
              <w:top w:val="nil"/>
              <w:left w:val="nil"/>
              <w:bottom w:val="single" w:sz="4" w:space="0" w:color="auto"/>
              <w:right w:val="single" w:sz="4" w:space="0" w:color="auto"/>
            </w:tcBorders>
            <w:shd w:val="clear" w:color="auto" w:fill="auto"/>
            <w:noWrap/>
            <w:vAlign w:val="center"/>
            <w:hideMark/>
          </w:tcPr>
          <w:p w14:paraId="1E2F03D4"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CB294F7"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r>
      <w:tr w:rsidR="00EF4EB1" w:rsidRPr="00C907BC" w14:paraId="53A557AF" w14:textId="77777777" w:rsidTr="00310394">
        <w:trPr>
          <w:trHeight w:val="270"/>
        </w:trPr>
        <w:tc>
          <w:tcPr>
            <w:tcW w:w="0" w:type="auto"/>
            <w:tcBorders>
              <w:top w:val="nil"/>
              <w:left w:val="single" w:sz="4" w:space="0" w:color="auto"/>
              <w:bottom w:val="single" w:sz="4" w:space="0" w:color="auto"/>
              <w:right w:val="single" w:sz="4" w:space="0" w:color="auto"/>
            </w:tcBorders>
          </w:tcPr>
          <w:p w14:paraId="190D6ED3"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6157DD"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I91</w:t>
            </w:r>
          </w:p>
        </w:tc>
        <w:tc>
          <w:tcPr>
            <w:tcW w:w="2416" w:type="dxa"/>
            <w:tcBorders>
              <w:top w:val="nil"/>
              <w:left w:val="nil"/>
              <w:bottom w:val="single" w:sz="4" w:space="0" w:color="auto"/>
              <w:right w:val="single" w:sz="4" w:space="0" w:color="auto"/>
            </w:tcBorders>
            <w:shd w:val="clear" w:color="auto" w:fill="auto"/>
            <w:noWrap/>
            <w:vAlign w:val="center"/>
            <w:hideMark/>
          </w:tcPr>
          <w:p w14:paraId="38749081"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[deferFeeRateInfoData]</w:t>
            </w:r>
          </w:p>
        </w:tc>
        <w:tc>
          <w:tcPr>
            <w:tcW w:w="0" w:type="auto"/>
            <w:tcBorders>
              <w:top w:val="nil"/>
              <w:left w:val="nil"/>
              <w:bottom w:val="single" w:sz="4" w:space="0" w:color="auto"/>
              <w:right w:val="single" w:sz="4" w:space="0" w:color="auto"/>
            </w:tcBorders>
            <w:shd w:val="clear" w:color="auto" w:fill="auto"/>
            <w:noWrap/>
            <w:vAlign w:val="center"/>
            <w:hideMark/>
          </w:tcPr>
          <w:p w14:paraId="6AD868D2"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递延费率信息</w:t>
            </w:r>
            <w:r>
              <w:rPr>
                <w:rFonts w:ascii="宋体" w:eastAsia="宋体" w:hAnsi="宋体" w:cs="宋体" w:hint="eastAsia"/>
                <w:color w:val="000000"/>
                <w:kern w:val="0"/>
                <w:sz w:val="20"/>
                <w:szCs w:val="20"/>
              </w:rPr>
              <w:t>数据</w:t>
            </w:r>
          </w:p>
        </w:tc>
        <w:tc>
          <w:tcPr>
            <w:tcW w:w="0" w:type="auto"/>
            <w:tcBorders>
              <w:top w:val="nil"/>
              <w:left w:val="nil"/>
              <w:bottom w:val="single" w:sz="4" w:space="0" w:color="auto"/>
              <w:right w:val="single" w:sz="4" w:space="0" w:color="auto"/>
            </w:tcBorders>
            <w:shd w:val="clear" w:color="auto" w:fill="auto"/>
            <w:noWrap/>
            <w:vAlign w:val="center"/>
            <w:hideMark/>
          </w:tcPr>
          <w:p w14:paraId="0B3A36D4"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3562447"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0" w:type="auto"/>
            <w:tcBorders>
              <w:top w:val="nil"/>
              <w:left w:val="nil"/>
              <w:bottom w:val="single" w:sz="4" w:space="0" w:color="auto"/>
              <w:right w:val="single" w:sz="4" w:space="0" w:color="auto"/>
            </w:tcBorders>
            <w:shd w:val="clear" w:color="auto" w:fill="auto"/>
            <w:noWrap/>
            <w:vAlign w:val="center"/>
            <w:hideMark/>
          </w:tcPr>
          <w:p w14:paraId="2ABA99A7"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F4EB1" w:rsidRPr="00C907BC" w14:paraId="6945C662" w14:textId="77777777" w:rsidTr="00310394">
        <w:trPr>
          <w:trHeight w:val="270"/>
        </w:trPr>
        <w:tc>
          <w:tcPr>
            <w:tcW w:w="0" w:type="auto"/>
            <w:tcBorders>
              <w:top w:val="nil"/>
              <w:left w:val="single" w:sz="4" w:space="0" w:color="auto"/>
              <w:bottom w:val="single" w:sz="4" w:space="0" w:color="auto"/>
              <w:right w:val="single" w:sz="4" w:space="0" w:color="auto"/>
            </w:tcBorders>
          </w:tcPr>
          <w:p w14:paraId="0921C160"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6F042975"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2416" w:type="dxa"/>
            <w:tcBorders>
              <w:top w:val="nil"/>
              <w:left w:val="nil"/>
              <w:bottom w:val="single" w:sz="4" w:space="0" w:color="auto"/>
              <w:right w:val="single" w:sz="4" w:space="0" w:color="auto"/>
            </w:tcBorders>
            <w:shd w:val="clear" w:color="auto" w:fill="auto"/>
            <w:noWrap/>
            <w:vAlign w:val="center"/>
          </w:tcPr>
          <w:p w14:paraId="0DB76671"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FE1B71F"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递延费率信息</w:t>
            </w:r>
          </w:p>
        </w:tc>
        <w:tc>
          <w:tcPr>
            <w:tcW w:w="0" w:type="auto"/>
            <w:tcBorders>
              <w:top w:val="nil"/>
              <w:left w:val="nil"/>
              <w:bottom w:val="single" w:sz="4" w:space="0" w:color="auto"/>
              <w:right w:val="single" w:sz="4" w:space="0" w:color="auto"/>
            </w:tcBorders>
            <w:shd w:val="clear" w:color="auto" w:fill="auto"/>
            <w:noWrap/>
            <w:vAlign w:val="center"/>
          </w:tcPr>
          <w:p w14:paraId="213AF156"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6D49383F"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2CFFB815" w14:textId="77777777" w:rsidR="00EF4EB1" w:rsidRPr="008812E3" w:rsidRDefault="00EF4EB1" w:rsidP="00310394">
            <w:pPr>
              <w:widowControl/>
              <w:spacing w:line="240" w:lineRule="auto"/>
              <w:ind w:firstLineChars="0" w:firstLine="0"/>
              <w:jc w:val="left"/>
              <w:rPr>
                <w:rFonts w:ascii="宋体" w:eastAsia="宋体" w:hAnsi="宋体" w:cs="宋体"/>
                <w:color w:val="000000"/>
                <w:kern w:val="0"/>
                <w:sz w:val="20"/>
                <w:szCs w:val="20"/>
              </w:rPr>
            </w:pPr>
          </w:p>
        </w:tc>
      </w:tr>
      <w:tr w:rsidR="00EF4EB1" w:rsidRPr="00C907BC" w14:paraId="4EBFDCFD" w14:textId="77777777" w:rsidTr="00310394">
        <w:trPr>
          <w:trHeight w:val="270"/>
        </w:trPr>
        <w:tc>
          <w:tcPr>
            <w:tcW w:w="0" w:type="auto"/>
            <w:tcBorders>
              <w:top w:val="nil"/>
              <w:left w:val="single" w:sz="4" w:space="0" w:color="auto"/>
              <w:bottom w:val="single" w:sz="4" w:space="0" w:color="auto"/>
              <w:right w:val="single" w:sz="4" w:space="0" w:color="auto"/>
            </w:tcBorders>
          </w:tcPr>
          <w:p w14:paraId="34D885C1"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900305"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T13</w:t>
            </w:r>
          </w:p>
        </w:tc>
        <w:tc>
          <w:tcPr>
            <w:tcW w:w="2416" w:type="dxa"/>
            <w:tcBorders>
              <w:top w:val="nil"/>
              <w:left w:val="nil"/>
              <w:bottom w:val="single" w:sz="4" w:space="0" w:color="auto"/>
              <w:right w:val="single" w:sz="4" w:space="0" w:color="auto"/>
            </w:tcBorders>
            <w:shd w:val="clear" w:color="auto" w:fill="auto"/>
            <w:noWrap/>
            <w:vAlign w:val="center"/>
            <w:hideMark/>
          </w:tcPr>
          <w:p w14:paraId="3CD0C2B7"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tradeDate</w:t>
            </w:r>
          </w:p>
        </w:tc>
        <w:tc>
          <w:tcPr>
            <w:tcW w:w="0" w:type="auto"/>
            <w:tcBorders>
              <w:top w:val="nil"/>
              <w:left w:val="nil"/>
              <w:bottom w:val="single" w:sz="4" w:space="0" w:color="auto"/>
              <w:right w:val="single" w:sz="4" w:space="0" w:color="auto"/>
            </w:tcBorders>
            <w:shd w:val="clear" w:color="auto" w:fill="auto"/>
            <w:noWrap/>
            <w:vAlign w:val="center"/>
            <w:hideMark/>
          </w:tcPr>
          <w:p w14:paraId="2FCAAF89"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交易日期</w:t>
            </w:r>
          </w:p>
        </w:tc>
        <w:tc>
          <w:tcPr>
            <w:tcW w:w="0" w:type="auto"/>
            <w:tcBorders>
              <w:top w:val="nil"/>
              <w:left w:val="nil"/>
              <w:bottom w:val="single" w:sz="4" w:space="0" w:color="auto"/>
              <w:right w:val="single" w:sz="4" w:space="0" w:color="auto"/>
            </w:tcBorders>
            <w:shd w:val="clear" w:color="auto" w:fill="auto"/>
            <w:noWrap/>
            <w:vAlign w:val="center"/>
            <w:hideMark/>
          </w:tcPr>
          <w:p w14:paraId="0DBCF86F"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5936FC0"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0" w:type="auto"/>
            <w:tcBorders>
              <w:top w:val="nil"/>
              <w:left w:val="nil"/>
              <w:bottom w:val="single" w:sz="4" w:space="0" w:color="auto"/>
              <w:right w:val="single" w:sz="4" w:space="0" w:color="auto"/>
            </w:tcBorders>
            <w:shd w:val="clear" w:color="auto" w:fill="auto"/>
            <w:noWrap/>
            <w:vAlign w:val="center"/>
            <w:hideMark/>
          </w:tcPr>
          <w:p w14:paraId="2432DFC9" w14:textId="77777777" w:rsidR="00EF4EB1" w:rsidRPr="008812E3"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F4EB1" w:rsidRPr="00C907BC" w14:paraId="7290455A" w14:textId="77777777" w:rsidTr="00310394">
        <w:trPr>
          <w:trHeight w:val="270"/>
        </w:trPr>
        <w:tc>
          <w:tcPr>
            <w:tcW w:w="0" w:type="auto"/>
            <w:tcBorders>
              <w:top w:val="nil"/>
              <w:left w:val="single" w:sz="4" w:space="0" w:color="auto"/>
              <w:bottom w:val="single" w:sz="4" w:space="0" w:color="auto"/>
              <w:right w:val="single" w:sz="4" w:space="0" w:color="auto"/>
            </w:tcBorders>
          </w:tcPr>
          <w:p w14:paraId="318DADE1"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544DA8"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I10</w:t>
            </w:r>
          </w:p>
        </w:tc>
        <w:tc>
          <w:tcPr>
            <w:tcW w:w="2416" w:type="dxa"/>
            <w:tcBorders>
              <w:top w:val="nil"/>
              <w:left w:val="nil"/>
              <w:bottom w:val="single" w:sz="4" w:space="0" w:color="auto"/>
              <w:right w:val="single" w:sz="4" w:space="0" w:color="auto"/>
            </w:tcBorders>
            <w:shd w:val="clear" w:color="auto" w:fill="auto"/>
            <w:noWrap/>
            <w:vAlign w:val="center"/>
            <w:hideMark/>
          </w:tcPr>
          <w:p w14:paraId="7433F35B"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instID</w:t>
            </w:r>
          </w:p>
        </w:tc>
        <w:tc>
          <w:tcPr>
            <w:tcW w:w="0" w:type="auto"/>
            <w:tcBorders>
              <w:top w:val="nil"/>
              <w:left w:val="nil"/>
              <w:bottom w:val="single" w:sz="4" w:space="0" w:color="auto"/>
              <w:right w:val="single" w:sz="4" w:space="0" w:color="auto"/>
            </w:tcBorders>
            <w:shd w:val="clear" w:color="auto" w:fill="auto"/>
            <w:noWrap/>
            <w:vAlign w:val="center"/>
            <w:hideMark/>
          </w:tcPr>
          <w:p w14:paraId="080BD549"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合约代码</w:t>
            </w:r>
          </w:p>
        </w:tc>
        <w:tc>
          <w:tcPr>
            <w:tcW w:w="0" w:type="auto"/>
            <w:tcBorders>
              <w:top w:val="nil"/>
              <w:left w:val="nil"/>
              <w:bottom w:val="single" w:sz="4" w:space="0" w:color="auto"/>
              <w:right w:val="single" w:sz="4" w:space="0" w:color="auto"/>
            </w:tcBorders>
            <w:shd w:val="clear" w:color="auto" w:fill="auto"/>
            <w:noWrap/>
            <w:vAlign w:val="center"/>
            <w:hideMark/>
          </w:tcPr>
          <w:p w14:paraId="4902024C"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D1F00F6"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0" w:type="auto"/>
            <w:tcBorders>
              <w:top w:val="nil"/>
              <w:left w:val="nil"/>
              <w:bottom w:val="single" w:sz="4" w:space="0" w:color="auto"/>
              <w:right w:val="single" w:sz="4" w:space="0" w:color="auto"/>
            </w:tcBorders>
            <w:shd w:val="clear" w:color="auto" w:fill="auto"/>
            <w:noWrap/>
            <w:vAlign w:val="center"/>
            <w:hideMark/>
          </w:tcPr>
          <w:p w14:paraId="5974D806" w14:textId="77777777" w:rsidR="00EF4EB1" w:rsidRPr="008812E3"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F4EB1" w:rsidRPr="00C907BC" w14:paraId="32A34FC9" w14:textId="77777777" w:rsidTr="00310394">
        <w:trPr>
          <w:trHeight w:val="270"/>
        </w:trPr>
        <w:tc>
          <w:tcPr>
            <w:tcW w:w="0" w:type="auto"/>
            <w:tcBorders>
              <w:top w:val="nil"/>
              <w:left w:val="single" w:sz="4" w:space="0" w:color="auto"/>
              <w:bottom w:val="single" w:sz="4" w:space="0" w:color="auto"/>
              <w:right w:val="single" w:sz="4" w:space="0" w:color="auto"/>
            </w:tcBorders>
          </w:tcPr>
          <w:p w14:paraId="23C19278"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1CDA56"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I26</w:t>
            </w:r>
          </w:p>
        </w:tc>
        <w:tc>
          <w:tcPr>
            <w:tcW w:w="2416" w:type="dxa"/>
            <w:tcBorders>
              <w:top w:val="nil"/>
              <w:left w:val="nil"/>
              <w:bottom w:val="single" w:sz="4" w:space="0" w:color="auto"/>
              <w:right w:val="single" w:sz="4" w:space="0" w:color="auto"/>
            </w:tcBorders>
            <w:shd w:val="clear" w:color="auto" w:fill="auto"/>
            <w:noWrap/>
            <w:vAlign w:val="center"/>
            <w:hideMark/>
          </w:tcPr>
          <w:p w14:paraId="71F0FFCA"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payDirection</w:t>
            </w:r>
          </w:p>
        </w:tc>
        <w:tc>
          <w:tcPr>
            <w:tcW w:w="0" w:type="auto"/>
            <w:tcBorders>
              <w:top w:val="nil"/>
              <w:left w:val="nil"/>
              <w:bottom w:val="single" w:sz="4" w:space="0" w:color="auto"/>
              <w:right w:val="single" w:sz="4" w:space="0" w:color="auto"/>
            </w:tcBorders>
            <w:shd w:val="clear" w:color="auto" w:fill="auto"/>
            <w:noWrap/>
            <w:vAlign w:val="center"/>
            <w:hideMark/>
          </w:tcPr>
          <w:p w14:paraId="4591CD76"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支付方向</w:t>
            </w:r>
          </w:p>
        </w:tc>
        <w:tc>
          <w:tcPr>
            <w:tcW w:w="0" w:type="auto"/>
            <w:tcBorders>
              <w:top w:val="nil"/>
              <w:left w:val="nil"/>
              <w:bottom w:val="single" w:sz="4" w:space="0" w:color="auto"/>
              <w:right w:val="single" w:sz="4" w:space="0" w:color="auto"/>
            </w:tcBorders>
            <w:shd w:val="clear" w:color="auto" w:fill="auto"/>
            <w:noWrap/>
            <w:vAlign w:val="center"/>
            <w:hideMark/>
          </w:tcPr>
          <w:p w14:paraId="0584030F"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4760C19"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0" w:type="auto"/>
            <w:tcBorders>
              <w:top w:val="nil"/>
              <w:left w:val="nil"/>
              <w:bottom w:val="single" w:sz="4" w:space="0" w:color="auto"/>
              <w:right w:val="single" w:sz="4" w:space="0" w:color="auto"/>
            </w:tcBorders>
            <w:shd w:val="clear" w:color="auto" w:fill="auto"/>
            <w:noWrap/>
            <w:vAlign w:val="center"/>
            <w:hideMark/>
          </w:tcPr>
          <w:p w14:paraId="2FBAF705" w14:textId="77777777" w:rsidR="00EF4EB1" w:rsidRPr="008812E3"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F4EB1" w:rsidRPr="00C907BC" w14:paraId="2D0274D6" w14:textId="77777777" w:rsidTr="00310394">
        <w:trPr>
          <w:trHeight w:val="270"/>
        </w:trPr>
        <w:tc>
          <w:tcPr>
            <w:tcW w:w="0" w:type="auto"/>
            <w:tcBorders>
              <w:top w:val="nil"/>
              <w:left w:val="single" w:sz="4" w:space="0" w:color="auto"/>
              <w:bottom w:val="single" w:sz="4" w:space="0" w:color="auto"/>
              <w:right w:val="single" w:sz="4" w:space="0" w:color="auto"/>
            </w:tcBorders>
          </w:tcPr>
          <w:p w14:paraId="3E38AB1C"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F0929E4"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I25</w:t>
            </w:r>
          </w:p>
        </w:tc>
        <w:tc>
          <w:tcPr>
            <w:tcW w:w="2416" w:type="dxa"/>
            <w:tcBorders>
              <w:top w:val="nil"/>
              <w:left w:val="nil"/>
              <w:bottom w:val="single" w:sz="4" w:space="0" w:color="auto"/>
              <w:right w:val="single" w:sz="4" w:space="0" w:color="auto"/>
            </w:tcBorders>
            <w:shd w:val="clear" w:color="auto" w:fill="auto"/>
            <w:noWrap/>
            <w:vAlign w:val="center"/>
            <w:hideMark/>
          </w:tcPr>
          <w:p w14:paraId="3D98C5B4"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deferFeeRate</w:t>
            </w:r>
          </w:p>
        </w:tc>
        <w:tc>
          <w:tcPr>
            <w:tcW w:w="0" w:type="auto"/>
            <w:tcBorders>
              <w:top w:val="nil"/>
              <w:left w:val="nil"/>
              <w:bottom w:val="single" w:sz="4" w:space="0" w:color="auto"/>
              <w:right w:val="single" w:sz="4" w:space="0" w:color="auto"/>
            </w:tcBorders>
            <w:shd w:val="clear" w:color="auto" w:fill="auto"/>
            <w:noWrap/>
            <w:vAlign w:val="center"/>
            <w:hideMark/>
          </w:tcPr>
          <w:p w14:paraId="28E554DF"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递延费率</w:t>
            </w:r>
          </w:p>
        </w:tc>
        <w:tc>
          <w:tcPr>
            <w:tcW w:w="0" w:type="auto"/>
            <w:tcBorders>
              <w:top w:val="nil"/>
              <w:left w:val="nil"/>
              <w:bottom w:val="single" w:sz="4" w:space="0" w:color="auto"/>
              <w:right w:val="single" w:sz="4" w:space="0" w:color="auto"/>
            </w:tcBorders>
            <w:shd w:val="clear" w:color="auto" w:fill="auto"/>
            <w:noWrap/>
            <w:vAlign w:val="center"/>
            <w:hideMark/>
          </w:tcPr>
          <w:p w14:paraId="00F5B79F"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D92029C"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0" w:type="auto"/>
            <w:tcBorders>
              <w:top w:val="nil"/>
              <w:left w:val="nil"/>
              <w:bottom w:val="single" w:sz="4" w:space="0" w:color="auto"/>
              <w:right w:val="single" w:sz="4" w:space="0" w:color="auto"/>
            </w:tcBorders>
            <w:shd w:val="clear" w:color="auto" w:fill="auto"/>
            <w:noWrap/>
            <w:vAlign w:val="center"/>
            <w:hideMark/>
          </w:tcPr>
          <w:p w14:paraId="157B0F31" w14:textId="77777777" w:rsidR="00EF4EB1" w:rsidRPr="008812E3"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F4EB1" w:rsidRPr="00C907BC" w14:paraId="5C6A4CC0" w14:textId="77777777" w:rsidTr="00310394">
        <w:trPr>
          <w:trHeight w:val="270"/>
        </w:trPr>
        <w:tc>
          <w:tcPr>
            <w:tcW w:w="0" w:type="auto"/>
            <w:tcBorders>
              <w:top w:val="nil"/>
              <w:left w:val="single" w:sz="4" w:space="0" w:color="auto"/>
              <w:bottom w:val="single" w:sz="4" w:space="0" w:color="auto"/>
              <w:right w:val="single" w:sz="4" w:space="0" w:color="auto"/>
            </w:tcBorders>
          </w:tcPr>
          <w:p w14:paraId="52490BC2"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54FF65"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X39</w:t>
            </w:r>
          </w:p>
        </w:tc>
        <w:tc>
          <w:tcPr>
            <w:tcW w:w="2416" w:type="dxa"/>
            <w:tcBorders>
              <w:top w:val="nil"/>
              <w:left w:val="nil"/>
              <w:bottom w:val="single" w:sz="4" w:space="0" w:color="auto"/>
              <w:right w:val="single" w:sz="4" w:space="0" w:color="auto"/>
            </w:tcBorders>
            <w:shd w:val="clear" w:color="auto" w:fill="auto"/>
            <w:noWrap/>
            <w:vAlign w:val="center"/>
            <w:hideMark/>
          </w:tcPr>
          <w:p w14:paraId="72D6B16F"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rspCode</w:t>
            </w:r>
          </w:p>
        </w:tc>
        <w:tc>
          <w:tcPr>
            <w:tcW w:w="0" w:type="auto"/>
            <w:tcBorders>
              <w:top w:val="nil"/>
              <w:left w:val="nil"/>
              <w:bottom w:val="single" w:sz="4" w:space="0" w:color="auto"/>
              <w:right w:val="single" w:sz="4" w:space="0" w:color="auto"/>
            </w:tcBorders>
            <w:shd w:val="clear" w:color="auto" w:fill="auto"/>
            <w:noWrap/>
            <w:vAlign w:val="center"/>
            <w:hideMark/>
          </w:tcPr>
          <w:p w14:paraId="3161F72C"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响应代码</w:t>
            </w:r>
          </w:p>
        </w:tc>
        <w:tc>
          <w:tcPr>
            <w:tcW w:w="0" w:type="auto"/>
            <w:tcBorders>
              <w:top w:val="nil"/>
              <w:left w:val="nil"/>
              <w:bottom w:val="single" w:sz="4" w:space="0" w:color="auto"/>
              <w:right w:val="single" w:sz="4" w:space="0" w:color="auto"/>
            </w:tcBorders>
            <w:shd w:val="clear" w:color="auto" w:fill="auto"/>
            <w:noWrap/>
            <w:vAlign w:val="center"/>
            <w:hideMark/>
          </w:tcPr>
          <w:p w14:paraId="1654129A"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25A5997"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M</w:t>
            </w:r>
          </w:p>
        </w:tc>
        <w:tc>
          <w:tcPr>
            <w:tcW w:w="0" w:type="auto"/>
            <w:tcBorders>
              <w:top w:val="nil"/>
              <w:left w:val="nil"/>
              <w:bottom w:val="single" w:sz="4" w:space="0" w:color="auto"/>
              <w:right w:val="single" w:sz="4" w:space="0" w:color="auto"/>
            </w:tcBorders>
            <w:shd w:val="clear" w:color="auto" w:fill="auto"/>
            <w:noWrap/>
            <w:vAlign w:val="center"/>
            <w:hideMark/>
          </w:tcPr>
          <w:p w14:paraId="4F2BBFCF"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r>
      <w:tr w:rsidR="00EF4EB1" w:rsidRPr="00C907BC" w14:paraId="7BF519CD" w14:textId="77777777" w:rsidTr="00310394">
        <w:trPr>
          <w:trHeight w:val="270"/>
        </w:trPr>
        <w:tc>
          <w:tcPr>
            <w:tcW w:w="0" w:type="auto"/>
            <w:tcBorders>
              <w:top w:val="nil"/>
              <w:left w:val="single" w:sz="4" w:space="0" w:color="auto"/>
              <w:bottom w:val="single" w:sz="4" w:space="0" w:color="auto"/>
              <w:right w:val="single" w:sz="4" w:space="0" w:color="auto"/>
            </w:tcBorders>
          </w:tcPr>
          <w:p w14:paraId="750F58CF"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8CEEF17"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X40</w:t>
            </w:r>
          </w:p>
        </w:tc>
        <w:tc>
          <w:tcPr>
            <w:tcW w:w="2416" w:type="dxa"/>
            <w:tcBorders>
              <w:top w:val="nil"/>
              <w:left w:val="nil"/>
              <w:bottom w:val="single" w:sz="4" w:space="0" w:color="auto"/>
              <w:right w:val="single" w:sz="4" w:space="0" w:color="auto"/>
            </w:tcBorders>
            <w:shd w:val="clear" w:color="auto" w:fill="auto"/>
            <w:noWrap/>
            <w:vAlign w:val="center"/>
            <w:hideMark/>
          </w:tcPr>
          <w:p w14:paraId="65B722CA"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rspMsg</w:t>
            </w:r>
          </w:p>
        </w:tc>
        <w:tc>
          <w:tcPr>
            <w:tcW w:w="0" w:type="auto"/>
            <w:tcBorders>
              <w:top w:val="nil"/>
              <w:left w:val="nil"/>
              <w:bottom w:val="single" w:sz="4" w:space="0" w:color="auto"/>
              <w:right w:val="single" w:sz="4" w:space="0" w:color="auto"/>
            </w:tcBorders>
            <w:shd w:val="clear" w:color="auto" w:fill="auto"/>
            <w:noWrap/>
            <w:vAlign w:val="center"/>
            <w:hideMark/>
          </w:tcPr>
          <w:p w14:paraId="3DBE8CA1"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响应消息</w:t>
            </w:r>
          </w:p>
        </w:tc>
        <w:tc>
          <w:tcPr>
            <w:tcW w:w="0" w:type="auto"/>
            <w:tcBorders>
              <w:top w:val="nil"/>
              <w:left w:val="nil"/>
              <w:bottom w:val="single" w:sz="4" w:space="0" w:color="auto"/>
              <w:right w:val="single" w:sz="4" w:space="0" w:color="auto"/>
            </w:tcBorders>
            <w:shd w:val="clear" w:color="auto" w:fill="auto"/>
            <w:noWrap/>
            <w:vAlign w:val="center"/>
            <w:hideMark/>
          </w:tcPr>
          <w:p w14:paraId="5225CFE2"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0FA4F150"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M</w:t>
            </w:r>
          </w:p>
        </w:tc>
        <w:tc>
          <w:tcPr>
            <w:tcW w:w="0" w:type="auto"/>
            <w:tcBorders>
              <w:top w:val="nil"/>
              <w:left w:val="nil"/>
              <w:bottom w:val="single" w:sz="4" w:space="0" w:color="auto"/>
              <w:right w:val="single" w:sz="4" w:space="0" w:color="auto"/>
            </w:tcBorders>
            <w:shd w:val="clear" w:color="auto" w:fill="auto"/>
            <w:noWrap/>
            <w:vAlign w:val="center"/>
            <w:hideMark/>
          </w:tcPr>
          <w:p w14:paraId="45CA463B" w14:textId="77777777"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r>
    </w:tbl>
    <w:p w14:paraId="04EBBB8C" w14:textId="77777777" w:rsidR="00866BA4" w:rsidRDefault="00866BA4" w:rsidP="00866BA4">
      <w:pPr>
        <w:ind w:firstLine="480"/>
      </w:pPr>
    </w:p>
    <w:p w14:paraId="628696E4" w14:textId="77777777" w:rsidR="00BE0742" w:rsidRDefault="00BE0742" w:rsidP="00BE0742">
      <w:pPr>
        <w:pStyle w:val="3"/>
        <w:numPr>
          <w:ilvl w:val="2"/>
          <w:numId w:val="4"/>
        </w:numPr>
        <w:ind w:left="0" w:firstLineChars="0" w:firstLine="0"/>
      </w:pPr>
      <w:bookmarkStart w:id="183" w:name="_Toc462670482"/>
      <w:r>
        <w:rPr>
          <w:rFonts w:hint="eastAsia"/>
        </w:rPr>
        <w:t>交易所状态信息</w:t>
      </w:r>
      <w:bookmarkEnd w:id="183"/>
    </w:p>
    <w:p w14:paraId="60578909" w14:textId="77777777" w:rsidR="00BE0742" w:rsidRDefault="00BE0742" w:rsidP="00BE0742">
      <w:pPr>
        <w:pStyle w:val="4"/>
        <w:numPr>
          <w:ilvl w:val="3"/>
          <w:numId w:val="4"/>
        </w:numPr>
        <w:ind w:left="0" w:firstLineChars="0" w:firstLine="0"/>
      </w:pPr>
      <w:r w:rsidRPr="00D6435F">
        <w:rPr>
          <w:rFonts w:hint="eastAsia"/>
        </w:rPr>
        <w:t>发布</w:t>
      </w:r>
      <w:r>
        <w:rPr>
          <w:rFonts w:hint="eastAsia"/>
        </w:rPr>
        <w:t>交易所状态</w:t>
      </w:r>
      <w:r w:rsidRPr="00D6435F">
        <w:rPr>
          <w:rFonts w:hint="eastAsia"/>
        </w:rPr>
        <w:t>通知</w:t>
      </w:r>
    </w:p>
    <w:p w14:paraId="193100CE" w14:textId="77777777" w:rsidR="00BE0742" w:rsidRDefault="00BE0742" w:rsidP="008D1002">
      <w:pPr>
        <w:ind w:firstLine="482"/>
      </w:pPr>
      <w:r w:rsidRPr="00BF29CF">
        <w:rPr>
          <w:rFonts w:hint="eastAsia"/>
          <w:b/>
        </w:rPr>
        <w:t>功能</w:t>
      </w:r>
      <w:r>
        <w:rPr>
          <w:rFonts w:hint="eastAsia"/>
        </w:rPr>
        <w:t>：</w:t>
      </w:r>
      <w:r w:rsidRPr="002F58F7">
        <w:rPr>
          <w:rFonts w:hint="eastAsia"/>
        </w:rPr>
        <w:t>盘中向全市场发布</w:t>
      </w:r>
      <w:r>
        <w:rPr>
          <w:rFonts w:hint="eastAsia"/>
        </w:rPr>
        <w:t>交易所状态。</w:t>
      </w:r>
    </w:p>
    <w:p w14:paraId="07F88CD8" w14:textId="77777777" w:rsidR="00BE0742" w:rsidRDefault="00BE0742" w:rsidP="00BE0742">
      <w:pPr>
        <w:ind w:firstLine="480"/>
      </w:pPr>
      <w:r>
        <w:rPr>
          <w:rFonts w:hint="eastAsia"/>
        </w:rPr>
        <w:t>消息体格式如下：</w:t>
      </w:r>
    </w:p>
    <w:tbl>
      <w:tblPr>
        <w:tblW w:w="9503" w:type="dxa"/>
        <w:tblInd w:w="103" w:type="dxa"/>
        <w:tblLook w:val="04A0" w:firstRow="1" w:lastRow="0" w:firstColumn="1" w:lastColumn="0" w:noHBand="0" w:noVBand="1"/>
      </w:tblPr>
      <w:tblGrid>
        <w:gridCol w:w="798"/>
        <w:gridCol w:w="1996"/>
        <w:gridCol w:w="1796"/>
        <w:gridCol w:w="760"/>
        <w:gridCol w:w="4153"/>
      </w:tblGrid>
      <w:tr w:rsidR="00BE0742" w:rsidRPr="009A7BFE" w14:paraId="149F86C9" w14:textId="77777777" w:rsidTr="00BE0742">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540022C" w14:textId="77777777" w:rsidR="00BE0742" w:rsidRPr="009A7BFE" w:rsidRDefault="00BE0742"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14:paraId="63A04BAB" w14:textId="77777777" w:rsidR="00BE0742" w:rsidRPr="009A7BFE" w:rsidRDefault="00BE0742"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域名</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14:paraId="1783B85D" w14:textId="77777777" w:rsidR="00BE0742" w:rsidRPr="009A7BFE" w:rsidRDefault="00BE0742" w:rsidP="003329F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33448813" w14:textId="77777777" w:rsidR="00BE0742" w:rsidRPr="009A7BFE" w:rsidRDefault="00BE0742" w:rsidP="003329F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回报</w:t>
            </w:r>
          </w:p>
        </w:tc>
        <w:tc>
          <w:tcPr>
            <w:tcW w:w="4153" w:type="dxa"/>
            <w:tcBorders>
              <w:top w:val="single" w:sz="4" w:space="0" w:color="auto"/>
              <w:left w:val="nil"/>
              <w:bottom w:val="single" w:sz="4" w:space="0" w:color="auto"/>
              <w:right w:val="single" w:sz="4" w:space="0" w:color="auto"/>
            </w:tcBorders>
            <w:shd w:val="clear" w:color="000000" w:fill="D9D9D9"/>
            <w:noWrap/>
            <w:vAlign w:val="center"/>
            <w:hideMark/>
          </w:tcPr>
          <w:p w14:paraId="672514E5" w14:textId="77777777" w:rsidR="00BE0742" w:rsidRPr="009A7BFE" w:rsidRDefault="00BE0742"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说明</w:t>
            </w:r>
          </w:p>
        </w:tc>
      </w:tr>
      <w:tr w:rsidR="00BE0742" w:rsidRPr="009A7BFE" w14:paraId="31755111" w14:textId="77777777" w:rsidTr="00BE074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7028E95" w14:textId="77777777"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G</w:t>
            </w:r>
            <w:r w:rsidRPr="009A7BFE">
              <w:rPr>
                <w:rFonts w:ascii="宋体" w:eastAsia="宋体" w:hAnsi="宋体" w:cs="宋体" w:hint="eastAsia"/>
                <w:color w:val="000000"/>
                <w:kern w:val="0"/>
                <w:sz w:val="20"/>
                <w:szCs w:val="20"/>
              </w:rPr>
              <w:t>00</w:t>
            </w:r>
          </w:p>
        </w:tc>
        <w:tc>
          <w:tcPr>
            <w:tcW w:w="1996" w:type="dxa"/>
            <w:tcBorders>
              <w:top w:val="nil"/>
              <w:left w:val="nil"/>
              <w:bottom w:val="single" w:sz="4" w:space="0" w:color="auto"/>
              <w:right w:val="single" w:sz="4" w:space="0" w:color="auto"/>
            </w:tcBorders>
            <w:shd w:val="clear" w:color="auto" w:fill="auto"/>
            <w:noWrap/>
            <w:vAlign w:val="center"/>
            <w:hideMark/>
          </w:tcPr>
          <w:p w14:paraId="4824C17F" w14:textId="77777777"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exchage</w:t>
            </w:r>
            <w:r w:rsidRPr="009A7BFE">
              <w:rPr>
                <w:rFonts w:ascii="宋体" w:eastAsia="宋体" w:hAnsi="宋体" w:cs="宋体" w:hint="eastAsia"/>
                <w:color w:val="000000"/>
                <w:kern w:val="0"/>
                <w:sz w:val="20"/>
                <w:szCs w:val="20"/>
              </w:rPr>
              <w:t>ID</w:t>
            </w:r>
          </w:p>
        </w:tc>
        <w:tc>
          <w:tcPr>
            <w:tcW w:w="1796" w:type="dxa"/>
            <w:tcBorders>
              <w:top w:val="nil"/>
              <w:left w:val="nil"/>
              <w:bottom w:val="single" w:sz="4" w:space="0" w:color="auto"/>
              <w:right w:val="single" w:sz="4" w:space="0" w:color="auto"/>
            </w:tcBorders>
            <w:shd w:val="clear" w:color="auto" w:fill="auto"/>
            <w:noWrap/>
            <w:vAlign w:val="center"/>
            <w:hideMark/>
          </w:tcPr>
          <w:p w14:paraId="451FF709" w14:textId="77777777"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r w:rsidRPr="00BE0742">
              <w:rPr>
                <w:rFonts w:ascii="宋体" w:eastAsia="宋体" w:hAnsi="宋体" w:cs="宋体" w:hint="eastAsia"/>
                <w:color w:val="000000"/>
                <w:kern w:val="0"/>
                <w:sz w:val="20"/>
                <w:szCs w:val="20"/>
              </w:rPr>
              <w:t>交易所代码</w:t>
            </w:r>
          </w:p>
        </w:tc>
        <w:tc>
          <w:tcPr>
            <w:tcW w:w="760" w:type="dxa"/>
            <w:tcBorders>
              <w:top w:val="nil"/>
              <w:left w:val="nil"/>
              <w:bottom w:val="single" w:sz="4" w:space="0" w:color="auto"/>
              <w:right w:val="single" w:sz="4" w:space="0" w:color="auto"/>
            </w:tcBorders>
            <w:shd w:val="clear" w:color="auto" w:fill="auto"/>
            <w:noWrap/>
            <w:vAlign w:val="center"/>
            <w:hideMark/>
          </w:tcPr>
          <w:p w14:paraId="7654DC33" w14:textId="77777777"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M</w:t>
            </w:r>
          </w:p>
        </w:tc>
        <w:tc>
          <w:tcPr>
            <w:tcW w:w="4153" w:type="dxa"/>
            <w:tcBorders>
              <w:top w:val="nil"/>
              <w:left w:val="nil"/>
              <w:bottom w:val="single" w:sz="4" w:space="0" w:color="auto"/>
              <w:right w:val="single" w:sz="4" w:space="0" w:color="auto"/>
            </w:tcBorders>
            <w:shd w:val="clear" w:color="auto" w:fill="auto"/>
            <w:noWrap/>
            <w:vAlign w:val="center"/>
            <w:hideMark/>
          </w:tcPr>
          <w:p w14:paraId="309078C1" w14:textId="77777777"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p>
        </w:tc>
      </w:tr>
      <w:tr w:rsidR="00BE0742" w:rsidRPr="009A7BFE" w14:paraId="6DBEAAB5" w14:textId="77777777" w:rsidTr="00BE0742">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3C18E" w14:textId="77777777" w:rsidR="00BE0742" w:rsidRPr="00984E1E" w:rsidRDefault="00BE0742" w:rsidP="003329FA">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G01</w:t>
            </w:r>
          </w:p>
        </w:tc>
        <w:tc>
          <w:tcPr>
            <w:tcW w:w="1996" w:type="dxa"/>
            <w:tcBorders>
              <w:top w:val="single" w:sz="4" w:space="0" w:color="auto"/>
              <w:left w:val="nil"/>
              <w:bottom w:val="single" w:sz="4" w:space="0" w:color="auto"/>
              <w:right w:val="single" w:sz="4" w:space="0" w:color="auto"/>
            </w:tcBorders>
            <w:shd w:val="clear" w:color="auto" w:fill="auto"/>
            <w:noWrap/>
            <w:vAlign w:val="center"/>
          </w:tcPr>
          <w:p w14:paraId="17155043" w14:textId="77777777" w:rsidR="00BE0742" w:rsidRPr="00984E1E" w:rsidRDefault="00BE0742" w:rsidP="003329FA">
            <w:pPr>
              <w:spacing w:line="240" w:lineRule="auto"/>
              <w:ind w:firstLineChars="0" w:firstLine="0"/>
              <w:rPr>
                <w:rFonts w:asciiTheme="minorEastAsia" w:hAnsiTheme="minorEastAsia"/>
                <w:color w:val="000000"/>
                <w:sz w:val="21"/>
                <w:szCs w:val="21"/>
              </w:rPr>
            </w:pPr>
            <w:r w:rsidRPr="00BE0742">
              <w:rPr>
                <w:rFonts w:asciiTheme="minorEastAsia" w:hAnsiTheme="minorEastAsia"/>
                <w:color w:val="000000"/>
                <w:sz w:val="21"/>
                <w:szCs w:val="21"/>
              </w:rPr>
              <w:t>exchangeState</w:t>
            </w:r>
          </w:p>
        </w:tc>
        <w:tc>
          <w:tcPr>
            <w:tcW w:w="1796" w:type="dxa"/>
            <w:tcBorders>
              <w:top w:val="single" w:sz="4" w:space="0" w:color="auto"/>
              <w:left w:val="nil"/>
              <w:bottom w:val="single" w:sz="4" w:space="0" w:color="auto"/>
              <w:right w:val="single" w:sz="4" w:space="0" w:color="auto"/>
            </w:tcBorders>
            <w:shd w:val="clear" w:color="auto" w:fill="auto"/>
            <w:noWrap/>
            <w:vAlign w:val="center"/>
          </w:tcPr>
          <w:p w14:paraId="27B4CE91" w14:textId="77777777" w:rsidR="00BE0742" w:rsidRPr="00984E1E" w:rsidRDefault="00BE0742" w:rsidP="003329FA">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cs="宋体" w:hint="eastAsia"/>
                <w:color w:val="000000"/>
                <w:kern w:val="0"/>
                <w:sz w:val="20"/>
                <w:szCs w:val="20"/>
              </w:rPr>
              <w:t>交易所运行状态</w:t>
            </w:r>
          </w:p>
        </w:tc>
        <w:tc>
          <w:tcPr>
            <w:tcW w:w="760" w:type="dxa"/>
            <w:tcBorders>
              <w:top w:val="single" w:sz="4" w:space="0" w:color="auto"/>
              <w:left w:val="nil"/>
              <w:bottom w:val="single" w:sz="4" w:space="0" w:color="auto"/>
              <w:right w:val="single" w:sz="4" w:space="0" w:color="auto"/>
            </w:tcBorders>
            <w:shd w:val="clear" w:color="auto" w:fill="auto"/>
            <w:noWrap/>
            <w:vAlign w:val="center"/>
          </w:tcPr>
          <w:p w14:paraId="5E655B4E" w14:textId="77777777" w:rsidR="00BE0742" w:rsidRPr="00984E1E" w:rsidRDefault="00BE0742" w:rsidP="003329FA">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4153" w:type="dxa"/>
            <w:tcBorders>
              <w:top w:val="single" w:sz="4" w:space="0" w:color="auto"/>
              <w:left w:val="nil"/>
              <w:bottom w:val="single" w:sz="4" w:space="0" w:color="auto"/>
              <w:right w:val="single" w:sz="4" w:space="0" w:color="auto"/>
            </w:tcBorders>
            <w:shd w:val="clear" w:color="auto" w:fill="auto"/>
            <w:noWrap/>
            <w:vAlign w:val="center"/>
          </w:tcPr>
          <w:p w14:paraId="716C95E0" w14:textId="77777777"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r w:rsidRPr="00BE0742">
              <w:rPr>
                <w:rFonts w:ascii="宋体" w:eastAsia="宋体" w:hAnsi="宋体" w:cs="宋体" w:hint="eastAsia"/>
                <w:color w:val="000000"/>
                <w:kern w:val="0"/>
                <w:sz w:val="20"/>
                <w:szCs w:val="20"/>
              </w:rPr>
              <w:t>0-初始化，1-初始化完成，2-开市，3-收市，4-正在结算，5-结算完成，6-T+0财务处理完成，7-日终登帐完成</w:t>
            </w:r>
          </w:p>
        </w:tc>
      </w:tr>
      <w:tr w:rsidR="00BE0742" w:rsidRPr="009A7BFE" w14:paraId="275945AA" w14:textId="77777777" w:rsidTr="00BE0742">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7D72B" w14:textId="77777777" w:rsidR="00BE0742" w:rsidRPr="00984E1E" w:rsidRDefault="00BE0742" w:rsidP="003329FA">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Q83</w:t>
            </w:r>
          </w:p>
        </w:tc>
        <w:tc>
          <w:tcPr>
            <w:tcW w:w="1996" w:type="dxa"/>
            <w:tcBorders>
              <w:top w:val="single" w:sz="4" w:space="0" w:color="auto"/>
              <w:left w:val="nil"/>
              <w:bottom w:val="single" w:sz="4" w:space="0" w:color="auto"/>
              <w:right w:val="single" w:sz="4" w:space="0" w:color="auto"/>
            </w:tcBorders>
            <w:shd w:val="clear" w:color="auto" w:fill="auto"/>
            <w:noWrap/>
            <w:vAlign w:val="center"/>
          </w:tcPr>
          <w:p w14:paraId="2FF65860" w14:textId="77777777" w:rsidR="00BE0742" w:rsidRPr="00BE0742" w:rsidRDefault="00BE0742" w:rsidP="003329FA">
            <w:pPr>
              <w:spacing w:line="240" w:lineRule="auto"/>
              <w:ind w:firstLineChars="0" w:firstLine="0"/>
              <w:rPr>
                <w:rFonts w:asciiTheme="minorEastAsia" w:hAnsiTheme="minorEastAsia"/>
                <w:color w:val="000000"/>
                <w:sz w:val="21"/>
                <w:szCs w:val="21"/>
              </w:rPr>
            </w:pPr>
            <w:r w:rsidRPr="00BE0742">
              <w:rPr>
                <w:rFonts w:asciiTheme="minorEastAsia" w:hAnsiTheme="minorEastAsia"/>
                <w:color w:val="000000"/>
                <w:sz w:val="21"/>
                <w:szCs w:val="21"/>
              </w:rPr>
              <w:t>announceTime</w:t>
            </w:r>
          </w:p>
        </w:tc>
        <w:tc>
          <w:tcPr>
            <w:tcW w:w="1796" w:type="dxa"/>
            <w:tcBorders>
              <w:top w:val="single" w:sz="4" w:space="0" w:color="auto"/>
              <w:left w:val="nil"/>
              <w:bottom w:val="single" w:sz="4" w:space="0" w:color="auto"/>
              <w:right w:val="single" w:sz="4" w:space="0" w:color="auto"/>
            </w:tcBorders>
            <w:shd w:val="clear" w:color="auto" w:fill="auto"/>
            <w:noWrap/>
            <w:vAlign w:val="center"/>
          </w:tcPr>
          <w:p w14:paraId="18A926DB" w14:textId="77777777" w:rsidR="00BE0742" w:rsidRPr="00BE0742" w:rsidRDefault="00BE0742" w:rsidP="003329FA">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发布时间</w:t>
            </w:r>
          </w:p>
        </w:tc>
        <w:tc>
          <w:tcPr>
            <w:tcW w:w="760" w:type="dxa"/>
            <w:tcBorders>
              <w:top w:val="single" w:sz="4" w:space="0" w:color="auto"/>
              <w:left w:val="nil"/>
              <w:bottom w:val="single" w:sz="4" w:space="0" w:color="auto"/>
              <w:right w:val="single" w:sz="4" w:space="0" w:color="auto"/>
            </w:tcBorders>
            <w:shd w:val="clear" w:color="auto" w:fill="auto"/>
            <w:noWrap/>
            <w:vAlign w:val="center"/>
          </w:tcPr>
          <w:p w14:paraId="2C445A14" w14:textId="48A00C35" w:rsidR="00BE0742" w:rsidRPr="00984E1E" w:rsidRDefault="00460509" w:rsidP="003329FA">
            <w:pPr>
              <w:spacing w:line="240" w:lineRule="auto"/>
              <w:ind w:firstLineChars="0" w:firstLine="0"/>
              <w:rPr>
                <w:rFonts w:asciiTheme="minorEastAsia" w:hAnsiTheme="minorEastAsia"/>
                <w:color w:val="000000"/>
                <w:sz w:val="21"/>
                <w:szCs w:val="21"/>
              </w:rPr>
            </w:pPr>
            <w:ins w:id="184" w:author="Mengying Zhou" w:date="2017-08-21T10:51:00Z">
              <w:r>
                <w:rPr>
                  <w:rFonts w:asciiTheme="minorEastAsia" w:hAnsiTheme="minorEastAsia"/>
                  <w:color w:val="000000"/>
                  <w:sz w:val="21"/>
                  <w:szCs w:val="21"/>
                </w:rPr>
                <w:t>C</w:t>
              </w:r>
            </w:ins>
            <w:del w:id="185" w:author="Mengying Zhou" w:date="2017-08-21T10:51:00Z">
              <w:r w:rsidR="00BE0742" w:rsidDel="00460509">
                <w:rPr>
                  <w:rFonts w:asciiTheme="minorEastAsia" w:hAnsiTheme="minorEastAsia" w:hint="eastAsia"/>
                  <w:color w:val="000000"/>
                  <w:sz w:val="21"/>
                  <w:szCs w:val="21"/>
                </w:rPr>
                <w:delText>M</w:delText>
              </w:r>
            </w:del>
          </w:p>
        </w:tc>
        <w:tc>
          <w:tcPr>
            <w:tcW w:w="4153" w:type="dxa"/>
            <w:tcBorders>
              <w:top w:val="single" w:sz="4" w:space="0" w:color="auto"/>
              <w:left w:val="nil"/>
              <w:bottom w:val="single" w:sz="4" w:space="0" w:color="auto"/>
              <w:right w:val="single" w:sz="4" w:space="0" w:color="auto"/>
            </w:tcBorders>
            <w:shd w:val="clear" w:color="auto" w:fill="auto"/>
            <w:noWrap/>
            <w:vAlign w:val="center"/>
          </w:tcPr>
          <w:p w14:paraId="554085C9" w14:textId="495D2E04" w:rsidR="00BE0742" w:rsidRPr="009A7BFE" w:rsidRDefault="009A76C4" w:rsidP="009A76C4">
            <w:pPr>
              <w:widowControl/>
              <w:spacing w:line="240" w:lineRule="auto"/>
              <w:ind w:firstLineChars="0" w:firstLine="0"/>
              <w:jc w:val="left"/>
              <w:rPr>
                <w:rFonts w:ascii="宋体" w:eastAsia="宋体" w:hAnsi="宋体" w:cs="宋体"/>
                <w:color w:val="000000"/>
                <w:kern w:val="0"/>
                <w:sz w:val="20"/>
                <w:szCs w:val="20"/>
              </w:rPr>
            </w:pPr>
            <w:ins w:id="186" w:author="余新泰" w:date="2017-08-22T15:40:00Z">
              <w:r>
                <w:rPr>
                  <w:rFonts w:ascii="宋体" w:eastAsia="宋体" w:hAnsi="宋体" w:cs="宋体" w:hint="eastAsia"/>
                  <w:color w:val="000000"/>
                  <w:kern w:val="0"/>
                  <w:sz w:val="20"/>
                  <w:szCs w:val="20"/>
                </w:rPr>
                <w:t>交易所状态为0-</w:t>
              </w:r>
              <w:r w:rsidRPr="009A76C4">
                <w:rPr>
                  <w:rFonts w:ascii="宋体" w:eastAsia="宋体" w:hAnsi="宋体" w:cs="宋体" w:hint="eastAsia"/>
                  <w:color w:val="000000"/>
                  <w:kern w:val="0"/>
                  <w:sz w:val="20"/>
                  <w:szCs w:val="20"/>
                </w:rPr>
                <w:t>初始化，1-初始化完成，</w:t>
              </w:r>
            </w:ins>
            <w:ins w:id="187" w:author="余新泰" w:date="2017-08-22T15:41:00Z">
              <w:r w:rsidRPr="009A76C4">
                <w:rPr>
                  <w:rFonts w:ascii="宋体" w:eastAsia="宋体" w:hAnsi="宋体" w:cs="宋体" w:hint="eastAsia"/>
                  <w:color w:val="000000"/>
                  <w:kern w:val="0"/>
                  <w:sz w:val="20"/>
                  <w:szCs w:val="20"/>
                </w:rPr>
                <w:t>2-</w:t>
              </w:r>
            </w:ins>
            <w:ins w:id="188" w:author="余新泰" w:date="2017-08-22T15:40:00Z">
              <w:r w:rsidRPr="009A76C4">
                <w:rPr>
                  <w:rFonts w:ascii="宋体" w:eastAsia="宋体" w:hAnsi="宋体" w:cs="宋体" w:hint="eastAsia"/>
                  <w:color w:val="000000"/>
                  <w:kern w:val="0"/>
                  <w:sz w:val="20"/>
                  <w:szCs w:val="20"/>
                </w:rPr>
                <w:t>开市</w:t>
              </w:r>
            </w:ins>
            <w:ins w:id="189" w:author="余新泰" w:date="2017-08-22T15:41:00Z">
              <w:r w:rsidRPr="009A76C4">
                <w:rPr>
                  <w:rFonts w:ascii="宋体" w:eastAsia="宋体" w:hAnsi="宋体" w:cs="宋体" w:hint="eastAsia"/>
                  <w:color w:val="000000"/>
                  <w:kern w:val="0"/>
                  <w:sz w:val="20"/>
                  <w:szCs w:val="20"/>
                </w:rPr>
                <w:t>时</w:t>
              </w:r>
            </w:ins>
            <w:ins w:id="190" w:author="余新泰" w:date="2017-08-22T15:40:00Z">
              <w:r w:rsidRPr="009A76C4">
                <w:rPr>
                  <w:rFonts w:ascii="宋体" w:eastAsia="宋体" w:hAnsi="宋体" w:cs="宋体" w:hint="eastAsia"/>
                  <w:color w:val="000000"/>
                  <w:kern w:val="0"/>
                  <w:sz w:val="20"/>
                  <w:szCs w:val="20"/>
                </w:rPr>
                <w:t>为空</w:t>
              </w:r>
            </w:ins>
          </w:p>
        </w:tc>
      </w:tr>
    </w:tbl>
    <w:p w14:paraId="26D255D6" w14:textId="77777777" w:rsidR="00BE0742" w:rsidRDefault="00BE0742" w:rsidP="00BE0742">
      <w:pPr>
        <w:pStyle w:val="4"/>
        <w:numPr>
          <w:ilvl w:val="3"/>
          <w:numId w:val="4"/>
        </w:numPr>
        <w:ind w:left="0" w:firstLineChars="0" w:firstLine="0"/>
      </w:pPr>
      <w:r>
        <w:rPr>
          <w:rFonts w:hint="eastAsia"/>
        </w:rPr>
        <w:lastRenderedPageBreak/>
        <w:t>交易所状态查询请求及应答</w:t>
      </w:r>
    </w:p>
    <w:p w14:paraId="6E33CCBB" w14:textId="77777777" w:rsidR="00BE0742" w:rsidRDefault="00BE0742" w:rsidP="008D1002">
      <w:pPr>
        <w:ind w:firstLine="482"/>
      </w:pPr>
      <w:r w:rsidRPr="00BF29CF">
        <w:rPr>
          <w:rFonts w:hint="eastAsia"/>
          <w:b/>
        </w:rPr>
        <w:t>功能</w:t>
      </w:r>
      <w:r>
        <w:rPr>
          <w:rFonts w:hint="eastAsia"/>
        </w:rPr>
        <w:t>：用于查询交易所当前状态。</w:t>
      </w:r>
    </w:p>
    <w:p w14:paraId="5442018B" w14:textId="77777777" w:rsidR="00BE0742" w:rsidRDefault="00BE0742" w:rsidP="00BE0742">
      <w:pPr>
        <w:ind w:firstLine="480"/>
      </w:pPr>
      <w:r>
        <w:rPr>
          <w:rFonts w:hint="eastAsia"/>
        </w:rPr>
        <w:t>消息体格式如下：</w:t>
      </w:r>
    </w:p>
    <w:tbl>
      <w:tblPr>
        <w:tblW w:w="8852" w:type="dxa"/>
        <w:tblInd w:w="103" w:type="dxa"/>
        <w:tblLook w:val="04A0" w:firstRow="1" w:lastRow="0" w:firstColumn="1" w:lastColumn="0" w:noHBand="0" w:noVBand="1"/>
      </w:tblPr>
      <w:tblGrid>
        <w:gridCol w:w="798"/>
        <w:gridCol w:w="1996"/>
        <w:gridCol w:w="1796"/>
        <w:gridCol w:w="760"/>
        <w:gridCol w:w="920"/>
        <w:gridCol w:w="2582"/>
      </w:tblGrid>
      <w:tr w:rsidR="001A792D" w:rsidRPr="009A7BFE" w14:paraId="41471FFA" w14:textId="77777777" w:rsidTr="001A792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34202A6" w14:textId="77777777"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14:paraId="166C42EB" w14:textId="77777777"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域名</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14:paraId="524FF615" w14:textId="77777777"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60A063C3" w14:textId="77777777"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04200B68" w14:textId="77777777"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应答</w:t>
            </w:r>
          </w:p>
        </w:tc>
        <w:tc>
          <w:tcPr>
            <w:tcW w:w="2582" w:type="dxa"/>
            <w:tcBorders>
              <w:top w:val="single" w:sz="4" w:space="0" w:color="auto"/>
              <w:left w:val="nil"/>
              <w:bottom w:val="single" w:sz="4" w:space="0" w:color="auto"/>
              <w:right w:val="single" w:sz="4" w:space="0" w:color="auto"/>
            </w:tcBorders>
            <w:shd w:val="clear" w:color="000000" w:fill="D9D9D9"/>
            <w:noWrap/>
            <w:vAlign w:val="center"/>
            <w:hideMark/>
          </w:tcPr>
          <w:p w14:paraId="5C6246E8" w14:textId="77777777"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说明</w:t>
            </w:r>
          </w:p>
        </w:tc>
      </w:tr>
      <w:tr w:rsidR="001A792D" w:rsidRPr="009A7BFE" w14:paraId="5B3BBD92" w14:textId="77777777" w:rsidTr="001A792D">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A290A9" w14:textId="77777777" w:rsidR="001A792D" w:rsidRPr="00984E1E" w:rsidRDefault="001A792D" w:rsidP="003329F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6" w:type="dxa"/>
            <w:tcBorders>
              <w:top w:val="single" w:sz="4" w:space="0" w:color="auto"/>
              <w:left w:val="nil"/>
              <w:bottom w:val="single" w:sz="4" w:space="0" w:color="auto"/>
              <w:right w:val="single" w:sz="4" w:space="0" w:color="auto"/>
            </w:tcBorders>
            <w:shd w:val="clear" w:color="auto" w:fill="auto"/>
            <w:noWrap/>
            <w:vAlign w:val="center"/>
          </w:tcPr>
          <w:p w14:paraId="5794913D" w14:textId="77777777" w:rsidR="001A792D" w:rsidRPr="00984E1E" w:rsidRDefault="001A792D" w:rsidP="003329FA">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96" w:type="dxa"/>
            <w:tcBorders>
              <w:top w:val="single" w:sz="4" w:space="0" w:color="auto"/>
              <w:left w:val="nil"/>
              <w:bottom w:val="single" w:sz="4" w:space="0" w:color="auto"/>
              <w:right w:val="single" w:sz="4" w:space="0" w:color="auto"/>
            </w:tcBorders>
            <w:shd w:val="clear" w:color="auto" w:fill="auto"/>
            <w:noWrap/>
            <w:vAlign w:val="center"/>
          </w:tcPr>
          <w:p w14:paraId="7994B5EF" w14:textId="77777777" w:rsidR="001A792D" w:rsidRPr="00984E1E" w:rsidRDefault="001A792D" w:rsidP="003329FA">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single" w:sz="4" w:space="0" w:color="auto"/>
              <w:left w:val="nil"/>
              <w:bottom w:val="single" w:sz="4" w:space="0" w:color="auto"/>
              <w:right w:val="single" w:sz="4" w:space="0" w:color="auto"/>
            </w:tcBorders>
            <w:shd w:val="clear" w:color="auto" w:fill="auto"/>
            <w:noWrap/>
            <w:vAlign w:val="center"/>
          </w:tcPr>
          <w:p w14:paraId="59149DCA" w14:textId="77777777" w:rsidR="001A792D" w:rsidRPr="00984E1E" w:rsidRDefault="001A792D" w:rsidP="003329FA">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920" w:type="dxa"/>
            <w:tcBorders>
              <w:top w:val="single" w:sz="4" w:space="0" w:color="auto"/>
              <w:left w:val="nil"/>
              <w:bottom w:val="single" w:sz="4" w:space="0" w:color="auto"/>
              <w:right w:val="single" w:sz="4" w:space="0" w:color="auto"/>
            </w:tcBorders>
            <w:shd w:val="clear" w:color="auto" w:fill="auto"/>
            <w:noWrap/>
          </w:tcPr>
          <w:p w14:paraId="06F633EA" w14:textId="77777777" w:rsidR="001A792D" w:rsidRPr="00984E1E" w:rsidRDefault="001A792D" w:rsidP="003329FA">
            <w:pPr>
              <w:spacing w:line="240" w:lineRule="auto"/>
              <w:ind w:firstLineChars="0" w:firstLine="0"/>
              <w:rPr>
                <w:rFonts w:asciiTheme="minorEastAsia" w:hAnsiTheme="minorEastAsia"/>
                <w:sz w:val="20"/>
              </w:rPr>
            </w:pPr>
            <w:r>
              <w:rPr>
                <w:rFonts w:asciiTheme="minorEastAsia" w:hAnsiTheme="minorEastAsia" w:hint="eastAsia"/>
                <w:sz w:val="20"/>
              </w:rPr>
              <w:t>-</w:t>
            </w:r>
          </w:p>
        </w:tc>
        <w:tc>
          <w:tcPr>
            <w:tcW w:w="2582" w:type="dxa"/>
            <w:tcBorders>
              <w:top w:val="single" w:sz="4" w:space="0" w:color="auto"/>
              <w:left w:val="nil"/>
              <w:bottom w:val="single" w:sz="4" w:space="0" w:color="auto"/>
              <w:right w:val="single" w:sz="4" w:space="0" w:color="auto"/>
            </w:tcBorders>
            <w:shd w:val="clear" w:color="auto" w:fill="auto"/>
            <w:noWrap/>
            <w:vAlign w:val="center"/>
          </w:tcPr>
          <w:p w14:paraId="2E325035" w14:textId="77777777" w:rsidR="001A792D" w:rsidRPr="009A7BFE" w:rsidRDefault="001A792D" w:rsidP="003329FA">
            <w:pPr>
              <w:widowControl/>
              <w:spacing w:line="240" w:lineRule="auto"/>
              <w:ind w:firstLineChars="0" w:firstLine="0"/>
              <w:jc w:val="left"/>
              <w:rPr>
                <w:rFonts w:ascii="宋体" w:eastAsia="宋体" w:hAnsi="宋体" w:cs="宋体"/>
                <w:color w:val="000000"/>
                <w:kern w:val="0"/>
                <w:sz w:val="20"/>
                <w:szCs w:val="20"/>
              </w:rPr>
            </w:pPr>
          </w:p>
        </w:tc>
      </w:tr>
      <w:tr w:rsidR="001A792D" w:rsidRPr="009A7BFE" w14:paraId="2FC7E2F8" w14:textId="77777777" w:rsidTr="001A792D">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E46C59" w14:textId="77777777" w:rsidR="001A792D" w:rsidRPr="00984E1E" w:rsidRDefault="001A792D" w:rsidP="003329FA">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G</w:t>
            </w:r>
            <w:r w:rsidRPr="009A7BFE">
              <w:rPr>
                <w:rFonts w:ascii="宋体" w:eastAsia="宋体" w:hAnsi="宋体" w:cs="宋体" w:hint="eastAsia"/>
                <w:color w:val="000000"/>
                <w:kern w:val="0"/>
                <w:sz w:val="20"/>
                <w:szCs w:val="20"/>
              </w:rPr>
              <w:t>00</w:t>
            </w:r>
          </w:p>
        </w:tc>
        <w:tc>
          <w:tcPr>
            <w:tcW w:w="1996" w:type="dxa"/>
            <w:tcBorders>
              <w:top w:val="single" w:sz="4" w:space="0" w:color="auto"/>
              <w:left w:val="nil"/>
              <w:bottom w:val="single" w:sz="4" w:space="0" w:color="auto"/>
              <w:right w:val="single" w:sz="4" w:space="0" w:color="auto"/>
            </w:tcBorders>
            <w:shd w:val="clear" w:color="auto" w:fill="auto"/>
            <w:noWrap/>
            <w:vAlign w:val="center"/>
          </w:tcPr>
          <w:p w14:paraId="5F1D51CB" w14:textId="77777777" w:rsidR="001A792D" w:rsidRPr="00984E1E" w:rsidRDefault="001A792D" w:rsidP="003329FA">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exchage</w:t>
            </w:r>
            <w:r w:rsidRPr="009A7BFE">
              <w:rPr>
                <w:rFonts w:ascii="宋体" w:eastAsia="宋体" w:hAnsi="宋体" w:cs="宋体" w:hint="eastAsia"/>
                <w:color w:val="000000"/>
                <w:kern w:val="0"/>
                <w:sz w:val="20"/>
                <w:szCs w:val="20"/>
              </w:rPr>
              <w:t>ID</w:t>
            </w:r>
          </w:p>
        </w:tc>
        <w:tc>
          <w:tcPr>
            <w:tcW w:w="1796" w:type="dxa"/>
            <w:tcBorders>
              <w:top w:val="single" w:sz="4" w:space="0" w:color="auto"/>
              <w:left w:val="nil"/>
              <w:bottom w:val="single" w:sz="4" w:space="0" w:color="auto"/>
              <w:right w:val="single" w:sz="4" w:space="0" w:color="auto"/>
            </w:tcBorders>
            <w:shd w:val="clear" w:color="auto" w:fill="auto"/>
            <w:noWrap/>
            <w:vAlign w:val="center"/>
          </w:tcPr>
          <w:p w14:paraId="02D7D32F" w14:textId="77777777" w:rsidR="001A792D" w:rsidRPr="00984E1E" w:rsidRDefault="001A792D" w:rsidP="003329FA">
            <w:pPr>
              <w:widowControl/>
              <w:spacing w:line="240" w:lineRule="auto"/>
              <w:ind w:firstLineChars="0" w:firstLine="0"/>
              <w:jc w:val="left"/>
              <w:rPr>
                <w:rFonts w:asciiTheme="minorEastAsia" w:hAnsiTheme="minorEastAsia" w:cs="宋体"/>
                <w:color w:val="000000"/>
                <w:kern w:val="0"/>
                <w:sz w:val="20"/>
                <w:szCs w:val="20"/>
              </w:rPr>
            </w:pPr>
            <w:r w:rsidRPr="00BE0742">
              <w:rPr>
                <w:rFonts w:ascii="宋体" w:eastAsia="宋体" w:hAnsi="宋体" w:cs="宋体" w:hint="eastAsia"/>
                <w:color w:val="000000"/>
                <w:kern w:val="0"/>
                <w:sz w:val="20"/>
                <w:szCs w:val="20"/>
              </w:rPr>
              <w:t>交易所代码</w:t>
            </w:r>
          </w:p>
        </w:tc>
        <w:tc>
          <w:tcPr>
            <w:tcW w:w="760" w:type="dxa"/>
            <w:tcBorders>
              <w:top w:val="single" w:sz="4" w:space="0" w:color="auto"/>
              <w:left w:val="nil"/>
              <w:bottom w:val="single" w:sz="4" w:space="0" w:color="auto"/>
              <w:right w:val="single" w:sz="4" w:space="0" w:color="auto"/>
            </w:tcBorders>
            <w:shd w:val="clear" w:color="auto" w:fill="auto"/>
            <w:noWrap/>
            <w:vAlign w:val="center"/>
          </w:tcPr>
          <w:p w14:paraId="2CCD5DE9" w14:textId="77777777" w:rsidR="001A792D" w:rsidRPr="00984E1E" w:rsidRDefault="001A792D" w:rsidP="003329FA">
            <w:pPr>
              <w:spacing w:line="240" w:lineRule="auto"/>
              <w:ind w:firstLineChars="0" w:firstLine="0"/>
              <w:rPr>
                <w:rFonts w:asciiTheme="minorEastAsia" w:hAnsiTheme="minorEastAsia"/>
                <w:color w:val="000000"/>
                <w:sz w:val="21"/>
                <w:szCs w:val="21"/>
              </w:rPr>
            </w:pPr>
            <w:r w:rsidRPr="009A7BFE">
              <w:rPr>
                <w:rFonts w:ascii="宋体" w:eastAsia="宋体" w:hAnsi="宋体" w:cs="宋体" w:hint="eastAsia"/>
                <w:color w:val="000000"/>
                <w:kern w:val="0"/>
                <w:sz w:val="20"/>
                <w:szCs w:val="20"/>
              </w:rPr>
              <w:t>-</w:t>
            </w:r>
          </w:p>
        </w:tc>
        <w:tc>
          <w:tcPr>
            <w:tcW w:w="920" w:type="dxa"/>
            <w:tcBorders>
              <w:top w:val="single" w:sz="4" w:space="0" w:color="auto"/>
              <w:left w:val="nil"/>
              <w:bottom w:val="single" w:sz="4" w:space="0" w:color="auto"/>
              <w:right w:val="single" w:sz="4" w:space="0" w:color="auto"/>
            </w:tcBorders>
            <w:shd w:val="clear" w:color="auto" w:fill="auto"/>
            <w:noWrap/>
            <w:vAlign w:val="center"/>
          </w:tcPr>
          <w:p w14:paraId="5D987116" w14:textId="77777777" w:rsidR="001A792D" w:rsidRDefault="001A792D" w:rsidP="003329FA">
            <w:pPr>
              <w:spacing w:line="240" w:lineRule="auto"/>
              <w:ind w:firstLineChars="0" w:firstLine="0"/>
              <w:rPr>
                <w:rFonts w:asciiTheme="minorEastAsia" w:hAnsiTheme="minorEastAsia"/>
                <w:sz w:val="20"/>
              </w:rPr>
            </w:pPr>
            <w:r w:rsidRPr="009A7BFE">
              <w:rPr>
                <w:rFonts w:ascii="宋体" w:eastAsia="宋体" w:hAnsi="宋体" w:cs="宋体" w:hint="eastAsia"/>
                <w:color w:val="000000"/>
                <w:kern w:val="0"/>
                <w:sz w:val="20"/>
                <w:szCs w:val="20"/>
              </w:rPr>
              <w:t>M</w:t>
            </w:r>
          </w:p>
        </w:tc>
        <w:tc>
          <w:tcPr>
            <w:tcW w:w="2582" w:type="dxa"/>
            <w:tcBorders>
              <w:top w:val="single" w:sz="4" w:space="0" w:color="auto"/>
              <w:left w:val="nil"/>
              <w:bottom w:val="single" w:sz="4" w:space="0" w:color="auto"/>
              <w:right w:val="single" w:sz="4" w:space="0" w:color="auto"/>
            </w:tcBorders>
            <w:shd w:val="clear" w:color="auto" w:fill="auto"/>
            <w:noWrap/>
            <w:vAlign w:val="center"/>
          </w:tcPr>
          <w:p w14:paraId="3C3747BD" w14:textId="77777777" w:rsidR="001A792D" w:rsidRPr="009A7BFE" w:rsidRDefault="001A792D" w:rsidP="003329FA">
            <w:pPr>
              <w:widowControl/>
              <w:spacing w:line="240" w:lineRule="auto"/>
              <w:ind w:firstLineChars="0" w:firstLine="0"/>
              <w:jc w:val="left"/>
              <w:rPr>
                <w:rFonts w:ascii="宋体" w:eastAsia="宋体" w:hAnsi="宋体" w:cs="宋体"/>
                <w:color w:val="000000"/>
                <w:kern w:val="0"/>
                <w:sz w:val="20"/>
                <w:szCs w:val="20"/>
              </w:rPr>
            </w:pPr>
          </w:p>
        </w:tc>
      </w:tr>
      <w:tr w:rsidR="001A792D" w:rsidRPr="009A7BFE" w14:paraId="52374FDE" w14:textId="77777777" w:rsidTr="001A792D">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B1E9C" w14:textId="77777777" w:rsidR="001A792D" w:rsidRPr="00984E1E" w:rsidRDefault="001A792D" w:rsidP="003329FA">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G01</w:t>
            </w:r>
          </w:p>
        </w:tc>
        <w:tc>
          <w:tcPr>
            <w:tcW w:w="1996" w:type="dxa"/>
            <w:tcBorders>
              <w:top w:val="single" w:sz="4" w:space="0" w:color="auto"/>
              <w:left w:val="nil"/>
              <w:bottom w:val="single" w:sz="4" w:space="0" w:color="auto"/>
              <w:right w:val="single" w:sz="4" w:space="0" w:color="auto"/>
            </w:tcBorders>
            <w:shd w:val="clear" w:color="auto" w:fill="auto"/>
            <w:noWrap/>
            <w:vAlign w:val="center"/>
          </w:tcPr>
          <w:p w14:paraId="1CB20A56" w14:textId="77777777" w:rsidR="001A792D" w:rsidRPr="00984E1E" w:rsidRDefault="001A792D" w:rsidP="003329FA">
            <w:pPr>
              <w:spacing w:line="240" w:lineRule="auto"/>
              <w:ind w:firstLineChars="0" w:firstLine="0"/>
              <w:rPr>
                <w:rFonts w:asciiTheme="minorEastAsia" w:hAnsiTheme="minorEastAsia"/>
                <w:color w:val="000000"/>
                <w:sz w:val="21"/>
                <w:szCs w:val="21"/>
              </w:rPr>
            </w:pPr>
            <w:r w:rsidRPr="00BE0742">
              <w:rPr>
                <w:rFonts w:asciiTheme="minorEastAsia" w:hAnsiTheme="minorEastAsia"/>
                <w:color w:val="000000"/>
                <w:sz w:val="21"/>
                <w:szCs w:val="21"/>
              </w:rPr>
              <w:t>exchangeState</w:t>
            </w:r>
          </w:p>
        </w:tc>
        <w:tc>
          <w:tcPr>
            <w:tcW w:w="1796" w:type="dxa"/>
            <w:tcBorders>
              <w:top w:val="single" w:sz="4" w:space="0" w:color="auto"/>
              <w:left w:val="nil"/>
              <w:bottom w:val="single" w:sz="4" w:space="0" w:color="auto"/>
              <w:right w:val="single" w:sz="4" w:space="0" w:color="auto"/>
            </w:tcBorders>
            <w:shd w:val="clear" w:color="auto" w:fill="auto"/>
            <w:noWrap/>
            <w:vAlign w:val="center"/>
          </w:tcPr>
          <w:p w14:paraId="7543398A" w14:textId="77777777" w:rsidR="001A792D" w:rsidRPr="00984E1E" w:rsidRDefault="001A792D" w:rsidP="003329FA">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cs="宋体" w:hint="eastAsia"/>
                <w:color w:val="000000"/>
                <w:kern w:val="0"/>
                <w:sz w:val="20"/>
                <w:szCs w:val="20"/>
              </w:rPr>
              <w:t>交易所运行状态</w:t>
            </w:r>
          </w:p>
        </w:tc>
        <w:tc>
          <w:tcPr>
            <w:tcW w:w="760" w:type="dxa"/>
            <w:tcBorders>
              <w:top w:val="single" w:sz="4" w:space="0" w:color="auto"/>
              <w:left w:val="nil"/>
              <w:bottom w:val="single" w:sz="4" w:space="0" w:color="auto"/>
              <w:right w:val="single" w:sz="4" w:space="0" w:color="auto"/>
            </w:tcBorders>
            <w:shd w:val="clear" w:color="auto" w:fill="auto"/>
            <w:noWrap/>
          </w:tcPr>
          <w:p w14:paraId="2F035B18" w14:textId="77777777" w:rsidR="001A792D" w:rsidRPr="00984E1E" w:rsidRDefault="001A792D" w:rsidP="003329FA">
            <w:pPr>
              <w:spacing w:line="240" w:lineRule="auto"/>
              <w:ind w:firstLineChars="0" w:firstLine="0"/>
              <w:rPr>
                <w:rFonts w:asciiTheme="minorEastAsia" w:hAnsiTheme="minorEastAsia"/>
                <w:color w:val="000000"/>
                <w:sz w:val="21"/>
                <w:szCs w:val="21"/>
              </w:rPr>
            </w:pPr>
            <w:r>
              <w:rPr>
                <w:rFonts w:asciiTheme="minorEastAsia" w:hAnsiTheme="minorEastAsia" w:hint="eastAsia"/>
                <w:sz w:val="20"/>
              </w:rPr>
              <w:t>-</w:t>
            </w:r>
          </w:p>
        </w:tc>
        <w:tc>
          <w:tcPr>
            <w:tcW w:w="920" w:type="dxa"/>
            <w:tcBorders>
              <w:top w:val="single" w:sz="4" w:space="0" w:color="auto"/>
              <w:left w:val="nil"/>
              <w:bottom w:val="single" w:sz="4" w:space="0" w:color="auto"/>
              <w:right w:val="single" w:sz="4" w:space="0" w:color="auto"/>
            </w:tcBorders>
            <w:shd w:val="clear" w:color="auto" w:fill="auto"/>
            <w:noWrap/>
            <w:vAlign w:val="center"/>
          </w:tcPr>
          <w:p w14:paraId="2ECA7A37" w14:textId="77777777" w:rsidR="001A792D" w:rsidRDefault="001A792D" w:rsidP="003329FA">
            <w:pPr>
              <w:spacing w:line="240" w:lineRule="auto"/>
              <w:ind w:firstLineChars="0" w:firstLine="0"/>
              <w:rPr>
                <w:rFonts w:asciiTheme="minorEastAsia" w:hAnsiTheme="minorEastAsia"/>
                <w:sz w:val="20"/>
              </w:rPr>
            </w:pPr>
            <w:r w:rsidRPr="00984E1E">
              <w:rPr>
                <w:rFonts w:asciiTheme="minorEastAsia" w:hAnsiTheme="minorEastAsia" w:hint="eastAsia"/>
                <w:color w:val="000000"/>
                <w:sz w:val="21"/>
                <w:szCs w:val="21"/>
              </w:rPr>
              <w:t>M</w:t>
            </w:r>
          </w:p>
        </w:tc>
        <w:tc>
          <w:tcPr>
            <w:tcW w:w="2582" w:type="dxa"/>
            <w:tcBorders>
              <w:top w:val="single" w:sz="4" w:space="0" w:color="auto"/>
              <w:left w:val="nil"/>
              <w:bottom w:val="single" w:sz="4" w:space="0" w:color="auto"/>
              <w:right w:val="single" w:sz="4" w:space="0" w:color="auto"/>
            </w:tcBorders>
            <w:shd w:val="clear" w:color="auto" w:fill="auto"/>
            <w:noWrap/>
            <w:vAlign w:val="center"/>
          </w:tcPr>
          <w:p w14:paraId="28BF694C" w14:textId="77777777" w:rsidR="001A792D" w:rsidRPr="009A7BFE" w:rsidRDefault="001A792D" w:rsidP="003329FA">
            <w:pPr>
              <w:widowControl/>
              <w:spacing w:line="240" w:lineRule="auto"/>
              <w:ind w:firstLineChars="0" w:firstLine="0"/>
              <w:jc w:val="left"/>
              <w:rPr>
                <w:rFonts w:ascii="宋体" w:eastAsia="宋体" w:hAnsi="宋体" w:cs="宋体"/>
                <w:color w:val="000000"/>
                <w:kern w:val="0"/>
                <w:sz w:val="20"/>
                <w:szCs w:val="20"/>
              </w:rPr>
            </w:pPr>
          </w:p>
        </w:tc>
      </w:tr>
      <w:tr w:rsidR="001A792D" w:rsidRPr="009A7BFE" w14:paraId="1D32F8A7" w14:textId="77777777" w:rsidTr="001A792D">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FC786" w14:textId="77777777" w:rsidR="001A792D" w:rsidRDefault="001A792D" w:rsidP="003329FA">
            <w:pPr>
              <w:spacing w:line="240" w:lineRule="auto"/>
              <w:ind w:firstLineChars="0" w:firstLine="0"/>
              <w:rPr>
                <w:rFonts w:asciiTheme="minorEastAsia" w:hAnsiTheme="minorEastAsia"/>
                <w:color w:val="000000"/>
                <w:sz w:val="20"/>
                <w:szCs w:val="20"/>
              </w:rPr>
            </w:pPr>
            <w:r w:rsidRPr="009A7BFE">
              <w:rPr>
                <w:rFonts w:ascii="宋体" w:eastAsia="宋体" w:hAnsi="宋体" w:cs="宋体" w:hint="eastAsia"/>
                <w:color w:val="000000"/>
                <w:kern w:val="0"/>
                <w:sz w:val="20"/>
                <w:szCs w:val="20"/>
              </w:rPr>
              <w:t>X39</w:t>
            </w:r>
          </w:p>
        </w:tc>
        <w:tc>
          <w:tcPr>
            <w:tcW w:w="1996" w:type="dxa"/>
            <w:tcBorders>
              <w:top w:val="single" w:sz="4" w:space="0" w:color="auto"/>
              <w:left w:val="nil"/>
              <w:bottom w:val="single" w:sz="4" w:space="0" w:color="auto"/>
              <w:right w:val="single" w:sz="4" w:space="0" w:color="auto"/>
            </w:tcBorders>
            <w:shd w:val="clear" w:color="auto" w:fill="auto"/>
            <w:noWrap/>
            <w:vAlign w:val="center"/>
          </w:tcPr>
          <w:p w14:paraId="25962B49" w14:textId="77777777" w:rsidR="001A792D" w:rsidRPr="00BE0742" w:rsidRDefault="001A792D" w:rsidP="003329FA">
            <w:pPr>
              <w:spacing w:line="240" w:lineRule="auto"/>
              <w:ind w:firstLineChars="0" w:firstLine="0"/>
              <w:rPr>
                <w:rFonts w:asciiTheme="minorEastAsia" w:hAnsiTheme="minorEastAsia"/>
                <w:color w:val="000000"/>
                <w:sz w:val="21"/>
                <w:szCs w:val="21"/>
              </w:rPr>
            </w:pPr>
            <w:r w:rsidRPr="009A7BFE">
              <w:rPr>
                <w:rFonts w:ascii="宋体" w:eastAsia="宋体" w:hAnsi="宋体" w:cs="宋体" w:hint="eastAsia"/>
                <w:color w:val="000000"/>
                <w:kern w:val="0"/>
                <w:sz w:val="20"/>
                <w:szCs w:val="20"/>
              </w:rPr>
              <w:t>rspCode</w:t>
            </w:r>
          </w:p>
        </w:tc>
        <w:tc>
          <w:tcPr>
            <w:tcW w:w="1796" w:type="dxa"/>
            <w:tcBorders>
              <w:top w:val="single" w:sz="4" w:space="0" w:color="auto"/>
              <w:left w:val="nil"/>
              <w:bottom w:val="single" w:sz="4" w:space="0" w:color="auto"/>
              <w:right w:val="single" w:sz="4" w:space="0" w:color="auto"/>
            </w:tcBorders>
            <w:shd w:val="clear" w:color="auto" w:fill="auto"/>
            <w:noWrap/>
            <w:vAlign w:val="center"/>
          </w:tcPr>
          <w:p w14:paraId="0D074D90" w14:textId="77777777" w:rsidR="001A792D" w:rsidRPr="00BE0742" w:rsidRDefault="001A792D" w:rsidP="003329FA">
            <w:pPr>
              <w:widowControl/>
              <w:spacing w:line="240" w:lineRule="auto"/>
              <w:ind w:firstLineChars="0" w:firstLine="0"/>
              <w:jc w:val="left"/>
              <w:rPr>
                <w:rFonts w:asciiTheme="minorEastAsia" w:hAnsiTheme="minorEastAsia" w:cs="宋体"/>
                <w:color w:val="000000"/>
                <w:kern w:val="0"/>
                <w:sz w:val="20"/>
                <w:szCs w:val="20"/>
              </w:rPr>
            </w:pPr>
            <w:r w:rsidRPr="009A7BFE">
              <w:rPr>
                <w:rFonts w:ascii="宋体" w:eastAsia="宋体" w:hAnsi="宋体" w:cs="宋体" w:hint="eastAsia"/>
                <w:color w:val="000000"/>
                <w:kern w:val="0"/>
                <w:sz w:val="20"/>
                <w:szCs w:val="20"/>
              </w:rPr>
              <w:t>响应代码</w:t>
            </w:r>
          </w:p>
        </w:tc>
        <w:tc>
          <w:tcPr>
            <w:tcW w:w="760" w:type="dxa"/>
            <w:tcBorders>
              <w:top w:val="single" w:sz="4" w:space="0" w:color="auto"/>
              <w:left w:val="nil"/>
              <w:bottom w:val="single" w:sz="4" w:space="0" w:color="auto"/>
              <w:right w:val="single" w:sz="4" w:space="0" w:color="auto"/>
            </w:tcBorders>
            <w:shd w:val="clear" w:color="auto" w:fill="auto"/>
            <w:noWrap/>
            <w:vAlign w:val="center"/>
          </w:tcPr>
          <w:p w14:paraId="6C375012" w14:textId="77777777" w:rsidR="001A792D" w:rsidRDefault="001A792D" w:rsidP="003329FA">
            <w:pPr>
              <w:spacing w:line="240" w:lineRule="auto"/>
              <w:ind w:firstLineChars="0" w:firstLine="0"/>
              <w:rPr>
                <w:rFonts w:asciiTheme="minorEastAsia" w:hAnsiTheme="minorEastAsia"/>
                <w:sz w:val="20"/>
              </w:rPr>
            </w:pPr>
            <w:r w:rsidRPr="009A7BFE">
              <w:rPr>
                <w:rFonts w:ascii="宋体" w:eastAsia="宋体" w:hAnsi="宋体" w:cs="宋体" w:hint="eastAsia"/>
                <w:color w:val="000000"/>
                <w:kern w:val="0"/>
                <w:sz w:val="20"/>
                <w:szCs w:val="20"/>
              </w:rPr>
              <w:t>-</w:t>
            </w:r>
          </w:p>
        </w:tc>
        <w:tc>
          <w:tcPr>
            <w:tcW w:w="920" w:type="dxa"/>
            <w:tcBorders>
              <w:top w:val="single" w:sz="4" w:space="0" w:color="auto"/>
              <w:left w:val="nil"/>
              <w:bottom w:val="single" w:sz="4" w:space="0" w:color="auto"/>
              <w:right w:val="single" w:sz="4" w:space="0" w:color="auto"/>
            </w:tcBorders>
            <w:shd w:val="clear" w:color="auto" w:fill="auto"/>
            <w:noWrap/>
            <w:vAlign w:val="center"/>
          </w:tcPr>
          <w:p w14:paraId="2107BCAD" w14:textId="77777777" w:rsidR="001A792D" w:rsidRPr="00984E1E" w:rsidRDefault="001A792D" w:rsidP="003329FA">
            <w:pPr>
              <w:spacing w:line="240" w:lineRule="auto"/>
              <w:ind w:firstLineChars="0" w:firstLine="0"/>
              <w:rPr>
                <w:rFonts w:asciiTheme="minorEastAsia" w:hAnsiTheme="minorEastAsia"/>
                <w:color w:val="000000"/>
                <w:sz w:val="21"/>
                <w:szCs w:val="21"/>
              </w:rPr>
            </w:pPr>
            <w:r w:rsidRPr="009A7BFE">
              <w:rPr>
                <w:rFonts w:ascii="宋体" w:eastAsia="宋体" w:hAnsi="宋体" w:cs="宋体" w:hint="eastAsia"/>
                <w:color w:val="000000"/>
                <w:kern w:val="0"/>
                <w:sz w:val="20"/>
                <w:szCs w:val="20"/>
              </w:rPr>
              <w:t>M</w:t>
            </w:r>
          </w:p>
        </w:tc>
        <w:tc>
          <w:tcPr>
            <w:tcW w:w="2582" w:type="dxa"/>
            <w:tcBorders>
              <w:top w:val="single" w:sz="4" w:space="0" w:color="auto"/>
              <w:left w:val="nil"/>
              <w:bottom w:val="single" w:sz="4" w:space="0" w:color="auto"/>
              <w:right w:val="single" w:sz="4" w:space="0" w:color="auto"/>
            </w:tcBorders>
            <w:shd w:val="clear" w:color="auto" w:fill="auto"/>
            <w:noWrap/>
            <w:vAlign w:val="center"/>
          </w:tcPr>
          <w:p w14:paraId="40DDEF52" w14:textId="77777777" w:rsidR="001A792D" w:rsidRPr="009A7BFE" w:rsidRDefault="001A792D" w:rsidP="003329FA">
            <w:pPr>
              <w:widowControl/>
              <w:spacing w:line="240" w:lineRule="auto"/>
              <w:ind w:firstLineChars="0" w:firstLine="0"/>
              <w:jc w:val="left"/>
              <w:rPr>
                <w:rFonts w:ascii="宋体" w:eastAsia="宋体" w:hAnsi="宋体" w:cs="宋体"/>
                <w:color w:val="000000"/>
                <w:kern w:val="0"/>
                <w:sz w:val="20"/>
                <w:szCs w:val="20"/>
              </w:rPr>
            </w:pPr>
          </w:p>
        </w:tc>
      </w:tr>
      <w:tr w:rsidR="001A792D" w:rsidRPr="009A7BFE" w14:paraId="7D615489" w14:textId="77777777" w:rsidTr="001A792D">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9ECAB" w14:textId="77777777" w:rsidR="001A792D" w:rsidRDefault="001A792D" w:rsidP="003329FA">
            <w:pPr>
              <w:spacing w:line="240" w:lineRule="auto"/>
              <w:ind w:firstLineChars="0" w:firstLine="0"/>
              <w:rPr>
                <w:rFonts w:asciiTheme="minorEastAsia" w:hAnsiTheme="minorEastAsia"/>
                <w:color w:val="000000"/>
                <w:sz w:val="20"/>
                <w:szCs w:val="20"/>
              </w:rPr>
            </w:pPr>
            <w:r w:rsidRPr="009A7BFE">
              <w:rPr>
                <w:rFonts w:ascii="宋体" w:eastAsia="宋体" w:hAnsi="宋体" w:cs="宋体" w:hint="eastAsia"/>
                <w:color w:val="000000"/>
                <w:kern w:val="0"/>
                <w:sz w:val="20"/>
                <w:szCs w:val="20"/>
              </w:rPr>
              <w:t>X40</w:t>
            </w:r>
          </w:p>
        </w:tc>
        <w:tc>
          <w:tcPr>
            <w:tcW w:w="1996" w:type="dxa"/>
            <w:tcBorders>
              <w:top w:val="single" w:sz="4" w:space="0" w:color="auto"/>
              <w:left w:val="nil"/>
              <w:bottom w:val="single" w:sz="4" w:space="0" w:color="auto"/>
              <w:right w:val="single" w:sz="4" w:space="0" w:color="auto"/>
            </w:tcBorders>
            <w:shd w:val="clear" w:color="auto" w:fill="auto"/>
            <w:noWrap/>
            <w:vAlign w:val="center"/>
          </w:tcPr>
          <w:p w14:paraId="2B793955" w14:textId="77777777" w:rsidR="001A792D" w:rsidRPr="00BE0742" w:rsidRDefault="001A792D" w:rsidP="003329FA">
            <w:pPr>
              <w:spacing w:line="240" w:lineRule="auto"/>
              <w:ind w:firstLineChars="0" w:firstLine="0"/>
              <w:rPr>
                <w:rFonts w:asciiTheme="minorEastAsia" w:hAnsiTheme="minorEastAsia"/>
                <w:color w:val="000000"/>
                <w:sz w:val="21"/>
                <w:szCs w:val="21"/>
              </w:rPr>
            </w:pPr>
            <w:r w:rsidRPr="009A7BFE">
              <w:rPr>
                <w:rFonts w:ascii="宋体" w:eastAsia="宋体" w:hAnsi="宋体" w:cs="宋体" w:hint="eastAsia"/>
                <w:color w:val="000000"/>
                <w:kern w:val="0"/>
                <w:sz w:val="20"/>
                <w:szCs w:val="20"/>
              </w:rPr>
              <w:t>rspMsg</w:t>
            </w:r>
          </w:p>
        </w:tc>
        <w:tc>
          <w:tcPr>
            <w:tcW w:w="1796" w:type="dxa"/>
            <w:tcBorders>
              <w:top w:val="single" w:sz="4" w:space="0" w:color="auto"/>
              <w:left w:val="nil"/>
              <w:bottom w:val="single" w:sz="4" w:space="0" w:color="auto"/>
              <w:right w:val="single" w:sz="4" w:space="0" w:color="auto"/>
            </w:tcBorders>
            <w:shd w:val="clear" w:color="auto" w:fill="auto"/>
            <w:noWrap/>
            <w:vAlign w:val="center"/>
          </w:tcPr>
          <w:p w14:paraId="64994A38" w14:textId="77777777" w:rsidR="001A792D" w:rsidRPr="00BE0742" w:rsidRDefault="001A792D" w:rsidP="003329FA">
            <w:pPr>
              <w:widowControl/>
              <w:spacing w:line="240" w:lineRule="auto"/>
              <w:ind w:firstLineChars="0" w:firstLine="0"/>
              <w:jc w:val="left"/>
              <w:rPr>
                <w:rFonts w:asciiTheme="minorEastAsia" w:hAnsiTheme="minorEastAsia" w:cs="宋体"/>
                <w:color w:val="000000"/>
                <w:kern w:val="0"/>
                <w:sz w:val="20"/>
                <w:szCs w:val="20"/>
              </w:rPr>
            </w:pPr>
            <w:r w:rsidRPr="009A7BFE">
              <w:rPr>
                <w:rFonts w:ascii="宋体" w:eastAsia="宋体" w:hAnsi="宋体" w:cs="宋体" w:hint="eastAsia"/>
                <w:color w:val="000000"/>
                <w:kern w:val="0"/>
                <w:sz w:val="20"/>
                <w:szCs w:val="20"/>
              </w:rPr>
              <w:t>响应消息</w:t>
            </w:r>
          </w:p>
        </w:tc>
        <w:tc>
          <w:tcPr>
            <w:tcW w:w="760" w:type="dxa"/>
            <w:tcBorders>
              <w:top w:val="single" w:sz="4" w:space="0" w:color="auto"/>
              <w:left w:val="nil"/>
              <w:bottom w:val="single" w:sz="4" w:space="0" w:color="auto"/>
              <w:right w:val="single" w:sz="4" w:space="0" w:color="auto"/>
            </w:tcBorders>
            <w:shd w:val="clear" w:color="auto" w:fill="auto"/>
            <w:noWrap/>
            <w:vAlign w:val="center"/>
          </w:tcPr>
          <w:p w14:paraId="67C1261A" w14:textId="77777777" w:rsidR="001A792D" w:rsidRDefault="001A792D" w:rsidP="003329FA">
            <w:pPr>
              <w:spacing w:line="240" w:lineRule="auto"/>
              <w:ind w:firstLineChars="0" w:firstLine="0"/>
              <w:rPr>
                <w:rFonts w:asciiTheme="minorEastAsia" w:hAnsiTheme="minorEastAsia"/>
                <w:sz w:val="20"/>
              </w:rPr>
            </w:pPr>
            <w:r w:rsidRPr="009A7BFE">
              <w:rPr>
                <w:rFonts w:ascii="宋体" w:eastAsia="宋体" w:hAnsi="宋体" w:cs="宋体" w:hint="eastAsia"/>
                <w:color w:val="000000"/>
                <w:kern w:val="0"/>
                <w:sz w:val="20"/>
                <w:szCs w:val="20"/>
              </w:rPr>
              <w:t>-</w:t>
            </w:r>
          </w:p>
        </w:tc>
        <w:tc>
          <w:tcPr>
            <w:tcW w:w="920" w:type="dxa"/>
            <w:tcBorders>
              <w:top w:val="single" w:sz="4" w:space="0" w:color="auto"/>
              <w:left w:val="nil"/>
              <w:bottom w:val="single" w:sz="4" w:space="0" w:color="auto"/>
              <w:right w:val="single" w:sz="4" w:space="0" w:color="auto"/>
            </w:tcBorders>
            <w:shd w:val="clear" w:color="auto" w:fill="auto"/>
            <w:noWrap/>
            <w:vAlign w:val="center"/>
          </w:tcPr>
          <w:p w14:paraId="77DF9287" w14:textId="77777777" w:rsidR="001A792D" w:rsidRPr="00984E1E" w:rsidRDefault="001A792D" w:rsidP="003329FA">
            <w:pPr>
              <w:spacing w:line="240" w:lineRule="auto"/>
              <w:ind w:firstLineChars="0" w:firstLine="0"/>
              <w:rPr>
                <w:rFonts w:asciiTheme="minorEastAsia" w:hAnsiTheme="minorEastAsia"/>
                <w:color w:val="000000"/>
                <w:sz w:val="21"/>
                <w:szCs w:val="21"/>
              </w:rPr>
            </w:pPr>
            <w:r w:rsidRPr="009A7BFE">
              <w:rPr>
                <w:rFonts w:ascii="宋体" w:eastAsia="宋体" w:hAnsi="宋体" w:cs="宋体" w:hint="eastAsia"/>
                <w:color w:val="000000"/>
                <w:kern w:val="0"/>
                <w:sz w:val="20"/>
                <w:szCs w:val="20"/>
              </w:rPr>
              <w:t>M</w:t>
            </w:r>
          </w:p>
        </w:tc>
        <w:tc>
          <w:tcPr>
            <w:tcW w:w="2582" w:type="dxa"/>
            <w:tcBorders>
              <w:top w:val="single" w:sz="4" w:space="0" w:color="auto"/>
              <w:left w:val="nil"/>
              <w:bottom w:val="single" w:sz="4" w:space="0" w:color="auto"/>
              <w:right w:val="single" w:sz="4" w:space="0" w:color="auto"/>
            </w:tcBorders>
            <w:shd w:val="clear" w:color="auto" w:fill="auto"/>
            <w:noWrap/>
            <w:vAlign w:val="center"/>
          </w:tcPr>
          <w:p w14:paraId="57053223" w14:textId="77777777" w:rsidR="001A792D" w:rsidRPr="009A7BFE" w:rsidRDefault="001A792D" w:rsidP="003329FA">
            <w:pPr>
              <w:widowControl/>
              <w:spacing w:line="240" w:lineRule="auto"/>
              <w:ind w:firstLineChars="0" w:firstLine="0"/>
              <w:jc w:val="left"/>
              <w:rPr>
                <w:rFonts w:ascii="宋体" w:eastAsia="宋体" w:hAnsi="宋体" w:cs="宋体"/>
                <w:color w:val="000000"/>
                <w:kern w:val="0"/>
                <w:sz w:val="20"/>
                <w:szCs w:val="20"/>
              </w:rPr>
            </w:pPr>
          </w:p>
        </w:tc>
      </w:tr>
    </w:tbl>
    <w:p w14:paraId="19F4F439" w14:textId="77777777" w:rsidR="00BE0742" w:rsidRPr="00BE0742" w:rsidRDefault="00BE0742" w:rsidP="00BE0742">
      <w:pPr>
        <w:ind w:firstLine="480"/>
      </w:pPr>
    </w:p>
    <w:p w14:paraId="6549EA46" w14:textId="77777777" w:rsidR="00F704FA" w:rsidRDefault="00866BA4" w:rsidP="00F704FA">
      <w:pPr>
        <w:pStyle w:val="3"/>
        <w:numPr>
          <w:ilvl w:val="2"/>
          <w:numId w:val="4"/>
        </w:numPr>
        <w:ind w:left="0" w:firstLineChars="0" w:firstLine="0"/>
      </w:pPr>
      <w:bookmarkStart w:id="191" w:name="_Toc462670483"/>
      <w:r>
        <w:rPr>
          <w:rFonts w:hint="eastAsia"/>
        </w:rPr>
        <w:t>账户</w:t>
      </w:r>
      <w:r w:rsidR="00F704FA">
        <w:rPr>
          <w:rFonts w:hint="eastAsia"/>
        </w:rPr>
        <w:t>查询</w:t>
      </w:r>
      <w:bookmarkEnd w:id="191"/>
    </w:p>
    <w:p w14:paraId="5FAD68C7" w14:textId="77777777" w:rsidR="00F704FA" w:rsidRDefault="00C3797A" w:rsidP="00F704FA">
      <w:pPr>
        <w:pStyle w:val="4"/>
        <w:numPr>
          <w:ilvl w:val="3"/>
          <w:numId w:val="4"/>
        </w:numPr>
        <w:ind w:left="0" w:firstLineChars="0" w:firstLine="0"/>
      </w:pPr>
      <w:r>
        <w:rPr>
          <w:rFonts w:hint="eastAsia"/>
        </w:rPr>
        <w:t>席位</w:t>
      </w:r>
      <w:r w:rsidR="00F704FA" w:rsidRPr="009557AF">
        <w:rPr>
          <w:rFonts w:hint="eastAsia"/>
        </w:rPr>
        <w:t>客户查询请求及应答</w:t>
      </w:r>
    </w:p>
    <w:p w14:paraId="1A9982F8" w14:textId="77777777" w:rsidR="00315461" w:rsidRDefault="00315461" w:rsidP="008D1002">
      <w:pPr>
        <w:ind w:firstLine="482"/>
      </w:pPr>
      <w:r w:rsidRPr="00BF29CF">
        <w:rPr>
          <w:rFonts w:hint="eastAsia"/>
          <w:b/>
        </w:rPr>
        <w:t>功能</w:t>
      </w:r>
      <w:r>
        <w:rPr>
          <w:rFonts w:hint="eastAsia"/>
        </w:rPr>
        <w:t>：</w:t>
      </w:r>
      <w:r w:rsidR="001B1E05">
        <w:rPr>
          <w:rFonts w:hint="eastAsia"/>
        </w:rPr>
        <w:t>席位客户查询</w:t>
      </w:r>
      <w:r>
        <w:rPr>
          <w:rFonts w:hint="eastAsia"/>
        </w:rPr>
        <w:t>指令用于会员二级系统查询其代理的客户信息，支持查询会员下所有客户信息。</w:t>
      </w:r>
    </w:p>
    <w:p w14:paraId="0E42346C" w14:textId="77777777" w:rsidR="00315461" w:rsidRPr="00315461" w:rsidRDefault="00315461" w:rsidP="00315461">
      <w:pPr>
        <w:ind w:firstLine="480"/>
      </w:pPr>
      <w:r>
        <w:rPr>
          <w:rFonts w:hint="eastAsia"/>
        </w:rPr>
        <w:t>消息体格式如下：</w:t>
      </w:r>
    </w:p>
    <w:tbl>
      <w:tblPr>
        <w:tblW w:w="9450" w:type="dxa"/>
        <w:tblInd w:w="103" w:type="dxa"/>
        <w:tblLook w:val="04A0" w:firstRow="1" w:lastRow="0" w:firstColumn="1" w:lastColumn="0" w:noHBand="0" w:noVBand="1"/>
      </w:tblPr>
      <w:tblGrid>
        <w:gridCol w:w="798"/>
        <w:gridCol w:w="798"/>
        <w:gridCol w:w="1996"/>
        <w:gridCol w:w="1596"/>
        <w:gridCol w:w="760"/>
        <w:gridCol w:w="920"/>
        <w:gridCol w:w="2582"/>
      </w:tblGrid>
      <w:tr w:rsidR="009A7BFE" w:rsidRPr="009A7BFE" w14:paraId="2CF65F7C" w14:textId="77777777" w:rsidTr="00D53E80">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1CE1BBEC" w14:textId="77777777"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AF3186A" w14:textId="77777777"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14:paraId="7AFC5F83" w14:textId="77777777"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14:paraId="3EE92FF5" w14:textId="77777777" w:rsidR="009A7BFE" w:rsidRPr="009A7BFE" w:rsidRDefault="004847B6" w:rsidP="009A7BF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12E19E27" w14:textId="77777777"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747CF0F7" w14:textId="77777777"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应答</w:t>
            </w:r>
          </w:p>
        </w:tc>
        <w:tc>
          <w:tcPr>
            <w:tcW w:w="2582" w:type="dxa"/>
            <w:tcBorders>
              <w:top w:val="single" w:sz="4" w:space="0" w:color="auto"/>
              <w:left w:val="nil"/>
              <w:bottom w:val="single" w:sz="4" w:space="0" w:color="auto"/>
              <w:right w:val="single" w:sz="4" w:space="0" w:color="auto"/>
            </w:tcBorders>
            <w:shd w:val="clear" w:color="000000" w:fill="D9D9D9"/>
            <w:noWrap/>
            <w:vAlign w:val="center"/>
            <w:hideMark/>
          </w:tcPr>
          <w:p w14:paraId="783539C6" w14:textId="77777777"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说明</w:t>
            </w:r>
          </w:p>
        </w:tc>
      </w:tr>
      <w:tr w:rsidR="00C3797A" w:rsidRPr="009A7BFE" w14:paraId="23070EAA" w14:textId="77777777" w:rsidTr="0075261B">
        <w:trPr>
          <w:trHeight w:val="270"/>
        </w:trPr>
        <w:tc>
          <w:tcPr>
            <w:tcW w:w="798" w:type="dxa"/>
            <w:tcBorders>
              <w:top w:val="nil"/>
              <w:left w:val="single" w:sz="4" w:space="0" w:color="auto"/>
              <w:bottom w:val="single" w:sz="4" w:space="0" w:color="auto"/>
              <w:right w:val="single" w:sz="4" w:space="0" w:color="auto"/>
            </w:tcBorders>
          </w:tcPr>
          <w:p w14:paraId="02B9E9F3" w14:textId="77777777"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150B0D9" w14:textId="77777777" w:rsidR="00C3797A" w:rsidRPr="00984E1E" w:rsidRDefault="00C3797A"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6" w:type="dxa"/>
            <w:tcBorders>
              <w:top w:val="nil"/>
              <w:left w:val="nil"/>
              <w:bottom w:val="single" w:sz="4" w:space="0" w:color="auto"/>
              <w:right w:val="single" w:sz="4" w:space="0" w:color="auto"/>
            </w:tcBorders>
            <w:shd w:val="clear" w:color="auto" w:fill="auto"/>
            <w:noWrap/>
            <w:vAlign w:val="center"/>
          </w:tcPr>
          <w:p w14:paraId="7F9D36B1" w14:textId="77777777" w:rsidR="00C3797A" w:rsidRPr="00984E1E" w:rsidRDefault="00C3797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14:paraId="4D482E8B" w14:textId="77777777" w:rsidR="00C3797A" w:rsidRPr="00984E1E" w:rsidRDefault="00C3797A"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652E6947" w14:textId="77777777" w:rsidR="00C3797A" w:rsidRPr="00984E1E" w:rsidRDefault="00C3797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4089C061" w14:textId="77777777" w:rsidR="00C3797A" w:rsidRPr="00984E1E" w:rsidRDefault="00676C0F" w:rsidP="0075261B">
            <w:pPr>
              <w:spacing w:line="240" w:lineRule="auto"/>
              <w:ind w:firstLineChars="0" w:firstLine="0"/>
              <w:rPr>
                <w:rFonts w:asciiTheme="minorEastAsia" w:hAnsiTheme="minorEastAsia"/>
                <w:sz w:val="20"/>
              </w:rPr>
            </w:pPr>
            <w:r>
              <w:rPr>
                <w:rFonts w:asciiTheme="minorEastAsia" w:hAnsiTheme="minorEastAsia" w:hint="eastAsia"/>
                <w:sz w:val="20"/>
              </w:rPr>
              <w:t>-</w:t>
            </w:r>
          </w:p>
        </w:tc>
        <w:tc>
          <w:tcPr>
            <w:tcW w:w="2582" w:type="dxa"/>
            <w:tcBorders>
              <w:top w:val="nil"/>
              <w:left w:val="nil"/>
              <w:bottom w:val="single" w:sz="4" w:space="0" w:color="auto"/>
              <w:right w:val="single" w:sz="4" w:space="0" w:color="auto"/>
            </w:tcBorders>
            <w:shd w:val="clear" w:color="auto" w:fill="auto"/>
            <w:noWrap/>
            <w:vAlign w:val="center"/>
          </w:tcPr>
          <w:p w14:paraId="7FA61F2D" w14:textId="77777777"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p>
        </w:tc>
      </w:tr>
      <w:tr w:rsidR="00C3797A" w:rsidRPr="009A7BFE" w14:paraId="39672691" w14:textId="77777777" w:rsidTr="00DB7B2C">
        <w:trPr>
          <w:trHeight w:val="270"/>
        </w:trPr>
        <w:tc>
          <w:tcPr>
            <w:tcW w:w="798" w:type="dxa"/>
            <w:tcBorders>
              <w:top w:val="nil"/>
              <w:left w:val="single" w:sz="4" w:space="0" w:color="auto"/>
              <w:bottom w:val="single" w:sz="4" w:space="0" w:color="auto"/>
              <w:right w:val="single" w:sz="4" w:space="0" w:color="auto"/>
            </w:tcBorders>
          </w:tcPr>
          <w:p w14:paraId="60CA5969" w14:textId="77777777"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DD50030" w14:textId="77777777"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6" w:type="dxa"/>
            <w:tcBorders>
              <w:top w:val="nil"/>
              <w:left w:val="nil"/>
              <w:bottom w:val="single" w:sz="4" w:space="0" w:color="auto"/>
              <w:right w:val="single" w:sz="4" w:space="0" w:color="auto"/>
            </w:tcBorders>
            <w:shd w:val="clear" w:color="auto" w:fill="auto"/>
            <w:noWrap/>
            <w:vAlign w:val="center"/>
            <w:hideMark/>
          </w:tcPr>
          <w:p w14:paraId="7F75129E" w14:textId="77777777"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hideMark/>
          </w:tcPr>
          <w:p w14:paraId="495827CA" w14:textId="77777777"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55FB5BE7" w14:textId="77777777"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O</w:t>
            </w:r>
          </w:p>
        </w:tc>
        <w:tc>
          <w:tcPr>
            <w:tcW w:w="920" w:type="dxa"/>
            <w:tcBorders>
              <w:top w:val="nil"/>
              <w:left w:val="nil"/>
              <w:bottom w:val="single" w:sz="4" w:space="0" w:color="auto"/>
              <w:right w:val="single" w:sz="4" w:space="0" w:color="auto"/>
            </w:tcBorders>
            <w:shd w:val="clear" w:color="auto" w:fill="auto"/>
            <w:noWrap/>
            <w:vAlign w:val="center"/>
            <w:hideMark/>
          </w:tcPr>
          <w:p w14:paraId="27019FDC" w14:textId="77777777"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2582" w:type="dxa"/>
            <w:tcBorders>
              <w:top w:val="nil"/>
              <w:left w:val="nil"/>
              <w:bottom w:val="single" w:sz="4" w:space="0" w:color="auto"/>
              <w:right w:val="single" w:sz="4" w:space="0" w:color="auto"/>
            </w:tcBorders>
            <w:shd w:val="clear" w:color="auto" w:fill="auto"/>
            <w:noWrap/>
            <w:vAlign w:val="center"/>
            <w:hideMark/>
          </w:tcPr>
          <w:p w14:paraId="045E86D4" w14:textId="77777777" w:rsidR="00C3797A" w:rsidRPr="009A7BFE" w:rsidRDefault="00C3797A" w:rsidP="00C3797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若为空默认查询该席位下所有客户信息</w:t>
            </w:r>
          </w:p>
        </w:tc>
      </w:tr>
      <w:tr w:rsidR="00CB1BF7" w:rsidRPr="009A7BFE" w14:paraId="4C8F2F8A" w14:textId="77777777" w:rsidTr="00DB7B2C">
        <w:trPr>
          <w:trHeight w:val="270"/>
        </w:trPr>
        <w:tc>
          <w:tcPr>
            <w:tcW w:w="798" w:type="dxa"/>
            <w:tcBorders>
              <w:top w:val="nil"/>
              <w:left w:val="single" w:sz="4" w:space="0" w:color="auto"/>
              <w:bottom w:val="single" w:sz="4" w:space="0" w:color="auto"/>
              <w:right w:val="single" w:sz="4" w:space="0" w:color="auto"/>
            </w:tcBorders>
          </w:tcPr>
          <w:p w14:paraId="453F6151" w14:textId="77777777"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B8535B2" w14:textId="77777777"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M93</w:t>
            </w:r>
          </w:p>
        </w:tc>
        <w:tc>
          <w:tcPr>
            <w:tcW w:w="1996" w:type="dxa"/>
            <w:tcBorders>
              <w:top w:val="nil"/>
              <w:left w:val="nil"/>
              <w:bottom w:val="single" w:sz="4" w:space="0" w:color="auto"/>
              <w:right w:val="single" w:sz="4" w:space="0" w:color="auto"/>
            </w:tcBorders>
            <w:shd w:val="clear" w:color="auto" w:fill="auto"/>
            <w:noWrap/>
            <w:vAlign w:val="center"/>
            <w:hideMark/>
          </w:tcPr>
          <w:p w14:paraId="3069BC44" w14:textId="77777777"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[clientInfoData]</w:t>
            </w:r>
          </w:p>
        </w:tc>
        <w:tc>
          <w:tcPr>
            <w:tcW w:w="1596" w:type="dxa"/>
            <w:tcBorders>
              <w:top w:val="nil"/>
              <w:left w:val="nil"/>
              <w:bottom w:val="single" w:sz="4" w:space="0" w:color="auto"/>
              <w:right w:val="single" w:sz="4" w:space="0" w:color="auto"/>
            </w:tcBorders>
            <w:shd w:val="clear" w:color="auto" w:fill="auto"/>
            <w:noWrap/>
            <w:vAlign w:val="center"/>
            <w:hideMark/>
          </w:tcPr>
          <w:p w14:paraId="636844EF" w14:textId="77777777"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客户信息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32296290" w14:textId="77777777"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78B6EAB4" w14:textId="77777777"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82" w:type="dxa"/>
            <w:tcBorders>
              <w:top w:val="nil"/>
              <w:left w:val="nil"/>
              <w:bottom w:val="single" w:sz="4" w:space="0" w:color="auto"/>
              <w:right w:val="single" w:sz="4" w:space="0" w:color="auto"/>
            </w:tcBorders>
            <w:shd w:val="clear" w:color="auto" w:fill="auto"/>
            <w:noWrap/>
            <w:vAlign w:val="center"/>
            <w:hideMark/>
          </w:tcPr>
          <w:p w14:paraId="1C56E4AB" w14:textId="77777777"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B1BF7" w:rsidRPr="009A7BFE" w14:paraId="3F23EA5E" w14:textId="77777777" w:rsidTr="00CB1BF7">
        <w:trPr>
          <w:trHeight w:val="270"/>
        </w:trPr>
        <w:tc>
          <w:tcPr>
            <w:tcW w:w="798" w:type="dxa"/>
            <w:tcBorders>
              <w:top w:val="nil"/>
              <w:left w:val="single" w:sz="4" w:space="0" w:color="auto"/>
              <w:bottom w:val="single" w:sz="4" w:space="0" w:color="auto"/>
              <w:right w:val="single" w:sz="4" w:space="0" w:color="auto"/>
            </w:tcBorders>
          </w:tcPr>
          <w:p w14:paraId="2C1F9C8C" w14:textId="77777777"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3C5716A" w14:textId="77777777"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p>
        </w:tc>
        <w:tc>
          <w:tcPr>
            <w:tcW w:w="1996" w:type="dxa"/>
            <w:tcBorders>
              <w:top w:val="nil"/>
              <w:left w:val="nil"/>
              <w:bottom w:val="single" w:sz="4" w:space="0" w:color="auto"/>
              <w:right w:val="single" w:sz="4" w:space="0" w:color="auto"/>
            </w:tcBorders>
            <w:shd w:val="clear" w:color="auto" w:fill="auto"/>
            <w:noWrap/>
            <w:vAlign w:val="center"/>
          </w:tcPr>
          <w:p w14:paraId="589CBF15" w14:textId="77777777"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p>
        </w:tc>
        <w:tc>
          <w:tcPr>
            <w:tcW w:w="1596" w:type="dxa"/>
            <w:tcBorders>
              <w:top w:val="nil"/>
              <w:left w:val="nil"/>
              <w:bottom w:val="single" w:sz="4" w:space="0" w:color="auto"/>
              <w:right w:val="single" w:sz="4" w:space="0" w:color="auto"/>
            </w:tcBorders>
            <w:shd w:val="clear" w:color="auto" w:fill="auto"/>
            <w:noWrap/>
            <w:vAlign w:val="center"/>
            <w:hideMark/>
          </w:tcPr>
          <w:p w14:paraId="105B5EBA" w14:textId="77777777"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客户信息</w:t>
            </w:r>
          </w:p>
        </w:tc>
        <w:tc>
          <w:tcPr>
            <w:tcW w:w="760" w:type="dxa"/>
            <w:tcBorders>
              <w:top w:val="nil"/>
              <w:left w:val="nil"/>
              <w:bottom w:val="single" w:sz="4" w:space="0" w:color="auto"/>
              <w:right w:val="single" w:sz="4" w:space="0" w:color="auto"/>
            </w:tcBorders>
            <w:shd w:val="clear" w:color="auto" w:fill="auto"/>
            <w:noWrap/>
            <w:vAlign w:val="center"/>
          </w:tcPr>
          <w:p w14:paraId="1C4DADBC" w14:textId="77777777"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p>
        </w:tc>
        <w:tc>
          <w:tcPr>
            <w:tcW w:w="920" w:type="dxa"/>
            <w:tcBorders>
              <w:top w:val="nil"/>
              <w:left w:val="nil"/>
              <w:bottom w:val="single" w:sz="4" w:space="0" w:color="auto"/>
              <w:right w:val="single" w:sz="4" w:space="0" w:color="auto"/>
            </w:tcBorders>
            <w:shd w:val="clear" w:color="auto" w:fill="auto"/>
            <w:noWrap/>
            <w:vAlign w:val="center"/>
          </w:tcPr>
          <w:p w14:paraId="6B0EC68F" w14:textId="77777777"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p>
        </w:tc>
        <w:tc>
          <w:tcPr>
            <w:tcW w:w="2582" w:type="dxa"/>
            <w:tcBorders>
              <w:top w:val="nil"/>
              <w:left w:val="nil"/>
              <w:bottom w:val="single" w:sz="4" w:space="0" w:color="auto"/>
              <w:right w:val="single" w:sz="4" w:space="0" w:color="auto"/>
            </w:tcBorders>
            <w:shd w:val="clear" w:color="auto" w:fill="auto"/>
            <w:noWrap/>
            <w:vAlign w:val="center"/>
          </w:tcPr>
          <w:p w14:paraId="30E43DCF" w14:textId="77777777" w:rsidR="00CB1BF7" w:rsidRPr="008812E3" w:rsidRDefault="00CB1BF7" w:rsidP="00FB74FD">
            <w:pPr>
              <w:widowControl/>
              <w:spacing w:line="240" w:lineRule="auto"/>
              <w:ind w:firstLineChars="0" w:firstLine="0"/>
              <w:jc w:val="left"/>
              <w:rPr>
                <w:rFonts w:ascii="宋体" w:eastAsia="宋体" w:hAnsi="宋体" w:cs="宋体"/>
                <w:color w:val="000000"/>
                <w:kern w:val="0"/>
                <w:sz w:val="20"/>
                <w:szCs w:val="20"/>
              </w:rPr>
            </w:pPr>
          </w:p>
        </w:tc>
      </w:tr>
      <w:tr w:rsidR="00676C0F" w:rsidRPr="009A7BFE" w14:paraId="5C42CAC6" w14:textId="77777777" w:rsidTr="009A7BFE">
        <w:trPr>
          <w:trHeight w:val="270"/>
        </w:trPr>
        <w:tc>
          <w:tcPr>
            <w:tcW w:w="798" w:type="dxa"/>
            <w:tcBorders>
              <w:top w:val="nil"/>
              <w:left w:val="single" w:sz="4" w:space="0" w:color="auto"/>
              <w:bottom w:val="single" w:sz="4" w:space="0" w:color="auto"/>
              <w:right w:val="single" w:sz="4" w:space="0" w:color="auto"/>
            </w:tcBorders>
          </w:tcPr>
          <w:p w14:paraId="5FE2EC84"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F987206"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6" w:type="dxa"/>
            <w:tcBorders>
              <w:top w:val="nil"/>
              <w:left w:val="nil"/>
              <w:bottom w:val="single" w:sz="4" w:space="0" w:color="auto"/>
              <w:right w:val="single" w:sz="4" w:space="0" w:color="auto"/>
            </w:tcBorders>
            <w:shd w:val="clear" w:color="auto" w:fill="auto"/>
            <w:noWrap/>
            <w:vAlign w:val="center"/>
            <w:hideMark/>
          </w:tcPr>
          <w:p w14:paraId="365B2380"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hideMark/>
          </w:tcPr>
          <w:p w14:paraId="616DBEBD"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4A3B3F50"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DF8B40E" w14:textId="77777777" w:rsidR="00676C0F" w:rsidRPr="009A7BFE"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82" w:type="dxa"/>
            <w:tcBorders>
              <w:top w:val="nil"/>
              <w:left w:val="nil"/>
              <w:bottom w:val="single" w:sz="4" w:space="0" w:color="auto"/>
              <w:right w:val="single" w:sz="4" w:space="0" w:color="auto"/>
            </w:tcBorders>
            <w:shd w:val="clear" w:color="auto" w:fill="auto"/>
            <w:noWrap/>
            <w:vAlign w:val="center"/>
            <w:hideMark/>
          </w:tcPr>
          <w:p w14:paraId="29206EAE" w14:textId="77777777" w:rsidR="00676C0F" w:rsidRPr="008812E3"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76C0F" w:rsidRPr="009A7BFE" w14:paraId="0657F75D" w14:textId="77777777" w:rsidTr="009A7BFE">
        <w:trPr>
          <w:trHeight w:val="270"/>
        </w:trPr>
        <w:tc>
          <w:tcPr>
            <w:tcW w:w="798" w:type="dxa"/>
            <w:tcBorders>
              <w:top w:val="nil"/>
              <w:left w:val="single" w:sz="4" w:space="0" w:color="auto"/>
              <w:bottom w:val="single" w:sz="4" w:space="0" w:color="auto"/>
              <w:right w:val="single" w:sz="4" w:space="0" w:color="auto"/>
            </w:tcBorders>
          </w:tcPr>
          <w:p w14:paraId="0969E54D"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E8E6682"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I30</w:t>
            </w:r>
          </w:p>
        </w:tc>
        <w:tc>
          <w:tcPr>
            <w:tcW w:w="1996" w:type="dxa"/>
            <w:tcBorders>
              <w:top w:val="nil"/>
              <w:left w:val="nil"/>
              <w:bottom w:val="single" w:sz="4" w:space="0" w:color="auto"/>
              <w:right w:val="single" w:sz="4" w:space="0" w:color="auto"/>
            </w:tcBorders>
            <w:shd w:val="clear" w:color="auto" w:fill="auto"/>
            <w:noWrap/>
            <w:vAlign w:val="center"/>
            <w:hideMark/>
          </w:tcPr>
          <w:p w14:paraId="77FF5128"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tradeRight</w:t>
            </w:r>
          </w:p>
        </w:tc>
        <w:tc>
          <w:tcPr>
            <w:tcW w:w="1596" w:type="dxa"/>
            <w:tcBorders>
              <w:top w:val="nil"/>
              <w:left w:val="nil"/>
              <w:bottom w:val="single" w:sz="4" w:space="0" w:color="auto"/>
              <w:right w:val="single" w:sz="4" w:space="0" w:color="auto"/>
            </w:tcBorders>
            <w:shd w:val="clear" w:color="auto" w:fill="auto"/>
            <w:noWrap/>
            <w:vAlign w:val="center"/>
            <w:hideMark/>
          </w:tcPr>
          <w:p w14:paraId="18D953C2"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交易权限</w:t>
            </w:r>
          </w:p>
        </w:tc>
        <w:tc>
          <w:tcPr>
            <w:tcW w:w="760" w:type="dxa"/>
            <w:tcBorders>
              <w:top w:val="nil"/>
              <w:left w:val="nil"/>
              <w:bottom w:val="single" w:sz="4" w:space="0" w:color="auto"/>
              <w:right w:val="single" w:sz="4" w:space="0" w:color="auto"/>
            </w:tcBorders>
            <w:shd w:val="clear" w:color="auto" w:fill="auto"/>
            <w:noWrap/>
            <w:vAlign w:val="center"/>
            <w:hideMark/>
          </w:tcPr>
          <w:p w14:paraId="646F066D"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12567258" w14:textId="77777777" w:rsidR="00676C0F" w:rsidRPr="009A7BFE"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82" w:type="dxa"/>
            <w:tcBorders>
              <w:top w:val="nil"/>
              <w:left w:val="nil"/>
              <w:bottom w:val="single" w:sz="4" w:space="0" w:color="auto"/>
              <w:right w:val="single" w:sz="4" w:space="0" w:color="auto"/>
            </w:tcBorders>
            <w:shd w:val="clear" w:color="auto" w:fill="auto"/>
            <w:noWrap/>
            <w:vAlign w:val="center"/>
            <w:hideMark/>
          </w:tcPr>
          <w:p w14:paraId="196D5F48" w14:textId="77777777" w:rsidR="00676C0F"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14:paraId="13ED014F" w14:textId="77777777" w:rsidR="001A792D" w:rsidRPr="008812E3" w:rsidRDefault="001A792D" w:rsidP="00FB74FD">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0-不可交易,1-可以交易</w:t>
            </w:r>
          </w:p>
        </w:tc>
      </w:tr>
      <w:tr w:rsidR="00676C0F" w:rsidRPr="009A7BFE" w14:paraId="0DD184B3" w14:textId="77777777" w:rsidTr="009A7BFE">
        <w:trPr>
          <w:trHeight w:val="270"/>
        </w:trPr>
        <w:tc>
          <w:tcPr>
            <w:tcW w:w="798" w:type="dxa"/>
            <w:tcBorders>
              <w:top w:val="nil"/>
              <w:left w:val="single" w:sz="4" w:space="0" w:color="auto"/>
              <w:bottom w:val="single" w:sz="4" w:space="0" w:color="auto"/>
              <w:right w:val="single" w:sz="4" w:space="0" w:color="auto"/>
            </w:tcBorders>
          </w:tcPr>
          <w:p w14:paraId="77B95F15"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D81A097"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M31</w:t>
            </w:r>
          </w:p>
        </w:tc>
        <w:tc>
          <w:tcPr>
            <w:tcW w:w="1996" w:type="dxa"/>
            <w:tcBorders>
              <w:top w:val="nil"/>
              <w:left w:val="nil"/>
              <w:bottom w:val="single" w:sz="4" w:space="0" w:color="auto"/>
              <w:right w:val="single" w:sz="4" w:space="0" w:color="auto"/>
            </w:tcBorders>
            <w:shd w:val="clear" w:color="auto" w:fill="auto"/>
            <w:noWrap/>
            <w:vAlign w:val="center"/>
            <w:hideMark/>
          </w:tcPr>
          <w:p w14:paraId="10FA935B"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clientSort</w:t>
            </w:r>
          </w:p>
        </w:tc>
        <w:tc>
          <w:tcPr>
            <w:tcW w:w="1596" w:type="dxa"/>
            <w:tcBorders>
              <w:top w:val="nil"/>
              <w:left w:val="nil"/>
              <w:bottom w:val="single" w:sz="4" w:space="0" w:color="auto"/>
              <w:right w:val="single" w:sz="4" w:space="0" w:color="auto"/>
            </w:tcBorders>
            <w:shd w:val="clear" w:color="auto" w:fill="auto"/>
            <w:noWrap/>
            <w:vAlign w:val="center"/>
            <w:hideMark/>
          </w:tcPr>
          <w:p w14:paraId="77F3BD02"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客户类别</w:t>
            </w:r>
          </w:p>
        </w:tc>
        <w:tc>
          <w:tcPr>
            <w:tcW w:w="760" w:type="dxa"/>
            <w:tcBorders>
              <w:top w:val="nil"/>
              <w:left w:val="nil"/>
              <w:bottom w:val="single" w:sz="4" w:space="0" w:color="auto"/>
              <w:right w:val="single" w:sz="4" w:space="0" w:color="auto"/>
            </w:tcBorders>
            <w:shd w:val="clear" w:color="auto" w:fill="auto"/>
            <w:noWrap/>
            <w:vAlign w:val="center"/>
            <w:hideMark/>
          </w:tcPr>
          <w:p w14:paraId="5CA6E358"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096C9D49" w14:textId="77777777" w:rsidR="00676C0F" w:rsidRPr="009A7BFE"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82" w:type="dxa"/>
            <w:tcBorders>
              <w:top w:val="nil"/>
              <w:left w:val="nil"/>
              <w:bottom w:val="single" w:sz="4" w:space="0" w:color="auto"/>
              <w:right w:val="single" w:sz="4" w:space="0" w:color="auto"/>
            </w:tcBorders>
            <w:shd w:val="clear" w:color="auto" w:fill="auto"/>
            <w:noWrap/>
            <w:vAlign w:val="center"/>
            <w:hideMark/>
          </w:tcPr>
          <w:p w14:paraId="26DAA5BB" w14:textId="77777777" w:rsidR="00676C0F"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14:paraId="2D14B0DB" w14:textId="77777777" w:rsidR="002A5059" w:rsidRPr="002A5059" w:rsidRDefault="001A792D" w:rsidP="000154AE">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1-法人/机构,2-自然人，3-特殊客户</w:t>
            </w:r>
          </w:p>
        </w:tc>
      </w:tr>
      <w:tr w:rsidR="00676C0F" w:rsidRPr="009A7BFE" w14:paraId="3D039537" w14:textId="77777777" w:rsidTr="009A7BFE">
        <w:trPr>
          <w:trHeight w:val="270"/>
        </w:trPr>
        <w:tc>
          <w:tcPr>
            <w:tcW w:w="798" w:type="dxa"/>
            <w:tcBorders>
              <w:top w:val="nil"/>
              <w:left w:val="single" w:sz="4" w:space="0" w:color="auto"/>
              <w:bottom w:val="single" w:sz="4" w:space="0" w:color="auto"/>
              <w:right w:val="single" w:sz="4" w:space="0" w:color="auto"/>
            </w:tcBorders>
          </w:tcPr>
          <w:p w14:paraId="39DC70EA"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8E48916"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B86</w:t>
            </w:r>
          </w:p>
        </w:tc>
        <w:tc>
          <w:tcPr>
            <w:tcW w:w="1996" w:type="dxa"/>
            <w:tcBorders>
              <w:top w:val="nil"/>
              <w:left w:val="nil"/>
              <w:bottom w:val="single" w:sz="4" w:space="0" w:color="auto"/>
              <w:right w:val="single" w:sz="4" w:space="0" w:color="auto"/>
            </w:tcBorders>
            <w:shd w:val="clear" w:color="auto" w:fill="auto"/>
            <w:noWrap/>
            <w:vAlign w:val="center"/>
            <w:hideMark/>
          </w:tcPr>
          <w:p w14:paraId="526C0727"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destroyFlag</w:t>
            </w:r>
          </w:p>
        </w:tc>
        <w:tc>
          <w:tcPr>
            <w:tcW w:w="1596" w:type="dxa"/>
            <w:tcBorders>
              <w:top w:val="nil"/>
              <w:left w:val="nil"/>
              <w:bottom w:val="single" w:sz="4" w:space="0" w:color="auto"/>
              <w:right w:val="single" w:sz="4" w:space="0" w:color="auto"/>
            </w:tcBorders>
            <w:shd w:val="clear" w:color="auto" w:fill="auto"/>
            <w:noWrap/>
            <w:vAlign w:val="center"/>
            <w:hideMark/>
          </w:tcPr>
          <w:p w14:paraId="155B4E2B"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注销标志</w:t>
            </w:r>
          </w:p>
        </w:tc>
        <w:tc>
          <w:tcPr>
            <w:tcW w:w="760" w:type="dxa"/>
            <w:tcBorders>
              <w:top w:val="nil"/>
              <w:left w:val="nil"/>
              <w:bottom w:val="single" w:sz="4" w:space="0" w:color="auto"/>
              <w:right w:val="single" w:sz="4" w:space="0" w:color="auto"/>
            </w:tcBorders>
            <w:shd w:val="clear" w:color="auto" w:fill="auto"/>
            <w:noWrap/>
            <w:vAlign w:val="center"/>
            <w:hideMark/>
          </w:tcPr>
          <w:p w14:paraId="6AD289C8"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29FCA668" w14:textId="77777777" w:rsidR="00676C0F" w:rsidRPr="009A7BFE"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82" w:type="dxa"/>
            <w:tcBorders>
              <w:top w:val="nil"/>
              <w:left w:val="nil"/>
              <w:bottom w:val="single" w:sz="4" w:space="0" w:color="auto"/>
              <w:right w:val="single" w:sz="4" w:space="0" w:color="auto"/>
            </w:tcBorders>
            <w:shd w:val="clear" w:color="auto" w:fill="auto"/>
            <w:noWrap/>
            <w:vAlign w:val="center"/>
            <w:hideMark/>
          </w:tcPr>
          <w:p w14:paraId="5C88BB39" w14:textId="77777777" w:rsidR="00676C0F"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14:paraId="04835293" w14:textId="77777777" w:rsidR="001A792D" w:rsidRPr="008812E3" w:rsidRDefault="001A792D" w:rsidP="00FB74FD">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1-有效,2-注销,3-暂停</w:t>
            </w:r>
          </w:p>
        </w:tc>
      </w:tr>
      <w:tr w:rsidR="00676C0F" w:rsidRPr="009A7BFE" w14:paraId="75B3DDDA" w14:textId="77777777" w:rsidTr="009A7BFE">
        <w:trPr>
          <w:trHeight w:val="270"/>
        </w:trPr>
        <w:tc>
          <w:tcPr>
            <w:tcW w:w="798" w:type="dxa"/>
            <w:tcBorders>
              <w:top w:val="nil"/>
              <w:left w:val="single" w:sz="4" w:space="0" w:color="auto"/>
              <w:bottom w:val="single" w:sz="4" w:space="0" w:color="auto"/>
              <w:right w:val="single" w:sz="4" w:space="0" w:color="auto"/>
            </w:tcBorders>
          </w:tcPr>
          <w:p w14:paraId="4D802137"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7872AB3"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X39</w:t>
            </w:r>
          </w:p>
        </w:tc>
        <w:tc>
          <w:tcPr>
            <w:tcW w:w="1996" w:type="dxa"/>
            <w:tcBorders>
              <w:top w:val="nil"/>
              <w:left w:val="nil"/>
              <w:bottom w:val="single" w:sz="4" w:space="0" w:color="auto"/>
              <w:right w:val="single" w:sz="4" w:space="0" w:color="auto"/>
            </w:tcBorders>
            <w:shd w:val="clear" w:color="auto" w:fill="auto"/>
            <w:noWrap/>
            <w:vAlign w:val="center"/>
            <w:hideMark/>
          </w:tcPr>
          <w:p w14:paraId="277DE833"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14:paraId="2441B7D5"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08362EEA"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21B273E4"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M</w:t>
            </w:r>
          </w:p>
        </w:tc>
        <w:tc>
          <w:tcPr>
            <w:tcW w:w="2582" w:type="dxa"/>
            <w:tcBorders>
              <w:top w:val="nil"/>
              <w:left w:val="nil"/>
              <w:bottom w:val="single" w:sz="4" w:space="0" w:color="auto"/>
              <w:right w:val="single" w:sz="4" w:space="0" w:color="auto"/>
            </w:tcBorders>
            <w:shd w:val="clear" w:color="auto" w:fill="auto"/>
            <w:noWrap/>
            <w:vAlign w:val="center"/>
            <w:hideMark/>
          </w:tcPr>
          <w:p w14:paraId="5614C419"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p>
        </w:tc>
      </w:tr>
      <w:tr w:rsidR="00676C0F" w:rsidRPr="009A7BFE" w14:paraId="0060F370" w14:textId="77777777" w:rsidTr="009A7BFE">
        <w:trPr>
          <w:trHeight w:val="270"/>
        </w:trPr>
        <w:tc>
          <w:tcPr>
            <w:tcW w:w="798" w:type="dxa"/>
            <w:tcBorders>
              <w:top w:val="nil"/>
              <w:left w:val="single" w:sz="4" w:space="0" w:color="auto"/>
              <w:bottom w:val="single" w:sz="4" w:space="0" w:color="auto"/>
              <w:right w:val="single" w:sz="4" w:space="0" w:color="auto"/>
            </w:tcBorders>
          </w:tcPr>
          <w:p w14:paraId="1052EE2F"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8882976"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X40</w:t>
            </w:r>
          </w:p>
        </w:tc>
        <w:tc>
          <w:tcPr>
            <w:tcW w:w="1996" w:type="dxa"/>
            <w:tcBorders>
              <w:top w:val="nil"/>
              <w:left w:val="nil"/>
              <w:bottom w:val="single" w:sz="4" w:space="0" w:color="auto"/>
              <w:right w:val="single" w:sz="4" w:space="0" w:color="auto"/>
            </w:tcBorders>
            <w:shd w:val="clear" w:color="auto" w:fill="auto"/>
            <w:noWrap/>
            <w:vAlign w:val="center"/>
            <w:hideMark/>
          </w:tcPr>
          <w:p w14:paraId="7AAB6A08"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14:paraId="1D0FB0C4"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7DFD0C6B"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6FD24E11"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M</w:t>
            </w:r>
          </w:p>
        </w:tc>
        <w:tc>
          <w:tcPr>
            <w:tcW w:w="2582" w:type="dxa"/>
            <w:tcBorders>
              <w:top w:val="nil"/>
              <w:left w:val="nil"/>
              <w:bottom w:val="single" w:sz="4" w:space="0" w:color="auto"/>
              <w:right w:val="single" w:sz="4" w:space="0" w:color="auto"/>
            </w:tcBorders>
            <w:shd w:val="clear" w:color="auto" w:fill="auto"/>
            <w:noWrap/>
            <w:vAlign w:val="center"/>
            <w:hideMark/>
          </w:tcPr>
          <w:p w14:paraId="7209E346" w14:textId="77777777"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p>
        </w:tc>
      </w:tr>
    </w:tbl>
    <w:p w14:paraId="2267BEAB" w14:textId="77777777" w:rsidR="00F704FA" w:rsidRDefault="000154AE" w:rsidP="008D1002">
      <w:pPr>
        <w:ind w:firstLine="482"/>
      </w:pPr>
      <w:r w:rsidRPr="000154AE">
        <w:rPr>
          <w:rFonts w:hint="eastAsia"/>
          <w:b/>
        </w:rPr>
        <w:t>注</w:t>
      </w:r>
      <w:r>
        <w:rPr>
          <w:rFonts w:hint="eastAsia"/>
        </w:rPr>
        <w:t>：对于佣金划转类客户，客户类别为空。</w:t>
      </w:r>
    </w:p>
    <w:p w14:paraId="010A7BB2" w14:textId="77777777" w:rsidR="005E3BF9" w:rsidRDefault="00C3797A" w:rsidP="005E3BF9">
      <w:pPr>
        <w:pStyle w:val="4"/>
        <w:numPr>
          <w:ilvl w:val="3"/>
          <w:numId w:val="4"/>
        </w:numPr>
        <w:ind w:left="0" w:firstLineChars="0" w:firstLine="0"/>
      </w:pPr>
      <w:r>
        <w:rPr>
          <w:rFonts w:hint="eastAsia"/>
        </w:rPr>
        <w:lastRenderedPageBreak/>
        <w:t>席位</w:t>
      </w:r>
      <w:r w:rsidR="005E3BF9" w:rsidRPr="0096390C">
        <w:rPr>
          <w:rFonts w:hint="eastAsia"/>
        </w:rPr>
        <w:t>资金查询请求及应答</w:t>
      </w:r>
    </w:p>
    <w:p w14:paraId="0A3807CD" w14:textId="77777777" w:rsidR="00315461" w:rsidRDefault="00315461" w:rsidP="008D1002">
      <w:pPr>
        <w:ind w:firstLine="482"/>
      </w:pPr>
      <w:r w:rsidRPr="00BF29CF">
        <w:rPr>
          <w:rFonts w:hint="eastAsia"/>
          <w:b/>
        </w:rPr>
        <w:t>功能</w:t>
      </w:r>
      <w:r>
        <w:rPr>
          <w:rFonts w:hint="eastAsia"/>
        </w:rPr>
        <w:t>：</w:t>
      </w:r>
      <w:r w:rsidR="001B1E05">
        <w:rPr>
          <w:rFonts w:hint="eastAsia"/>
        </w:rPr>
        <w:t>席位</w:t>
      </w:r>
      <w:r>
        <w:rPr>
          <w:rFonts w:hint="eastAsia"/>
        </w:rPr>
        <w:t>资金查询指令用于开展冲抵业务的会员二级系统查询其保证金账户信息，支持同时查询自营和代理账户的资金信息。</w:t>
      </w:r>
    </w:p>
    <w:p w14:paraId="04C0FAA5" w14:textId="059B0901" w:rsidR="00D862B2" w:rsidRPr="00315461" w:rsidRDefault="00315461" w:rsidP="00176570">
      <w:pPr>
        <w:ind w:firstLine="480"/>
      </w:pPr>
      <w:r>
        <w:rPr>
          <w:rFonts w:hint="eastAsia"/>
        </w:rPr>
        <w:t>消息体格式如下：</w:t>
      </w:r>
    </w:p>
    <w:tbl>
      <w:tblPr>
        <w:tblW w:w="8643" w:type="dxa"/>
        <w:tblInd w:w="103" w:type="dxa"/>
        <w:tblLayout w:type="fixed"/>
        <w:tblLook w:val="04A0" w:firstRow="1" w:lastRow="0" w:firstColumn="1" w:lastColumn="0" w:noHBand="0" w:noVBand="1"/>
      </w:tblPr>
      <w:tblGrid>
        <w:gridCol w:w="618"/>
        <w:gridCol w:w="1853"/>
        <w:gridCol w:w="2070"/>
        <w:gridCol w:w="618"/>
        <w:gridCol w:w="618"/>
        <w:gridCol w:w="2866"/>
      </w:tblGrid>
      <w:tr w:rsidR="00C3797A" w:rsidRPr="005E3BF9" w14:paraId="02A0F190" w14:textId="77777777" w:rsidTr="00EF4EB1">
        <w:trPr>
          <w:trHeight w:val="270"/>
          <w:tblHeader/>
        </w:trPr>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7ED865C" w14:textId="77777777" w:rsidR="00C3797A" w:rsidRPr="005E3BF9" w:rsidRDefault="00C3797A" w:rsidP="005E3BF9">
            <w:pPr>
              <w:widowControl/>
              <w:spacing w:line="240" w:lineRule="auto"/>
              <w:ind w:firstLineChars="0" w:firstLine="0"/>
              <w:jc w:val="left"/>
              <w:rPr>
                <w:rFonts w:ascii="宋体" w:eastAsia="宋体" w:hAnsi="宋体" w:cs="宋体"/>
                <w:b/>
                <w:bCs/>
                <w:color w:val="000000"/>
                <w:kern w:val="0"/>
                <w:sz w:val="20"/>
                <w:szCs w:val="20"/>
              </w:rPr>
            </w:pPr>
            <w:r w:rsidRPr="005E3BF9">
              <w:rPr>
                <w:rFonts w:ascii="宋体" w:eastAsia="宋体" w:hAnsi="宋体" w:cs="宋体" w:hint="eastAsia"/>
                <w:b/>
                <w:bCs/>
                <w:color w:val="000000"/>
                <w:kern w:val="0"/>
                <w:sz w:val="20"/>
                <w:szCs w:val="20"/>
              </w:rPr>
              <w:t>域号</w:t>
            </w:r>
          </w:p>
        </w:tc>
        <w:tc>
          <w:tcPr>
            <w:tcW w:w="1853" w:type="dxa"/>
            <w:tcBorders>
              <w:top w:val="single" w:sz="4" w:space="0" w:color="auto"/>
              <w:left w:val="nil"/>
              <w:bottom w:val="single" w:sz="4" w:space="0" w:color="auto"/>
              <w:right w:val="single" w:sz="4" w:space="0" w:color="auto"/>
            </w:tcBorders>
            <w:shd w:val="clear" w:color="000000" w:fill="D9D9D9"/>
            <w:noWrap/>
            <w:vAlign w:val="center"/>
            <w:hideMark/>
          </w:tcPr>
          <w:p w14:paraId="3E482F95" w14:textId="77777777" w:rsidR="00C3797A" w:rsidRPr="005E3BF9" w:rsidRDefault="00C3797A" w:rsidP="005E3BF9">
            <w:pPr>
              <w:widowControl/>
              <w:spacing w:line="240" w:lineRule="auto"/>
              <w:ind w:firstLineChars="0" w:firstLine="0"/>
              <w:jc w:val="left"/>
              <w:rPr>
                <w:rFonts w:ascii="宋体" w:eastAsia="宋体" w:hAnsi="宋体" w:cs="宋体"/>
                <w:b/>
                <w:bCs/>
                <w:color w:val="000000"/>
                <w:kern w:val="0"/>
                <w:sz w:val="20"/>
                <w:szCs w:val="20"/>
              </w:rPr>
            </w:pPr>
            <w:r w:rsidRPr="005E3BF9">
              <w:rPr>
                <w:rFonts w:ascii="宋体" w:eastAsia="宋体" w:hAnsi="宋体" w:cs="宋体" w:hint="eastAsia"/>
                <w:b/>
                <w:bCs/>
                <w:color w:val="000000"/>
                <w:kern w:val="0"/>
                <w:sz w:val="20"/>
                <w:szCs w:val="20"/>
              </w:rPr>
              <w:t>域名</w:t>
            </w:r>
          </w:p>
        </w:tc>
        <w:tc>
          <w:tcPr>
            <w:tcW w:w="2070" w:type="dxa"/>
            <w:tcBorders>
              <w:top w:val="single" w:sz="4" w:space="0" w:color="auto"/>
              <w:left w:val="nil"/>
              <w:bottom w:val="single" w:sz="4" w:space="0" w:color="auto"/>
              <w:right w:val="single" w:sz="4" w:space="0" w:color="auto"/>
            </w:tcBorders>
            <w:shd w:val="clear" w:color="000000" w:fill="D9D9D9"/>
            <w:noWrap/>
            <w:vAlign w:val="center"/>
            <w:hideMark/>
          </w:tcPr>
          <w:p w14:paraId="72563324" w14:textId="77777777" w:rsidR="00C3797A" w:rsidRPr="005E3BF9" w:rsidRDefault="004847B6" w:rsidP="005E3BF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6FF4E3A9" w14:textId="77777777" w:rsidR="00C3797A" w:rsidRPr="005E3BF9" w:rsidRDefault="00C3797A" w:rsidP="005E3BF9">
            <w:pPr>
              <w:widowControl/>
              <w:spacing w:line="240" w:lineRule="auto"/>
              <w:ind w:firstLineChars="0" w:firstLine="0"/>
              <w:jc w:val="left"/>
              <w:rPr>
                <w:rFonts w:ascii="宋体" w:eastAsia="宋体" w:hAnsi="宋体" w:cs="宋体"/>
                <w:b/>
                <w:bCs/>
                <w:color w:val="000000"/>
                <w:kern w:val="0"/>
                <w:sz w:val="20"/>
                <w:szCs w:val="20"/>
              </w:rPr>
            </w:pPr>
            <w:r w:rsidRPr="005E3BF9">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20CEC6B4" w14:textId="77777777" w:rsidR="00C3797A" w:rsidRPr="005E3BF9" w:rsidRDefault="00C3797A" w:rsidP="005E3BF9">
            <w:pPr>
              <w:widowControl/>
              <w:spacing w:line="240" w:lineRule="auto"/>
              <w:ind w:firstLineChars="0" w:firstLine="0"/>
              <w:jc w:val="left"/>
              <w:rPr>
                <w:rFonts w:ascii="宋体" w:eastAsia="宋体" w:hAnsi="宋体" w:cs="宋体"/>
                <w:b/>
                <w:bCs/>
                <w:color w:val="000000"/>
                <w:kern w:val="0"/>
                <w:sz w:val="20"/>
                <w:szCs w:val="20"/>
              </w:rPr>
            </w:pPr>
            <w:r w:rsidRPr="005E3BF9">
              <w:rPr>
                <w:rFonts w:ascii="宋体" w:eastAsia="宋体" w:hAnsi="宋体" w:cs="宋体" w:hint="eastAsia"/>
                <w:b/>
                <w:bCs/>
                <w:color w:val="000000"/>
                <w:kern w:val="0"/>
                <w:sz w:val="20"/>
                <w:szCs w:val="20"/>
              </w:rPr>
              <w:t>应答</w:t>
            </w:r>
          </w:p>
        </w:tc>
        <w:tc>
          <w:tcPr>
            <w:tcW w:w="2866" w:type="dxa"/>
            <w:tcBorders>
              <w:top w:val="single" w:sz="4" w:space="0" w:color="auto"/>
              <w:left w:val="nil"/>
              <w:bottom w:val="single" w:sz="4" w:space="0" w:color="auto"/>
              <w:right w:val="single" w:sz="4" w:space="0" w:color="auto"/>
            </w:tcBorders>
            <w:shd w:val="clear" w:color="000000" w:fill="D9D9D9"/>
            <w:noWrap/>
            <w:vAlign w:val="center"/>
            <w:hideMark/>
          </w:tcPr>
          <w:p w14:paraId="37A9A80E" w14:textId="77777777" w:rsidR="00C3797A" w:rsidRPr="005E3BF9" w:rsidRDefault="00C3797A" w:rsidP="005E3BF9">
            <w:pPr>
              <w:widowControl/>
              <w:spacing w:line="240" w:lineRule="auto"/>
              <w:ind w:firstLineChars="0" w:firstLine="0"/>
              <w:jc w:val="left"/>
              <w:rPr>
                <w:rFonts w:ascii="宋体" w:eastAsia="宋体" w:hAnsi="宋体" w:cs="宋体"/>
                <w:b/>
                <w:bCs/>
                <w:color w:val="000000"/>
                <w:kern w:val="0"/>
                <w:sz w:val="20"/>
                <w:szCs w:val="20"/>
              </w:rPr>
            </w:pPr>
            <w:r w:rsidRPr="005E3BF9">
              <w:rPr>
                <w:rFonts w:ascii="宋体" w:eastAsia="宋体" w:hAnsi="宋体" w:cs="宋体" w:hint="eastAsia"/>
                <w:b/>
                <w:bCs/>
                <w:color w:val="000000"/>
                <w:kern w:val="0"/>
                <w:sz w:val="20"/>
                <w:szCs w:val="20"/>
              </w:rPr>
              <w:t>说明</w:t>
            </w:r>
          </w:p>
        </w:tc>
      </w:tr>
      <w:tr w:rsidR="00010DD1" w:rsidRPr="005E3BF9" w14:paraId="597C67E4" w14:textId="77777777"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tcPr>
          <w:p w14:paraId="735FD7EF" w14:textId="77777777" w:rsidR="00010DD1" w:rsidRPr="00984E1E" w:rsidRDefault="00010DD1"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53" w:type="dxa"/>
            <w:tcBorders>
              <w:top w:val="nil"/>
              <w:left w:val="nil"/>
              <w:bottom w:val="single" w:sz="4" w:space="0" w:color="auto"/>
              <w:right w:val="single" w:sz="4" w:space="0" w:color="auto"/>
            </w:tcBorders>
            <w:shd w:val="clear" w:color="auto" w:fill="auto"/>
            <w:noWrap/>
            <w:vAlign w:val="center"/>
          </w:tcPr>
          <w:p w14:paraId="3EEBD5A0" w14:textId="77777777" w:rsidR="00010DD1" w:rsidRPr="00984E1E" w:rsidRDefault="00010DD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070" w:type="dxa"/>
            <w:tcBorders>
              <w:top w:val="nil"/>
              <w:left w:val="nil"/>
              <w:bottom w:val="single" w:sz="4" w:space="0" w:color="auto"/>
              <w:right w:val="single" w:sz="4" w:space="0" w:color="auto"/>
            </w:tcBorders>
            <w:shd w:val="clear" w:color="auto" w:fill="auto"/>
            <w:noWrap/>
            <w:vAlign w:val="center"/>
          </w:tcPr>
          <w:p w14:paraId="786F37F5" w14:textId="77777777" w:rsidR="00010DD1" w:rsidRPr="00984E1E" w:rsidRDefault="00010DD1"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14:paraId="5DC2B43A" w14:textId="77777777" w:rsidR="00010DD1" w:rsidRPr="00984E1E" w:rsidRDefault="00010DD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618" w:type="dxa"/>
            <w:tcBorders>
              <w:top w:val="nil"/>
              <w:left w:val="nil"/>
              <w:bottom w:val="single" w:sz="4" w:space="0" w:color="auto"/>
              <w:right w:val="single" w:sz="4" w:space="0" w:color="auto"/>
            </w:tcBorders>
            <w:shd w:val="clear" w:color="auto" w:fill="auto"/>
            <w:noWrap/>
          </w:tcPr>
          <w:p w14:paraId="11890996" w14:textId="77777777" w:rsidR="00010DD1" w:rsidRPr="00984E1E" w:rsidRDefault="00010DD1"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2866" w:type="dxa"/>
            <w:tcBorders>
              <w:top w:val="nil"/>
              <w:left w:val="nil"/>
              <w:bottom w:val="single" w:sz="4" w:space="0" w:color="auto"/>
              <w:right w:val="single" w:sz="4" w:space="0" w:color="auto"/>
            </w:tcBorders>
            <w:shd w:val="clear" w:color="auto" w:fill="auto"/>
            <w:noWrap/>
            <w:vAlign w:val="center"/>
          </w:tcPr>
          <w:p w14:paraId="51418447" w14:textId="77777777" w:rsidR="00010DD1" w:rsidRPr="005E3BF9" w:rsidRDefault="00010DD1" w:rsidP="005E3BF9">
            <w:pPr>
              <w:widowControl/>
              <w:spacing w:line="240" w:lineRule="auto"/>
              <w:ind w:firstLineChars="0" w:firstLine="0"/>
              <w:jc w:val="left"/>
              <w:rPr>
                <w:rFonts w:ascii="宋体" w:eastAsia="宋体" w:hAnsi="宋体" w:cs="宋体"/>
                <w:color w:val="000000"/>
                <w:kern w:val="0"/>
                <w:sz w:val="20"/>
                <w:szCs w:val="20"/>
              </w:rPr>
            </w:pPr>
          </w:p>
        </w:tc>
      </w:tr>
      <w:tr w:rsidR="00C3400E" w:rsidRPr="005E3BF9" w:rsidDel="00176570" w14:paraId="3D40ADB1" w14:textId="6DE05E95" w:rsidTr="00EF4EB1">
        <w:trPr>
          <w:trHeight w:val="270"/>
          <w:del w:id="192" w:author="Mengying Zhou" w:date="2017-08-21T10:4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4AA7657" w14:textId="17C186BA" w:rsidR="00C3400E" w:rsidRPr="005E3BF9" w:rsidDel="00176570" w:rsidRDefault="00C3400E" w:rsidP="005E3BF9">
            <w:pPr>
              <w:widowControl/>
              <w:spacing w:line="240" w:lineRule="auto"/>
              <w:ind w:firstLineChars="0" w:firstLine="0"/>
              <w:jc w:val="left"/>
              <w:rPr>
                <w:del w:id="193" w:author="Mengying Zhou" w:date="2017-08-21T10:47:00Z"/>
                <w:rFonts w:ascii="宋体" w:eastAsia="宋体" w:hAnsi="宋体" w:cs="宋体"/>
                <w:color w:val="000000"/>
                <w:kern w:val="0"/>
                <w:sz w:val="20"/>
                <w:szCs w:val="20"/>
              </w:rPr>
            </w:pPr>
            <w:del w:id="194" w:author="Mengying Zhou" w:date="2017-08-21T10:47:00Z">
              <w:r w:rsidRPr="005E3BF9" w:rsidDel="00176570">
                <w:rPr>
                  <w:rFonts w:ascii="宋体" w:eastAsia="宋体" w:hAnsi="宋体" w:cs="宋体" w:hint="eastAsia"/>
                  <w:color w:val="000000"/>
                  <w:kern w:val="0"/>
                  <w:sz w:val="20"/>
                  <w:szCs w:val="20"/>
                </w:rPr>
                <w:delText>F40</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6A8A9948" w14:textId="03AB8AED" w:rsidR="00C3400E" w:rsidRPr="005E3BF9" w:rsidDel="00176570" w:rsidRDefault="00C3400E" w:rsidP="005E3BF9">
            <w:pPr>
              <w:widowControl/>
              <w:spacing w:line="240" w:lineRule="auto"/>
              <w:ind w:firstLineChars="0" w:firstLine="0"/>
              <w:jc w:val="left"/>
              <w:rPr>
                <w:del w:id="195" w:author="Mengying Zhou" w:date="2017-08-21T10:47:00Z"/>
                <w:rFonts w:ascii="宋体" w:eastAsia="宋体" w:hAnsi="宋体" w:cs="宋体"/>
                <w:color w:val="000000"/>
                <w:kern w:val="0"/>
                <w:sz w:val="20"/>
                <w:szCs w:val="20"/>
              </w:rPr>
            </w:pPr>
            <w:del w:id="196" w:author="Mengying Zhou" w:date="2017-08-21T10:47:00Z">
              <w:r w:rsidRPr="005E3BF9" w:rsidDel="00176570">
                <w:rPr>
                  <w:rFonts w:ascii="宋体" w:eastAsia="宋体" w:hAnsi="宋体" w:cs="宋体" w:hint="eastAsia"/>
                  <w:color w:val="000000"/>
                  <w:kern w:val="0"/>
                  <w:sz w:val="20"/>
                  <w:szCs w:val="20"/>
                </w:rPr>
                <w:delText>offsetOutLimit</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62274967" w14:textId="20902C02" w:rsidR="00C3400E" w:rsidRPr="005E3BF9" w:rsidDel="00176570" w:rsidRDefault="00C3400E" w:rsidP="005E3BF9">
            <w:pPr>
              <w:widowControl/>
              <w:spacing w:line="240" w:lineRule="auto"/>
              <w:ind w:firstLineChars="0" w:firstLine="0"/>
              <w:jc w:val="left"/>
              <w:rPr>
                <w:del w:id="197" w:author="Mengying Zhou" w:date="2017-08-21T10:47:00Z"/>
                <w:rFonts w:ascii="宋体" w:eastAsia="宋体" w:hAnsi="宋体" w:cs="宋体"/>
                <w:color w:val="000000"/>
                <w:kern w:val="0"/>
                <w:sz w:val="20"/>
                <w:szCs w:val="20"/>
              </w:rPr>
            </w:pPr>
            <w:del w:id="198" w:author="Mengying Zhou" w:date="2017-08-21T10:47:00Z">
              <w:r w:rsidRPr="005E3BF9" w:rsidDel="00176570">
                <w:rPr>
                  <w:rFonts w:ascii="宋体" w:eastAsia="宋体" w:hAnsi="宋体" w:cs="宋体" w:hint="eastAsia"/>
                  <w:color w:val="000000"/>
                  <w:kern w:val="0"/>
                  <w:sz w:val="20"/>
                  <w:szCs w:val="20"/>
                </w:rPr>
                <w:delText>充抵出金限制金额</w:delText>
              </w:r>
            </w:del>
          </w:p>
        </w:tc>
        <w:tc>
          <w:tcPr>
            <w:tcW w:w="618" w:type="dxa"/>
            <w:tcBorders>
              <w:top w:val="nil"/>
              <w:left w:val="nil"/>
              <w:bottom w:val="single" w:sz="4" w:space="0" w:color="auto"/>
              <w:right w:val="single" w:sz="4" w:space="0" w:color="auto"/>
            </w:tcBorders>
            <w:shd w:val="clear" w:color="auto" w:fill="auto"/>
            <w:noWrap/>
            <w:vAlign w:val="center"/>
            <w:hideMark/>
          </w:tcPr>
          <w:p w14:paraId="1837E3FD" w14:textId="3408D6B7" w:rsidR="00C3400E" w:rsidRPr="005E3BF9" w:rsidDel="00176570" w:rsidRDefault="00C3400E" w:rsidP="005E3BF9">
            <w:pPr>
              <w:widowControl/>
              <w:spacing w:line="240" w:lineRule="auto"/>
              <w:ind w:firstLineChars="0" w:firstLine="0"/>
              <w:jc w:val="left"/>
              <w:rPr>
                <w:del w:id="199" w:author="Mengying Zhou" w:date="2017-08-21T10:47:00Z"/>
                <w:rFonts w:ascii="宋体" w:eastAsia="宋体" w:hAnsi="宋体" w:cs="宋体"/>
                <w:color w:val="000000"/>
                <w:kern w:val="0"/>
                <w:sz w:val="20"/>
                <w:szCs w:val="20"/>
              </w:rPr>
            </w:pPr>
            <w:del w:id="200" w:author="Mengying Zhou" w:date="2017-08-21T10:47:00Z">
              <w:r w:rsidRPr="005E3BF9" w:rsidDel="00176570">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33322625" w14:textId="7EFE0498" w:rsidR="00C3400E" w:rsidRPr="00984E1E" w:rsidDel="00176570" w:rsidRDefault="00C3400E" w:rsidP="0075261B">
            <w:pPr>
              <w:spacing w:line="240" w:lineRule="auto"/>
              <w:ind w:firstLineChars="0" w:firstLine="0"/>
              <w:rPr>
                <w:del w:id="201" w:author="Mengying Zhou" w:date="2017-08-21T10:47:00Z"/>
                <w:rFonts w:asciiTheme="minorEastAsia" w:hAnsiTheme="minorEastAsia"/>
                <w:color w:val="000000"/>
                <w:sz w:val="21"/>
                <w:szCs w:val="21"/>
              </w:rPr>
            </w:pPr>
            <w:del w:id="202" w:author="Mengying Zhou" w:date="2017-08-21T10:47:00Z">
              <w:r w:rsidDel="00176570">
                <w:rPr>
                  <w:rFonts w:ascii="宋体" w:eastAsia="宋体" w:hAnsi="宋体" w:cs="宋体" w:hint="eastAsia"/>
                  <w:color w:val="000000"/>
                  <w:kern w:val="0"/>
                  <w:sz w:val="20"/>
                  <w:szCs w:val="20"/>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25EE2CFD" w14:textId="00D7B250" w:rsidR="00C3400E" w:rsidRPr="008812E3" w:rsidDel="00176570" w:rsidRDefault="00C3400E" w:rsidP="00FB74FD">
            <w:pPr>
              <w:widowControl/>
              <w:spacing w:line="240" w:lineRule="auto"/>
              <w:ind w:firstLineChars="0" w:firstLine="0"/>
              <w:jc w:val="left"/>
              <w:rPr>
                <w:del w:id="203" w:author="Mengying Zhou" w:date="2017-08-21T10:47:00Z"/>
                <w:rFonts w:ascii="宋体" w:eastAsia="宋体" w:hAnsi="宋体" w:cs="宋体"/>
                <w:color w:val="000000"/>
                <w:kern w:val="0"/>
                <w:sz w:val="20"/>
                <w:szCs w:val="20"/>
              </w:rPr>
            </w:pPr>
            <w:del w:id="204" w:author="Mengying Zhou" w:date="2017-08-21T10:47:00Z">
              <w:r w:rsidDel="00176570">
                <w:rPr>
                  <w:rFonts w:ascii="宋体" w:eastAsia="宋体" w:hAnsi="宋体" w:cs="宋体" w:hint="eastAsia"/>
                  <w:color w:val="000000"/>
                  <w:kern w:val="0"/>
                  <w:sz w:val="20"/>
                  <w:szCs w:val="20"/>
                </w:rPr>
                <w:delText>查询结果不为空时必填</w:delText>
              </w:r>
            </w:del>
          </w:p>
        </w:tc>
      </w:tr>
      <w:tr w:rsidR="00C3400E" w:rsidRPr="005E3BF9" w:rsidDel="00176570" w14:paraId="51AA5DB0" w14:textId="72F6C86F" w:rsidTr="00EF4EB1">
        <w:trPr>
          <w:trHeight w:val="270"/>
          <w:del w:id="205" w:author="Mengying Zhou" w:date="2017-08-21T10:4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5543996" w14:textId="3FA3E6DC" w:rsidR="00C3400E" w:rsidRPr="005E3BF9" w:rsidDel="00176570" w:rsidRDefault="00C3400E" w:rsidP="005E3BF9">
            <w:pPr>
              <w:widowControl/>
              <w:spacing w:line="240" w:lineRule="auto"/>
              <w:ind w:firstLineChars="0" w:firstLine="0"/>
              <w:jc w:val="left"/>
              <w:rPr>
                <w:del w:id="206" w:author="Mengying Zhou" w:date="2017-08-21T10:47:00Z"/>
                <w:rFonts w:ascii="宋体" w:eastAsia="宋体" w:hAnsi="宋体" w:cs="宋体"/>
                <w:color w:val="000000"/>
                <w:kern w:val="0"/>
                <w:sz w:val="20"/>
                <w:szCs w:val="20"/>
              </w:rPr>
            </w:pPr>
            <w:del w:id="207" w:author="Mengying Zhou" w:date="2017-08-21T10:47:00Z">
              <w:r w:rsidRPr="005E3BF9" w:rsidDel="00176570">
                <w:rPr>
                  <w:rFonts w:ascii="宋体" w:eastAsia="宋体" w:hAnsi="宋体" w:cs="宋体" w:hint="eastAsia"/>
                  <w:color w:val="000000"/>
                  <w:kern w:val="0"/>
                  <w:sz w:val="20"/>
                  <w:szCs w:val="20"/>
                </w:rPr>
                <w:delText>F04</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3B322AFA" w14:textId="5B74E073" w:rsidR="00C3400E" w:rsidRPr="005E3BF9" w:rsidDel="00176570" w:rsidRDefault="00C3400E" w:rsidP="005E3BF9">
            <w:pPr>
              <w:widowControl/>
              <w:spacing w:line="240" w:lineRule="auto"/>
              <w:ind w:firstLineChars="0" w:firstLine="0"/>
              <w:jc w:val="left"/>
              <w:rPr>
                <w:del w:id="208" w:author="Mengying Zhou" w:date="2017-08-21T10:47:00Z"/>
                <w:rFonts w:ascii="宋体" w:eastAsia="宋体" w:hAnsi="宋体" w:cs="宋体"/>
                <w:color w:val="000000"/>
                <w:kern w:val="0"/>
                <w:sz w:val="20"/>
                <w:szCs w:val="20"/>
              </w:rPr>
            </w:pPr>
            <w:del w:id="209" w:author="Mengying Zhou" w:date="2017-08-21T10:47:00Z">
              <w:r w:rsidRPr="005E3BF9" w:rsidDel="00176570">
                <w:rPr>
                  <w:rFonts w:ascii="宋体" w:eastAsia="宋体" w:hAnsi="宋体" w:cs="宋体" w:hint="eastAsia"/>
                  <w:color w:val="000000"/>
                  <w:kern w:val="0"/>
                  <w:sz w:val="20"/>
                  <w:szCs w:val="20"/>
                </w:rPr>
                <w:delText>lastAvailable</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0EA7797D" w14:textId="252016E4" w:rsidR="00C3400E" w:rsidRPr="005E3BF9" w:rsidDel="00176570" w:rsidRDefault="00C3400E" w:rsidP="005E3BF9">
            <w:pPr>
              <w:widowControl/>
              <w:spacing w:line="240" w:lineRule="auto"/>
              <w:ind w:firstLineChars="0" w:firstLine="0"/>
              <w:jc w:val="left"/>
              <w:rPr>
                <w:del w:id="210" w:author="Mengying Zhou" w:date="2017-08-21T10:47:00Z"/>
                <w:rFonts w:ascii="宋体" w:eastAsia="宋体" w:hAnsi="宋体" w:cs="宋体"/>
                <w:color w:val="000000"/>
                <w:kern w:val="0"/>
                <w:sz w:val="20"/>
                <w:szCs w:val="20"/>
              </w:rPr>
            </w:pPr>
            <w:del w:id="211" w:author="Mengying Zhou" w:date="2017-08-21T10:47:00Z">
              <w:r w:rsidRPr="005E3BF9" w:rsidDel="00176570">
                <w:rPr>
                  <w:rFonts w:ascii="宋体" w:eastAsia="宋体" w:hAnsi="宋体" w:cs="宋体" w:hint="eastAsia"/>
                  <w:color w:val="000000"/>
                  <w:kern w:val="0"/>
                  <w:sz w:val="20"/>
                  <w:szCs w:val="20"/>
                </w:rPr>
                <w:delText>上日可提资金</w:delText>
              </w:r>
            </w:del>
          </w:p>
        </w:tc>
        <w:tc>
          <w:tcPr>
            <w:tcW w:w="618" w:type="dxa"/>
            <w:tcBorders>
              <w:top w:val="nil"/>
              <w:left w:val="nil"/>
              <w:bottom w:val="single" w:sz="4" w:space="0" w:color="auto"/>
              <w:right w:val="single" w:sz="4" w:space="0" w:color="auto"/>
            </w:tcBorders>
            <w:shd w:val="clear" w:color="auto" w:fill="auto"/>
            <w:noWrap/>
            <w:vAlign w:val="center"/>
            <w:hideMark/>
          </w:tcPr>
          <w:p w14:paraId="49EC5A85" w14:textId="32963615" w:rsidR="00C3400E" w:rsidRPr="005E3BF9" w:rsidDel="00176570" w:rsidRDefault="00C3400E" w:rsidP="005E3BF9">
            <w:pPr>
              <w:widowControl/>
              <w:spacing w:line="240" w:lineRule="auto"/>
              <w:ind w:firstLineChars="0" w:firstLine="0"/>
              <w:jc w:val="left"/>
              <w:rPr>
                <w:del w:id="212" w:author="Mengying Zhou" w:date="2017-08-21T10:47:00Z"/>
                <w:rFonts w:ascii="宋体" w:eastAsia="宋体" w:hAnsi="宋体" w:cs="宋体"/>
                <w:color w:val="000000"/>
                <w:kern w:val="0"/>
                <w:sz w:val="20"/>
                <w:szCs w:val="20"/>
              </w:rPr>
            </w:pPr>
            <w:del w:id="213" w:author="Mengying Zhou" w:date="2017-08-21T10:47:00Z">
              <w:r w:rsidRPr="005E3BF9" w:rsidDel="00176570">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0B597D4E" w14:textId="38406EA3" w:rsidR="00C3400E" w:rsidRPr="00984E1E" w:rsidDel="00176570" w:rsidRDefault="00C3400E" w:rsidP="0075261B">
            <w:pPr>
              <w:spacing w:line="240" w:lineRule="auto"/>
              <w:ind w:firstLineChars="0" w:firstLine="0"/>
              <w:rPr>
                <w:del w:id="214" w:author="Mengying Zhou" w:date="2017-08-21T10:47:00Z"/>
                <w:rFonts w:asciiTheme="minorEastAsia" w:hAnsiTheme="minorEastAsia"/>
                <w:color w:val="000000"/>
                <w:sz w:val="21"/>
                <w:szCs w:val="21"/>
              </w:rPr>
            </w:pPr>
            <w:del w:id="215" w:author="Mengying Zhou" w:date="2017-08-21T10:47:00Z">
              <w:r w:rsidDel="00176570">
                <w:rPr>
                  <w:rFonts w:ascii="宋体" w:eastAsia="宋体" w:hAnsi="宋体" w:cs="宋体" w:hint="eastAsia"/>
                  <w:color w:val="000000"/>
                  <w:kern w:val="0"/>
                  <w:sz w:val="20"/>
                  <w:szCs w:val="20"/>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0328DCC7" w14:textId="4BED8AE8" w:rsidR="00C3400E" w:rsidRPr="008812E3" w:rsidDel="00176570" w:rsidRDefault="00C3400E" w:rsidP="00FB74FD">
            <w:pPr>
              <w:widowControl/>
              <w:spacing w:line="240" w:lineRule="auto"/>
              <w:ind w:firstLineChars="0" w:firstLine="0"/>
              <w:jc w:val="left"/>
              <w:rPr>
                <w:del w:id="216" w:author="Mengying Zhou" w:date="2017-08-21T10:47:00Z"/>
                <w:rFonts w:ascii="宋体" w:eastAsia="宋体" w:hAnsi="宋体" w:cs="宋体"/>
                <w:color w:val="000000"/>
                <w:kern w:val="0"/>
                <w:sz w:val="20"/>
                <w:szCs w:val="20"/>
              </w:rPr>
            </w:pPr>
            <w:del w:id="217" w:author="Mengying Zhou" w:date="2017-08-21T10:47:00Z">
              <w:r w:rsidDel="00176570">
                <w:rPr>
                  <w:rFonts w:ascii="宋体" w:eastAsia="宋体" w:hAnsi="宋体" w:cs="宋体" w:hint="eastAsia"/>
                  <w:color w:val="000000"/>
                  <w:kern w:val="0"/>
                  <w:sz w:val="20"/>
                  <w:szCs w:val="20"/>
                </w:rPr>
                <w:delText>查询结果不为空时必填</w:delText>
              </w:r>
            </w:del>
          </w:p>
        </w:tc>
      </w:tr>
      <w:tr w:rsidR="00C3400E" w:rsidRPr="005E3BF9" w14:paraId="53C08273" w14:textId="77777777"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FD906E7" w14:textId="77777777"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F05</w:t>
            </w:r>
          </w:p>
        </w:tc>
        <w:tc>
          <w:tcPr>
            <w:tcW w:w="1853" w:type="dxa"/>
            <w:tcBorders>
              <w:top w:val="nil"/>
              <w:left w:val="nil"/>
              <w:bottom w:val="single" w:sz="4" w:space="0" w:color="auto"/>
              <w:right w:val="single" w:sz="4" w:space="0" w:color="auto"/>
            </w:tcBorders>
            <w:shd w:val="clear" w:color="auto" w:fill="auto"/>
            <w:noWrap/>
            <w:vAlign w:val="center"/>
            <w:hideMark/>
          </w:tcPr>
          <w:p w14:paraId="13EA8DDC" w14:textId="77777777"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todayAvailable</w:t>
            </w:r>
          </w:p>
        </w:tc>
        <w:tc>
          <w:tcPr>
            <w:tcW w:w="2070" w:type="dxa"/>
            <w:tcBorders>
              <w:top w:val="nil"/>
              <w:left w:val="nil"/>
              <w:bottom w:val="single" w:sz="4" w:space="0" w:color="auto"/>
              <w:right w:val="single" w:sz="4" w:space="0" w:color="auto"/>
            </w:tcBorders>
            <w:shd w:val="clear" w:color="auto" w:fill="auto"/>
            <w:noWrap/>
            <w:vAlign w:val="center"/>
            <w:hideMark/>
          </w:tcPr>
          <w:p w14:paraId="2850DE68" w14:textId="77777777"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当日可提资金</w:t>
            </w:r>
          </w:p>
        </w:tc>
        <w:tc>
          <w:tcPr>
            <w:tcW w:w="618" w:type="dxa"/>
            <w:tcBorders>
              <w:top w:val="nil"/>
              <w:left w:val="nil"/>
              <w:bottom w:val="single" w:sz="4" w:space="0" w:color="auto"/>
              <w:right w:val="single" w:sz="4" w:space="0" w:color="auto"/>
            </w:tcBorders>
            <w:shd w:val="clear" w:color="auto" w:fill="auto"/>
            <w:noWrap/>
            <w:vAlign w:val="center"/>
            <w:hideMark/>
          </w:tcPr>
          <w:p w14:paraId="4170F913" w14:textId="77777777"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261017B5" w14:textId="77777777" w:rsidR="00C3400E" w:rsidRPr="00984E1E" w:rsidRDefault="00C3400E"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14:paraId="526A515F" w14:textId="77777777"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3400E" w:rsidRPr="005E3BF9" w:rsidDel="00176570" w14:paraId="33879EB6" w14:textId="38C54403" w:rsidTr="00EF4EB1">
        <w:trPr>
          <w:trHeight w:val="270"/>
          <w:del w:id="218" w:author="Mengying Zhou" w:date="2017-08-21T10:4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B5966EC" w14:textId="31EDC7FF" w:rsidR="00C3400E" w:rsidRPr="005E3BF9" w:rsidDel="00176570" w:rsidRDefault="00C3400E" w:rsidP="005E3BF9">
            <w:pPr>
              <w:widowControl/>
              <w:spacing w:line="240" w:lineRule="auto"/>
              <w:ind w:firstLineChars="0" w:firstLine="0"/>
              <w:jc w:val="left"/>
              <w:rPr>
                <w:del w:id="219" w:author="Mengying Zhou" w:date="2017-08-21T10:47:00Z"/>
                <w:rFonts w:ascii="宋体" w:eastAsia="宋体" w:hAnsi="宋体" w:cs="宋体"/>
                <w:color w:val="000000"/>
                <w:kern w:val="0"/>
                <w:sz w:val="20"/>
                <w:szCs w:val="20"/>
              </w:rPr>
            </w:pPr>
            <w:del w:id="220" w:author="Mengying Zhou" w:date="2017-08-21T10:47:00Z">
              <w:r w:rsidRPr="005E3BF9" w:rsidDel="00176570">
                <w:rPr>
                  <w:rFonts w:ascii="宋体" w:eastAsia="宋体" w:hAnsi="宋体" w:cs="宋体" w:hint="eastAsia"/>
                  <w:color w:val="000000"/>
                  <w:kern w:val="0"/>
                  <w:sz w:val="20"/>
                  <w:szCs w:val="20"/>
                </w:rPr>
                <w:delText>F02</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4FCE29D9" w14:textId="49E76626" w:rsidR="00C3400E" w:rsidRPr="005E3BF9" w:rsidDel="00176570" w:rsidRDefault="00C3400E" w:rsidP="005E3BF9">
            <w:pPr>
              <w:widowControl/>
              <w:spacing w:line="240" w:lineRule="auto"/>
              <w:ind w:firstLineChars="0" w:firstLine="0"/>
              <w:jc w:val="left"/>
              <w:rPr>
                <w:del w:id="221" w:author="Mengying Zhou" w:date="2017-08-21T10:47:00Z"/>
                <w:rFonts w:ascii="宋体" w:eastAsia="宋体" w:hAnsi="宋体" w:cs="宋体"/>
                <w:color w:val="000000"/>
                <w:kern w:val="0"/>
                <w:sz w:val="20"/>
                <w:szCs w:val="20"/>
              </w:rPr>
            </w:pPr>
            <w:del w:id="222" w:author="Mengying Zhou" w:date="2017-08-21T10:47:00Z">
              <w:r w:rsidRPr="005E3BF9" w:rsidDel="00176570">
                <w:rPr>
                  <w:rFonts w:ascii="宋体" w:eastAsia="宋体" w:hAnsi="宋体" w:cs="宋体" w:hint="eastAsia"/>
                  <w:color w:val="000000"/>
                  <w:kern w:val="0"/>
                  <w:sz w:val="20"/>
                  <w:szCs w:val="20"/>
                </w:rPr>
                <w:delText>lastCashBalance</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332859ED" w14:textId="26593972" w:rsidR="00C3400E" w:rsidRPr="005E3BF9" w:rsidDel="00176570" w:rsidRDefault="00C3400E" w:rsidP="005E3BF9">
            <w:pPr>
              <w:widowControl/>
              <w:spacing w:line="240" w:lineRule="auto"/>
              <w:ind w:firstLineChars="0" w:firstLine="0"/>
              <w:jc w:val="left"/>
              <w:rPr>
                <w:del w:id="223" w:author="Mengying Zhou" w:date="2017-08-21T10:47:00Z"/>
                <w:rFonts w:ascii="宋体" w:eastAsia="宋体" w:hAnsi="宋体" w:cs="宋体"/>
                <w:color w:val="000000"/>
                <w:kern w:val="0"/>
                <w:sz w:val="20"/>
                <w:szCs w:val="20"/>
              </w:rPr>
            </w:pPr>
            <w:del w:id="224" w:author="Mengying Zhou" w:date="2017-08-21T10:47:00Z">
              <w:r w:rsidRPr="005E3BF9" w:rsidDel="00176570">
                <w:rPr>
                  <w:rFonts w:ascii="宋体" w:eastAsia="宋体" w:hAnsi="宋体" w:cs="宋体" w:hint="eastAsia"/>
                  <w:color w:val="000000"/>
                  <w:kern w:val="0"/>
                  <w:sz w:val="20"/>
                  <w:szCs w:val="20"/>
                </w:rPr>
                <w:delText>上日货币可报价余额</w:delText>
              </w:r>
            </w:del>
          </w:p>
        </w:tc>
        <w:tc>
          <w:tcPr>
            <w:tcW w:w="618" w:type="dxa"/>
            <w:tcBorders>
              <w:top w:val="nil"/>
              <w:left w:val="nil"/>
              <w:bottom w:val="single" w:sz="4" w:space="0" w:color="auto"/>
              <w:right w:val="single" w:sz="4" w:space="0" w:color="auto"/>
            </w:tcBorders>
            <w:shd w:val="clear" w:color="auto" w:fill="auto"/>
            <w:noWrap/>
            <w:vAlign w:val="center"/>
            <w:hideMark/>
          </w:tcPr>
          <w:p w14:paraId="2E0EA8BF" w14:textId="6659FCE4" w:rsidR="00C3400E" w:rsidRPr="005E3BF9" w:rsidDel="00176570" w:rsidRDefault="00C3400E" w:rsidP="005E3BF9">
            <w:pPr>
              <w:widowControl/>
              <w:spacing w:line="240" w:lineRule="auto"/>
              <w:ind w:firstLineChars="0" w:firstLine="0"/>
              <w:jc w:val="left"/>
              <w:rPr>
                <w:del w:id="225" w:author="Mengying Zhou" w:date="2017-08-21T10:47:00Z"/>
                <w:rFonts w:ascii="宋体" w:eastAsia="宋体" w:hAnsi="宋体" w:cs="宋体"/>
                <w:color w:val="000000"/>
                <w:kern w:val="0"/>
                <w:sz w:val="20"/>
                <w:szCs w:val="20"/>
              </w:rPr>
            </w:pPr>
            <w:del w:id="226" w:author="Mengying Zhou" w:date="2017-08-21T10:47:00Z">
              <w:r w:rsidRPr="005E3BF9" w:rsidDel="00176570">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036C8474" w14:textId="470130B9" w:rsidR="00C3400E" w:rsidRPr="00984E1E" w:rsidDel="00176570" w:rsidRDefault="00C3400E" w:rsidP="0075261B">
            <w:pPr>
              <w:spacing w:line="240" w:lineRule="auto"/>
              <w:ind w:firstLineChars="0" w:firstLine="0"/>
              <w:rPr>
                <w:del w:id="227" w:author="Mengying Zhou" w:date="2017-08-21T10:47:00Z"/>
                <w:rFonts w:asciiTheme="minorEastAsia" w:hAnsiTheme="minorEastAsia"/>
                <w:color w:val="000000"/>
                <w:sz w:val="21"/>
                <w:szCs w:val="21"/>
              </w:rPr>
            </w:pPr>
            <w:del w:id="228" w:author="Mengying Zhou" w:date="2017-08-21T10:47:00Z">
              <w:r w:rsidDel="00176570">
                <w:rPr>
                  <w:rFonts w:ascii="宋体" w:eastAsia="宋体" w:hAnsi="宋体" w:cs="宋体" w:hint="eastAsia"/>
                  <w:color w:val="000000"/>
                  <w:kern w:val="0"/>
                  <w:sz w:val="20"/>
                  <w:szCs w:val="20"/>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7521FA2E" w14:textId="6DE301B4" w:rsidR="00C3400E" w:rsidRPr="008812E3" w:rsidDel="00176570" w:rsidRDefault="00C3400E" w:rsidP="00FB74FD">
            <w:pPr>
              <w:widowControl/>
              <w:spacing w:line="240" w:lineRule="auto"/>
              <w:ind w:firstLineChars="0" w:firstLine="0"/>
              <w:jc w:val="left"/>
              <w:rPr>
                <w:del w:id="229" w:author="Mengying Zhou" w:date="2017-08-21T10:47:00Z"/>
                <w:rFonts w:ascii="宋体" w:eastAsia="宋体" w:hAnsi="宋体" w:cs="宋体"/>
                <w:color w:val="000000"/>
                <w:kern w:val="0"/>
                <w:sz w:val="20"/>
                <w:szCs w:val="20"/>
              </w:rPr>
            </w:pPr>
            <w:del w:id="230" w:author="Mengying Zhou" w:date="2017-08-21T10:47:00Z">
              <w:r w:rsidDel="00176570">
                <w:rPr>
                  <w:rFonts w:ascii="宋体" w:eastAsia="宋体" w:hAnsi="宋体" w:cs="宋体" w:hint="eastAsia"/>
                  <w:color w:val="000000"/>
                  <w:kern w:val="0"/>
                  <w:sz w:val="20"/>
                  <w:szCs w:val="20"/>
                </w:rPr>
                <w:delText>查询结果不为空时必填</w:delText>
              </w:r>
            </w:del>
          </w:p>
        </w:tc>
      </w:tr>
      <w:tr w:rsidR="004F395B" w:rsidRPr="005E3BF9" w14:paraId="204932DA" w14:textId="77777777"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4E08A73" w14:textId="77777777"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F03</w:t>
            </w:r>
          </w:p>
        </w:tc>
        <w:tc>
          <w:tcPr>
            <w:tcW w:w="1853" w:type="dxa"/>
            <w:tcBorders>
              <w:top w:val="nil"/>
              <w:left w:val="nil"/>
              <w:bottom w:val="single" w:sz="4" w:space="0" w:color="auto"/>
              <w:right w:val="single" w:sz="4" w:space="0" w:color="auto"/>
            </w:tcBorders>
            <w:shd w:val="clear" w:color="auto" w:fill="auto"/>
            <w:noWrap/>
            <w:vAlign w:val="center"/>
            <w:hideMark/>
          </w:tcPr>
          <w:p w14:paraId="652C51EA" w14:textId="77777777"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todayCashBalance</w:t>
            </w:r>
          </w:p>
        </w:tc>
        <w:tc>
          <w:tcPr>
            <w:tcW w:w="2070" w:type="dxa"/>
            <w:tcBorders>
              <w:top w:val="nil"/>
              <w:left w:val="nil"/>
              <w:bottom w:val="single" w:sz="4" w:space="0" w:color="auto"/>
              <w:right w:val="single" w:sz="4" w:space="0" w:color="auto"/>
            </w:tcBorders>
            <w:shd w:val="clear" w:color="auto" w:fill="auto"/>
            <w:noWrap/>
            <w:vAlign w:val="center"/>
            <w:hideMark/>
          </w:tcPr>
          <w:p w14:paraId="704F6CD3" w14:textId="77777777"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当日货币可报价余额</w:t>
            </w:r>
          </w:p>
        </w:tc>
        <w:tc>
          <w:tcPr>
            <w:tcW w:w="618" w:type="dxa"/>
            <w:tcBorders>
              <w:top w:val="nil"/>
              <w:left w:val="nil"/>
              <w:bottom w:val="single" w:sz="4" w:space="0" w:color="auto"/>
              <w:right w:val="single" w:sz="4" w:space="0" w:color="auto"/>
            </w:tcBorders>
            <w:shd w:val="clear" w:color="auto" w:fill="auto"/>
            <w:noWrap/>
            <w:vAlign w:val="center"/>
            <w:hideMark/>
          </w:tcPr>
          <w:p w14:paraId="320ECD4B" w14:textId="77777777"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7CE68CC9" w14:textId="77777777" w:rsidR="004F395B" w:rsidRPr="00984E1E" w:rsidRDefault="00C3400E" w:rsidP="0075261B">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C</w:t>
            </w:r>
          </w:p>
        </w:tc>
        <w:tc>
          <w:tcPr>
            <w:tcW w:w="2866" w:type="dxa"/>
            <w:tcBorders>
              <w:top w:val="nil"/>
              <w:left w:val="nil"/>
              <w:bottom w:val="single" w:sz="4" w:space="0" w:color="auto"/>
              <w:right w:val="single" w:sz="4" w:space="0" w:color="auto"/>
            </w:tcBorders>
            <w:shd w:val="clear" w:color="auto" w:fill="auto"/>
            <w:noWrap/>
            <w:vAlign w:val="center"/>
          </w:tcPr>
          <w:p w14:paraId="33B3F35B" w14:textId="77777777" w:rsidR="007E011A" w:rsidRDefault="007E011A" w:rsidP="00FB74FD">
            <w:pPr>
              <w:widowControl/>
              <w:spacing w:line="240" w:lineRule="auto"/>
              <w:ind w:firstLineChars="0" w:firstLine="0"/>
              <w:jc w:val="left"/>
              <w:rPr>
                <w:rFonts w:cs="宋体"/>
                <w:kern w:val="0"/>
                <w:sz w:val="20"/>
              </w:rPr>
            </w:pPr>
            <w:r>
              <w:rPr>
                <w:rFonts w:ascii="宋体" w:eastAsia="宋体" w:hAnsi="宋体" w:cs="宋体" w:hint="eastAsia"/>
                <w:color w:val="000000"/>
                <w:kern w:val="0"/>
                <w:sz w:val="20"/>
                <w:szCs w:val="20"/>
              </w:rPr>
              <w:t>查询结果不为空时必填</w:t>
            </w:r>
          </w:p>
          <w:p w14:paraId="198BB91C" w14:textId="77777777" w:rsidR="004F395B" w:rsidRPr="008812E3" w:rsidRDefault="004F395B" w:rsidP="00FB74FD">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可用于现货市场报价的余额</w:t>
            </w:r>
          </w:p>
        </w:tc>
      </w:tr>
      <w:tr w:rsidR="00176570" w:rsidRPr="005E3BF9" w14:paraId="31F1F382" w14:textId="77777777" w:rsidTr="00EF4EB1">
        <w:trPr>
          <w:trHeight w:val="270"/>
          <w:ins w:id="231" w:author="Mengying Zhou" w:date="2017-08-21T10:48:00Z"/>
        </w:trPr>
        <w:tc>
          <w:tcPr>
            <w:tcW w:w="618" w:type="dxa"/>
            <w:tcBorders>
              <w:top w:val="nil"/>
              <w:left w:val="single" w:sz="4" w:space="0" w:color="auto"/>
              <w:bottom w:val="single" w:sz="4" w:space="0" w:color="auto"/>
              <w:right w:val="single" w:sz="4" w:space="0" w:color="auto"/>
            </w:tcBorders>
            <w:shd w:val="clear" w:color="auto" w:fill="auto"/>
            <w:noWrap/>
            <w:vAlign w:val="center"/>
          </w:tcPr>
          <w:p w14:paraId="0CB1C280" w14:textId="5BF648A3" w:rsidR="00176570" w:rsidRPr="005E3BF9" w:rsidRDefault="00176570" w:rsidP="005E3BF9">
            <w:pPr>
              <w:widowControl/>
              <w:spacing w:line="240" w:lineRule="auto"/>
              <w:ind w:firstLineChars="0" w:firstLine="0"/>
              <w:jc w:val="left"/>
              <w:rPr>
                <w:ins w:id="232" w:author="Mengying Zhou" w:date="2017-08-21T10:48:00Z"/>
                <w:rFonts w:ascii="宋体" w:eastAsia="宋体" w:hAnsi="宋体" w:cs="宋体"/>
                <w:color w:val="000000"/>
                <w:kern w:val="0"/>
                <w:sz w:val="20"/>
                <w:szCs w:val="20"/>
              </w:rPr>
            </w:pPr>
            <w:ins w:id="233" w:author="Mengying Zhou" w:date="2017-08-21T10:48:00Z">
              <w:r>
                <w:rPr>
                  <w:rFonts w:ascii="宋体" w:eastAsia="宋体" w:hAnsi="宋体" w:cs="宋体" w:hint="eastAsia"/>
                  <w:color w:val="000000"/>
                  <w:kern w:val="0"/>
                  <w:sz w:val="20"/>
                  <w:szCs w:val="20"/>
                </w:rPr>
                <w:t>F96</w:t>
              </w:r>
            </w:ins>
          </w:p>
        </w:tc>
        <w:tc>
          <w:tcPr>
            <w:tcW w:w="1853" w:type="dxa"/>
            <w:tcBorders>
              <w:top w:val="nil"/>
              <w:left w:val="nil"/>
              <w:bottom w:val="single" w:sz="4" w:space="0" w:color="auto"/>
              <w:right w:val="single" w:sz="4" w:space="0" w:color="auto"/>
            </w:tcBorders>
            <w:shd w:val="clear" w:color="auto" w:fill="auto"/>
            <w:noWrap/>
            <w:vAlign w:val="center"/>
          </w:tcPr>
          <w:p w14:paraId="1A7F5A54" w14:textId="124D8682" w:rsidR="00176570" w:rsidRPr="005E3BF9" w:rsidRDefault="00176570" w:rsidP="005E3BF9">
            <w:pPr>
              <w:widowControl/>
              <w:spacing w:line="240" w:lineRule="auto"/>
              <w:ind w:firstLineChars="0" w:firstLine="0"/>
              <w:jc w:val="left"/>
              <w:rPr>
                <w:ins w:id="234" w:author="Mengying Zhou" w:date="2017-08-21T10:48:00Z"/>
                <w:rFonts w:ascii="宋体" w:eastAsia="宋体" w:hAnsi="宋体" w:cs="宋体"/>
                <w:color w:val="000000"/>
                <w:kern w:val="0"/>
                <w:sz w:val="20"/>
                <w:szCs w:val="20"/>
              </w:rPr>
            </w:pPr>
            <w:ins w:id="235" w:author="Mengying Zhou" w:date="2017-08-21T10:48:00Z">
              <w:r w:rsidRPr="0026786F">
                <w:rPr>
                  <w:rFonts w:ascii="宋体" w:eastAsia="宋体" w:hAnsi="宋体" w:cs="宋体"/>
                  <w:color w:val="000000"/>
                  <w:kern w:val="0"/>
                  <w:sz w:val="20"/>
                  <w:szCs w:val="20"/>
                </w:rPr>
                <w:t>cashTradeMargin</w:t>
              </w:r>
            </w:ins>
          </w:p>
        </w:tc>
        <w:tc>
          <w:tcPr>
            <w:tcW w:w="2070" w:type="dxa"/>
            <w:tcBorders>
              <w:top w:val="nil"/>
              <w:left w:val="nil"/>
              <w:bottom w:val="single" w:sz="4" w:space="0" w:color="auto"/>
              <w:right w:val="single" w:sz="4" w:space="0" w:color="auto"/>
            </w:tcBorders>
            <w:shd w:val="clear" w:color="auto" w:fill="auto"/>
            <w:noWrap/>
            <w:vAlign w:val="center"/>
          </w:tcPr>
          <w:p w14:paraId="22B91A57" w14:textId="432DF547" w:rsidR="00176570" w:rsidRPr="005E3BF9" w:rsidRDefault="00176570" w:rsidP="005E3BF9">
            <w:pPr>
              <w:widowControl/>
              <w:spacing w:line="240" w:lineRule="auto"/>
              <w:ind w:firstLineChars="0" w:firstLine="0"/>
              <w:jc w:val="left"/>
              <w:rPr>
                <w:ins w:id="236" w:author="Mengying Zhou" w:date="2017-08-21T10:48:00Z"/>
                <w:rFonts w:ascii="宋体" w:eastAsia="宋体" w:hAnsi="宋体" w:cs="宋体"/>
                <w:color w:val="000000"/>
                <w:kern w:val="0"/>
                <w:sz w:val="20"/>
                <w:szCs w:val="20"/>
              </w:rPr>
            </w:pPr>
            <w:ins w:id="237" w:author="Mengying Zhou" w:date="2017-08-21T10:48:00Z">
              <w:r w:rsidRPr="005E3BF9">
                <w:rPr>
                  <w:rFonts w:ascii="宋体" w:eastAsia="宋体" w:hAnsi="宋体" w:cs="宋体" w:hint="eastAsia"/>
                  <w:color w:val="000000"/>
                  <w:kern w:val="0"/>
                  <w:sz w:val="20"/>
                  <w:szCs w:val="20"/>
                </w:rPr>
                <w:t>货币</w:t>
              </w:r>
              <w:r>
                <w:rPr>
                  <w:rFonts w:ascii="宋体" w:eastAsia="宋体" w:hAnsi="宋体" w:cs="宋体" w:hint="eastAsia"/>
                  <w:color w:val="000000"/>
                  <w:kern w:val="0"/>
                  <w:sz w:val="20"/>
                  <w:szCs w:val="20"/>
                </w:rPr>
                <w:t>交易</w:t>
              </w:r>
              <w:r w:rsidRPr="005E3BF9">
                <w:rPr>
                  <w:rFonts w:ascii="宋体" w:eastAsia="宋体" w:hAnsi="宋体" w:cs="宋体" w:hint="eastAsia"/>
                  <w:color w:val="000000"/>
                  <w:kern w:val="0"/>
                  <w:sz w:val="20"/>
                  <w:szCs w:val="20"/>
                </w:rPr>
                <w:t>保证金</w:t>
              </w:r>
            </w:ins>
          </w:p>
        </w:tc>
        <w:tc>
          <w:tcPr>
            <w:tcW w:w="618" w:type="dxa"/>
            <w:tcBorders>
              <w:top w:val="nil"/>
              <w:left w:val="nil"/>
              <w:bottom w:val="single" w:sz="4" w:space="0" w:color="auto"/>
              <w:right w:val="single" w:sz="4" w:space="0" w:color="auto"/>
            </w:tcBorders>
            <w:shd w:val="clear" w:color="auto" w:fill="auto"/>
            <w:noWrap/>
            <w:vAlign w:val="center"/>
          </w:tcPr>
          <w:p w14:paraId="32343C92" w14:textId="55278CA5" w:rsidR="00176570" w:rsidRPr="005E3BF9" w:rsidRDefault="00176570" w:rsidP="005E3BF9">
            <w:pPr>
              <w:widowControl/>
              <w:spacing w:line="240" w:lineRule="auto"/>
              <w:ind w:firstLineChars="0" w:firstLine="0"/>
              <w:jc w:val="left"/>
              <w:rPr>
                <w:ins w:id="238" w:author="Mengying Zhou" w:date="2017-08-21T10:48:00Z"/>
                <w:rFonts w:ascii="宋体" w:eastAsia="宋体" w:hAnsi="宋体" w:cs="宋体"/>
                <w:color w:val="000000"/>
                <w:kern w:val="0"/>
                <w:sz w:val="20"/>
                <w:szCs w:val="20"/>
              </w:rPr>
            </w:pPr>
            <w:ins w:id="239" w:author="Mengying Zhou" w:date="2017-08-21T10:48:00Z">
              <w:r w:rsidRPr="005E3BF9">
                <w:rPr>
                  <w:rFonts w:ascii="宋体" w:eastAsia="宋体" w:hAnsi="宋体" w:cs="宋体" w:hint="eastAsia"/>
                  <w:color w:val="000000"/>
                  <w:kern w:val="0"/>
                  <w:sz w:val="20"/>
                  <w:szCs w:val="20"/>
                </w:rPr>
                <w:t>-</w:t>
              </w:r>
            </w:ins>
          </w:p>
        </w:tc>
        <w:tc>
          <w:tcPr>
            <w:tcW w:w="618" w:type="dxa"/>
            <w:tcBorders>
              <w:top w:val="nil"/>
              <w:left w:val="nil"/>
              <w:bottom w:val="single" w:sz="4" w:space="0" w:color="auto"/>
              <w:right w:val="single" w:sz="4" w:space="0" w:color="auto"/>
            </w:tcBorders>
            <w:shd w:val="clear" w:color="auto" w:fill="auto"/>
            <w:noWrap/>
            <w:vAlign w:val="center"/>
          </w:tcPr>
          <w:p w14:paraId="19047306" w14:textId="694B6656" w:rsidR="00176570" w:rsidRPr="00BA294F" w:rsidRDefault="00176570" w:rsidP="0075261B">
            <w:pPr>
              <w:spacing w:line="240" w:lineRule="auto"/>
              <w:ind w:firstLineChars="0" w:firstLine="0"/>
              <w:rPr>
                <w:ins w:id="240" w:author="Mengying Zhou" w:date="2017-08-21T10:48:00Z"/>
                <w:rFonts w:asciiTheme="minorEastAsia" w:hAnsiTheme="minorEastAsia"/>
                <w:color w:val="000000"/>
                <w:sz w:val="20"/>
                <w:szCs w:val="20"/>
              </w:rPr>
            </w:pPr>
            <w:ins w:id="241" w:author="Mengying Zhou" w:date="2017-08-21T10:48:00Z">
              <w:r w:rsidRPr="00BA294F">
                <w:rPr>
                  <w:rFonts w:asciiTheme="minorEastAsia" w:hAnsiTheme="minorEastAsia" w:hint="eastAsia"/>
                  <w:color w:val="000000"/>
                  <w:sz w:val="20"/>
                  <w:szCs w:val="20"/>
                </w:rPr>
                <w:t>C</w:t>
              </w:r>
            </w:ins>
          </w:p>
        </w:tc>
        <w:tc>
          <w:tcPr>
            <w:tcW w:w="2866" w:type="dxa"/>
            <w:tcBorders>
              <w:top w:val="nil"/>
              <w:left w:val="nil"/>
              <w:bottom w:val="single" w:sz="4" w:space="0" w:color="auto"/>
              <w:right w:val="single" w:sz="4" w:space="0" w:color="auto"/>
            </w:tcBorders>
            <w:shd w:val="clear" w:color="auto" w:fill="auto"/>
            <w:noWrap/>
            <w:vAlign w:val="center"/>
          </w:tcPr>
          <w:p w14:paraId="5ABD79AE" w14:textId="438F6535" w:rsidR="00176570" w:rsidRPr="00176570" w:rsidRDefault="00590868" w:rsidP="00590868">
            <w:pPr>
              <w:widowControl/>
              <w:spacing w:line="240" w:lineRule="auto"/>
              <w:ind w:firstLineChars="0" w:firstLine="0"/>
              <w:rPr>
                <w:ins w:id="242" w:author="Mengying Zhou" w:date="2017-08-21T10:48:00Z"/>
                <w:rFonts w:ascii="宋体" w:eastAsia="宋体" w:hAnsi="宋体" w:cs="宋体"/>
                <w:color w:val="000000"/>
                <w:kern w:val="0"/>
                <w:sz w:val="20"/>
                <w:szCs w:val="20"/>
              </w:rPr>
            </w:pPr>
            <w:ins w:id="243" w:author="余新泰" w:date="2017-08-22T15:43:00Z">
              <w:r w:rsidRPr="00921E3E">
                <w:rPr>
                  <w:rFonts w:ascii="宋体" w:eastAsia="宋体" w:hAnsi="宋体" w:cs="宋体"/>
                  <w:color w:val="000000"/>
                  <w:kern w:val="0"/>
                  <w:sz w:val="20"/>
                  <w:szCs w:val="20"/>
                </w:rPr>
                <w:t>合并</w:t>
              </w:r>
            </w:ins>
            <w:ins w:id="244" w:author="余新泰" w:date="2017-08-21T16:32:00Z">
              <w:r w:rsidR="00921E3E" w:rsidRPr="00921E3E">
                <w:rPr>
                  <w:rFonts w:ascii="宋体" w:eastAsia="宋体" w:hAnsi="宋体" w:cs="宋体"/>
                  <w:color w:val="000000"/>
                  <w:kern w:val="0"/>
                  <w:sz w:val="20"/>
                  <w:szCs w:val="20"/>
                </w:rPr>
                <w:t>原“当日货币交易保证金占用”和“货币冻结保证金”</w:t>
              </w:r>
            </w:ins>
            <w:ins w:id="245" w:author="余新泰" w:date="2017-08-22T15:44:00Z">
              <w:r w:rsidR="002D219B">
                <w:rPr>
                  <w:rFonts w:ascii="宋体" w:eastAsia="宋体" w:hAnsi="宋体" w:cs="宋体" w:hint="eastAsia"/>
                  <w:color w:val="000000"/>
                  <w:kern w:val="0"/>
                  <w:sz w:val="20"/>
                  <w:szCs w:val="20"/>
                </w:rPr>
                <w:t>，</w:t>
              </w:r>
              <w:r w:rsidR="002D219B" w:rsidRPr="002D219B">
                <w:rPr>
                  <w:rFonts w:ascii="宋体" w:eastAsia="宋体" w:hAnsi="宋体" w:cs="宋体"/>
                  <w:color w:val="000000"/>
                  <w:kern w:val="0"/>
                  <w:sz w:val="20"/>
                  <w:szCs w:val="20"/>
                </w:rPr>
                <w:t xml:space="preserve"> 用于实时记录现货实盘和定价等合约盘中报单冻结和持仓占用的保证金</w:t>
              </w:r>
            </w:ins>
          </w:p>
        </w:tc>
      </w:tr>
      <w:tr w:rsidR="00176570" w:rsidRPr="005E3BF9" w14:paraId="3D8B82AB" w14:textId="77777777" w:rsidTr="00EF4EB1">
        <w:trPr>
          <w:trHeight w:val="270"/>
          <w:ins w:id="246" w:author="Mengying Zhou" w:date="2017-08-21T10:48:00Z"/>
        </w:trPr>
        <w:tc>
          <w:tcPr>
            <w:tcW w:w="618" w:type="dxa"/>
            <w:tcBorders>
              <w:top w:val="nil"/>
              <w:left w:val="single" w:sz="4" w:space="0" w:color="auto"/>
              <w:bottom w:val="single" w:sz="4" w:space="0" w:color="auto"/>
              <w:right w:val="single" w:sz="4" w:space="0" w:color="auto"/>
            </w:tcBorders>
            <w:shd w:val="clear" w:color="auto" w:fill="auto"/>
            <w:noWrap/>
            <w:vAlign w:val="center"/>
          </w:tcPr>
          <w:p w14:paraId="0747E78D" w14:textId="4ABA087C" w:rsidR="00176570" w:rsidRPr="005E3BF9" w:rsidRDefault="00176570" w:rsidP="005E3BF9">
            <w:pPr>
              <w:widowControl/>
              <w:spacing w:line="240" w:lineRule="auto"/>
              <w:ind w:firstLineChars="0" w:firstLine="0"/>
              <w:jc w:val="left"/>
              <w:rPr>
                <w:ins w:id="247" w:author="Mengying Zhou" w:date="2017-08-21T10:48:00Z"/>
                <w:rFonts w:ascii="宋体" w:eastAsia="宋体" w:hAnsi="宋体" w:cs="宋体"/>
                <w:color w:val="000000"/>
                <w:kern w:val="0"/>
                <w:sz w:val="20"/>
                <w:szCs w:val="20"/>
              </w:rPr>
            </w:pPr>
            <w:ins w:id="248" w:author="Mengying Zhou" w:date="2017-08-21T10:48:00Z">
              <w:r>
                <w:rPr>
                  <w:rFonts w:ascii="宋体" w:eastAsia="宋体" w:hAnsi="宋体" w:cs="宋体" w:hint="eastAsia"/>
                  <w:color w:val="000000"/>
                  <w:kern w:val="0"/>
                  <w:sz w:val="20"/>
                  <w:szCs w:val="20"/>
                </w:rPr>
                <w:t>F97</w:t>
              </w:r>
            </w:ins>
          </w:p>
        </w:tc>
        <w:tc>
          <w:tcPr>
            <w:tcW w:w="1853" w:type="dxa"/>
            <w:tcBorders>
              <w:top w:val="nil"/>
              <w:left w:val="nil"/>
              <w:bottom w:val="single" w:sz="4" w:space="0" w:color="auto"/>
              <w:right w:val="single" w:sz="4" w:space="0" w:color="auto"/>
            </w:tcBorders>
            <w:shd w:val="clear" w:color="auto" w:fill="auto"/>
            <w:noWrap/>
            <w:vAlign w:val="center"/>
          </w:tcPr>
          <w:p w14:paraId="6C8AB282" w14:textId="5DE462F3" w:rsidR="00176570" w:rsidRPr="005E3BF9" w:rsidRDefault="00176570" w:rsidP="005E3BF9">
            <w:pPr>
              <w:widowControl/>
              <w:spacing w:line="240" w:lineRule="auto"/>
              <w:ind w:firstLineChars="0" w:firstLine="0"/>
              <w:jc w:val="left"/>
              <w:rPr>
                <w:ins w:id="249" w:author="Mengying Zhou" w:date="2017-08-21T10:48:00Z"/>
                <w:rFonts w:ascii="宋体" w:eastAsia="宋体" w:hAnsi="宋体" w:cs="宋体"/>
                <w:color w:val="000000"/>
                <w:kern w:val="0"/>
                <w:sz w:val="20"/>
                <w:szCs w:val="20"/>
              </w:rPr>
            </w:pPr>
            <w:ins w:id="250" w:author="Mengying Zhou" w:date="2017-08-21T10:48:00Z">
              <w:r>
                <w:rPr>
                  <w:rFonts w:ascii="宋体" w:eastAsia="宋体" w:hAnsi="宋体" w:cs="宋体"/>
                  <w:color w:val="000000"/>
                  <w:kern w:val="0"/>
                  <w:sz w:val="20"/>
                  <w:szCs w:val="20"/>
                </w:rPr>
                <w:t>quota</w:t>
              </w:r>
              <w:r w:rsidRPr="0026786F">
                <w:rPr>
                  <w:rFonts w:ascii="宋体" w:eastAsia="宋体" w:hAnsi="宋体" w:cs="宋体"/>
                  <w:color w:val="000000"/>
                  <w:kern w:val="0"/>
                  <w:sz w:val="20"/>
                  <w:szCs w:val="20"/>
                </w:rPr>
                <w:t>TradeMargin</w:t>
              </w:r>
            </w:ins>
          </w:p>
        </w:tc>
        <w:tc>
          <w:tcPr>
            <w:tcW w:w="2070" w:type="dxa"/>
            <w:tcBorders>
              <w:top w:val="nil"/>
              <w:left w:val="nil"/>
              <w:bottom w:val="single" w:sz="4" w:space="0" w:color="auto"/>
              <w:right w:val="single" w:sz="4" w:space="0" w:color="auto"/>
            </w:tcBorders>
            <w:shd w:val="clear" w:color="auto" w:fill="auto"/>
            <w:noWrap/>
            <w:vAlign w:val="center"/>
          </w:tcPr>
          <w:p w14:paraId="1FEF1E76" w14:textId="1DB4DF51" w:rsidR="00176570" w:rsidRPr="005E3BF9" w:rsidRDefault="00176570" w:rsidP="005E3BF9">
            <w:pPr>
              <w:widowControl/>
              <w:spacing w:line="240" w:lineRule="auto"/>
              <w:ind w:firstLineChars="0" w:firstLine="0"/>
              <w:jc w:val="left"/>
              <w:rPr>
                <w:ins w:id="251" w:author="Mengying Zhou" w:date="2017-08-21T10:48:00Z"/>
                <w:rFonts w:ascii="宋体" w:eastAsia="宋体" w:hAnsi="宋体" w:cs="宋体"/>
                <w:color w:val="000000"/>
                <w:kern w:val="0"/>
                <w:sz w:val="20"/>
                <w:szCs w:val="20"/>
              </w:rPr>
            </w:pPr>
            <w:ins w:id="252" w:author="Mengying Zhou" w:date="2017-08-21T10:48:00Z">
              <w:r w:rsidRPr="005E3BF9">
                <w:rPr>
                  <w:rFonts w:ascii="宋体" w:eastAsia="宋体" w:hAnsi="宋体" w:cs="宋体" w:hint="eastAsia"/>
                  <w:color w:val="000000"/>
                  <w:kern w:val="0"/>
                  <w:sz w:val="20"/>
                  <w:szCs w:val="20"/>
                </w:rPr>
                <w:t>额度</w:t>
              </w:r>
              <w:r>
                <w:rPr>
                  <w:rFonts w:ascii="宋体" w:eastAsia="宋体" w:hAnsi="宋体" w:cs="宋体" w:hint="eastAsia"/>
                  <w:color w:val="000000"/>
                  <w:kern w:val="0"/>
                  <w:sz w:val="20"/>
                  <w:szCs w:val="20"/>
                </w:rPr>
                <w:t>交易</w:t>
              </w:r>
              <w:r w:rsidRPr="005E3BF9">
                <w:rPr>
                  <w:rFonts w:ascii="宋体" w:eastAsia="宋体" w:hAnsi="宋体" w:cs="宋体" w:hint="eastAsia"/>
                  <w:color w:val="000000"/>
                  <w:kern w:val="0"/>
                  <w:sz w:val="20"/>
                  <w:szCs w:val="20"/>
                </w:rPr>
                <w:t>保证金</w:t>
              </w:r>
            </w:ins>
          </w:p>
        </w:tc>
        <w:tc>
          <w:tcPr>
            <w:tcW w:w="618" w:type="dxa"/>
            <w:tcBorders>
              <w:top w:val="nil"/>
              <w:left w:val="nil"/>
              <w:bottom w:val="single" w:sz="4" w:space="0" w:color="auto"/>
              <w:right w:val="single" w:sz="4" w:space="0" w:color="auto"/>
            </w:tcBorders>
            <w:shd w:val="clear" w:color="auto" w:fill="auto"/>
            <w:noWrap/>
            <w:vAlign w:val="center"/>
          </w:tcPr>
          <w:p w14:paraId="33706AD0" w14:textId="3EE7F480" w:rsidR="00176570" w:rsidRPr="005E3BF9" w:rsidRDefault="00176570" w:rsidP="005E3BF9">
            <w:pPr>
              <w:widowControl/>
              <w:spacing w:line="240" w:lineRule="auto"/>
              <w:ind w:firstLineChars="0" w:firstLine="0"/>
              <w:jc w:val="left"/>
              <w:rPr>
                <w:ins w:id="253" w:author="Mengying Zhou" w:date="2017-08-21T10:48:00Z"/>
                <w:rFonts w:ascii="宋体" w:eastAsia="宋体" w:hAnsi="宋体" w:cs="宋体"/>
                <w:color w:val="000000"/>
                <w:kern w:val="0"/>
                <w:sz w:val="20"/>
                <w:szCs w:val="20"/>
              </w:rPr>
            </w:pPr>
            <w:ins w:id="254" w:author="Mengying Zhou" w:date="2017-08-21T10:48:00Z">
              <w:r w:rsidRPr="005E3BF9">
                <w:rPr>
                  <w:rFonts w:ascii="宋体" w:eastAsia="宋体" w:hAnsi="宋体" w:cs="宋体" w:hint="eastAsia"/>
                  <w:color w:val="000000"/>
                  <w:kern w:val="0"/>
                  <w:sz w:val="20"/>
                  <w:szCs w:val="20"/>
                </w:rPr>
                <w:t>-</w:t>
              </w:r>
            </w:ins>
          </w:p>
        </w:tc>
        <w:tc>
          <w:tcPr>
            <w:tcW w:w="618" w:type="dxa"/>
            <w:tcBorders>
              <w:top w:val="nil"/>
              <w:left w:val="nil"/>
              <w:bottom w:val="single" w:sz="4" w:space="0" w:color="auto"/>
              <w:right w:val="single" w:sz="4" w:space="0" w:color="auto"/>
            </w:tcBorders>
            <w:shd w:val="clear" w:color="auto" w:fill="auto"/>
            <w:noWrap/>
            <w:vAlign w:val="center"/>
          </w:tcPr>
          <w:p w14:paraId="7ABE6E26" w14:textId="639BB6AD" w:rsidR="00176570" w:rsidRPr="00BA294F" w:rsidRDefault="00176570" w:rsidP="0075261B">
            <w:pPr>
              <w:spacing w:line="240" w:lineRule="auto"/>
              <w:ind w:firstLineChars="0" w:firstLine="0"/>
              <w:rPr>
                <w:ins w:id="255" w:author="Mengying Zhou" w:date="2017-08-21T10:48:00Z"/>
                <w:rFonts w:asciiTheme="minorEastAsia" w:hAnsiTheme="minorEastAsia"/>
                <w:color w:val="000000"/>
                <w:sz w:val="20"/>
                <w:szCs w:val="20"/>
              </w:rPr>
            </w:pPr>
            <w:ins w:id="256" w:author="Mengying Zhou" w:date="2017-08-21T10:48:00Z">
              <w:r w:rsidRPr="00BA294F">
                <w:rPr>
                  <w:rFonts w:asciiTheme="minorEastAsia" w:hAnsiTheme="minorEastAsia" w:hint="eastAsia"/>
                  <w:color w:val="000000"/>
                  <w:sz w:val="20"/>
                  <w:szCs w:val="20"/>
                </w:rPr>
                <w:t>C</w:t>
              </w:r>
            </w:ins>
          </w:p>
        </w:tc>
        <w:tc>
          <w:tcPr>
            <w:tcW w:w="2866" w:type="dxa"/>
            <w:tcBorders>
              <w:top w:val="nil"/>
              <w:left w:val="nil"/>
              <w:bottom w:val="single" w:sz="4" w:space="0" w:color="auto"/>
              <w:right w:val="single" w:sz="4" w:space="0" w:color="auto"/>
            </w:tcBorders>
            <w:shd w:val="clear" w:color="auto" w:fill="auto"/>
            <w:noWrap/>
            <w:vAlign w:val="center"/>
          </w:tcPr>
          <w:p w14:paraId="769497AB" w14:textId="1F04F334" w:rsidR="00176570" w:rsidRPr="00500CA0" w:rsidRDefault="00590868" w:rsidP="00500CA0">
            <w:pPr>
              <w:widowControl/>
              <w:spacing w:line="240" w:lineRule="auto"/>
              <w:ind w:firstLineChars="0" w:firstLine="0"/>
              <w:rPr>
                <w:ins w:id="257" w:author="Mengying Zhou" w:date="2017-08-21T10:48:00Z"/>
                <w:rFonts w:ascii="宋体" w:eastAsia="宋体" w:hAnsi="宋体" w:cs="宋体"/>
                <w:color w:val="000000"/>
                <w:kern w:val="0"/>
                <w:sz w:val="20"/>
                <w:szCs w:val="20"/>
              </w:rPr>
            </w:pPr>
            <w:ins w:id="258" w:author="余新泰" w:date="2017-08-22T15:43:00Z">
              <w:r w:rsidRPr="00921E3E">
                <w:rPr>
                  <w:rFonts w:ascii="宋体" w:eastAsia="宋体" w:hAnsi="宋体" w:cs="宋体"/>
                  <w:color w:val="000000"/>
                  <w:kern w:val="0"/>
                  <w:sz w:val="20"/>
                  <w:szCs w:val="20"/>
                </w:rPr>
                <w:t>合并</w:t>
              </w:r>
            </w:ins>
            <w:ins w:id="259" w:author="余新泰" w:date="2017-08-21T16:31:00Z">
              <w:r w:rsidR="00921E3E" w:rsidRPr="00921E3E">
                <w:rPr>
                  <w:rFonts w:ascii="宋体" w:eastAsia="宋体" w:hAnsi="宋体" w:cs="宋体"/>
                  <w:color w:val="000000"/>
                  <w:kern w:val="0"/>
                  <w:sz w:val="20"/>
                  <w:szCs w:val="20"/>
                </w:rPr>
                <w:t>原“当日额度交易保证金占用</w:t>
              </w:r>
            </w:ins>
            <w:ins w:id="260" w:author="余新泰" w:date="2017-08-22T15:44:00Z">
              <w:r w:rsidR="00500CA0">
                <w:rPr>
                  <w:rFonts w:ascii="宋体" w:eastAsia="宋体" w:hAnsi="宋体" w:cs="宋体" w:hint="eastAsia"/>
                  <w:color w:val="000000"/>
                  <w:kern w:val="0"/>
                  <w:sz w:val="20"/>
                  <w:szCs w:val="20"/>
                </w:rPr>
                <w:t>”和“</w:t>
              </w:r>
            </w:ins>
            <w:ins w:id="261" w:author="余新泰" w:date="2017-08-21T16:31:00Z">
              <w:r w:rsidR="00921E3E" w:rsidRPr="00921E3E">
                <w:rPr>
                  <w:rFonts w:ascii="宋体" w:eastAsia="宋体" w:hAnsi="宋体" w:cs="宋体"/>
                  <w:color w:val="000000"/>
                  <w:kern w:val="0"/>
                  <w:sz w:val="20"/>
                  <w:szCs w:val="20"/>
                </w:rPr>
                <w:t>额度冻结保证金”</w:t>
              </w:r>
            </w:ins>
            <w:ins w:id="262" w:author="余新泰" w:date="2017-08-22T15:45:00Z">
              <w:r w:rsidR="002D219B">
                <w:rPr>
                  <w:rFonts w:ascii="宋体" w:eastAsia="宋体" w:hAnsi="宋体" w:cs="宋体" w:hint="eastAsia"/>
                  <w:color w:val="000000"/>
                  <w:kern w:val="0"/>
                  <w:sz w:val="20"/>
                  <w:szCs w:val="20"/>
                </w:rPr>
                <w:t>，</w:t>
              </w:r>
              <w:r w:rsidR="002D219B" w:rsidRPr="002D219B">
                <w:rPr>
                  <w:rFonts w:ascii="宋体" w:eastAsia="宋体" w:hAnsi="宋体" w:cs="宋体"/>
                  <w:color w:val="000000"/>
                  <w:kern w:val="0"/>
                  <w:sz w:val="20"/>
                  <w:szCs w:val="20"/>
                </w:rPr>
                <w:t xml:space="preserve"> 用于实时记录即期和延期等合约盘中报单冻结和持仓占用的保证金，上述合约盘中允许使用充抵额度。</w:t>
              </w:r>
            </w:ins>
          </w:p>
        </w:tc>
      </w:tr>
      <w:tr w:rsidR="00C3400E" w:rsidRPr="005E3BF9" w:rsidDel="00627C37" w14:paraId="097F78D7" w14:textId="7AA43531" w:rsidTr="00EF4EB1">
        <w:trPr>
          <w:trHeight w:val="270"/>
          <w:del w:id="263"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3309A35" w14:textId="17123FEC" w:rsidR="00C3400E" w:rsidRPr="005E3BF9" w:rsidDel="00627C37" w:rsidRDefault="00C3400E" w:rsidP="005E3BF9">
            <w:pPr>
              <w:widowControl/>
              <w:spacing w:line="240" w:lineRule="auto"/>
              <w:ind w:firstLineChars="0" w:firstLine="0"/>
              <w:jc w:val="left"/>
              <w:rPr>
                <w:del w:id="264" w:author="余新泰" w:date="2017-08-21T16:27:00Z"/>
                <w:rFonts w:ascii="宋体" w:eastAsia="宋体" w:hAnsi="宋体" w:cs="宋体"/>
                <w:color w:val="000000"/>
                <w:kern w:val="0"/>
                <w:sz w:val="20"/>
                <w:szCs w:val="20"/>
              </w:rPr>
            </w:pPr>
            <w:del w:id="265" w:author="余新泰" w:date="2017-08-21T16:27:00Z">
              <w:r w:rsidRPr="005E3BF9" w:rsidDel="00627C37">
                <w:rPr>
                  <w:rFonts w:ascii="宋体" w:eastAsia="宋体" w:hAnsi="宋体" w:cs="宋体" w:hint="eastAsia"/>
                  <w:color w:val="000000"/>
                  <w:kern w:val="0"/>
                  <w:sz w:val="20"/>
                  <w:szCs w:val="20"/>
                </w:rPr>
                <w:delText>F41</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6A98A1E4" w14:textId="371DD3D0" w:rsidR="00C3400E" w:rsidRPr="005E3BF9" w:rsidDel="00627C37" w:rsidRDefault="00C3400E" w:rsidP="005E3BF9">
            <w:pPr>
              <w:widowControl/>
              <w:spacing w:line="240" w:lineRule="auto"/>
              <w:ind w:firstLineChars="0" w:firstLine="0"/>
              <w:jc w:val="left"/>
              <w:rPr>
                <w:del w:id="266" w:author="余新泰" w:date="2017-08-21T16:27:00Z"/>
                <w:rFonts w:ascii="宋体" w:eastAsia="宋体" w:hAnsi="宋体" w:cs="宋体"/>
                <w:color w:val="000000"/>
                <w:kern w:val="0"/>
                <w:sz w:val="20"/>
                <w:szCs w:val="20"/>
              </w:rPr>
            </w:pPr>
            <w:del w:id="267" w:author="余新泰" w:date="2017-08-21T16:27:00Z">
              <w:r w:rsidRPr="005E3BF9" w:rsidDel="00627C37">
                <w:rPr>
                  <w:rFonts w:ascii="宋体" w:eastAsia="宋体" w:hAnsi="宋体" w:cs="宋体" w:hint="eastAsia"/>
                  <w:color w:val="000000"/>
                  <w:kern w:val="0"/>
                  <w:sz w:val="20"/>
                  <w:szCs w:val="20"/>
                </w:rPr>
                <w:delText>lastQuotaBalance</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7C87A255" w14:textId="3A09E89A" w:rsidR="00C3400E" w:rsidRPr="005E3BF9" w:rsidDel="00627C37" w:rsidRDefault="00C3400E" w:rsidP="005E3BF9">
            <w:pPr>
              <w:widowControl/>
              <w:spacing w:line="240" w:lineRule="auto"/>
              <w:ind w:firstLineChars="0" w:firstLine="0"/>
              <w:jc w:val="left"/>
              <w:rPr>
                <w:del w:id="268" w:author="余新泰" w:date="2017-08-21T16:27:00Z"/>
                <w:rFonts w:ascii="宋体" w:eastAsia="宋体" w:hAnsi="宋体" w:cs="宋体"/>
                <w:color w:val="000000"/>
                <w:kern w:val="0"/>
                <w:sz w:val="20"/>
                <w:szCs w:val="20"/>
              </w:rPr>
            </w:pPr>
            <w:del w:id="269" w:author="余新泰" w:date="2017-08-21T16:27:00Z">
              <w:r w:rsidRPr="005E3BF9" w:rsidDel="00627C37">
                <w:rPr>
                  <w:rFonts w:ascii="宋体" w:eastAsia="宋体" w:hAnsi="宋体" w:cs="宋体" w:hint="eastAsia"/>
                  <w:color w:val="000000"/>
                  <w:kern w:val="0"/>
                  <w:sz w:val="20"/>
                  <w:szCs w:val="20"/>
                </w:rPr>
                <w:delText>上日额度可报价余额</w:delText>
              </w:r>
            </w:del>
          </w:p>
        </w:tc>
        <w:tc>
          <w:tcPr>
            <w:tcW w:w="618" w:type="dxa"/>
            <w:tcBorders>
              <w:top w:val="nil"/>
              <w:left w:val="nil"/>
              <w:bottom w:val="single" w:sz="4" w:space="0" w:color="auto"/>
              <w:right w:val="single" w:sz="4" w:space="0" w:color="auto"/>
            </w:tcBorders>
            <w:shd w:val="clear" w:color="auto" w:fill="auto"/>
            <w:noWrap/>
            <w:vAlign w:val="center"/>
            <w:hideMark/>
          </w:tcPr>
          <w:p w14:paraId="7A6B9667" w14:textId="43DD2F91" w:rsidR="00C3400E" w:rsidRPr="005E3BF9" w:rsidDel="00627C37" w:rsidRDefault="00C3400E" w:rsidP="005E3BF9">
            <w:pPr>
              <w:widowControl/>
              <w:spacing w:line="240" w:lineRule="auto"/>
              <w:ind w:firstLineChars="0" w:firstLine="0"/>
              <w:jc w:val="left"/>
              <w:rPr>
                <w:del w:id="270" w:author="余新泰" w:date="2017-08-21T16:27:00Z"/>
                <w:rFonts w:ascii="宋体" w:eastAsia="宋体" w:hAnsi="宋体" w:cs="宋体"/>
                <w:color w:val="000000"/>
                <w:kern w:val="0"/>
                <w:sz w:val="20"/>
                <w:szCs w:val="20"/>
              </w:rPr>
            </w:pPr>
            <w:del w:id="271"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0C75F39E" w14:textId="3CE2F1B0" w:rsidR="00C3400E" w:rsidRPr="00984E1E" w:rsidDel="00627C37" w:rsidRDefault="00C3400E" w:rsidP="0075261B">
            <w:pPr>
              <w:spacing w:line="240" w:lineRule="auto"/>
              <w:ind w:firstLineChars="0" w:firstLine="0"/>
              <w:rPr>
                <w:del w:id="272" w:author="余新泰" w:date="2017-08-21T16:27:00Z"/>
                <w:rFonts w:asciiTheme="minorEastAsia" w:hAnsiTheme="minorEastAsia"/>
                <w:color w:val="000000"/>
                <w:sz w:val="21"/>
                <w:szCs w:val="21"/>
              </w:rPr>
            </w:pPr>
            <w:del w:id="273" w:author="余新泰" w:date="2017-08-21T16:27:00Z">
              <w:r w:rsidDel="00627C37">
                <w:rPr>
                  <w:rFonts w:ascii="宋体" w:eastAsia="宋体" w:hAnsi="宋体" w:cs="宋体" w:hint="eastAsia"/>
                  <w:color w:val="000000"/>
                  <w:kern w:val="0"/>
                  <w:sz w:val="20"/>
                  <w:szCs w:val="20"/>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240FB42A" w14:textId="730DFCB2" w:rsidR="00C3400E" w:rsidRPr="008812E3" w:rsidDel="00627C37" w:rsidRDefault="00C3400E" w:rsidP="00FB74FD">
            <w:pPr>
              <w:widowControl/>
              <w:spacing w:line="240" w:lineRule="auto"/>
              <w:ind w:firstLineChars="0" w:firstLine="0"/>
              <w:jc w:val="left"/>
              <w:rPr>
                <w:del w:id="274" w:author="余新泰" w:date="2017-08-21T16:27:00Z"/>
                <w:rFonts w:ascii="宋体" w:eastAsia="宋体" w:hAnsi="宋体" w:cs="宋体"/>
                <w:color w:val="000000"/>
                <w:kern w:val="0"/>
                <w:sz w:val="20"/>
                <w:szCs w:val="20"/>
              </w:rPr>
            </w:pPr>
            <w:del w:id="275" w:author="余新泰" w:date="2017-08-21T16:27:00Z">
              <w:r w:rsidDel="00627C37">
                <w:rPr>
                  <w:rFonts w:ascii="宋体" w:eastAsia="宋体" w:hAnsi="宋体" w:cs="宋体" w:hint="eastAsia"/>
                  <w:color w:val="000000"/>
                  <w:kern w:val="0"/>
                  <w:sz w:val="20"/>
                  <w:szCs w:val="20"/>
                </w:rPr>
                <w:delText>查询结果不为空时必填</w:delText>
              </w:r>
            </w:del>
          </w:p>
        </w:tc>
      </w:tr>
      <w:tr w:rsidR="004F395B" w:rsidRPr="005E3BF9" w14:paraId="0CDF4B06" w14:textId="1C2D4F1C"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A4B91D0" w14:textId="37EFB7BD"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F42</w:t>
            </w:r>
          </w:p>
        </w:tc>
        <w:tc>
          <w:tcPr>
            <w:tcW w:w="1853" w:type="dxa"/>
            <w:tcBorders>
              <w:top w:val="nil"/>
              <w:left w:val="nil"/>
              <w:bottom w:val="single" w:sz="4" w:space="0" w:color="auto"/>
              <w:right w:val="single" w:sz="4" w:space="0" w:color="auto"/>
            </w:tcBorders>
            <w:shd w:val="clear" w:color="auto" w:fill="auto"/>
            <w:noWrap/>
            <w:vAlign w:val="center"/>
            <w:hideMark/>
          </w:tcPr>
          <w:p w14:paraId="4025E43B" w14:textId="03537229"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todayQuotaBalance</w:t>
            </w:r>
          </w:p>
        </w:tc>
        <w:tc>
          <w:tcPr>
            <w:tcW w:w="2070" w:type="dxa"/>
            <w:tcBorders>
              <w:top w:val="nil"/>
              <w:left w:val="nil"/>
              <w:bottom w:val="single" w:sz="4" w:space="0" w:color="auto"/>
              <w:right w:val="single" w:sz="4" w:space="0" w:color="auto"/>
            </w:tcBorders>
            <w:shd w:val="clear" w:color="auto" w:fill="auto"/>
            <w:noWrap/>
            <w:vAlign w:val="center"/>
            <w:hideMark/>
          </w:tcPr>
          <w:p w14:paraId="08B17518" w14:textId="017BAD27"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当日额度可报价余额</w:t>
            </w:r>
          </w:p>
        </w:tc>
        <w:tc>
          <w:tcPr>
            <w:tcW w:w="618" w:type="dxa"/>
            <w:tcBorders>
              <w:top w:val="nil"/>
              <w:left w:val="nil"/>
              <w:bottom w:val="single" w:sz="4" w:space="0" w:color="auto"/>
              <w:right w:val="single" w:sz="4" w:space="0" w:color="auto"/>
            </w:tcBorders>
            <w:shd w:val="clear" w:color="auto" w:fill="auto"/>
            <w:noWrap/>
            <w:vAlign w:val="center"/>
            <w:hideMark/>
          </w:tcPr>
          <w:p w14:paraId="1AE5BC0A" w14:textId="3E3AF566"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7A6B8673" w14:textId="4E7B0006" w:rsidR="004F395B" w:rsidRPr="00984E1E" w:rsidRDefault="00B311E9" w:rsidP="0075261B">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C</w:t>
            </w:r>
          </w:p>
        </w:tc>
        <w:tc>
          <w:tcPr>
            <w:tcW w:w="2866" w:type="dxa"/>
            <w:tcBorders>
              <w:top w:val="nil"/>
              <w:left w:val="nil"/>
              <w:bottom w:val="single" w:sz="4" w:space="0" w:color="auto"/>
              <w:right w:val="single" w:sz="4" w:space="0" w:color="auto"/>
            </w:tcBorders>
            <w:shd w:val="clear" w:color="auto" w:fill="auto"/>
            <w:noWrap/>
            <w:vAlign w:val="center"/>
          </w:tcPr>
          <w:p w14:paraId="0A11DA2C" w14:textId="68614300" w:rsidR="007E011A" w:rsidRDefault="00B311E9"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14:paraId="69EB8F24" w14:textId="1C62FA69" w:rsidR="004F395B" w:rsidRPr="008812E3" w:rsidRDefault="004F395B" w:rsidP="007E011A">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可用于延期、即期市场报价的余额</w:t>
            </w:r>
          </w:p>
        </w:tc>
      </w:tr>
      <w:tr w:rsidR="00C3400E" w:rsidRPr="005E3BF9" w:rsidDel="00627C37" w14:paraId="7736E7B3" w14:textId="51B36532" w:rsidTr="00EF4EB1">
        <w:trPr>
          <w:trHeight w:val="270"/>
          <w:del w:id="276"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D4DCAB7" w14:textId="06E8D49D" w:rsidR="00C3400E" w:rsidRPr="005E3BF9" w:rsidDel="00627C37" w:rsidRDefault="00C3400E" w:rsidP="005E3BF9">
            <w:pPr>
              <w:widowControl/>
              <w:spacing w:line="240" w:lineRule="auto"/>
              <w:ind w:firstLineChars="0" w:firstLine="0"/>
              <w:jc w:val="left"/>
              <w:rPr>
                <w:del w:id="277" w:author="余新泰" w:date="2017-08-21T16:27:00Z"/>
                <w:rFonts w:ascii="宋体" w:eastAsia="宋体" w:hAnsi="宋体" w:cs="宋体"/>
                <w:color w:val="000000"/>
                <w:kern w:val="0"/>
                <w:sz w:val="20"/>
                <w:szCs w:val="20"/>
              </w:rPr>
            </w:pPr>
            <w:del w:id="278" w:author="余新泰" w:date="2017-08-21T16:27:00Z">
              <w:r w:rsidRPr="005E3BF9" w:rsidDel="00627C37">
                <w:rPr>
                  <w:rFonts w:ascii="宋体" w:eastAsia="宋体" w:hAnsi="宋体" w:cs="宋体" w:hint="eastAsia"/>
                  <w:color w:val="000000"/>
                  <w:kern w:val="0"/>
                  <w:sz w:val="20"/>
                  <w:szCs w:val="20"/>
                </w:rPr>
                <w:delText>F43</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5C66CEC2" w14:textId="57853EC0" w:rsidR="00C3400E" w:rsidRPr="005E3BF9" w:rsidDel="00627C37" w:rsidRDefault="00C3400E" w:rsidP="005E3BF9">
            <w:pPr>
              <w:widowControl/>
              <w:spacing w:line="240" w:lineRule="auto"/>
              <w:ind w:firstLineChars="0" w:firstLine="0"/>
              <w:jc w:val="left"/>
              <w:rPr>
                <w:del w:id="279" w:author="余新泰" w:date="2017-08-21T16:27:00Z"/>
                <w:rFonts w:ascii="宋体" w:eastAsia="宋体" w:hAnsi="宋体" w:cs="宋体"/>
                <w:color w:val="000000"/>
                <w:kern w:val="0"/>
                <w:sz w:val="20"/>
                <w:szCs w:val="20"/>
              </w:rPr>
            </w:pPr>
            <w:del w:id="280" w:author="余新泰" w:date="2017-08-21T16:27:00Z">
              <w:r w:rsidRPr="005E3BF9" w:rsidDel="00627C37">
                <w:rPr>
                  <w:rFonts w:ascii="宋体" w:eastAsia="宋体" w:hAnsi="宋体" w:cs="宋体" w:hint="eastAsia"/>
                  <w:color w:val="000000"/>
                  <w:kern w:val="0"/>
                  <w:sz w:val="20"/>
                  <w:szCs w:val="20"/>
                </w:rPr>
                <w:delText>todayOffsetQuota</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6F16C11D" w14:textId="7F0F05B9" w:rsidR="00C3400E" w:rsidRPr="005E3BF9" w:rsidDel="00627C37" w:rsidRDefault="00C3400E" w:rsidP="005E3BF9">
            <w:pPr>
              <w:widowControl/>
              <w:spacing w:line="240" w:lineRule="auto"/>
              <w:ind w:firstLineChars="0" w:firstLine="0"/>
              <w:jc w:val="left"/>
              <w:rPr>
                <w:del w:id="281" w:author="余新泰" w:date="2017-08-21T16:27:00Z"/>
                <w:rFonts w:ascii="宋体" w:eastAsia="宋体" w:hAnsi="宋体" w:cs="宋体"/>
                <w:color w:val="000000"/>
                <w:kern w:val="0"/>
                <w:sz w:val="20"/>
                <w:szCs w:val="20"/>
              </w:rPr>
            </w:pPr>
            <w:del w:id="282" w:author="余新泰" w:date="2017-08-21T16:27:00Z">
              <w:r w:rsidRPr="005E3BF9" w:rsidDel="00627C37">
                <w:rPr>
                  <w:rFonts w:ascii="宋体" w:eastAsia="宋体" w:hAnsi="宋体" w:cs="宋体" w:hint="eastAsia"/>
                  <w:color w:val="000000"/>
                  <w:kern w:val="0"/>
                  <w:sz w:val="20"/>
                  <w:szCs w:val="20"/>
                </w:rPr>
                <w:delText>当日实际充抵额度</w:delText>
              </w:r>
            </w:del>
          </w:p>
        </w:tc>
        <w:tc>
          <w:tcPr>
            <w:tcW w:w="618" w:type="dxa"/>
            <w:tcBorders>
              <w:top w:val="nil"/>
              <w:left w:val="nil"/>
              <w:bottom w:val="single" w:sz="4" w:space="0" w:color="auto"/>
              <w:right w:val="single" w:sz="4" w:space="0" w:color="auto"/>
            </w:tcBorders>
            <w:shd w:val="clear" w:color="auto" w:fill="auto"/>
            <w:noWrap/>
            <w:vAlign w:val="center"/>
            <w:hideMark/>
          </w:tcPr>
          <w:p w14:paraId="56FB712A" w14:textId="17C89C1B" w:rsidR="00C3400E" w:rsidRPr="005E3BF9" w:rsidDel="00627C37" w:rsidRDefault="00C3400E" w:rsidP="005E3BF9">
            <w:pPr>
              <w:widowControl/>
              <w:spacing w:line="240" w:lineRule="auto"/>
              <w:ind w:firstLineChars="0" w:firstLine="0"/>
              <w:jc w:val="left"/>
              <w:rPr>
                <w:del w:id="283" w:author="余新泰" w:date="2017-08-21T16:27:00Z"/>
                <w:rFonts w:ascii="宋体" w:eastAsia="宋体" w:hAnsi="宋体" w:cs="宋体"/>
                <w:color w:val="000000"/>
                <w:kern w:val="0"/>
                <w:sz w:val="20"/>
                <w:szCs w:val="20"/>
              </w:rPr>
            </w:pPr>
            <w:del w:id="284"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07314D60" w14:textId="19551443" w:rsidR="00C3400E" w:rsidRPr="00984E1E" w:rsidDel="00627C37" w:rsidRDefault="00C3400E" w:rsidP="0075261B">
            <w:pPr>
              <w:spacing w:line="240" w:lineRule="auto"/>
              <w:ind w:firstLineChars="0" w:firstLine="0"/>
              <w:rPr>
                <w:del w:id="285" w:author="余新泰" w:date="2017-08-21T16:27:00Z"/>
                <w:rFonts w:asciiTheme="minorEastAsia" w:hAnsiTheme="minorEastAsia"/>
                <w:color w:val="000000"/>
                <w:sz w:val="21"/>
                <w:szCs w:val="21"/>
              </w:rPr>
            </w:pPr>
            <w:del w:id="286" w:author="余新泰" w:date="2017-08-21T16:27:00Z">
              <w:r w:rsidDel="00627C37">
                <w:rPr>
                  <w:rFonts w:ascii="宋体" w:eastAsia="宋体" w:hAnsi="宋体" w:cs="宋体" w:hint="eastAsia"/>
                  <w:color w:val="000000"/>
                  <w:kern w:val="0"/>
                  <w:sz w:val="20"/>
                  <w:szCs w:val="20"/>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09720BAF" w14:textId="7377B04D" w:rsidR="00C3400E" w:rsidRPr="008812E3" w:rsidDel="00627C37" w:rsidRDefault="00C3400E" w:rsidP="00FB74FD">
            <w:pPr>
              <w:widowControl/>
              <w:spacing w:line="240" w:lineRule="auto"/>
              <w:ind w:firstLineChars="0" w:firstLine="0"/>
              <w:jc w:val="left"/>
              <w:rPr>
                <w:del w:id="287" w:author="余新泰" w:date="2017-08-21T16:27:00Z"/>
                <w:rFonts w:ascii="宋体" w:eastAsia="宋体" w:hAnsi="宋体" w:cs="宋体"/>
                <w:color w:val="000000"/>
                <w:kern w:val="0"/>
                <w:sz w:val="20"/>
                <w:szCs w:val="20"/>
              </w:rPr>
            </w:pPr>
            <w:del w:id="288" w:author="余新泰" w:date="2017-08-21T16:27:00Z">
              <w:r w:rsidDel="00627C37">
                <w:rPr>
                  <w:rFonts w:ascii="宋体" w:eastAsia="宋体" w:hAnsi="宋体" w:cs="宋体" w:hint="eastAsia"/>
                  <w:color w:val="000000"/>
                  <w:kern w:val="0"/>
                  <w:sz w:val="20"/>
                  <w:szCs w:val="20"/>
                </w:rPr>
                <w:delText>查询结果不为空时必填</w:delText>
              </w:r>
            </w:del>
          </w:p>
        </w:tc>
      </w:tr>
      <w:tr w:rsidR="00C3400E" w:rsidRPr="005E3BF9" w:rsidDel="00627C37" w14:paraId="1C82C9D3" w14:textId="006D530F" w:rsidTr="00EF4EB1">
        <w:trPr>
          <w:trHeight w:val="270"/>
          <w:del w:id="289"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063C7E6" w14:textId="6884C1B0" w:rsidR="00C3400E" w:rsidRPr="005E3BF9" w:rsidDel="00627C37" w:rsidRDefault="00C3400E" w:rsidP="005E3BF9">
            <w:pPr>
              <w:widowControl/>
              <w:spacing w:line="240" w:lineRule="auto"/>
              <w:ind w:firstLineChars="0" w:firstLine="0"/>
              <w:jc w:val="left"/>
              <w:rPr>
                <w:del w:id="290" w:author="余新泰" w:date="2017-08-21T16:27:00Z"/>
                <w:rFonts w:ascii="宋体" w:eastAsia="宋体" w:hAnsi="宋体" w:cs="宋体"/>
                <w:color w:val="000000"/>
                <w:kern w:val="0"/>
                <w:sz w:val="20"/>
                <w:szCs w:val="20"/>
              </w:rPr>
            </w:pPr>
            <w:del w:id="291" w:author="余新泰" w:date="2017-08-21T16:27:00Z">
              <w:r w:rsidRPr="005E3BF9" w:rsidDel="00627C37">
                <w:rPr>
                  <w:rFonts w:ascii="宋体" w:eastAsia="宋体" w:hAnsi="宋体" w:cs="宋体" w:hint="eastAsia"/>
                  <w:color w:val="000000"/>
                  <w:kern w:val="0"/>
                  <w:sz w:val="20"/>
                  <w:szCs w:val="20"/>
                </w:rPr>
                <w:delText>F44</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5EF87E6C" w14:textId="6183E951" w:rsidR="00C3400E" w:rsidRPr="005E3BF9" w:rsidDel="00627C37" w:rsidRDefault="00C3400E" w:rsidP="005E3BF9">
            <w:pPr>
              <w:widowControl/>
              <w:spacing w:line="240" w:lineRule="auto"/>
              <w:ind w:firstLineChars="0" w:firstLine="0"/>
              <w:jc w:val="left"/>
              <w:rPr>
                <w:del w:id="292" w:author="余新泰" w:date="2017-08-21T16:27:00Z"/>
                <w:rFonts w:ascii="宋体" w:eastAsia="宋体" w:hAnsi="宋体" w:cs="宋体"/>
                <w:color w:val="000000"/>
                <w:kern w:val="0"/>
                <w:sz w:val="20"/>
                <w:szCs w:val="20"/>
              </w:rPr>
            </w:pPr>
            <w:del w:id="293" w:author="余新泰" w:date="2017-08-21T16:27:00Z">
              <w:r w:rsidRPr="005E3BF9" w:rsidDel="00627C37">
                <w:rPr>
                  <w:rFonts w:ascii="宋体" w:eastAsia="宋体" w:hAnsi="宋体" w:cs="宋体" w:hint="eastAsia"/>
                  <w:color w:val="000000"/>
                  <w:kern w:val="0"/>
                  <w:sz w:val="20"/>
                  <w:szCs w:val="20"/>
                </w:rPr>
                <w:delText>lastUsedOffsetQuota</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7E16D417" w14:textId="78B39E4C" w:rsidR="00C3400E" w:rsidRPr="005E3BF9" w:rsidDel="00627C37" w:rsidRDefault="00C3400E" w:rsidP="005E3BF9">
            <w:pPr>
              <w:widowControl/>
              <w:spacing w:line="240" w:lineRule="auto"/>
              <w:ind w:firstLineChars="0" w:firstLine="0"/>
              <w:jc w:val="left"/>
              <w:rPr>
                <w:del w:id="294" w:author="余新泰" w:date="2017-08-21T16:27:00Z"/>
                <w:rFonts w:ascii="宋体" w:eastAsia="宋体" w:hAnsi="宋体" w:cs="宋体"/>
                <w:color w:val="000000"/>
                <w:kern w:val="0"/>
                <w:sz w:val="20"/>
                <w:szCs w:val="20"/>
              </w:rPr>
            </w:pPr>
            <w:del w:id="295" w:author="余新泰" w:date="2017-08-21T16:27:00Z">
              <w:r w:rsidRPr="005E3BF9" w:rsidDel="00627C37">
                <w:rPr>
                  <w:rFonts w:ascii="宋体" w:eastAsia="宋体" w:hAnsi="宋体" w:cs="宋体" w:hint="eastAsia"/>
                  <w:color w:val="000000"/>
                  <w:kern w:val="0"/>
                  <w:sz w:val="20"/>
                  <w:szCs w:val="20"/>
                </w:rPr>
                <w:delText>上日已用充抵额度</w:delText>
              </w:r>
            </w:del>
          </w:p>
        </w:tc>
        <w:tc>
          <w:tcPr>
            <w:tcW w:w="618" w:type="dxa"/>
            <w:tcBorders>
              <w:top w:val="nil"/>
              <w:left w:val="nil"/>
              <w:bottom w:val="single" w:sz="4" w:space="0" w:color="auto"/>
              <w:right w:val="single" w:sz="4" w:space="0" w:color="auto"/>
            </w:tcBorders>
            <w:shd w:val="clear" w:color="auto" w:fill="auto"/>
            <w:noWrap/>
            <w:vAlign w:val="center"/>
            <w:hideMark/>
          </w:tcPr>
          <w:p w14:paraId="4CD374E9" w14:textId="5119E855" w:rsidR="00C3400E" w:rsidRPr="005E3BF9" w:rsidDel="00627C37" w:rsidRDefault="00C3400E" w:rsidP="005E3BF9">
            <w:pPr>
              <w:widowControl/>
              <w:spacing w:line="240" w:lineRule="auto"/>
              <w:ind w:firstLineChars="0" w:firstLine="0"/>
              <w:jc w:val="left"/>
              <w:rPr>
                <w:del w:id="296" w:author="余新泰" w:date="2017-08-21T16:27:00Z"/>
                <w:rFonts w:ascii="宋体" w:eastAsia="宋体" w:hAnsi="宋体" w:cs="宋体"/>
                <w:color w:val="000000"/>
                <w:kern w:val="0"/>
                <w:sz w:val="20"/>
                <w:szCs w:val="20"/>
              </w:rPr>
            </w:pPr>
            <w:del w:id="297"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6738E08A" w14:textId="23E9FAF1" w:rsidR="00C3400E" w:rsidRPr="00984E1E" w:rsidDel="00627C37" w:rsidRDefault="00C3400E" w:rsidP="0075261B">
            <w:pPr>
              <w:spacing w:line="240" w:lineRule="auto"/>
              <w:ind w:firstLineChars="0" w:firstLine="0"/>
              <w:rPr>
                <w:del w:id="298" w:author="余新泰" w:date="2017-08-21T16:27:00Z"/>
                <w:rFonts w:asciiTheme="minorEastAsia" w:hAnsiTheme="minorEastAsia"/>
                <w:color w:val="000000"/>
                <w:sz w:val="21"/>
                <w:szCs w:val="21"/>
              </w:rPr>
            </w:pPr>
            <w:del w:id="299" w:author="余新泰" w:date="2017-08-21T16:27:00Z">
              <w:r w:rsidDel="00627C37">
                <w:rPr>
                  <w:rFonts w:ascii="宋体" w:eastAsia="宋体" w:hAnsi="宋体" w:cs="宋体" w:hint="eastAsia"/>
                  <w:color w:val="000000"/>
                  <w:kern w:val="0"/>
                  <w:sz w:val="20"/>
                  <w:szCs w:val="20"/>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0C0AFC6E" w14:textId="34B78B72" w:rsidR="00C3400E" w:rsidRPr="008812E3" w:rsidDel="00627C37" w:rsidRDefault="00C3400E" w:rsidP="00FB74FD">
            <w:pPr>
              <w:widowControl/>
              <w:spacing w:line="240" w:lineRule="auto"/>
              <w:ind w:firstLineChars="0" w:firstLine="0"/>
              <w:jc w:val="left"/>
              <w:rPr>
                <w:del w:id="300" w:author="余新泰" w:date="2017-08-21T16:27:00Z"/>
                <w:rFonts w:ascii="宋体" w:eastAsia="宋体" w:hAnsi="宋体" w:cs="宋体"/>
                <w:color w:val="000000"/>
                <w:kern w:val="0"/>
                <w:sz w:val="20"/>
                <w:szCs w:val="20"/>
              </w:rPr>
            </w:pPr>
            <w:del w:id="301" w:author="余新泰" w:date="2017-08-21T16:27:00Z">
              <w:r w:rsidDel="00627C37">
                <w:rPr>
                  <w:rFonts w:ascii="宋体" w:eastAsia="宋体" w:hAnsi="宋体" w:cs="宋体" w:hint="eastAsia"/>
                  <w:color w:val="000000"/>
                  <w:kern w:val="0"/>
                  <w:sz w:val="20"/>
                  <w:szCs w:val="20"/>
                </w:rPr>
                <w:delText>查询结果不为空时必填</w:delText>
              </w:r>
            </w:del>
          </w:p>
        </w:tc>
      </w:tr>
      <w:tr w:rsidR="004F395B" w:rsidRPr="005E3BF9" w:rsidDel="00627C37" w14:paraId="2A057F0C" w14:textId="70B9469D" w:rsidTr="00EF4EB1">
        <w:trPr>
          <w:trHeight w:val="270"/>
          <w:del w:id="302"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0857087" w14:textId="1FCCF49A" w:rsidR="004F395B" w:rsidRPr="005E3BF9" w:rsidDel="00627C37" w:rsidRDefault="004F395B" w:rsidP="005E3BF9">
            <w:pPr>
              <w:widowControl/>
              <w:spacing w:line="240" w:lineRule="auto"/>
              <w:ind w:firstLineChars="0" w:firstLine="0"/>
              <w:jc w:val="left"/>
              <w:rPr>
                <w:del w:id="303" w:author="余新泰" w:date="2017-08-21T16:27:00Z"/>
                <w:rFonts w:ascii="宋体" w:eastAsia="宋体" w:hAnsi="宋体" w:cs="宋体"/>
                <w:color w:val="000000"/>
                <w:kern w:val="0"/>
                <w:sz w:val="20"/>
                <w:szCs w:val="20"/>
              </w:rPr>
            </w:pPr>
            <w:del w:id="304" w:author="余新泰" w:date="2017-08-21T16:27:00Z">
              <w:r w:rsidRPr="005E3BF9" w:rsidDel="00627C37">
                <w:rPr>
                  <w:rFonts w:ascii="宋体" w:eastAsia="宋体" w:hAnsi="宋体" w:cs="宋体" w:hint="eastAsia"/>
                  <w:color w:val="000000"/>
                  <w:kern w:val="0"/>
                  <w:sz w:val="20"/>
                  <w:szCs w:val="20"/>
                </w:rPr>
                <w:delText>F45</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7A3AD2D1" w14:textId="1D50C1E8" w:rsidR="004F395B" w:rsidRPr="005E3BF9" w:rsidDel="00627C37" w:rsidRDefault="004F395B" w:rsidP="005E3BF9">
            <w:pPr>
              <w:widowControl/>
              <w:spacing w:line="240" w:lineRule="auto"/>
              <w:ind w:firstLineChars="0" w:firstLine="0"/>
              <w:jc w:val="left"/>
              <w:rPr>
                <w:del w:id="305" w:author="余新泰" w:date="2017-08-21T16:27:00Z"/>
                <w:rFonts w:ascii="宋体" w:eastAsia="宋体" w:hAnsi="宋体" w:cs="宋体"/>
                <w:color w:val="000000"/>
                <w:kern w:val="0"/>
                <w:sz w:val="20"/>
                <w:szCs w:val="20"/>
              </w:rPr>
            </w:pPr>
            <w:del w:id="306" w:author="余新泰" w:date="2017-08-21T16:27:00Z">
              <w:r w:rsidRPr="005E3BF9" w:rsidDel="00627C37">
                <w:rPr>
                  <w:rFonts w:ascii="宋体" w:eastAsia="宋体" w:hAnsi="宋体" w:cs="宋体" w:hint="eastAsia"/>
                  <w:color w:val="000000"/>
                  <w:kern w:val="0"/>
                  <w:sz w:val="20"/>
                  <w:szCs w:val="20"/>
                </w:rPr>
                <w:delText>todayUsedOffsetQuota</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3DB68BB8" w14:textId="295863C1" w:rsidR="004F395B" w:rsidRPr="005E3BF9" w:rsidDel="00627C37" w:rsidRDefault="004F395B" w:rsidP="005E3BF9">
            <w:pPr>
              <w:widowControl/>
              <w:spacing w:line="240" w:lineRule="auto"/>
              <w:ind w:firstLineChars="0" w:firstLine="0"/>
              <w:jc w:val="left"/>
              <w:rPr>
                <w:del w:id="307" w:author="余新泰" w:date="2017-08-21T16:27:00Z"/>
                <w:rFonts w:ascii="宋体" w:eastAsia="宋体" w:hAnsi="宋体" w:cs="宋体"/>
                <w:color w:val="000000"/>
                <w:kern w:val="0"/>
                <w:sz w:val="20"/>
                <w:szCs w:val="20"/>
              </w:rPr>
            </w:pPr>
            <w:del w:id="308" w:author="余新泰" w:date="2017-08-21T16:27:00Z">
              <w:r w:rsidRPr="005E3BF9" w:rsidDel="00627C37">
                <w:rPr>
                  <w:rFonts w:ascii="宋体" w:eastAsia="宋体" w:hAnsi="宋体" w:cs="宋体" w:hint="eastAsia"/>
                  <w:color w:val="000000"/>
                  <w:kern w:val="0"/>
                  <w:sz w:val="20"/>
                  <w:szCs w:val="20"/>
                </w:rPr>
                <w:delText>当日已用充抵额度</w:delText>
              </w:r>
            </w:del>
          </w:p>
        </w:tc>
        <w:tc>
          <w:tcPr>
            <w:tcW w:w="618" w:type="dxa"/>
            <w:tcBorders>
              <w:top w:val="nil"/>
              <w:left w:val="nil"/>
              <w:bottom w:val="single" w:sz="4" w:space="0" w:color="auto"/>
              <w:right w:val="single" w:sz="4" w:space="0" w:color="auto"/>
            </w:tcBorders>
            <w:shd w:val="clear" w:color="auto" w:fill="auto"/>
            <w:noWrap/>
            <w:vAlign w:val="center"/>
            <w:hideMark/>
          </w:tcPr>
          <w:p w14:paraId="1F1AEBFC" w14:textId="3D475A49" w:rsidR="004F395B" w:rsidRPr="005E3BF9" w:rsidDel="00627C37" w:rsidRDefault="004F395B" w:rsidP="005E3BF9">
            <w:pPr>
              <w:widowControl/>
              <w:spacing w:line="240" w:lineRule="auto"/>
              <w:ind w:firstLineChars="0" w:firstLine="0"/>
              <w:jc w:val="left"/>
              <w:rPr>
                <w:del w:id="309" w:author="余新泰" w:date="2017-08-21T16:27:00Z"/>
                <w:rFonts w:ascii="宋体" w:eastAsia="宋体" w:hAnsi="宋体" w:cs="宋体"/>
                <w:color w:val="000000"/>
                <w:kern w:val="0"/>
                <w:sz w:val="20"/>
                <w:szCs w:val="20"/>
              </w:rPr>
            </w:pPr>
            <w:del w:id="310"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66DBE9BA" w14:textId="6864076C" w:rsidR="004F395B" w:rsidRPr="00984E1E" w:rsidDel="00627C37" w:rsidRDefault="00B311E9" w:rsidP="0075261B">
            <w:pPr>
              <w:spacing w:line="240" w:lineRule="auto"/>
              <w:ind w:firstLineChars="0" w:firstLine="0"/>
              <w:rPr>
                <w:del w:id="311" w:author="余新泰" w:date="2017-08-21T16:27:00Z"/>
                <w:rFonts w:asciiTheme="minorEastAsia" w:hAnsiTheme="minorEastAsia"/>
                <w:color w:val="000000"/>
                <w:sz w:val="21"/>
                <w:szCs w:val="21"/>
              </w:rPr>
            </w:pPr>
            <w:del w:id="312" w:author="余新泰" w:date="2017-08-21T16:27:00Z">
              <w:r w:rsidDel="00627C37">
                <w:rPr>
                  <w:rFonts w:asciiTheme="minorEastAsia" w:hAnsiTheme="minorEastAsia" w:hint="eastAsia"/>
                  <w:color w:val="000000"/>
                  <w:sz w:val="21"/>
                  <w:szCs w:val="21"/>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1DA273D7" w14:textId="518036B4" w:rsidR="007E011A" w:rsidDel="00627C37" w:rsidRDefault="00B311E9" w:rsidP="007E011A">
            <w:pPr>
              <w:widowControl/>
              <w:spacing w:line="240" w:lineRule="auto"/>
              <w:ind w:firstLineChars="0" w:firstLine="0"/>
              <w:jc w:val="left"/>
              <w:rPr>
                <w:del w:id="313" w:author="余新泰" w:date="2017-08-21T16:27:00Z"/>
                <w:rFonts w:ascii="宋体" w:eastAsia="宋体" w:hAnsi="宋体" w:cs="宋体"/>
                <w:color w:val="000000"/>
                <w:kern w:val="0"/>
                <w:sz w:val="20"/>
                <w:szCs w:val="20"/>
              </w:rPr>
            </w:pPr>
            <w:del w:id="314" w:author="余新泰" w:date="2017-08-21T16:27:00Z">
              <w:r w:rsidDel="00627C37">
                <w:rPr>
                  <w:rFonts w:ascii="宋体" w:eastAsia="宋体" w:hAnsi="宋体" w:cs="宋体" w:hint="eastAsia"/>
                  <w:color w:val="000000"/>
                  <w:kern w:val="0"/>
                  <w:sz w:val="20"/>
                  <w:szCs w:val="20"/>
                </w:rPr>
                <w:delText>查询结果不为空时必填</w:delText>
              </w:r>
            </w:del>
          </w:p>
          <w:p w14:paraId="7C42CED3" w14:textId="54C04F91" w:rsidR="004F395B" w:rsidRPr="008812E3" w:rsidDel="00627C37" w:rsidRDefault="004F395B" w:rsidP="007E011A">
            <w:pPr>
              <w:widowControl/>
              <w:spacing w:line="240" w:lineRule="auto"/>
              <w:ind w:firstLineChars="0" w:firstLine="0"/>
              <w:jc w:val="left"/>
              <w:rPr>
                <w:del w:id="315" w:author="余新泰" w:date="2017-08-21T16:27:00Z"/>
                <w:rFonts w:ascii="宋体" w:eastAsia="宋体" w:hAnsi="宋体" w:cs="宋体"/>
                <w:color w:val="000000"/>
                <w:kern w:val="0"/>
                <w:sz w:val="20"/>
                <w:szCs w:val="20"/>
              </w:rPr>
            </w:pPr>
            <w:del w:id="316" w:author="余新泰" w:date="2017-08-21T16:27:00Z">
              <w:r w:rsidDel="00627C37">
                <w:rPr>
                  <w:rFonts w:cs="宋体" w:hint="eastAsia"/>
                  <w:kern w:val="0"/>
                  <w:sz w:val="20"/>
                </w:rPr>
                <w:delText>已经使用的充抵额度</w:delText>
              </w:r>
            </w:del>
          </w:p>
        </w:tc>
      </w:tr>
      <w:tr w:rsidR="00C3400E" w:rsidRPr="005E3BF9" w:rsidDel="00627C37" w14:paraId="575AF611" w14:textId="3FB85B7A" w:rsidTr="00EF4EB1">
        <w:trPr>
          <w:trHeight w:val="270"/>
          <w:del w:id="317"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FE7B5B8" w14:textId="654930D3" w:rsidR="00C3400E" w:rsidRPr="005E3BF9" w:rsidDel="00627C37" w:rsidRDefault="00C3400E" w:rsidP="005E3BF9">
            <w:pPr>
              <w:widowControl/>
              <w:spacing w:line="240" w:lineRule="auto"/>
              <w:ind w:firstLineChars="0" w:firstLine="0"/>
              <w:jc w:val="left"/>
              <w:rPr>
                <w:del w:id="318" w:author="余新泰" w:date="2017-08-21T16:27:00Z"/>
                <w:rFonts w:ascii="宋体" w:eastAsia="宋体" w:hAnsi="宋体" w:cs="宋体"/>
                <w:color w:val="000000"/>
                <w:kern w:val="0"/>
                <w:sz w:val="20"/>
                <w:szCs w:val="20"/>
              </w:rPr>
            </w:pPr>
            <w:del w:id="319" w:author="余新泰" w:date="2017-08-21T16:27:00Z">
              <w:r w:rsidRPr="005E3BF9" w:rsidDel="00627C37">
                <w:rPr>
                  <w:rFonts w:ascii="宋体" w:eastAsia="宋体" w:hAnsi="宋体" w:cs="宋体" w:hint="eastAsia"/>
                  <w:color w:val="000000"/>
                  <w:kern w:val="0"/>
                  <w:sz w:val="20"/>
                  <w:szCs w:val="20"/>
                </w:rPr>
                <w:delText>F46</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67331CD2" w14:textId="7653B508" w:rsidR="00C3400E" w:rsidRPr="005E3BF9" w:rsidDel="00627C37" w:rsidRDefault="00C3400E" w:rsidP="005E3BF9">
            <w:pPr>
              <w:widowControl/>
              <w:spacing w:line="240" w:lineRule="auto"/>
              <w:ind w:firstLineChars="0" w:firstLine="0"/>
              <w:jc w:val="left"/>
              <w:rPr>
                <w:del w:id="320" w:author="余新泰" w:date="2017-08-21T16:27:00Z"/>
                <w:rFonts w:ascii="宋体" w:eastAsia="宋体" w:hAnsi="宋体" w:cs="宋体"/>
                <w:color w:val="000000"/>
                <w:kern w:val="0"/>
                <w:sz w:val="20"/>
                <w:szCs w:val="20"/>
              </w:rPr>
            </w:pPr>
            <w:del w:id="321" w:author="余新泰" w:date="2017-08-21T16:27:00Z">
              <w:r w:rsidRPr="005E3BF9" w:rsidDel="00627C37">
                <w:rPr>
                  <w:rFonts w:ascii="宋体" w:eastAsia="宋体" w:hAnsi="宋体" w:cs="宋体" w:hint="eastAsia"/>
                  <w:color w:val="000000"/>
                  <w:kern w:val="0"/>
                  <w:sz w:val="20"/>
                  <w:szCs w:val="20"/>
                </w:rPr>
                <w:delText>availOffsetQuota</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2EE5A159" w14:textId="5B7158DD" w:rsidR="00C3400E" w:rsidRPr="005E3BF9" w:rsidDel="00627C37" w:rsidRDefault="00C3400E" w:rsidP="005E3BF9">
            <w:pPr>
              <w:widowControl/>
              <w:spacing w:line="240" w:lineRule="auto"/>
              <w:ind w:firstLineChars="0" w:firstLine="0"/>
              <w:jc w:val="left"/>
              <w:rPr>
                <w:del w:id="322" w:author="余新泰" w:date="2017-08-21T16:27:00Z"/>
                <w:rFonts w:ascii="宋体" w:eastAsia="宋体" w:hAnsi="宋体" w:cs="宋体"/>
                <w:color w:val="000000"/>
                <w:kern w:val="0"/>
                <w:sz w:val="20"/>
                <w:szCs w:val="20"/>
              </w:rPr>
            </w:pPr>
            <w:del w:id="323" w:author="余新泰" w:date="2017-08-21T16:27:00Z">
              <w:r w:rsidRPr="005E3BF9" w:rsidDel="00627C37">
                <w:rPr>
                  <w:rFonts w:ascii="宋体" w:eastAsia="宋体" w:hAnsi="宋体" w:cs="宋体" w:hint="eastAsia"/>
                  <w:color w:val="000000"/>
                  <w:kern w:val="0"/>
                  <w:sz w:val="20"/>
                  <w:szCs w:val="20"/>
                </w:rPr>
                <w:delText>待用充抵额度/当日剩余充抵额度</w:delText>
              </w:r>
            </w:del>
          </w:p>
        </w:tc>
        <w:tc>
          <w:tcPr>
            <w:tcW w:w="618" w:type="dxa"/>
            <w:tcBorders>
              <w:top w:val="nil"/>
              <w:left w:val="nil"/>
              <w:bottom w:val="single" w:sz="4" w:space="0" w:color="auto"/>
              <w:right w:val="single" w:sz="4" w:space="0" w:color="auto"/>
            </w:tcBorders>
            <w:shd w:val="clear" w:color="auto" w:fill="auto"/>
            <w:noWrap/>
            <w:vAlign w:val="center"/>
            <w:hideMark/>
          </w:tcPr>
          <w:p w14:paraId="3A6B8CE1" w14:textId="737BBFE7" w:rsidR="00C3400E" w:rsidRPr="005E3BF9" w:rsidDel="00627C37" w:rsidRDefault="00C3400E" w:rsidP="005E3BF9">
            <w:pPr>
              <w:widowControl/>
              <w:spacing w:line="240" w:lineRule="auto"/>
              <w:ind w:firstLineChars="0" w:firstLine="0"/>
              <w:jc w:val="left"/>
              <w:rPr>
                <w:del w:id="324" w:author="余新泰" w:date="2017-08-21T16:27:00Z"/>
                <w:rFonts w:ascii="宋体" w:eastAsia="宋体" w:hAnsi="宋体" w:cs="宋体"/>
                <w:color w:val="000000"/>
                <w:kern w:val="0"/>
                <w:sz w:val="20"/>
                <w:szCs w:val="20"/>
              </w:rPr>
            </w:pPr>
            <w:del w:id="325"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4B085A65" w14:textId="11DEE366" w:rsidR="00C3400E" w:rsidRPr="00984E1E" w:rsidDel="00627C37" w:rsidRDefault="00C3400E" w:rsidP="0075261B">
            <w:pPr>
              <w:spacing w:line="240" w:lineRule="auto"/>
              <w:ind w:firstLineChars="0" w:firstLine="0"/>
              <w:rPr>
                <w:del w:id="326" w:author="余新泰" w:date="2017-08-21T16:27:00Z"/>
                <w:rFonts w:asciiTheme="minorEastAsia" w:hAnsiTheme="minorEastAsia"/>
                <w:color w:val="000000"/>
                <w:sz w:val="21"/>
                <w:szCs w:val="21"/>
              </w:rPr>
            </w:pPr>
            <w:del w:id="327" w:author="余新泰" w:date="2017-08-21T16:27:00Z">
              <w:r w:rsidDel="00627C37">
                <w:rPr>
                  <w:rFonts w:ascii="宋体" w:eastAsia="宋体" w:hAnsi="宋体" w:cs="宋体" w:hint="eastAsia"/>
                  <w:color w:val="000000"/>
                  <w:kern w:val="0"/>
                  <w:sz w:val="20"/>
                  <w:szCs w:val="20"/>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1A80B98C" w14:textId="10AC5EAA" w:rsidR="00C3400E" w:rsidRPr="008812E3" w:rsidDel="00627C37" w:rsidRDefault="00C3400E" w:rsidP="00FB74FD">
            <w:pPr>
              <w:widowControl/>
              <w:spacing w:line="240" w:lineRule="auto"/>
              <w:ind w:firstLineChars="0" w:firstLine="0"/>
              <w:jc w:val="left"/>
              <w:rPr>
                <w:del w:id="328" w:author="余新泰" w:date="2017-08-21T16:27:00Z"/>
                <w:rFonts w:ascii="宋体" w:eastAsia="宋体" w:hAnsi="宋体" w:cs="宋体"/>
                <w:color w:val="000000"/>
                <w:kern w:val="0"/>
                <w:sz w:val="20"/>
                <w:szCs w:val="20"/>
              </w:rPr>
            </w:pPr>
            <w:del w:id="329" w:author="余新泰" w:date="2017-08-21T16:27:00Z">
              <w:r w:rsidDel="00627C37">
                <w:rPr>
                  <w:rFonts w:ascii="宋体" w:eastAsia="宋体" w:hAnsi="宋体" w:cs="宋体" w:hint="eastAsia"/>
                  <w:color w:val="000000"/>
                  <w:kern w:val="0"/>
                  <w:sz w:val="20"/>
                  <w:szCs w:val="20"/>
                </w:rPr>
                <w:delText>查询结果不为空时必填</w:delText>
              </w:r>
            </w:del>
          </w:p>
        </w:tc>
      </w:tr>
      <w:tr w:rsidR="007003BF" w:rsidRPr="005E3BF9" w:rsidDel="00627C37" w14:paraId="4026E538" w14:textId="3C52D6C0" w:rsidTr="00EF4EB1">
        <w:trPr>
          <w:trHeight w:val="270"/>
          <w:del w:id="330"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79ECB95" w14:textId="1B06B2F5" w:rsidR="007003BF" w:rsidRPr="005E3BF9" w:rsidDel="00627C37" w:rsidRDefault="007003BF" w:rsidP="005E3BF9">
            <w:pPr>
              <w:widowControl/>
              <w:spacing w:line="240" w:lineRule="auto"/>
              <w:ind w:firstLineChars="0" w:firstLine="0"/>
              <w:jc w:val="left"/>
              <w:rPr>
                <w:del w:id="331" w:author="余新泰" w:date="2017-08-21T16:27:00Z"/>
                <w:rFonts w:ascii="宋体" w:eastAsia="宋体" w:hAnsi="宋体" w:cs="宋体"/>
                <w:color w:val="000000"/>
                <w:kern w:val="0"/>
                <w:sz w:val="20"/>
                <w:szCs w:val="20"/>
              </w:rPr>
            </w:pPr>
            <w:del w:id="332" w:author="余新泰" w:date="2017-08-21T16:27:00Z">
              <w:r w:rsidRPr="005E3BF9" w:rsidDel="00627C37">
                <w:rPr>
                  <w:rFonts w:ascii="宋体" w:eastAsia="宋体" w:hAnsi="宋体" w:cs="宋体" w:hint="eastAsia"/>
                  <w:color w:val="000000"/>
                  <w:kern w:val="0"/>
                  <w:sz w:val="20"/>
                  <w:szCs w:val="20"/>
                </w:rPr>
                <w:delText>F06</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01F4F211" w14:textId="4DE9F145" w:rsidR="007003BF" w:rsidRPr="005E3BF9" w:rsidDel="00627C37" w:rsidRDefault="007003BF" w:rsidP="005E3BF9">
            <w:pPr>
              <w:widowControl/>
              <w:spacing w:line="240" w:lineRule="auto"/>
              <w:ind w:firstLineChars="0" w:firstLine="0"/>
              <w:jc w:val="left"/>
              <w:rPr>
                <w:del w:id="333" w:author="余新泰" w:date="2017-08-21T16:27:00Z"/>
                <w:rFonts w:ascii="宋体" w:eastAsia="宋体" w:hAnsi="宋体" w:cs="宋体"/>
                <w:color w:val="000000"/>
                <w:kern w:val="0"/>
                <w:sz w:val="20"/>
                <w:szCs w:val="20"/>
              </w:rPr>
            </w:pPr>
            <w:del w:id="334" w:author="余新泰" w:date="2017-08-21T16:27:00Z">
              <w:r w:rsidRPr="005E3BF9" w:rsidDel="00627C37">
                <w:rPr>
                  <w:rFonts w:ascii="宋体" w:eastAsia="宋体" w:hAnsi="宋体" w:cs="宋体" w:hint="eastAsia"/>
                  <w:color w:val="000000"/>
                  <w:kern w:val="0"/>
                  <w:sz w:val="20"/>
                  <w:szCs w:val="20"/>
                </w:rPr>
                <w:delText>lastCashOccupied</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2CF72EF9" w14:textId="198D59F8" w:rsidR="007003BF" w:rsidRPr="005E3BF9" w:rsidDel="00627C37" w:rsidRDefault="007003BF" w:rsidP="005E3BF9">
            <w:pPr>
              <w:widowControl/>
              <w:spacing w:line="240" w:lineRule="auto"/>
              <w:ind w:firstLineChars="0" w:firstLine="0"/>
              <w:jc w:val="left"/>
              <w:rPr>
                <w:del w:id="335" w:author="余新泰" w:date="2017-08-21T16:27:00Z"/>
                <w:rFonts w:ascii="宋体" w:eastAsia="宋体" w:hAnsi="宋体" w:cs="宋体"/>
                <w:color w:val="000000"/>
                <w:kern w:val="0"/>
                <w:sz w:val="20"/>
                <w:szCs w:val="20"/>
              </w:rPr>
            </w:pPr>
            <w:del w:id="336" w:author="余新泰" w:date="2017-08-21T16:27:00Z">
              <w:r w:rsidRPr="005E3BF9" w:rsidDel="00627C37">
                <w:rPr>
                  <w:rFonts w:ascii="宋体" w:eastAsia="宋体" w:hAnsi="宋体" w:cs="宋体" w:hint="eastAsia"/>
                  <w:color w:val="000000"/>
                  <w:kern w:val="0"/>
                  <w:sz w:val="20"/>
                  <w:szCs w:val="20"/>
                </w:rPr>
                <w:delText>上日货币保证金占用</w:delText>
              </w:r>
            </w:del>
          </w:p>
        </w:tc>
        <w:tc>
          <w:tcPr>
            <w:tcW w:w="618" w:type="dxa"/>
            <w:tcBorders>
              <w:top w:val="nil"/>
              <w:left w:val="nil"/>
              <w:bottom w:val="single" w:sz="4" w:space="0" w:color="auto"/>
              <w:right w:val="single" w:sz="4" w:space="0" w:color="auto"/>
            </w:tcBorders>
            <w:shd w:val="clear" w:color="auto" w:fill="auto"/>
            <w:noWrap/>
            <w:vAlign w:val="center"/>
            <w:hideMark/>
          </w:tcPr>
          <w:p w14:paraId="21D1D42A" w14:textId="3644CB20" w:rsidR="007003BF" w:rsidRPr="005E3BF9" w:rsidDel="00627C37" w:rsidRDefault="007003BF" w:rsidP="005E3BF9">
            <w:pPr>
              <w:widowControl/>
              <w:spacing w:line="240" w:lineRule="auto"/>
              <w:ind w:firstLineChars="0" w:firstLine="0"/>
              <w:jc w:val="left"/>
              <w:rPr>
                <w:del w:id="337" w:author="余新泰" w:date="2017-08-21T16:27:00Z"/>
                <w:rFonts w:ascii="宋体" w:eastAsia="宋体" w:hAnsi="宋体" w:cs="宋体"/>
                <w:color w:val="000000"/>
                <w:kern w:val="0"/>
                <w:sz w:val="20"/>
                <w:szCs w:val="20"/>
              </w:rPr>
            </w:pPr>
            <w:del w:id="338"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09C5013D" w14:textId="6655E407" w:rsidR="007003BF" w:rsidRPr="00984E1E" w:rsidDel="00627C37" w:rsidRDefault="007003BF" w:rsidP="0075261B">
            <w:pPr>
              <w:spacing w:line="240" w:lineRule="auto"/>
              <w:ind w:firstLineChars="0" w:firstLine="0"/>
              <w:rPr>
                <w:del w:id="339" w:author="余新泰" w:date="2017-08-21T16:27:00Z"/>
                <w:rFonts w:asciiTheme="minorEastAsia" w:hAnsiTheme="minorEastAsia"/>
                <w:color w:val="000000"/>
                <w:sz w:val="21"/>
                <w:szCs w:val="21"/>
              </w:rPr>
            </w:pPr>
            <w:del w:id="340" w:author="余新泰" w:date="2017-08-21T16:27:00Z">
              <w:r w:rsidDel="00627C37">
                <w:rPr>
                  <w:rFonts w:ascii="宋体" w:eastAsia="宋体" w:hAnsi="宋体" w:cs="宋体" w:hint="eastAsia"/>
                  <w:color w:val="000000"/>
                  <w:kern w:val="0"/>
                  <w:sz w:val="20"/>
                  <w:szCs w:val="20"/>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65CD3A8E" w14:textId="5EEA8971" w:rsidR="007E011A" w:rsidDel="00627C37" w:rsidRDefault="007003BF" w:rsidP="007E011A">
            <w:pPr>
              <w:widowControl/>
              <w:spacing w:line="240" w:lineRule="auto"/>
              <w:ind w:firstLineChars="0" w:firstLine="0"/>
              <w:jc w:val="left"/>
              <w:rPr>
                <w:del w:id="341" w:author="余新泰" w:date="2017-08-21T16:27:00Z"/>
                <w:rFonts w:ascii="宋体" w:eastAsia="宋体" w:hAnsi="宋体" w:cs="宋体"/>
                <w:color w:val="000000"/>
                <w:kern w:val="0"/>
                <w:sz w:val="20"/>
                <w:szCs w:val="20"/>
              </w:rPr>
            </w:pPr>
            <w:del w:id="342" w:author="余新泰" w:date="2017-08-21T16:27:00Z">
              <w:r w:rsidDel="00627C37">
                <w:rPr>
                  <w:rFonts w:ascii="宋体" w:eastAsia="宋体" w:hAnsi="宋体" w:cs="宋体" w:hint="eastAsia"/>
                  <w:color w:val="000000"/>
                  <w:kern w:val="0"/>
                  <w:sz w:val="20"/>
                  <w:szCs w:val="20"/>
                </w:rPr>
                <w:delText>查询结果不为空时必填</w:delText>
              </w:r>
            </w:del>
          </w:p>
          <w:p w14:paraId="0D4C38AC" w14:textId="49B83EED" w:rsidR="007003BF" w:rsidRPr="00E0799C" w:rsidDel="00627C37" w:rsidRDefault="007003BF" w:rsidP="007E011A">
            <w:pPr>
              <w:widowControl/>
              <w:spacing w:line="240" w:lineRule="auto"/>
              <w:ind w:firstLineChars="0" w:firstLine="0"/>
              <w:jc w:val="left"/>
              <w:rPr>
                <w:del w:id="343" w:author="余新泰" w:date="2017-08-21T16:27:00Z"/>
                <w:rFonts w:ascii="宋体" w:eastAsia="宋体" w:hAnsi="宋体" w:cs="宋体"/>
                <w:color w:val="000000"/>
                <w:kern w:val="0"/>
                <w:sz w:val="21"/>
                <w:szCs w:val="20"/>
              </w:rPr>
            </w:pPr>
            <w:del w:id="344" w:author="余新泰" w:date="2017-08-21T16:27:00Z">
              <w:r w:rsidRPr="00E0799C" w:rsidDel="00627C37">
                <w:rPr>
                  <w:rFonts w:asciiTheme="minorEastAsia" w:hAnsiTheme="minorEastAsia" w:hint="eastAsia"/>
                  <w:i/>
                  <w:sz w:val="21"/>
                  <w:szCs w:val="21"/>
                </w:rPr>
                <w:delText>暂时不用，预留</w:delText>
              </w:r>
            </w:del>
          </w:p>
        </w:tc>
      </w:tr>
      <w:tr w:rsidR="007003BF" w:rsidRPr="005E3BF9" w:rsidDel="00627C37" w14:paraId="4565122D" w14:textId="29B78307" w:rsidTr="00EF4EB1">
        <w:trPr>
          <w:trHeight w:val="270"/>
          <w:del w:id="345"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F345ACE" w14:textId="54D8E78E" w:rsidR="007003BF" w:rsidRPr="005E3BF9" w:rsidDel="00627C37" w:rsidRDefault="007003BF" w:rsidP="005E3BF9">
            <w:pPr>
              <w:widowControl/>
              <w:spacing w:line="240" w:lineRule="auto"/>
              <w:ind w:firstLineChars="0" w:firstLine="0"/>
              <w:jc w:val="left"/>
              <w:rPr>
                <w:del w:id="346" w:author="余新泰" w:date="2017-08-21T16:27:00Z"/>
                <w:rFonts w:ascii="宋体" w:eastAsia="宋体" w:hAnsi="宋体" w:cs="宋体"/>
                <w:color w:val="000000"/>
                <w:kern w:val="0"/>
                <w:sz w:val="20"/>
                <w:szCs w:val="20"/>
              </w:rPr>
            </w:pPr>
            <w:del w:id="347" w:author="余新泰" w:date="2017-08-21T16:27:00Z">
              <w:r w:rsidRPr="005E3BF9" w:rsidDel="00627C37">
                <w:rPr>
                  <w:rFonts w:ascii="宋体" w:eastAsia="宋体" w:hAnsi="宋体" w:cs="宋体" w:hint="eastAsia"/>
                  <w:color w:val="000000"/>
                  <w:kern w:val="0"/>
                  <w:sz w:val="20"/>
                  <w:szCs w:val="20"/>
                </w:rPr>
                <w:delText>F07</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068C52ED" w14:textId="2121E4B2" w:rsidR="007003BF" w:rsidRPr="005E3BF9" w:rsidDel="00627C37" w:rsidRDefault="007003BF" w:rsidP="005E3BF9">
            <w:pPr>
              <w:widowControl/>
              <w:spacing w:line="240" w:lineRule="auto"/>
              <w:ind w:firstLineChars="0" w:firstLine="0"/>
              <w:jc w:val="left"/>
              <w:rPr>
                <w:del w:id="348" w:author="余新泰" w:date="2017-08-21T16:27:00Z"/>
                <w:rFonts w:ascii="宋体" w:eastAsia="宋体" w:hAnsi="宋体" w:cs="宋体"/>
                <w:color w:val="000000"/>
                <w:kern w:val="0"/>
                <w:sz w:val="20"/>
                <w:szCs w:val="20"/>
              </w:rPr>
            </w:pPr>
            <w:del w:id="349" w:author="余新泰" w:date="2017-08-21T16:27:00Z">
              <w:r w:rsidRPr="005E3BF9" w:rsidDel="00627C37">
                <w:rPr>
                  <w:rFonts w:ascii="宋体" w:eastAsia="宋体" w:hAnsi="宋体" w:cs="宋体" w:hint="eastAsia"/>
                  <w:color w:val="000000"/>
                  <w:kern w:val="0"/>
                  <w:sz w:val="20"/>
                  <w:szCs w:val="20"/>
                </w:rPr>
                <w:delText>todayCashOccupied</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50560984" w14:textId="768A2F7F" w:rsidR="007003BF" w:rsidRPr="005E3BF9" w:rsidDel="00627C37" w:rsidRDefault="007003BF" w:rsidP="005E3BF9">
            <w:pPr>
              <w:widowControl/>
              <w:spacing w:line="240" w:lineRule="auto"/>
              <w:ind w:firstLineChars="0" w:firstLine="0"/>
              <w:jc w:val="left"/>
              <w:rPr>
                <w:del w:id="350" w:author="余新泰" w:date="2017-08-21T16:27:00Z"/>
                <w:rFonts w:ascii="宋体" w:eastAsia="宋体" w:hAnsi="宋体" w:cs="宋体"/>
                <w:color w:val="000000"/>
                <w:kern w:val="0"/>
                <w:sz w:val="20"/>
                <w:szCs w:val="20"/>
              </w:rPr>
            </w:pPr>
            <w:del w:id="351" w:author="余新泰" w:date="2017-08-21T16:27:00Z">
              <w:r w:rsidRPr="005E3BF9" w:rsidDel="00627C37">
                <w:rPr>
                  <w:rFonts w:ascii="宋体" w:eastAsia="宋体" w:hAnsi="宋体" w:cs="宋体" w:hint="eastAsia"/>
                  <w:color w:val="000000"/>
                  <w:kern w:val="0"/>
                  <w:sz w:val="20"/>
                  <w:szCs w:val="20"/>
                </w:rPr>
                <w:delText>当日货币保证金占用</w:delText>
              </w:r>
            </w:del>
          </w:p>
        </w:tc>
        <w:tc>
          <w:tcPr>
            <w:tcW w:w="618" w:type="dxa"/>
            <w:tcBorders>
              <w:top w:val="nil"/>
              <w:left w:val="nil"/>
              <w:bottom w:val="single" w:sz="4" w:space="0" w:color="auto"/>
              <w:right w:val="single" w:sz="4" w:space="0" w:color="auto"/>
            </w:tcBorders>
            <w:shd w:val="clear" w:color="auto" w:fill="auto"/>
            <w:noWrap/>
            <w:vAlign w:val="center"/>
            <w:hideMark/>
          </w:tcPr>
          <w:p w14:paraId="0FB7E85E" w14:textId="5D10A1F1" w:rsidR="007003BF" w:rsidRPr="005E3BF9" w:rsidDel="00627C37" w:rsidRDefault="007003BF" w:rsidP="005E3BF9">
            <w:pPr>
              <w:widowControl/>
              <w:spacing w:line="240" w:lineRule="auto"/>
              <w:ind w:firstLineChars="0" w:firstLine="0"/>
              <w:jc w:val="left"/>
              <w:rPr>
                <w:del w:id="352" w:author="余新泰" w:date="2017-08-21T16:27:00Z"/>
                <w:rFonts w:ascii="宋体" w:eastAsia="宋体" w:hAnsi="宋体" w:cs="宋体"/>
                <w:color w:val="000000"/>
                <w:kern w:val="0"/>
                <w:sz w:val="20"/>
                <w:szCs w:val="20"/>
              </w:rPr>
            </w:pPr>
            <w:del w:id="353"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1D5A28B4" w14:textId="3C326732" w:rsidR="007003BF" w:rsidRPr="00984E1E" w:rsidDel="00627C37" w:rsidRDefault="007003BF" w:rsidP="0075261B">
            <w:pPr>
              <w:spacing w:line="240" w:lineRule="auto"/>
              <w:ind w:firstLineChars="0" w:firstLine="0"/>
              <w:rPr>
                <w:del w:id="354" w:author="余新泰" w:date="2017-08-21T16:27:00Z"/>
                <w:rFonts w:asciiTheme="minorEastAsia" w:hAnsiTheme="minorEastAsia"/>
                <w:color w:val="000000"/>
                <w:sz w:val="21"/>
                <w:szCs w:val="21"/>
              </w:rPr>
            </w:pPr>
            <w:del w:id="355" w:author="余新泰" w:date="2017-08-21T16:27:00Z">
              <w:r w:rsidDel="00627C37">
                <w:rPr>
                  <w:rFonts w:ascii="宋体" w:eastAsia="宋体" w:hAnsi="宋体" w:cs="宋体" w:hint="eastAsia"/>
                  <w:color w:val="000000"/>
                  <w:kern w:val="0"/>
                  <w:sz w:val="20"/>
                  <w:szCs w:val="20"/>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26D850F7" w14:textId="45DA54AB" w:rsidR="007E011A" w:rsidDel="00627C37" w:rsidRDefault="007003BF" w:rsidP="007E011A">
            <w:pPr>
              <w:widowControl/>
              <w:spacing w:line="240" w:lineRule="auto"/>
              <w:ind w:firstLineChars="0" w:firstLine="0"/>
              <w:jc w:val="left"/>
              <w:rPr>
                <w:del w:id="356" w:author="余新泰" w:date="2017-08-21T16:27:00Z"/>
                <w:rFonts w:ascii="宋体" w:eastAsia="宋体" w:hAnsi="宋体" w:cs="宋体"/>
                <w:color w:val="000000"/>
                <w:kern w:val="0"/>
                <w:sz w:val="20"/>
                <w:szCs w:val="20"/>
              </w:rPr>
            </w:pPr>
            <w:del w:id="357" w:author="余新泰" w:date="2017-08-21T16:27:00Z">
              <w:r w:rsidDel="00627C37">
                <w:rPr>
                  <w:rFonts w:ascii="宋体" w:eastAsia="宋体" w:hAnsi="宋体" w:cs="宋体" w:hint="eastAsia"/>
                  <w:color w:val="000000"/>
                  <w:kern w:val="0"/>
                  <w:sz w:val="20"/>
                  <w:szCs w:val="20"/>
                </w:rPr>
                <w:delText>查询结果不为空时必填</w:delText>
              </w:r>
            </w:del>
          </w:p>
          <w:p w14:paraId="53A6E9D2" w14:textId="6401877C" w:rsidR="007003BF" w:rsidRPr="00E0799C" w:rsidDel="00627C37" w:rsidRDefault="007003BF" w:rsidP="007E011A">
            <w:pPr>
              <w:widowControl/>
              <w:spacing w:line="240" w:lineRule="auto"/>
              <w:ind w:firstLineChars="0" w:firstLine="0"/>
              <w:jc w:val="left"/>
              <w:rPr>
                <w:del w:id="358" w:author="余新泰" w:date="2017-08-21T16:27:00Z"/>
                <w:rFonts w:ascii="宋体" w:eastAsia="宋体" w:hAnsi="宋体" w:cs="宋体"/>
                <w:color w:val="000000"/>
                <w:kern w:val="0"/>
                <w:sz w:val="21"/>
                <w:szCs w:val="20"/>
              </w:rPr>
            </w:pPr>
            <w:del w:id="359" w:author="余新泰" w:date="2017-08-21T16:27:00Z">
              <w:r w:rsidRPr="00E0799C" w:rsidDel="00627C37">
                <w:rPr>
                  <w:rFonts w:asciiTheme="minorEastAsia" w:hAnsiTheme="minorEastAsia" w:hint="eastAsia"/>
                  <w:i/>
                  <w:sz w:val="21"/>
                  <w:szCs w:val="21"/>
                </w:rPr>
                <w:delText>暂时不用，预留</w:delText>
              </w:r>
            </w:del>
          </w:p>
        </w:tc>
      </w:tr>
      <w:tr w:rsidR="00C3400E" w:rsidRPr="005E3BF9" w:rsidDel="00627C37" w14:paraId="66167B5A" w14:textId="6642F3D9" w:rsidTr="00EF4EB1">
        <w:trPr>
          <w:trHeight w:val="270"/>
          <w:del w:id="360"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1772FF9" w14:textId="78CB4DC3" w:rsidR="00C3400E" w:rsidRPr="005E3BF9" w:rsidDel="00627C37" w:rsidRDefault="00C3400E" w:rsidP="005E3BF9">
            <w:pPr>
              <w:widowControl/>
              <w:spacing w:line="240" w:lineRule="auto"/>
              <w:ind w:firstLineChars="0" w:firstLine="0"/>
              <w:jc w:val="left"/>
              <w:rPr>
                <w:del w:id="361" w:author="余新泰" w:date="2017-08-21T16:27:00Z"/>
                <w:rFonts w:ascii="宋体" w:eastAsia="宋体" w:hAnsi="宋体" w:cs="宋体"/>
                <w:color w:val="000000"/>
                <w:kern w:val="0"/>
                <w:sz w:val="20"/>
                <w:szCs w:val="20"/>
              </w:rPr>
            </w:pPr>
            <w:del w:id="362" w:author="余新泰" w:date="2017-08-21T16:27:00Z">
              <w:r w:rsidRPr="005E3BF9" w:rsidDel="00627C37">
                <w:rPr>
                  <w:rFonts w:ascii="宋体" w:eastAsia="宋体" w:hAnsi="宋体" w:cs="宋体" w:hint="eastAsia"/>
                  <w:color w:val="000000"/>
                  <w:kern w:val="0"/>
                  <w:sz w:val="20"/>
                  <w:szCs w:val="20"/>
                </w:rPr>
                <w:delText>F47</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64784550" w14:textId="1FAFD76E" w:rsidR="00C3400E" w:rsidRPr="005E3BF9" w:rsidDel="00627C37" w:rsidRDefault="00C3400E" w:rsidP="005E3BF9">
            <w:pPr>
              <w:widowControl/>
              <w:spacing w:line="240" w:lineRule="auto"/>
              <w:ind w:firstLineChars="0" w:firstLine="0"/>
              <w:jc w:val="left"/>
              <w:rPr>
                <w:del w:id="363" w:author="余新泰" w:date="2017-08-21T16:27:00Z"/>
                <w:rFonts w:ascii="宋体" w:eastAsia="宋体" w:hAnsi="宋体" w:cs="宋体"/>
                <w:color w:val="000000"/>
                <w:kern w:val="0"/>
                <w:sz w:val="20"/>
                <w:szCs w:val="20"/>
              </w:rPr>
            </w:pPr>
            <w:del w:id="364" w:author="余新泰" w:date="2017-08-21T16:27:00Z">
              <w:r w:rsidRPr="005E3BF9" w:rsidDel="00627C37">
                <w:rPr>
                  <w:rFonts w:ascii="宋体" w:eastAsia="宋体" w:hAnsi="宋体" w:cs="宋体" w:hint="eastAsia"/>
                  <w:color w:val="000000"/>
                  <w:kern w:val="0"/>
                  <w:sz w:val="20"/>
                  <w:szCs w:val="20"/>
                </w:rPr>
                <w:delText>lastQuotaOccupied</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7507F071" w14:textId="65685D43" w:rsidR="00C3400E" w:rsidRPr="005E3BF9" w:rsidDel="00627C37" w:rsidRDefault="00C3400E" w:rsidP="005E3BF9">
            <w:pPr>
              <w:widowControl/>
              <w:spacing w:line="240" w:lineRule="auto"/>
              <w:ind w:firstLineChars="0" w:firstLine="0"/>
              <w:jc w:val="left"/>
              <w:rPr>
                <w:del w:id="365" w:author="余新泰" w:date="2017-08-21T16:27:00Z"/>
                <w:rFonts w:ascii="宋体" w:eastAsia="宋体" w:hAnsi="宋体" w:cs="宋体"/>
                <w:color w:val="000000"/>
                <w:kern w:val="0"/>
                <w:sz w:val="20"/>
                <w:szCs w:val="20"/>
              </w:rPr>
            </w:pPr>
            <w:del w:id="366" w:author="余新泰" w:date="2017-08-21T16:27:00Z">
              <w:r w:rsidRPr="005E3BF9" w:rsidDel="00627C37">
                <w:rPr>
                  <w:rFonts w:ascii="宋体" w:eastAsia="宋体" w:hAnsi="宋体" w:cs="宋体" w:hint="eastAsia"/>
                  <w:color w:val="000000"/>
                  <w:kern w:val="0"/>
                  <w:sz w:val="20"/>
                  <w:szCs w:val="20"/>
                </w:rPr>
                <w:delText>上日额度保证金占用</w:delText>
              </w:r>
            </w:del>
          </w:p>
        </w:tc>
        <w:tc>
          <w:tcPr>
            <w:tcW w:w="618" w:type="dxa"/>
            <w:tcBorders>
              <w:top w:val="nil"/>
              <w:left w:val="nil"/>
              <w:bottom w:val="single" w:sz="4" w:space="0" w:color="auto"/>
              <w:right w:val="single" w:sz="4" w:space="0" w:color="auto"/>
            </w:tcBorders>
            <w:shd w:val="clear" w:color="auto" w:fill="auto"/>
            <w:noWrap/>
            <w:vAlign w:val="center"/>
            <w:hideMark/>
          </w:tcPr>
          <w:p w14:paraId="4CA00BD9" w14:textId="6B17FE5E" w:rsidR="00C3400E" w:rsidRPr="005E3BF9" w:rsidDel="00627C37" w:rsidRDefault="00C3400E" w:rsidP="005E3BF9">
            <w:pPr>
              <w:widowControl/>
              <w:spacing w:line="240" w:lineRule="auto"/>
              <w:ind w:firstLineChars="0" w:firstLine="0"/>
              <w:jc w:val="left"/>
              <w:rPr>
                <w:del w:id="367" w:author="余新泰" w:date="2017-08-21T16:27:00Z"/>
                <w:rFonts w:ascii="宋体" w:eastAsia="宋体" w:hAnsi="宋体" w:cs="宋体"/>
                <w:color w:val="000000"/>
                <w:kern w:val="0"/>
                <w:sz w:val="20"/>
                <w:szCs w:val="20"/>
              </w:rPr>
            </w:pPr>
            <w:del w:id="368"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32F353C8" w14:textId="436A2A4B" w:rsidR="00C3400E" w:rsidRPr="00984E1E" w:rsidDel="00627C37" w:rsidRDefault="00C3400E" w:rsidP="0075261B">
            <w:pPr>
              <w:spacing w:line="240" w:lineRule="auto"/>
              <w:ind w:firstLineChars="0" w:firstLine="0"/>
              <w:rPr>
                <w:del w:id="369" w:author="余新泰" w:date="2017-08-21T16:27:00Z"/>
                <w:rFonts w:asciiTheme="minorEastAsia" w:hAnsiTheme="minorEastAsia"/>
                <w:color w:val="000000"/>
                <w:sz w:val="21"/>
                <w:szCs w:val="21"/>
              </w:rPr>
            </w:pPr>
            <w:del w:id="370" w:author="余新泰" w:date="2017-08-21T16:27:00Z">
              <w:r w:rsidDel="00627C37">
                <w:rPr>
                  <w:rFonts w:ascii="宋体" w:eastAsia="宋体" w:hAnsi="宋体" w:cs="宋体" w:hint="eastAsia"/>
                  <w:color w:val="000000"/>
                  <w:kern w:val="0"/>
                  <w:sz w:val="20"/>
                  <w:szCs w:val="20"/>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3BE1F23A" w14:textId="2B1BD83A" w:rsidR="00C3400E" w:rsidRPr="008812E3" w:rsidDel="00627C37" w:rsidRDefault="00C3400E" w:rsidP="00FB74FD">
            <w:pPr>
              <w:widowControl/>
              <w:spacing w:line="240" w:lineRule="auto"/>
              <w:ind w:firstLineChars="0" w:firstLine="0"/>
              <w:jc w:val="left"/>
              <w:rPr>
                <w:del w:id="371" w:author="余新泰" w:date="2017-08-21T16:27:00Z"/>
                <w:rFonts w:ascii="宋体" w:eastAsia="宋体" w:hAnsi="宋体" w:cs="宋体"/>
                <w:color w:val="000000"/>
                <w:kern w:val="0"/>
                <w:sz w:val="20"/>
                <w:szCs w:val="20"/>
              </w:rPr>
            </w:pPr>
            <w:del w:id="372" w:author="余新泰" w:date="2017-08-21T16:27:00Z">
              <w:r w:rsidDel="00627C37">
                <w:rPr>
                  <w:rFonts w:ascii="宋体" w:eastAsia="宋体" w:hAnsi="宋体" w:cs="宋体" w:hint="eastAsia"/>
                  <w:color w:val="000000"/>
                  <w:kern w:val="0"/>
                  <w:sz w:val="20"/>
                  <w:szCs w:val="20"/>
                </w:rPr>
                <w:delText>查询结果不为空时必填</w:delText>
              </w:r>
            </w:del>
          </w:p>
        </w:tc>
      </w:tr>
      <w:tr w:rsidR="004F395B" w:rsidRPr="005E3BF9" w:rsidDel="00627C37" w14:paraId="20051593" w14:textId="613D6526" w:rsidTr="00EF4EB1">
        <w:trPr>
          <w:trHeight w:val="270"/>
          <w:del w:id="373"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7871533" w14:textId="3D25B6CB" w:rsidR="004F395B" w:rsidRPr="005E3BF9" w:rsidDel="00627C37" w:rsidRDefault="004F395B" w:rsidP="005E3BF9">
            <w:pPr>
              <w:widowControl/>
              <w:spacing w:line="240" w:lineRule="auto"/>
              <w:ind w:firstLineChars="0" w:firstLine="0"/>
              <w:jc w:val="left"/>
              <w:rPr>
                <w:del w:id="374" w:author="余新泰" w:date="2017-08-21T16:27:00Z"/>
                <w:rFonts w:ascii="宋体" w:eastAsia="宋体" w:hAnsi="宋体" w:cs="宋体"/>
                <w:color w:val="000000"/>
                <w:kern w:val="0"/>
                <w:sz w:val="20"/>
                <w:szCs w:val="20"/>
              </w:rPr>
            </w:pPr>
            <w:del w:id="375" w:author="余新泰" w:date="2017-08-21T16:27:00Z">
              <w:r w:rsidRPr="005E3BF9" w:rsidDel="00627C37">
                <w:rPr>
                  <w:rFonts w:ascii="宋体" w:eastAsia="宋体" w:hAnsi="宋体" w:cs="宋体" w:hint="eastAsia"/>
                  <w:color w:val="000000"/>
                  <w:kern w:val="0"/>
                  <w:sz w:val="20"/>
                  <w:szCs w:val="20"/>
                </w:rPr>
                <w:lastRenderedPageBreak/>
                <w:delText>F48</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6444EF69" w14:textId="088C54C2" w:rsidR="004F395B" w:rsidRPr="005E3BF9" w:rsidDel="00627C37" w:rsidRDefault="004F395B" w:rsidP="005E3BF9">
            <w:pPr>
              <w:widowControl/>
              <w:spacing w:line="240" w:lineRule="auto"/>
              <w:ind w:firstLineChars="0" w:firstLine="0"/>
              <w:jc w:val="left"/>
              <w:rPr>
                <w:del w:id="376" w:author="余新泰" w:date="2017-08-21T16:27:00Z"/>
                <w:rFonts w:ascii="宋体" w:eastAsia="宋体" w:hAnsi="宋体" w:cs="宋体"/>
                <w:color w:val="000000"/>
                <w:kern w:val="0"/>
                <w:sz w:val="20"/>
                <w:szCs w:val="20"/>
              </w:rPr>
            </w:pPr>
            <w:del w:id="377" w:author="余新泰" w:date="2017-08-21T16:27:00Z">
              <w:r w:rsidRPr="005E3BF9" w:rsidDel="00627C37">
                <w:rPr>
                  <w:rFonts w:ascii="宋体" w:eastAsia="宋体" w:hAnsi="宋体" w:cs="宋体" w:hint="eastAsia"/>
                  <w:color w:val="000000"/>
                  <w:kern w:val="0"/>
                  <w:sz w:val="20"/>
                  <w:szCs w:val="20"/>
                </w:rPr>
                <w:delText>todayQuotaOccupied</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43A17D97" w14:textId="267DC1F5" w:rsidR="004F395B" w:rsidRPr="005E3BF9" w:rsidDel="00627C37" w:rsidRDefault="004F395B" w:rsidP="005E3BF9">
            <w:pPr>
              <w:widowControl/>
              <w:spacing w:line="240" w:lineRule="auto"/>
              <w:ind w:firstLineChars="0" w:firstLine="0"/>
              <w:jc w:val="left"/>
              <w:rPr>
                <w:del w:id="378" w:author="余新泰" w:date="2017-08-21T16:27:00Z"/>
                <w:rFonts w:ascii="宋体" w:eastAsia="宋体" w:hAnsi="宋体" w:cs="宋体"/>
                <w:color w:val="000000"/>
                <w:kern w:val="0"/>
                <w:sz w:val="20"/>
                <w:szCs w:val="20"/>
              </w:rPr>
            </w:pPr>
            <w:del w:id="379" w:author="余新泰" w:date="2017-08-21T16:27:00Z">
              <w:r w:rsidRPr="005E3BF9" w:rsidDel="00627C37">
                <w:rPr>
                  <w:rFonts w:ascii="宋体" w:eastAsia="宋体" w:hAnsi="宋体" w:cs="宋体" w:hint="eastAsia"/>
                  <w:color w:val="000000"/>
                  <w:kern w:val="0"/>
                  <w:sz w:val="20"/>
                  <w:szCs w:val="20"/>
                </w:rPr>
                <w:delText>当日额度保证金占用</w:delText>
              </w:r>
            </w:del>
          </w:p>
        </w:tc>
        <w:tc>
          <w:tcPr>
            <w:tcW w:w="618" w:type="dxa"/>
            <w:tcBorders>
              <w:top w:val="nil"/>
              <w:left w:val="nil"/>
              <w:bottom w:val="single" w:sz="4" w:space="0" w:color="auto"/>
              <w:right w:val="single" w:sz="4" w:space="0" w:color="auto"/>
            </w:tcBorders>
            <w:shd w:val="clear" w:color="auto" w:fill="auto"/>
            <w:noWrap/>
            <w:vAlign w:val="center"/>
            <w:hideMark/>
          </w:tcPr>
          <w:p w14:paraId="255BD9A8" w14:textId="61B4C398" w:rsidR="004F395B" w:rsidRPr="005E3BF9" w:rsidDel="00627C37" w:rsidRDefault="004F395B" w:rsidP="005E3BF9">
            <w:pPr>
              <w:widowControl/>
              <w:spacing w:line="240" w:lineRule="auto"/>
              <w:ind w:firstLineChars="0" w:firstLine="0"/>
              <w:jc w:val="left"/>
              <w:rPr>
                <w:del w:id="380" w:author="余新泰" w:date="2017-08-21T16:27:00Z"/>
                <w:rFonts w:ascii="宋体" w:eastAsia="宋体" w:hAnsi="宋体" w:cs="宋体"/>
                <w:color w:val="000000"/>
                <w:kern w:val="0"/>
                <w:sz w:val="20"/>
                <w:szCs w:val="20"/>
              </w:rPr>
            </w:pPr>
            <w:del w:id="381"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4FB9C6AA" w14:textId="6BE9C52B" w:rsidR="004F395B" w:rsidRPr="00984E1E" w:rsidDel="00627C37" w:rsidRDefault="001E6540" w:rsidP="0075261B">
            <w:pPr>
              <w:spacing w:line="240" w:lineRule="auto"/>
              <w:ind w:firstLineChars="0" w:firstLine="0"/>
              <w:rPr>
                <w:del w:id="382" w:author="余新泰" w:date="2017-08-21T16:27:00Z"/>
                <w:rFonts w:asciiTheme="minorEastAsia" w:hAnsiTheme="minorEastAsia"/>
                <w:color w:val="000000"/>
                <w:sz w:val="21"/>
                <w:szCs w:val="21"/>
              </w:rPr>
            </w:pPr>
            <w:del w:id="383" w:author="余新泰" w:date="2017-08-21T16:27:00Z">
              <w:r w:rsidDel="00627C37">
                <w:rPr>
                  <w:rFonts w:asciiTheme="minorEastAsia" w:hAnsiTheme="minorEastAsia" w:hint="eastAsia"/>
                  <w:color w:val="000000"/>
                  <w:sz w:val="21"/>
                  <w:szCs w:val="21"/>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25075049" w14:textId="1AF76457" w:rsidR="007E011A" w:rsidDel="00627C37" w:rsidRDefault="001E6540" w:rsidP="007E011A">
            <w:pPr>
              <w:widowControl/>
              <w:spacing w:line="240" w:lineRule="auto"/>
              <w:ind w:firstLineChars="0" w:firstLine="0"/>
              <w:jc w:val="left"/>
              <w:rPr>
                <w:del w:id="384" w:author="余新泰" w:date="2017-08-21T16:27:00Z"/>
                <w:rFonts w:ascii="宋体" w:eastAsia="宋体" w:hAnsi="宋体" w:cs="宋体"/>
                <w:color w:val="000000"/>
                <w:kern w:val="0"/>
                <w:sz w:val="20"/>
                <w:szCs w:val="20"/>
              </w:rPr>
            </w:pPr>
            <w:del w:id="385" w:author="余新泰" w:date="2017-08-21T16:27:00Z">
              <w:r w:rsidDel="00627C37">
                <w:rPr>
                  <w:rFonts w:ascii="宋体" w:eastAsia="宋体" w:hAnsi="宋体" w:cs="宋体" w:hint="eastAsia"/>
                  <w:color w:val="000000"/>
                  <w:kern w:val="0"/>
                  <w:sz w:val="20"/>
                  <w:szCs w:val="20"/>
                </w:rPr>
                <w:delText>查询结果不为空时必填</w:delText>
              </w:r>
            </w:del>
          </w:p>
          <w:p w14:paraId="249FC2E8" w14:textId="343B47C7" w:rsidR="004F395B" w:rsidRPr="008812E3" w:rsidDel="00627C37" w:rsidRDefault="004F395B" w:rsidP="007E011A">
            <w:pPr>
              <w:widowControl/>
              <w:spacing w:line="240" w:lineRule="auto"/>
              <w:ind w:firstLineChars="0" w:firstLine="0"/>
              <w:jc w:val="left"/>
              <w:rPr>
                <w:del w:id="386" w:author="余新泰" w:date="2017-08-21T16:27:00Z"/>
                <w:rFonts w:ascii="宋体" w:eastAsia="宋体" w:hAnsi="宋体" w:cs="宋体"/>
                <w:color w:val="000000"/>
                <w:kern w:val="0"/>
                <w:sz w:val="20"/>
                <w:szCs w:val="20"/>
              </w:rPr>
            </w:pPr>
            <w:del w:id="387" w:author="余新泰" w:date="2017-08-21T16:27:00Z">
              <w:r w:rsidDel="00627C37">
                <w:rPr>
                  <w:rFonts w:cs="宋体" w:hint="eastAsia"/>
                  <w:kern w:val="0"/>
                  <w:sz w:val="20"/>
                </w:rPr>
                <w:delText>即延期市场的持仓占用保证金</w:delText>
              </w:r>
            </w:del>
          </w:p>
        </w:tc>
      </w:tr>
      <w:tr w:rsidR="004F395B" w:rsidRPr="005E3BF9" w:rsidDel="00627C37" w14:paraId="7BB63F97" w14:textId="6D2F50D6" w:rsidTr="00EF4EB1">
        <w:trPr>
          <w:trHeight w:val="270"/>
          <w:del w:id="388"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E197354" w14:textId="3A65EAD0" w:rsidR="004F395B" w:rsidRPr="005E3BF9" w:rsidDel="00627C37" w:rsidRDefault="004F395B" w:rsidP="005E3BF9">
            <w:pPr>
              <w:widowControl/>
              <w:spacing w:line="240" w:lineRule="auto"/>
              <w:ind w:firstLineChars="0" w:firstLine="0"/>
              <w:jc w:val="left"/>
              <w:rPr>
                <w:del w:id="389" w:author="余新泰" w:date="2017-08-21T16:27:00Z"/>
                <w:rFonts w:ascii="宋体" w:eastAsia="宋体" w:hAnsi="宋体" w:cs="宋体"/>
                <w:color w:val="000000"/>
                <w:kern w:val="0"/>
                <w:sz w:val="20"/>
                <w:szCs w:val="20"/>
              </w:rPr>
            </w:pPr>
            <w:del w:id="390" w:author="余新泰" w:date="2017-08-21T16:27:00Z">
              <w:r w:rsidRPr="005E3BF9" w:rsidDel="00627C37">
                <w:rPr>
                  <w:rFonts w:ascii="宋体" w:eastAsia="宋体" w:hAnsi="宋体" w:cs="宋体" w:hint="eastAsia"/>
                  <w:color w:val="000000"/>
                  <w:kern w:val="0"/>
                  <w:sz w:val="20"/>
                  <w:szCs w:val="20"/>
                </w:rPr>
                <w:delText>F08</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316A4FEF" w14:textId="2CE756E6" w:rsidR="004F395B" w:rsidRPr="005E3BF9" w:rsidDel="00627C37" w:rsidRDefault="004F395B" w:rsidP="005E3BF9">
            <w:pPr>
              <w:widowControl/>
              <w:spacing w:line="240" w:lineRule="auto"/>
              <w:ind w:firstLineChars="0" w:firstLine="0"/>
              <w:jc w:val="left"/>
              <w:rPr>
                <w:del w:id="391" w:author="余新泰" w:date="2017-08-21T16:27:00Z"/>
                <w:rFonts w:ascii="宋体" w:eastAsia="宋体" w:hAnsi="宋体" w:cs="宋体"/>
                <w:color w:val="000000"/>
                <w:kern w:val="0"/>
                <w:sz w:val="20"/>
                <w:szCs w:val="20"/>
              </w:rPr>
            </w:pPr>
            <w:del w:id="392" w:author="余新泰" w:date="2017-08-21T16:27:00Z">
              <w:r w:rsidRPr="005E3BF9" w:rsidDel="00627C37">
                <w:rPr>
                  <w:rFonts w:ascii="宋体" w:eastAsia="宋体" w:hAnsi="宋体" w:cs="宋体" w:hint="eastAsia"/>
                  <w:color w:val="000000"/>
                  <w:kern w:val="0"/>
                  <w:sz w:val="20"/>
                  <w:szCs w:val="20"/>
                </w:rPr>
                <w:delText>cashFrozen</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56894563" w14:textId="34D8055E" w:rsidR="004F395B" w:rsidRPr="005E3BF9" w:rsidDel="00627C37" w:rsidRDefault="004F395B" w:rsidP="005E3BF9">
            <w:pPr>
              <w:widowControl/>
              <w:spacing w:line="240" w:lineRule="auto"/>
              <w:ind w:firstLineChars="0" w:firstLine="0"/>
              <w:jc w:val="left"/>
              <w:rPr>
                <w:del w:id="393" w:author="余新泰" w:date="2017-08-21T16:27:00Z"/>
                <w:rFonts w:ascii="宋体" w:eastAsia="宋体" w:hAnsi="宋体" w:cs="宋体"/>
                <w:color w:val="000000"/>
                <w:kern w:val="0"/>
                <w:sz w:val="20"/>
                <w:szCs w:val="20"/>
              </w:rPr>
            </w:pPr>
            <w:del w:id="394" w:author="余新泰" w:date="2017-08-21T16:27:00Z">
              <w:r w:rsidRPr="005E3BF9" w:rsidDel="00627C37">
                <w:rPr>
                  <w:rFonts w:ascii="宋体" w:eastAsia="宋体" w:hAnsi="宋体" w:cs="宋体" w:hint="eastAsia"/>
                  <w:color w:val="000000"/>
                  <w:kern w:val="0"/>
                  <w:sz w:val="20"/>
                  <w:szCs w:val="20"/>
                </w:rPr>
                <w:delText>货币冻结保证金</w:delText>
              </w:r>
            </w:del>
          </w:p>
        </w:tc>
        <w:tc>
          <w:tcPr>
            <w:tcW w:w="618" w:type="dxa"/>
            <w:tcBorders>
              <w:top w:val="nil"/>
              <w:left w:val="nil"/>
              <w:bottom w:val="single" w:sz="4" w:space="0" w:color="auto"/>
              <w:right w:val="single" w:sz="4" w:space="0" w:color="auto"/>
            </w:tcBorders>
            <w:shd w:val="clear" w:color="auto" w:fill="auto"/>
            <w:noWrap/>
            <w:vAlign w:val="center"/>
            <w:hideMark/>
          </w:tcPr>
          <w:p w14:paraId="6B37BE54" w14:textId="273E4188" w:rsidR="004F395B" w:rsidRPr="005E3BF9" w:rsidDel="00627C37" w:rsidRDefault="004F395B" w:rsidP="005E3BF9">
            <w:pPr>
              <w:widowControl/>
              <w:spacing w:line="240" w:lineRule="auto"/>
              <w:ind w:firstLineChars="0" w:firstLine="0"/>
              <w:jc w:val="left"/>
              <w:rPr>
                <w:del w:id="395" w:author="余新泰" w:date="2017-08-21T16:27:00Z"/>
                <w:rFonts w:ascii="宋体" w:eastAsia="宋体" w:hAnsi="宋体" w:cs="宋体"/>
                <w:color w:val="000000"/>
                <w:kern w:val="0"/>
                <w:sz w:val="20"/>
                <w:szCs w:val="20"/>
              </w:rPr>
            </w:pPr>
            <w:del w:id="396"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548D94C6" w14:textId="29613F37" w:rsidR="004F395B" w:rsidRPr="00984E1E" w:rsidDel="00627C37" w:rsidRDefault="001E6540" w:rsidP="0075261B">
            <w:pPr>
              <w:spacing w:line="240" w:lineRule="auto"/>
              <w:ind w:firstLineChars="0" w:firstLine="0"/>
              <w:rPr>
                <w:del w:id="397" w:author="余新泰" w:date="2017-08-21T16:27:00Z"/>
                <w:rFonts w:asciiTheme="minorEastAsia" w:hAnsiTheme="minorEastAsia"/>
                <w:color w:val="000000"/>
                <w:sz w:val="21"/>
                <w:szCs w:val="21"/>
              </w:rPr>
            </w:pPr>
            <w:del w:id="398" w:author="余新泰" w:date="2017-08-21T16:27:00Z">
              <w:r w:rsidDel="00627C37">
                <w:rPr>
                  <w:rFonts w:asciiTheme="minorEastAsia" w:hAnsiTheme="minorEastAsia" w:hint="eastAsia"/>
                  <w:color w:val="000000"/>
                  <w:sz w:val="21"/>
                  <w:szCs w:val="21"/>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56915E4C" w14:textId="5C486588" w:rsidR="007E011A" w:rsidDel="00627C37" w:rsidRDefault="001E6540" w:rsidP="007E011A">
            <w:pPr>
              <w:widowControl/>
              <w:spacing w:line="240" w:lineRule="auto"/>
              <w:ind w:firstLineChars="0" w:firstLine="0"/>
              <w:jc w:val="left"/>
              <w:rPr>
                <w:del w:id="399" w:author="余新泰" w:date="2017-08-21T16:27:00Z"/>
                <w:rFonts w:ascii="宋体" w:eastAsia="宋体" w:hAnsi="宋体" w:cs="宋体"/>
                <w:color w:val="000000"/>
                <w:kern w:val="0"/>
                <w:sz w:val="20"/>
                <w:szCs w:val="20"/>
              </w:rPr>
            </w:pPr>
            <w:del w:id="400" w:author="余新泰" w:date="2017-08-21T16:27:00Z">
              <w:r w:rsidDel="00627C37">
                <w:rPr>
                  <w:rFonts w:ascii="宋体" w:eastAsia="宋体" w:hAnsi="宋体" w:cs="宋体" w:hint="eastAsia"/>
                  <w:color w:val="000000"/>
                  <w:kern w:val="0"/>
                  <w:sz w:val="20"/>
                  <w:szCs w:val="20"/>
                </w:rPr>
                <w:delText>查询结果不为空时必填</w:delText>
              </w:r>
            </w:del>
          </w:p>
          <w:p w14:paraId="21DB78CE" w14:textId="26F702B3" w:rsidR="004F395B" w:rsidRPr="00E0799C" w:rsidDel="00627C37" w:rsidRDefault="004F395B" w:rsidP="007E011A">
            <w:pPr>
              <w:widowControl/>
              <w:spacing w:line="240" w:lineRule="auto"/>
              <w:ind w:firstLineChars="0" w:firstLine="0"/>
              <w:jc w:val="left"/>
              <w:rPr>
                <w:del w:id="401" w:author="余新泰" w:date="2017-08-21T16:27:00Z"/>
                <w:rFonts w:ascii="宋体" w:eastAsia="宋体" w:hAnsi="宋体" w:cs="宋体"/>
                <w:color w:val="000000"/>
                <w:kern w:val="0"/>
                <w:sz w:val="21"/>
                <w:szCs w:val="20"/>
              </w:rPr>
            </w:pPr>
            <w:del w:id="402" w:author="余新泰" w:date="2017-08-21T16:27:00Z">
              <w:r w:rsidRPr="00E0799C" w:rsidDel="00627C37">
                <w:rPr>
                  <w:rFonts w:asciiTheme="minorEastAsia" w:hAnsiTheme="minorEastAsia" w:hint="eastAsia"/>
                  <w:i/>
                  <w:sz w:val="21"/>
                  <w:szCs w:val="21"/>
                </w:rPr>
                <w:delText>暂时不用，预留</w:delText>
              </w:r>
            </w:del>
          </w:p>
        </w:tc>
      </w:tr>
      <w:tr w:rsidR="004F395B" w:rsidRPr="005E3BF9" w:rsidDel="00627C37" w14:paraId="5F98FE5E" w14:textId="4F76A8E1" w:rsidTr="00EF4EB1">
        <w:trPr>
          <w:trHeight w:val="270"/>
          <w:del w:id="403"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9B26C02" w14:textId="7FC29B52" w:rsidR="004F395B" w:rsidRPr="005E3BF9" w:rsidDel="00627C37" w:rsidRDefault="004F395B" w:rsidP="005E3BF9">
            <w:pPr>
              <w:widowControl/>
              <w:spacing w:line="240" w:lineRule="auto"/>
              <w:ind w:firstLineChars="0" w:firstLine="0"/>
              <w:jc w:val="left"/>
              <w:rPr>
                <w:del w:id="404" w:author="余新泰" w:date="2017-08-21T16:27:00Z"/>
                <w:rFonts w:ascii="宋体" w:eastAsia="宋体" w:hAnsi="宋体" w:cs="宋体"/>
                <w:color w:val="000000"/>
                <w:kern w:val="0"/>
                <w:sz w:val="20"/>
                <w:szCs w:val="20"/>
              </w:rPr>
            </w:pPr>
            <w:del w:id="405" w:author="余新泰" w:date="2017-08-21T16:27:00Z">
              <w:r w:rsidRPr="005E3BF9" w:rsidDel="00627C37">
                <w:rPr>
                  <w:rFonts w:ascii="宋体" w:eastAsia="宋体" w:hAnsi="宋体" w:cs="宋体" w:hint="eastAsia"/>
                  <w:color w:val="000000"/>
                  <w:kern w:val="0"/>
                  <w:sz w:val="20"/>
                  <w:szCs w:val="20"/>
                </w:rPr>
                <w:delText>F49</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6CE64EC8" w14:textId="54734574" w:rsidR="004F395B" w:rsidRPr="005E3BF9" w:rsidDel="00627C37" w:rsidRDefault="004F395B" w:rsidP="005E3BF9">
            <w:pPr>
              <w:widowControl/>
              <w:spacing w:line="240" w:lineRule="auto"/>
              <w:ind w:firstLineChars="0" w:firstLine="0"/>
              <w:jc w:val="left"/>
              <w:rPr>
                <w:del w:id="406" w:author="余新泰" w:date="2017-08-21T16:27:00Z"/>
                <w:rFonts w:ascii="宋体" w:eastAsia="宋体" w:hAnsi="宋体" w:cs="宋体"/>
                <w:color w:val="000000"/>
                <w:kern w:val="0"/>
                <w:sz w:val="20"/>
                <w:szCs w:val="20"/>
              </w:rPr>
            </w:pPr>
            <w:del w:id="407" w:author="余新泰" w:date="2017-08-21T16:27:00Z">
              <w:r w:rsidRPr="005E3BF9" w:rsidDel="00627C37">
                <w:rPr>
                  <w:rFonts w:ascii="宋体" w:eastAsia="宋体" w:hAnsi="宋体" w:cs="宋体" w:hint="eastAsia"/>
                  <w:color w:val="000000"/>
                  <w:kern w:val="0"/>
                  <w:sz w:val="20"/>
                  <w:szCs w:val="20"/>
                </w:rPr>
                <w:delText>quotaFrozen</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5A69487D" w14:textId="5889C684" w:rsidR="004F395B" w:rsidRPr="005E3BF9" w:rsidDel="00627C37" w:rsidRDefault="004F395B" w:rsidP="005E3BF9">
            <w:pPr>
              <w:widowControl/>
              <w:spacing w:line="240" w:lineRule="auto"/>
              <w:ind w:firstLineChars="0" w:firstLine="0"/>
              <w:jc w:val="left"/>
              <w:rPr>
                <w:del w:id="408" w:author="余新泰" w:date="2017-08-21T16:27:00Z"/>
                <w:rFonts w:ascii="宋体" w:eastAsia="宋体" w:hAnsi="宋体" w:cs="宋体"/>
                <w:color w:val="000000"/>
                <w:kern w:val="0"/>
                <w:sz w:val="20"/>
                <w:szCs w:val="20"/>
              </w:rPr>
            </w:pPr>
            <w:del w:id="409" w:author="余新泰" w:date="2017-08-21T16:27:00Z">
              <w:r w:rsidRPr="005E3BF9" w:rsidDel="00627C37">
                <w:rPr>
                  <w:rFonts w:ascii="宋体" w:eastAsia="宋体" w:hAnsi="宋体" w:cs="宋体" w:hint="eastAsia"/>
                  <w:color w:val="000000"/>
                  <w:kern w:val="0"/>
                  <w:sz w:val="20"/>
                  <w:szCs w:val="20"/>
                </w:rPr>
                <w:delText>额度冻结保证金</w:delText>
              </w:r>
            </w:del>
          </w:p>
        </w:tc>
        <w:tc>
          <w:tcPr>
            <w:tcW w:w="618" w:type="dxa"/>
            <w:tcBorders>
              <w:top w:val="nil"/>
              <w:left w:val="nil"/>
              <w:bottom w:val="single" w:sz="4" w:space="0" w:color="auto"/>
              <w:right w:val="single" w:sz="4" w:space="0" w:color="auto"/>
            </w:tcBorders>
            <w:shd w:val="clear" w:color="auto" w:fill="auto"/>
            <w:noWrap/>
            <w:vAlign w:val="center"/>
            <w:hideMark/>
          </w:tcPr>
          <w:p w14:paraId="140ECABD" w14:textId="4223DD7B" w:rsidR="004F395B" w:rsidRPr="005E3BF9" w:rsidDel="00627C37" w:rsidRDefault="004F395B" w:rsidP="005E3BF9">
            <w:pPr>
              <w:widowControl/>
              <w:spacing w:line="240" w:lineRule="auto"/>
              <w:ind w:firstLineChars="0" w:firstLine="0"/>
              <w:jc w:val="left"/>
              <w:rPr>
                <w:del w:id="410" w:author="余新泰" w:date="2017-08-21T16:27:00Z"/>
                <w:rFonts w:ascii="宋体" w:eastAsia="宋体" w:hAnsi="宋体" w:cs="宋体"/>
                <w:color w:val="000000"/>
                <w:kern w:val="0"/>
                <w:sz w:val="20"/>
                <w:szCs w:val="20"/>
              </w:rPr>
            </w:pPr>
            <w:del w:id="411"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16847AA5" w14:textId="6490FE15" w:rsidR="004F395B" w:rsidRPr="00984E1E" w:rsidDel="00627C37" w:rsidRDefault="007003BF" w:rsidP="0075261B">
            <w:pPr>
              <w:spacing w:line="240" w:lineRule="auto"/>
              <w:ind w:firstLineChars="0" w:firstLine="0"/>
              <w:rPr>
                <w:del w:id="412" w:author="余新泰" w:date="2017-08-21T16:27:00Z"/>
                <w:rFonts w:asciiTheme="minorEastAsia" w:hAnsiTheme="minorEastAsia"/>
                <w:color w:val="000000"/>
                <w:sz w:val="21"/>
                <w:szCs w:val="21"/>
              </w:rPr>
            </w:pPr>
            <w:del w:id="413" w:author="余新泰" w:date="2017-08-21T16:27:00Z">
              <w:r w:rsidDel="00627C37">
                <w:rPr>
                  <w:rFonts w:asciiTheme="minorEastAsia" w:hAnsiTheme="minorEastAsia" w:hint="eastAsia"/>
                  <w:color w:val="000000"/>
                  <w:sz w:val="21"/>
                  <w:szCs w:val="21"/>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7361D871" w14:textId="585BA242" w:rsidR="007E011A" w:rsidDel="00627C37" w:rsidRDefault="007003BF" w:rsidP="007E011A">
            <w:pPr>
              <w:widowControl/>
              <w:spacing w:line="240" w:lineRule="auto"/>
              <w:ind w:firstLineChars="0" w:firstLine="0"/>
              <w:jc w:val="left"/>
              <w:rPr>
                <w:del w:id="414" w:author="余新泰" w:date="2017-08-21T16:27:00Z"/>
                <w:rFonts w:ascii="宋体" w:eastAsia="宋体" w:hAnsi="宋体" w:cs="宋体"/>
                <w:color w:val="000000"/>
                <w:kern w:val="0"/>
                <w:sz w:val="20"/>
                <w:szCs w:val="20"/>
              </w:rPr>
            </w:pPr>
            <w:del w:id="415" w:author="余新泰" w:date="2017-08-21T16:27:00Z">
              <w:r w:rsidDel="00627C37">
                <w:rPr>
                  <w:rFonts w:ascii="宋体" w:eastAsia="宋体" w:hAnsi="宋体" w:cs="宋体" w:hint="eastAsia"/>
                  <w:color w:val="000000"/>
                  <w:kern w:val="0"/>
                  <w:sz w:val="20"/>
                  <w:szCs w:val="20"/>
                </w:rPr>
                <w:delText>查询结果不为空时必填</w:delText>
              </w:r>
            </w:del>
          </w:p>
          <w:p w14:paraId="0BB9525A" w14:textId="37DDB507" w:rsidR="004F395B" w:rsidRPr="008812E3" w:rsidDel="00627C37" w:rsidRDefault="004F395B" w:rsidP="007E011A">
            <w:pPr>
              <w:widowControl/>
              <w:spacing w:line="240" w:lineRule="auto"/>
              <w:ind w:firstLineChars="0" w:firstLine="0"/>
              <w:jc w:val="left"/>
              <w:rPr>
                <w:del w:id="416" w:author="余新泰" w:date="2017-08-21T16:27:00Z"/>
                <w:rFonts w:ascii="宋体" w:eastAsia="宋体" w:hAnsi="宋体" w:cs="宋体"/>
                <w:color w:val="000000"/>
                <w:kern w:val="0"/>
                <w:sz w:val="20"/>
                <w:szCs w:val="20"/>
              </w:rPr>
            </w:pPr>
            <w:del w:id="417" w:author="余新泰" w:date="2017-08-21T16:27:00Z">
              <w:r w:rsidDel="00627C37">
                <w:rPr>
                  <w:rFonts w:cs="宋体" w:hint="eastAsia"/>
                  <w:kern w:val="0"/>
                  <w:sz w:val="20"/>
                </w:rPr>
                <w:delText>即延期市场的报单冻结保证金</w:delText>
              </w:r>
            </w:del>
          </w:p>
        </w:tc>
      </w:tr>
      <w:tr w:rsidR="001E6540" w:rsidRPr="005E3BF9" w:rsidDel="00627C37" w14:paraId="41F37EC6" w14:textId="7AE01ADD" w:rsidTr="00EF4EB1">
        <w:trPr>
          <w:trHeight w:val="270"/>
          <w:del w:id="418"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B63346B" w14:textId="3D2F98A2" w:rsidR="001E6540" w:rsidRPr="005E3BF9" w:rsidDel="00627C37" w:rsidRDefault="001E6540" w:rsidP="005E3BF9">
            <w:pPr>
              <w:widowControl/>
              <w:spacing w:line="240" w:lineRule="auto"/>
              <w:ind w:firstLineChars="0" w:firstLine="0"/>
              <w:jc w:val="left"/>
              <w:rPr>
                <w:del w:id="419" w:author="余新泰" w:date="2017-08-21T16:27:00Z"/>
                <w:rFonts w:ascii="宋体" w:eastAsia="宋体" w:hAnsi="宋体" w:cs="宋体"/>
                <w:color w:val="000000"/>
                <w:kern w:val="0"/>
                <w:sz w:val="20"/>
                <w:szCs w:val="20"/>
              </w:rPr>
            </w:pPr>
            <w:del w:id="420" w:author="余新泰" w:date="2017-08-21T16:27:00Z">
              <w:r w:rsidRPr="005E3BF9" w:rsidDel="00627C37">
                <w:rPr>
                  <w:rFonts w:ascii="宋体" w:eastAsia="宋体" w:hAnsi="宋体" w:cs="宋体" w:hint="eastAsia"/>
                  <w:color w:val="000000"/>
                  <w:kern w:val="0"/>
                  <w:sz w:val="20"/>
                  <w:szCs w:val="20"/>
                </w:rPr>
                <w:delText>F61</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77DE9F4B" w14:textId="0F5C3717" w:rsidR="001E6540" w:rsidRPr="005E3BF9" w:rsidDel="00627C37" w:rsidRDefault="001E6540" w:rsidP="005E3BF9">
            <w:pPr>
              <w:widowControl/>
              <w:spacing w:line="240" w:lineRule="auto"/>
              <w:ind w:firstLineChars="0" w:firstLine="0"/>
              <w:jc w:val="left"/>
              <w:rPr>
                <w:del w:id="421" w:author="余新泰" w:date="2017-08-21T16:27:00Z"/>
                <w:rFonts w:ascii="宋体" w:eastAsia="宋体" w:hAnsi="宋体" w:cs="宋体"/>
                <w:color w:val="000000"/>
                <w:kern w:val="0"/>
                <w:sz w:val="20"/>
                <w:szCs w:val="20"/>
              </w:rPr>
            </w:pPr>
            <w:del w:id="422" w:author="余新泰" w:date="2017-08-21T16:27:00Z">
              <w:r w:rsidRPr="005E3BF9" w:rsidDel="00627C37">
                <w:rPr>
                  <w:rFonts w:ascii="宋体" w:eastAsia="宋体" w:hAnsi="宋体" w:cs="宋体" w:hint="eastAsia"/>
                  <w:color w:val="000000"/>
                  <w:kern w:val="0"/>
                  <w:sz w:val="20"/>
                  <w:szCs w:val="20"/>
                </w:rPr>
                <w:delText>profit</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329209D1" w14:textId="01F203E9" w:rsidR="001E6540" w:rsidRPr="005E3BF9" w:rsidDel="00627C37" w:rsidRDefault="001E6540" w:rsidP="005E3BF9">
            <w:pPr>
              <w:widowControl/>
              <w:spacing w:line="240" w:lineRule="auto"/>
              <w:ind w:firstLineChars="0" w:firstLine="0"/>
              <w:jc w:val="left"/>
              <w:rPr>
                <w:del w:id="423" w:author="余新泰" w:date="2017-08-21T16:27:00Z"/>
                <w:rFonts w:ascii="宋体" w:eastAsia="宋体" w:hAnsi="宋体" w:cs="宋体"/>
                <w:color w:val="000000"/>
                <w:kern w:val="0"/>
                <w:sz w:val="20"/>
                <w:szCs w:val="20"/>
              </w:rPr>
            </w:pPr>
            <w:del w:id="424" w:author="余新泰" w:date="2017-08-21T16:27:00Z">
              <w:r w:rsidRPr="005E3BF9" w:rsidDel="00627C37">
                <w:rPr>
                  <w:rFonts w:ascii="宋体" w:eastAsia="宋体" w:hAnsi="宋体" w:cs="宋体" w:hint="eastAsia"/>
                  <w:color w:val="000000"/>
                  <w:kern w:val="0"/>
                  <w:sz w:val="20"/>
                  <w:szCs w:val="20"/>
                </w:rPr>
                <w:delText>盈亏</w:delText>
              </w:r>
            </w:del>
          </w:p>
        </w:tc>
        <w:tc>
          <w:tcPr>
            <w:tcW w:w="618" w:type="dxa"/>
            <w:tcBorders>
              <w:top w:val="nil"/>
              <w:left w:val="nil"/>
              <w:bottom w:val="single" w:sz="4" w:space="0" w:color="auto"/>
              <w:right w:val="single" w:sz="4" w:space="0" w:color="auto"/>
            </w:tcBorders>
            <w:shd w:val="clear" w:color="auto" w:fill="auto"/>
            <w:noWrap/>
            <w:vAlign w:val="center"/>
            <w:hideMark/>
          </w:tcPr>
          <w:p w14:paraId="278F5D49" w14:textId="7B38AD03" w:rsidR="001E6540" w:rsidRPr="005E3BF9" w:rsidDel="00627C37" w:rsidRDefault="001E6540" w:rsidP="005E3BF9">
            <w:pPr>
              <w:widowControl/>
              <w:spacing w:line="240" w:lineRule="auto"/>
              <w:ind w:firstLineChars="0" w:firstLine="0"/>
              <w:jc w:val="left"/>
              <w:rPr>
                <w:del w:id="425" w:author="余新泰" w:date="2017-08-21T16:27:00Z"/>
                <w:rFonts w:ascii="宋体" w:eastAsia="宋体" w:hAnsi="宋体" w:cs="宋体"/>
                <w:color w:val="000000"/>
                <w:kern w:val="0"/>
                <w:sz w:val="20"/>
                <w:szCs w:val="20"/>
              </w:rPr>
            </w:pPr>
            <w:del w:id="426"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41FA8280" w14:textId="18D56487" w:rsidR="001E6540" w:rsidRPr="00984E1E" w:rsidDel="00627C37" w:rsidRDefault="001E6540" w:rsidP="0075261B">
            <w:pPr>
              <w:spacing w:line="240" w:lineRule="auto"/>
              <w:ind w:firstLineChars="0" w:firstLine="0"/>
              <w:rPr>
                <w:del w:id="427" w:author="余新泰" w:date="2017-08-21T16:27:00Z"/>
                <w:rFonts w:asciiTheme="minorEastAsia" w:hAnsiTheme="minorEastAsia"/>
                <w:color w:val="000000"/>
                <w:sz w:val="21"/>
                <w:szCs w:val="21"/>
              </w:rPr>
            </w:pPr>
            <w:del w:id="428" w:author="余新泰" w:date="2017-08-21T16:27:00Z">
              <w:r w:rsidDel="00627C37">
                <w:rPr>
                  <w:rFonts w:ascii="宋体" w:eastAsia="宋体" w:hAnsi="宋体" w:cs="宋体" w:hint="eastAsia"/>
                  <w:color w:val="000000"/>
                  <w:kern w:val="0"/>
                  <w:sz w:val="20"/>
                  <w:szCs w:val="20"/>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426D3F31" w14:textId="04626519" w:rsidR="007E011A" w:rsidDel="00627C37" w:rsidRDefault="001E6540" w:rsidP="007E011A">
            <w:pPr>
              <w:widowControl/>
              <w:spacing w:line="240" w:lineRule="auto"/>
              <w:ind w:firstLineChars="0" w:firstLine="0"/>
              <w:jc w:val="left"/>
              <w:rPr>
                <w:del w:id="429" w:author="余新泰" w:date="2017-08-21T16:27:00Z"/>
                <w:rFonts w:ascii="宋体" w:eastAsia="宋体" w:hAnsi="宋体" w:cs="宋体"/>
                <w:color w:val="000000"/>
                <w:kern w:val="0"/>
                <w:sz w:val="20"/>
                <w:szCs w:val="20"/>
              </w:rPr>
            </w:pPr>
            <w:del w:id="430" w:author="余新泰" w:date="2017-08-21T16:27:00Z">
              <w:r w:rsidDel="00627C37">
                <w:rPr>
                  <w:rFonts w:ascii="宋体" w:eastAsia="宋体" w:hAnsi="宋体" w:cs="宋体" w:hint="eastAsia"/>
                  <w:color w:val="000000"/>
                  <w:kern w:val="0"/>
                  <w:sz w:val="20"/>
                  <w:szCs w:val="20"/>
                </w:rPr>
                <w:delText>查询结果不为空时必填</w:delText>
              </w:r>
            </w:del>
          </w:p>
          <w:p w14:paraId="741E1AB5" w14:textId="53443633" w:rsidR="001E6540" w:rsidRPr="008812E3" w:rsidDel="00627C37" w:rsidRDefault="001E6540" w:rsidP="007E011A">
            <w:pPr>
              <w:widowControl/>
              <w:spacing w:line="240" w:lineRule="auto"/>
              <w:ind w:firstLineChars="0" w:firstLine="0"/>
              <w:jc w:val="left"/>
              <w:rPr>
                <w:del w:id="431" w:author="余新泰" w:date="2017-08-21T16:27:00Z"/>
                <w:rFonts w:ascii="宋体" w:eastAsia="宋体" w:hAnsi="宋体" w:cs="宋体"/>
                <w:color w:val="000000"/>
                <w:kern w:val="0"/>
                <w:sz w:val="20"/>
                <w:szCs w:val="20"/>
              </w:rPr>
            </w:pPr>
            <w:del w:id="432" w:author="余新泰" w:date="2017-08-21T16:27:00Z">
              <w:r w:rsidDel="00627C37">
                <w:rPr>
                  <w:rFonts w:cs="宋体" w:hint="eastAsia"/>
                  <w:kern w:val="0"/>
                  <w:sz w:val="20"/>
                </w:rPr>
                <w:delText>延期市场的盈亏，盘中为</w:delText>
              </w:r>
              <w:r w:rsidDel="00627C37">
                <w:rPr>
                  <w:rFonts w:cs="宋体" w:hint="eastAsia"/>
                  <w:kern w:val="0"/>
                  <w:sz w:val="20"/>
                </w:rPr>
                <w:delText>0</w:delText>
              </w:r>
            </w:del>
          </w:p>
        </w:tc>
      </w:tr>
      <w:tr w:rsidR="001E6540" w:rsidRPr="005E3BF9" w:rsidDel="00627C37" w14:paraId="42B7282F" w14:textId="32FF06CA" w:rsidTr="00EF4EB1">
        <w:trPr>
          <w:trHeight w:val="270"/>
          <w:del w:id="433"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55356DC" w14:textId="275DF2DE" w:rsidR="001E6540" w:rsidRPr="005E3BF9" w:rsidDel="00627C37" w:rsidRDefault="001E6540" w:rsidP="005E3BF9">
            <w:pPr>
              <w:widowControl/>
              <w:spacing w:line="240" w:lineRule="auto"/>
              <w:ind w:firstLineChars="0" w:firstLine="0"/>
              <w:jc w:val="left"/>
              <w:rPr>
                <w:del w:id="434" w:author="余新泰" w:date="2017-08-21T16:27:00Z"/>
                <w:rFonts w:ascii="宋体" w:eastAsia="宋体" w:hAnsi="宋体" w:cs="宋体"/>
                <w:color w:val="000000"/>
                <w:kern w:val="0"/>
                <w:sz w:val="20"/>
                <w:szCs w:val="20"/>
              </w:rPr>
            </w:pPr>
            <w:del w:id="435" w:author="余新泰" w:date="2017-08-21T16:27:00Z">
              <w:r w:rsidRPr="005E3BF9" w:rsidDel="00627C37">
                <w:rPr>
                  <w:rFonts w:ascii="宋体" w:eastAsia="宋体" w:hAnsi="宋体" w:cs="宋体" w:hint="eastAsia"/>
                  <w:color w:val="000000"/>
                  <w:kern w:val="0"/>
                  <w:sz w:val="20"/>
                  <w:szCs w:val="20"/>
                </w:rPr>
                <w:delText>F09</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59380319" w14:textId="22E48D11" w:rsidR="001E6540" w:rsidRPr="005E3BF9" w:rsidDel="00627C37" w:rsidRDefault="001E6540" w:rsidP="005E3BF9">
            <w:pPr>
              <w:widowControl/>
              <w:spacing w:line="240" w:lineRule="auto"/>
              <w:ind w:firstLineChars="0" w:firstLine="0"/>
              <w:jc w:val="left"/>
              <w:rPr>
                <w:del w:id="436" w:author="余新泰" w:date="2017-08-21T16:27:00Z"/>
                <w:rFonts w:ascii="宋体" w:eastAsia="宋体" w:hAnsi="宋体" w:cs="宋体"/>
                <w:color w:val="000000"/>
                <w:kern w:val="0"/>
                <w:sz w:val="20"/>
                <w:szCs w:val="20"/>
              </w:rPr>
            </w:pPr>
            <w:del w:id="437" w:author="余新泰" w:date="2017-08-21T16:27:00Z">
              <w:r w:rsidRPr="005E3BF9" w:rsidDel="00627C37">
                <w:rPr>
                  <w:rFonts w:ascii="宋体" w:eastAsia="宋体" w:hAnsi="宋体" w:cs="宋体" w:hint="eastAsia"/>
                  <w:color w:val="000000"/>
                  <w:kern w:val="0"/>
                  <w:sz w:val="20"/>
                  <w:szCs w:val="20"/>
                </w:rPr>
                <w:delText>todayIn</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54DBB35E" w14:textId="086A26C6" w:rsidR="001E6540" w:rsidRPr="005E3BF9" w:rsidDel="00627C37" w:rsidRDefault="001E6540" w:rsidP="005E3BF9">
            <w:pPr>
              <w:widowControl/>
              <w:spacing w:line="240" w:lineRule="auto"/>
              <w:ind w:firstLineChars="0" w:firstLine="0"/>
              <w:jc w:val="left"/>
              <w:rPr>
                <w:del w:id="438" w:author="余新泰" w:date="2017-08-21T16:27:00Z"/>
                <w:rFonts w:ascii="宋体" w:eastAsia="宋体" w:hAnsi="宋体" w:cs="宋体"/>
                <w:color w:val="000000"/>
                <w:kern w:val="0"/>
                <w:sz w:val="20"/>
                <w:szCs w:val="20"/>
              </w:rPr>
            </w:pPr>
            <w:del w:id="439" w:author="余新泰" w:date="2017-08-21T16:27:00Z">
              <w:r w:rsidRPr="005E3BF9" w:rsidDel="00627C37">
                <w:rPr>
                  <w:rFonts w:ascii="宋体" w:eastAsia="宋体" w:hAnsi="宋体" w:cs="宋体" w:hint="eastAsia"/>
                  <w:color w:val="000000"/>
                  <w:kern w:val="0"/>
                  <w:sz w:val="20"/>
                  <w:szCs w:val="20"/>
                </w:rPr>
                <w:delText>当日入金</w:delText>
              </w:r>
            </w:del>
          </w:p>
        </w:tc>
        <w:tc>
          <w:tcPr>
            <w:tcW w:w="618" w:type="dxa"/>
            <w:tcBorders>
              <w:top w:val="nil"/>
              <w:left w:val="nil"/>
              <w:bottom w:val="single" w:sz="4" w:space="0" w:color="auto"/>
              <w:right w:val="single" w:sz="4" w:space="0" w:color="auto"/>
            </w:tcBorders>
            <w:shd w:val="clear" w:color="auto" w:fill="auto"/>
            <w:noWrap/>
            <w:vAlign w:val="center"/>
            <w:hideMark/>
          </w:tcPr>
          <w:p w14:paraId="0B7CFC76" w14:textId="173A3DDF" w:rsidR="001E6540" w:rsidRPr="005E3BF9" w:rsidDel="00627C37" w:rsidRDefault="001E6540" w:rsidP="005E3BF9">
            <w:pPr>
              <w:widowControl/>
              <w:spacing w:line="240" w:lineRule="auto"/>
              <w:ind w:firstLineChars="0" w:firstLine="0"/>
              <w:jc w:val="left"/>
              <w:rPr>
                <w:del w:id="440" w:author="余新泰" w:date="2017-08-21T16:27:00Z"/>
                <w:rFonts w:ascii="宋体" w:eastAsia="宋体" w:hAnsi="宋体" w:cs="宋体"/>
                <w:color w:val="000000"/>
                <w:kern w:val="0"/>
                <w:sz w:val="20"/>
                <w:szCs w:val="20"/>
              </w:rPr>
            </w:pPr>
            <w:del w:id="441"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54EDF024" w14:textId="112BA2B1" w:rsidR="001E6540" w:rsidRPr="00984E1E" w:rsidDel="00627C37" w:rsidRDefault="001E6540" w:rsidP="0075261B">
            <w:pPr>
              <w:spacing w:line="240" w:lineRule="auto"/>
              <w:ind w:firstLineChars="0" w:firstLine="0"/>
              <w:rPr>
                <w:del w:id="442" w:author="余新泰" w:date="2017-08-21T16:27:00Z"/>
                <w:rFonts w:asciiTheme="minorEastAsia" w:hAnsiTheme="minorEastAsia"/>
                <w:color w:val="000000"/>
                <w:sz w:val="21"/>
                <w:szCs w:val="21"/>
              </w:rPr>
            </w:pPr>
            <w:del w:id="443" w:author="余新泰" w:date="2017-08-21T16:27:00Z">
              <w:r w:rsidDel="00627C37">
                <w:rPr>
                  <w:rFonts w:ascii="宋体" w:eastAsia="宋体" w:hAnsi="宋体" w:cs="宋体" w:hint="eastAsia"/>
                  <w:color w:val="000000"/>
                  <w:kern w:val="0"/>
                  <w:sz w:val="20"/>
                  <w:szCs w:val="20"/>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47227489" w14:textId="5991986A" w:rsidR="007E011A" w:rsidDel="00627C37" w:rsidRDefault="001E6540" w:rsidP="007E011A">
            <w:pPr>
              <w:widowControl/>
              <w:spacing w:line="240" w:lineRule="auto"/>
              <w:ind w:firstLineChars="0" w:firstLine="0"/>
              <w:jc w:val="left"/>
              <w:rPr>
                <w:del w:id="444" w:author="余新泰" w:date="2017-08-21T16:27:00Z"/>
                <w:rFonts w:ascii="宋体" w:eastAsia="宋体" w:hAnsi="宋体" w:cs="宋体"/>
                <w:color w:val="000000"/>
                <w:kern w:val="0"/>
                <w:sz w:val="20"/>
                <w:szCs w:val="20"/>
              </w:rPr>
            </w:pPr>
            <w:del w:id="445" w:author="余新泰" w:date="2017-08-21T16:27:00Z">
              <w:r w:rsidDel="00627C37">
                <w:rPr>
                  <w:rFonts w:ascii="宋体" w:eastAsia="宋体" w:hAnsi="宋体" w:cs="宋体" w:hint="eastAsia"/>
                  <w:color w:val="000000"/>
                  <w:kern w:val="0"/>
                  <w:sz w:val="20"/>
                  <w:szCs w:val="20"/>
                </w:rPr>
                <w:delText>查询结果不为空时必填</w:delText>
              </w:r>
            </w:del>
          </w:p>
          <w:p w14:paraId="0FDD9559" w14:textId="71E68165" w:rsidR="001E6540" w:rsidRPr="008812E3" w:rsidDel="00627C37" w:rsidRDefault="001E6540" w:rsidP="007E011A">
            <w:pPr>
              <w:widowControl/>
              <w:spacing w:line="240" w:lineRule="auto"/>
              <w:ind w:firstLineChars="0" w:firstLine="0"/>
              <w:jc w:val="left"/>
              <w:rPr>
                <w:del w:id="446" w:author="余新泰" w:date="2017-08-21T16:27:00Z"/>
                <w:rFonts w:ascii="宋体" w:eastAsia="宋体" w:hAnsi="宋体" w:cs="宋体"/>
                <w:color w:val="000000"/>
                <w:kern w:val="0"/>
                <w:sz w:val="20"/>
                <w:szCs w:val="20"/>
              </w:rPr>
            </w:pPr>
            <w:del w:id="447" w:author="余新泰" w:date="2017-08-21T16:27:00Z">
              <w:r w:rsidDel="00627C37">
                <w:rPr>
                  <w:rFonts w:ascii="宋体" w:eastAsia="宋体" w:hAnsi="宋体" w:cs="宋体" w:hint="eastAsia"/>
                  <w:color w:val="000000"/>
                  <w:kern w:val="0"/>
                  <w:sz w:val="20"/>
                  <w:szCs w:val="20"/>
                </w:rPr>
                <w:delText>入金合计</w:delText>
              </w:r>
            </w:del>
          </w:p>
        </w:tc>
      </w:tr>
      <w:tr w:rsidR="001E6540" w:rsidRPr="005E3BF9" w:rsidDel="00627C37" w14:paraId="0D9EEDB0" w14:textId="62295A36" w:rsidTr="00EF4EB1">
        <w:trPr>
          <w:trHeight w:val="270"/>
          <w:del w:id="448"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78D7D67" w14:textId="2923767D" w:rsidR="001E6540" w:rsidRPr="005E3BF9" w:rsidDel="00627C37" w:rsidRDefault="001E6540" w:rsidP="005E3BF9">
            <w:pPr>
              <w:widowControl/>
              <w:spacing w:line="240" w:lineRule="auto"/>
              <w:ind w:firstLineChars="0" w:firstLine="0"/>
              <w:jc w:val="left"/>
              <w:rPr>
                <w:del w:id="449" w:author="余新泰" w:date="2017-08-21T16:27:00Z"/>
                <w:rFonts w:ascii="宋体" w:eastAsia="宋体" w:hAnsi="宋体" w:cs="宋体"/>
                <w:color w:val="000000"/>
                <w:kern w:val="0"/>
                <w:sz w:val="20"/>
                <w:szCs w:val="20"/>
              </w:rPr>
            </w:pPr>
            <w:del w:id="450" w:author="余新泰" w:date="2017-08-21T16:27:00Z">
              <w:r w:rsidRPr="005E3BF9" w:rsidDel="00627C37">
                <w:rPr>
                  <w:rFonts w:ascii="宋体" w:eastAsia="宋体" w:hAnsi="宋体" w:cs="宋体" w:hint="eastAsia"/>
                  <w:color w:val="000000"/>
                  <w:kern w:val="0"/>
                  <w:sz w:val="20"/>
                  <w:szCs w:val="20"/>
                </w:rPr>
                <w:delText>F10</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5A10823A" w14:textId="27B211CF" w:rsidR="001E6540" w:rsidRPr="005E3BF9" w:rsidDel="00627C37" w:rsidRDefault="001E6540" w:rsidP="005E3BF9">
            <w:pPr>
              <w:widowControl/>
              <w:spacing w:line="240" w:lineRule="auto"/>
              <w:ind w:firstLineChars="0" w:firstLine="0"/>
              <w:jc w:val="left"/>
              <w:rPr>
                <w:del w:id="451" w:author="余新泰" w:date="2017-08-21T16:27:00Z"/>
                <w:rFonts w:ascii="宋体" w:eastAsia="宋体" w:hAnsi="宋体" w:cs="宋体"/>
                <w:color w:val="000000"/>
                <w:kern w:val="0"/>
                <w:sz w:val="20"/>
                <w:szCs w:val="20"/>
              </w:rPr>
            </w:pPr>
            <w:del w:id="452" w:author="余新泰" w:date="2017-08-21T16:27:00Z">
              <w:r w:rsidRPr="005E3BF9" w:rsidDel="00627C37">
                <w:rPr>
                  <w:rFonts w:ascii="宋体" w:eastAsia="宋体" w:hAnsi="宋体" w:cs="宋体" w:hint="eastAsia"/>
                  <w:color w:val="000000"/>
                  <w:kern w:val="0"/>
                  <w:sz w:val="20"/>
                  <w:szCs w:val="20"/>
                </w:rPr>
                <w:delText>todayOut</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4660D28C" w14:textId="487866BA" w:rsidR="001E6540" w:rsidRPr="005E3BF9" w:rsidDel="00627C37" w:rsidRDefault="001E6540" w:rsidP="005E3BF9">
            <w:pPr>
              <w:widowControl/>
              <w:spacing w:line="240" w:lineRule="auto"/>
              <w:ind w:firstLineChars="0" w:firstLine="0"/>
              <w:jc w:val="left"/>
              <w:rPr>
                <w:del w:id="453" w:author="余新泰" w:date="2017-08-21T16:27:00Z"/>
                <w:rFonts w:ascii="宋体" w:eastAsia="宋体" w:hAnsi="宋体" w:cs="宋体"/>
                <w:color w:val="000000"/>
                <w:kern w:val="0"/>
                <w:sz w:val="20"/>
                <w:szCs w:val="20"/>
              </w:rPr>
            </w:pPr>
            <w:del w:id="454" w:author="余新泰" w:date="2017-08-21T16:27:00Z">
              <w:r w:rsidRPr="005E3BF9" w:rsidDel="00627C37">
                <w:rPr>
                  <w:rFonts w:ascii="宋体" w:eastAsia="宋体" w:hAnsi="宋体" w:cs="宋体" w:hint="eastAsia"/>
                  <w:color w:val="000000"/>
                  <w:kern w:val="0"/>
                  <w:sz w:val="20"/>
                  <w:szCs w:val="20"/>
                </w:rPr>
                <w:delText>当日出金</w:delText>
              </w:r>
            </w:del>
          </w:p>
        </w:tc>
        <w:tc>
          <w:tcPr>
            <w:tcW w:w="618" w:type="dxa"/>
            <w:tcBorders>
              <w:top w:val="nil"/>
              <w:left w:val="nil"/>
              <w:bottom w:val="single" w:sz="4" w:space="0" w:color="auto"/>
              <w:right w:val="single" w:sz="4" w:space="0" w:color="auto"/>
            </w:tcBorders>
            <w:shd w:val="clear" w:color="auto" w:fill="auto"/>
            <w:noWrap/>
            <w:vAlign w:val="center"/>
            <w:hideMark/>
          </w:tcPr>
          <w:p w14:paraId="0B7A18C8" w14:textId="66622DC4" w:rsidR="001E6540" w:rsidRPr="005E3BF9" w:rsidDel="00627C37" w:rsidRDefault="001E6540" w:rsidP="005E3BF9">
            <w:pPr>
              <w:widowControl/>
              <w:spacing w:line="240" w:lineRule="auto"/>
              <w:ind w:firstLineChars="0" w:firstLine="0"/>
              <w:jc w:val="left"/>
              <w:rPr>
                <w:del w:id="455" w:author="余新泰" w:date="2017-08-21T16:27:00Z"/>
                <w:rFonts w:ascii="宋体" w:eastAsia="宋体" w:hAnsi="宋体" w:cs="宋体"/>
                <w:color w:val="000000"/>
                <w:kern w:val="0"/>
                <w:sz w:val="20"/>
                <w:szCs w:val="20"/>
              </w:rPr>
            </w:pPr>
            <w:del w:id="456"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661574EA" w14:textId="316867CE" w:rsidR="001E6540" w:rsidRPr="00984E1E" w:rsidDel="00627C37" w:rsidRDefault="001E6540" w:rsidP="0075261B">
            <w:pPr>
              <w:spacing w:line="240" w:lineRule="auto"/>
              <w:ind w:firstLineChars="0" w:firstLine="0"/>
              <w:rPr>
                <w:del w:id="457" w:author="余新泰" w:date="2017-08-21T16:27:00Z"/>
                <w:rFonts w:asciiTheme="minorEastAsia" w:hAnsiTheme="minorEastAsia"/>
                <w:color w:val="000000"/>
                <w:sz w:val="21"/>
                <w:szCs w:val="21"/>
              </w:rPr>
            </w:pPr>
            <w:del w:id="458" w:author="余新泰" w:date="2017-08-21T16:27:00Z">
              <w:r w:rsidDel="00627C37">
                <w:rPr>
                  <w:rFonts w:ascii="宋体" w:eastAsia="宋体" w:hAnsi="宋体" w:cs="宋体" w:hint="eastAsia"/>
                  <w:color w:val="000000"/>
                  <w:kern w:val="0"/>
                  <w:sz w:val="20"/>
                  <w:szCs w:val="20"/>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6033210E" w14:textId="2C82565F" w:rsidR="007E011A" w:rsidDel="00627C37" w:rsidRDefault="001E6540" w:rsidP="007E011A">
            <w:pPr>
              <w:widowControl/>
              <w:spacing w:line="240" w:lineRule="auto"/>
              <w:ind w:firstLineChars="0" w:firstLine="0"/>
              <w:jc w:val="left"/>
              <w:rPr>
                <w:del w:id="459" w:author="余新泰" w:date="2017-08-21T16:27:00Z"/>
                <w:rFonts w:ascii="宋体" w:eastAsia="宋体" w:hAnsi="宋体" w:cs="宋体"/>
                <w:color w:val="000000"/>
                <w:kern w:val="0"/>
                <w:sz w:val="20"/>
                <w:szCs w:val="20"/>
              </w:rPr>
            </w:pPr>
            <w:del w:id="460" w:author="余新泰" w:date="2017-08-21T16:27:00Z">
              <w:r w:rsidDel="00627C37">
                <w:rPr>
                  <w:rFonts w:ascii="宋体" w:eastAsia="宋体" w:hAnsi="宋体" w:cs="宋体" w:hint="eastAsia"/>
                  <w:color w:val="000000"/>
                  <w:kern w:val="0"/>
                  <w:sz w:val="20"/>
                  <w:szCs w:val="20"/>
                </w:rPr>
                <w:delText>查询结果不为空时必填</w:delText>
              </w:r>
            </w:del>
          </w:p>
          <w:p w14:paraId="2487ED14" w14:textId="4ADB827A" w:rsidR="001E6540" w:rsidRPr="008812E3" w:rsidDel="00627C37" w:rsidRDefault="001E6540" w:rsidP="007E011A">
            <w:pPr>
              <w:widowControl/>
              <w:spacing w:line="240" w:lineRule="auto"/>
              <w:ind w:firstLineChars="0" w:firstLine="0"/>
              <w:jc w:val="left"/>
              <w:rPr>
                <w:del w:id="461" w:author="余新泰" w:date="2017-08-21T16:27:00Z"/>
                <w:rFonts w:ascii="宋体" w:eastAsia="宋体" w:hAnsi="宋体" w:cs="宋体"/>
                <w:color w:val="000000"/>
                <w:kern w:val="0"/>
                <w:sz w:val="20"/>
                <w:szCs w:val="20"/>
              </w:rPr>
            </w:pPr>
            <w:del w:id="462" w:author="余新泰" w:date="2017-08-21T16:27:00Z">
              <w:r w:rsidDel="00627C37">
                <w:rPr>
                  <w:rFonts w:ascii="宋体" w:eastAsia="宋体" w:hAnsi="宋体" w:cs="宋体" w:hint="eastAsia"/>
                  <w:color w:val="000000"/>
                  <w:kern w:val="0"/>
                  <w:sz w:val="20"/>
                  <w:szCs w:val="20"/>
                </w:rPr>
                <w:delText>出金合计</w:delText>
              </w:r>
            </w:del>
          </w:p>
        </w:tc>
      </w:tr>
      <w:tr w:rsidR="001E6540" w:rsidRPr="005E3BF9" w:rsidDel="00627C37" w14:paraId="1893844F" w14:textId="336E1AF2" w:rsidTr="00EF4EB1">
        <w:trPr>
          <w:trHeight w:val="270"/>
          <w:del w:id="463"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5112F1D" w14:textId="4DC86CE8" w:rsidR="001E6540" w:rsidRPr="005E3BF9" w:rsidDel="00627C37" w:rsidRDefault="001E6540" w:rsidP="005E3BF9">
            <w:pPr>
              <w:widowControl/>
              <w:spacing w:line="240" w:lineRule="auto"/>
              <w:ind w:firstLineChars="0" w:firstLine="0"/>
              <w:jc w:val="left"/>
              <w:rPr>
                <w:del w:id="464" w:author="余新泰" w:date="2017-08-21T16:27:00Z"/>
                <w:rFonts w:ascii="宋体" w:eastAsia="宋体" w:hAnsi="宋体" w:cs="宋体"/>
                <w:color w:val="000000"/>
                <w:kern w:val="0"/>
                <w:sz w:val="20"/>
                <w:szCs w:val="20"/>
              </w:rPr>
            </w:pPr>
            <w:del w:id="465" w:author="余新泰" w:date="2017-08-21T16:27:00Z">
              <w:r w:rsidRPr="005E3BF9" w:rsidDel="00627C37">
                <w:rPr>
                  <w:rFonts w:ascii="宋体" w:eastAsia="宋体" w:hAnsi="宋体" w:cs="宋体" w:hint="eastAsia"/>
                  <w:color w:val="000000"/>
                  <w:kern w:val="0"/>
                  <w:sz w:val="20"/>
                  <w:szCs w:val="20"/>
                </w:rPr>
                <w:delText>F11</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1F492B87" w14:textId="2D772B94" w:rsidR="001E6540" w:rsidRPr="005E3BF9" w:rsidDel="00627C37" w:rsidRDefault="001E6540" w:rsidP="005E3BF9">
            <w:pPr>
              <w:widowControl/>
              <w:spacing w:line="240" w:lineRule="auto"/>
              <w:ind w:firstLineChars="0" w:firstLine="0"/>
              <w:jc w:val="left"/>
              <w:rPr>
                <w:del w:id="466" w:author="余新泰" w:date="2017-08-21T16:27:00Z"/>
                <w:rFonts w:ascii="宋体" w:eastAsia="宋体" w:hAnsi="宋体" w:cs="宋体"/>
                <w:color w:val="000000"/>
                <w:kern w:val="0"/>
                <w:sz w:val="20"/>
                <w:szCs w:val="20"/>
              </w:rPr>
            </w:pPr>
            <w:del w:id="467" w:author="余新泰" w:date="2017-08-21T16:27:00Z">
              <w:r w:rsidRPr="005E3BF9" w:rsidDel="00627C37">
                <w:rPr>
                  <w:rFonts w:ascii="宋体" w:eastAsia="宋体" w:hAnsi="宋体" w:cs="宋体" w:hint="eastAsia"/>
                  <w:color w:val="000000"/>
                  <w:kern w:val="0"/>
                  <w:sz w:val="20"/>
                  <w:szCs w:val="20"/>
                </w:rPr>
                <w:delText>Payment</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5517922A" w14:textId="69EFD43B" w:rsidR="001E6540" w:rsidRPr="005E3BF9" w:rsidDel="00627C37" w:rsidRDefault="001E6540" w:rsidP="005E3BF9">
            <w:pPr>
              <w:widowControl/>
              <w:spacing w:line="240" w:lineRule="auto"/>
              <w:ind w:firstLineChars="0" w:firstLine="0"/>
              <w:jc w:val="left"/>
              <w:rPr>
                <w:del w:id="468" w:author="余新泰" w:date="2017-08-21T16:27:00Z"/>
                <w:rFonts w:ascii="宋体" w:eastAsia="宋体" w:hAnsi="宋体" w:cs="宋体"/>
                <w:color w:val="000000"/>
                <w:kern w:val="0"/>
                <w:sz w:val="20"/>
                <w:szCs w:val="20"/>
              </w:rPr>
            </w:pPr>
            <w:del w:id="469" w:author="余新泰" w:date="2017-08-21T16:27:00Z">
              <w:r w:rsidRPr="005E3BF9" w:rsidDel="00627C37">
                <w:rPr>
                  <w:rFonts w:ascii="宋体" w:eastAsia="宋体" w:hAnsi="宋体" w:cs="宋体" w:hint="eastAsia"/>
                  <w:color w:val="000000"/>
                  <w:kern w:val="0"/>
                  <w:sz w:val="20"/>
                  <w:szCs w:val="20"/>
                </w:rPr>
                <w:delText>支付货款</w:delText>
              </w:r>
            </w:del>
          </w:p>
        </w:tc>
        <w:tc>
          <w:tcPr>
            <w:tcW w:w="618" w:type="dxa"/>
            <w:tcBorders>
              <w:top w:val="nil"/>
              <w:left w:val="nil"/>
              <w:bottom w:val="single" w:sz="4" w:space="0" w:color="auto"/>
              <w:right w:val="single" w:sz="4" w:space="0" w:color="auto"/>
            </w:tcBorders>
            <w:shd w:val="clear" w:color="auto" w:fill="auto"/>
            <w:noWrap/>
            <w:vAlign w:val="center"/>
            <w:hideMark/>
          </w:tcPr>
          <w:p w14:paraId="044F30F9" w14:textId="17A1FB78" w:rsidR="001E6540" w:rsidRPr="005E3BF9" w:rsidDel="00627C37" w:rsidRDefault="001E6540" w:rsidP="005E3BF9">
            <w:pPr>
              <w:widowControl/>
              <w:spacing w:line="240" w:lineRule="auto"/>
              <w:ind w:firstLineChars="0" w:firstLine="0"/>
              <w:jc w:val="left"/>
              <w:rPr>
                <w:del w:id="470" w:author="余新泰" w:date="2017-08-21T16:27:00Z"/>
                <w:rFonts w:ascii="宋体" w:eastAsia="宋体" w:hAnsi="宋体" w:cs="宋体"/>
                <w:color w:val="000000"/>
                <w:kern w:val="0"/>
                <w:sz w:val="20"/>
                <w:szCs w:val="20"/>
              </w:rPr>
            </w:pPr>
            <w:del w:id="471"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6D168085" w14:textId="6E35F87E" w:rsidR="001E6540" w:rsidRPr="00984E1E" w:rsidDel="00627C37" w:rsidRDefault="001E6540" w:rsidP="0075261B">
            <w:pPr>
              <w:spacing w:line="240" w:lineRule="auto"/>
              <w:ind w:firstLineChars="0" w:firstLine="0"/>
              <w:rPr>
                <w:del w:id="472" w:author="余新泰" w:date="2017-08-21T16:27:00Z"/>
                <w:rFonts w:asciiTheme="minorEastAsia" w:hAnsiTheme="minorEastAsia"/>
                <w:color w:val="000000"/>
                <w:sz w:val="21"/>
                <w:szCs w:val="21"/>
              </w:rPr>
            </w:pPr>
            <w:del w:id="473" w:author="余新泰" w:date="2017-08-21T16:27:00Z">
              <w:r w:rsidDel="00627C37">
                <w:rPr>
                  <w:rFonts w:ascii="宋体" w:eastAsia="宋体" w:hAnsi="宋体" w:cs="宋体" w:hint="eastAsia"/>
                  <w:color w:val="000000"/>
                  <w:kern w:val="0"/>
                  <w:sz w:val="20"/>
                  <w:szCs w:val="20"/>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134D53C6" w14:textId="15748DBC" w:rsidR="001E6540" w:rsidRPr="008812E3" w:rsidDel="00627C37" w:rsidRDefault="001E6540" w:rsidP="00FB74FD">
            <w:pPr>
              <w:widowControl/>
              <w:spacing w:line="240" w:lineRule="auto"/>
              <w:ind w:firstLineChars="0" w:firstLine="0"/>
              <w:jc w:val="left"/>
              <w:rPr>
                <w:del w:id="474" w:author="余新泰" w:date="2017-08-21T16:27:00Z"/>
                <w:rFonts w:ascii="宋体" w:eastAsia="宋体" w:hAnsi="宋体" w:cs="宋体"/>
                <w:color w:val="000000"/>
                <w:kern w:val="0"/>
                <w:sz w:val="20"/>
                <w:szCs w:val="20"/>
              </w:rPr>
            </w:pPr>
            <w:del w:id="475" w:author="余新泰" w:date="2017-08-21T16:27:00Z">
              <w:r w:rsidDel="00627C37">
                <w:rPr>
                  <w:rFonts w:ascii="宋体" w:eastAsia="宋体" w:hAnsi="宋体" w:cs="宋体" w:hint="eastAsia"/>
                  <w:color w:val="000000"/>
                  <w:kern w:val="0"/>
                  <w:sz w:val="20"/>
                  <w:szCs w:val="20"/>
                </w:rPr>
                <w:delText>查询结果不为空时必填</w:delText>
              </w:r>
            </w:del>
          </w:p>
        </w:tc>
      </w:tr>
      <w:tr w:rsidR="001E6540" w:rsidRPr="005E3BF9" w:rsidDel="00627C37" w14:paraId="116E3976" w14:textId="34EC4408" w:rsidTr="00EF4EB1">
        <w:trPr>
          <w:trHeight w:val="270"/>
          <w:del w:id="476"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E479912" w14:textId="57442D2A" w:rsidR="001E6540" w:rsidRPr="005E3BF9" w:rsidDel="00627C37" w:rsidRDefault="001E6540" w:rsidP="005E3BF9">
            <w:pPr>
              <w:widowControl/>
              <w:spacing w:line="240" w:lineRule="auto"/>
              <w:ind w:firstLineChars="0" w:firstLine="0"/>
              <w:jc w:val="left"/>
              <w:rPr>
                <w:del w:id="477" w:author="余新泰" w:date="2017-08-21T16:27:00Z"/>
                <w:rFonts w:ascii="宋体" w:eastAsia="宋体" w:hAnsi="宋体" w:cs="宋体"/>
                <w:color w:val="000000"/>
                <w:kern w:val="0"/>
                <w:sz w:val="20"/>
                <w:szCs w:val="20"/>
              </w:rPr>
            </w:pPr>
            <w:del w:id="478" w:author="余新泰" w:date="2017-08-21T16:27:00Z">
              <w:r w:rsidRPr="005E3BF9" w:rsidDel="00627C37">
                <w:rPr>
                  <w:rFonts w:ascii="宋体" w:eastAsia="宋体" w:hAnsi="宋体" w:cs="宋体" w:hint="eastAsia"/>
                  <w:color w:val="000000"/>
                  <w:kern w:val="0"/>
                  <w:sz w:val="20"/>
                  <w:szCs w:val="20"/>
                </w:rPr>
                <w:delText>F12</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4BC84797" w14:textId="3526980C" w:rsidR="001E6540" w:rsidRPr="005E3BF9" w:rsidDel="00627C37" w:rsidRDefault="001E6540" w:rsidP="005E3BF9">
            <w:pPr>
              <w:widowControl/>
              <w:spacing w:line="240" w:lineRule="auto"/>
              <w:ind w:firstLineChars="0" w:firstLine="0"/>
              <w:jc w:val="left"/>
              <w:rPr>
                <w:del w:id="479" w:author="余新泰" w:date="2017-08-21T16:27:00Z"/>
                <w:rFonts w:ascii="宋体" w:eastAsia="宋体" w:hAnsi="宋体" w:cs="宋体"/>
                <w:color w:val="000000"/>
                <w:kern w:val="0"/>
                <w:sz w:val="20"/>
                <w:szCs w:val="20"/>
              </w:rPr>
            </w:pPr>
            <w:del w:id="480" w:author="余新泰" w:date="2017-08-21T16:27:00Z">
              <w:r w:rsidRPr="005E3BF9" w:rsidDel="00627C37">
                <w:rPr>
                  <w:rFonts w:ascii="宋体" w:eastAsia="宋体" w:hAnsi="宋体" w:cs="宋体" w:hint="eastAsia"/>
                  <w:color w:val="000000"/>
                  <w:kern w:val="0"/>
                  <w:sz w:val="20"/>
                  <w:szCs w:val="20"/>
                </w:rPr>
                <w:delText>receivedCapital</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5D6F5607" w14:textId="3DEC1810" w:rsidR="001E6540" w:rsidRPr="005E3BF9" w:rsidDel="00627C37" w:rsidRDefault="001E6540" w:rsidP="005E3BF9">
            <w:pPr>
              <w:widowControl/>
              <w:spacing w:line="240" w:lineRule="auto"/>
              <w:ind w:firstLineChars="0" w:firstLine="0"/>
              <w:jc w:val="left"/>
              <w:rPr>
                <w:del w:id="481" w:author="余新泰" w:date="2017-08-21T16:27:00Z"/>
                <w:rFonts w:ascii="宋体" w:eastAsia="宋体" w:hAnsi="宋体" w:cs="宋体"/>
                <w:color w:val="000000"/>
                <w:kern w:val="0"/>
                <w:sz w:val="20"/>
                <w:szCs w:val="20"/>
              </w:rPr>
            </w:pPr>
            <w:del w:id="482" w:author="余新泰" w:date="2017-08-21T16:27:00Z">
              <w:r w:rsidRPr="005E3BF9" w:rsidDel="00627C37">
                <w:rPr>
                  <w:rFonts w:ascii="宋体" w:eastAsia="宋体" w:hAnsi="宋体" w:cs="宋体" w:hint="eastAsia"/>
                  <w:color w:val="000000"/>
                  <w:kern w:val="0"/>
                  <w:sz w:val="20"/>
                  <w:szCs w:val="20"/>
                </w:rPr>
                <w:delText>收到货款</w:delText>
              </w:r>
            </w:del>
          </w:p>
        </w:tc>
        <w:tc>
          <w:tcPr>
            <w:tcW w:w="618" w:type="dxa"/>
            <w:tcBorders>
              <w:top w:val="nil"/>
              <w:left w:val="nil"/>
              <w:bottom w:val="single" w:sz="4" w:space="0" w:color="auto"/>
              <w:right w:val="single" w:sz="4" w:space="0" w:color="auto"/>
            </w:tcBorders>
            <w:shd w:val="clear" w:color="auto" w:fill="auto"/>
            <w:noWrap/>
            <w:vAlign w:val="center"/>
            <w:hideMark/>
          </w:tcPr>
          <w:p w14:paraId="13443325" w14:textId="048B7117" w:rsidR="001E6540" w:rsidRPr="005E3BF9" w:rsidDel="00627C37" w:rsidRDefault="001E6540" w:rsidP="005E3BF9">
            <w:pPr>
              <w:widowControl/>
              <w:spacing w:line="240" w:lineRule="auto"/>
              <w:ind w:firstLineChars="0" w:firstLine="0"/>
              <w:jc w:val="left"/>
              <w:rPr>
                <w:del w:id="483" w:author="余新泰" w:date="2017-08-21T16:27:00Z"/>
                <w:rFonts w:ascii="宋体" w:eastAsia="宋体" w:hAnsi="宋体" w:cs="宋体"/>
                <w:color w:val="000000"/>
                <w:kern w:val="0"/>
                <w:sz w:val="20"/>
                <w:szCs w:val="20"/>
              </w:rPr>
            </w:pPr>
            <w:del w:id="484"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3A6ADBCC" w14:textId="26B07B3A" w:rsidR="001E6540" w:rsidRPr="00984E1E" w:rsidDel="00627C37" w:rsidRDefault="001E6540" w:rsidP="0075261B">
            <w:pPr>
              <w:spacing w:line="240" w:lineRule="auto"/>
              <w:ind w:firstLineChars="0" w:firstLine="0"/>
              <w:rPr>
                <w:del w:id="485" w:author="余新泰" w:date="2017-08-21T16:27:00Z"/>
                <w:rFonts w:asciiTheme="minorEastAsia" w:hAnsiTheme="minorEastAsia"/>
                <w:color w:val="000000"/>
                <w:sz w:val="21"/>
                <w:szCs w:val="21"/>
              </w:rPr>
            </w:pPr>
            <w:del w:id="486" w:author="余新泰" w:date="2017-08-21T16:27:00Z">
              <w:r w:rsidDel="00627C37">
                <w:rPr>
                  <w:rFonts w:asciiTheme="minorEastAsia" w:hAnsiTheme="minorEastAsia" w:hint="eastAsia"/>
                  <w:color w:val="000000"/>
                  <w:sz w:val="21"/>
                  <w:szCs w:val="21"/>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307EF448" w14:textId="1368C222" w:rsidR="001E6540" w:rsidRPr="008812E3" w:rsidDel="00627C37" w:rsidRDefault="001E6540" w:rsidP="00FB74FD">
            <w:pPr>
              <w:widowControl/>
              <w:spacing w:line="240" w:lineRule="auto"/>
              <w:ind w:firstLineChars="0" w:firstLine="0"/>
              <w:jc w:val="left"/>
              <w:rPr>
                <w:del w:id="487" w:author="余新泰" w:date="2017-08-21T16:27:00Z"/>
                <w:rFonts w:ascii="宋体" w:eastAsia="宋体" w:hAnsi="宋体" w:cs="宋体"/>
                <w:color w:val="000000"/>
                <w:kern w:val="0"/>
                <w:sz w:val="20"/>
                <w:szCs w:val="20"/>
              </w:rPr>
            </w:pPr>
            <w:del w:id="488" w:author="余新泰" w:date="2017-08-21T16:27:00Z">
              <w:r w:rsidDel="00627C37">
                <w:rPr>
                  <w:rFonts w:ascii="宋体" w:eastAsia="宋体" w:hAnsi="宋体" w:cs="宋体" w:hint="eastAsia"/>
                  <w:color w:val="000000"/>
                  <w:kern w:val="0"/>
                  <w:sz w:val="20"/>
                  <w:szCs w:val="20"/>
                </w:rPr>
                <w:delText>查询结果不为空时必填</w:delText>
              </w:r>
            </w:del>
          </w:p>
        </w:tc>
      </w:tr>
      <w:tr w:rsidR="001E6540" w:rsidRPr="005E3BF9" w:rsidDel="00627C37" w14:paraId="63660F04" w14:textId="241BAF0F" w:rsidTr="00EF4EB1">
        <w:trPr>
          <w:trHeight w:val="270"/>
          <w:del w:id="489" w:author="余新泰" w:date="2017-08-21T16:27: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C9F2C66" w14:textId="3976F6F4" w:rsidR="001E6540" w:rsidRPr="005E3BF9" w:rsidDel="00627C37" w:rsidRDefault="001E6540" w:rsidP="005E3BF9">
            <w:pPr>
              <w:widowControl/>
              <w:spacing w:line="240" w:lineRule="auto"/>
              <w:ind w:firstLineChars="0" w:firstLine="0"/>
              <w:jc w:val="left"/>
              <w:rPr>
                <w:del w:id="490" w:author="余新泰" w:date="2017-08-21T16:27:00Z"/>
                <w:rFonts w:ascii="宋体" w:eastAsia="宋体" w:hAnsi="宋体" w:cs="宋体"/>
                <w:color w:val="000000"/>
                <w:kern w:val="0"/>
                <w:sz w:val="20"/>
                <w:szCs w:val="20"/>
              </w:rPr>
            </w:pPr>
            <w:del w:id="491" w:author="余新泰" w:date="2017-08-21T16:27:00Z">
              <w:r w:rsidRPr="005E3BF9" w:rsidDel="00627C37">
                <w:rPr>
                  <w:rFonts w:ascii="宋体" w:eastAsia="宋体" w:hAnsi="宋体" w:cs="宋体" w:hint="eastAsia"/>
                  <w:color w:val="000000"/>
                  <w:kern w:val="0"/>
                  <w:sz w:val="20"/>
                  <w:szCs w:val="20"/>
                </w:rPr>
                <w:delText>F70</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1177184E" w14:textId="4ABD6BEB" w:rsidR="001E6540" w:rsidRPr="005E3BF9" w:rsidDel="00627C37" w:rsidRDefault="001E6540" w:rsidP="005E3BF9">
            <w:pPr>
              <w:widowControl/>
              <w:spacing w:line="240" w:lineRule="auto"/>
              <w:ind w:firstLineChars="0" w:firstLine="0"/>
              <w:jc w:val="left"/>
              <w:rPr>
                <w:del w:id="492" w:author="余新泰" w:date="2017-08-21T16:27:00Z"/>
                <w:rFonts w:ascii="宋体" w:eastAsia="宋体" w:hAnsi="宋体" w:cs="宋体"/>
                <w:color w:val="000000"/>
                <w:kern w:val="0"/>
                <w:sz w:val="20"/>
                <w:szCs w:val="20"/>
              </w:rPr>
            </w:pPr>
            <w:del w:id="493" w:author="余新泰" w:date="2017-08-21T16:27:00Z">
              <w:r w:rsidRPr="005E3BF9" w:rsidDel="00627C37">
                <w:rPr>
                  <w:rFonts w:ascii="宋体" w:eastAsia="宋体" w:hAnsi="宋体" w:cs="宋体" w:hint="eastAsia"/>
                  <w:color w:val="000000"/>
                  <w:kern w:val="0"/>
                  <w:sz w:val="20"/>
                  <w:szCs w:val="20"/>
                </w:rPr>
                <w:delText>miscFee</w:delText>
              </w:r>
            </w:del>
          </w:p>
        </w:tc>
        <w:tc>
          <w:tcPr>
            <w:tcW w:w="2070" w:type="dxa"/>
            <w:tcBorders>
              <w:top w:val="nil"/>
              <w:left w:val="nil"/>
              <w:bottom w:val="single" w:sz="4" w:space="0" w:color="auto"/>
              <w:right w:val="single" w:sz="4" w:space="0" w:color="auto"/>
            </w:tcBorders>
            <w:shd w:val="clear" w:color="auto" w:fill="auto"/>
            <w:noWrap/>
            <w:vAlign w:val="center"/>
            <w:hideMark/>
          </w:tcPr>
          <w:p w14:paraId="20EC143F" w14:textId="7CD4163D" w:rsidR="001E6540" w:rsidRPr="005E3BF9" w:rsidDel="00627C37" w:rsidRDefault="001E6540" w:rsidP="005E3BF9">
            <w:pPr>
              <w:widowControl/>
              <w:spacing w:line="240" w:lineRule="auto"/>
              <w:ind w:firstLineChars="0" w:firstLine="0"/>
              <w:jc w:val="left"/>
              <w:rPr>
                <w:del w:id="494" w:author="余新泰" w:date="2017-08-21T16:27:00Z"/>
                <w:rFonts w:ascii="宋体" w:eastAsia="宋体" w:hAnsi="宋体" w:cs="宋体"/>
                <w:color w:val="000000"/>
                <w:kern w:val="0"/>
                <w:sz w:val="20"/>
                <w:szCs w:val="20"/>
              </w:rPr>
            </w:pPr>
            <w:del w:id="495" w:author="余新泰" w:date="2017-08-21T16:27:00Z">
              <w:r w:rsidRPr="005E3BF9" w:rsidDel="00627C37">
                <w:rPr>
                  <w:rFonts w:ascii="宋体" w:eastAsia="宋体" w:hAnsi="宋体" w:cs="宋体" w:hint="eastAsia"/>
                  <w:color w:val="000000"/>
                  <w:kern w:val="0"/>
                  <w:sz w:val="20"/>
                  <w:szCs w:val="20"/>
                </w:rPr>
                <w:delText>费用</w:delText>
              </w:r>
            </w:del>
          </w:p>
        </w:tc>
        <w:tc>
          <w:tcPr>
            <w:tcW w:w="618" w:type="dxa"/>
            <w:tcBorders>
              <w:top w:val="nil"/>
              <w:left w:val="nil"/>
              <w:bottom w:val="single" w:sz="4" w:space="0" w:color="auto"/>
              <w:right w:val="single" w:sz="4" w:space="0" w:color="auto"/>
            </w:tcBorders>
            <w:shd w:val="clear" w:color="auto" w:fill="auto"/>
            <w:noWrap/>
            <w:vAlign w:val="center"/>
            <w:hideMark/>
          </w:tcPr>
          <w:p w14:paraId="1BD1794C" w14:textId="3B8C039B" w:rsidR="001E6540" w:rsidRPr="005E3BF9" w:rsidDel="00627C37" w:rsidRDefault="001E6540" w:rsidP="005E3BF9">
            <w:pPr>
              <w:widowControl/>
              <w:spacing w:line="240" w:lineRule="auto"/>
              <w:ind w:firstLineChars="0" w:firstLine="0"/>
              <w:jc w:val="left"/>
              <w:rPr>
                <w:del w:id="496" w:author="余新泰" w:date="2017-08-21T16:27:00Z"/>
                <w:rFonts w:ascii="宋体" w:eastAsia="宋体" w:hAnsi="宋体" w:cs="宋体"/>
                <w:color w:val="000000"/>
                <w:kern w:val="0"/>
                <w:sz w:val="20"/>
                <w:szCs w:val="20"/>
              </w:rPr>
            </w:pPr>
            <w:del w:id="497" w:author="余新泰" w:date="2017-08-21T16:27:00Z">
              <w:r w:rsidRPr="005E3BF9" w:rsidDel="00627C37">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4E272C3B" w14:textId="2CE6B284" w:rsidR="001E6540" w:rsidRPr="00984E1E" w:rsidDel="00627C37" w:rsidRDefault="001E6540" w:rsidP="0075261B">
            <w:pPr>
              <w:spacing w:line="240" w:lineRule="auto"/>
              <w:ind w:firstLineChars="0" w:firstLine="0"/>
              <w:rPr>
                <w:del w:id="498" w:author="余新泰" w:date="2017-08-21T16:27:00Z"/>
                <w:rFonts w:asciiTheme="minorEastAsia" w:hAnsiTheme="minorEastAsia"/>
                <w:color w:val="000000"/>
                <w:sz w:val="21"/>
                <w:szCs w:val="21"/>
              </w:rPr>
            </w:pPr>
            <w:del w:id="499" w:author="余新泰" w:date="2017-08-21T16:27:00Z">
              <w:r w:rsidDel="00627C37">
                <w:rPr>
                  <w:rFonts w:asciiTheme="minorEastAsia" w:hAnsiTheme="minorEastAsia" w:hint="eastAsia"/>
                  <w:color w:val="000000"/>
                  <w:sz w:val="21"/>
                  <w:szCs w:val="21"/>
                </w:rPr>
                <w:delText>C</w:delText>
              </w:r>
            </w:del>
          </w:p>
        </w:tc>
        <w:tc>
          <w:tcPr>
            <w:tcW w:w="2866" w:type="dxa"/>
            <w:tcBorders>
              <w:top w:val="nil"/>
              <w:left w:val="nil"/>
              <w:bottom w:val="single" w:sz="4" w:space="0" w:color="auto"/>
              <w:right w:val="single" w:sz="4" w:space="0" w:color="auto"/>
            </w:tcBorders>
            <w:shd w:val="clear" w:color="auto" w:fill="auto"/>
            <w:noWrap/>
            <w:vAlign w:val="center"/>
          </w:tcPr>
          <w:p w14:paraId="4FD8A22F" w14:textId="2A7DEA33" w:rsidR="007E011A" w:rsidDel="00627C37" w:rsidRDefault="001E6540" w:rsidP="007E011A">
            <w:pPr>
              <w:widowControl/>
              <w:spacing w:line="240" w:lineRule="auto"/>
              <w:ind w:firstLineChars="0" w:firstLine="0"/>
              <w:jc w:val="left"/>
              <w:rPr>
                <w:del w:id="500" w:author="余新泰" w:date="2017-08-21T16:27:00Z"/>
                <w:rFonts w:ascii="宋体" w:eastAsia="宋体" w:hAnsi="宋体" w:cs="宋体"/>
                <w:color w:val="000000"/>
                <w:kern w:val="0"/>
                <w:sz w:val="20"/>
                <w:szCs w:val="20"/>
              </w:rPr>
            </w:pPr>
            <w:del w:id="501" w:author="余新泰" w:date="2017-08-21T16:27:00Z">
              <w:r w:rsidDel="00627C37">
                <w:rPr>
                  <w:rFonts w:ascii="宋体" w:eastAsia="宋体" w:hAnsi="宋体" w:cs="宋体" w:hint="eastAsia"/>
                  <w:color w:val="000000"/>
                  <w:kern w:val="0"/>
                  <w:sz w:val="20"/>
                  <w:szCs w:val="20"/>
                </w:rPr>
                <w:delText>查询结果不为空时必填</w:delText>
              </w:r>
            </w:del>
          </w:p>
          <w:p w14:paraId="44D2BB3E" w14:textId="5BD20BCD" w:rsidR="001E6540" w:rsidRPr="008812E3" w:rsidDel="00627C37" w:rsidRDefault="001E6540" w:rsidP="007E011A">
            <w:pPr>
              <w:widowControl/>
              <w:spacing w:line="240" w:lineRule="auto"/>
              <w:ind w:firstLineChars="0" w:firstLine="0"/>
              <w:jc w:val="left"/>
              <w:rPr>
                <w:del w:id="502" w:author="余新泰" w:date="2017-08-21T16:27:00Z"/>
                <w:rFonts w:ascii="宋体" w:eastAsia="宋体" w:hAnsi="宋体" w:cs="宋体"/>
                <w:color w:val="000000"/>
                <w:kern w:val="0"/>
                <w:sz w:val="20"/>
                <w:szCs w:val="20"/>
              </w:rPr>
            </w:pPr>
            <w:del w:id="503" w:author="余新泰" w:date="2017-08-21T16:27:00Z">
              <w:r w:rsidDel="00627C37">
                <w:rPr>
                  <w:rFonts w:ascii="宋体" w:eastAsia="宋体" w:hAnsi="宋体" w:cs="宋体" w:hint="eastAsia"/>
                  <w:color w:val="000000"/>
                  <w:kern w:val="0"/>
                  <w:sz w:val="20"/>
                  <w:szCs w:val="20"/>
                </w:rPr>
                <w:delText>盘中为0</w:delText>
              </w:r>
            </w:del>
          </w:p>
        </w:tc>
      </w:tr>
      <w:tr w:rsidR="001E6540" w:rsidRPr="005E3BF9" w14:paraId="133C497F" w14:textId="77777777"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D5AEFF5" w14:textId="77777777"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F13</w:t>
            </w:r>
          </w:p>
        </w:tc>
        <w:tc>
          <w:tcPr>
            <w:tcW w:w="1853" w:type="dxa"/>
            <w:tcBorders>
              <w:top w:val="nil"/>
              <w:left w:val="nil"/>
              <w:bottom w:val="single" w:sz="4" w:space="0" w:color="auto"/>
              <w:right w:val="single" w:sz="4" w:space="0" w:color="auto"/>
            </w:tcBorders>
            <w:shd w:val="clear" w:color="auto" w:fill="auto"/>
            <w:noWrap/>
            <w:vAlign w:val="center"/>
            <w:hideMark/>
          </w:tcPr>
          <w:p w14:paraId="04B46C3D" w14:textId="77777777"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basefund</w:t>
            </w:r>
          </w:p>
        </w:tc>
        <w:tc>
          <w:tcPr>
            <w:tcW w:w="2070" w:type="dxa"/>
            <w:tcBorders>
              <w:top w:val="nil"/>
              <w:left w:val="nil"/>
              <w:bottom w:val="single" w:sz="4" w:space="0" w:color="auto"/>
              <w:right w:val="single" w:sz="4" w:space="0" w:color="auto"/>
            </w:tcBorders>
            <w:shd w:val="clear" w:color="auto" w:fill="auto"/>
            <w:noWrap/>
            <w:vAlign w:val="center"/>
            <w:hideMark/>
          </w:tcPr>
          <w:p w14:paraId="18A918A9" w14:textId="77777777"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基础保证金</w:t>
            </w:r>
          </w:p>
        </w:tc>
        <w:tc>
          <w:tcPr>
            <w:tcW w:w="618" w:type="dxa"/>
            <w:tcBorders>
              <w:top w:val="nil"/>
              <w:left w:val="nil"/>
              <w:bottom w:val="single" w:sz="4" w:space="0" w:color="auto"/>
              <w:right w:val="single" w:sz="4" w:space="0" w:color="auto"/>
            </w:tcBorders>
            <w:shd w:val="clear" w:color="auto" w:fill="auto"/>
            <w:noWrap/>
            <w:vAlign w:val="center"/>
            <w:hideMark/>
          </w:tcPr>
          <w:p w14:paraId="2A23BD39" w14:textId="77777777"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81F0588" w14:textId="77777777" w:rsidR="001E6540" w:rsidRPr="00984E1E" w:rsidRDefault="001E6540" w:rsidP="0075261B">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C</w:t>
            </w:r>
          </w:p>
        </w:tc>
        <w:tc>
          <w:tcPr>
            <w:tcW w:w="2866" w:type="dxa"/>
            <w:tcBorders>
              <w:top w:val="nil"/>
              <w:left w:val="nil"/>
              <w:bottom w:val="single" w:sz="4" w:space="0" w:color="auto"/>
              <w:right w:val="single" w:sz="4" w:space="0" w:color="auto"/>
            </w:tcBorders>
            <w:shd w:val="clear" w:color="auto" w:fill="auto"/>
            <w:noWrap/>
            <w:vAlign w:val="center"/>
          </w:tcPr>
          <w:p w14:paraId="1923F35F" w14:textId="77777777" w:rsidR="001E6540" w:rsidRPr="008812E3" w:rsidRDefault="001E654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1E6540" w:rsidRPr="005E3BF9" w14:paraId="72789B2A" w14:textId="77777777"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ADC59A4" w14:textId="77777777"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X39</w:t>
            </w:r>
          </w:p>
        </w:tc>
        <w:tc>
          <w:tcPr>
            <w:tcW w:w="1853" w:type="dxa"/>
            <w:tcBorders>
              <w:top w:val="nil"/>
              <w:left w:val="nil"/>
              <w:bottom w:val="single" w:sz="4" w:space="0" w:color="auto"/>
              <w:right w:val="single" w:sz="4" w:space="0" w:color="auto"/>
            </w:tcBorders>
            <w:shd w:val="clear" w:color="auto" w:fill="auto"/>
            <w:noWrap/>
            <w:vAlign w:val="center"/>
            <w:hideMark/>
          </w:tcPr>
          <w:p w14:paraId="4267AD83" w14:textId="77777777"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rspCode</w:t>
            </w:r>
          </w:p>
        </w:tc>
        <w:tc>
          <w:tcPr>
            <w:tcW w:w="2070" w:type="dxa"/>
            <w:tcBorders>
              <w:top w:val="nil"/>
              <w:left w:val="nil"/>
              <w:bottom w:val="single" w:sz="4" w:space="0" w:color="auto"/>
              <w:right w:val="single" w:sz="4" w:space="0" w:color="auto"/>
            </w:tcBorders>
            <w:shd w:val="clear" w:color="auto" w:fill="auto"/>
            <w:noWrap/>
            <w:vAlign w:val="center"/>
            <w:hideMark/>
          </w:tcPr>
          <w:p w14:paraId="1E7858A1" w14:textId="77777777"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14:paraId="09ECCA65" w14:textId="77777777"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5C1D371E" w14:textId="77777777"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M</w:t>
            </w:r>
          </w:p>
        </w:tc>
        <w:tc>
          <w:tcPr>
            <w:tcW w:w="2866" w:type="dxa"/>
            <w:tcBorders>
              <w:top w:val="nil"/>
              <w:left w:val="nil"/>
              <w:bottom w:val="single" w:sz="4" w:space="0" w:color="auto"/>
              <w:right w:val="single" w:sz="4" w:space="0" w:color="auto"/>
            </w:tcBorders>
            <w:shd w:val="clear" w:color="auto" w:fill="auto"/>
            <w:noWrap/>
            <w:vAlign w:val="center"/>
            <w:hideMark/>
          </w:tcPr>
          <w:p w14:paraId="67D85D1A" w14:textId="77777777"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p>
        </w:tc>
      </w:tr>
      <w:tr w:rsidR="001E6540" w:rsidRPr="005E3BF9" w14:paraId="399CA0D4" w14:textId="77777777"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7E5899B" w14:textId="77777777"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X40</w:t>
            </w:r>
          </w:p>
        </w:tc>
        <w:tc>
          <w:tcPr>
            <w:tcW w:w="1853" w:type="dxa"/>
            <w:tcBorders>
              <w:top w:val="nil"/>
              <w:left w:val="nil"/>
              <w:bottom w:val="single" w:sz="4" w:space="0" w:color="auto"/>
              <w:right w:val="single" w:sz="4" w:space="0" w:color="auto"/>
            </w:tcBorders>
            <w:shd w:val="clear" w:color="auto" w:fill="auto"/>
            <w:noWrap/>
            <w:vAlign w:val="center"/>
            <w:hideMark/>
          </w:tcPr>
          <w:p w14:paraId="5BDCAFC9" w14:textId="77777777"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rspMsg</w:t>
            </w:r>
          </w:p>
        </w:tc>
        <w:tc>
          <w:tcPr>
            <w:tcW w:w="2070" w:type="dxa"/>
            <w:tcBorders>
              <w:top w:val="nil"/>
              <w:left w:val="nil"/>
              <w:bottom w:val="single" w:sz="4" w:space="0" w:color="auto"/>
              <w:right w:val="single" w:sz="4" w:space="0" w:color="auto"/>
            </w:tcBorders>
            <w:shd w:val="clear" w:color="auto" w:fill="auto"/>
            <w:noWrap/>
            <w:vAlign w:val="center"/>
            <w:hideMark/>
          </w:tcPr>
          <w:p w14:paraId="3C509FDD" w14:textId="77777777"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14:paraId="7C11C60F" w14:textId="77777777"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50E8396A" w14:textId="77777777"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M</w:t>
            </w:r>
          </w:p>
        </w:tc>
        <w:tc>
          <w:tcPr>
            <w:tcW w:w="2866" w:type="dxa"/>
            <w:tcBorders>
              <w:top w:val="nil"/>
              <w:left w:val="nil"/>
              <w:bottom w:val="single" w:sz="4" w:space="0" w:color="auto"/>
              <w:right w:val="single" w:sz="4" w:space="0" w:color="auto"/>
            </w:tcBorders>
            <w:shd w:val="clear" w:color="auto" w:fill="auto"/>
            <w:noWrap/>
            <w:vAlign w:val="center"/>
            <w:hideMark/>
          </w:tcPr>
          <w:p w14:paraId="77EF7D08" w14:textId="77777777"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p>
        </w:tc>
      </w:tr>
    </w:tbl>
    <w:p w14:paraId="48D2C7D9" w14:textId="77777777" w:rsidR="005E3BF9" w:rsidRPr="005E3BF9" w:rsidRDefault="005E3BF9" w:rsidP="00F704FA">
      <w:pPr>
        <w:ind w:firstLine="480"/>
      </w:pPr>
    </w:p>
    <w:p w14:paraId="594999B6" w14:textId="77777777" w:rsidR="00472819" w:rsidRDefault="00472819" w:rsidP="00472819">
      <w:pPr>
        <w:pStyle w:val="4"/>
        <w:numPr>
          <w:ilvl w:val="3"/>
          <w:numId w:val="4"/>
        </w:numPr>
        <w:ind w:left="0" w:firstLineChars="0" w:firstLine="0"/>
      </w:pPr>
      <w:r w:rsidRPr="00CA082D">
        <w:rPr>
          <w:rFonts w:hint="eastAsia"/>
        </w:rPr>
        <w:t>客户库存查询请求及应答</w:t>
      </w:r>
    </w:p>
    <w:p w14:paraId="779AB8B3" w14:textId="77777777" w:rsidR="00315461" w:rsidRDefault="00315461" w:rsidP="008D1002">
      <w:pPr>
        <w:ind w:firstLine="482"/>
      </w:pPr>
      <w:r w:rsidRPr="00BF29CF">
        <w:rPr>
          <w:rFonts w:hint="eastAsia"/>
          <w:b/>
        </w:rPr>
        <w:t>功能</w:t>
      </w:r>
      <w:r>
        <w:rPr>
          <w:rFonts w:hint="eastAsia"/>
        </w:rPr>
        <w:t>：</w:t>
      </w:r>
      <w:r w:rsidR="001B1E05">
        <w:rPr>
          <w:rFonts w:hint="eastAsia"/>
        </w:rPr>
        <w:t>客户库存</w:t>
      </w:r>
      <w:r>
        <w:rPr>
          <w:rFonts w:hint="eastAsia"/>
        </w:rPr>
        <w:t>查询指令用于开展充抵业务的会员二级系统查询其代理客户的库存账户信息。</w:t>
      </w:r>
    </w:p>
    <w:p w14:paraId="05ACA637" w14:textId="77777777" w:rsidR="00315461" w:rsidRPr="00315461" w:rsidRDefault="00315461" w:rsidP="00315461">
      <w:pPr>
        <w:ind w:firstLine="480"/>
      </w:pPr>
      <w:r>
        <w:rPr>
          <w:rFonts w:hint="eastAsia"/>
        </w:rPr>
        <w:t>消息体格式如下：</w:t>
      </w:r>
    </w:p>
    <w:tbl>
      <w:tblPr>
        <w:tblW w:w="9503" w:type="dxa"/>
        <w:tblInd w:w="103" w:type="dxa"/>
        <w:tblLayout w:type="fixed"/>
        <w:tblLook w:val="04A0" w:firstRow="1" w:lastRow="0" w:firstColumn="1" w:lastColumn="0" w:noHBand="0" w:noVBand="1"/>
      </w:tblPr>
      <w:tblGrid>
        <w:gridCol w:w="798"/>
        <w:gridCol w:w="798"/>
        <w:gridCol w:w="1617"/>
        <w:gridCol w:w="1701"/>
        <w:gridCol w:w="760"/>
        <w:gridCol w:w="798"/>
        <w:gridCol w:w="3031"/>
      </w:tblGrid>
      <w:tr w:rsidR="00E220BE" w:rsidRPr="00EA0473" w14:paraId="7C4F1812" w14:textId="77777777" w:rsidTr="00E220B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4B7130C5" w14:textId="77777777"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068D686" w14:textId="77777777"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sidRPr="00EA0473">
              <w:rPr>
                <w:rFonts w:ascii="宋体" w:eastAsia="宋体" w:hAnsi="宋体" w:cs="宋体" w:hint="eastAsia"/>
                <w:b/>
                <w:bCs/>
                <w:color w:val="000000"/>
                <w:kern w:val="0"/>
                <w:sz w:val="20"/>
                <w:szCs w:val="20"/>
              </w:rPr>
              <w:t>域号</w:t>
            </w:r>
          </w:p>
        </w:tc>
        <w:tc>
          <w:tcPr>
            <w:tcW w:w="1617" w:type="dxa"/>
            <w:tcBorders>
              <w:top w:val="single" w:sz="4" w:space="0" w:color="auto"/>
              <w:left w:val="nil"/>
              <w:bottom w:val="single" w:sz="4" w:space="0" w:color="auto"/>
              <w:right w:val="single" w:sz="4" w:space="0" w:color="auto"/>
            </w:tcBorders>
            <w:shd w:val="clear" w:color="000000" w:fill="D9D9D9"/>
            <w:noWrap/>
            <w:vAlign w:val="center"/>
            <w:hideMark/>
          </w:tcPr>
          <w:p w14:paraId="60FAAE2A" w14:textId="77777777"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sidRPr="00EA0473">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14:paraId="0BF87926" w14:textId="77777777"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564C4BE5" w14:textId="77777777"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sidRPr="00EA0473">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480866A9" w14:textId="77777777"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sidRPr="00EA0473">
              <w:rPr>
                <w:rFonts w:ascii="宋体" w:eastAsia="宋体" w:hAnsi="宋体" w:cs="宋体" w:hint="eastAsia"/>
                <w:b/>
                <w:bCs/>
                <w:color w:val="000000"/>
                <w:kern w:val="0"/>
                <w:sz w:val="20"/>
                <w:szCs w:val="20"/>
              </w:rPr>
              <w:t>应答</w:t>
            </w:r>
          </w:p>
        </w:tc>
        <w:tc>
          <w:tcPr>
            <w:tcW w:w="3031" w:type="dxa"/>
            <w:tcBorders>
              <w:top w:val="single" w:sz="4" w:space="0" w:color="auto"/>
              <w:left w:val="nil"/>
              <w:bottom w:val="single" w:sz="4" w:space="0" w:color="auto"/>
              <w:right w:val="single" w:sz="4" w:space="0" w:color="auto"/>
            </w:tcBorders>
            <w:shd w:val="clear" w:color="000000" w:fill="D9D9D9"/>
            <w:noWrap/>
            <w:vAlign w:val="center"/>
            <w:hideMark/>
          </w:tcPr>
          <w:p w14:paraId="05572C67" w14:textId="77777777"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sidRPr="00EA0473">
              <w:rPr>
                <w:rFonts w:ascii="宋体" w:eastAsia="宋体" w:hAnsi="宋体" w:cs="宋体" w:hint="eastAsia"/>
                <w:b/>
                <w:bCs/>
                <w:color w:val="000000"/>
                <w:kern w:val="0"/>
                <w:sz w:val="20"/>
                <w:szCs w:val="20"/>
              </w:rPr>
              <w:t>说明</w:t>
            </w:r>
          </w:p>
        </w:tc>
      </w:tr>
      <w:tr w:rsidR="00E220BE" w:rsidRPr="00EA0473" w14:paraId="6AD86930" w14:textId="77777777" w:rsidTr="00E220BE">
        <w:trPr>
          <w:trHeight w:val="270"/>
        </w:trPr>
        <w:tc>
          <w:tcPr>
            <w:tcW w:w="798" w:type="dxa"/>
            <w:tcBorders>
              <w:top w:val="nil"/>
              <w:left w:val="single" w:sz="4" w:space="0" w:color="auto"/>
              <w:bottom w:val="single" w:sz="4" w:space="0" w:color="auto"/>
              <w:right w:val="single" w:sz="4" w:space="0" w:color="auto"/>
            </w:tcBorders>
          </w:tcPr>
          <w:p w14:paraId="015B74A3" w14:textId="77777777" w:rsidR="00E220BE" w:rsidRPr="00984E1E" w:rsidRDefault="00E220BE" w:rsidP="0075261B">
            <w:pPr>
              <w:spacing w:line="240" w:lineRule="auto"/>
              <w:ind w:firstLineChars="0" w:firstLine="0"/>
              <w:rPr>
                <w:rFonts w:asciiTheme="minorEastAsia" w:hAnsiTheme="minorEastAsia"/>
                <w:color w:val="00000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C963BB3" w14:textId="77777777" w:rsidR="00E220BE" w:rsidRPr="00984E1E" w:rsidRDefault="00E220BE"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617" w:type="dxa"/>
            <w:tcBorders>
              <w:top w:val="nil"/>
              <w:left w:val="nil"/>
              <w:bottom w:val="single" w:sz="4" w:space="0" w:color="auto"/>
              <w:right w:val="single" w:sz="4" w:space="0" w:color="auto"/>
            </w:tcBorders>
            <w:shd w:val="clear" w:color="auto" w:fill="auto"/>
            <w:noWrap/>
            <w:vAlign w:val="center"/>
          </w:tcPr>
          <w:p w14:paraId="1A7D1B7F" w14:textId="77777777" w:rsidR="00E220BE" w:rsidRPr="00984E1E" w:rsidRDefault="00E220B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14:paraId="4C949178" w14:textId="77777777" w:rsidR="00E220BE" w:rsidRPr="00984E1E" w:rsidRDefault="00E220BE"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7A9D7EDF" w14:textId="77777777" w:rsidR="00E220BE" w:rsidRPr="00984E1E" w:rsidRDefault="00E220B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0719241B" w14:textId="77777777" w:rsidR="00E220BE" w:rsidRPr="00984E1E" w:rsidRDefault="00E220BE" w:rsidP="0075261B">
            <w:pPr>
              <w:spacing w:line="240" w:lineRule="auto"/>
              <w:ind w:firstLineChars="0" w:firstLine="0"/>
              <w:rPr>
                <w:rFonts w:asciiTheme="minorEastAsia" w:hAnsiTheme="minorEastAsia"/>
                <w:sz w:val="20"/>
              </w:rPr>
            </w:pPr>
            <w:r>
              <w:rPr>
                <w:rFonts w:asciiTheme="minorEastAsia" w:hAnsiTheme="minorEastAsia" w:hint="eastAsia"/>
                <w:sz w:val="20"/>
              </w:rPr>
              <w:t>-</w:t>
            </w:r>
          </w:p>
        </w:tc>
        <w:tc>
          <w:tcPr>
            <w:tcW w:w="3031" w:type="dxa"/>
            <w:tcBorders>
              <w:top w:val="nil"/>
              <w:left w:val="nil"/>
              <w:bottom w:val="single" w:sz="4" w:space="0" w:color="auto"/>
              <w:right w:val="single" w:sz="4" w:space="0" w:color="auto"/>
            </w:tcBorders>
            <w:shd w:val="clear" w:color="auto" w:fill="auto"/>
            <w:noWrap/>
            <w:vAlign w:val="center"/>
          </w:tcPr>
          <w:p w14:paraId="6A8AD348" w14:textId="77777777" w:rsidR="00E220BE" w:rsidRPr="00EA0473" w:rsidRDefault="00E220BE" w:rsidP="00EA0473">
            <w:pPr>
              <w:widowControl/>
              <w:spacing w:line="240" w:lineRule="auto"/>
              <w:ind w:firstLineChars="0" w:firstLine="0"/>
              <w:jc w:val="left"/>
              <w:rPr>
                <w:rFonts w:ascii="宋体" w:eastAsia="宋体" w:hAnsi="宋体" w:cs="宋体"/>
                <w:color w:val="000000"/>
                <w:kern w:val="0"/>
                <w:sz w:val="20"/>
                <w:szCs w:val="20"/>
              </w:rPr>
            </w:pPr>
          </w:p>
        </w:tc>
      </w:tr>
      <w:tr w:rsidR="00E220BE" w:rsidRPr="00EA0473" w14:paraId="68529779" w14:textId="77777777" w:rsidTr="00E220BE">
        <w:trPr>
          <w:trHeight w:val="270"/>
        </w:trPr>
        <w:tc>
          <w:tcPr>
            <w:tcW w:w="798" w:type="dxa"/>
            <w:tcBorders>
              <w:top w:val="nil"/>
              <w:left w:val="single" w:sz="4" w:space="0" w:color="auto"/>
              <w:bottom w:val="single" w:sz="4" w:space="0" w:color="auto"/>
              <w:right w:val="single" w:sz="4" w:space="0" w:color="auto"/>
            </w:tcBorders>
          </w:tcPr>
          <w:p w14:paraId="0B485632" w14:textId="77777777" w:rsidR="00E220BE" w:rsidRDefault="00E220BE"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11F6419" w14:textId="77777777"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17" w:type="dxa"/>
            <w:tcBorders>
              <w:top w:val="nil"/>
              <w:left w:val="nil"/>
              <w:bottom w:val="single" w:sz="4" w:space="0" w:color="auto"/>
              <w:right w:val="single" w:sz="4" w:space="0" w:color="auto"/>
            </w:tcBorders>
            <w:shd w:val="clear" w:color="auto" w:fill="auto"/>
            <w:noWrap/>
            <w:vAlign w:val="center"/>
          </w:tcPr>
          <w:p w14:paraId="5C500C2A" w14:textId="77777777"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tcPr>
          <w:p w14:paraId="05EF957B" w14:textId="77777777"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14:paraId="53464A94" w14:textId="77777777"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4AA7E0C3" w14:textId="77777777" w:rsidR="00E220BE" w:rsidRPr="00EA0473" w:rsidRDefault="00853F79" w:rsidP="00853F79">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hint="eastAsia"/>
                <w:sz w:val="20"/>
              </w:rPr>
              <w:t>-</w:t>
            </w:r>
          </w:p>
        </w:tc>
        <w:tc>
          <w:tcPr>
            <w:tcW w:w="3031" w:type="dxa"/>
            <w:tcBorders>
              <w:top w:val="nil"/>
              <w:left w:val="nil"/>
              <w:bottom w:val="single" w:sz="4" w:space="0" w:color="auto"/>
              <w:right w:val="single" w:sz="4" w:space="0" w:color="auto"/>
            </w:tcBorders>
            <w:shd w:val="clear" w:color="auto" w:fill="auto"/>
            <w:noWrap/>
            <w:vAlign w:val="center"/>
          </w:tcPr>
          <w:p w14:paraId="2566803E" w14:textId="77777777"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p>
        </w:tc>
      </w:tr>
      <w:tr w:rsidR="007477DE" w:rsidRPr="00EA0473" w14:paraId="4D9D35AF" w14:textId="77777777" w:rsidTr="00E220BE">
        <w:trPr>
          <w:trHeight w:val="270"/>
        </w:trPr>
        <w:tc>
          <w:tcPr>
            <w:tcW w:w="798" w:type="dxa"/>
            <w:tcBorders>
              <w:top w:val="nil"/>
              <w:left w:val="single" w:sz="4" w:space="0" w:color="auto"/>
              <w:bottom w:val="single" w:sz="4" w:space="0" w:color="auto"/>
              <w:right w:val="single" w:sz="4" w:space="0" w:color="auto"/>
            </w:tcBorders>
          </w:tcPr>
          <w:p w14:paraId="4389EBB3" w14:textId="77777777" w:rsidR="007477DE" w:rsidRDefault="007477D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D241DB4" w14:textId="77777777" w:rsidR="007477DE" w:rsidRDefault="007477D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S91</w:t>
            </w:r>
          </w:p>
        </w:tc>
        <w:tc>
          <w:tcPr>
            <w:tcW w:w="1617" w:type="dxa"/>
            <w:tcBorders>
              <w:top w:val="nil"/>
              <w:left w:val="nil"/>
              <w:bottom w:val="single" w:sz="4" w:space="0" w:color="auto"/>
              <w:right w:val="single" w:sz="4" w:space="0" w:color="auto"/>
            </w:tcBorders>
            <w:shd w:val="clear" w:color="auto" w:fill="auto"/>
            <w:noWrap/>
            <w:vAlign w:val="center"/>
          </w:tcPr>
          <w:p w14:paraId="0D94368B" w14:textId="77777777"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r w:rsidRPr="00E220BE">
              <w:rPr>
                <w:rFonts w:ascii="宋体" w:eastAsia="宋体" w:hAnsi="宋体" w:cs="宋体"/>
                <w:color w:val="000000"/>
                <w:kern w:val="0"/>
                <w:sz w:val="20"/>
                <w:szCs w:val="20"/>
              </w:rPr>
              <w:t>[clientStorageInfoData]</w:t>
            </w:r>
          </w:p>
        </w:tc>
        <w:tc>
          <w:tcPr>
            <w:tcW w:w="1701" w:type="dxa"/>
            <w:tcBorders>
              <w:top w:val="nil"/>
              <w:left w:val="nil"/>
              <w:bottom w:val="single" w:sz="4" w:space="0" w:color="auto"/>
              <w:right w:val="single" w:sz="4" w:space="0" w:color="auto"/>
            </w:tcBorders>
            <w:shd w:val="clear" w:color="auto" w:fill="auto"/>
            <w:noWrap/>
            <w:vAlign w:val="center"/>
          </w:tcPr>
          <w:p w14:paraId="09FD3629" w14:textId="77777777"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r w:rsidRPr="00E220BE">
              <w:rPr>
                <w:rFonts w:ascii="宋体" w:eastAsia="宋体" w:hAnsi="宋体" w:cs="宋体" w:hint="eastAsia"/>
                <w:color w:val="000000"/>
                <w:kern w:val="0"/>
                <w:sz w:val="20"/>
                <w:szCs w:val="20"/>
              </w:rPr>
              <w:t>客户库存信息数据</w:t>
            </w:r>
          </w:p>
        </w:tc>
        <w:tc>
          <w:tcPr>
            <w:tcW w:w="760" w:type="dxa"/>
            <w:tcBorders>
              <w:top w:val="nil"/>
              <w:left w:val="nil"/>
              <w:bottom w:val="single" w:sz="4" w:space="0" w:color="auto"/>
              <w:right w:val="single" w:sz="4" w:space="0" w:color="auto"/>
            </w:tcBorders>
            <w:shd w:val="clear" w:color="auto" w:fill="auto"/>
            <w:noWrap/>
            <w:vAlign w:val="center"/>
          </w:tcPr>
          <w:p w14:paraId="52137732" w14:textId="77777777"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noWrap/>
            <w:vAlign w:val="center"/>
          </w:tcPr>
          <w:p w14:paraId="4FD08AC3" w14:textId="77777777" w:rsidR="007477DE" w:rsidRPr="00984E1E" w:rsidRDefault="007477DE" w:rsidP="0075261B">
            <w:pPr>
              <w:widowControl/>
              <w:spacing w:line="240" w:lineRule="auto"/>
              <w:ind w:firstLineChars="0" w:firstLine="0"/>
              <w:jc w:val="left"/>
              <w:rPr>
                <w:rFonts w:asciiTheme="minorEastAsia" w:hAnsiTheme="minorEastAsia"/>
                <w:sz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tcPr>
          <w:p w14:paraId="0E682D44" w14:textId="77777777"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220BE" w:rsidRPr="00EA0473" w14:paraId="3F8D9AC6" w14:textId="77777777" w:rsidTr="00E220BE">
        <w:trPr>
          <w:trHeight w:val="270"/>
        </w:trPr>
        <w:tc>
          <w:tcPr>
            <w:tcW w:w="798" w:type="dxa"/>
            <w:tcBorders>
              <w:top w:val="nil"/>
              <w:left w:val="single" w:sz="4" w:space="0" w:color="auto"/>
              <w:bottom w:val="single" w:sz="4" w:space="0" w:color="auto"/>
              <w:right w:val="single" w:sz="4" w:space="0" w:color="auto"/>
            </w:tcBorders>
          </w:tcPr>
          <w:p w14:paraId="23216C51" w14:textId="77777777" w:rsidR="00E220BE" w:rsidRDefault="00E220B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4452EEC" w14:textId="77777777" w:rsidR="00E220BE" w:rsidRDefault="00E220BE" w:rsidP="0075261B">
            <w:pPr>
              <w:widowControl/>
              <w:spacing w:line="240" w:lineRule="auto"/>
              <w:ind w:firstLineChars="0" w:firstLine="0"/>
              <w:jc w:val="left"/>
              <w:rPr>
                <w:rFonts w:ascii="宋体" w:eastAsia="宋体" w:hAnsi="宋体" w:cs="宋体"/>
                <w:color w:val="000000"/>
                <w:kern w:val="0"/>
                <w:sz w:val="20"/>
                <w:szCs w:val="20"/>
              </w:rPr>
            </w:pPr>
          </w:p>
        </w:tc>
        <w:tc>
          <w:tcPr>
            <w:tcW w:w="1617" w:type="dxa"/>
            <w:tcBorders>
              <w:top w:val="nil"/>
              <w:left w:val="nil"/>
              <w:bottom w:val="single" w:sz="4" w:space="0" w:color="auto"/>
              <w:right w:val="single" w:sz="4" w:space="0" w:color="auto"/>
            </w:tcBorders>
            <w:shd w:val="clear" w:color="auto" w:fill="auto"/>
            <w:noWrap/>
            <w:vAlign w:val="center"/>
          </w:tcPr>
          <w:p w14:paraId="7D260938" w14:textId="77777777"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14:paraId="373CA25B" w14:textId="77777777"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客户库存信息</w:t>
            </w:r>
          </w:p>
        </w:tc>
        <w:tc>
          <w:tcPr>
            <w:tcW w:w="760" w:type="dxa"/>
            <w:tcBorders>
              <w:top w:val="nil"/>
              <w:left w:val="nil"/>
              <w:bottom w:val="single" w:sz="4" w:space="0" w:color="auto"/>
              <w:right w:val="single" w:sz="4" w:space="0" w:color="auto"/>
            </w:tcBorders>
            <w:shd w:val="clear" w:color="auto" w:fill="auto"/>
            <w:noWrap/>
            <w:vAlign w:val="center"/>
          </w:tcPr>
          <w:p w14:paraId="2C2D3E06" w14:textId="77777777"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noWrap/>
            <w:vAlign w:val="center"/>
          </w:tcPr>
          <w:p w14:paraId="5EB13229" w14:textId="77777777" w:rsidR="00E220BE" w:rsidRPr="00984E1E" w:rsidRDefault="00E220BE" w:rsidP="0075261B">
            <w:pPr>
              <w:widowControl/>
              <w:spacing w:line="240" w:lineRule="auto"/>
              <w:ind w:firstLineChars="0" w:firstLine="0"/>
              <w:jc w:val="left"/>
              <w:rPr>
                <w:rFonts w:asciiTheme="minorEastAsia" w:hAnsiTheme="minorEastAsia"/>
                <w:sz w:val="20"/>
              </w:rPr>
            </w:pPr>
          </w:p>
        </w:tc>
        <w:tc>
          <w:tcPr>
            <w:tcW w:w="3031" w:type="dxa"/>
            <w:tcBorders>
              <w:top w:val="nil"/>
              <w:left w:val="nil"/>
              <w:bottom w:val="single" w:sz="4" w:space="0" w:color="auto"/>
              <w:right w:val="single" w:sz="4" w:space="0" w:color="auto"/>
            </w:tcBorders>
            <w:shd w:val="clear" w:color="auto" w:fill="auto"/>
            <w:noWrap/>
            <w:vAlign w:val="center"/>
          </w:tcPr>
          <w:p w14:paraId="4EDE41C2" w14:textId="77777777"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p>
        </w:tc>
      </w:tr>
      <w:tr w:rsidR="007477DE" w:rsidRPr="00EA0473" w14:paraId="0AA65F01" w14:textId="77777777" w:rsidTr="00E220BE">
        <w:trPr>
          <w:trHeight w:val="270"/>
        </w:trPr>
        <w:tc>
          <w:tcPr>
            <w:tcW w:w="798" w:type="dxa"/>
            <w:tcBorders>
              <w:top w:val="nil"/>
              <w:left w:val="single" w:sz="4" w:space="0" w:color="auto"/>
              <w:bottom w:val="single" w:sz="4" w:space="0" w:color="auto"/>
              <w:right w:val="single" w:sz="4" w:space="0" w:color="auto"/>
            </w:tcBorders>
          </w:tcPr>
          <w:p w14:paraId="36777BF7" w14:textId="77777777" w:rsidR="007477DE" w:rsidRDefault="007477DE"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0DB8B00" w14:textId="77777777" w:rsidR="007477DE" w:rsidRDefault="007477D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17" w:type="dxa"/>
            <w:tcBorders>
              <w:top w:val="nil"/>
              <w:left w:val="nil"/>
              <w:bottom w:val="single" w:sz="4" w:space="0" w:color="auto"/>
              <w:right w:val="single" w:sz="4" w:space="0" w:color="auto"/>
            </w:tcBorders>
            <w:shd w:val="clear" w:color="auto" w:fill="auto"/>
            <w:noWrap/>
            <w:vAlign w:val="center"/>
          </w:tcPr>
          <w:p w14:paraId="2170316E" w14:textId="77777777"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tcPr>
          <w:p w14:paraId="682505CD" w14:textId="77777777" w:rsidR="007477DE" w:rsidRDefault="007477DE"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14:paraId="6F5C7631" w14:textId="77777777"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492F2525" w14:textId="77777777" w:rsidR="007477DE" w:rsidRPr="00984E1E" w:rsidRDefault="007477DE" w:rsidP="0075261B">
            <w:pPr>
              <w:widowControl/>
              <w:spacing w:line="240" w:lineRule="auto"/>
              <w:ind w:firstLineChars="0" w:firstLine="0"/>
              <w:jc w:val="left"/>
              <w:rPr>
                <w:rFonts w:asciiTheme="minorEastAsia" w:hAnsiTheme="minorEastAsia"/>
                <w:sz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tcPr>
          <w:p w14:paraId="30B0D349" w14:textId="77777777"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7477DE" w:rsidRPr="00EA0473" w14:paraId="3AB82CB5" w14:textId="77777777" w:rsidTr="00E220BE">
        <w:trPr>
          <w:trHeight w:val="270"/>
        </w:trPr>
        <w:tc>
          <w:tcPr>
            <w:tcW w:w="798" w:type="dxa"/>
            <w:tcBorders>
              <w:top w:val="nil"/>
              <w:left w:val="single" w:sz="4" w:space="0" w:color="auto"/>
              <w:bottom w:val="single" w:sz="4" w:space="0" w:color="auto"/>
              <w:right w:val="single" w:sz="4" w:space="0" w:color="auto"/>
            </w:tcBorders>
          </w:tcPr>
          <w:p w14:paraId="2B9767C8" w14:textId="77777777"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A7522E5" w14:textId="77777777"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V00</w:t>
            </w:r>
          </w:p>
        </w:tc>
        <w:tc>
          <w:tcPr>
            <w:tcW w:w="1617" w:type="dxa"/>
            <w:tcBorders>
              <w:top w:val="nil"/>
              <w:left w:val="nil"/>
              <w:bottom w:val="single" w:sz="4" w:space="0" w:color="auto"/>
              <w:right w:val="single" w:sz="4" w:space="0" w:color="auto"/>
            </w:tcBorders>
            <w:shd w:val="clear" w:color="auto" w:fill="auto"/>
            <w:noWrap/>
            <w:vAlign w:val="center"/>
            <w:hideMark/>
          </w:tcPr>
          <w:p w14:paraId="2AC890B9" w14:textId="77777777"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varietyID</w:t>
            </w:r>
          </w:p>
        </w:tc>
        <w:tc>
          <w:tcPr>
            <w:tcW w:w="1701" w:type="dxa"/>
            <w:tcBorders>
              <w:top w:val="nil"/>
              <w:left w:val="nil"/>
              <w:bottom w:val="single" w:sz="4" w:space="0" w:color="auto"/>
              <w:right w:val="single" w:sz="4" w:space="0" w:color="auto"/>
            </w:tcBorders>
            <w:shd w:val="clear" w:color="auto" w:fill="auto"/>
            <w:noWrap/>
            <w:vAlign w:val="center"/>
            <w:hideMark/>
          </w:tcPr>
          <w:p w14:paraId="6B64C167" w14:textId="77777777"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135C6F1A" w14:textId="77777777"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C1EF476" w14:textId="77777777"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hideMark/>
          </w:tcPr>
          <w:p w14:paraId="2A953FAA" w14:textId="77777777"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7477DE" w:rsidRPr="00EA0473" w14:paraId="3C40B556" w14:textId="77777777" w:rsidTr="00E220BE">
        <w:trPr>
          <w:trHeight w:val="270"/>
        </w:trPr>
        <w:tc>
          <w:tcPr>
            <w:tcW w:w="798" w:type="dxa"/>
            <w:tcBorders>
              <w:top w:val="nil"/>
              <w:left w:val="single" w:sz="4" w:space="0" w:color="auto"/>
              <w:bottom w:val="single" w:sz="4" w:space="0" w:color="auto"/>
              <w:right w:val="single" w:sz="4" w:space="0" w:color="auto"/>
            </w:tcBorders>
          </w:tcPr>
          <w:p w14:paraId="4697EE53" w14:textId="77777777"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FA6DA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D9EC66F" w14:textId="77777777"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S01</w:t>
            </w:r>
          </w:p>
        </w:tc>
        <w:tc>
          <w:tcPr>
            <w:tcW w:w="1617" w:type="dxa"/>
            <w:tcBorders>
              <w:top w:val="nil"/>
              <w:left w:val="nil"/>
              <w:bottom w:val="single" w:sz="4" w:space="0" w:color="auto"/>
              <w:right w:val="single" w:sz="4" w:space="0" w:color="auto"/>
            </w:tcBorders>
            <w:shd w:val="clear" w:color="auto" w:fill="auto"/>
            <w:noWrap/>
            <w:vAlign w:val="center"/>
            <w:hideMark/>
          </w:tcPr>
          <w:p w14:paraId="5F2F79D2" w14:textId="77777777"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totalStorage</w:t>
            </w:r>
          </w:p>
        </w:tc>
        <w:tc>
          <w:tcPr>
            <w:tcW w:w="1701" w:type="dxa"/>
            <w:tcBorders>
              <w:top w:val="nil"/>
              <w:left w:val="nil"/>
              <w:bottom w:val="single" w:sz="4" w:space="0" w:color="auto"/>
              <w:right w:val="single" w:sz="4" w:space="0" w:color="auto"/>
            </w:tcBorders>
            <w:shd w:val="clear" w:color="auto" w:fill="auto"/>
            <w:noWrap/>
            <w:vAlign w:val="center"/>
            <w:hideMark/>
          </w:tcPr>
          <w:p w14:paraId="3B6163E7" w14:textId="77777777"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库存总量</w:t>
            </w:r>
          </w:p>
        </w:tc>
        <w:tc>
          <w:tcPr>
            <w:tcW w:w="760" w:type="dxa"/>
            <w:tcBorders>
              <w:top w:val="nil"/>
              <w:left w:val="nil"/>
              <w:bottom w:val="single" w:sz="4" w:space="0" w:color="auto"/>
              <w:right w:val="single" w:sz="4" w:space="0" w:color="auto"/>
            </w:tcBorders>
            <w:shd w:val="clear" w:color="auto" w:fill="auto"/>
            <w:noWrap/>
            <w:vAlign w:val="center"/>
            <w:hideMark/>
          </w:tcPr>
          <w:p w14:paraId="22425D00" w14:textId="77777777"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6F698CC" w14:textId="77777777"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hideMark/>
          </w:tcPr>
          <w:p w14:paraId="1D50B51C" w14:textId="77777777"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53F79" w:rsidRPr="00EA0473" w14:paraId="7AD33ACC" w14:textId="77777777" w:rsidTr="00E220BE">
        <w:trPr>
          <w:trHeight w:val="270"/>
        </w:trPr>
        <w:tc>
          <w:tcPr>
            <w:tcW w:w="798" w:type="dxa"/>
            <w:tcBorders>
              <w:top w:val="nil"/>
              <w:left w:val="single" w:sz="4" w:space="0" w:color="auto"/>
              <w:bottom w:val="single" w:sz="4" w:space="0" w:color="auto"/>
              <w:right w:val="single" w:sz="4" w:space="0" w:color="auto"/>
            </w:tcBorders>
          </w:tcPr>
          <w:p w14:paraId="197966A2"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A6DA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16305C7"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S02</w:t>
            </w:r>
          </w:p>
        </w:tc>
        <w:tc>
          <w:tcPr>
            <w:tcW w:w="1617" w:type="dxa"/>
            <w:tcBorders>
              <w:top w:val="nil"/>
              <w:left w:val="nil"/>
              <w:bottom w:val="single" w:sz="4" w:space="0" w:color="auto"/>
              <w:right w:val="single" w:sz="4" w:space="0" w:color="auto"/>
            </w:tcBorders>
            <w:shd w:val="clear" w:color="auto" w:fill="auto"/>
            <w:noWrap/>
            <w:vAlign w:val="center"/>
            <w:hideMark/>
          </w:tcPr>
          <w:p w14:paraId="2EE19496"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availableStorage</w:t>
            </w:r>
          </w:p>
        </w:tc>
        <w:tc>
          <w:tcPr>
            <w:tcW w:w="1701" w:type="dxa"/>
            <w:tcBorders>
              <w:top w:val="nil"/>
              <w:left w:val="nil"/>
              <w:bottom w:val="single" w:sz="4" w:space="0" w:color="auto"/>
              <w:right w:val="single" w:sz="4" w:space="0" w:color="auto"/>
            </w:tcBorders>
            <w:shd w:val="clear" w:color="auto" w:fill="auto"/>
            <w:noWrap/>
            <w:vAlign w:val="center"/>
            <w:hideMark/>
          </w:tcPr>
          <w:p w14:paraId="1F0E0A8C"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可用库存</w:t>
            </w:r>
          </w:p>
        </w:tc>
        <w:tc>
          <w:tcPr>
            <w:tcW w:w="760" w:type="dxa"/>
            <w:tcBorders>
              <w:top w:val="nil"/>
              <w:left w:val="nil"/>
              <w:bottom w:val="single" w:sz="4" w:space="0" w:color="auto"/>
              <w:right w:val="single" w:sz="4" w:space="0" w:color="auto"/>
            </w:tcBorders>
            <w:shd w:val="clear" w:color="auto" w:fill="auto"/>
            <w:noWrap/>
            <w:vAlign w:val="center"/>
            <w:hideMark/>
          </w:tcPr>
          <w:p w14:paraId="78B75E58"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2DAB4CBB" w14:textId="77777777" w:rsidR="00853F79"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hideMark/>
          </w:tcPr>
          <w:p w14:paraId="1FAB7807" w14:textId="77777777" w:rsidR="007477DE" w:rsidRDefault="007477DE" w:rsidP="00EA0473">
            <w:pPr>
              <w:widowControl/>
              <w:spacing w:line="240" w:lineRule="auto"/>
              <w:ind w:firstLineChars="0" w:firstLine="0"/>
              <w:jc w:val="left"/>
              <w:rPr>
                <w:rFonts w:hAnsi="宋体" w:cs="宋体"/>
                <w:kern w:val="0"/>
                <w:sz w:val="20"/>
                <w:szCs w:val="20"/>
              </w:rPr>
            </w:pPr>
            <w:r>
              <w:rPr>
                <w:rFonts w:ascii="宋体" w:eastAsia="宋体" w:hAnsi="宋体" w:cs="宋体" w:hint="eastAsia"/>
                <w:color w:val="000000"/>
                <w:kern w:val="0"/>
                <w:sz w:val="20"/>
                <w:szCs w:val="20"/>
              </w:rPr>
              <w:t>查询结果不为空时必填</w:t>
            </w:r>
          </w:p>
          <w:p w14:paraId="10287312"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Ansi="宋体" w:cs="宋体" w:hint="eastAsia"/>
                <w:kern w:val="0"/>
                <w:sz w:val="20"/>
                <w:szCs w:val="20"/>
              </w:rPr>
              <w:t>可用于交易</w:t>
            </w:r>
            <w:r w:rsidRPr="00FB7FFB">
              <w:rPr>
                <w:rFonts w:ascii="Calibri" w:hAnsi="Calibri" w:cs="宋体"/>
                <w:kern w:val="0"/>
                <w:sz w:val="20"/>
                <w:szCs w:val="20"/>
              </w:rPr>
              <w:t>/</w:t>
            </w:r>
            <w:r w:rsidRPr="00FB7FFB">
              <w:rPr>
                <w:rFonts w:hAnsi="宋体" w:cs="宋体" w:hint="eastAsia"/>
                <w:kern w:val="0"/>
                <w:sz w:val="20"/>
                <w:szCs w:val="20"/>
              </w:rPr>
              <w:t>非交易业务的库存</w:t>
            </w:r>
            <w:r>
              <w:rPr>
                <w:rFonts w:hAnsi="宋体" w:cs="宋体" w:hint="eastAsia"/>
                <w:kern w:val="0"/>
                <w:sz w:val="20"/>
                <w:szCs w:val="20"/>
              </w:rPr>
              <w:t>，</w:t>
            </w:r>
            <w:r w:rsidRPr="00FB7FFB">
              <w:rPr>
                <w:rFonts w:hAnsi="宋体" w:cs="宋体" w:hint="eastAsia"/>
                <w:kern w:val="0"/>
                <w:sz w:val="20"/>
                <w:szCs w:val="20"/>
              </w:rPr>
              <w:t>当用到库存透支额度时，可用库存为负</w:t>
            </w:r>
          </w:p>
        </w:tc>
      </w:tr>
      <w:tr w:rsidR="00853F79" w:rsidRPr="00EA0473" w14:paraId="64514A38" w14:textId="77777777" w:rsidTr="00E220BE">
        <w:trPr>
          <w:trHeight w:val="270"/>
        </w:trPr>
        <w:tc>
          <w:tcPr>
            <w:tcW w:w="798" w:type="dxa"/>
            <w:tcBorders>
              <w:top w:val="nil"/>
              <w:left w:val="single" w:sz="4" w:space="0" w:color="auto"/>
              <w:bottom w:val="single" w:sz="4" w:space="0" w:color="auto"/>
              <w:right w:val="single" w:sz="4" w:space="0" w:color="auto"/>
            </w:tcBorders>
          </w:tcPr>
          <w:p w14:paraId="1483AC55"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A76F50D"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S03</w:t>
            </w:r>
          </w:p>
        </w:tc>
        <w:tc>
          <w:tcPr>
            <w:tcW w:w="1617" w:type="dxa"/>
            <w:tcBorders>
              <w:top w:val="nil"/>
              <w:left w:val="nil"/>
              <w:bottom w:val="single" w:sz="4" w:space="0" w:color="auto"/>
              <w:right w:val="single" w:sz="4" w:space="0" w:color="auto"/>
            </w:tcBorders>
            <w:shd w:val="clear" w:color="auto" w:fill="auto"/>
            <w:noWrap/>
            <w:vAlign w:val="center"/>
            <w:hideMark/>
          </w:tcPr>
          <w:p w14:paraId="60A3A1BA"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frozenStorage</w:t>
            </w:r>
          </w:p>
        </w:tc>
        <w:tc>
          <w:tcPr>
            <w:tcW w:w="1701" w:type="dxa"/>
            <w:tcBorders>
              <w:top w:val="nil"/>
              <w:left w:val="nil"/>
              <w:bottom w:val="single" w:sz="4" w:space="0" w:color="auto"/>
              <w:right w:val="single" w:sz="4" w:space="0" w:color="auto"/>
            </w:tcBorders>
            <w:shd w:val="clear" w:color="auto" w:fill="auto"/>
            <w:noWrap/>
            <w:vAlign w:val="center"/>
            <w:hideMark/>
          </w:tcPr>
          <w:p w14:paraId="00804AA5"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现货冻结库存</w:t>
            </w:r>
          </w:p>
        </w:tc>
        <w:tc>
          <w:tcPr>
            <w:tcW w:w="760" w:type="dxa"/>
            <w:tcBorders>
              <w:top w:val="nil"/>
              <w:left w:val="nil"/>
              <w:bottom w:val="single" w:sz="4" w:space="0" w:color="auto"/>
              <w:right w:val="single" w:sz="4" w:space="0" w:color="auto"/>
            </w:tcBorders>
            <w:shd w:val="clear" w:color="auto" w:fill="auto"/>
            <w:noWrap/>
            <w:vAlign w:val="center"/>
            <w:hideMark/>
          </w:tcPr>
          <w:p w14:paraId="54BC48E6"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64578CB" w14:textId="77777777" w:rsidR="00853F79"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hideMark/>
          </w:tcPr>
          <w:p w14:paraId="4237F5DD" w14:textId="77777777" w:rsidR="007477DE" w:rsidRDefault="007477DE" w:rsidP="00FA72C0">
            <w:pPr>
              <w:widowControl/>
              <w:spacing w:line="240" w:lineRule="auto"/>
              <w:ind w:firstLineChars="0" w:firstLine="0"/>
              <w:jc w:val="left"/>
              <w:rPr>
                <w:sz w:val="20"/>
                <w:szCs w:val="20"/>
              </w:rPr>
            </w:pPr>
            <w:r>
              <w:rPr>
                <w:rFonts w:ascii="宋体" w:eastAsia="宋体" w:hAnsi="宋体" w:cs="宋体" w:hint="eastAsia"/>
                <w:color w:val="000000"/>
                <w:kern w:val="0"/>
                <w:sz w:val="20"/>
                <w:szCs w:val="20"/>
              </w:rPr>
              <w:t>查询结果不为空时必填</w:t>
            </w:r>
          </w:p>
          <w:p w14:paraId="77DFEB42" w14:textId="77777777" w:rsidR="00853F79" w:rsidRPr="00EA0473" w:rsidRDefault="00853F79" w:rsidP="00FA72C0">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现货申报</w:t>
            </w:r>
            <w:r w:rsidRPr="00FB7FFB">
              <w:rPr>
                <w:rFonts w:ascii="Calibri" w:hAnsi="Calibri"/>
                <w:sz w:val="20"/>
                <w:szCs w:val="20"/>
              </w:rPr>
              <w:t>/</w:t>
            </w:r>
            <w:r w:rsidRPr="00FB7FFB">
              <w:rPr>
                <w:rFonts w:hint="eastAsia"/>
                <w:sz w:val="20"/>
                <w:szCs w:val="20"/>
              </w:rPr>
              <w:t>交收申报</w:t>
            </w:r>
            <w:r w:rsidRPr="00FB7FFB">
              <w:rPr>
                <w:rFonts w:ascii="Calibri" w:hAnsi="Calibri"/>
                <w:sz w:val="20"/>
                <w:szCs w:val="20"/>
              </w:rPr>
              <w:t>/</w:t>
            </w:r>
            <w:r w:rsidRPr="00FB7FFB">
              <w:rPr>
                <w:rFonts w:hint="eastAsia"/>
                <w:sz w:val="20"/>
                <w:szCs w:val="20"/>
              </w:rPr>
              <w:t>中立仓申报时冻结的库存</w:t>
            </w:r>
          </w:p>
        </w:tc>
      </w:tr>
      <w:tr w:rsidR="00853F79" w:rsidRPr="00EA0473" w14:paraId="40C96B90" w14:textId="77777777" w:rsidTr="00E220BE">
        <w:trPr>
          <w:trHeight w:val="270"/>
        </w:trPr>
        <w:tc>
          <w:tcPr>
            <w:tcW w:w="798" w:type="dxa"/>
            <w:tcBorders>
              <w:top w:val="nil"/>
              <w:left w:val="single" w:sz="4" w:space="0" w:color="auto"/>
              <w:bottom w:val="single" w:sz="4" w:space="0" w:color="auto"/>
              <w:right w:val="single" w:sz="4" w:space="0" w:color="auto"/>
            </w:tcBorders>
          </w:tcPr>
          <w:p w14:paraId="1D99414E"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B6B0396"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S04</w:t>
            </w:r>
          </w:p>
        </w:tc>
        <w:tc>
          <w:tcPr>
            <w:tcW w:w="1617" w:type="dxa"/>
            <w:tcBorders>
              <w:top w:val="nil"/>
              <w:left w:val="nil"/>
              <w:bottom w:val="single" w:sz="4" w:space="0" w:color="auto"/>
              <w:right w:val="single" w:sz="4" w:space="0" w:color="auto"/>
            </w:tcBorders>
            <w:shd w:val="clear" w:color="auto" w:fill="auto"/>
            <w:noWrap/>
            <w:vAlign w:val="center"/>
            <w:hideMark/>
          </w:tcPr>
          <w:p w14:paraId="73755872"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pendStorage</w:t>
            </w:r>
          </w:p>
        </w:tc>
        <w:tc>
          <w:tcPr>
            <w:tcW w:w="1701" w:type="dxa"/>
            <w:tcBorders>
              <w:top w:val="nil"/>
              <w:left w:val="nil"/>
              <w:bottom w:val="single" w:sz="4" w:space="0" w:color="auto"/>
              <w:right w:val="single" w:sz="4" w:space="0" w:color="auto"/>
            </w:tcBorders>
            <w:shd w:val="clear" w:color="auto" w:fill="auto"/>
            <w:noWrap/>
            <w:vAlign w:val="center"/>
            <w:hideMark/>
          </w:tcPr>
          <w:p w14:paraId="77CF0E23"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待提库存</w:t>
            </w:r>
          </w:p>
        </w:tc>
        <w:tc>
          <w:tcPr>
            <w:tcW w:w="760" w:type="dxa"/>
            <w:tcBorders>
              <w:top w:val="nil"/>
              <w:left w:val="nil"/>
              <w:bottom w:val="single" w:sz="4" w:space="0" w:color="auto"/>
              <w:right w:val="single" w:sz="4" w:space="0" w:color="auto"/>
            </w:tcBorders>
            <w:shd w:val="clear" w:color="auto" w:fill="auto"/>
            <w:noWrap/>
            <w:vAlign w:val="center"/>
            <w:hideMark/>
          </w:tcPr>
          <w:p w14:paraId="5D5E5750"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74888FC" w14:textId="77777777" w:rsidR="00853F79"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hideMark/>
          </w:tcPr>
          <w:p w14:paraId="04BBD4C3" w14:textId="77777777" w:rsidR="007477DE" w:rsidRDefault="007477DE" w:rsidP="00EA0473">
            <w:pPr>
              <w:widowControl/>
              <w:spacing w:line="240" w:lineRule="auto"/>
              <w:ind w:firstLineChars="0" w:firstLine="0"/>
              <w:jc w:val="left"/>
              <w:rPr>
                <w:sz w:val="20"/>
                <w:szCs w:val="20"/>
              </w:rPr>
            </w:pPr>
            <w:r>
              <w:rPr>
                <w:rFonts w:ascii="宋体" w:eastAsia="宋体" w:hAnsi="宋体" w:cs="宋体" w:hint="eastAsia"/>
                <w:color w:val="000000"/>
                <w:kern w:val="0"/>
                <w:sz w:val="20"/>
                <w:szCs w:val="20"/>
              </w:rPr>
              <w:t>查询结果不为空时必填.</w:t>
            </w:r>
          </w:p>
          <w:p w14:paraId="34DDEC92"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已申请提货但尚未出库的库存</w:t>
            </w:r>
          </w:p>
        </w:tc>
      </w:tr>
      <w:tr w:rsidR="00853F79" w:rsidRPr="00EA0473" w14:paraId="6E3E9FA8" w14:textId="77777777" w:rsidTr="00E220BE">
        <w:trPr>
          <w:trHeight w:val="270"/>
        </w:trPr>
        <w:tc>
          <w:tcPr>
            <w:tcW w:w="798" w:type="dxa"/>
            <w:tcBorders>
              <w:top w:val="nil"/>
              <w:left w:val="single" w:sz="4" w:space="0" w:color="auto"/>
              <w:bottom w:val="single" w:sz="4" w:space="0" w:color="auto"/>
              <w:right w:val="single" w:sz="4" w:space="0" w:color="auto"/>
            </w:tcBorders>
          </w:tcPr>
          <w:p w14:paraId="0A305AF1"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C1D8B0A"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S13</w:t>
            </w:r>
          </w:p>
        </w:tc>
        <w:tc>
          <w:tcPr>
            <w:tcW w:w="1617" w:type="dxa"/>
            <w:tcBorders>
              <w:top w:val="nil"/>
              <w:left w:val="nil"/>
              <w:bottom w:val="single" w:sz="4" w:space="0" w:color="auto"/>
              <w:right w:val="single" w:sz="4" w:space="0" w:color="auto"/>
            </w:tcBorders>
            <w:shd w:val="clear" w:color="auto" w:fill="auto"/>
            <w:noWrap/>
            <w:vAlign w:val="center"/>
            <w:hideMark/>
          </w:tcPr>
          <w:p w14:paraId="146C0761"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impawnStorage</w:t>
            </w:r>
          </w:p>
        </w:tc>
        <w:tc>
          <w:tcPr>
            <w:tcW w:w="1701" w:type="dxa"/>
            <w:tcBorders>
              <w:top w:val="nil"/>
              <w:left w:val="nil"/>
              <w:bottom w:val="single" w:sz="4" w:space="0" w:color="auto"/>
              <w:right w:val="single" w:sz="4" w:space="0" w:color="auto"/>
            </w:tcBorders>
            <w:shd w:val="clear" w:color="auto" w:fill="auto"/>
            <w:noWrap/>
            <w:vAlign w:val="center"/>
            <w:hideMark/>
          </w:tcPr>
          <w:p w14:paraId="0F63DAC0"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质押库存</w:t>
            </w:r>
          </w:p>
        </w:tc>
        <w:tc>
          <w:tcPr>
            <w:tcW w:w="760" w:type="dxa"/>
            <w:tcBorders>
              <w:top w:val="nil"/>
              <w:left w:val="nil"/>
              <w:bottom w:val="single" w:sz="4" w:space="0" w:color="auto"/>
              <w:right w:val="single" w:sz="4" w:space="0" w:color="auto"/>
            </w:tcBorders>
            <w:shd w:val="clear" w:color="auto" w:fill="auto"/>
            <w:noWrap/>
            <w:vAlign w:val="center"/>
            <w:hideMark/>
          </w:tcPr>
          <w:p w14:paraId="04CBA84F"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40486CA" w14:textId="77777777" w:rsidR="00853F79"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hideMark/>
          </w:tcPr>
          <w:p w14:paraId="0CB3ADAE" w14:textId="77777777" w:rsidR="007477DE" w:rsidRDefault="007477DE" w:rsidP="00EA0473">
            <w:pPr>
              <w:widowControl/>
              <w:spacing w:line="240" w:lineRule="auto"/>
              <w:ind w:firstLineChars="0" w:firstLine="0"/>
              <w:jc w:val="left"/>
              <w:rPr>
                <w:sz w:val="20"/>
                <w:szCs w:val="20"/>
              </w:rPr>
            </w:pPr>
            <w:r>
              <w:rPr>
                <w:rFonts w:ascii="宋体" w:eastAsia="宋体" w:hAnsi="宋体" w:cs="宋体" w:hint="eastAsia"/>
                <w:color w:val="000000"/>
                <w:kern w:val="0"/>
                <w:sz w:val="20"/>
                <w:szCs w:val="20"/>
              </w:rPr>
              <w:t>查询结果不为空时必填.</w:t>
            </w:r>
          </w:p>
          <w:p w14:paraId="641AABD3"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质权方的质押库存，不能交易卖出、提货、租借质押等。只有质权方通过会服的质物库存转移功能将质押库存转成可用库存，才能够卖出、提货或用于办理其他业务</w:t>
            </w:r>
          </w:p>
        </w:tc>
      </w:tr>
      <w:tr w:rsidR="00853F79" w:rsidRPr="00EA0473" w14:paraId="66459A18" w14:textId="77777777" w:rsidTr="00E220BE">
        <w:trPr>
          <w:trHeight w:val="270"/>
        </w:trPr>
        <w:tc>
          <w:tcPr>
            <w:tcW w:w="798" w:type="dxa"/>
            <w:tcBorders>
              <w:top w:val="nil"/>
              <w:left w:val="single" w:sz="4" w:space="0" w:color="auto"/>
              <w:bottom w:val="single" w:sz="4" w:space="0" w:color="auto"/>
              <w:right w:val="single" w:sz="4" w:space="0" w:color="auto"/>
            </w:tcBorders>
          </w:tcPr>
          <w:p w14:paraId="737FE059"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BCE9AF7"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S14</w:t>
            </w:r>
          </w:p>
        </w:tc>
        <w:tc>
          <w:tcPr>
            <w:tcW w:w="1617" w:type="dxa"/>
            <w:tcBorders>
              <w:top w:val="nil"/>
              <w:left w:val="nil"/>
              <w:bottom w:val="single" w:sz="4" w:space="0" w:color="auto"/>
              <w:right w:val="single" w:sz="4" w:space="0" w:color="auto"/>
            </w:tcBorders>
            <w:shd w:val="clear" w:color="auto" w:fill="auto"/>
            <w:noWrap/>
            <w:vAlign w:val="center"/>
            <w:hideMark/>
          </w:tcPr>
          <w:p w14:paraId="101BA71D"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lawFrozenStorage</w:t>
            </w:r>
          </w:p>
        </w:tc>
        <w:tc>
          <w:tcPr>
            <w:tcW w:w="1701" w:type="dxa"/>
            <w:tcBorders>
              <w:top w:val="nil"/>
              <w:left w:val="nil"/>
              <w:bottom w:val="single" w:sz="4" w:space="0" w:color="auto"/>
              <w:right w:val="single" w:sz="4" w:space="0" w:color="auto"/>
            </w:tcBorders>
            <w:shd w:val="clear" w:color="auto" w:fill="auto"/>
            <w:noWrap/>
            <w:vAlign w:val="center"/>
            <w:hideMark/>
          </w:tcPr>
          <w:p w14:paraId="0FE6AB8D"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法律冻结库存</w:t>
            </w:r>
          </w:p>
        </w:tc>
        <w:tc>
          <w:tcPr>
            <w:tcW w:w="760" w:type="dxa"/>
            <w:tcBorders>
              <w:top w:val="nil"/>
              <w:left w:val="nil"/>
              <w:bottom w:val="single" w:sz="4" w:space="0" w:color="auto"/>
              <w:right w:val="single" w:sz="4" w:space="0" w:color="auto"/>
            </w:tcBorders>
            <w:shd w:val="clear" w:color="auto" w:fill="auto"/>
            <w:noWrap/>
            <w:vAlign w:val="center"/>
            <w:hideMark/>
          </w:tcPr>
          <w:p w14:paraId="1F4FF38D"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93F2BF5" w14:textId="77777777" w:rsidR="00853F79"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hideMark/>
          </w:tcPr>
          <w:p w14:paraId="678637A2" w14:textId="77777777" w:rsidR="007477DE" w:rsidRDefault="007477DE" w:rsidP="00EA0473">
            <w:pPr>
              <w:widowControl/>
              <w:spacing w:line="240" w:lineRule="auto"/>
              <w:ind w:firstLineChars="0" w:firstLine="0"/>
              <w:jc w:val="left"/>
              <w:rPr>
                <w:sz w:val="20"/>
                <w:szCs w:val="20"/>
              </w:rPr>
            </w:pPr>
            <w:r>
              <w:rPr>
                <w:rFonts w:ascii="宋体" w:eastAsia="宋体" w:hAnsi="宋体" w:cs="宋体" w:hint="eastAsia"/>
                <w:color w:val="000000"/>
                <w:kern w:val="0"/>
                <w:sz w:val="20"/>
                <w:szCs w:val="20"/>
              </w:rPr>
              <w:t>查询结果不为空时必填.</w:t>
            </w:r>
          </w:p>
          <w:p w14:paraId="231135B1"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包括法律冻结及其他手工冻结业务冻结的库存，手工解冻操作会减少手工冻结库存，在多个交易日存在，收盘前不清零</w:t>
            </w:r>
          </w:p>
        </w:tc>
      </w:tr>
      <w:tr w:rsidR="00853F79" w:rsidRPr="00EA0473" w14:paraId="276ED461" w14:textId="77777777" w:rsidTr="00E220BE">
        <w:trPr>
          <w:trHeight w:val="270"/>
        </w:trPr>
        <w:tc>
          <w:tcPr>
            <w:tcW w:w="798" w:type="dxa"/>
            <w:tcBorders>
              <w:top w:val="nil"/>
              <w:left w:val="single" w:sz="4" w:space="0" w:color="auto"/>
              <w:bottom w:val="single" w:sz="4" w:space="0" w:color="auto"/>
              <w:right w:val="single" w:sz="4" w:space="0" w:color="auto"/>
            </w:tcBorders>
          </w:tcPr>
          <w:p w14:paraId="17357FE9" w14:textId="77777777" w:rsidR="00853F79"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A78C46A"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S19</w:t>
            </w:r>
          </w:p>
        </w:tc>
        <w:tc>
          <w:tcPr>
            <w:tcW w:w="1617" w:type="dxa"/>
            <w:tcBorders>
              <w:top w:val="nil"/>
              <w:left w:val="nil"/>
              <w:bottom w:val="single" w:sz="4" w:space="0" w:color="auto"/>
              <w:right w:val="single" w:sz="4" w:space="0" w:color="auto"/>
            </w:tcBorders>
            <w:shd w:val="clear" w:color="auto" w:fill="auto"/>
            <w:noWrap/>
            <w:vAlign w:val="center"/>
          </w:tcPr>
          <w:p w14:paraId="06140E3F"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0799C">
              <w:rPr>
                <w:rFonts w:ascii="宋体" w:eastAsia="宋体" w:hAnsi="宋体" w:cs="宋体"/>
                <w:color w:val="000000"/>
                <w:kern w:val="0"/>
                <w:sz w:val="20"/>
                <w:szCs w:val="20"/>
              </w:rPr>
              <w:t>transferFrozenStorage</w:t>
            </w:r>
          </w:p>
        </w:tc>
        <w:tc>
          <w:tcPr>
            <w:tcW w:w="1701" w:type="dxa"/>
            <w:tcBorders>
              <w:top w:val="nil"/>
              <w:left w:val="nil"/>
              <w:bottom w:val="single" w:sz="4" w:space="0" w:color="auto"/>
              <w:right w:val="single" w:sz="4" w:space="0" w:color="auto"/>
            </w:tcBorders>
            <w:shd w:val="clear" w:color="auto" w:fill="auto"/>
            <w:noWrap/>
            <w:vAlign w:val="center"/>
          </w:tcPr>
          <w:p w14:paraId="4A73448D"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过户业务冻结库存</w:t>
            </w:r>
          </w:p>
        </w:tc>
        <w:tc>
          <w:tcPr>
            <w:tcW w:w="760" w:type="dxa"/>
            <w:tcBorders>
              <w:top w:val="nil"/>
              <w:left w:val="nil"/>
              <w:bottom w:val="single" w:sz="4" w:space="0" w:color="auto"/>
              <w:right w:val="single" w:sz="4" w:space="0" w:color="auto"/>
            </w:tcBorders>
            <w:shd w:val="clear" w:color="auto" w:fill="auto"/>
            <w:noWrap/>
            <w:vAlign w:val="center"/>
          </w:tcPr>
          <w:p w14:paraId="4319C1DE" w14:textId="77777777" w:rsidR="00853F79" w:rsidRPr="00EA0473" w:rsidRDefault="00853F79"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4E2F4A06" w14:textId="77777777" w:rsidR="00853F79"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tcPr>
          <w:p w14:paraId="0737A2FF" w14:textId="77777777" w:rsidR="007477DE" w:rsidRDefault="007477DE" w:rsidP="00EA0473">
            <w:pPr>
              <w:widowControl/>
              <w:spacing w:line="240" w:lineRule="auto"/>
              <w:ind w:firstLineChars="0" w:firstLine="0"/>
              <w:jc w:val="left"/>
              <w:rPr>
                <w:sz w:val="20"/>
                <w:szCs w:val="20"/>
              </w:rPr>
            </w:pPr>
            <w:r>
              <w:rPr>
                <w:rFonts w:ascii="宋体" w:eastAsia="宋体" w:hAnsi="宋体" w:cs="宋体" w:hint="eastAsia"/>
                <w:color w:val="000000"/>
                <w:kern w:val="0"/>
                <w:sz w:val="20"/>
                <w:szCs w:val="20"/>
              </w:rPr>
              <w:t>查询结果不为空时必填.</w:t>
            </w:r>
          </w:p>
          <w:p w14:paraId="7C74C9CE"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质押、租借等非交易过户业务申报时冻结的库存。审</w:t>
            </w:r>
            <w:r>
              <w:rPr>
                <w:rFonts w:hint="eastAsia"/>
                <w:sz w:val="20"/>
                <w:szCs w:val="20"/>
              </w:rPr>
              <w:t>批操作时会减少过户业务冻结库存，在多个交易日存在，收盘前不清零</w:t>
            </w:r>
          </w:p>
        </w:tc>
      </w:tr>
      <w:tr w:rsidR="00853F79" w:rsidRPr="00EA0473" w14:paraId="45B6B922" w14:textId="77777777" w:rsidTr="00E220BE">
        <w:trPr>
          <w:trHeight w:val="270"/>
        </w:trPr>
        <w:tc>
          <w:tcPr>
            <w:tcW w:w="798" w:type="dxa"/>
            <w:tcBorders>
              <w:top w:val="nil"/>
              <w:left w:val="single" w:sz="4" w:space="0" w:color="auto"/>
              <w:bottom w:val="single" w:sz="4" w:space="0" w:color="auto"/>
              <w:right w:val="single" w:sz="4" w:space="0" w:color="auto"/>
            </w:tcBorders>
          </w:tcPr>
          <w:p w14:paraId="61D6607B"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8404751"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S15</w:t>
            </w:r>
          </w:p>
        </w:tc>
        <w:tc>
          <w:tcPr>
            <w:tcW w:w="1617" w:type="dxa"/>
            <w:tcBorders>
              <w:top w:val="nil"/>
              <w:left w:val="nil"/>
              <w:bottom w:val="single" w:sz="4" w:space="0" w:color="auto"/>
              <w:right w:val="single" w:sz="4" w:space="0" w:color="auto"/>
            </w:tcBorders>
            <w:shd w:val="clear" w:color="auto" w:fill="auto"/>
            <w:noWrap/>
            <w:vAlign w:val="center"/>
            <w:hideMark/>
          </w:tcPr>
          <w:p w14:paraId="54FCD933"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offsetStorage</w:t>
            </w:r>
          </w:p>
        </w:tc>
        <w:tc>
          <w:tcPr>
            <w:tcW w:w="1701" w:type="dxa"/>
            <w:tcBorders>
              <w:top w:val="nil"/>
              <w:left w:val="nil"/>
              <w:bottom w:val="single" w:sz="4" w:space="0" w:color="auto"/>
              <w:right w:val="single" w:sz="4" w:space="0" w:color="auto"/>
            </w:tcBorders>
            <w:shd w:val="clear" w:color="auto" w:fill="auto"/>
            <w:noWrap/>
            <w:vAlign w:val="center"/>
            <w:hideMark/>
          </w:tcPr>
          <w:p w14:paraId="03254D3A"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充抵冻结库存</w:t>
            </w:r>
          </w:p>
        </w:tc>
        <w:tc>
          <w:tcPr>
            <w:tcW w:w="760" w:type="dxa"/>
            <w:tcBorders>
              <w:top w:val="nil"/>
              <w:left w:val="nil"/>
              <w:bottom w:val="single" w:sz="4" w:space="0" w:color="auto"/>
              <w:right w:val="single" w:sz="4" w:space="0" w:color="auto"/>
            </w:tcBorders>
            <w:shd w:val="clear" w:color="auto" w:fill="auto"/>
            <w:noWrap/>
            <w:vAlign w:val="center"/>
            <w:hideMark/>
          </w:tcPr>
          <w:p w14:paraId="4910596D"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3437CA6" w14:textId="77777777" w:rsidR="00853F79"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3031" w:type="dxa"/>
            <w:tcBorders>
              <w:top w:val="nil"/>
              <w:left w:val="nil"/>
              <w:bottom w:val="single" w:sz="4" w:space="0" w:color="auto"/>
              <w:right w:val="single" w:sz="4" w:space="0" w:color="auto"/>
            </w:tcBorders>
            <w:shd w:val="clear" w:color="auto" w:fill="auto"/>
            <w:noWrap/>
            <w:vAlign w:val="center"/>
            <w:hideMark/>
          </w:tcPr>
          <w:p w14:paraId="1F11B2D1" w14:textId="77777777" w:rsidR="007477DE" w:rsidRDefault="007477DE" w:rsidP="00EA0473">
            <w:pPr>
              <w:widowControl/>
              <w:spacing w:line="240" w:lineRule="auto"/>
              <w:ind w:firstLineChars="0" w:firstLine="0"/>
              <w:jc w:val="left"/>
              <w:rPr>
                <w:sz w:val="20"/>
                <w:szCs w:val="20"/>
              </w:rPr>
            </w:pPr>
            <w:r>
              <w:rPr>
                <w:rFonts w:ascii="宋体" w:eastAsia="宋体" w:hAnsi="宋体" w:cs="宋体" w:hint="eastAsia"/>
                <w:color w:val="000000"/>
                <w:kern w:val="0"/>
                <w:sz w:val="20"/>
                <w:szCs w:val="20"/>
              </w:rPr>
              <w:t>查询结果不为空时必填.</w:t>
            </w:r>
          </w:p>
          <w:p w14:paraId="0505AC7C"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上一日清算后的值，盘中不更新。交易过程中不能使用该库存</w:t>
            </w:r>
          </w:p>
        </w:tc>
      </w:tr>
      <w:tr w:rsidR="00853F79" w:rsidRPr="00EA0473" w14:paraId="113AFB6E" w14:textId="77777777" w:rsidTr="00E220BE">
        <w:trPr>
          <w:trHeight w:val="270"/>
        </w:trPr>
        <w:tc>
          <w:tcPr>
            <w:tcW w:w="798" w:type="dxa"/>
            <w:tcBorders>
              <w:top w:val="nil"/>
              <w:left w:val="single" w:sz="4" w:space="0" w:color="auto"/>
              <w:bottom w:val="single" w:sz="4" w:space="0" w:color="auto"/>
              <w:right w:val="single" w:sz="4" w:space="0" w:color="auto"/>
            </w:tcBorders>
          </w:tcPr>
          <w:p w14:paraId="0DE92E03"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596E8B4"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X39</w:t>
            </w:r>
          </w:p>
        </w:tc>
        <w:tc>
          <w:tcPr>
            <w:tcW w:w="1617" w:type="dxa"/>
            <w:tcBorders>
              <w:top w:val="nil"/>
              <w:left w:val="nil"/>
              <w:bottom w:val="single" w:sz="4" w:space="0" w:color="auto"/>
              <w:right w:val="single" w:sz="4" w:space="0" w:color="auto"/>
            </w:tcBorders>
            <w:shd w:val="clear" w:color="auto" w:fill="auto"/>
            <w:noWrap/>
            <w:vAlign w:val="center"/>
            <w:hideMark/>
          </w:tcPr>
          <w:p w14:paraId="496A2366"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rspCode</w:t>
            </w:r>
          </w:p>
        </w:tc>
        <w:tc>
          <w:tcPr>
            <w:tcW w:w="1701" w:type="dxa"/>
            <w:tcBorders>
              <w:top w:val="nil"/>
              <w:left w:val="nil"/>
              <w:bottom w:val="single" w:sz="4" w:space="0" w:color="auto"/>
              <w:right w:val="single" w:sz="4" w:space="0" w:color="auto"/>
            </w:tcBorders>
            <w:shd w:val="clear" w:color="auto" w:fill="auto"/>
            <w:noWrap/>
            <w:vAlign w:val="center"/>
            <w:hideMark/>
          </w:tcPr>
          <w:p w14:paraId="07DCCA03"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3C3E9348"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47A501DB"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M</w:t>
            </w:r>
          </w:p>
        </w:tc>
        <w:tc>
          <w:tcPr>
            <w:tcW w:w="3031" w:type="dxa"/>
            <w:tcBorders>
              <w:top w:val="nil"/>
              <w:left w:val="nil"/>
              <w:bottom w:val="single" w:sz="4" w:space="0" w:color="auto"/>
              <w:right w:val="single" w:sz="4" w:space="0" w:color="auto"/>
            </w:tcBorders>
            <w:shd w:val="clear" w:color="auto" w:fill="auto"/>
            <w:noWrap/>
            <w:vAlign w:val="center"/>
            <w:hideMark/>
          </w:tcPr>
          <w:p w14:paraId="2044FA17"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p>
        </w:tc>
      </w:tr>
      <w:tr w:rsidR="00853F79" w:rsidRPr="00EA0473" w14:paraId="0AB46FAE" w14:textId="77777777" w:rsidTr="00E220BE">
        <w:trPr>
          <w:trHeight w:val="270"/>
        </w:trPr>
        <w:tc>
          <w:tcPr>
            <w:tcW w:w="798" w:type="dxa"/>
            <w:tcBorders>
              <w:top w:val="nil"/>
              <w:left w:val="single" w:sz="4" w:space="0" w:color="auto"/>
              <w:bottom w:val="single" w:sz="4" w:space="0" w:color="auto"/>
              <w:right w:val="single" w:sz="4" w:space="0" w:color="auto"/>
            </w:tcBorders>
          </w:tcPr>
          <w:p w14:paraId="1ECC71D8"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4383EDE"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X40</w:t>
            </w:r>
          </w:p>
        </w:tc>
        <w:tc>
          <w:tcPr>
            <w:tcW w:w="1617" w:type="dxa"/>
            <w:tcBorders>
              <w:top w:val="nil"/>
              <w:left w:val="nil"/>
              <w:bottom w:val="single" w:sz="4" w:space="0" w:color="auto"/>
              <w:right w:val="single" w:sz="4" w:space="0" w:color="auto"/>
            </w:tcBorders>
            <w:shd w:val="clear" w:color="auto" w:fill="auto"/>
            <w:noWrap/>
            <w:vAlign w:val="center"/>
            <w:hideMark/>
          </w:tcPr>
          <w:p w14:paraId="1CD0847F"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rspMsg</w:t>
            </w:r>
          </w:p>
        </w:tc>
        <w:tc>
          <w:tcPr>
            <w:tcW w:w="1701" w:type="dxa"/>
            <w:tcBorders>
              <w:top w:val="nil"/>
              <w:left w:val="nil"/>
              <w:bottom w:val="single" w:sz="4" w:space="0" w:color="auto"/>
              <w:right w:val="single" w:sz="4" w:space="0" w:color="auto"/>
            </w:tcBorders>
            <w:shd w:val="clear" w:color="auto" w:fill="auto"/>
            <w:noWrap/>
            <w:vAlign w:val="center"/>
            <w:hideMark/>
          </w:tcPr>
          <w:p w14:paraId="0677B84F"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39E65CB5"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57F5376"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M</w:t>
            </w:r>
          </w:p>
        </w:tc>
        <w:tc>
          <w:tcPr>
            <w:tcW w:w="3031" w:type="dxa"/>
            <w:tcBorders>
              <w:top w:val="nil"/>
              <w:left w:val="nil"/>
              <w:bottom w:val="single" w:sz="4" w:space="0" w:color="auto"/>
              <w:right w:val="single" w:sz="4" w:space="0" w:color="auto"/>
            </w:tcBorders>
            <w:shd w:val="clear" w:color="auto" w:fill="auto"/>
            <w:noWrap/>
            <w:vAlign w:val="center"/>
            <w:hideMark/>
          </w:tcPr>
          <w:p w14:paraId="10B1A931" w14:textId="77777777"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p>
        </w:tc>
      </w:tr>
    </w:tbl>
    <w:p w14:paraId="472D2680" w14:textId="77777777" w:rsidR="00472819" w:rsidRDefault="00472819" w:rsidP="00F704FA">
      <w:pPr>
        <w:ind w:firstLine="480"/>
      </w:pPr>
    </w:p>
    <w:p w14:paraId="2A2AD07F" w14:textId="77777777" w:rsidR="005167CE" w:rsidRDefault="00E0799C" w:rsidP="005167CE">
      <w:pPr>
        <w:pStyle w:val="4"/>
        <w:numPr>
          <w:ilvl w:val="3"/>
          <w:numId w:val="4"/>
        </w:numPr>
        <w:ind w:left="0" w:firstLineChars="0" w:firstLine="0"/>
      </w:pPr>
      <w:r>
        <w:rPr>
          <w:rFonts w:hint="eastAsia"/>
        </w:rPr>
        <w:t>席位</w:t>
      </w:r>
      <w:r w:rsidR="005167CE" w:rsidRPr="0096390C">
        <w:rPr>
          <w:rFonts w:hint="eastAsia"/>
        </w:rPr>
        <w:t>持仓查询请求及应答</w:t>
      </w:r>
      <w:r w:rsidR="005167CE">
        <w:rPr>
          <w:rFonts w:hint="eastAsia"/>
        </w:rPr>
        <w:t>（延期</w:t>
      </w:r>
      <w:r w:rsidR="005167CE">
        <w:rPr>
          <w:rFonts w:hint="eastAsia"/>
        </w:rPr>
        <w:t>/</w:t>
      </w:r>
      <w:r w:rsidR="005167CE">
        <w:rPr>
          <w:rFonts w:hint="eastAsia"/>
        </w:rPr>
        <w:t>即期）</w:t>
      </w:r>
    </w:p>
    <w:p w14:paraId="478D635D" w14:textId="77777777" w:rsidR="005167CE" w:rsidRDefault="005167CE" w:rsidP="008D1002">
      <w:pPr>
        <w:ind w:firstLine="482"/>
      </w:pPr>
      <w:r w:rsidRPr="003B0BB4">
        <w:rPr>
          <w:rFonts w:hint="eastAsia"/>
          <w:b/>
        </w:rPr>
        <w:t>功能</w:t>
      </w:r>
      <w:r>
        <w:rPr>
          <w:rFonts w:hint="eastAsia"/>
        </w:rPr>
        <w:t>：</w:t>
      </w:r>
      <w:r w:rsidR="00173D75">
        <w:rPr>
          <w:rFonts w:hint="eastAsia"/>
        </w:rPr>
        <w:t>席位</w:t>
      </w:r>
      <w:r>
        <w:rPr>
          <w:rFonts w:hint="eastAsia"/>
        </w:rPr>
        <w:t>持仓查询指令用于实时查询</w:t>
      </w:r>
      <w:r w:rsidR="00173D75">
        <w:rPr>
          <w:rFonts w:hint="eastAsia"/>
        </w:rPr>
        <w:t>席位</w:t>
      </w:r>
      <w:r>
        <w:rPr>
          <w:rFonts w:hint="eastAsia"/>
        </w:rPr>
        <w:t>当前延期</w:t>
      </w:r>
      <w:r>
        <w:rPr>
          <w:rFonts w:hint="eastAsia"/>
        </w:rPr>
        <w:t>/</w:t>
      </w:r>
      <w:r>
        <w:rPr>
          <w:rFonts w:hint="eastAsia"/>
        </w:rPr>
        <w:t>即期市场的合约持仓信息，支持同时查询</w:t>
      </w:r>
      <w:r w:rsidR="00173D75">
        <w:rPr>
          <w:rFonts w:hint="eastAsia"/>
        </w:rPr>
        <w:t>席位</w:t>
      </w:r>
      <w:r>
        <w:rPr>
          <w:rFonts w:hint="eastAsia"/>
        </w:rPr>
        <w:t>多个合约的持仓信息。</w:t>
      </w:r>
    </w:p>
    <w:p w14:paraId="1629CEB7" w14:textId="77777777" w:rsidR="005167CE" w:rsidRPr="00733244" w:rsidRDefault="005167CE" w:rsidP="005167CE">
      <w:pPr>
        <w:ind w:firstLine="480"/>
      </w:pPr>
      <w:r>
        <w:rPr>
          <w:rFonts w:hint="eastAsia"/>
        </w:rPr>
        <w:t>消息体格式如下：</w:t>
      </w:r>
    </w:p>
    <w:tbl>
      <w:tblPr>
        <w:tblW w:w="941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618"/>
        <w:gridCol w:w="1995"/>
        <w:gridCol w:w="2354"/>
        <w:gridCol w:w="618"/>
        <w:gridCol w:w="618"/>
        <w:gridCol w:w="2591"/>
      </w:tblGrid>
      <w:tr w:rsidR="0084769F" w:rsidRPr="006A5DA2" w14:paraId="54ACAB0A" w14:textId="77777777" w:rsidTr="0084769F">
        <w:trPr>
          <w:trHeight w:val="270"/>
          <w:tblHeader/>
        </w:trPr>
        <w:tc>
          <w:tcPr>
            <w:tcW w:w="618" w:type="dxa"/>
            <w:shd w:val="clear" w:color="000000" w:fill="D9D9D9"/>
          </w:tcPr>
          <w:p w14:paraId="5CEBF37B" w14:textId="77777777"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shd w:val="clear" w:color="000000" w:fill="D9D9D9"/>
            <w:noWrap/>
            <w:vAlign w:val="center"/>
            <w:hideMark/>
          </w:tcPr>
          <w:p w14:paraId="62E8ADF1" w14:textId="77777777"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域号</w:t>
            </w:r>
          </w:p>
        </w:tc>
        <w:tc>
          <w:tcPr>
            <w:tcW w:w="1995" w:type="dxa"/>
            <w:shd w:val="clear" w:color="000000" w:fill="D9D9D9"/>
            <w:noWrap/>
            <w:vAlign w:val="center"/>
            <w:hideMark/>
          </w:tcPr>
          <w:p w14:paraId="1365E4D9" w14:textId="77777777"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域名</w:t>
            </w:r>
          </w:p>
        </w:tc>
        <w:tc>
          <w:tcPr>
            <w:tcW w:w="2354" w:type="dxa"/>
            <w:shd w:val="clear" w:color="000000" w:fill="D9D9D9"/>
            <w:noWrap/>
            <w:vAlign w:val="center"/>
            <w:hideMark/>
          </w:tcPr>
          <w:p w14:paraId="47091AB2" w14:textId="77777777"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shd w:val="clear" w:color="000000" w:fill="D9D9D9"/>
            <w:noWrap/>
            <w:vAlign w:val="center"/>
            <w:hideMark/>
          </w:tcPr>
          <w:p w14:paraId="4351EB8A" w14:textId="77777777"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请求</w:t>
            </w:r>
          </w:p>
        </w:tc>
        <w:tc>
          <w:tcPr>
            <w:tcW w:w="618" w:type="dxa"/>
            <w:shd w:val="clear" w:color="000000" w:fill="D9D9D9"/>
            <w:noWrap/>
            <w:vAlign w:val="center"/>
            <w:hideMark/>
          </w:tcPr>
          <w:p w14:paraId="38C5F4E9" w14:textId="77777777"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应答</w:t>
            </w:r>
          </w:p>
        </w:tc>
        <w:tc>
          <w:tcPr>
            <w:tcW w:w="2591" w:type="dxa"/>
            <w:shd w:val="clear" w:color="000000" w:fill="D9D9D9"/>
            <w:noWrap/>
            <w:vAlign w:val="center"/>
            <w:hideMark/>
          </w:tcPr>
          <w:p w14:paraId="1D515814" w14:textId="77777777"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说明</w:t>
            </w:r>
          </w:p>
        </w:tc>
      </w:tr>
      <w:tr w:rsidR="0084769F" w:rsidRPr="006A5DA2" w14:paraId="669A5003" w14:textId="77777777" w:rsidTr="0084769F">
        <w:trPr>
          <w:trHeight w:val="270"/>
        </w:trPr>
        <w:tc>
          <w:tcPr>
            <w:tcW w:w="618" w:type="dxa"/>
          </w:tcPr>
          <w:p w14:paraId="7F2A8C2D" w14:textId="77777777" w:rsidR="0084769F" w:rsidRPr="00984E1E" w:rsidRDefault="0084769F" w:rsidP="0075261B">
            <w:pPr>
              <w:spacing w:line="240" w:lineRule="auto"/>
              <w:ind w:firstLineChars="0" w:firstLine="0"/>
              <w:rPr>
                <w:rFonts w:asciiTheme="minorEastAsia" w:hAnsiTheme="minorEastAsia"/>
                <w:color w:val="000000"/>
                <w:sz w:val="20"/>
                <w:szCs w:val="20"/>
              </w:rPr>
            </w:pPr>
          </w:p>
        </w:tc>
        <w:tc>
          <w:tcPr>
            <w:tcW w:w="618" w:type="dxa"/>
            <w:shd w:val="clear" w:color="auto" w:fill="auto"/>
            <w:noWrap/>
            <w:vAlign w:val="center"/>
          </w:tcPr>
          <w:p w14:paraId="1E50899E" w14:textId="77777777" w:rsidR="0084769F" w:rsidRPr="00984E1E" w:rsidRDefault="0084769F"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5" w:type="dxa"/>
            <w:shd w:val="clear" w:color="auto" w:fill="auto"/>
            <w:noWrap/>
            <w:vAlign w:val="center"/>
          </w:tcPr>
          <w:p w14:paraId="12BC4233" w14:textId="77777777" w:rsidR="0084769F" w:rsidRPr="00984E1E" w:rsidRDefault="0084769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354" w:type="dxa"/>
            <w:shd w:val="clear" w:color="auto" w:fill="auto"/>
            <w:noWrap/>
            <w:vAlign w:val="center"/>
          </w:tcPr>
          <w:p w14:paraId="5B446329" w14:textId="77777777" w:rsidR="0084769F" w:rsidRPr="00984E1E" w:rsidRDefault="0084769F"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shd w:val="clear" w:color="auto" w:fill="auto"/>
            <w:noWrap/>
            <w:vAlign w:val="center"/>
          </w:tcPr>
          <w:p w14:paraId="699D046B" w14:textId="77777777" w:rsidR="0084769F" w:rsidRPr="00676C0F" w:rsidRDefault="0084769F" w:rsidP="0075261B">
            <w:pPr>
              <w:spacing w:line="240" w:lineRule="auto"/>
              <w:ind w:firstLineChars="0" w:firstLine="0"/>
              <w:rPr>
                <w:rFonts w:asciiTheme="minorEastAsia" w:hAnsiTheme="minorEastAsia"/>
                <w:color w:val="000000"/>
                <w:sz w:val="21"/>
                <w:szCs w:val="21"/>
              </w:rPr>
            </w:pPr>
            <w:r w:rsidRPr="00676C0F">
              <w:rPr>
                <w:rFonts w:asciiTheme="minorEastAsia" w:hAnsiTheme="minorEastAsia" w:hint="eastAsia"/>
                <w:color w:val="000000"/>
                <w:sz w:val="21"/>
                <w:szCs w:val="21"/>
              </w:rPr>
              <w:t>M</w:t>
            </w:r>
          </w:p>
        </w:tc>
        <w:tc>
          <w:tcPr>
            <w:tcW w:w="618" w:type="dxa"/>
            <w:shd w:val="clear" w:color="auto" w:fill="auto"/>
            <w:noWrap/>
          </w:tcPr>
          <w:p w14:paraId="47BF659F" w14:textId="77777777" w:rsidR="0084769F" w:rsidRPr="00984E1E" w:rsidRDefault="00813C1E" w:rsidP="00813C1E">
            <w:pPr>
              <w:spacing w:line="240" w:lineRule="auto"/>
              <w:ind w:firstLineChars="0" w:firstLine="0"/>
              <w:rPr>
                <w:rFonts w:asciiTheme="minorEastAsia" w:hAnsiTheme="minorEastAsia"/>
                <w:sz w:val="20"/>
              </w:rPr>
            </w:pPr>
            <w:r>
              <w:rPr>
                <w:rFonts w:asciiTheme="minorEastAsia" w:hAnsiTheme="minorEastAsia" w:hint="eastAsia"/>
                <w:sz w:val="20"/>
              </w:rPr>
              <w:t>-</w:t>
            </w:r>
          </w:p>
        </w:tc>
        <w:tc>
          <w:tcPr>
            <w:tcW w:w="2591" w:type="dxa"/>
            <w:shd w:val="clear" w:color="auto" w:fill="auto"/>
            <w:noWrap/>
            <w:vAlign w:val="center"/>
          </w:tcPr>
          <w:p w14:paraId="14AA5C0E" w14:textId="77777777"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p>
        </w:tc>
      </w:tr>
      <w:tr w:rsidR="0084769F" w:rsidRPr="006A5DA2" w14:paraId="7866CDB4" w14:textId="77777777" w:rsidTr="0084769F">
        <w:trPr>
          <w:trHeight w:val="270"/>
        </w:trPr>
        <w:tc>
          <w:tcPr>
            <w:tcW w:w="618" w:type="dxa"/>
          </w:tcPr>
          <w:p w14:paraId="48FC7581" w14:textId="77777777"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shd w:val="clear" w:color="auto" w:fill="auto"/>
            <w:noWrap/>
            <w:vAlign w:val="center"/>
            <w:hideMark/>
          </w:tcPr>
          <w:p w14:paraId="1834BDB7" w14:textId="77777777"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I00</w:t>
            </w:r>
          </w:p>
        </w:tc>
        <w:tc>
          <w:tcPr>
            <w:tcW w:w="1995" w:type="dxa"/>
            <w:shd w:val="clear" w:color="auto" w:fill="auto"/>
            <w:noWrap/>
            <w:vAlign w:val="center"/>
            <w:hideMark/>
          </w:tcPr>
          <w:p w14:paraId="3A5EE5E1" w14:textId="77777777"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marketID</w:t>
            </w:r>
          </w:p>
        </w:tc>
        <w:tc>
          <w:tcPr>
            <w:tcW w:w="2354" w:type="dxa"/>
            <w:shd w:val="clear" w:color="auto" w:fill="auto"/>
            <w:noWrap/>
            <w:vAlign w:val="center"/>
            <w:hideMark/>
          </w:tcPr>
          <w:p w14:paraId="65A5BEC1" w14:textId="77777777"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市场代码</w:t>
            </w:r>
          </w:p>
        </w:tc>
        <w:tc>
          <w:tcPr>
            <w:tcW w:w="618" w:type="dxa"/>
            <w:shd w:val="clear" w:color="auto" w:fill="auto"/>
            <w:noWrap/>
            <w:vAlign w:val="center"/>
            <w:hideMark/>
          </w:tcPr>
          <w:p w14:paraId="2293E009" w14:textId="77777777"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618" w:type="dxa"/>
            <w:shd w:val="clear" w:color="auto" w:fill="auto"/>
            <w:noWrap/>
            <w:vAlign w:val="center"/>
            <w:hideMark/>
          </w:tcPr>
          <w:p w14:paraId="1E067EA8" w14:textId="77777777" w:rsidR="0084769F" w:rsidRPr="006A5DA2" w:rsidRDefault="00813C1E" w:rsidP="00813C1E">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hint="eastAsia"/>
                <w:sz w:val="20"/>
              </w:rPr>
              <w:t>-</w:t>
            </w:r>
          </w:p>
        </w:tc>
        <w:tc>
          <w:tcPr>
            <w:tcW w:w="2591" w:type="dxa"/>
            <w:shd w:val="clear" w:color="auto" w:fill="auto"/>
            <w:noWrap/>
            <w:vAlign w:val="center"/>
            <w:hideMark/>
          </w:tcPr>
          <w:p w14:paraId="7A35AE25" w14:textId="77777777"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p>
        </w:tc>
      </w:tr>
      <w:tr w:rsidR="0084769F" w:rsidRPr="006A5DA2" w14:paraId="74EC0AF2" w14:textId="77777777" w:rsidTr="0084769F">
        <w:trPr>
          <w:trHeight w:val="270"/>
        </w:trPr>
        <w:tc>
          <w:tcPr>
            <w:tcW w:w="618" w:type="dxa"/>
          </w:tcPr>
          <w:p w14:paraId="1AEE73CB" w14:textId="77777777"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shd w:val="clear" w:color="auto" w:fill="auto"/>
            <w:noWrap/>
            <w:vAlign w:val="center"/>
            <w:hideMark/>
          </w:tcPr>
          <w:p w14:paraId="48DD00E5" w14:textId="77777777"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I10</w:t>
            </w:r>
          </w:p>
        </w:tc>
        <w:tc>
          <w:tcPr>
            <w:tcW w:w="1995" w:type="dxa"/>
            <w:shd w:val="clear" w:color="auto" w:fill="auto"/>
            <w:noWrap/>
            <w:vAlign w:val="center"/>
            <w:hideMark/>
          </w:tcPr>
          <w:p w14:paraId="61783C56" w14:textId="77777777"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instID</w:t>
            </w:r>
          </w:p>
        </w:tc>
        <w:tc>
          <w:tcPr>
            <w:tcW w:w="2354" w:type="dxa"/>
            <w:shd w:val="clear" w:color="auto" w:fill="auto"/>
            <w:noWrap/>
            <w:vAlign w:val="center"/>
            <w:hideMark/>
          </w:tcPr>
          <w:p w14:paraId="5CAFA5B4" w14:textId="77777777"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合约代码</w:t>
            </w:r>
          </w:p>
        </w:tc>
        <w:tc>
          <w:tcPr>
            <w:tcW w:w="618" w:type="dxa"/>
            <w:shd w:val="clear" w:color="auto" w:fill="auto"/>
            <w:noWrap/>
            <w:vAlign w:val="center"/>
            <w:hideMark/>
          </w:tcPr>
          <w:p w14:paraId="5974CAE6" w14:textId="77777777"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w:t>
            </w:r>
          </w:p>
        </w:tc>
        <w:tc>
          <w:tcPr>
            <w:tcW w:w="618" w:type="dxa"/>
            <w:shd w:val="clear" w:color="auto" w:fill="auto"/>
            <w:noWrap/>
            <w:vAlign w:val="center"/>
            <w:hideMark/>
          </w:tcPr>
          <w:p w14:paraId="7098B198" w14:textId="77777777"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2591" w:type="dxa"/>
            <w:shd w:val="clear" w:color="auto" w:fill="auto"/>
            <w:noWrap/>
            <w:vAlign w:val="center"/>
            <w:hideMark/>
          </w:tcPr>
          <w:p w14:paraId="2CE1FE78" w14:textId="77777777"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不输入合约查询该市场下所有合约持仓</w:t>
            </w:r>
          </w:p>
        </w:tc>
      </w:tr>
      <w:tr w:rsidR="003D0630" w:rsidRPr="006A5DA2" w14:paraId="2E98B205"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1E6CDF73" w14:textId="77777777" w:rsidR="003D0630" w:rsidRDefault="003D063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50A3B" w14:textId="77777777" w:rsidR="003D0630" w:rsidRPr="006E4E57" w:rsidRDefault="003D0630" w:rsidP="00DC6AB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P8</w:t>
            </w:r>
            <w:r>
              <w:rPr>
                <w:rFonts w:ascii="宋体" w:eastAsia="宋体" w:hAnsi="宋体" w:cs="宋体" w:hint="eastAsia"/>
                <w:color w:val="000000"/>
                <w:kern w:val="0"/>
                <w:sz w:val="20"/>
                <w:szCs w:val="20"/>
              </w:rPr>
              <w:t>0</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4FE7" w14:textId="77777777" w:rsidR="003D0630" w:rsidRPr="006E4E57" w:rsidRDefault="003D0630" w:rsidP="00DC6AB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p</w:t>
            </w:r>
            <w:r w:rsidRPr="006E4E57">
              <w:rPr>
                <w:rFonts w:ascii="宋体" w:eastAsia="宋体" w:hAnsi="宋体" w:cs="宋体" w:hint="eastAsia"/>
                <w:color w:val="000000"/>
                <w:kern w:val="0"/>
                <w:sz w:val="20"/>
                <w:szCs w:val="20"/>
              </w:rPr>
              <w:t>osiInfoData]</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41BEC" w14:textId="77777777" w:rsidR="003D0630" w:rsidRPr="006E4E57" w:rsidRDefault="003D0630" w:rsidP="006D1229">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会员持仓信息</w:t>
            </w:r>
            <w:r>
              <w:rPr>
                <w:rFonts w:ascii="宋体" w:eastAsia="宋体" w:hAnsi="宋体" w:cs="宋体" w:hint="eastAsia"/>
                <w:color w:val="000000"/>
                <w:kern w:val="0"/>
                <w:sz w:val="20"/>
                <w:szCs w:val="20"/>
              </w:rPr>
              <w:t>数据</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FFFC2" w14:textId="77777777" w:rsidR="003D0630" w:rsidRPr="006E4E57" w:rsidRDefault="003D0630" w:rsidP="002C1C2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4372D7"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9993D"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DC6AB0" w:rsidRPr="006A5DA2" w14:paraId="7C8F27ED"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32F24322" w14:textId="77777777" w:rsidR="00DC6AB0" w:rsidRDefault="00DC6AB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6369D" w14:textId="77777777" w:rsidR="00DC6AB0" w:rsidRPr="006E4E57" w:rsidRDefault="00DC6AB0" w:rsidP="002C1C20">
            <w:pPr>
              <w:widowControl/>
              <w:spacing w:line="240" w:lineRule="auto"/>
              <w:ind w:firstLineChars="0" w:firstLine="0"/>
              <w:jc w:val="left"/>
              <w:rPr>
                <w:rFonts w:ascii="宋体" w:eastAsia="宋体" w:hAnsi="宋体" w:cs="宋体"/>
                <w:color w:val="000000"/>
                <w:kern w:val="0"/>
                <w:sz w:val="20"/>
                <w:szCs w:val="20"/>
              </w:rPr>
            </w:pP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9CE8B" w14:textId="77777777" w:rsidR="00DC6AB0" w:rsidRPr="006E4E57" w:rsidRDefault="00DC6AB0" w:rsidP="002C1C20">
            <w:pPr>
              <w:widowControl/>
              <w:spacing w:line="240" w:lineRule="auto"/>
              <w:ind w:firstLineChars="0" w:firstLine="0"/>
              <w:jc w:val="left"/>
              <w:rPr>
                <w:rFonts w:ascii="宋体" w:eastAsia="宋体" w:hAnsi="宋体" w:cs="宋体"/>
                <w:color w:val="000000"/>
                <w:kern w:val="0"/>
                <w:sz w:val="20"/>
                <w:szCs w:val="20"/>
              </w:rPr>
            </w:pP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59C77" w14:textId="77777777" w:rsidR="00DC6AB0"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00DC6AB0" w:rsidRPr="006E4E57">
              <w:rPr>
                <w:rFonts w:ascii="宋体" w:eastAsia="宋体" w:hAnsi="宋体" w:cs="宋体" w:hint="eastAsia"/>
                <w:color w:val="000000"/>
                <w:kern w:val="0"/>
                <w:sz w:val="20"/>
                <w:szCs w:val="20"/>
              </w:rPr>
              <w:t>持仓信息</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F03F59" w14:textId="77777777" w:rsidR="00DC6AB0" w:rsidRPr="006E4E57" w:rsidRDefault="00DC6AB0"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B0310" w14:textId="77777777" w:rsidR="00DC6AB0" w:rsidRPr="006A5DA2" w:rsidRDefault="00DC6AB0" w:rsidP="0075261B">
            <w:pPr>
              <w:widowControl/>
              <w:spacing w:line="240" w:lineRule="auto"/>
              <w:ind w:firstLineChars="0" w:firstLine="0"/>
              <w:jc w:val="left"/>
              <w:rPr>
                <w:rFonts w:ascii="宋体" w:eastAsia="宋体" w:hAnsi="宋体" w:cs="宋体"/>
                <w:color w:val="000000"/>
                <w:kern w:val="0"/>
                <w:sz w:val="20"/>
                <w:szCs w:val="20"/>
              </w:rPr>
            </w:pP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4C77" w14:textId="77777777" w:rsidR="00DC6AB0" w:rsidRPr="006A5DA2" w:rsidRDefault="00DC6AB0" w:rsidP="002C1C20">
            <w:pPr>
              <w:widowControl/>
              <w:spacing w:line="240" w:lineRule="auto"/>
              <w:ind w:firstLineChars="0" w:firstLine="0"/>
              <w:jc w:val="left"/>
              <w:rPr>
                <w:rFonts w:ascii="宋体" w:eastAsia="宋体" w:hAnsi="宋体" w:cs="宋体"/>
                <w:color w:val="000000"/>
                <w:kern w:val="0"/>
                <w:sz w:val="20"/>
                <w:szCs w:val="20"/>
              </w:rPr>
            </w:pPr>
          </w:p>
        </w:tc>
      </w:tr>
      <w:tr w:rsidR="003D0630" w:rsidRPr="006A5DA2" w14:paraId="4BA5EBB8"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1AFB9FDE" w14:textId="77777777" w:rsidR="003D0630" w:rsidRDefault="003D063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0C95C" w14:textId="77777777" w:rsidR="003D0630" w:rsidRPr="006E4E57" w:rsidRDefault="003D0630" w:rsidP="002C1C20">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t>M20</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9B3B9" w14:textId="77777777" w:rsidR="003D0630" w:rsidRPr="006E4E57" w:rsidRDefault="003D0630" w:rsidP="002C1C20">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0B039" w14:textId="77777777" w:rsidR="003D0630" w:rsidRDefault="003D0630" w:rsidP="002C1C20">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5569C0" w14:textId="77777777" w:rsidR="003D0630" w:rsidRPr="006E4E57"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6CBEF"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8A59DA"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14:paraId="162AC10B"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3750BE7F"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A8E102"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I10</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CCDF84"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instID</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A7CA54"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合约代码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09F09F"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610A7D"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C014D" w14:textId="77777777"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14:paraId="2767CFFB"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013C73DA"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353629"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P01</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B6CB5"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6285D"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多头持仓量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780B7"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1D78D"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72BCA" w14:textId="77777777"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14:paraId="5C3C13E0"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54A2A3BA"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7004B6"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P02</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1BAC5"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16ECC2"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空头持仓量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85BC78"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C3A4E"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75C60F" w14:textId="77777777"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14:paraId="6E2F6BED"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07D35DD5"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3659B"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P03</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1DD21D"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lastLongPosi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125E1A"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上日多头持仓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0F4CC"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ABF891"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6BD74D" w14:textId="77777777"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14:paraId="0DF0507F"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2C4C63D3"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E71E5"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P04</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4024F"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lastShortPosi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9594E"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上日空头持仓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C3DF8E"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3F260"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5611A8" w14:textId="77777777"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14:paraId="0D151F5E"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574CD25B"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2ECC12"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P05</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78E4D"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todayLongPosi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FB0FEA"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今日多头开仓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E6C16"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546EE"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9F087B" w14:textId="77777777"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14:paraId="60B8F0A4"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7E6113F7"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7DB1F"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P06</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E1FC8"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todayShortPosi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62EAC"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今日空头开仓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94F6E"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A90BB8"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38D19" w14:textId="77777777"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14:paraId="12499FE2"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31F4A775"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91237"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P07</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CC923B"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todayOffsetLongPosi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12E1DC"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今日多头平仓量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F9B80"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D4A87"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0EC64" w14:textId="77777777"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14:paraId="71FF3E8B"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2D8755A1"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ECC1A1"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P08</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D038D"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todayOffsetShortPosi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0DE554"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今日空头平仓量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23AEB1"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19AB5"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C90CDD" w14:textId="77777777"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14:paraId="3B60A716"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680F468A"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1219A4"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P09</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E6592"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longTurnOver</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B6655"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多头持仓金额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1B1FB"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5C1A1"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1EFFD" w14:textId="77777777"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14:paraId="2CD7431A"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05F6B93C"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CD5C9"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P10</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2798F"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shortTurnOver</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E07E3"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空头持仓金额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17E5C"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962AC"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BB0C65" w14:textId="77777777"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13C1E" w:rsidRPr="006A5DA2" w14:paraId="5BAB77C6"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59361010"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132AEE"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P11</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629C45"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deliveryApplyLongFrozen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1B233"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交割申报多头冻结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E0BAB"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42815A" w14:textId="77777777" w:rsidR="00813C1E" w:rsidRPr="006A5DA2" w:rsidRDefault="00813C1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69388E" w14:textId="77777777" w:rsidR="00813C1E"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w:t>
            </w:r>
            <w:r w:rsidR="00813C1E">
              <w:rPr>
                <w:rFonts w:ascii="宋体" w:eastAsia="宋体" w:hAnsi="宋体" w:cs="宋体" w:hint="eastAsia"/>
                <w:color w:val="000000"/>
                <w:kern w:val="0"/>
                <w:sz w:val="20"/>
                <w:szCs w:val="20"/>
              </w:rPr>
              <w:t>为延期合约持仓必填</w:t>
            </w:r>
          </w:p>
        </w:tc>
      </w:tr>
      <w:tr w:rsidR="00813C1E" w:rsidRPr="006A5DA2" w14:paraId="06D21485"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5C1EDF1D"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242DD"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P12</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BDE44"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deliveryApplyShortFrozen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AC991"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交割申报空头冻结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93AB0D"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D070" w14:textId="77777777" w:rsidR="00813C1E" w:rsidRPr="006A5DA2" w:rsidRDefault="00813C1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A33CC" w14:textId="77777777" w:rsidR="00813C1E" w:rsidRPr="006A5DA2"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w:t>
            </w:r>
            <w:r w:rsidR="00813C1E">
              <w:rPr>
                <w:rFonts w:ascii="宋体" w:eastAsia="宋体" w:hAnsi="宋体" w:cs="宋体" w:hint="eastAsia"/>
                <w:color w:val="000000"/>
                <w:kern w:val="0"/>
                <w:sz w:val="20"/>
                <w:szCs w:val="20"/>
              </w:rPr>
              <w:t>为延期合约持仓必填</w:t>
            </w:r>
          </w:p>
        </w:tc>
      </w:tr>
      <w:tr w:rsidR="00813C1E" w:rsidRPr="006A5DA2" w14:paraId="2E2E69AD"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4469EC16"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2E38E"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P13</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09713"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deliveryApplyLong</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20A198"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交割申报使用多头持仓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E4416C"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EBA14" w14:textId="77777777" w:rsidR="00813C1E" w:rsidRPr="006A5DA2" w:rsidRDefault="00813C1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760B" w14:textId="77777777" w:rsidR="00813C1E" w:rsidRPr="006A5DA2"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w:t>
            </w:r>
            <w:r w:rsidR="00813C1E">
              <w:rPr>
                <w:rFonts w:ascii="宋体" w:eastAsia="宋体" w:hAnsi="宋体" w:cs="宋体" w:hint="eastAsia"/>
                <w:color w:val="000000"/>
                <w:kern w:val="0"/>
                <w:sz w:val="20"/>
                <w:szCs w:val="20"/>
              </w:rPr>
              <w:t>为延期合约持仓必填</w:t>
            </w:r>
          </w:p>
        </w:tc>
      </w:tr>
      <w:tr w:rsidR="00813C1E" w:rsidRPr="006A5DA2" w14:paraId="762BD8FD"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4598D80E"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5727F"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P14</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AB5"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deliveryApplyShort</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140EA"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交割申报使用空头持仓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41EB4"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AED74" w14:textId="77777777" w:rsidR="00813C1E" w:rsidRPr="006A5DA2" w:rsidRDefault="00813C1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7463F6" w14:textId="77777777" w:rsidR="00813C1E" w:rsidRPr="006A5DA2"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w:t>
            </w:r>
            <w:r w:rsidR="00813C1E">
              <w:rPr>
                <w:rFonts w:ascii="宋体" w:eastAsia="宋体" w:hAnsi="宋体" w:cs="宋体" w:hint="eastAsia"/>
                <w:color w:val="000000"/>
                <w:kern w:val="0"/>
                <w:sz w:val="20"/>
                <w:szCs w:val="20"/>
              </w:rPr>
              <w:t>为延期合约持仓必填</w:t>
            </w:r>
          </w:p>
        </w:tc>
      </w:tr>
      <w:tr w:rsidR="003D0630" w:rsidRPr="006A5DA2" w14:paraId="7E55B450"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0B304F3C"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5C64DF"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P15</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6A212"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longLimitFrozen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444F6"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多头开仓冻结限额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666297"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110CD"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E4910" w14:textId="77777777"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14:paraId="251D5844"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38F36889"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E12D4"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P16</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253EA8"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shortLimitFrozen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E1A5BF"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空头开仓冻结限额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06DC0"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9F1EA9"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83746" w14:textId="77777777"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14:paraId="5D50CC8D"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71CFE864"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32D4D"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P17</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BDCF3F"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offsetLongFrozen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C4696C"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多头平仓冻结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D1D4A"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97D8B"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21949" w14:textId="77777777"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D0630" w:rsidRPr="006A5DA2" w14:paraId="531013D7"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7FC41E8D"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5058E"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P18</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42D5A8"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offsetShortFrozen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B42EF"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空头平仓冻结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38771" w14:textId="77777777"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FD1DE" w14:textId="77777777"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6306FE" w14:textId="77777777"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13C1E" w:rsidRPr="006A5DA2" w14:paraId="3E89138E"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2AD60995"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3A50DF"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X39</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3D809D"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rspCode</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BB56B"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响应代码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B8E0F"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5942B"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01EA5F"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p>
        </w:tc>
      </w:tr>
      <w:tr w:rsidR="00813C1E" w:rsidRPr="006A5DA2" w14:paraId="2963C037" w14:textId="77777777" w:rsidTr="0084769F">
        <w:trPr>
          <w:trHeight w:val="270"/>
        </w:trPr>
        <w:tc>
          <w:tcPr>
            <w:tcW w:w="618" w:type="dxa"/>
            <w:tcBorders>
              <w:top w:val="single" w:sz="4" w:space="0" w:color="auto"/>
              <w:left w:val="single" w:sz="4" w:space="0" w:color="auto"/>
              <w:bottom w:val="single" w:sz="4" w:space="0" w:color="auto"/>
              <w:right w:val="single" w:sz="4" w:space="0" w:color="auto"/>
            </w:tcBorders>
          </w:tcPr>
          <w:p w14:paraId="2BC00EA5"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EA48A"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X40</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AF862"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rspMsg</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78E8F"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响应消息</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4F551"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03F772"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38B424" w14:textId="77777777"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p>
        </w:tc>
      </w:tr>
    </w:tbl>
    <w:p w14:paraId="72D1D079" w14:textId="77777777" w:rsidR="005167CE" w:rsidRDefault="005167CE" w:rsidP="005167CE">
      <w:pPr>
        <w:pStyle w:val="4"/>
        <w:numPr>
          <w:ilvl w:val="3"/>
          <w:numId w:val="4"/>
        </w:numPr>
        <w:ind w:left="0" w:firstLineChars="0" w:firstLine="0"/>
      </w:pPr>
      <w:r>
        <w:rPr>
          <w:rFonts w:hint="eastAsia"/>
        </w:rPr>
        <w:t>客户</w:t>
      </w:r>
      <w:r w:rsidRPr="0096390C">
        <w:rPr>
          <w:rFonts w:hint="eastAsia"/>
        </w:rPr>
        <w:t>持仓查询请求及应答</w:t>
      </w:r>
      <w:r>
        <w:rPr>
          <w:rFonts w:hint="eastAsia"/>
        </w:rPr>
        <w:t>（延期</w:t>
      </w:r>
      <w:r>
        <w:rPr>
          <w:rFonts w:hint="eastAsia"/>
        </w:rPr>
        <w:t>/</w:t>
      </w:r>
      <w:r>
        <w:rPr>
          <w:rFonts w:hint="eastAsia"/>
        </w:rPr>
        <w:t>即期）</w:t>
      </w:r>
    </w:p>
    <w:p w14:paraId="7637B1A2" w14:textId="77777777" w:rsidR="005167CE" w:rsidRDefault="005167CE" w:rsidP="008D1002">
      <w:pPr>
        <w:ind w:firstLine="482"/>
      </w:pPr>
      <w:r w:rsidRPr="003B0BB4">
        <w:rPr>
          <w:rFonts w:hint="eastAsia"/>
          <w:b/>
        </w:rPr>
        <w:t>功能</w:t>
      </w:r>
      <w:r>
        <w:rPr>
          <w:rFonts w:hint="eastAsia"/>
        </w:rPr>
        <w:t>：客户持仓查询指令用于实时查询</w:t>
      </w:r>
      <w:r w:rsidR="0016545E">
        <w:rPr>
          <w:rFonts w:hint="eastAsia"/>
        </w:rPr>
        <w:t>指定</w:t>
      </w:r>
      <w:r>
        <w:rPr>
          <w:rFonts w:hint="eastAsia"/>
        </w:rPr>
        <w:t>客户当前延期</w:t>
      </w:r>
      <w:r>
        <w:rPr>
          <w:rFonts w:hint="eastAsia"/>
        </w:rPr>
        <w:t>/</w:t>
      </w:r>
      <w:r>
        <w:rPr>
          <w:rFonts w:hint="eastAsia"/>
        </w:rPr>
        <w:t>即期市场的合约持仓信息。</w:t>
      </w:r>
    </w:p>
    <w:p w14:paraId="51A68179" w14:textId="77777777" w:rsidR="005167CE" w:rsidRPr="00733244" w:rsidRDefault="005167CE" w:rsidP="005167CE">
      <w:pPr>
        <w:ind w:firstLine="480"/>
      </w:pPr>
      <w:r>
        <w:rPr>
          <w:rFonts w:hint="eastAsia"/>
        </w:rPr>
        <w:t>消息体格式如下：</w:t>
      </w:r>
    </w:p>
    <w:tbl>
      <w:tblPr>
        <w:tblW w:w="86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798"/>
        <w:gridCol w:w="1612"/>
        <w:gridCol w:w="1559"/>
        <w:gridCol w:w="618"/>
        <w:gridCol w:w="618"/>
        <w:gridCol w:w="2733"/>
      </w:tblGrid>
      <w:tr w:rsidR="005167CE" w:rsidRPr="006A5DA2" w14:paraId="480DE682" w14:textId="77777777" w:rsidTr="004F395B">
        <w:trPr>
          <w:trHeight w:val="270"/>
          <w:tblHeader/>
        </w:trPr>
        <w:tc>
          <w:tcPr>
            <w:tcW w:w="714" w:type="dxa"/>
            <w:shd w:val="clear" w:color="000000" w:fill="D9D9D9"/>
          </w:tcPr>
          <w:p w14:paraId="7BC1CEE7" w14:textId="77777777"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shd w:val="clear" w:color="000000" w:fill="D9D9D9"/>
            <w:noWrap/>
            <w:vAlign w:val="center"/>
            <w:hideMark/>
          </w:tcPr>
          <w:p w14:paraId="552B6CDA" w14:textId="77777777"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域号</w:t>
            </w:r>
          </w:p>
        </w:tc>
        <w:tc>
          <w:tcPr>
            <w:tcW w:w="1612" w:type="dxa"/>
            <w:shd w:val="clear" w:color="000000" w:fill="D9D9D9"/>
            <w:noWrap/>
            <w:vAlign w:val="center"/>
            <w:hideMark/>
          </w:tcPr>
          <w:p w14:paraId="7DFBC7A0" w14:textId="77777777"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域名</w:t>
            </w:r>
          </w:p>
        </w:tc>
        <w:tc>
          <w:tcPr>
            <w:tcW w:w="1559" w:type="dxa"/>
            <w:shd w:val="clear" w:color="000000" w:fill="D9D9D9"/>
            <w:noWrap/>
            <w:vAlign w:val="center"/>
            <w:hideMark/>
          </w:tcPr>
          <w:p w14:paraId="3F263C90" w14:textId="77777777" w:rsidR="005167CE" w:rsidRPr="006A5DA2" w:rsidRDefault="004847B6" w:rsidP="002C1C2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shd w:val="clear" w:color="000000" w:fill="D9D9D9"/>
            <w:noWrap/>
            <w:vAlign w:val="center"/>
            <w:hideMark/>
          </w:tcPr>
          <w:p w14:paraId="38EE2878" w14:textId="77777777"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请求</w:t>
            </w:r>
          </w:p>
        </w:tc>
        <w:tc>
          <w:tcPr>
            <w:tcW w:w="618" w:type="dxa"/>
            <w:shd w:val="clear" w:color="000000" w:fill="D9D9D9"/>
            <w:noWrap/>
            <w:vAlign w:val="center"/>
            <w:hideMark/>
          </w:tcPr>
          <w:p w14:paraId="23935A5D" w14:textId="77777777"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应答</w:t>
            </w:r>
          </w:p>
        </w:tc>
        <w:tc>
          <w:tcPr>
            <w:tcW w:w="2733" w:type="dxa"/>
            <w:shd w:val="clear" w:color="000000" w:fill="D9D9D9"/>
            <w:noWrap/>
            <w:vAlign w:val="center"/>
            <w:hideMark/>
          </w:tcPr>
          <w:p w14:paraId="66FE624C" w14:textId="77777777"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说明</w:t>
            </w:r>
          </w:p>
        </w:tc>
      </w:tr>
      <w:tr w:rsidR="0035749C" w:rsidRPr="006A5DA2" w14:paraId="6173B91C" w14:textId="77777777" w:rsidTr="0035749C">
        <w:trPr>
          <w:trHeight w:val="270"/>
        </w:trPr>
        <w:tc>
          <w:tcPr>
            <w:tcW w:w="714" w:type="dxa"/>
            <w:shd w:val="clear" w:color="auto" w:fill="auto"/>
          </w:tcPr>
          <w:p w14:paraId="5850EE74" w14:textId="77777777" w:rsidR="0035749C" w:rsidRPr="006A5DA2" w:rsidRDefault="0035749C"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tcPr>
          <w:p w14:paraId="33D8C131" w14:textId="77777777" w:rsidR="0035749C" w:rsidRPr="00984E1E" w:rsidRDefault="0035749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612" w:type="dxa"/>
            <w:shd w:val="clear" w:color="auto" w:fill="auto"/>
            <w:noWrap/>
            <w:vAlign w:val="center"/>
          </w:tcPr>
          <w:p w14:paraId="1D78419B" w14:textId="77777777" w:rsidR="0035749C" w:rsidRPr="00984E1E" w:rsidRDefault="0035749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59" w:type="dxa"/>
            <w:shd w:val="clear" w:color="auto" w:fill="auto"/>
            <w:noWrap/>
            <w:vAlign w:val="center"/>
          </w:tcPr>
          <w:p w14:paraId="297991C1" w14:textId="77777777" w:rsidR="0035749C" w:rsidRPr="00984E1E" w:rsidRDefault="0035749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shd w:val="clear" w:color="auto" w:fill="auto"/>
            <w:noWrap/>
            <w:vAlign w:val="center"/>
          </w:tcPr>
          <w:p w14:paraId="37D966AA" w14:textId="77777777" w:rsidR="0035749C" w:rsidRPr="00984E1E" w:rsidRDefault="0016545E" w:rsidP="0075261B">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M</w:t>
            </w:r>
          </w:p>
        </w:tc>
        <w:tc>
          <w:tcPr>
            <w:tcW w:w="618" w:type="dxa"/>
            <w:shd w:val="clear" w:color="auto" w:fill="auto"/>
            <w:noWrap/>
            <w:vAlign w:val="center"/>
          </w:tcPr>
          <w:p w14:paraId="2A446186" w14:textId="77777777" w:rsidR="0035749C" w:rsidRPr="00984E1E" w:rsidRDefault="0035749C" w:rsidP="0075261B">
            <w:pPr>
              <w:spacing w:line="240" w:lineRule="auto"/>
              <w:ind w:firstLineChars="0" w:firstLine="0"/>
              <w:rPr>
                <w:rFonts w:asciiTheme="minorEastAsia" w:hAnsiTheme="minorEastAsia"/>
                <w:sz w:val="20"/>
              </w:rPr>
            </w:pPr>
            <w:r w:rsidRPr="008343BB">
              <w:rPr>
                <w:rFonts w:ascii="宋体" w:eastAsia="宋体" w:hAnsi="宋体" w:cs="宋体" w:hint="eastAsia"/>
                <w:color w:val="000000"/>
                <w:kern w:val="0"/>
                <w:sz w:val="20"/>
                <w:szCs w:val="20"/>
              </w:rPr>
              <w:t>-</w:t>
            </w:r>
          </w:p>
        </w:tc>
        <w:tc>
          <w:tcPr>
            <w:tcW w:w="2733" w:type="dxa"/>
            <w:shd w:val="clear" w:color="auto" w:fill="auto"/>
            <w:noWrap/>
            <w:vAlign w:val="center"/>
          </w:tcPr>
          <w:p w14:paraId="1C5E1C63" w14:textId="77777777" w:rsidR="0035749C" w:rsidRPr="006A5DA2" w:rsidRDefault="0035749C"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有值查询该席位下的客户持仓</w:t>
            </w:r>
          </w:p>
        </w:tc>
      </w:tr>
      <w:tr w:rsidR="00173D75" w:rsidRPr="006A5DA2" w14:paraId="4E5697E9" w14:textId="77777777" w:rsidTr="004F395B">
        <w:trPr>
          <w:trHeight w:val="270"/>
        </w:trPr>
        <w:tc>
          <w:tcPr>
            <w:tcW w:w="714" w:type="dxa"/>
            <w:shd w:val="clear" w:color="auto" w:fill="auto"/>
          </w:tcPr>
          <w:p w14:paraId="2F915B63" w14:textId="77777777"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tcPr>
          <w:p w14:paraId="766BB43C" w14:textId="77777777" w:rsidR="00173D75" w:rsidRPr="008343BB" w:rsidRDefault="00173D75"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12" w:type="dxa"/>
            <w:shd w:val="clear" w:color="auto" w:fill="auto"/>
            <w:noWrap/>
            <w:vAlign w:val="center"/>
          </w:tcPr>
          <w:p w14:paraId="1CEE68BF" w14:textId="77777777" w:rsidR="00173D75" w:rsidRPr="008343BB" w:rsidRDefault="00173D75" w:rsidP="0075261B">
            <w:pPr>
              <w:widowControl/>
              <w:spacing w:line="240" w:lineRule="auto"/>
              <w:ind w:firstLineChars="0" w:firstLine="0"/>
              <w:jc w:val="left"/>
              <w:rPr>
                <w:rFonts w:ascii="宋体" w:eastAsia="宋体" w:hAnsi="宋体" w:cs="宋体"/>
                <w:color w:val="000000"/>
                <w:kern w:val="0"/>
                <w:sz w:val="20"/>
                <w:szCs w:val="20"/>
              </w:rPr>
            </w:pPr>
            <w:r w:rsidRPr="008343BB">
              <w:rPr>
                <w:rFonts w:ascii="宋体" w:eastAsia="宋体" w:hAnsi="宋体" w:cs="宋体" w:hint="eastAsia"/>
                <w:color w:val="000000"/>
                <w:kern w:val="0"/>
                <w:sz w:val="20"/>
                <w:szCs w:val="20"/>
              </w:rPr>
              <w:t>clientID</w:t>
            </w:r>
          </w:p>
        </w:tc>
        <w:tc>
          <w:tcPr>
            <w:tcW w:w="1559" w:type="dxa"/>
            <w:shd w:val="clear" w:color="auto" w:fill="auto"/>
            <w:noWrap/>
            <w:vAlign w:val="center"/>
          </w:tcPr>
          <w:p w14:paraId="0135201D" w14:textId="77777777" w:rsidR="00173D75" w:rsidRPr="008343BB" w:rsidRDefault="00173D75" w:rsidP="0075261B">
            <w:pPr>
              <w:widowControl/>
              <w:spacing w:line="240" w:lineRule="auto"/>
              <w:ind w:firstLineChars="0" w:firstLine="0"/>
              <w:jc w:val="left"/>
              <w:rPr>
                <w:rFonts w:ascii="宋体" w:eastAsia="宋体" w:hAnsi="宋体" w:cs="宋体"/>
                <w:color w:val="000000"/>
                <w:kern w:val="0"/>
                <w:sz w:val="20"/>
                <w:szCs w:val="20"/>
              </w:rPr>
            </w:pPr>
            <w:r w:rsidRPr="008343BB">
              <w:rPr>
                <w:rFonts w:ascii="宋体" w:eastAsia="宋体" w:hAnsi="宋体" w:cs="宋体" w:hint="eastAsia"/>
                <w:color w:val="000000"/>
                <w:kern w:val="0"/>
                <w:sz w:val="20"/>
                <w:szCs w:val="20"/>
              </w:rPr>
              <w:t>客户代码</w:t>
            </w:r>
          </w:p>
        </w:tc>
        <w:tc>
          <w:tcPr>
            <w:tcW w:w="618" w:type="dxa"/>
            <w:shd w:val="clear" w:color="auto" w:fill="auto"/>
            <w:noWrap/>
            <w:vAlign w:val="center"/>
          </w:tcPr>
          <w:p w14:paraId="6E1D98E7" w14:textId="77777777" w:rsidR="00173D75" w:rsidRPr="008343BB" w:rsidRDefault="0016545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618" w:type="dxa"/>
            <w:shd w:val="clear" w:color="auto" w:fill="auto"/>
            <w:noWrap/>
            <w:vAlign w:val="center"/>
          </w:tcPr>
          <w:p w14:paraId="007FC1BF" w14:textId="77777777" w:rsidR="00173D75" w:rsidRPr="008343BB" w:rsidRDefault="00173D75" w:rsidP="0075261B">
            <w:pPr>
              <w:widowControl/>
              <w:spacing w:line="240" w:lineRule="auto"/>
              <w:ind w:firstLineChars="0" w:firstLine="0"/>
              <w:jc w:val="left"/>
              <w:rPr>
                <w:rFonts w:ascii="宋体" w:eastAsia="宋体" w:hAnsi="宋体" w:cs="宋体"/>
                <w:color w:val="000000"/>
                <w:kern w:val="0"/>
                <w:sz w:val="20"/>
                <w:szCs w:val="20"/>
              </w:rPr>
            </w:pPr>
            <w:r w:rsidRPr="008343BB">
              <w:rPr>
                <w:rFonts w:ascii="宋体" w:eastAsia="宋体" w:hAnsi="宋体" w:cs="宋体" w:hint="eastAsia"/>
                <w:color w:val="000000"/>
                <w:kern w:val="0"/>
                <w:sz w:val="20"/>
                <w:szCs w:val="20"/>
              </w:rPr>
              <w:t>-</w:t>
            </w:r>
          </w:p>
        </w:tc>
        <w:tc>
          <w:tcPr>
            <w:tcW w:w="2733" w:type="dxa"/>
            <w:shd w:val="clear" w:color="auto" w:fill="auto"/>
            <w:noWrap/>
            <w:vAlign w:val="center"/>
          </w:tcPr>
          <w:p w14:paraId="403863B9" w14:textId="77777777" w:rsidR="00173D75" w:rsidRPr="006A5DA2" w:rsidRDefault="00173D75"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不填默认查询</w:t>
            </w:r>
            <w:r w:rsidR="00702C61">
              <w:rPr>
                <w:rFonts w:ascii="宋体" w:eastAsia="宋体" w:hAnsi="宋体" w:cs="宋体" w:hint="eastAsia"/>
                <w:color w:val="000000"/>
                <w:kern w:val="0"/>
                <w:sz w:val="20"/>
                <w:szCs w:val="20"/>
              </w:rPr>
              <w:t>该席位</w:t>
            </w:r>
            <w:r>
              <w:rPr>
                <w:rFonts w:ascii="宋体" w:eastAsia="宋体" w:hAnsi="宋体" w:cs="宋体" w:hint="eastAsia"/>
                <w:color w:val="000000"/>
                <w:kern w:val="0"/>
                <w:sz w:val="20"/>
                <w:szCs w:val="20"/>
              </w:rPr>
              <w:t>所有客户</w:t>
            </w:r>
          </w:p>
        </w:tc>
      </w:tr>
      <w:tr w:rsidR="00173D75" w:rsidRPr="006A5DA2" w14:paraId="690462B5" w14:textId="77777777" w:rsidTr="004F395B">
        <w:trPr>
          <w:trHeight w:val="270"/>
        </w:trPr>
        <w:tc>
          <w:tcPr>
            <w:tcW w:w="714" w:type="dxa"/>
            <w:shd w:val="clear" w:color="auto" w:fill="auto"/>
          </w:tcPr>
          <w:p w14:paraId="6B0E9391" w14:textId="77777777"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29401E49" w14:textId="77777777"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I00</w:t>
            </w:r>
          </w:p>
        </w:tc>
        <w:tc>
          <w:tcPr>
            <w:tcW w:w="1612" w:type="dxa"/>
            <w:shd w:val="clear" w:color="auto" w:fill="auto"/>
            <w:noWrap/>
            <w:vAlign w:val="center"/>
            <w:hideMark/>
          </w:tcPr>
          <w:p w14:paraId="1BD68CB2" w14:textId="77777777"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marketID</w:t>
            </w:r>
          </w:p>
        </w:tc>
        <w:tc>
          <w:tcPr>
            <w:tcW w:w="1559" w:type="dxa"/>
            <w:shd w:val="clear" w:color="auto" w:fill="auto"/>
            <w:noWrap/>
            <w:vAlign w:val="center"/>
            <w:hideMark/>
          </w:tcPr>
          <w:p w14:paraId="10E048A8" w14:textId="77777777"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市场代码</w:t>
            </w:r>
          </w:p>
        </w:tc>
        <w:tc>
          <w:tcPr>
            <w:tcW w:w="618" w:type="dxa"/>
            <w:shd w:val="clear" w:color="auto" w:fill="auto"/>
            <w:noWrap/>
            <w:vAlign w:val="center"/>
            <w:hideMark/>
          </w:tcPr>
          <w:p w14:paraId="07500D28" w14:textId="77777777"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618" w:type="dxa"/>
            <w:shd w:val="clear" w:color="auto" w:fill="auto"/>
            <w:noWrap/>
            <w:vAlign w:val="center"/>
            <w:hideMark/>
          </w:tcPr>
          <w:p w14:paraId="25156CE2" w14:textId="77777777"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2733" w:type="dxa"/>
            <w:shd w:val="clear" w:color="auto" w:fill="auto"/>
            <w:noWrap/>
            <w:vAlign w:val="center"/>
            <w:hideMark/>
          </w:tcPr>
          <w:p w14:paraId="41FEDA2A" w14:textId="77777777"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p>
        </w:tc>
      </w:tr>
      <w:tr w:rsidR="00173D75" w:rsidRPr="008343BB" w14:paraId="3232C5D0" w14:textId="77777777" w:rsidTr="004F395B">
        <w:trPr>
          <w:trHeight w:val="270"/>
        </w:trPr>
        <w:tc>
          <w:tcPr>
            <w:tcW w:w="714" w:type="dxa"/>
            <w:shd w:val="clear" w:color="auto" w:fill="auto"/>
          </w:tcPr>
          <w:p w14:paraId="684BB7B5" w14:textId="77777777"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3BD3818E" w14:textId="77777777"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I10</w:t>
            </w:r>
          </w:p>
        </w:tc>
        <w:tc>
          <w:tcPr>
            <w:tcW w:w="1612" w:type="dxa"/>
            <w:shd w:val="clear" w:color="auto" w:fill="auto"/>
            <w:noWrap/>
            <w:vAlign w:val="center"/>
            <w:hideMark/>
          </w:tcPr>
          <w:p w14:paraId="3C1E0685" w14:textId="77777777"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instID</w:t>
            </w:r>
          </w:p>
        </w:tc>
        <w:tc>
          <w:tcPr>
            <w:tcW w:w="1559" w:type="dxa"/>
            <w:shd w:val="clear" w:color="auto" w:fill="auto"/>
            <w:noWrap/>
            <w:vAlign w:val="center"/>
            <w:hideMark/>
          </w:tcPr>
          <w:p w14:paraId="66ECDF4D" w14:textId="77777777"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合约代码</w:t>
            </w:r>
          </w:p>
        </w:tc>
        <w:tc>
          <w:tcPr>
            <w:tcW w:w="618" w:type="dxa"/>
            <w:shd w:val="clear" w:color="auto" w:fill="auto"/>
            <w:noWrap/>
            <w:vAlign w:val="center"/>
            <w:hideMark/>
          </w:tcPr>
          <w:p w14:paraId="283F75A6" w14:textId="77777777"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w:t>
            </w:r>
          </w:p>
        </w:tc>
        <w:tc>
          <w:tcPr>
            <w:tcW w:w="618" w:type="dxa"/>
            <w:shd w:val="clear" w:color="auto" w:fill="auto"/>
            <w:noWrap/>
            <w:vAlign w:val="center"/>
            <w:hideMark/>
          </w:tcPr>
          <w:p w14:paraId="259131A1" w14:textId="77777777"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2733" w:type="dxa"/>
            <w:shd w:val="clear" w:color="auto" w:fill="auto"/>
            <w:noWrap/>
            <w:vAlign w:val="center"/>
            <w:hideMark/>
          </w:tcPr>
          <w:p w14:paraId="4E29BC89" w14:textId="77777777"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不填查询该市场下所有合约持仓</w:t>
            </w:r>
          </w:p>
        </w:tc>
      </w:tr>
      <w:tr w:rsidR="006D1229" w:rsidRPr="008343BB" w14:paraId="33B6A586" w14:textId="77777777" w:rsidTr="004F395B">
        <w:trPr>
          <w:trHeight w:val="270"/>
        </w:trPr>
        <w:tc>
          <w:tcPr>
            <w:tcW w:w="714" w:type="dxa"/>
            <w:shd w:val="clear" w:color="auto" w:fill="auto"/>
          </w:tcPr>
          <w:p w14:paraId="60DB8192" w14:textId="77777777" w:rsidR="006D1229"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shd w:val="clear" w:color="auto" w:fill="auto"/>
            <w:noWrap/>
            <w:vAlign w:val="center"/>
          </w:tcPr>
          <w:p w14:paraId="6006A30A" w14:textId="77777777"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P8</w:t>
            </w:r>
            <w:r>
              <w:rPr>
                <w:rFonts w:ascii="宋体" w:eastAsia="宋体" w:hAnsi="宋体" w:cs="宋体" w:hint="eastAsia"/>
                <w:color w:val="000000"/>
                <w:kern w:val="0"/>
                <w:sz w:val="20"/>
                <w:szCs w:val="20"/>
              </w:rPr>
              <w:t>0</w:t>
            </w:r>
          </w:p>
        </w:tc>
        <w:tc>
          <w:tcPr>
            <w:tcW w:w="1612" w:type="dxa"/>
            <w:shd w:val="clear" w:color="auto" w:fill="auto"/>
            <w:noWrap/>
            <w:vAlign w:val="center"/>
          </w:tcPr>
          <w:p w14:paraId="79A9B123" w14:textId="77777777"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p</w:t>
            </w:r>
            <w:r w:rsidRPr="006E4E57">
              <w:rPr>
                <w:rFonts w:ascii="宋体" w:eastAsia="宋体" w:hAnsi="宋体" w:cs="宋体" w:hint="eastAsia"/>
                <w:color w:val="000000"/>
                <w:kern w:val="0"/>
                <w:sz w:val="20"/>
                <w:szCs w:val="20"/>
              </w:rPr>
              <w:t>osiInfoData]</w:t>
            </w:r>
          </w:p>
        </w:tc>
        <w:tc>
          <w:tcPr>
            <w:tcW w:w="1559" w:type="dxa"/>
            <w:shd w:val="clear" w:color="auto" w:fill="auto"/>
            <w:noWrap/>
            <w:vAlign w:val="center"/>
          </w:tcPr>
          <w:p w14:paraId="7DFD8B3D" w14:textId="77777777" w:rsidR="006D1229" w:rsidRPr="006E4E57" w:rsidRDefault="006D1229" w:rsidP="006D122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w:t>
            </w:r>
            <w:r w:rsidRPr="006E4E57">
              <w:rPr>
                <w:rFonts w:ascii="宋体" w:eastAsia="宋体" w:hAnsi="宋体" w:cs="宋体" w:hint="eastAsia"/>
                <w:color w:val="000000"/>
                <w:kern w:val="0"/>
                <w:sz w:val="20"/>
                <w:szCs w:val="20"/>
              </w:rPr>
              <w:t>持仓信息</w:t>
            </w:r>
            <w:r>
              <w:rPr>
                <w:rFonts w:ascii="宋体" w:eastAsia="宋体" w:hAnsi="宋体" w:cs="宋体" w:hint="eastAsia"/>
                <w:color w:val="000000"/>
                <w:kern w:val="0"/>
                <w:sz w:val="20"/>
                <w:szCs w:val="20"/>
              </w:rPr>
              <w:t>数据</w:t>
            </w:r>
          </w:p>
        </w:tc>
        <w:tc>
          <w:tcPr>
            <w:tcW w:w="618" w:type="dxa"/>
            <w:shd w:val="clear" w:color="auto" w:fill="auto"/>
            <w:noWrap/>
            <w:vAlign w:val="center"/>
          </w:tcPr>
          <w:p w14:paraId="02D3A95C" w14:textId="77777777"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w:t>
            </w:r>
          </w:p>
        </w:tc>
        <w:tc>
          <w:tcPr>
            <w:tcW w:w="618" w:type="dxa"/>
            <w:shd w:val="clear" w:color="auto" w:fill="auto"/>
            <w:noWrap/>
            <w:vAlign w:val="center"/>
          </w:tcPr>
          <w:p w14:paraId="0D14EE30" w14:textId="77777777" w:rsidR="006D1229" w:rsidRPr="006A5DA2" w:rsidRDefault="00A6735F"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77027104"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D1229" w:rsidRPr="008343BB" w14:paraId="6BD8C10C" w14:textId="77777777" w:rsidTr="004F395B">
        <w:trPr>
          <w:trHeight w:val="270"/>
        </w:trPr>
        <w:tc>
          <w:tcPr>
            <w:tcW w:w="714" w:type="dxa"/>
            <w:shd w:val="clear" w:color="auto" w:fill="auto"/>
          </w:tcPr>
          <w:p w14:paraId="00F8D2C9" w14:textId="77777777" w:rsidR="006D1229"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shd w:val="clear" w:color="auto" w:fill="auto"/>
            <w:noWrap/>
            <w:vAlign w:val="center"/>
          </w:tcPr>
          <w:p w14:paraId="64BB18F9" w14:textId="77777777"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p>
        </w:tc>
        <w:tc>
          <w:tcPr>
            <w:tcW w:w="1612" w:type="dxa"/>
            <w:shd w:val="clear" w:color="auto" w:fill="auto"/>
            <w:noWrap/>
            <w:vAlign w:val="center"/>
          </w:tcPr>
          <w:p w14:paraId="78B9EBE3" w14:textId="77777777"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p>
        </w:tc>
        <w:tc>
          <w:tcPr>
            <w:tcW w:w="1559" w:type="dxa"/>
            <w:shd w:val="clear" w:color="auto" w:fill="auto"/>
            <w:noWrap/>
            <w:vAlign w:val="center"/>
          </w:tcPr>
          <w:p w14:paraId="0F9B4A32" w14:textId="77777777" w:rsidR="006D1229" w:rsidRPr="006E4E57" w:rsidRDefault="006D1229" w:rsidP="006D122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w:t>
            </w:r>
            <w:r w:rsidRPr="006E4E57">
              <w:rPr>
                <w:rFonts w:ascii="宋体" w:eastAsia="宋体" w:hAnsi="宋体" w:cs="宋体" w:hint="eastAsia"/>
                <w:color w:val="000000"/>
                <w:kern w:val="0"/>
                <w:sz w:val="20"/>
                <w:szCs w:val="20"/>
              </w:rPr>
              <w:t>持仓信息</w:t>
            </w:r>
          </w:p>
        </w:tc>
        <w:tc>
          <w:tcPr>
            <w:tcW w:w="618" w:type="dxa"/>
            <w:shd w:val="clear" w:color="auto" w:fill="auto"/>
            <w:noWrap/>
            <w:vAlign w:val="center"/>
          </w:tcPr>
          <w:p w14:paraId="537A14D6" w14:textId="77777777"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shd w:val="clear" w:color="auto" w:fill="auto"/>
            <w:noWrap/>
            <w:vAlign w:val="center"/>
          </w:tcPr>
          <w:p w14:paraId="0D7E4A2F"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p>
        </w:tc>
        <w:tc>
          <w:tcPr>
            <w:tcW w:w="2733" w:type="dxa"/>
            <w:shd w:val="clear" w:color="auto" w:fill="auto"/>
            <w:noWrap/>
            <w:vAlign w:val="center"/>
          </w:tcPr>
          <w:p w14:paraId="40F0AAE4"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p>
        </w:tc>
      </w:tr>
      <w:tr w:rsidR="006D1229" w:rsidRPr="006A5DA2" w14:paraId="0FB6AE32"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572C97D" w14:textId="77777777" w:rsidR="006D1229" w:rsidRPr="008343BB"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8C269" w14:textId="77777777" w:rsidR="006D1229" w:rsidRPr="008343BB"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3715AE" w14:textId="77777777" w:rsidR="006D1229" w:rsidRPr="008343BB" w:rsidRDefault="006D1229" w:rsidP="0075261B">
            <w:pPr>
              <w:widowControl/>
              <w:spacing w:line="240" w:lineRule="auto"/>
              <w:ind w:firstLineChars="0" w:firstLine="0"/>
              <w:jc w:val="left"/>
              <w:rPr>
                <w:rFonts w:ascii="宋体" w:eastAsia="宋体" w:hAnsi="宋体" w:cs="宋体"/>
                <w:color w:val="000000"/>
                <w:kern w:val="0"/>
                <w:sz w:val="20"/>
                <w:szCs w:val="20"/>
              </w:rPr>
            </w:pPr>
            <w:r w:rsidRPr="008343BB">
              <w:rPr>
                <w:rFonts w:ascii="宋体" w:eastAsia="宋体" w:hAnsi="宋体" w:cs="宋体" w:hint="eastAsia"/>
                <w:color w:val="000000"/>
                <w:kern w:val="0"/>
                <w:sz w:val="20"/>
                <w:szCs w:val="20"/>
              </w:rPr>
              <w:t>clientID</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477E65" w14:textId="77777777" w:rsidR="006D1229" w:rsidRPr="008343BB" w:rsidRDefault="006D1229" w:rsidP="0075261B">
            <w:pPr>
              <w:widowControl/>
              <w:spacing w:line="240" w:lineRule="auto"/>
              <w:ind w:firstLineChars="0" w:firstLine="0"/>
              <w:jc w:val="left"/>
              <w:rPr>
                <w:rFonts w:ascii="宋体" w:eastAsia="宋体" w:hAnsi="宋体" w:cs="宋体"/>
                <w:color w:val="000000"/>
                <w:kern w:val="0"/>
                <w:sz w:val="20"/>
                <w:szCs w:val="20"/>
              </w:rPr>
            </w:pPr>
            <w:r w:rsidRPr="008343BB">
              <w:rPr>
                <w:rFonts w:ascii="宋体" w:eastAsia="宋体" w:hAnsi="宋体" w:cs="宋体" w:hint="eastAsia"/>
                <w:color w:val="000000"/>
                <w:kern w:val="0"/>
                <w:sz w:val="20"/>
                <w:szCs w:val="20"/>
              </w:rPr>
              <w:t>客户代码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C8956D" w14:textId="77777777" w:rsidR="006D1229" w:rsidRPr="008343BB" w:rsidRDefault="006D1229" w:rsidP="0075261B">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93AEF"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F6AF7A" w14:textId="77777777" w:rsidR="006D1229" w:rsidRPr="008812E3" w:rsidRDefault="006D1229" w:rsidP="001F567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14:paraId="1B3BF796"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E456397"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0A973B"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I10</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8AA8B"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instID</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376EE"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合约代码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6599B"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884A6"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59903" w14:textId="77777777"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14:paraId="623880B7"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695F3C1"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53125"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P01</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B1FD9"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1A5A4"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多头持仓量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EC6E4D"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506533"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473E93" w14:textId="77777777"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14:paraId="0C8F35AF"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CAEDB3A" w14:textId="77777777"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D0561"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P02</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434C1"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893C7"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空头持仓量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9ED98"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FCB1D1"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3E715A" w14:textId="77777777"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14:paraId="0C25DC39"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D0B1F96"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7B35A"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P03</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387942"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lastLongPosi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0B297"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上日多头持仓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02DFD"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1024E"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121112" w14:textId="77777777"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14:paraId="58AA5A29"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37E33C7"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50E31"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P04</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E50C8"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lastShortPosi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DE079"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上日空头持仓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19574C"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36FA8B"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366AC2" w14:textId="77777777"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14:paraId="1472A629"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A51ADE4" w14:textId="77777777"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88B2E2"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P05</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64A3"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todayLongPosi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8A792"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今日多头开仓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14450"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667459"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A5884" w14:textId="77777777"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14:paraId="3C53E1BC"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D5D1D15"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16C38"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P06</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18606"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todayShortPosi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F5A50"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今日空头开仓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88981"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FD68E"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6E45F" w14:textId="77777777"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14:paraId="31810292"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907BF3D"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06E1D"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P07</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D1830"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todayOffsetLongPosi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5D87C"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今日多头平仓量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EC804"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7C196B"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80126" w14:textId="77777777"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14:paraId="69638F2A"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14:paraId="3D4C66F1" w14:textId="77777777"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160577"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P08</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C7EDE"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todayOffsetShortPosi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FC0648"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今日空头平仓量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89C6C2"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AC8B5"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12A57D" w14:textId="77777777"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14:paraId="6E57049D"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B782789"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16E1D"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P09</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A22FA"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longTurnOver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CC5DC"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多头持仓金额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1F581F"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476E0"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15280" w14:textId="77777777"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14:paraId="2A0FE17C"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tcPr>
          <w:p w14:paraId="1B58EEA7"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83AA2"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P10</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E3B02"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shortTurnOver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AA939F"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空头持仓金额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DF0B6"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384790"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1E4A29" w14:textId="77777777"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14:paraId="20A2B4A4"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tcPr>
          <w:p w14:paraId="3E4A1CAD" w14:textId="77777777"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AEF64"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P11</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EA14D"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deliveryApplyLongFrozen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ED5E0"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交割申报多头冻结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FB01E"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43C27"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46210"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查询结果不为空且为延期合约持仓时必填</w:t>
            </w:r>
          </w:p>
        </w:tc>
      </w:tr>
      <w:tr w:rsidR="006D1229" w:rsidRPr="006A5DA2" w14:paraId="3CE61E53"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tcPr>
          <w:p w14:paraId="1CF8AD3B"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A6603"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P12</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82FB3"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deliveryApplyShortFrozen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A98C1"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交割申报空头冻结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2FCD4"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A2D40"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6E119" w14:textId="77777777" w:rsidR="006D1229" w:rsidRPr="006A5DA2"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查询结果不为空且为延期合约持仓时必填</w:t>
            </w:r>
          </w:p>
        </w:tc>
      </w:tr>
      <w:tr w:rsidR="006D1229" w:rsidRPr="006A5DA2" w14:paraId="03124F48"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tcPr>
          <w:p w14:paraId="6326305E"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A6B4D"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P13</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934B0E"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deliveryApplyLong</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32902"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交割申报使用多头持仓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91229"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7A7FF8"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C1519" w14:textId="77777777" w:rsidR="006D1229" w:rsidRPr="006A5DA2"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查询结果不为空且为延期合约持仓时必填</w:t>
            </w:r>
          </w:p>
        </w:tc>
      </w:tr>
      <w:tr w:rsidR="006D1229" w:rsidRPr="006A5DA2" w14:paraId="2EE0A57D"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tcPr>
          <w:p w14:paraId="70781F8C" w14:textId="77777777"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F2603"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P14</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421E14"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deliveryApplyShort</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88A8B4"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交割申报使用空头持仓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BCC727"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0DAC3"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56281" w14:textId="77777777" w:rsidR="006D1229" w:rsidRPr="006A5DA2"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查询结果不为空且为延期合约持仓时必填</w:t>
            </w:r>
          </w:p>
        </w:tc>
      </w:tr>
      <w:tr w:rsidR="006D1229" w:rsidRPr="006A5DA2" w14:paraId="21768551"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tcPr>
          <w:p w14:paraId="7B396FD8"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49D97"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P15</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9E87E4"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longLimitFrozen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00E17"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多头开仓冻结限额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98781"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6982"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2C6DA0" w14:textId="77777777"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14:paraId="1E447B86"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tcPr>
          <w:p w14:paraId="5AE5475F"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FE446"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P16</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152654"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shortLimitFrozen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6C1046"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空头开仓冻结限额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92A45"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74E90"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DDEAD" w14:textId="77777777" w:rsidR="006D1229" w:rsidRPr="008812E3" w:rsidRDefault="006D1229" w:rsidP="00EE3A3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14:paraId="520EB328"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tcPr>
          <w:p w14:paraId="44439414" w14:textId="77777777"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9948"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P17</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94D14"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offsetLongFrozen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EBDB9"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多头平仓冻结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E14AA8"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9F0F6"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DF6B8" w14:textId="77777777"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14:paraId="4A41081D"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tcPr>
          <w:p w14:paraId="18FBD5DB"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48019C"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P18</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2895A"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offsetShortFrozen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C06B5"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空头平仓冻结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6A0C66" w14:textId="77777777"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A52D5" w14:textId="77777777"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F8B4E7" w14:textId="77777777"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16545E" w:rsidRPr="006A5DA2" w14:paraId="6095BEAB"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tcPr>
          <w:p w14:paraId="3BE126AA" w14:textId="77777777"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51156" w14:textId="77777777"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X39</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6F851" w14:textId="77777777"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rspCode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120BB" w14:textId="77777777"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响应代码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16F96" w14:textId="77777777"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2BC89" w14:textId="77777777"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7B4F3" w14:textId="77777777"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p>
        </w:tc>
      </w:tr>
      <w:tr w:rsidR="0016545E" w:rsidRPr="006A5DA2" w14:paraId="431026A8" w14:textId="77777777" w:rsidTr="004F395B">
        <w:trPr>
          <w:trHeight w:val="270"/>
        </w:trPr>
        <w:tc>
          <w:tcPr>
            <w:tcW w:w="714" w:type="dxa"/>
            <w:tcBorders>
              <w:top w:val="single" w:sz="4" w:space="0" w:color="auto"/>
              <w:left w:val="single" w:sz="4" w:space="0" w:color="auto"/>
              <w:bottom w:val="single" w:sz="4" w:space="0" w:color="auto"/>
              <w:right w:val="single" w:sz="4" w:space="0" w:color="auto"/>
            </w:tcBorders>
          </w:tcPr>
          <w:p w14:paraId="6BC091A4" w14:textId="77777777"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03384" w14:textId="77777777"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X40</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E5415D" w14:textId="77777777"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rspMsg</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099AFF" w14:textId="77777777"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响应消息</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C1F8D" w14:textId="77777777"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321D1" w14:textId="77777777"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50E3D" w14:textId="77777777"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p>
        </w:tc>
      </w:tr>
    </w:tbl>
    <w:p w14:paraId="5DA7D578" w14:textId="77777777" w:rsidR="005167CE" w:rsidRPr="0096390C" w:rsidRDefault="005167CE" w:rsidP="005167CE">
      <w:pPr>
        <w:ind w:firstLine="480"/>
      </w:pPr>
    </w:p>
    <w:p w14:paraId="0AB53FA7" w14:textId="77777777" w:rsidR="005167CE" w:rsidRPr="00472819" w:rsidRDefault="005167CE" w:rsidP="00F704FA">
      <w:pPr>
        <w:ind w:firstLine="480"/>
      </w:pPr>
    </w:p>
    <w:p w14:paraId="6657A216" w14:textId="77777777" w:rsidR="006F23C1" w:rsidRDefault="006F23C1" w:rsidP="006F23C1">
      <w:pPr>
        <w:pStyle w:val="2"/>
        <w:numPr>
          <w:ilvl w:val="1"/>
          <w:numId w:val="4"/>
        </w:numPr>
        <w:ind w:left="0" w:firstLineChars="0" w:firstLine="0"/>
      </w:pPr>
      <w:bookmarkStart w:id="504" w:name="_Toc462670484"/>
      <w:r>
        <w:rPr>
          <w:rFonts w:hint="eastAsia"/>
        </w:rPr>
        <w:t>行情</w:t>
      </w:r>
      <w:r w:rsidR="00046877">
        <w:rPr>
          <w:rFonts w:hint="eastAsia"/>
        </w:rPr>
        <w:t>类</w:t>
      </w:r>
      <w:r w:rsidR="005D30FA">
        <w:rPr>
          <w:rFonts w:hint="eastAsia"/>
        </w:rPr>
        <w:t>交易</w:t>
      </w:r>
      <w:bookmarkEnd w:id="504"/>
    </w:p>
    <w:p w14:paraId="4AF21D94" w14:textId="77777777" w:rsidR="006F23C1" w:rsidRDefault="00D8282F" w:rsidP="006F23C1">
      <w:pPr>
        <w:pStyle w:val="3"/>
        <w:numPr>
          <w:ilvl w:val="2"/>
          <w:numId w:val="4"/>
        </w:numPr>
        <w:ind w:left="0" w:firstLineChars="0" w:firstLine="0"/>
      </w:pPr>
      <w:bookmarkStart w:id="505" w:name="_Toc462670485"/>
      <w:r>
        <w:rPr>
          <w:rFonts w:hint="eastAsia"/>
        </w:rPr>
        <w:t>竞价</w:t>
      </w:r>
      <w:r w:rsidR="006F23C1">
        <w:rPr>
          <w:rFonts w:hint="eastAsia"/>
        </w:rPr>
        <w:t>交易行情</w:t>
      </w:r>
      <w:bookmarkEnd w:id="505"/>
    </w:p>
    <w:p w14:paraId="45658CB5" w14:textId="77777777" w:rsidR="006F23C1" w:rsidRDefault="006F23C1" w:rsidP="006F23C1">
      <w:pPr>
        <w:pStyle w:val="4"/>
        <w:numPr>
          <w:ilvl w:val="3"/>
          <w:numId w:val="4"/>
        </w:numPr>
        <w:ind w:left="0" w:firstLineChars="0" w:firstLine="0"/>
      </w:pPr>
      <w:r>
        <w:rPr>
          <w:rFonts w:hint="eastAsia"/>
        </w:rPr>
        <w:t>交易实时行情</w:t>
      </w:r>
      <w:r w:rsidR="00221E61">
        <w:rPr>
          <w:rFonts w:hint="eastAsia"/>
        </w:rPr>
        <w:t>（现货</w:t>
      </w:r>
      <w:r w:rsidR="00221E61">
        <w:rPr>
          <w:rFonts w:hint="eastAsia"/>
        </w:rPr>
        <w:t>/</w:t>
      </w:r>
      <w:r w:rsidR="00221E61">
        <w:rPr>
          <w:rFonts w:hint="eastAsia"/>
        </w:rPr>
        <w:t>延期</w:t>
      </w:r>
      <w:r w:rsidR="00221E61">
        <w:rPr>
          <w:rFonts w:hint="eastAsia"/>
        </w:rPr>
        <w:t>/</w:t>
      </w:r>
      <w:r w:rsidR="00221E61">
        <w:rPr>
          <w:rFonts w:hint="eastAsia"/>
        </w:rPr>
        <w:t>即期）</w:t>
      </w:r>
    </w:p>
    <w:p w14:paraId="63D3E2B4" w14:textId="77777777" w:rsidR="00315461" w:rsidRDefault="00315461" w:rsidP="008D1002">
      <w:pPr>
        <w:ind w:firstLine="482"/>
      </w:pPr>
      <w:r w:rsidRPr="00BF29CF">
        <w:rPr>
          <w:rFonts w:hint="eastAsia"/>
          <w:b/>
        </w:rPr>
        <w:t>功能</w:t>
      </w:r>
      <w:r>
        <w:rPr>
          <w:rFonts w:hint="eastAsia"/>
        </w:rPr>
        <w:t>：交易实时行情用于交易所按照一定频率推送现货</w:t>
      </w:r>
      <w:r>
        <w:rPr>
          <w:rFonts w:hint="eastAsia"/>
        </w:rPr>
        <w:t>/</w:t>
      </w:r>
      <w:r>
        <w:rPr>
          <w:rFonts w:hint="eastAsia"/>
        </w:rPr>
        <w:t>延期</w:t>
      </w:r>
      <w:r>
        <w:rPr>
          <w:rFonts w:hint="eastAsia"/>
        </w:rPr>
        <w:t>/</w:t>
      </w:r>
      <w:r>
        <w:rPr>
          <w:rFonts w:hint="eastAsia"/>
        </w:rPr>
        <w:t>即期市场的实时行情信息，支持多档行情信息发布。</w:t>
      </w:r>
    </w:p>
    <w:p w14:paraId="52AD0342" w14:textId="77777777" w:rsidR="00315461" w:rsidRPr="00315461" w:rsidRDefault="00315461" w:rsidP="00315461">
      <w:pPr>
        <w:ind w:firstLine="480"/>
      </w:pPr>
      <w:r>
        <w:rPr>
          <w:rFonts w:hint="eastAsia"/>
        </w:rPr>
        <w:t>消息体格式如下：</w:t>
      </w:r>
    </w:p>
    <w:tbl>
      <w:tblPr>
        <w:tblW w:w="912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798"/>
        <w:gridCol w:w="2116"/>
        <w:gridCol w:w="1996"/>
        <w:gridCol w:w="820"/>
        <w:gridCol w:w="2628"/>
      </w:tblGrid>
      <w:tr w:rsidR="00F00B3A" w:rsidRPr="00221E61" w14:paraId="43D56FA3" w14:textId="77777777" w:rsidTr="00F00B3A">
        <w:trPr>
          <w:trHeight w:val="270"/>
          <w:tblHeader/>
        </w:trPr>
        <w:tc>
          <w:tcPr>
            <w:tcW w:w="767" w:type="dxa"/>
            <w:shd w:val="clear" w:color="000000" w:fill="D9D9D9"/>
          </w:tcPr>
          <w:p w14:paraId="5262DC15" w14:textId="77777777" w:rsidR="00F00B3A" w:rsidRPr="00221E61"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221E61">
              <w:rPr>
                <w:rFonts w:asciiTheme="minorEastAsia" w:hAnsiTheme="minorEastAsia" w:cs="宋体" w:hint="eastAsia"/>
                <w:b/>
                <w:bCs/>
                <w:color w:val="000000"/>
                <w:kern w:val="0"/>
                <w:sz w:val="20"/>
                <w:szCs w:val="20"/>
              </w:rPr>
              <w:t>符号</w:t>
            </w:r>
          </w:p>
        </w:tc>
        <w:tc>
          <w:tcPr>
            <w:tcW w:w="798" w:type="dxa"/>
            <w:shd w:val="clear" w:color="000000" w:fill="D9D9D9"/>
            <w:noWrap/>
            <w:vAlign w:val="center"/>
            <w:hideMark/>
          </w:tcPr>
          <w:p w14:paraId="35A1FB0E" w14:textId="77777777"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CB75BF">
              <w:rPr>
                <w:rFonts w:asciiTheme="minorEastAsia" w:hAnsiTheme="minorEastAsia" w:cs="宋体" w:hint="eastAsia"/>
                <w:b/>
                <w:bCs/>
                <w:color w:val="000000"/>
                <w:kern w:val="0"/>
                <w:sz w:val="20"/>
                <w:szCs w:val="20"/>
              </w:rPr>
              <w:t>域号</w:t>
            </w:r>
          </w:p>
        </w:tc>
        <w:tc>
          <w:tcPr>
            <w:tcW w:w="2116" w:type="dxa"/>
            <w:shd w:val="clear" w:color="000000" w:fill="D9D9D9"/>
            <w:noWrap/>
            <w:vAlign w:val="center"/>
            <w:hideMark/>
          </w:tcPr>
          <w:p w14:paraId="2229115E" w14:textId="77777777"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CB75BF">
              <w:rPr>
                <w:rFonts w:asciiTheme="minorEastAsia" w:hAnsiTheme="minorEastAsia" w:cs="宋体" w:hint="eastAsia"/>
                <w:b/>
                <w:bCs/>
                <w:color w:val="000000"/>
                <w:kern w:val="0"/>
                <w:sz w:val="20"/>
                <w:szCs w:val="20"/>
              </w:rPr>
              <w:t>域名</w:t>
            </w:r>
          </w:p>
        </w:tc>
        <w:tc>
          <w:tcPr>
            <w:tcW w:w="1996" w:type="dxa"/>
            <w:shd w:val="clear" w:color="000000" w:fill="D9D9D9"/>
            <w:noWrap/>
            <w:vAlign w:val="center"/>
            <w:hideMark/>
          </w:tcPr>
          <w:p w14:paraId="1C8C0F5A" w14:textId="77777777"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业务字段名称</w:t>
            </w:r>
          </w:p>
        </w:tc>
        <w:tc>
          <w:tcPr>
            <w:tcW w:w="820" w:type="dxa"/>
            <w:shd w:val="clear" w:color="000000" w:fill="D9D9D9"/>
            <w:noWrap/>
            <w:vAlign w:val="center"/>
            <w:hideMark/>
          </w:tcPr>
          <w:p w14:paraId="4435BF1F" w14:textId="77777777"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CB75BF">
              <w:rPr>
                <w:rFonts w:asciiTheme="minorEastAsia" w:hAnsiTheme="minorEastAsia" w:cs="宋体" w:hint="eastAsia"/>
                <w:b/>
                <w:bCs/>
                <w:color w:val="000000"/>
                <w:kern w:val="0"/>
                <w:sz w:val="20"/>
                <w:szCs w:val="20"/>
              </w:rPr>
              <w:t>回报</w:t>
            </w:r>
          </w:p>
        </w:tc>
        <w:tc>
          <w:tcPr>
            <w:tcW w:w="2628" w:type="dxa"/>
            <w:shd w:val="clear" w:color="000000" w:fill="D9D9D9"/>
            <w:noWrap/>
            <w:vAlign w:val="center"/>
            <w:hideMark/>
          </w:tcPr>
          <w:p w14:paraId="5CF1D06B" w14:textId="77777777"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CB75BF">
              <w:rPr>
                <w:rFonts w:asciiTheme="minorEastAsia" w:hAnsiTheme="minorEastAsia" w:cs="宋体" w:hint="eastAsia"/>
                <w:b/>
                <w:bCs/>
                <w:color w:val="000000"/>
                <w:kern w:val="0"/>
                <w:sz w:val="20"/>
                <w:szCs w:val="20"/>
              </w:rPr>
              <w:t>说明</w:t>
            </w:r>
          </w:p>
        </w:tc>
      </w:tr>
      <w:tr w:rsidR="00F00B3A" w:rsidRPr="00221E61" w14:paraId="20E2E26C" w14:textId="77777777" w:rsidTr="00F00B3A">
        <w:trPr>
          <w:trHeight w:val="270"/>
        </w:trPr>
        <w:tc>
          <w:tcPr>
            <w:tcW w:w="767" w:type="dxa"/>
            <w:shd w:val="clear" w:color="auto" w:fill="auto"/>
          </w:tcPr>
          <w:p w14:paraId="6E28A717" w14:textId="77777777" w:rsidR="00F00B3A" w:rsidRPr="00221E61"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p>
        </w:tc>
        <w:tc>
          <w:tcPr>
            <w:tcW w:w="798" w:type="dxa"/>
            <w:shd w:val="clear" w:color="auto" w:fill="auto"/>
            <w:noWrap/>
            <w:vAlign w:val="center"/>
          </w:tcPr>
          <w:p w14:paraId="289F0642" w14:textId="77777777"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color w:val="000000"/>
                <w:kern w:val="0"/>
                <w:sz w:val="20"/>
                <w:szCs w:val="20"/>
              </w:rPr>
              <w:t>I00</w:t>
            </w:r>
          </w:p>
        </w:tc>
        <w:tc>
          <w:tcPr>
            <w:tcW w:w="2116" w:type="dxa"/>
            <w:shd w:val="clear" w:color="auto" w:fill="auto"/>
            <w:noWrap/>
            <w:vAlign w:val="center"/>
          </w:tcPr>
          <w:p w14:paraId="77BFD0D7" w14:textId="77777777"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color w:val="000000"/>
                <w:kern w:val="0"/>
                <w:sz w:val="20"/>
                <w:szCs w:val="20"/>
              </w:rPr>
              <w:t>marketID</w:t>
            </w:r>
          </w:p>
        </w:tc>
        <w:tc>
          <w:tcPr>
            <w:tcW w:w="1996" w:type="dxa"/>
            <w:shd w:val="clear" w:color="auto" w:fill="auto"/>
            <w:noWrap/>
            <w:vAlign w:val="center"/>
          </w:tcPr>
          <w:p w14:paraId="14BBB128" w14:textId="77777777" w:rsidR="00F00B3A"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color w:val="000000"/>
                <w:kern w:val="0"/>
                <w:sz w:val="20"/>
                <w:szCs w:val="20"/>
              </w:rPr>
              <w:t>市场代码</w:t>
            </w:r>
          </w:p>
        </w:tc>
        <w:tc>
          <w:tcPr>
            <w:tcW w:w="820" w:type="dxa"/>
            <w:shd w:val="clear" w:color="auto" w:fill="auto"/>
            <w:noWrap/>
            <w:vAlign w:val="center"/>
          </w:tcPr>
          <w:p w14:paraId="7F88187B" w14:textId="77777777"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color w:val="000000"/>
                <w:kern w:val="0"/>
                <w:sz w:val="20"/>
                <w:szCs w:val="20"/>
              </w:rPr>
              <w:t>M</w:t>
            </w:r>
          </w:p>
        </w:tc>
        <w:tc>
          <w:tcPr>
            <w:tcW w:w="2628" w:type="dxa"/>
            <w:shd w:val="clear" w:color="auto" w:fill="auto"/>
            <w:noWrap/>
            <w:vAlign w:val="center"/>
          </w:tcPr>
          <w:p w14:paraId="2320156E" w14:textId="77777777"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p>
        </w:tc>
      </w:tr>
      <w:tr w:rsidR="00F00B3A" w:rsidRPr="00221E61" w14:paraId="118FF424" w14:textId="77777777" w:rsidTr="00F00B3A">
        <w:trPr>
          <w:trHeight w:val="270"/>
        </w:trPr>
        <w:tc>
          <w:tcPr>
            <w:tcW w:w="767" w:type="dxa"/>
            <w:shd w:val="clear" w:color="auto" w:fill="auto"/>
          </w:tcPr>
          <w:p w14:paraId="3B150B52" w14:textId="77777777" w:rsidR="00F00B3A" w:rsidRPr="00221E61"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EA7AAD">
              <w:rPr>
                <w:rFonts w:asciiTheme="minorEastAsia" w:hAnsiTheme="minorEastAsia" w:cs="宋体" w:hint="eastAsia"/>
                <w:color w:val="000000"/>
                <w:kern w:val="0"/>
                <w:sz w:val="20"/>
                <w:szCs w:val="20"/>
              </w:rPr>
              <w:t>[]</w:t>
            </w:r>
          </w:p>
        </w:tc>
        <w:tc>
          <w:tcPr>
            <w:tcW w:w="798" w:type="dxa"/>
            <w:shd w:val="clear" w:color="auto" w:fill="auto"/>
            <w:noWrap/>
            <w:vAlign w:val="center"/>
          </w:tcPr>
          <w:p w14:paraId="31602A92" w14:textId="77777777"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hint="eastAsia"/>
                <w:color w:val="000000"/>
                <w:sz w:val="20"/>
                <w:szCs w:val="20"/>
              </w:rPr>
              <w:t>Q5</w:t>
            </w:r>
            <w:r>
              <w:rPr>
                <w:rFonts w:asciiTheme="minorEastAsia" w:hAnsiTheme="minorEastAsia" w:hint="eastAsia"/>
                <w:color w:val="000000"/>
                <w:sz w:val="20"/>
                <w:szCs w:val="20"/>
              </w:rPr>
              <w:t>2</w:t>
            </w:r>
          </w:p>
        </w:tc>
        <w:tc>
          <w:tcPr>
            <w:tcW w:w="2116" w:type="dxa"/>
            <w:shd w:val="clear" w:color="auto" w:fill="auto"/>
            <w:noWrap/>
            <w:vAlign w:val="center"/>
          </w:tcPr>
          <w:p w14:paraId="514DFE73" w14:textId="77777777"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hint="eastAsia"/>
                <w:color w:val="000000"/>
                <w:sz w:val="20"/>
                <w:szCs w:val="20"/>
              </w:rPr>
              <w:t>[</w:t>
            </w:r>
            <w:r>
              <w:rPr>
                <w:rFonts w:asciiTheme="minorEastAsia" w:hAnsiTheme="minorEastAsia" w:hint="eastAsia"/>
                <w:color w:val="000000"/>
                <w:sz w:val="20"/>
                <w:szCs w:val="20"/>
              </w:rPr>
              <w:t>q</w:t>
            </w:r>
            <w:r w:rsidRPr="00EA7AAD">
              <w:rPr>
                <w:rFonts w:asciiTheme="minorEastAsia" w:hAnsiTheme="minorEastAsia" w:hint="eastAsia"/>
                <w:color w:val="000000"/>
                <w:sz w:val="20"/>
                <w:szCs w:val="20"/>
              </w:rPr>
              <w:t>uotationInfoData]</w:t>
            </w:r>
          </w:p>
        </w:tc>
        <w:tc>
          <w:tcPr>
            <w:tcW w:w="1996" w:type="dxa"/>
            <w:shd w:val="clear" w:color="auto" w:fill="auto"/>
            <w:noWrap/>
            <w:vAlign w:val="center"/>
          </w:tcPr>
          <w:p w14:paraId="382772B2" w14:textId="77777777"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hint="eastAsia"/>
                <w:color w:val="000000"/>
                <w:sz w:val="20"/>
                <w:szCs w:val="20"/>
              </w:rPr>
              <w:t>行情信息数据</w:t>
            </w:r>
          </w:p>
        </w:tc>
        <w:tc>
          <w:tcPr>
            <w:tcW w:w="820" w:type="dxa"/>
            <w:shd w:val="clear" w:color="auto" w:fill="auto"/>
            <w:noWrap/>
            <w:vAlign w:val="center"/>
          </w:tcPr>
          <w:p w14:paraId="5C67E63D" w14:textId="77777777" w:rsidR="00F00B3A" w:rsidRPr="0045194B" w:rsidRDefault="000B03F5" w:rsidP="00221E61">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M</w:t>
            </w:r>
          </w:p>
        </w:tc>
        <w:tc>
          <w:tcPr>
            <w:tcW w:w="2628" w:type="dxa"/>
            <w:shd w:val="clear" w:color="auto" w:fill="auto"/>
            <w:noWrap/>
            <w:vAlign w:val="center"/>
          </w:tcPr>
          <w:p w14:paraId="18F88841" w14:textId="77777777"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4255EE88" w14:textId="77777777" w:rsidTr="00F00B3A">
        <w:trPr>
          <w:trHeight w:val="270"/>
        </w:trPr>
        <w:tc>
          <w:tcPr>
            <w:tcW w:w="767" w:type="dxa"/>
            <w:shd w:val="clear" w:color="auto" w:fill="auto"/>
          </w:tcPr>
          <w:p w14:paraId="5A95CA57" w14:textId="77777777" w:rsidR="00F00B3A" w:rsidRPr="00221E61"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EA7AAD">
              <w:rPr>
                <w:rFonts w:asciiTheme="minorEastAsia" w:hAnsiTheme="minorEastAsia" w:cs="宋体" w:hint="eastAsia"/>
                <w:color w:val="000000"/>
                <w:kern w:val="0"/>
                <w:sz w:val="20"/>
                <w:szCs w:val="20"/>
              </w:rPr>
              <w:t>{}</w:t>
            </w:r>
          </w:p>
        </w:tc>
        <w:tc>
          <w:tcPr>
            <w:tcW w:w="798" w:type="dxa"/>
            <w:shd w:val="clear" w:color="auto" w:fill="auto"/>
            <w:noWrap/>
            <w:vAlign w:val="center"/>
          </w:tcPr>
          <w:p w14:paraId="3F804D76" w14:textId="77777777"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c>
          <w:tcPr>
            <w:tcW w:w="2116" w:type="dxa"/>
            <w:shd w:val="clear" w:color="auto" w:fill="auto"/>
            <w:noWrap/>
            <w:vAlign w:val="center"/>
          </w:tcPr>
          <w:p w14:paraId="38288A40" w14:textId="77777777"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c>
          <w:tcPr>
            <w:tcW w:w="1996" w:type="dxa"/>
            <w:shd w:val="clear" w:color="auto" w:fill="auto"/>
            <w:noWrap/>
            <w:vAlign w:val="center"/>
          </w:tcPr>
          <w:p w14:paraId="064C7FB0" w14:textId="77777777"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hint="eastAsia"/>
                <w:color w:val="000000"/>
                <w:sz w:val="20"/>
                <w:szCs w:val="20"/>
              </w:rPr>
              <w:t>行情信息</w:t>
            </w:r>
          </w:p>
        </w:tc>
        <w:tc>
          <w:tcPr>
            <w:tcW w:w="820" w:type="dxa"/>
            <w:shd w:val="clear" w:color="auto" w:fill="auto"/>
            <w:noWrap/>
            <w:vAlign w:val="center"/>
          </w:tcPr>
          <w:p w14:paraId="3FCB2C86" w14:textId="77777777"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c>
          <w:tcPr>
            <w:tcW w:w="2628" w:type="dxa"/>
            <w:shd w:val="clear" w:color="auto" w:fill="auto"/>
            <w:noWrap/>
            <w:vAlign w:val="center"/>
          </w:tcPr>
          <w:p w14:paraId="7077E33F" w14:textId="77777777" w:rsidR="00F00B3A" w:rsidRPr="0045194B"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3DC0780A" w14:textId="77777777" w:rsidTr="00F00B3A">
        <w:trPr>
          <w:trHeight w:val="270"/>
        </w:trPr>
        <w:tc>
          <w:tcPr>
            <w:tcW w:w="767" w:type="dxa"/>
          </w:tcPr>
          <w:p w14:paraId="75ACC0FA"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14:paraId="7F743466"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I10</w:t>
            </w:r>
          </w:p>
        </w:tc>
        <w:tc>
          <w:tcPr>
            <w:tcW w:w="2116" w:type="dxa"/>
            <w:shd w:val="clear" w:color="auto" w:fill="auto"/>
            <w:noWrap/>
            <w:vAlign w:val="center"/>
            <w:hideMark/>
          </w:tcPr>
          <w:p w14:paraId="280B1761"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instID</w:t>
            </w:r>
          </w:p>
        </w:tc>
        <w:tc>
          <w:tcPr>
            <w:tcW w:w="1996" w:type="dxa"/>
            <w:shd w:val="clear" w:color="auto" w:fill="auto"/>
            <w:noWrap/>
            <w:vAlign w:val="center"/>
            <w:hideMark/>
          </w:tcPr>
          <w:p w14:paraId="4C8CB47C"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合约代码</w:t>
            </w:r>
          </w:p>
        </w:tc>
        <w:tc>
          <w:tcPr>
            <w:tcW w:w="820" w:type="dxa"/>
            <w:shd w:val="clear" w:color="auto" w:fill="auto"/>
            <w:noWrap/>
            <w:vAlign w:val="center"/>
            <w:hideMark/>
          </w:tcPr>
          <w:p w14:paraId="4CF4E77E"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14:paraId="6A619C92"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68FDBC40" w14:textId="77777777" w:rsidTr="00F00B3A">
        <w:trPr>
          <w:trHeight w:val="270"/>
        </w:trPr>
        <w:tc>
          <w:tcPr>
            <w:tcW w:w="767" w:type="dxa"/>
          </w:tcPr>
          <w:p w14:paraId="1BC9D9CC"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14:paraId="29B5297F"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I11</w:t>
            </w:r>
          </w:p>
        </w:tc>
        <w:tc>
          <w:tcPr>
            <w:tcW w:w="2116" w:type="dxa"/>
            <w:shd w:val="clear" w:color="auto" w:fill="auto"/>
            <w:noWrap/>
            <w:vAlign w:val="center"/>
            <w:hideMark/>
          </w:tcPr>
          <w:p w14:paraId="2605C46E"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instName</w:t>
            </w:r>
          </w:p>
        </w:tc>
        <w:tc>
          <w:tcPr>
            <w:tcW w:w="1996" w:type="dxa"/>
            <w:shd w:val="clear" w:color="auto" w:fill="auto"/>
            <w:noWrap/>
            <w:vAlign w:val="center"/>
            <w:hideMark/>
          </w:tcPr>
          <w:p w14:paraId="464D7AE4"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合约名称</w:t>
            </w:r>
          </w:p>
        </w:tc>
        <w:tc>
          <w:tcPr>
            <w:tcW w:w="820" w:type="dxa"/>
            <w:shd w:val="clear" w:color="auto" w:fill="auto"/>
            <w:noWrap/>
            <w:vAlign w:val="center"/>
            <w:hideMark/>
          </w:tcPr>
          <w:p w14:paraId="257048E2"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14:paraId="5FA8C796"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300C36B3" w14:textId="77777777" w:rsidTr="00F00B3A">
        <w:trPr>
          <w:trHeight w:val="270"/>
        </w:trPr>
        <w:tc>
          <w:tcPr>
            <w:tcW w:w="767" w:type="dxa"/>
          </w:tcPr>
          <w:p w14:paraId="692BDFA1"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532F1168"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T80</w:t>
            </w:r>
          </w:p>
        </w:tc>
        <w:tc>
          <w:tcPr>
            <w:tcW w:w="2116" w:type="dxa"/>
            <w:shd w:val="clear" w:color="auto" w:fill="auto"/>
            <w:noWrap/>
            <w:vAlign w:val="center"/>
          </w:tcPr>
          <w:p w14:paraId="4FBBAE87"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seqNo2</w:t>
            </w:r>
          </w:p>
        </w:tc>
        <w:tc>
          <w:tcPr>
            <w:tcW w:w="1996" w:type="dxa"/>
            <w:shd w:val="clear" w:color="auto" w:fill="auto"/>
            <w:noWrap/>
            <w:vAlign w:val="center"/>
          </w:tcPr>
          <w:p w14:paraId="6E235286"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行情序号</w:t>
            </w:r>
          </w:p>
        </w:tc>
        <w:tc>
          <w:tcPr>
            <w:tcW w:w="820" w:type="dxa"/>
            <w:shd w:val="clear" w:color="auto" w:fill="auto"/>
            <w:noWrap/>
            <w:vAlign w:val="center"/>
          </w:tcPr>
          <w:p w14:paraId="5C21C495"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A33115">
              <w:rPr>
                <w:rFonts w:asciiTheme="minorEastAsia" w:hAnsiTheme="minorEastAsia" w:cs="宋体" w:hint="eastAsia"/>
                <w:bCs/>
                <w:color w:val="000000"/>
                <w:kern w:val="0"/>
                <w:sz w:val="20"/>
                <w:szCs w:val="20"/>
              </w:rPr>
              <w:t>M</w:t>
            </w:r>
          </w:p>
        </w:tc>
        <w:tc>
          <w:tcPr>
            <w:tcW w:w="2628" w:type="dxa"/>
            <w:shd w:val="clear" w:color="auto" w:fill="auto"/>
            <w:noWrap/>
            <w:vAlign w:val="center"/>
          </w:tcPr>
          <w:p w14:paraId="167F632B"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bCs/>
                <w:color w:val="000000"/>
                <w:kern w:val="0"/>
                <w:sz w:val="20"/>
                <w:szCs w:val="20"/>
              </w:rPr>
              <w:t>行情序号按合约编号，每个合约单独一套编号</w:t>
            </w:r>
          </w:p>
        </w:tc>
      </w:tr>
      <w:tr w:rsidR="00F00B3A" w:rsidRPr="00221E61" w14:paraId="2BD6FE29" w14:textId="77777777" w:rsidTr="00F00B3A">
        <w:trPr>
          <w:trHeight w:val="270"/>
        </w:trPr>
        <w:tc>
          <w:tcPr>
            <w:tcW w:w="767" w:type="dxa"/>
          </w:tcPr>
          <w:p w14:paraId="5F9B2ED7"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5F60E8B0"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Q13</w:t>
            </w:r>
          </w:p>
        </w:tc>
        <w:tc>
          <w:tcPr>
            <w:tcW w:w="2116" w:type="dxa"/>
            <w:shd w:val="clear" w:color="auto" w:fill="auto"/>
            <w:noWrap/>
            <w:vAlign w:val="center"/>
          </w:tcPr>
          <w:p w14:paraId="23CB8813"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lastSettlePrice</w:t>
            </w:r>
          </w:p>
        </w:tc>
        <w:tc>
          <w:tcPr>
            <w:tcW w:w="1996" w:type="dxa"/>
            <w:shd w:val="clear" w:color="auto" w:fill="auto"/>
            <w:noWrap/>
            <w:vAlign w:val="center"/>
          </w:tcPr>
          <w:p w14:paraId="522FF61A"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昨结算</w:t>
            </w:r>
          </w:p>
        </w:tc>
        <w:tc>
          <w:tcPr>
            <w:tcW w:w="820" w:type="dxa"/>
            <w:shd w:val="clear" w:color="auto" w:fill="auto"/>
            <w:noWrap/>
            <w:vAlign w:val="center"/>
          </w:tcPr>
          <w:p w14:paraId="15011BF0"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C</w:t>
            </w:r>
          </w:p>
        </w:tc>
        <w:tc>
          <w:tcPr>
            <w:tcW w:w="2628" w:type="dxa"/>
            <w:shd w:val="clear" w:color="auto" w:fill="auto"/>
            <w:noWrap/>
            <w:vAlign w:val="center"/>
          </w:tcPr>
          <w:p w14:paraId="66998D84"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延期、即期行情时必填</w:t>
            </w:r>
          </w:p>
        </w:tc>
      </w:tr>
      <w:tr w:rsidR="00F00B3A" w:rsidRPr="00221E61" w14:paraId="141C7023" w14:textId="77777777" w:rsidTr="00F00B3A">
        <w:trPr>
          <w:trHeight w:val="270"/>
        </w:trPr>
        <w:tc>
          <w:tcPr>
            <w:tcW w:w="767" w:type="dxa"/>
          </w:tcPr>
          <w:p w14:paraId="71E13260"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14:paraId="675671A7"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Q14</w:t>
            </w:r>
          </w:p>
        </w:tc>
        <w:tc>
          <w:tcPr>
            <w:tcW w:w="2116" w:type="dxa"/>
            <w:shd w:val="clear" w:color="auto" w:fill="auto"/>
            <w:noWrap/>
            <w:vAlign w:val="center"/>
            <w:hideMark/>
          </w:tcPr>
          <w:p w14:paraId="7A52F958"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lastClosePrice</w:t>
            </w:r>
          </w:p>
        </w:tc>
        <w:tc>
          <w:tcPr>
            <w:tcW w:w="1996" w:type="dxa"/>
            <w:shd w:val="clear" w:color="auto" w:fill="auto"/>
            <w:noWrap/>
            <w:vAlign w:val="center"/>
            <w:hideMark/>
          </w:tcPr>
          <w:p w14:paraId="5C349177"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昨收盘</w:t>
            </w:r>
          </w:p>
        </w:tc>
        <w:tc>
          <w:tcPr>
            <w:tcW w:w="820" w:type="dxa"/>
            <w:shd w:val="clear" w:color="auto" w:fill="auto"/>
            <w:noWrap/>
            <w:vAlign w:val="center"/>
            <w:hideMark/>
          </w:tcPr>
          <w:p w14:paraId="67BD5CAB"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14:paraId="6698EF2D"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6DFBFDAC" w14:textId="77777777" w:rsidTr="00F00B3A">
        <w:trPr>
          <w:trHeight w:val="270"/>
        </w:trPr>
        <w:tc>
          <w:tcPr>
            <w:tcW w:w="767" w:type="dxa"/>
          </w:tcPr>
          <w:p w14:paraId="22069993"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14:paraId="723E7258"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Q15</w:t>
            </w:r>
          </w:p>
        </w:tc>
        <w:tc>
          <w:tcPr>
            <w:tcW w:w="2116" w:type="dxa"/>
            <w:shd w:val="clear" w:color="auto" w:fill="auto"/>
            <w:noWrap/>
            <w:vAlign w:val="center"/>
            <w:hideMark/>
          </w:tcPr>
          <w:p w14:paraId="60B580EB"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openPrice</w:t>
            </w:r>
          </w:p>
        </w:tc>
        <w:tc>
          <w:tcPr>
            <w:tcW w:w="1996" w:type="dxa"/>
            <w:shd w:val="clear" w:color="auto" w:fill="auto"/>
            <w:noWrap/>
            <w:vAlign w:val="center"/>
            <w:hideMark/>
          </w:tcPr>
          <w:p w14:paraId="2E1FA764"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开盘价</w:t>
            </w:r>
          </w:p>
        </w:tc>
        <w:tc>
          <w:tcPr>
            <w:tcW w:w="820" w:type="dxa"/>
            <w:shd w:val="clear" w:color="auto" w:fill="auto"/>
            <w:noWrap/>
            <w:vAlign w:val="center"/>
            <w:hideMark/>
          </w:tcPr>
          <w:p w14:paraId="0F657003"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14:paraId="4186DDE9"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32E22014" w14:textId="77777777" w:rsidTr="00F00B3A">
        <w:trPr>
          <w:trHeight w:val="270"/>
        </w:trPr>
        <w:tc>
          <w:tcPr>
            <w:tcW w:w="767" w:type="dxa"/>
          </w:tcPr>
          <w:p w14:paraId="773F9B01"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14:paraId="5E2A6860"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Q16</w:t>
            </w:r>
          </w:p>
        </w:tc>
        <w:tc>
          <w:tcPr>
            <w:tcW w:w="2116" w:type="dxa"/>
            <w:shd w:val="clear" w:color="auto" w:fill="auto"/>
            <w:noWrap/>
            <w:vAlign w:val="center"/>
            <w:hideMark/>
          </w:tcPr>
          <w:p w14:paraId="1BF32430"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highPrice</w:t>
            </w:r>
          </w:p>
        </w:tc>
        <w:tc>
          <w:tcPr>
            <w:tcW w:w="1996" w:type="dxa"/>
            <w:shd w:val="clear" w:color="auto" w:fill="auto"/>
            <w:noWrap/>
            <w:vAlign w:val="center"/>
            <w:hideMark/>
          </w:tcPr>
          <w:p w14:paraId="59BFFBD6"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最高价</w:t>
            </w:r>
          </w:p>
        </w:tc>
        <w:tc>
          <w:tcPr>
            <w:tcW w:w="820" w:type="dxa"/>
            <w:shd w:val="clear" w:color="auto" w:fill="auto"/>
            <w:noWrap/>
            <w:vAlign w:val="center"/>
            <w:hideMark/>
          </w:tcPr>
          <w:p w14:paraId="352D15A3"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14:paraId="1DA3E057"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5DAF7A17" w14:textId="77777777" w:rsidTr="00F00B3A">
        <w:trPr>
          <w:trHeight w:val="270"/>
        </w:trPr>
        <w:tc>
          <w:tcPr>
            <w:tcW w:w="767" w:type="dxa"/>
          </w:tcPr>
          <w:p w14:paraId="27F57B21"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14:paraId="0F816EFE"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Q17</w:t>
            </w:r>
          </w:p>
        </w:tc>
        <w:tc>
          <w:tcPr>
            <w:tcW w:w="2116" w:type="dxa"/>
            <w:shd w:val="clear" w:color="auto" w:fill="auto"/>
            <w:noWrap/>
            <w:vAlign w:val="center"/>
            <w:hideMark/>
          </w:tcPr>
          <w:p w14:paraId="738BBD1E"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lowPrice</w:t>
            </w:r>
          </w:p>
        </w:tc>
        <w:tc>
          <w:tcPr>
            <w:tcW w:w="1996" w:type="dxa"/>
            <w:shd w:val="clear" w:color="auto" w:fill="auto"/>
            <w:noWrap/>
            <w:vAlign w:val="center"/>
            <w:hideMark/>
          </w:tcPr>
          <w:p w14:paraId="52E3269A"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最低价</w:t>
            </w:r>
          </w:p>
        </w:tc>
        <w:tc>
          <w:tcPr>
            <w:tcW w:w="820" w:type="dxa"/>
            <w:shd w:val="clear" w:color="auto" w:fill="auto"/>
            <w:noWrap/>
            <w:vAlign w:val="center"/>
            <w:hideMark/>
          </w:tcPr>
          <w:p w14:paraId="6F4CC1C7"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14:paraId="6EB2D558"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3CE869B2" w14:textId="77777777" w:rsidTr="00F00B3A">
        <w:trPr>
          <w:trHeight w:val="270"/>
        </w:trPr>
        <w:tc>
          <w:tcPr>
            <w:tcW w:w="767" w:type="dxa"/>
          </w:tcPr>
          <w:p w14:paraId="2FEBBE91"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14:paraId="01FA7DF9"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Q18</w:t>
            </w:r>
          </w:p>
        </w:tc>
        <w:tc>
          <w:tcPr>
            <w:tcW w:w="2116" w:type="dxa"/>
            <w:shd w:val="clear" w:color="auto" w:fill="auto"/>
            <w:noWrap/>
            <w:vAlign w:val="center"/>
            <w:hideMark/>
          </w:tcPr>
          <w:p w14:paraId="01BF5CE7"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lastPrice</w:t>
            </w:r>
          </w:p>
        </w:tc>
        <w:tc>
          <w:tcPr>
            <w:tcW w:w="1996" w:type="dxa"/>
            <w:shd w:val="clear" w:color="auto" w:fill="auto"/>
            <w:noWrap/>
            <w:vAlign w:val="center"/>
            <w:hideMark/>
          </w:tcPr>
          <w:p w14:paraId="255BBA2D"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最新价</w:t>
            </w:r>
          </w:p>
        </w:tc>
        <w:tc>
          <w:tcPr>
            <w:tcW w:w="820" w:type="dxa"/>
            <w:shd w:val="clear" w:color="auto" w:fill="auto"/>
            <w:noWrap/>
            <w:vAlign w:val="center"/>
            <w:hideMark/>
          </w:tcPr>
          <w:p w14:paraId="4B0219EC"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14:paraId="2AA9532B"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43B9A6BC" w14:textId="77777777" w:rsidTr="00F00B3A">
        <w:trPr>
          <w:trHeight w:val="270"/>
        </w:trPr>
        <w:tc>
          <w:tcPr>
            <w:tcW w:w="767" w:type="dxa"/>
          </w:tcPr>
          <w:p w14:paraId="3B2B99AC"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14:paraId="12B32451"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Q19</w:t>
            </w:r>
          </w:p>
        </w:tc>
        <w:tc>
          <w:tcPr>
            <w:tcW w:w="2116" w:type="dxa"/>
            <w:shd w:val="clear" w:color="auto" w:fill="auto"/>
            <w:noWrap/>
            <w:vAlign w:val="center"/>
            <w:hideMark/>
          </w:tcPr>
          <w:p w14:paraId="7D85002D"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closePrice</w:t>
            </w:r>
          </w:p>
        </w:tc>
        <w:tc>
          <w:tcPr>
            <w:tcW w:w="1996" w:type="dxa"/>
            <w:shd w:val="clear" w:color="auto" w:fill="auto"/>
            <w:noWrap/>
            <w:vAlign w:val="center"/>
            <w:hideMark/>
          </w:tcPr>
          <w:p w14:paraId="7264CCDC"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收盘价</w:t>
            </w:r>
          </w:p>
        </w:tc>
        <w:tc>
          <w:tcPr>
            <w:tcW w:w="820" w:type="dxa"/>
            <w:shd w:val="clear" w:color="auto" w:fill="auto"/>
            <w:noWrap/>
            <w:vAlign w:val="center"/>
            <w:hideMark/>
          </w:tcPr>
          <w:p w14:paraId="20140058"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14:paraId="3A5E0384"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5380E451" w14:textId="77777777" w:rsidTr="00F00B3A">
        <w:trPr>
          <w:trHeight w:val="270"/>
        </w:trPr>
        <w:tc>
          <w:tcPr>
            <w:tcW w:w="767" w:type="dxa"/>
          </w:tcPr>
          <w:p w14:paraId="443E5496"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263FD39D"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Q20</w:t>
            </w:r>
          </w:p>
        </w:tc>
        <w:tc>
          <w:tcPr>
            <w:tcW w:w="2116" w:type="dxa"/>
            <w:shd w:val="clear" w:color="auto" w:fill="auto"/>
            <w:noWrap/>
            <w:vAlign w:val="center"/>
          </w:tcPr>
          <w:p w14:paraId="79A5EEB2"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settlePrice</w:t>
            </w:r>
          </w:p>
        </w:tc>
        <w:tc>
          <w:tcPr>
            <w:tcW w:w="1996" w:type="dxa"/>
            <w:shd w:val="clear" w:color="auto" w:fill="auto"/>
            <w:noWrap/>
            <w:vAlign w:val="center"/>
          </w:tcPr>
          <w:p w14:paraId="6DC3197F"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结算价</w:t>
            </w:r>
          </w:p>
        </w:tc>
        <w:tc>
          <w:tcPr>
            <w:tcW w:w="820" w:type="dxa"/>
            <w:shd w:val="clear" w:color="auto" w:fill="auto"/>
            <w:noWrap/>
            <w:vAlign w:val="center"/>
          </w:tcPr>
          <w:p w14:paraId="70B620A2"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C</w:t>
            </w:r>
          </w:p>
        </w:tc>
        <w:tc>
          <w:tcPr>
            <w:tcW w:w="2628" w:type="dxa"/>
            <w:shd w:val="clear" w:color="auto" w:fill="auto"/>
            <w:noWrap/>
            <w:vAlign w:val="center"/>
          </w:tcPr>
          <w:p w14:paraId="160EDEAA"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延期、即期行情时必填</w:t>
            </w:r>
          </w:p>
        </w:tc>
      </w:tr>
      <w:tr w:rsidR="00F00B3A" w:rsidRPr="00221E61" w14:paraId="76ED71AF" w14:textId="77777777" w:rsidTr="0074786A">
        <w:trPr>
          <w:trHeight w:val="270"/>
        </w:trPr>
        <w:tc>
          <w:tcPr>
            <w:tcW w:w="767" w:type="dxa"/>
          </w:tcPr>
          <w:p w14:paraId="12C3D8FC"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14:paraId="7E68020D"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Q00</w:t>
            </w:r>
          </w:p>
        </w:tc>
        <w:tc>
          <w:tcPr>
            <w:tcW w:w="2116" w:type="dxa"/>
            <w:shd w:val="clear" w:color="auto" w:fill="auto"/>
            <w:noWrap/>
            <w:vAlign w:val="center"/>
            <w:hideMark/>
          </w:tcPr>
          <w:p w14:paraId="7723AA00"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[MDEntryData]</w:t>
            </w:r>
          </w:p>
        </w:tc>
        <w:tc>
          <w:tcPr>
            <w:tcW w:w="1996" w:type="dxa"/>
            <w:shd w:val="clear" w:color="auto" w:fill="auto"/>
            <w:noWrap/>
            <w:vAlign w:val="center"/>
            <w:hideMark/>
          </w:tcPr>
          <w:p w14:paraId="2E3DB6D1"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行情条目信息数据</w:t>
            </w:r>
          </w:p>
        </w:tc>
        <w:tc>
          <w:tcPr>
            <w:tcW w:w="820" w:type="dxa"/>
            <w:shd w:val="clear" w:color="auto" w:fill="auto"/>
            <w:noWrap/>
            <w:vAlign w:val="center"/>
            <w:hideMark/>
          </w:tcPr>
          <w:p w14:paraId="109B2A4C" w14:textId="77777777" w:rsidR="00F00B3A" w:rsidRPr="00CB75BF" w:rsidRDefault="0074786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14:paraId="2BB26C32"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4B8E41B5" w14:textId="77777777" w:rsidTr="00F00B3A">
        <w:trPr>
          <w:trHeight w:val="270"/>
        </w:trPr>
        <w:tc>
          <w:tcPr>
            <w:tcW w:w="767" w:type="dxa"/>
          </w:tcPr>
          <w:p w14:paraId="0E2F3745"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44680CBC"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c>
          <w:tcPr>
            <w:tcW w:w="2116" w:type="dxa"/>
            <w:shd w:val="clear" w:color="auto" w:fill="auto"/>
            <w:noWrap/>
            <w:vAlign w:val="center"/>
          </w:tcPr>
          <w:p w14:paraId="66BD6AC0"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c>
          <w:tcPr>
            <w:tcW w:w="1996" w:type="dxa"/>
            <w:shd w:val="clear" w:color="auto" w:fill="auto"/>
            <w:noWrap/>
            <w:vAlign w:val="center"/>
            <w:hideMark/>
          </w:tcPr>
          <w:p w14:paraId="0BB53B85"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行情条目</w:t>
            </w:r>
            <w:r>
              <w:rPr>
                <w:rFonts w:asciiTheme="minorEastAsia" w:hAnsiTheme="minorEastAsia" w:cs="宋体" w:hint="eastAsia"/>
                <w:color w:val="000000"/>
                <w:kern w:val="0"/>
                <w:sz w:val="20"/>
                <w:szCs w:val="20"/>
              </w:rPr>
              <w:t>信息</w:t>
            </w:r>
          </w:p>
        </w:tc>
        <w:tc>
          <w:tcPr>
            <w:tcW w:w="820" w:type="dxa"/>
            <w:shd w:val="clear" w:color="auto" w:fill="auto"/>
            <w:noWrap/>
            <w:vAlign w:val="center"/>
            <w:hideMark/>
          </w:tcPr>
          <w:p w14:paraId="42B902C8"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c>
          <w:tcPr>
            <w:tcW w:w="2628" w:type="dxa"/>
            <w:shd w:val="clear" w:color="auto" w:fill="auto"/>
            <w:noWrap/>
            <w:vAlign w:val="center"/>
          </w:tcPr>
          <w:p w14:paraId="4EAC859A" w14:textId="77777777"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76DEB2E4" w14:textId="77777777" w:rsidTr="00F00B3A">
        <w:trPr>
          <w:trHeight w:val="270"/>
        </w:trPr>
        <w:tc>
          <w:tcPr>
            <w:tcW w:w="767" w:type="dxa"/>
          </w:tcPr>
          <w:p w14:paraId="2B7B91A6"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3E8F5F6D"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Q21</w:t>
            </w:r>
          </w:p>
        </w:tc>
        <w:tc>
          <w:tcPr>
            <w:tcW w:w="2116" w:type="dxa"/>
            <w:shd w:val="clear" w:color="auto" w:fill="auto"/>
            <w:noWrap/>
            <w:vAlign w:val="center"/>
          </w:tcPr>
          <w:p w14:paraId="1D4CB570"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bidPrice</w:t>
            </w:r>
          </w:p>
        </w:tc>
        <w:tc>
          <w:tcPr>
            <w:tcW w:w="1996" w:type="dxa"/>
            <w:shd w:val="clear" w:color="auto" w:fill="auto"/>
            <w:noWrap/>
            <w:vAlign w:val="center"/>
          </w:tcPr>
          <w:p w14:paraId="22D93F30"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买价</w:t>
            </w:r>
          </w:p>
        </w:tc>
        <w:tc>
          <w:tcPr>
            <w:tcW w:w="820" w:type="dxa"/>
            <w:shd w:val="clear" w:color="auto" w:fill="auto"/>
            <w:noWrap/>
            <w:vAlign w:val="center"/>
          </w:tcPr>
          <w:p w14:paraId="0359E271" w14:textId="77777777" w:rsidR="00F00B3A" w:rsidRPr="00221E61" w:rsidRDefault="0074786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14:paraId="2A50BFE6"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66F3280A" w14:textId="77777777" w:rsidTr="00F00B3A">
        <w:trPr>
          <w:trHeight w:val="270"/>
        </w:trPr>
        <w:tc>
          <w:tcPr>
            <w:tcW w:w="767" w:type="dxa"/>
          </w:tcPr>
          <w:p w14:paraId="5881DAF3"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08B97B84"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Q22</w:t>
            </w:r>
          </w:p>
        </w:tc>
        <w:tc>
          <w:tcPr>
            <w:tcW w:w="2116" w:type="dxa"/>
            <w:shd w:val="clear" w:color="auto" w:fill="auto"/>
            <w:noWrap/>
            <w:vAlign w:val="center"/>
          </w:tcPr>
          <w:p w14:paraId="4EC42542"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bidLot</w:t>
            </w:r>
          </w:p>
        </w:tc>
        <w:tc>
          <w:tcPr>
            <w:tcW w:w="1996" w:type="dxa"/>
            <w:shd w:val="clear" w:color="auto" w:fill="auto"/>
            <w:noWrap/>
            <w:vAlign w:val="center"/>
          </w:tcPr>
          <w:p w14:paraId="55D6388E"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买量</w:t>
            </w:r>
          </w:p>
        </w:tc>
        <w:tc>
          <w:tcPr>
            <w:tcW w:w="820" w:type="dxa"/>
            <w:shd w:val="clear" w:color="auto" w:fill="auto"/>
            <w:noWrap/>
            <w:vAlign w:val="center"/>
          </w:tcPr>
          <w:p w14:paraId="164488CA" w14:textId="77777777" w:rsidR="00F00B3A" w:rsidRPr="00221E61" w:rsidRDefault="0074786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14:paraId="5E4061C2"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57A7C802" w14:textId="77777777" w:rsidTr="00F00B3A">
        <w:trPr>
          <w:trHeight w:val="270"/>
        </w:trPr>
        <w:tc>
          <w:tcPr>
            <w:tcW w:w="767" w:type="dxa"/>
          </w:tcPr>
          <w:p w14:paraId="1953FC4D"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4602C255"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Q23</w:t>
            </w:r>
          </w:p>
        </w:tc>
        <w:tc>
          <w:tcPr>
            <w:tcW w:w="2116" w:type="dxa"/>
            <w:shd w:val="clear" w:color="auto" w:fill="auto"/>
            <w:noWrap/>
            <w:vAlign w:val="center"/>
          </w:tcPr>
          <w:p w14:paraId="72E5FEBB"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askPrice</w:t>
            </w:r>
          </w:p>
        </w:tc>
        <w:tc>
          <w:tcPr>
            <w:tcW w:w="1996" w:type="dxa"/>
            <w:shd w:val="clear" w:color="auto" w:fill="auto"/>
            <w:noWrap/>
            <w:vAlign w:val="center"/>
          </w:tcPr>
          <w:p w14:paraId="7C6A538D"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卖价</w:t>
            </w:r>
          </w:p>
        </w:tc>
        <w:tc>
          <w:tcPr>
            <w:tcW w:w="820" w:type="dxa"/>
            <w:shd w:val="clear" w:color="auto" w:fill="auto"/>
            <w:noWrap/>
            <w:vAlign w:val="center"/>
          </w:tcPr>
          <w:p w14:paraId="16143FBC" w14:textId="77777777" w:rsidR="00F00B3A" w:rsidRPr="00221E61" w:rsidRDefault="0074786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14:paraId="21DDDE59"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0D39A88D" w14:textId="77777777" w:rsidTr="00F00B3A">
        <w:trPr>
          <w:trHeight w:val="270"/>
        </w:trPr>
        <w:tc>
          <w:tcPr>
            <w:tcW w:w="767" w:type="dxa"/>
          </w:tcPr>
          <w:p w14:paraId="5AB0E019"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4E920416"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Q24</w:t>
            </w:r>
          </w:p>
        </w:tc>
        <w:tc>
          <w:tcPr>
            <w:tcW w:w="2116" w:type="dxa"/>
            <w:shd w:val="clear" w:color="auto" w:fill="auto"/>
            <w:noWrap/>
            <w:vAlign w:val="center"/>
          </w:tcPr>
          <w:p w14:paraId="52B39423"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askLot</w:t>
            </w:r>
          </w:p>
        </w:tc>
        <w:tc>
          <w:tcPr>
            <w:tcW w:w="1996" w:type="dxa"/>
            <w:shd w:val="clear" w:color="auto" w:fill="auto"/>
            <w:noWrap/>
            <w:vAlign w:val="center"/>
          </w:tcPr>
          <w:p w14:paraId="4E46DBE1"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卖量</w:t>
            </w:r>
          </w:p>
        </w:tc>
        <w:tc>
          <w:tcPr>
            <w:tcW w:w="820" w:type="dxa"/>
            <w:shd w:val="clear" w:color="auto" w:fill="auto"/>
            <w:noWrap/>
            <w:vAlign w:val="center"/>
          </w:tcPr>
          <w:p w14:paraId="0F6E266D" w14:textId="77777777" w:rsidR="00F00B3A" w:rsidRPr="00221E61" w:rsidRDefault="0074786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14:paraId="0FC4D55A"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57314164" w14:textId="77777777" w:rsidTr="00F00B3A">
        <w:trPr>
          <w:trHeight w:val="270"/>
        </w:trPr>
        <w:tc>
          <w:tcPr>
            <w:tcW w:w="767" w:type="dxa"/>
          </w:tcPr>
          <w:p w14:paraId="7803EE4E"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49DA124F"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O64</w:t>
            </w:r>
          </w:p>
        </w:tc>
        <w:tc>
          <w:tcPr>
            <w:tcW w:w="2116" w:type="dxa"/>
            <w:shd w:val="clear" w:color="auto" w:fill="auto"/>
            <w:noWrap/>
            <w:vAlign w:val="center"/>
          </w:tcPr>
          <w:p w14:paraId="4DFD30CC"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tradeVolume</w:t>
            </w:r>
          </w:p>
        </w:tc>
        <w:tc>
          <w:tcPr>
            <w:tcW w:w="1996" w:type="dxa"/>
            <w:shd w:val="clear" w:color="auto" w:fill="auto"/>
            <w:noWrap/>
            <w:vAlign w:val="center"/>
          </w:tcPr>
          <w:p w14:paraId="0545E29F"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成交数量</w:t>
            </w:r>
          </w:p>
        </w:tc>
        <w:tc>
          <w:tcPr>
            <w:tcW w:w="820" w:type="dxa"/>
            <w:shd w:val="clear" w:color="auto" w:fill="auto"/>
            <w:noWrap/>
          </w:tcPr>
          <w:p w14:paraId="65139F70" w14:textId="77777777"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14:paraId="3CD875F0"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44341C0D" w14:textId="77777777" w:rsidTr="00F00B3A">
        <w:trPr>
          <w:trHeight w:val="270"/>
        </w:trPr>
        <w:tc>
          <w:tcPr>
            <w:tcW w:w="767" w:type="dxa"/>
          </w:tcPr>
          <w:p w14:paraId="17A684EE"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6A464BA4"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Q25</w:t>
            </w:r>
          </w:p>
        </w:tc>
        <w:tc>
          <w:tcPr>
            <w:tcW w:w="2116" w:type="dxa"/>
            <w:shd w:val="clear" w:color="auto" w:fill="auto"/>
            <w:noWrap/>
            <w:vAlign w:val="center"/>
          </w:tcPr>
          <w:p w14:paraId="25D0C0BA"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tradeWeight</w:t>
            </w:r>
          </w:p>
        </w:tc>
        <w:tc>
          <w:tcPr>
            <w:tcW w:w="1996" w:type="dxa"/>
            <w:shd w:val="clear" w:color="auto" w:fill="auto"/>
            <w:noWrap/>
            <w:vAlign w:val="center"/>
          </w:tcPr>
          <w:p w14:paraId="547E537F"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成交（双边）重量</w:t>
            </w:r>
          </w:p>
        </w:tc>
        <w:tc>
          <w:tcPr>
            <w:tcW w:w="820" w:type="dxa"/>
            <w:shd w:val="clear" w:color="auto" w:fill="auto"/>
            <w:noWrap/>
          </w:tcPr>
          <w:p w14:paraId="0D560442" w14:textId="77777777"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14:paraId="37EE18A4"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3B9EB4AB" w14:textId="77777777" w:rsidTr="00F00B3A">
        <w:trPr>
          <w:trHeight w:val="270"/>
        </w:trPr>
        <w:tc>
          <w:tcPr>
            <w:tcW w:w="767" w:type="dxa"/>
          </w:tcPr>
          <w:p w14:paraId="1E24FBB6"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0BD9388E"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Q26</w:t>
            </w:r>
          </w:p>
        </w:tc>
        <w:tc>
          <w:tcPr>
            <w:tcW w:w="2116" w:type="dxa"/>
            <w:shd w:val="clear" w:color="auto" w:fill="auto"/>
            <w:noWrap/>
            <w:vAlign w:val="center"/>
          </w:tcPr>
          <w:p w14:paraId="275B6559"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highLimitPrice</w:t>
            </w:r>
          </w:p>
        </w:tc>
        <w:tc>
          <w:tcPr>
            <w:tcW w:w="1996" w:type="dxa"/>
            <w:shd w:val="clear" w:color="auto" w:fill="auto"/>
            <w:noWrap/>
            <w:vAlign w:val="center"/>
          </w:tcPr>
          <w:p w14:paraId="784BBEED"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涨停板</w:t>
            </w:r>
          </w:p>
        </w:tc>
        <w:tc>
          <w:tcPr>
            <w:tcW w:w="820" w:type="dxa"/>
            <w:shd w:val="clear" w:color="auto" w:fill="auto"/>
            <w:noWrap/>
          </w:tcPr>
          <w:p w14:paraId="0CE881C3" w14:textId="77777777"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14:paraId="4EC6CC76"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6FE525F7" w14:textId="77777777" w:rsidTr="00F00B3A">
        <w:trPr>
          <w:trHeight w:val="270"/>
        </w:trPr>
        <w:tc>
          <w:tcPr>
            <w:tcW w:w="767" w:type="dxa"/>
          </w:tcPr>
          <w:p w14:paraId="5285C9E1"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719E9AB2"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Q36</w:t>
            </w:r>
          </w:p>
        </w:tc>
        <w:tc>
          <w:tcPr>
            <w:tcW w:w="2116" w:type="dxa"/>
            <w:shd w:val="clear" w:color="auto" w:fill="auto"/>
            <w:noWrap/>
            <w:vAlign w:val="center"/>
          </w:tcPr>
          <w:p w14:paraId="6CA19652"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lowerLimit</w:t>
            </w:r>
            <w:r>
              <w:rPr>
                <w:rFonts w:asciiTheme="minorEastAsia" w:hAnsiTheme="minorEastAsia" w:hint="eastAsia"/>
                <w:color w:val="000000"/>
                <w:sz w:val="20"/>
                <w:szCs w:val="20"/>
              </w:rPr>
              <w:t>Price</w:t>
            </w:r>
          </w:p>
        </w:tc>
        <w:tc>
          <w:tcPr>
            <w:tcW w:w="1996" w:type="dxa"/>
            <w:shd w:val="clear" w:color="auto" w:fill="auto"/>
            <w:noWrap/>
            <w:vAlign w:val="center"/>
          </w:tcPr>
          <w:p w14:paraId="0E10CB24"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跌停板</w:t>
            </w:r>
          </w:p>
        </w:tc>
        <w:tc>
          <w:tcPr>
            <w:tcW w:w="820" w:type="dxa"/>
            <w:shd w:val="clear" w:color="auto" w:fill="auto"/>
            <w:noWrap/>
          </w:tcPr>
          <w:p w14:paraId="354DE797" w14:textId="77777777"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14:paraId="08BA5896"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7186C273" w14:textId="77777777" w:rsidTr="00F00B3A">
        <w:trPr>
          <w:trHeight w:val="270"/>
        </w:trPr>
        <w:tc>
          <w:tcPr>
            <w:tcW w:w="767" w:type="dxa"/>
          </w:tcPr>
          <w:p w14:paraId="44EE6CC4"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lastRenderedPageBreak/>
              <w:t>→</w:t>
            </w:r>
          </w:p>
        </w:tc>
        <w:tc>
          <w:tcPr>
            <w:tcW w:w="798" w:type="dxa"/>
            <w:shd w:val="clear" w:color="auto" w:fill="auto"/>
            <w:noWrap/>
            <w:vAlign w:val="center"/>
          </w:tcPr>
          <w:p w14:paraId="09CF74BF"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Q28</w:t>
            </w:r>
          </w:p>
        </w:tc>
        <w:tc>
          <w:tcPr>
            <w:tcW w:w="2116" w:type="dxa"/>
            <w:shd w:val="clear" w:color="auto" w:fill="auto"/>
            <w:noWrap/>
            <w:vAlign w:val="center"/>
          </w:tcPr>
          <w:p w14:paraId="76BE792F"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upDown</w:t>
            </w:r>
          </w:p>
        </w:tc>
        <w:tc>
          <w:tcPr>
            <w:tcW w:w="1996" w:type="dxa"/>
            <w:shd w:val="clear" w:color="auto" w:fill="auto"/>
            <w:noWrap/>
            <w:vAlign w:val="center"/>
          </w:tcPr>
          <w:p w14:paraId="043BE9F4"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涨跌</w:t>
            </w:r>
          </w:p>
        </w:tc>
        <w:tc>
          <w:tcPr>
            <w:tcW w:w="820" w:type="dxa"/>
            <w:shd w:val="clear" w:color="auto" w:fill="auto"/>
            <w:noWrap/>
          </w:tcPr>
          <w:p w14:paraId="098ADC15" w14:textId="77777777"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14:paraId="2F29CC13"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0B8D836B" w14:textId="77777777" w:rsidTr="00F00B3A">
        <w:trPr>
          <w:trHeight w:val="270"/>
        </w:trPr>
        <w:tc>
          <w:tcPr>
            <w:tcW w:w="767" w:type="dxa"/>
          </w:tcPr>
          <w:p w14:paraId="59DEB5E7"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4FF55022"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Q29</w:t>
            </w:r>
          </w:p>
        </w:tc>
        <w:tc>
          <w:tcPr>
            <w:tcW w:w="2116" w:type="dxa"/>
            <w:shd w:val="clear" w:color="auto" w:fill="auto"/>
            <w:noWrap/>
            <w:vAlign w:val="center"/>
          </w:tcPr>
          <w:p w14:paraId="111013CD"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upDownRate</w:t>
            </w:r>
          </w:p>
        </w:tc>
        <w:tc>
          <w:tcPr>
            <w:tcW w:w="1996" w:type="dxa"/>
            <w:shd w:val="clear" w:color="auto" w:fill="auto"/>
            <w:noWrap/>
            <w:vAlign w:val="center"/>
          </w:tcPr>
          <w:p w14:paraId="30D46515"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涨跌幅度</w:t>
            </w:r>
          </w:p>
        </w:tc>
        <w:tc>
          <w:tcPr>
            <w:tcW w:w="820" w:type="dxa"/>
            <w:shd w:val="clear" w:color="auto" w:fill="auto"/>
            <w:noWrap/>
          </w:tcPr>
          <w:p w14:paraId="5F36A6A7" w14:textId="77777777"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14:paraId="4EA42E35"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72481CFD" w14:textId="77777777" w:rsidTr="00F00B3A">
        <w:trPr>
          <w:trHeight w:val="270"/>
        </w:trPr>
        <w:tc>
          <w:tcPr>
            <w:tcW w:w="767" w:type="dxa"/>
          </w:tcPr>
          <w:p w14:paraId="4EF76362"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03AC7355"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Q27</w:t>
            </w:r>
          </w:p>
        </w:tc>
        <w:tc>
          <w:tcPr>
            <w:tcW w:w="2116" w:type="dxa"/>
            <w:shd w:val="clear" w:color="auto" w:fill="auto"/>
            <w:noWrap/>
            <w:vAlign w:val="center"/>
          </w:tcPr>
          <w:p w14:paraId="09D1375C"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Posi</w:t>
            </w:r>
          </w:p>
        </w:tc>
        <w:tc>
          <w:tcPr>
            <w:tcW w:w="1996" w:type="dxa"/>
            <w:shd w:val="clear" w:color="auto" w:fill="auto"/>
            <w:noWrap/>
            <w:vAlign w:val="center"/>
          </w:tcPr>
          <w:p w14:paraId="3A456FBB"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持仓量</w:t>
            </w:r>
          </w:p>
        </w:tc>
        <w:tc>
          <w:tcPr>
            <w:tcW w:w="820" w:type="dxa"/>
            <w:shd w:val="clear" w:color="auto" w:fill="auto"/>
            <w:noWrap/>
          </w:tcPr>
          <w:p w14:paraId="14DC3253" w14:textId="77777777" w:rsidR="00F00B3A" w:rsidRPr="00221E61" w:rsidRDefault="00F00B3A" w:rsidP="00221E61">
            <w:pPr>
              <w:spacing w:line="240" w:lineRule="auto"/>
              <w:ind w:firstLineChars="0" w:firstLine="0"/>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C</w:t>
            </w:r>
          </w:p>
        </w:tc>
        <w:tc>
          <w:tcPr>
            <w:tcW w:w="2628" w:type="dxa"/>
            <w:shd w:val="clear" w:color="auto" w:fill="auto"/>
            <w:noWrap/>
            <w:vAlign w:val="center"/>
          </w:tcPr>
          <w:p w14:paraId="5E836860"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延期、即期行情时必填</w:t>
            </w:r>
          </w:p>
        </w:tc>
      </w:tr>
      <w:tr w:rsidR="00F00B3A" w:rsidRPr="00221E61" w14:paraId="1CB6D436" w14:textId="77777777" w:rsidTr="00F00B3A">
        <w:trPr>
          <w:trHeight w:val="270"/>
        </w:trPr>
        <w:tc>
          <w:tcPr>
            <w:tcW w:w="767" w:type="dxa"/>
          </w:tcPr>
          <w:p w14:paraId="538D0840"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64826048"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Q30</w:t>
            </w:r>
          </w:p>
        </w:tc>
        <w:tc>
          <w:tcPr>
            <w:tcW w:w="2116" w:type="dxa"/>
            <w:shd w:val="clear" w:color="auto" w:fill="auto"/>
            <w:noWrap/>
            <w:vAlign w:val="center"/>
          </w:tcPr>
          <w:p w14:paraId="78B48C9C"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turnOver</w:t>
            </w:r>
          </w:p>
        </w:tc>
        <w:tc>
          <w:tcPr>
            <w:tcW w:w="1996" w:type="dxa"/>
            <w:shd w:val="clear" w:color="auto" w:fill="auto"/>
            <w:noWrap/>
            <w:vAlign w:val="center"/>
          </w:tcPr>
          <w:p w14:paraId="41833070"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成交额</w:t>
            </w:r>
          </w:p>
        </w:tc>
        <w:tc>
          <w:tcPr>
            <w:tcW w:w="820" w:type="dxa"/>
            <w:shd w:val="clear" w:color="auto" w:fill="auto"/>
            <w:noWrap/>
          </w:tcPr>
          <w:p w14:paraId="60E60497" w14:textId="77777777"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14:paraId="734AEEC4"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46E4B852" w14:textId="77777777" w:rsidTr="00F00B3A">
        <w:trPr>
          <w:trHeight w:val="270"/>
        </w:trPr>
        <w:tc>
          <w:tcPr>
            <w:tcW w:w="767" w:type="dxa"/>
          </w:tcPr>
          <w:p w14:paraId="2CF7CA99"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39242527"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Q31</w:t>
            </w:r>
          </w:p>
        </w:tc>
        <w:tc>
          <w:tcPr>
            <w:tcW w:w="2116" w:type="dxa"/>
            <w:shd w:val="clear" w:color="auto" w:fill="auto"/>
            <w:noWrap/>
            <w:vAlign w:val="center"/>
          </w:tcPr>
          <w:p w14:paraId="3AB20D47"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averagePrice</w:t>
            </w:r>
          </w:p>
        </w:tc>
        <w:tc>
          <w:tcPr>
            <w:tcW w:w="1996" w:type="dxa"/>
            <w:shd w:val="clear" w:color="auto" w:fill="auto"/>
            <w:noWrap/>
            <w:vAlign w:val="center"/>
          </w:tcPr>
          <w:p w14:paraId="5BB43AE7"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均价</w:t>
            </w:r>
          </w:p>
        </w:tc>
        <w:tc>
          <w:tcPr>
            <w:tcW w:w="820" w:type="dxa"/>
            <w:shd w:val="clear" w:color="auto" w:fill="auto"/>
            <w:noWrap/>
          </w:tcPr>
          <w:p w14:paraId="2C448F27" w14:textId="77777777"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14:paraId="5D349FD6"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76EA34CC" w14:textId="77777777" w:rsidTr="00F00B3A">
        <w:trPr>
          <w:trHeight w:val="270"/>
        </w:trPr>
        <w:tc>
          <w:tcPr>
            <w:tcW w:w="767" w:type="dxa"/>
          </w:tcPr>
          <w:p w14:paraId="4F800AFD"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7E3266A5"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Q11</w:t>
            </w:r>
          </w:p>
        </w:tc>
        <w:tc>
          <w:tcPr>
            <w:tcW w:w="2116" w:type="dxa"/>
            <w:shd w:val="clear" w:color="auto" w:fill="auto"/>
            <w:noWrap/>
            <w:vAlign w:val="center"/>
          </w:tcPr>
          <w:p w14:paraId="6E98C6DE"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quoteDate</w:t>
            </w:r>
          </w:p>
        </w:tc>
        <w:tc>
          <w:tcPr>
            <w:tcW w:w="1996" w:type="dxa"/>
            <w:shd w:val="clear" w:color="auto" w:fill="auto"/>
            <w:noWrap/>
            <w:vAlign w:val="center"/>
          </w:tcPr>
          <w:p w14:paraId="76122775"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行情日期</w:t>
            </w:r>
          </w:p>
        </w:tc>
        <w:tc>
          <w:tcPr>
            <w:tcW w:w="820" w:type="dxa"/>
            <w:shd w:val="clear" w:color="auto" w:fill="auto"/>
            <w:noWrap/>
          </w:tcPr>
          <w:p w14:paraId="3180BA9A" w14:textId="77777777"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14:paraId="32836C9B"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14:paraId="3E0679EB" w14:textId="77777777" w:rsidTr="00F00B3A">
        <w:trPr>
          <w:trHeight w:val="270"/>
        </w:trPr>
        <w:tc>
          <w:tcPr>
            <w:tcW w:w="767" w:type="dxa"/>
          </w:tcPr>
          <w:p w14:paraId="11F862AF"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14:paraId="00EE8EB2"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Q12</w:t>
            </w:r>
          </w:p>
        </w:tc>
        <w:tc>
          <w:tcPr>
            <w:tcW w:w="2116" w:type="dxa"/>
            <w:shd w:val="clear" w:color="auto" w:fill="auto"/>
            <w:noWrap/>
            <w:vAlign w:val="center"/>
          </w:tcPr>
          <w:p w14:paraId="5AE50234"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quoteTime</w:t>
            </w:r>
          </w:p>
        </w:tc>
        <w:tc>
          <w:tcPr>
            <w:tcW w:w="1996" w:type="dxa"/>
            <w:shd w:val="clear" w:color="auto" w:fill="auto"/>
            <w:noWrap/>
            <w:vAlign w:val="center"/>
          </w:tcPr>
          <w:p w14:paraId="1E925FEF" w14:textId="77777777"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行情时间</w:t>
            </w:r>
          </w:p>
        </w:tc>
        <w:tc>
          <w:tcPr>
            <w:tcW w:w="820" w:type="dxa"/>
            <w:shd w:val="clear" w:color="auto" w:fill="auto"/>
            <w:noWrap/>
          </w:tcPr>
          <w:p w14:paraId="707706FF" w14:textId="77777777"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14:paraId="2154672A" w14:textId="77777777"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bl>
    <w:p w14:paraId="19800709" w14:textId="77777777" w:rsidR="006F23C1" w:rsidRDefault="006F23C1" w:rsidP="006909A6">
      <w:pPr>
        <w:ind w:firstLine="480"/>
      </w:pPr>
    </w:p>
    <w:p w14:paraId="5F9AB5DD" w14:textId="77777777" w:rsidR="00866BA4" w:rsidRDefault="00866BA4" w:rsidP="00866BA4">
      <w:pPr>
        <w:pStyle w:val="4"/>
        <w:numPr>
          <w:ilvl w:val="3"/>
          <w:numId w:val="4"/>
        </w:numPr>
        <w:ind w:left="0" w:firstLineChars="0" w:firstLine="0"/>
      </w:pPr>
      <w:r>
        <w:rPr>
          <w:rFonts w:hint="eastAsia"/>
        </w:rPr>
        <w:t>交易实时行情查询请求及应答（现货</w:t>
      </w:r>
      <w:r>
        <w:rPr>
          <w:rFonts w:hint="eastAsia"/>
        </w:rPr>
        <w:t>/</w:t>
      </w:r>
      <w:r>
        <w:rPr>
          <w:rFonts w:hint="eastAsia"/>
        </w:rPr>
        <w:t>延期</w:t>
      </w:r>
      <w:r>
        <w:rPr>
          <w:rFonts w:hint="eastAsia"/>
        </w:rPr>
        <w:t>/</w:t>
      </w:r>
      <w:r>
        <w:rPr>
          <w:rFonts w:hint="eastAsia"/>
        </w:rPr>
        <w:t>即期）</w:t>
      </w:r>
    </w:p>
    <w:p w14:paraId="4D3FD812" w14:textId="77777777" w:rsidR="00866BA4" w:rsidRDefault="00866BA4" w:rsidP="008D1002">
      <w:pPr>
        <w:ind w:firstLine="482"/>
      </w:pPr>
      <w:r w:rsidRPr="00BF29CF">
        <w:rPr>
          <w:rFonts w:hint="eastAsia"/>
          <w:b/>
        </w:rPr>
        <w:t>功能</w:t>
      </w:r>
      <w:r>
        <w:rPr>
          <w:rFonts w:hint="eastAsia"/>
        </w:rPr>
        <w:t>：交易实时行情查询指令用于会员二级系统查询当前时间的交易实时行情信息，支持查询多合约的行情信息。</w:t>
      </w:r>
      <w:r w:rsidR="000107EE">
        <w:rPr>
          <w:rFonts w:hint="eastAsia"/>
        </w:rPr>
        <w:t>交易所返回最新行情。</w:t>
      </w:r>
    </w:p>
    <w:p w14:paraId="2550FCE3" w14:textId="77777777" w:rsidR="00866BA4" w:rsidRPr="00315461" w:rsidRDefault="00866BA4" w:rsidP="00866BA4">
      <w:pPr>
        <w:ind w:firstLine="480"/>
      </w:pPr>
      <w:r>
        <w:rPr>
          <w:rFonts w:hint="eastAsia"/>
        </w:rPr>
        <w:t>消息体格式如下：</w:t>
      </w:r>
    </w:p>
    <w:tbl>
      <w:tblPr>
        <w:tblW w:w="893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618"/>
        <w:gridCol w:w="1853"/>
        <w:gridCol w:w="1843"/>
        <w:gridCol w:w="618"/>
        <w:gridCol w:w="618"/>
        <w:gridCol w:w="2733"/>
      </w:tblGrid>
      <w:tr w:rsidR="00866BA4" w:rsidRPr="00EA7AAD" w14:paraId="5EAC6D6D" w14:textId="77777777" w:rsidTr="00310394">
        <w:trPr>
          <w:trHeight w:val="270"/>
          <w:tblHeader/>
        </w:trPr>
        <w:tc>
          <w:tcPr>
            <w:tcW w:w="653" w:type="dxa"/>
            <w:shd w:val="clear" w:color="000000" w:fill="D9D9D9"/>
          </w:tcPr>
          <w:p w14:paraId="2F025BD8" w14:textId="77777777" w:rsidR="00866BA4" w:rsidRPr="00EA7AAD"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EA7AAD">
              <w:rPr>
                <w:rFonts w:asciiTheme="minorEastAsia" w:hAnsiTheme="minorEastAsia" w:cs="宋体" w:hint="eastAsia"/>
                <w:b/>
                <w:bCs/>
                <w:color w:val="000000"/>
                <w:kern w:val="0"/>
                <w:sz w:val="20"/>
                <w:szCs w:val="20"/>
              </w:rPr>
              <w:t>符号</w:t>
            </w:r>
          </w:p>
        </w:tc>
        <w:tc>
          <w:tcPr>
            <w:tcW w:w="618" w:type="dxa"/>
            <w:shd w:val="clear" w:color="000000" w:fill="D9D9D9"/>
            <w:noWrap/>
            <w:vAlign w:val="center"/>
            <w:hideMark/>
          </w:tcPr>
          <w:p w14:paraId="088A3CF9" w14:textId="77777777"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b/>
                <w:bCs/>
                <w:color w:val="000000"/>
                <w:kern w:val="0"/>
                <w:sz w:val="20"/>
                <w:szCs w:val="20"/>
              </w:rPr>
              <w:t>域号</w:t>
            </w:r>
          </w:p>
        </w:tc>
        <w:tc>
          <w:tcPr>
            <w:tcW w:w="1853" w:type="dxa"/>
            <w:shd w:val="clear" w:color="000000" w:fill="D9D9D9"/>
            <w:noWrap/>
            <w:vAlign w:val="center"/>
            <w:hideMark/>
          </w:tcPr>
          <w:p w14:paraId="3A51C538" w14:textId="77777777"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b/>
                <w:bCs/>
                <w:color w:val="000000"/>
                <w:kern w:val="0"/>
                <w:sz w:val="20"/>
                <w:szCs w:val="20"/>
              </w:rPr>
              <w:t>域名</w:t>
            </w:r>
          </w:p>
        </w:tc>
        <w:tc>
          <w:tcPr>
            <w:tcW w:w="1843" w:type="dxa"/>
            <w:shd w:val="clear" w:color="000000" w:fill="D9D9D9"/>
            <w:noWrap/>
            <w:vAlign w:val="center"/>
            <w:hideMark/>
          </w:tcPr>
          <w:p w14:paraId="6E07C7FD" w14:textId="77777777"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业务字段名称</w:t>
            </w:r>
          </w:p>
        </w:tc>
        <w:tc>
          <w:tcPr>
            <w:tcW w:w="618" w:type="dxa"/>
            <w:shd w:val="clear" w:color="000000" w:fill="D9D9D9"/>
            <w:noWrap/>
            <w:vAlign w:val="center"/>
            <w:hideMark/>
          </w:tcPr>
          <w:p w14:paraId="3B901C29" w14:textId="77777777"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b/>
                <w:bCs/>
                <w:color w:val="000000"/>
                <w:kern w:val="0"/>
                <w:sz w:val="20"/>
                <w:szCs w:val="20"/>
              </w:rPr>
              <w:t>请求</w:t>
            </w:r>
          </w:p>
        </w:tc>
        <w:tc>
          <w:tcPr>
            <w:tcW w:w="618" w:type="dxa"/>
            <w:shd w:val="clear" w:color="000000" w:fill="D9D9D9"/>
            <w:noWrap/>
            <w:vAlign w:val="center"/>
            <w:hideMark/>
          </w:tcPr>
          <w:p w14:paraId="2295366D" w14:textId="77777777"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b/>
                <w:bCs/>
                <w:color w:val="000000"/>
                <w:kern w:val="0"/>
                <w:sz w:val="20"/>
                <w:szCs w:val="20"/>
              </w:rPr>
              <w:t>应答</w:t>
            </w:r>
          </w:p>
        </w:tc>
        <w:tc>
          <w:tcPr>
            <w:tcW w:w="2733" w:type="dxa"/>
            <w:shd w:val="clear" w:color="000000" w:fill="D9D9D9"/>
            <w:noWrap/>
            <w:vAlign w:val="center"/>
            <w:hideMark/>
          </w:tcPr>
          <w:p w14:paraId="5155ABCB" w14:textId="77777777"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b/>
                <w:bCs/>
                <w:color w:val="000000"/>
                <w:kern w:val="0"/>
                <w:sz w:val="20"/>
                <w:szCs w:val="20"/>
              </w:rPr>
              <w:t>说明</w:t>
            </w:r>
          </w:p>
        </w:tc>
      </w:tr>
      <w:tr w:rsidR="00866BA4" w:rsidRPr="00EA7AAD" w14:paraId="4A4F62C7" w14:textId="77777777" w:rsidTr="00310394">
        <w:trPr>
          <w:trHeight w:val="270"/>
        </w:trPr>
        <w:tc>
          <w:tcPr>
            <w:tcW w:w="653" w:type="dxa"/>
          </w:tcPr>
          <w:p w14:paraId="17EED0E8" w14:textId="77777777" w:rsidR="00866BA4" w:rsidRPr="00EA7AAD"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hideMark/>
          </w:tcPr>
          <w:p w14:paraId="3FD113BF" w14:textId="77777777"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I10</w:t>
            </w:r>
          </w:p>
        </w:tc>
        <w:tc>
          <w:tcPr>
            <w:tcW w:w="1853" w:type="dxa"/>
            <w:shd w:val="clear" w:color="auto" w:fill="auto"/>
            <w:noWrap/>
            <w:vAlign w:val="center"/>
            <w:hideMark/>
          </w:tcPr>
          <w:p w14:paraId="52EF5A75" w14:textId="77777777"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instID</w:t>
            </w:r>
          </w:p>
        </w:tc>
        <w:tc>
          <w:tcPr>
            <w:tcW w:w="1843" w:type="dxa"/>
            <w:shd w:val="clear" w:color="auto" w:fill="auto"/>
            <w:noWrap/>
            <w:vAlign w:val="center"/>
            <w:hideMark/>
          </w:tcPr>
          <w:p w14:paraId="436E0CB3" w14:textId="77777777"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合约代码</w:t>
            </w:r>
          </w:p>
        </w:tc>
        <w:tc>
          <w:tcPr>
            <w:tcW w:w="618" w:type="dxa"/>
            <w:shd w:val="clear" w:color="auto" w:fill="auto"/>
            <w:noWrap/>
            <w:vAlign w:val="center"/>
            <w:hideMark/>
          </w:tcPr>
          <w:p w14:paraId="6FEA12D4" w14:textId="77777777"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O</w:t>
            </w:r>
          </w:p>
        </w:tc>
        <w:tc>
          <w:tcPr>
            <w:tcW w:w="618" w:type="dxa"/>
            <w:shd w:val="clear" w:color="auto" w:fill="auto"/>
            <w:noWrap/>
            <w:vAlign w:val="center"/>
            <w:hideMark/>
          </w:tcPr>
          <w:p w14:paraId="01E14D20" w14:textId="77777777"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w:t>
            </w:r>
          </w:p>
        </w:tc>
        <w:tc>
          <w:tcPr>
            <w:tcW w:w="2733" w:type="dxa"/>
            <w:shd w:val="clear" w:color="auto" w:fill="auto"/>
            <w:noWrap/>
            <w:vAlign w:val="center"/>
            <w:hideMark/>
          </w:tcPr>
          <w:p w14:paraId="3B586CB6" w14:textId="77777777"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若为空则查询市场下所有合约的行情</w:t>
            </w:r>
          </w:p>
        </w:tc>
      </w:tr>
      <w:tr w:rsidR="00866BA4" w:rsidRPr="00EA7AAD" w14:paraId="611C1A98" w14:textId="77777777" w:rsidTr="00310394">
        <w:trPr>
          <w:trHeight w:val="270"/>
        </w:trPr>
        <w:tc>
          <w:tcPr>
            <w:tcW w:w="653" w:type="dxa"/>
          </w:tcPr>
          <w:p w14:paraId="628D42E9" w14:textId="77777777" w:rsidR="00866BA4" w:rsidRPr="00EA7AAD"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hideMark/>
          </w:tcPr>
          <w:p w14:paraId="604CBD95" w14:textId="77777777"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I00</w:t>
            </w:r>
          </w:p>
        </w:tc>
        <w:tc>
          <w:tcPr>
            <w:tcW w:w="1853" w:type="dxa"/>
            <w:shd w:val="clear" w:color="auto" w:fill="auto"/>
            <w:noWrap/>
            <w:vAlign w:val="center"/>
            <w:hideMark/>
          </w:tcPr>
          <w:p w14:paraId="7B11EE44" w14:textId="77777777"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marketID</w:t>
            </w:r>
          </w:p>
        </w:tc>
        <w:tc>
          <w:tcPr>
            <w:tcW w:w="1843" w:type="dxa"/>
            <w:shd w:val="clear" w:color="auto" w:fill="auto"/>
            <w:noWrap/>
            <w:vAlign w:val="center"/>
            <w:hideMark/>
          </w:tcPr>
          <w:p w14:paraId="79EEB18B" w14:textId="77777777"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市场代码</w:t>
            </w:r>
          </w:p>
        </w:tc>
        <w:tc>
          <w:tcPr>
            <w:tcW w:w="618" w:type="dxa"/>
            <w:shd w:val="clear" w:color="auto" w:fill="auto"/>
            <w:noWrap/>
            <w:vAlign w:val="center"/>
            <w:hideMark/>
          </w:tcPr>
          <w:p w14:paraId="551E11AA" w14:textId="77777777"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w:t>
            </w:r>
          </w:p>
        </w:tc>
        <w:tc>
          <w:tcPr>
            <w:tcW w:w="618" w:type="dxa"/>
            <w:shd w:val="clear" w:color="auto" w:fill="auto"/>
            <w:noWrap/>
            <w:vAlign w:val="center"/>
            <w:hideMark/>
          </w:tcPr>
          <w:p w14:paraId="7D987D72" w14:textId="77777777"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w:t>
            </w:r>
          </w:p>
        </w:tc>
        <w:tc>
          <w:tcPr>
            <w:tcW w:w="2733" w:type="dxa"/>
            <w:shd w:val="clear" w:color="auto" w:fill="auto"/>
            <w:noWrap/>
            <w:vAlign w:val="center"/>
            <w:hideMark/>
          </w:tcPr>
          <w:p w14:paraId="5E1184AF" w14:textId="77777777"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r>
      <w:tr w:rsidR="00AB4443" w:rsidRPr="00EA7AAD" w14:paraId="2C1DA6C5" w14:textId="77777777" w:rsidTr="00310394">
        <w:trPr>
          <w:trHeight w:val="270"/>
        </w:trPr>
        <w:tc>
          <w:tcPr>
            <w:tcW w:w="653" w:type="dxa"/>
          </w:tcPr>
          <w:p w14:paraId="0E351E13" w14:textId="77777777"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26CF851D" w14:textId="77777777" w:rsidR="00AB4443" w:rsidRPr="00EA7AAD" w:rsidRDefault="00AB4443"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Q5</w:t>
            </w:r>
            <w:r>
              <w:rPr>
                <w:rFonts w:asciiTheme="minorEastAsia" w:hAnsiTheme="minorEastAsia" w:hint="eastAsia"/>
                <w:color w:val="000000"/>
                <w:sz w:val="20"/>
                <w:szCs w:val="20"/>
              </w:rPr>
              <w:t>2</w:t>
            </w:r>
          </w:p>
        </w:tc>
        <w:tc>
          <w:tcPr>
            <w:tcW w:w="1853" w:type="dxa"/>
            <w:shd w:val="clear" w:color="auto" w:fill="auto"/>
            <w:noWrap/>
            <w:vAlign w:val="center"/>
          </w:tcPr>
          <w:p w14:paraId="02326495" w14:textId="77777777" w:rsidR="00AB4443" w:rsidRPr="00EA7AAD" w:rsidRDefault="00AB4443"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w:t>
            </w:r>
            <w:r>
              <w:rPr>
                <w:rFonts w:asciiTheme="minorEastAsia" w:hAnsiTheme="minorEastAsia" w:hint="eastAsia"/>
                <w:color w:val="000000"/>
                <w:sz w:val="20"/>
                <w:szCs w:val="20"/>
              </w:rPr>
              <w:t>q</w:t>
            </w:r>
            <w:r w:rsidRPr="00EA7AAD">
              <w:rPr>
                <w:rFonts w:asciiTheme="minorEastAsia" w:hAnsiTheme="minorEastAsia" w:hint="eastAsia"/>
                <w:color w:val="000000"/>
                <w:sz w:val="20"/>
                <w:szCs w:val="20"/>
              </w:rPr>
              <w:t>uotationInfoData]</w:t>
            </w:r>
          </w:p>
        </w:tc>
        <w:tc>
          <w:tcPr>
            <w:tcW w:w="1843" w:type="dxa"/>
            <w:shd w:val="clear" w:color="auto" w:fill="auto"/>
            <w:noWrap/>
            <w:vAlign w:val="center"/>
          </w:tcPr>
          <w:p w14:paraId="624960B3" w14:textId="77777777" w:rsidR="00AB4443" w:rsidRPr="00EA7AAD"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行情信息数据</w:t>
            </w:r>
          </w:p>
        </w:tc>
        <w:tc>
          <w:tcPr>
            <w:tcW w:w="618" w:type="dxa"/>
            <w:shd w:val="clear" w:color="auto" w:fill="auto"/>
            <w:noWrap/>
            <w:vAlign w:val="center"/>
          </w:tcPr>
          <w:p w14:paraId="340F9231" w14:textId="77777777"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54682024" w14:textId="77777777"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C</w:t>
            </w:r>
          </w:p>
        </w:tc>
        <w:tc>
          <w:tcPr>
            <w:tcW w:w="2733" w:type="dxa"/>
            <w:shd w:val="clear" w:color="auto" w:fill="auto"/>
            <w:noWrap/>
            <w:vAlign w:val="center"/>
          </w:tcPr>
          <w:p w14:paraId="39A5E3B7" w14:textId="77777777"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B4443" w:rsidRPr="00EA7AAD" w14:paraId="656233FE" w14:textId="77777777" w:rsidTr="00310394">
        <w:trPr>
          <w:trHeight w:val="270"/>
        </w:trPr>
        <w:tc>
          <w:tcPr>
            <w:tcW w:w="653" w:type="dxa"/>
          </w:tcPr>
          <w:p w14:paraId="08938B64" w14:textId="77777777"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1F573B2B" w14:textId="77777777" w:rsidR="00AB4443" w:rsidRPr="00EA7AAD" w:rsidRDefault="00AB4443" w:rsidP="00310394">
            <w:pPr>
              <w:spacing w:line="240" w:lineRule="auto"/>
              <w:ind w:firstLineChars="0" w:firstLine="0"/>
              <w:rPr>
                <w:rFonts w:asciiTheme="minorEastAsia" w:hAnsiTheme="minorEastAsia" w:cs="宋体"/>
                <w:color w:val="000000"/>
                <w:sz w:val="20"/>
                <w:szCs w:val="20"/>
              </w:rPr>
            </w:pPr>
          </w:p>
        </w:tc>
        <w:tc>
          <w:tcPr>
            <w:tcW w:w="1853" w:type="dxa"/>
            <w:shd w:val="clear" w:color="auto" w:fill="auto"/>
            <w:noWrap/>
            <w:vAlign w:val="center"/>
          </w:tcPr>
          <w:p w14:paraId="7085B12B" w14:textId="77777777" w:rsidR="00AB4443" w:rsidRPr="00EA7AAD" w:rsidRDefault="00AB4443" w:rsidP="00310394">
            <w:pPr>
              <w:spacing w:line="240" w:lineRule="auto"/>
              <w:ind w:firstLineChars="0" w:firstLine="0"/>
              <w:rPr>
                <w:rFonts w:asciiTheme="minorEastAsia" w:hAnsiTheme="minorEastAsia" w:cs="宋体"/>
                <w:color w:val="000000"/>
                <w:sz w:val="20"/>
                <w:szCs w:val="20"/>
              </w:rPr>
            </w:pPr>
          </w:p>
        </w:tc>
        <w:tc>
          <w:tcPr>
            <w:tcW w:w="1843" w:type="dxa"/>
            <w:shd w:val="clear" w:color="auto" w:fill="auto"/>
            <w:noWrap/>
            <w:vAlign w:val="center"/>
          </w:tcPr>
          <w:p w14:paraId="53EAA293" w14:textId="77777777" w:rsidR="00AB4443" w:rsidRPr="00EA7AAD"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行情信息</w:t>
            </w:r>
          </w:p>
        </w:tc>
        <w:tc>
          <w:tcPr>
            <w:tcW w:w="618" w:type="dxa"/>
            <w:shd w:val="clear" w:color="auto" w:fill="auto"/>
            <w:noWrap/>
            <w:vAlign w:val="center"/>
          </w:tcPr>
          <w:p w14:paraId="6B6BC73A" w14:textId="77777777"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tcPr>
          <w:p w14:paraId="20C6F681" w14:textId="77777777"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p>
        </w:tc>
        <w:tc>
          <w:tcPr>
            <w:tcW w:w="2733" w:type="dxa"/>
            <w:shd w:val="clear" w:color="auto" w:fill="auto"/>
            <w:noWrap/>
            <w:vAlign w:val="center"/>
          </w:tcPr>
          <w:p w14:paraId="0BEB8537" w14:textId="77777777"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p>
        </w:tc>
      </w:tr>
      <w:tr w:rsidR="00AB4443" w:rsidRPr="00EA7AAD" w14:paraId="6ED372EA" w14:textId="77777777" w:rsidTr="00310394">
        <w:trPr>
          <w:trHeight w:val="270"/>
        </w:trPr>
        <w:tc>
          <w:tcPr>
            <w:tcW w:w="653" w:type="dxa"/>
          </w:tcPr>
          <w:p w14:paraId="03718D24" w14:textId="77777777"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364046D7" w14:textId="77777777"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I10</w:t>
            </w:r>
          </w:p>
        </w:tc>
        <w:tc>
          <w:tcPr>
            <w:tcW w:w="1853" w:type="dxa"/>
            <w:shd w:val="clear" w:color="auto" w:fill="auto"/>
            <w:noWrap/>
            <w:vAlign w:val="center"/>
          </w:tcPr>
          <w:p w14:paraId="5AEA78C0" w14:textId="77777777"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instID</w:t>
            </w:r>
          </w:p>
        </w:tc>
        <w:tc>
          <w:tcPr>
            <w:tcW w:w="1843" w:type="dxa"/>
            <w:shd w:val="clear" w:color="auto" w:fill="auto"/>
            <w:noWrap/>
            <w:vAlign w:val="center"/>
          </w:tcPr>
          <w:p w14:paraId="70274500" w14:textId="77777777"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合约代码</w:t>
            </w:r>
          </w:p>
        </w:tc>
        <w:tc>
          <w:tcPr>
            <w:tcW w:w="618" w:type="dxa"/>
            <w:shd w:val="clear" w:color="auto" w:fill="auto"/>
            <w:noWrap/>
          </w:tcPr>
          <w:p w14:paraId="2D8EF661" w14:textId="77777777" w:rsidR="00AB4443" w:rsidRPr="00EA7AAD" w:rsidRDefault="00AB4443"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608EB7EF" w14:textId="77777777" w:rsidR="00AB4443" w:rsidRPr="009A7BFE"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5E333DB7" w14:textId="77777777" w:rsidR="00AB4443" w:rsidRPr="008812E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B4443" w:rsidRPr="00EA7AAD" w14:paraId="30078D9A" w14:textId="77777777" w:rsidTr="00310394">
        <w:trPr>
          <w:trHeight w:val="270"/>
        </w:trPr>
        <w:tc>
          <w:tcPr>
            <w:tcW w:w="653" w:type="dxa"/>
          </w:tcPr>
          <w:p w14:paraId="40EC6841" w14:textId="77777777"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48685928" w14:textId="77777777"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I11</w:t>
            </w:r>
          </w:p>
        </w:tc>
        <w:tc>
          <w:tcPr>
            <w:tcW w:w="1853" w:type="dxa"/>
            <w:shd w:val="clear" w:color="auto" w:fill="auto"/>
            <w:noWrap/>
            <w:vAlign w:val="center"/>
          </w:tcPr>
          <w:p w14:paraId="663141AD" w14:textId="77777777"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instName</w:t>
            </w:r>
          </w:p>
        </w:tc>
        <w:tc>
          <w:tcPr>
            <w:tcW w:w="1843" w:type="dxa"/>
            <w:shd w:val="clear" w:color="auto" w:fill="auto"/>
            <w:noWrap/>
            <w:vAlign w:val="center"/>
          </w:tcPr>
          <w:p w14:paraId="0AB16424" w14:textId="77777777"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合约名称</w:t>
            </w:r>
          </w:p>
        </w:tc>
        <w:tc>
          <w:tcPr>
            <w:tcW w:w="618" w:type="dxa"/>
            <w:shd w:val="clear" w:color="auto" w:fill="auto"/>
            <w:noWrap/>
          </w:tcPr>
          <w:p w14:paraId="525B67D5" w14:textId="77777777" w:rsidR="00AB4443" w:rsidRPr="00EA7AAD" w:rsidRDefault="00AB4443"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17AB3D68" w14:textId="77777777" w:rsidR="00AB4443" w:rsidRPr="009A7BFE"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1F5F8F42" w14:textId="77777777" w:rsidR="00AB4443" w:rsidRPr="008812E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2D2C6AE3" w14:textId="77777777" w:rsidTr="00A33115">
        <w:trPr>
          <w:trHeight w:val="270"/>
        </w:trPr>
        <w:tc>
          <w:tcPr>
            <w:tcW w:w="653" w:type="dxa"/>
          </w:tcPr>
          <w:p w14:paraId="2CD01062" w14:textId="77777777" w:rsidR="00A33115" w:rsidRPr="00EA7AAD" w:rsidRDefault="004551E9"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4511455C"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color w:val="000000"/>
                <w:kern w:val="0"/>
                <w:sz w:val="20"/>
                <w:szCs w:val="20"/>
              </w:rPr>
              <w:t>T</w:t>
            </w:r>
            <w:r>
              <w:rPr>
                <w:rFonts w:asciiTheme="minorEastAsia" w:hAnsiTheme="minorEastAsia" w:cs="宋体" w:hint="eastAsia"/>
                <w:color w:val="000000"/>
                <w:kern w:val="0"/>
                <w:sz w:val="20"/>
                <w:szCs w:val="20"/>
              </w:rPr>
              <w:t>80</w:t>
            </w:r>
          </w:p>
        </w:tc>
        <w:tc>
          <w:tcPr>
            <w:tcW w:w="1853" w:type="dxa"/>
            <w:shd w:val="clear" w:color="auto" w:fill="auto"/>
            <w:noWrap/>
            <w:vAlign w:val="center"/>
          </w:tcPr>
          <w:p w14:paraId="429EB862"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seqNo2</w:t>
            </w:r>
          </w:p>
        </w:tc>
        <w:tc>
          <w:tcPr>
            <w:tcW w:w="1843" w:type="dxa"/>
            <w:shd w:val="clear" w:color="auto" w:fill="auto"/>
            <w:noWrap/>
            <w:vAlign w:val="center"/>
          </w:tcPr>
          <w:p w14:paraId="5E1458E6"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行情序号</w:t>
            </w:r>
          </w:p>
        </w:tc>
        <w:tc>
          <w:tcPr>
            <w:tcW w:w="618" w:type="dxa"/>
            <w:shd w:val="clear" w:color="auto" w:fill="auto"/>
            <w:noWrap/>
          </w:tcPr>
          <w:p w14:paraId="4DA34C77" w14:textId="77777777" w:rsidR="00A33115" w:rsidRPr="0045194B" w:rsidRDefault="00A33115" w:rsidP="00310394">
            <w:pPr>
              <w:spacing w:line="240" w:lineRule="auto"/>
              <w:ind w:firstLineChars="0" w:firstLine="0"/>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0CB95410" w14:textId="77777777" w:rsidR="00A33115"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3CDAB3B1" w14:textId="77777777" w:rsidR="00A33115"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49602024" w14:textId="77777777" w:rsidTr="00310394">
        <w:trPr>
          <w:trHeight w:val="270"/>
        </w:trPr>
        <w:tc>
          <w:tcPr>
            <w:tcW w:w="653" w:type="dxa"/>
          </w:tcPr>
          <w:p w14:paraId="1C0D5B49"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4773CAAC"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Q13</w:t>
            </w:r>
          </w:p>
        </w:tc>
        <w:tc>
          <w:tcPr>
            <w:tcW w:w="1853" w:type="dxa"/>
            <w:shd w:val="clear" w:color="auto" w:fill="auto"/>
            <w:noWrap/>
            <w:vAlign w:val="center"/>
          </w:tcPr>
          <w:p w14:paraId="40330971"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lastSettlePrice</w:t>
            </w:r>
          </w:p>
        </w:tc>
        <w:tc>
          <w:tcPr>
            <w:tcW w:w="1843" w:type="dxa"/>
            <w:shd w:val="clear" w:color="auto" w:fill="auto"/>
            <w:noWrap/>
            <w:vAlign w:val="center"/>
          </w:tcPr>
          <w:p w14:paraId="00FE0F8B"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昨结算</w:t>
            </w:r>
          </w:p>
        </w:tc>
        <w:tc>
          <w:tcPr>
            <w:tcW w:w="618" w:type="dxa"/>
            <w:shd w:val="clear" w:color="auto" w:fill="auto"/>
            <w:noWrap/>
          </w:tcPr>
          <w:p w14:paraId="2DA6F2A8"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78B7E27B"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C</w:t>
            </w:r>
          </w:p>
        </w:tc>
        <w:tc>
          <w:tcPr>
            <w:tcW w:w="2733" w:type="dxa"/>
            <w:shd w:val="clear" w:color="auto" w:fill="auto"/>
            <w:noWrap/>
            <w:vAlign w:val="center"/>
          </w:tcPr>
          <w:p w14:paraId="41789104"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查询结果不为空且为</w:t>
            </w:r>
            <w:r w:rsidRPr="00EA7AAD">
              <w:rPr>
                <w:rFonts w:asciiTheme="minorEastAsia" w:hAnsiTheme="minorEastAsia" w:cs="宋体" w:hint="eastAsia"/>
                <w:color w:val="000000"/>
                <w:kern w:val="0"/>
                <w:sz w:val="20"/>
                <w:szCs w:val="20"/>
              </w:rPr>
              <w:t>延期、即期行情时必填</w:t>
            </w:r>
          </w:p>
        </w:tc>
      </w:tr>
      <w:tr w:rsidR="00A33115" w:rsidRPr="00EA7AAD" w14:paraId="5063E033" w14:textId="77777777" w:rsidTr="00310394">
        <w:trPr>
          <w:trHeight w:val="270"/>
        </w:trPr>
        <w:tc>
          <w:tcPr>
            <w:tcW w:w="653" w:type="dxa"/>
          </w:tcPr>
          <w:p w14:paraId="07BDEF2E"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1C8D72FB"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Q14</w:t>
            </w:r>
          </w:p>
        </w:tc>
        <w:tc>
          <w:tcPr>
            <w:tcW w:w="1853" w:type="dxa"/>
            <w:shd w:val="clear" w:color="auto" w:fill="auto"/>
            <w:noWrap/>
            <w:vAlign w:val="center"/>
          </w:tcPr>
          <w:p w14:paraId="7980D4A8"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lastClosePrice</w:t>
            </w:r>
          </w:p>
        </w:tc>
        <w:tc>
          <w:tcPr>
            <w:tcW w:w="1843" w:type="dxa"/>
            <w:shd w:val="clear" w:color="auto" w:fill="auto"/>
            <w:noWrap/>
            <w:vAlign w:val="center"/>
          </w:tcPr>
          <w:p w14:paraId="5E6B2A30"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昨收盘</w:t>
            </w:r>
          </w:p>
        </w:tc>
        <w:tc>
          <w:tcPr>
            <w:tcW w:w="618" w:type="dxa"/>
            <w:shd w:val="clear" w:color="auto" w:fill="auto"/>
            <w:noWrap/>
          </w:tcPr>
          <w:p w14:paraId="503E68B3"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05437F23"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0971089B"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00B540E3" w14:textId="77777777" w:rsidTr="00310394">
        <w:trPr>
          <w:trHeight w:val="270"/>
        </w:trPr>
        <w:tc>
          <w:tcPr>
            <w:tcW w:w="653" w:type="dxa"/>
          </w:tcPr>
          <w:p w14:paraId="229CDFB8"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773F4B7D"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Q15</w:t>
            </w:r>
          </w:p>
        </w:tc>
        <w:tc>
          <w:tcPr>
            <w:tcW w:w="1853" w:type="dxa"/>
            <w:shd w:val="clear" w:color="auto" w:fill="auto"/>
            <w:noWrap/>
            <w:vAlign w:val="center"/>
          </w:tcPr>
          <w:p w14:paraId="523FFCB6"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openPrice</w:t>
            </w:r>
          </w:p>
        </w:tc>
        <w:tc>
          <w:tcPr>
            <w:tcW w:w="1843" w:type="dxa"/>
            <w:shd w:val="clear" w:color="auto" w:fill="auto"/>
            <w:noWrap/>
            <w:vAlign w:val="center"/>
          </w:tcPr>
          <w:p w14:paraId="7BCEA728"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开盘价</w:t>
            </w:r>
          </w:p>
        </w:tc>
        <w:tc>
          <w:tcPr>
            <w:tcW w:w="618" w:type="dxa"/>
            <w:shd w:val="clear" w:color="auto" w:fill="auto"/>
            <w:noWrap/>
          </w:tcPr>
          <w:p w14:paraId="41EFAFF4"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233DF863"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1B6EB227"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6074C571" w14:textId="77777777" w:rsidTr="00310394">
        <w:trPr>
          <w:trHeight w:val="270"/>
        </w:trPr>
        <w:tc>
          <w:tcPr>
            <w:tcW w:w="653" w:type="dxa"/>
          </w:tcPr>
          <w:p w14:paraId="4486F937"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09138807"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Q16</w:t>
            </w:r>
          </w:p>
        </w:tc>
        <w:tc>
          <w:tcPr>
            <w:tcW w:w="1853" w:type="dxa"/>
            <w:shd w:val="clear" w:color="auto" w:fill="auto"/>
            <w:noWrap/>
            <w:vAlign w:val="center"/>
          </w:tcPr>
          <w:p w14:paraId="4D5639B4"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highPrice</w:t>
            </w:r>
          </w:p>
        </w:tc>
        <w:tc>
          <w:tcPr>
            <w:tcW w:w="1843" w:type="dxa"/>
            <w:shd w:val="clear" w:color="auto" w:fill="auto"/>
            <w:noWrap/>
            <w:vAlign w:val="center"/>
          </w:tcPr>
          <w:p w14:paraId="7FF07AF7"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最高价</w:t>
            </w:r>
          </w:p>
        </w:tc>
        <w:tc>
          <w:tcPr>
            <w:tcW w:w="618" w:type="dxa"/>
            <w:shd w:val="clear" w:color="auto" w:fill="auto"/>
            <w:noWrap/>
          </w:tcPr>
          <w:p w14:paraId="47AA47FF"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6A98DBA0"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052E68BD"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392D7CB0" w14:textId="77777777" w:rsidTr="00310394">
        <w:trPr>
          <w:trHeight w:val="270"/>
        </w:trPr>
        <w:tc>
          <w:tcPr>
            <w:tcW w:w="653" w:type="dxa"/>
          </w:tcPr>
          <w:p w14:paraId="7AC77563"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50EF4209"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Q17</w:t>
            </w:r>
          </w:p>
        </w:tc>
        <w:tc>
          <w:tcPr>
            <w:tcW w:w="1853" w:type="dxa"/>
            <w:shd w:val="clear" w:color="auto" w:fill="auto"/>
            <w:noWrap/>
            <w:vAlign w:val="center"/>
          </w:tcPr>
          <w:p w14:paraId="05C542D7"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lowPrice</w:t>
            </w:r>
          </w:p>
        </w:tc>
        <w:tc>
          <w:tcPr>
            <w:tcW w:w="1843" w:type="dxa"/>
            <w:shd w:val="clear" w:color="auto" w:fill="auto"/>
            <w:noWrap/>
            <w:vAlign w:val="center"/>
          </w:tcPr>
          <w:p w14:paraId="7BA1F756"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最低价</w:t>
            </w:r>
          </w:p>
        </w:tc>
        <w:tc>
          <w:tcPr>
            <w:tcW w:w="618" w:type="dxa"/>
            <w:shd w:val="clear" w:color="auto" w:fill="auto"/>
            <w:noWrap/>
          </w:tcPr>
          <w:p w14:paraId="0F9A9827"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38CBD806"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7F2B3F6F"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2182671C" w14:textId="77777777" w:rsidTr="00310394">
        <w:trPr>
          <w:trHeight w:val="270"/>
        </w:trPr>
        <w:tc>
          <w:tcPr>
            <w:tcW w:w="653" w:type="dxa"/>
          </w:tcPr>
          <w:p w14:paraId="21152D0D"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446E1FA4"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Q18</w:t>
            </w:r>
          </w:p>
        </w:tc>
        <w:tc>
          <w:tcPr>
            <w:tcW w:w="1853" w:type="dxa"/>
            <w:shd w:val="clear" w:color="auto" w:fill="auto"/>
            <w:noWrap/>
            <w:vAlign w:val="center"/>
          </w:tcPr>
          <w:p w14:paraId="4FC0C133"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lastPrice</w:t>
            </w:r>
          </w:p>
        </w:tc>
        <w:tc>
          <w:tcPr>
            <w:tcW w:w="1843" w:type="dxa"/>
            <w:shd w:val="clear" w:color="auto" w:fill="auto"/>
            <w:noWrap/>
            <w:vAlign w:val="center"/>
          </w:tcPr>
          <w:p w14:paraId="30C0AD93"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最新价</w:t>
            </w:r>
          </w:p>
        </w:tc>
        <w:tc>
          <w:tcPr>
            <w:tcW w:w="618" w:type="dxa"/>
            <w:shd w:val="clear" w:color="auto" w:fill="auto"/>
            <w:noWrap/>
          </w:tcPr>
          <w:p w14:paraId="6ACFB764"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3DBB731C"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5B3BD5B5"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48E7E641" w14:textId="77777777" w:rsidTr="00310394">
        <w:trPr>
          <w:trHeight w:val="270"/>
        </w:trPr>
        <w:tc>
          <w:tcPr>
            <w:tcW w:w="653" w:type="dxa"/>
          </w:tcPr>
          <w:p w14:paraId="22BA554C"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6166F9F5"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Q19</w:t>
            </w:r>
          </w:p>
        </w:tc>
        <w:tc>
          <w:tcPr>
            <w:tcW w:w="1853" w:type="dxa"/>
            <w:shd w:val="clear" w:color="auto" w:fill="auto"/>
            <w:noWrap/>
            <w:vAlign w:val="center"/>
          </w:tcPr>
          <w:p w14:paraId="4690126E"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closePrice</w:t>
            </w:r>
          </w:p>
        </w:tc>
        <w:tc>
          <w:tcPr>
            <w:tcW w:w="1843" w:type="dxa"/>
            <w:shd w:val="clear" w:color="auto" w:fill="auto"/>
            <w:noWrap/>
            <w:vAlign w:val="center"/>
          </w:tcPr>
          <w:p w14:paraId="201FEB6B"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收盘价</w:t>
            </w:r>
          </w:p>
        </w:tc>
        <w:tc>
          <w:tcPr>
            <w:tcW w:w="618" w:type="dxa"/>
            <w:shd w:val="clear" w:color="auto" w:fill="auto"/>
            <w:noWrap/>
          </w:tcPr>
          <w:p w14:paraId="0397191A"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56AABAE2"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6ED05208"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65F48E6E" w14:textId="77777777" w:rsidTr="00310394">
        <w:trPr>
          <w:trHeight w:val="270"/>
        </w:trPr>
        <w:tc>
          <w:tcPr>
            <w:tcW w:w="653" w:type="dxa"/>
          </w:tcPr>
          <w:p w14:paraId="03793471"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5BDD8AF2"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Q20</w:t>
            </w:r>
          </w:p>
        </w:tc>
        <w:tc>
          <w:tcPr>
            <w:tcW w:w="1853" w:type="dxa"/>
            <w:shd w:val="clear" w:color="auto" w:fill="auto"/>
            <w:noWrap/>
            <w:vAlign w:val="center"/>
          </w:tcPr>
          <w:p w14:paraId="5D285315"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settlePrice</w:t>
            </w:r>
          </w:p>
        </w:tc>
        <w:tc>
          <w:tcPr>
            <w:tcW w:w="1843" w:type="dxa"/>
            <w:shd w:val="clear" w:color="auto" w:fill="auto"/>
            <w:noWrap/>
            <w:vAlign w:val="center"/>
          </w:tcPr>
          <w:p w14:paraId="6F083F6B"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结算价</w:t>
            </w:r>
          </w:p>
        </w:tc>
        <w:tc>
          <w:tcPr>
            <w:tcW w:w="618" w:type="dxa"/>
            <w:shd w:val="clear" w:color="auto" w:fill="auto"/>
            <w:noWrap/>
          </w:tcPr>
          <w:p w14:paraId="2A75D034"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04C116C3"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C</w:t>
            </w:r>
          </w:p>
        </w:tc>
        <w:tc>
          <w:tcPr>
            <w:tcW w:w="2733" w:type="dxa"/>
            <w:shd w:val="clear" w:color="auto" w:fill="auto"/>
            <w:noWrap/>
            <w:vAlign w:val="center"/>
          </w:tcPr>
          <w:p w14:paraId="7E92EF55"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查询结果不为空且为</w:t>
            </w:r>
            <w:r w:rsidRPr="00EA7AAD">
              <w:rPr>
                <w:rFonts w:asciiTheme="minorEastAsia" w:hAnsiTheme="minorEastAsia" w:cs="宋体" w:hint="eastAsia"/>
                <w:color w:val="000000"/>
                <w:kern w:val="0"/>
                <w:sz w:val="20"/>
                <w:szCs w:val="20"/>
              </w:rPr>
              <w:t>延期、即期行情时必填</w:t>
            </w:r>
          </w:p>
        </w:tc>
      </w:tr>
      <w:tr w:rsidR="00A33115" w:rsidRPr="00EA7AAD" w14:paraId="3BCC0701" w14:textId="77777777" w:rsidTr="00310394">
        <w:trPr>
          <w:trHeight w:val="270"/>
        </w:trPr>
        <w:tc>
          <w:tcPr>
            <w:tcW w:w="653" w:type="dxa"/>
          </w:tcPr>
          <w:p w14:paraId="72090A38"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5FD9F4A3"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Q00</w:t>
            </w:r>
          </w:p>
        </w:tc>
        <w:tc>
          <w:tcPr>
            <w:tcW w:w="1853" w:type="dxa"/>
            <w:shd w:val="clear" w:color="auto" w:fill="auto"/>
            <w:noWrap/>
            <w:vAlign w:val="center"/>
          </w:tcPr>
          <w:p w14:paraId="478AF971"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[MDEntryData]</w:t>
            </w:r>
          </w:p>
        </w:tc>
        <w:tc>
          <w:tcPr>
            <w:tcW w:w="1843" w:type="dxa"/>
            <w:shd w:val="clear" w:color="auto" w:fill="auto"/>
            <w:noWrap/>
            <w:vAlign w:val="center"/>
          </w:tcPr>
          <w:p w14:paraId="399030EE"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行情条目信息数据</w:t>
            </w:r>
          </w:p>
        </w:tc>
        <w:tc>
          <w:tcPr>
            <w:tcW w:w="618" w:type="dxa"/>
            <w:shd w:val="clear" w:color="auto" w:fill="auto"/>
            <w:noWrap/>
          </w:tcPr>
          <w:p w14:paraId="6BB1DBDF"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214CE9CF"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1EB25DFA"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5DB965F0" w14:textId="77777777" w:rsidTr="00310394">
        <w:trPr>
          <w:trHeight w:val="270"/>
        </w:trPr>
        <w:tc>
          <w:tcPr>
            <w:tcW w:w="653" w:type="dxa"/>
          </w:tcPr>
          <w:p w14:paraId="1D357A45"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27A078CB"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1853" w:type="dxa"/>
            <w:shd w:val="clear" w:color="auto" w:fill="auto"/>
            <w:noWrap/>
            <w:vAlign w:val="center"/>
          </w:tcPr>
          <w:p w14:paraId="5246C169"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1843" w:type="dxa"/>
            <w:shd w:val="clear" w:color="auto" w:fill="auto"/>
            <w:noWrap/>
            <w:vAlign w:val="center"/>
          </w:tcPr>
          <w:p w14:paraId="7F76C5C9" w14:textId="77777777"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行情条目</w:t>
            </w:r>
            <w:r>
              <w:rPr>
                <w:rFonts w:asciiTheme="minorEastAsia" w:hAnsiTheme="minorEastAsia" w:cs="宋体" w:hint="eastAsia"/>
                <w:color w:val="000000"/>
                <w:kern w:val="0"/>
                <w:sz w:val="20"/>
                <w:szCs w:val="20"/>
              </w:rPr>
              <w:t>信息</w:t>
            </w:r>
          </w:p>
        </w:tc>
        <w:tc>
          <w:tcPr>
            <w:tcW w:w="618" w:type="dxa"/>
            <w:shd w:val="clear" w:color="auto" w:fill="auto"/>
            <w:noWrap/>
          </w:tcPr>
          <w:p w14:paraId="0A8EBEC3" w14:textId="77777777" w:rsidR="00A33115" w:rsidRPr="00EA7AAD" w:rsidRDefault="00A33115" w:rsidP="00310394">
            <w:pPr>
              <w:spacing w:line="240" w:lineRule="auto"/>
              <w:ind w:firstLineChars="0" w:firstLine="0"/>
              <w:rPr>
                <w:rFonts w:asciiTheme="minorEastAsia" w:hAnsiTheme="minorEastAsia"/>
                <w:sz w:val="20"/>
                <w:szCs w:val="20"/>
              </w:rPr>
            </w:pPr>
          </w:p>
        </w:tc>
        <w:tc>
          <w:tcPr>
            <w:tcW w:w="618" w:type="dxa"/>
            <w:shd w:val="clear" w:color="auto" w:fill="auto"/>
            <w:noWrap/>
            <w:vAlign w:val="center"/>
          </w:tcPr>
          <w:p w14:paraId="2138F35E"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p>
        </w:tc>
        <w:tc>
          <w:tcPr>
            <w:tcW w:w="2733" w:type="dxa"/>
            <w:shd w:val="clear" w:color="auto" w:fill="auto"/>
            <w:noWrap/>
            <w:vAlign w:val="center"/>
          </w:tcPr>
          <w:p w14:paraId="20DD1D4A"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p>
        </w:tc>
      </w:tr>
      <w:tr w:rsidR="00A33115" w:rsidRPr="00EA7AAD" w14:paraId="76E86F24" w14:textId="77777777" w:rsidTr="00310394">
        <w:trPr>
          <w:trHeight w:val="270"/>
        </w:trPr>
        <w:tc>
          <w:tcPr>
            <w:tcW w:w="653" w:type="dxa"/>
          </w:tcPr>
          <w:p w14:paraId="2C88A206"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10BC80FF"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Q21</w:t>
            </w:r>
          </w:p>
        </w:tc>
        <w:tc>
          <w:tcPr>
            <w:tcW w:w="1853" w:type="dxa"/>
            <w:shd w:val="clear" w:color="auto" w:fill="auto"/>
            <w:noWrap/>
            <w:vAlign w:val="center"/>
          </w:tcPr>
          <w:p w14:paraId="2AAD6EAF"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bidPrice</w:t>
            </w:r>
          </w:p>
        </w:tc>
        <w:tc>
          <w:tcPr>
            <w:tcW w:w="1843" w:type="dxa"/>
            <w:shd w:val="clear" w:color="auto" w:fill="auto"/>
            <w:noWrap/>
            <w:vAlign w:val="center"/>
          </w:tcPr>
          <w:p w14:paraId="5A7C0451"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买价</w:t>
            </w:r>
          </w:p>
        </w:tc>
        <w:tc>
          <w:tcPr>
            <w:tcW w:w="618" w:type="dxa"/>
            <w:shd w:val="clear" w:color="auto" w:fill="auto"/>
            <w:noWrap/>
          </w:tcPr>
          <w:p w14:paraId="62BE81F9"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418D1289"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5C0CECE2"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1E9696C3" w14:textId="77777777" w:rsidTr="00310394">
        <w:trPr>
          <w:trHeight w:val="270"/>
        </w:trPr>
        <w:tc>
          <w:tcPr>
            <w:tcW w:w="653" w:type="dxa"/>
          </w:tcPr>
          <w:p w14:paraId="4DFCBE80"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7425093E"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Q22</w:t>
            </w:r>
          </w:p>
        </w:tc>
        <w:tc>
          <w:tcPr>
            <w:tcW w:w="1853" w:type="dxa"/>
            <w:shd w:val="clear" w:color="auto" w:fill="auto"/>
            <w:noWrap/>
            <w:vAlign w:val="center"/>
          </w:tcPr>
          <w:p w14:paraId="4BE07A12"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bidLot</w:t>
            </w:r>
          </w:p>
        </w:tc>
        <w:tc>
          <w:tcPr>
            <w:tcW w:w="1843" w:type="dxa"/>
            <w:shd w:val="clear" w:color="auto" w:fill="auto"/>
            <w:noWrap/>
            <w:vAlign w:val="center"/>
          </w:tcPr>
          <w:p w14:paraId="7DB7E9C4"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买量</w:t>
            </w:r>
          </w:p>
        </w:tc>
        <w:tc>
          <w:tcPr>
            <w:tcW w:w="618" w:type="dxa"/>
            <w:shd w:val="clear" w:color="auto" w:fill="auto"/>
            <w:noWrap/>
          </w:tcPr>
          <w:p w14:paraId="138FED41"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138DA391"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3BC8BA0F"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3A9EF95C" w14:textId="77777777" w:rsidTr="00310394">
        <w:trPr>
          <w:trHeight w:val="270"/>
        </w:trPr>
        <w:tc>
          <w:tcPr>
            <w:tcW w:w="653" w:type="dxa"/>
          </w:tcPr>
          <w:p w14:paraId="12226AFE"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4D6F55EF"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Q23</w:t>
            </w:r>
          </w:p>
        </w:tc>
        <w:tc>
          <w:tcPr>
            <w:tcW w:w="1853" w:type="dxa"/>
            <w:shd w:val="clear" w:color="auto" w:fill="auto"/>
            <w:noWrap/>
            <w:vAlign w:val="center"/>
          </w:tcPr>
          <w:p w14:paraId="43408C7D"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askPrice</w:t>
            </w:r>
          </w:p>
        </w:tc>
        <w:tc>
          <w:tcPr>
            <w:tcW w:w="1843" w:type="dxa"/>
            <w:shd w:val="clear" w:color="auto" w:fill="auto"/>
            <w:noWrap/>
            <w:vAlign w:val="center"/>
          </w:tcPr>
          <w:p w14:paraId="1E5A6902"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卖价</w:t>
            </w:r>
          </w:p>
        </w:tc>
        <w:tc>
          <w:tcPr>
            <w:tcW w:w="618" w:type="dxa"/>
            <w:shd w:val="clear" w:color="auto" w:fill="auto"/>
            <w:noWrap/>
          </w:tcPr>
          <w:p w14:paraId="0D7B4427"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4CF23827"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0360FB8D"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01FEECB3" w14:textId="77777777" w:rsidTr="00310394">
        <w:trPr>
          <w:trHeight w:val="270"/>
        </w:trPr>
        <w:tc>
          <w:tcPr>
            <w:tcW w:w="653" w:type="dxa"/>
          </w:tcPr>
          <w:p w14:paraId="7FD10D8B"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lastRenderedPageBreak/>
              <w:t>→→</w:t>
            </w:r>
          </w:p>
        </w:tc>
        <w:tc>
          <w:tcPr>
            <w:tcW w:w="618" w:type="dxa"/>
            <w:shd w:val="clear" w:color="auto" w:fill="auto"/>
            <w:noWrap/>
            <w:vAlign w:val="center"/>
          </w:tcPr>
          <w:p w14:paraId="12018682"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Q24</w:t>
            </w:r>
          </w:p>
        </w:tc>
        <w:tc>
          <w:tcPr>
            <w:tcW w:w="1853" w:type="dxa"/>
            <w:shd w:val="clear" w:color="auto" w:fill="auto"/>
            <w:noWrap/>
            <w:vAlign w:val="center"/>
          </w:tcPr>
          <w:p w14:paraId="5F91EA30"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askLot</w:t>
            </w:r>
          </w:p>
        </w:tc>
        <w:tc>
          <w:tcPr>
            <w:tcW w:w="1843" w:type="dxa"/>
            <w:shd w:val="clear" w:color="auto" w:fill="auto"/>
            <w:noWrap/>
            <w:vAlign w:val="center"/>
          </w:tcPr>
          <w:p w14:paraId="7BD21FC8"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卖量</w:t>
            </w:r>
          </w:p>
        </w:tc>
        <w:tc>
          <w:tcPr>
            <w:tcW w:w="618" w:type="dxa"/>
            <w:shd w:val="clear" w:color="auto" w:fill="auto"/>
            <w:noWrap/>
          </w:tcPr>
          <w:p w14:paraId="471A2E85"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52778FB0"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4FD037F1"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43B798F5" w14:textId="77777777" w:rsidTr="00310394">
        <w:trPr>
          <w:trHeight w:val="270"/>
        </w:trPr>
        <w:tc>
          <w:tcPr>
            <w:tcW w:w="653" w:type="dxa"/>
          </w:tcPr>
          <w:p w14:paraId="2BCB41D5"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2FA941B4"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O64</w:t>
            </w:r>
          </w:p>
        </w:tc>
        <w:tc>
          <w:tcPr>
            <w:tcW w:w="1853" w:type="dxa"/>
            <w:shd w:val="clear" w:color="auto" w:fill="auto"/>
            <w:noWrap/>
            <w:vAlign w:val="center"/>
          </w:tcPr>
          <w:p w14:paraId="0B4A5F26"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tradeVolume</w:t>
            </w:r>
          </w:p>
        </w:tc>
        <w:tc>
          <w:tcPr>
            <w:tcW w:w="1843" w:type="dxa"/>
            <w:shd w:val="clear" w:color="auto" w:fill="auto"/>
            <w:noWrap/>
            <w:vAlign w:val="center"/>
          </w:tcPr>
          <w:p w14:paraId="3F30F698"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成交数量</w:t>
            </w:r>
          </w:p>
        </w:tc>
        <w:tc>
          <w:tcPr>
            <w:tcW w:w="618" w:type="dxa"/>
            <w:shd w:val="clear" w:color="auto" w:fill="auto"/>
            <w:noWrap/>
          </w:tcPr>
          <w:p w14:paraId="5470EB20"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0AF91686"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10E1DBBD"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61A2B67E" w14:textId="77777777" w:rsidTr="00310394">
        <w:trPr>
          <w:trHeight w:val="270"/>
        </w:trPr>
        <w:tc>
          <w:tcPr>
            <w:tcW w:w="653" w:type="dxa"/>
          </w:tcPr>
          <w:p w14:paraId="7573CACA"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763794C6"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Q25</w:t>
            </w:r>
          </w:p>
        </w:tc>
        <w:tc>
          <w:tcPr>
            <w:tcW w:w="1853" w:type="dxa"/>
            <w:shd w:val="clear" w:color="auto" w:fill="auto"/>
            <w:noWrap/>
            <w:vAlign w:val="center"/>
          </w:tcPr>
          <w:p w14:paraId="4D5377A0"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tradeWeight</w:t>
            </w:r>
          </w:p>
        </w:tc>
        <w:tc>
          <w:tcPr>
            <w:tcW w:w="1843" w:type="dxa"/>
            <w:shd w:val="clear" w:color="auto" w:fill="auto"/>
            <w:noWrap/>
            <w:vAlign w:val="center"/>
          </w:tcPr>
          <w:p w14:paraId="16210D2B"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成交（双边）重量</w:t>
            </w:r>
          </w:p>
        </w:tc>
        <w:tc>
          <w:tcPr>
            <w:tcW w:w="618" w:type="dxa"/>
            <w:shd w:val="clear" w:color="auto" w:fill="auto"/>
            <w:noWrap/>
          </w:tcPr>
          <w:p w14:paraId="0D02EE82"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4484BA6E"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32F0F98F"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3E6C8872" w14:textId="77777777" w:rsidTr="00310394">
        <w:trPr>
          <w:trHeight w:val="270"/>
        </w:trPr>
        <w:tc>
          <w:tcPr>
            <w:tcW w:w="653" w:type="dxa"/>
          </w:tcPr>
          <w:p w14:paraId="3A3FEDEB"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41972AA9"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Q26</w:t>
            </w:r>
          </w:p>
        </w:tc>
        <w:tc>
          <w:tcPr>
            <w:tcW w:w="1853" w:type="dxa"/>
            <w:shd w:val="clear" w:color="auto" w:fill="auto"/>
            <w:noWrap/>
            <w:vAlign w:val="center"/>
          </w:tcPr>
          <w:p w14:paraId="5F4C6A83"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highLimitPrice</w:t>
            </w:r>
          </w:p>
        </w:tc>
        <w:tc>
          <w:tcPr>
            <w:tcW w:w="1843" w:type="dxa"/>
            <w:shd w:val="clear" w:color="auto" w:fill="auto"/>
            <w:noWrap/>
            <w:vAlign w:val="center"/>
          </w:tcPr>
          <w:p w14:paraId="119F0A9F"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涨停板</w:t>
            </w:r>
          </w:p>
        </w:tc>
        <w:tc>
          <w:tcPr>
            <w:tcW w:w="618" w:type="dxa"/>
            <w:shd w:val="clear" w:color="auto" w:fill="auto"/>
            <w:noWrap/>
          </w:tcPr>
          <w:p w14:paraId="1D671FE0"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183E8B00"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32674270"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0B9DB9C3" w14:textId="77777777" w:rsidTr="00310394">
        <w:trPr>
          <w:trHeight w:val="270"/>
        </w:trPr>
        <w:tc>
          <w:tcPr>
            <w:tcW w:w="653" w:type="dxa"/>
          </w:tcPr>
          <w:p w14:paraId="64BB5B5F"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02AD432D" w14:textId="77777777" w:rsidR="00A33115" w:rsidRPr="00EA7AAD" w:rsidRDefault="001B1E05" w:rsidP="00310394">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Q36</w:t>
            </w:r>
          </w:p>
        </w:tc>
        <w:tc>
          <w:tcPr>
            <w:tcW w:w="1853" w:type="dxa"/>
            <w:shd w:val="clear" w:color="auto" w:fill="auto"/>
            <w:noWrap/>
            <w:vAlign w:val="center"/>
          </w:tcPr>
          <w:p w14:paraId="4BF6CBE5"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lowerLimit</w:t>
            </w:r>
            <w:r w:rsidR="001B1E05">
              <w:rPr>
                <w:rFonts w:asciiTheme="minorEastAsia" w:hAnsiTheme="minorEastAsia" w:hint="eastAsia"/>
                <w:color w:val="000000"/>
                <w:sz w:val="20"/>
                <w:szCs w:val="20"/>
              </w:rPr>
              <w:t>Price</w:t>
            </w:r>
          </w:p>
        </w:tc>
        <w:tc>
          <w:tcPr>
            <w:tcW w:w="1843" w:type="dxa"/>
            <w:shd w:val="clear" w:color="auto" w:fill="auto"/>
            <w:noWrap/>
            <w:vAlign w:val="center"/>
          </w:tcPr>
          <w:p w14:paraId="55F8F306"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跌停板</w:t>
            </w:r>
          </w:p>
        </w:tc>
        <w:tc>
          <w:tcPr>
            <w:tcW w:w="618" w:type="dxa"/>
            <w:shd w:val="clear" w:color="auto" w:fill="auto"/>
            <w:noWrap/>
          </w:tcPr>
          <w:p w14:paraId="4A900E10"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13785056"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09AEA287"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6F3641F8" w14:textId="77777777" w:rsidTr="00310394">
        <w:trPr>
          <w:trHeight w:val="270"/>
        </w:trPr>
        <w:tc>
          <w:tcPr>
            <w:tcW w:w="653" w:type="dxa"/>
          </w:tcPr>
          <w:p w14:paraId="3CEC2177"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49CCB1D7"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Q28</w:t>
            </w:r>
          </w:p>
        </w:tc>
        <w:tc>
          <w:tcPr>
            <w:tcW w:w="1853" w:type="dxa"/>
            <w:shd w:val="clear" w:color="auto" w:fill="auto"/>
            <w:noWrap/>
            <w:vAlign w:val="center"/>
          </w:tcPr>
          <w:p w14:paraId="4CCF5641"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upDown</w:t>
            </w:r>
          </w:p>
        </w:tc>
        <w:tc>
          <w:tcPr>
            <w:tcW w:w="1843" w:type="dxa"/>
            <w:shd w:val="clear" w:color="auto" w:fill="auto"/>
            <w:noWrap/>
            <w:vAlign w:val="center"/>
          </w:tcPr>
          <w:p w14:paraId="492CCA96"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涨跌</w:t>
            </w:r>
          </w:p>
        </w:tc>
        <w:tc>
          <w:tcPr>
            <w:tcW w:w="618" w:type="dxa"/>
            <w:shd w:val="clear" w:color="auto" w:fill="auto"/>
            <w:noWrap/>
          </w:tcPr>
          <w:p w14:paraId="5664C790"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7348CECE"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4B329977"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502971FE" w14:textId="77777777" w:rsidTr="00310394">
        <w:trPr>
          <w:trHeight w:val="270"/>
        </w:trPr>
        <w:tc>
          <w:tcPr>
            <w:tcW w:w="653" w:type="dxa"/>
          </w:tcPr>
          <w:p w14:paraId="0F8DBBD6"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4B6BB438"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Q29</w:t>
            </w:r>
          </w:p>
        </w:tc>
        <w:tc>
          <w:tcPr>
            <w:tcW w:w="1853" w:type="dxa"/>
            <w:shd w:val="clear" w:color="auto" w:fill="auto"/>
            <w:noWrap/>
            <w:vAlign w:val="center"/>
          </w:tcPr>
          <w:p w14:paraId="7DED9A03"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upDownRate</w:t>
            </w:r>
          </w:p>
        </w:tc>
        <w:tc>
          <w:tcPr>
            <w:tcW w:w="1843" w:type="dxa"/>
            <w:shd w:val="clear" w:color="auto" w:fill="auto"/>
            <w:noWrap/>
            <w:vAlign w:val="center"/>
          </w:tcPr>
          <w:p w14:paraId="1F3A64D8"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涨跌幅度</w:t>
            </w:r>
          </w:p>
        </w:tc>
        <w:tc>
          <w:tcPr>
            <w:tcW w:w="618" w:type="dxa"/>
            <w:shd w:val="clear" w:color="auto" w:fill="auto"/>
            <w:noWrap/>
          </w:tcPr>
          <w:p w14:paraId="1E3B80C5"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6BC7D849"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6CC156BD"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1FCC2FA2" w14:textId="77777777" w:rsidTr="00310394">
        <w:trPr>
          <w:trHeight w:val="270"/>
        </w:trPr>
        <w:tc>
          <w:tcPr>
            <w:tcW w:w="653" w:type="dxa"/>
          </w:tcPr>
          <w:p w14:paraId="6106F550"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62FDE84F"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Q27</w:t>
            </w:r>
          </w:p>
        </w:tc>
        <w:tc>
          <w:tcPr>
            <w:tcW w:w="1853" w:type="dxa"/>
            <w:shd w:val="clear" w:color="auto" w:fill="auto"/>
            <w:noWrap/>
            <w:vAlign w:val="center"/>
          </w:tcPr>
          <w:p w14:paraId="41C60E45"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Posi</w:t>
            </w:r>
          </w:p>
        </w:tc>
        <w:tc>
          <w:tcPr>
            <w:tcW w:w="1843" w:type="dxa"/>
            <w:shd w:val="clear" w:color="auto" w:fill="auto"/>
            <w:noWrap/>
            <w:vAlign w:val="center"/>
          </w:tcPr>
          <w:p w14:paraId="661E324C"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持仓量</w:t>
            </w:r>
          </w:p>
        </w:tc>
        <w:tc>
          <w:tcPr>
            <w:tcW w:w="618" w:type="dxa"/>
            <w:shd w:val="clear" w:color="auto" w:fill="auto"/>
            <w:noWrap/>
          </w:tcPr>
          <w:p w14:paraId="2F7C8785"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tcPr>
          <w:p w14:paraId="5767C119" w14:textId="77777777" w:rsidR="00A33115" w:rsidRPr="00EA7AAD" w:rsidRDefault="00A33115" w:rsidP="00310394">
            <w:pPr>
              <w:spacing w:line="240" w:lineRule="auto"/>
              <w:ind w:firstLineChars="0" w:firstLine="0"/>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C</w:t>
            </w:r>
          </w:p>
        </w:tc>
        <w:tc>
          <w:tcPr>
            <w:tcW w:w="2733" w:type="dxa"/>
            <w:shd w:val="clear" w:color="auto" w:fill="auto"/>
            <w:noWrap/>
            <w:vAlign w:val="center"/>
          </w:tcPr>
          <w:p w14:paraId="4267B65F"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查询结果不为空且为</w:t>
            </w:r>
            <w:r w:rsidRPr="00EA7AAD">
              <w:rPr>
                <w:rFonts w:asciiTheme="minorEastAsia" w:hAnsiTheme="minorEastAsia" w:cs="宋体" w:hint="eastAsia"/>
                <w:color w:val="000000"/>
                <w:kern w:val="0"/>
                <w:sz w:val="20"/>
                <w:szCs w:val="20"/>
              </w:rPr>
              <w:t>延期、即期行情时必填</w:t>
            </w:r>
          </w:p>
        </w:tc>
      </w:tr>
      <w:tr w:rsidR="00A33115" w:rsidRPr="00EA7AAD" w14:paraId="64DD9993" w14:textId="77777777" w:rsidTr="00310394">
        <w:trPr>
          <w:trHeight w:val="270"/>
        </w:trPr>
        <w:tc>
          <w:tcPr>
            <w:tcW w:w="653" w:type="dxa"/>
          </w:tcPr>
          <w:p w14:paraId="774C1A83"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3DA20A6D"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Q30</w:t>
            </w:r>
          </w:p>
        </w:tc>
        <w:tc>
          <w:tcPr>
            <w:tcW w:w="1853" w:type="dxa"/>
            <w:shd w:val="clear" w:color="auto" w:fill="auto"/>
            <w:noWrap/>
            <w:vAlign w:val="center"/>
          </w:tcPr>
          <w:p w14:paraId="0C76D4BD"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turnOver</w:t>
            </w:r>
          </w:p>
        </w:tc>
        <w:tc>
          <w:tcPr>
            <w:tcW w:w="1843" w:type="dxa"/>
            <w:shd w:val="clear" w:color="auto" w:fill="auto"/>
            <w:noWrap/>
            <w:vAlign w:val="center"/>
          </w:tcPr>
          <w:p w14:paraId="45CC01AB"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成交额</w:t>
            </w:r>
          </w:p>
        </w:tc>
        <w:tc>
          <w:tcPr>
            <w:tcW w:w="618" w:type="dxa"/>
            <w:shd w:val="clear" w:color="auto" w:fill="auto"/>
            <w:noWrap/>
          </w:tcPr>
          <w:p w14:paraId="3E68E100"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588C9BB5"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253E5F60"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4473414F" w14:textId="77777777" w:rsidTr="00310394">
        <w:trPr>
          <w:trHeight w:val="270"/>
        </w:trPr>
        <w:tc>
          <w:tcPr>
            <w:tcW w:w="653" w:type="dxa"/>
          </w:tcPr>
          <w:p w14:paraId="245982FB"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1902A436"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Q31</w:t>
            </w:r>
          </w:p>
        </w:tc>
        <w:tc>
          <w:tcPr>
            <w:tcW w:w="1853" w:type="dxa"/>
            <w:shd w:val="clear" w:color="auto" w:fill="auto"/>
            <w:noWrap/>
            <w:vAlign w:val="center"/>
          </w:tcPr>
          <w:p w14:paraId="15627AF8"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averagePrice</w:t>
            </w:r>
          </w:p>
        </w:tc>
        <w:tc>
          <w:tcPr>
            <w:tcW w:w="1843" w:type="dxa"/>
            <w:shd w:val="clear" w:color="auto" w:fill="auto"/>
            <w:noWrap/>
            <w:vAlign w:val="center"/>
          </w:tcPr>
          <w:p w14:paraId="7E143D47"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均价</w:t>
            </w:r>
          </w:p>
        </w:tc>
        <w:tc>
          <w:tcPr>
            <w:tcW w:w="618" w:type="dxa"/>
            <w:shd w:val="clear" w:color="auto" w:fill="auto"/>
            <w:noWrap/>
          </w:tcPr>
          <w:p w14:paraId="697FCE0B"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67106292"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7AA26E6D"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71F69125" w14:textId="77777777" w:rsidTr="00310394">
        <w:trPr>
          <w:trHeight w:val="270"/>
        </w:trPr>
        <w:tc>
          <w:tcPr>
            <w:tcW w:w="653" w:type="dxa"/>
          </w:tcPr>
          <w:p w14:paraId="149D5B54"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73C56101"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Q11</w:t>
            </w:r>
          </w:p>
        </w:tc>
        <w:tc>
          <w:tcPr>
            <w:tcW w:w="1853" w:type="dxa"/>
            <w:shd w:val="clear" w:color="auto" w:fill="auto"/>
            <w:noWrap/>
            <w:vAlign w:val="center"/>
          </w:tcPr>
          <w:p w14:paraId="76276C1B"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quoteDate</w:t>
            </w:r>
          </w:p>
        </w:tc>
        <w:tc>
          <w:tcPr>
            <w:tcW w:w="1843" w:type="dxa"/>
            <w:shd w:val="clear" w:color="auto" w:fill="auto"/>
            <w:noWrap/>
            <w:vAlign w:val="center"/>
          </w:tcPr>
          <w:p w14:paraId="616B34AD"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行情日期</w:t>
            </w:r>
          </w:p>
        </w:tc>
        <w:tc>
          <w:tcPr>
            <w:tcW w:w="618" w:type="dxa"/>
            <w:shd w:val="clear" w:color="auto" w:fill="auto"/>
            <w:noWrap/>
          </w:tcPr>
          <w:p w14:paraId="68D0CE33"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2D83764F"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275E913D"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53575F54" w14:textId="77777777" w:rsidTr="00310394">
        <w:trPr>
          <w:trHeight w:val="270"/>
        </w:trPr>
        <w:tc>
          <w:tcPr>
            <w:tcW w:w="653" w:type="dxa"/>
          </w:tcPr>
          <w:p w14:paraId="1B2B3D4B"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64DB1BAB"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Q12</w:t>
            </w:r>
          </w:p>
        </w:tc>
        <w:tc>
          <w:tcPr>
            <w:tcW w:w="1853" w:type="dxa"/>
            <w:shd w:val="clear" w:color="auto" w:fill="auto"/>
            <w:noWrap/>
            <w:vAlign w:val="center"/>
          </w:tcPr>
          <w:p w14:paraId="44C15C84"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quoteTime</w:t>
            </w:r>
          </w:p>
        </w:tc>
        <w:tc>
          <w:tcPr>
            <w:tcW w:w="1843" w:type="dxa"/>
            <w:shd w:val="clear" w:color="auto" w:fill="auto"/>
            <w:noWrap/>
            <w:vAlign w:val="center"/>
          </w:tcPr>
          <w:p w14:paraId="49071549" w14:textId="77777777"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行情时间</w:t>
            </w:r>
          </w:p>
        </w:tc>
        <w:tc>
          <w:tcPr>
            <w:tcW w:w="618" w:type="dxa"/>
            <w:shd w:val="clear" w:color="auto" w:fill="auto"/>
            <w:noWrap/>
          </w:tcPr>
          <w:p w14:paraId="2FC8697D" w14:textId="77777777"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14:paraId="36839D54"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14:paraId="72376CD7"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14:paraId="4818E7A4" w14:textId="77777777" w:rsidTr="00310394">
        <w:trPr>
          <w:trHeight w:val="270"/>
        </w:trPr>
        <w:tc>
          <w:tcPr>
            <w:tcW w:w="653" w:type="dxa"/>
          </w:tcPr>
          <w:p w14:paraId="59F0F0A8"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tcPr>
          <w:p w14:paraId="0B4D4064"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X39</w:t>
            </w:r>
          </w:p>
        </w:tc>
        <w:tc>
          <w:tcPr>
            <w:tcW w:w="1853" w:type="dxa"/>
            <w:shd w:val="clear" w:color="auto" w:fill="auto"/>
            <w:noWrap/>
            <w:vAlign w:val="center"/>
          </w:tcPr>
          <w:p w14:paraId="2DABEA43"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rspCode</w:t>
            </w:r>
          </w:p>
        </w:tc>
        <w:tc>
          <w:tcPr>
            <w:tcW w:w="1843" w:type="dxa"/>
            <w:shd w:val="clear" w:color="auto" w:fill="auto"/>
            <w:noWrap/>
            <w:vAlign w:val="center"/>
          </w:tcPr>
          <w:p w14:paraId="3746CD14"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响应代码</w:t>
            </w:r>
          </w:p>
        </w:tc>
        <w:tc>
          <w:tcPr>
            <w:tcW w:w="618" w:type="dxa"/>
            <w:shd w:val="clear" w:color="auto" w:fill="auto"/>
            <w:noWrap/>
            <w:vAlign w:val="center"/>
          </w:tcPr>
          <w:p w14:paraId="32364FB5"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w:t>
            </w:r>
          </w:p>
        </w:tc>
        <w:tc>
          <w:tcPr>
            <w:tcW w:w="618" w:type="dxa"/>
            <w:shd w:val="clear" w:color="auto" w:fill="auto"/>
            <w:noWrap/>
            <w:vAlign w:val="center"/>
          </w:tcPr>
          <w:p w14:paraId="689CAB9E"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M</w:t>
            </w:r>
          </w:p>
        </w:tc>
        <w:tc>
          <w:tcPr>
            <w:tcW w:w="2733" w:type="dxa"/>
            <w:shd w:val="clear" w:color="auto" w:fill="auto"/>
            <w:noWrap/>
            <w:vAlign w:val="center"/>
          </w:tcPr>
          <w:p w14:paraId="5D70B692"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p>
        </w:tc>
      </w:tr>
      <w:tr w:rsidR="00A33115" w:rsidRPr="00EA7AAD" w14:paraId="38C9BE10" w14:textId="77777777" w:rsidTr="00310394">
        <w:trPr>
          <w:trHeight w:val="270"/>
        </w:trPr>
        <w:tc>
          <w:tcPr>
            <w:tcW w:w="653" w:type="dxa"/>
          </w:tcPr>
          <w:p w14:paraId="7E7B47EE"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tcPr>
          <w:p w14:paraId="5A836EFE"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X40</w:t>
            </w:r>
          </w:p>
        </w:tc>
        <w:tc>
          <w:tcPr>
            <w:tcW w:w="1853" w:type="dxa"/>
            <w:shd w:val="clear" w:color="auto" w:fill="auto"/>
            <w:noWrap/>
            <w:vAlign w:val="center"/>
          </w:tcPr>
          <w:p w14:paraId="7F45F816"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rspMsg</w:t>
            </w:r>
          </w:p>
        </w:tc>
        <w:tc>
          <w:tcPr>
            <w:tcW w:w="1843" w:type="dxa"/>
            <w:shd w:val="clear" w:color="auto" w:fill="auto"/>
            <w:noWrap/>
            <w:vAlign w:val="center"/>
          </w:tcPr>
          <w:p w14:paraId="3A4B60D3"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响应消息</w:t>
            </w:r>
          </w:p>
        </w:tc>
        <w:tc>
          <w:tcPr>
            <w:tcW w:w="618" w:type="dxa"/>
            <w:shd w:val="clear" w:color="auto" w:fill="auto"/>
            <w:noWrap/>
            <w:vAlign w:val="center"/>
          </w:tcPr>
          <w:p w14:paraId="78CE49CD"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w:t>
            </w:r>
          </w:p>
        </w:tc>
        <w:tc>
          <w:tcPr>
            <w:tcW w:w="618" w:type="dxa"/>
            <w:shd w:val="clear" w:color="auto" w:fill="auto"/>
            <w:noWrap/>
            <w:vAlign w:val="center"/>
          </w:tcPr>
          <w:p w14:paraId="1CF244CC"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M</w:t>
            </w:r>
          </w:p>
        </w:tc>
        <w:tc>
          <w:tcPr>
            <w:tcW w:w="2733" w:type="dxa"/>
            <w:shd w:val="clear" w:color="auto" w:fill="auto"/>
            <w:noWrap/>
            <w:vAlign w:val="center"/>
          </w:tcPr>
          <w:p w14:paraId="1545FB63"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p>
        </w:tc>
      </w:tr>
    </w:tbl>
    <w:p w14:paraId="2E8D2F06" w14:textId="77777777" w:rsidR="00866BA4" w:rsidRDefault="00866BA4" w:rsidP="00866BA4">
      <w:pPr>
        <w:ind w:firstLine="480"/>
      </w:pPr>
    </w:p>
    <w:p w14:paraId="7951D065" w14:textId="77777777" w:rsidR="00ED1B72" w:rsidRDefault="00ED1B72" w:rsidP="006909A6">
      <w:pPr>
        <w:ind w:firstLine="480"/>
      </w:pPr>
    </w:p>
    <w:p w14:paraId="52B49D04" w14:textId="77777777" w:rsidR="00866BA4" w:rsidRDefault="00866BA4" w:rsidP="00866BA4">
      <w:pPr>
        <w:pStyle w:val="4"/>
        <w:numPr>
          <w:ilvl w:val="3"/>
          <w:numId w:val="4"/>
        </w:numPr>
        <w:ind w:left="0" w:firstLineChars="0" w:firstLine="0"/>
      </w:pPr>
      <w:r>
        <w:rPr>
          <w:rFonts w:hint="eastAsia"/>
        </w:rPr>
        <w:t>交易分钟行情查询请求及应答（现货</w:t>
      </w:r>
      <w:r>
        <w:rPr>
          <w:rFonts w:hint="eastAsia"/>
        </w:rPr>
        <w:t>/</w:t>
      </w:r>
      <w:r>
        <w:rPr>
          <w:rFonts w:hint="eastAsia"/>
        </w:rPr>
        <w:t>延期</w:t>
      </w:r>
      <w:r>
        <w:rPr>
          <w:rFonts w:hint="eastAsia"/>
        </w:rPr>
        <w:t>/</w:t>
      </w:r>
      <w:r>
        <w:rPr>
          <w:rFonts w:hint="eastAsia"/>
        </w:rPr>
        <w:t>即期）</w:t>
      </w:r>
    </w:p>
    <w:p w14:paraId="75F872B3" w14:textId="77777777" w:rsidR="00866BA4" w:rsidRDefault="00866BA4" w:rsidP="008D1002">
      <w:pPr>
        <w:ind w:firstLine="482"/>
      </w:pPr>
      <w:r w:rsidRPr="00BF29CF">
        <w:rPr>
          <w:rFonts w:hint="eastAsia"/>
          <w:b/>
        </w:rPr>
        <w:t>功能</w:t>
      </w:r>
      <w:r>
        <w:rPr>
          <w:rFonts w:hint="eastAsia"/>
        </w:rPr>
        <w:t>：交易分钟行情查询指令用于会员二级系统查询</w:t>
      </w:r>
      <w:r w:rsidRPr="0068672B">
        <w:rPr>
          <w:rFonts w:hint="eastAsia"/>
          <w:b/>
        </w:rPr>
        <w:t>截止当前时间为止</w:t>
      </w:r>
      <w:r>
        <w:rPr>
          <w:rFonts w:hint="eastAsia"/>
        </w:rPr>
        <w:t>某一市场上某个合约的所有交易分钟行情信息。只能查询当前交易日行情。</w:t>
      </w:r>
    </w:p>
    <w:p w14:paraId="57552B78" w14:textId="77777777" w:rsidR="00866BA4" w:rsidRPr="0068672B" w:rsidRDefault="00866BA4" w:rsidP="00866BA4">
      <w:pPr>
        <w:ind w:firstLine="480"/>
      </w:pPr>
      <w:r>
        <w:rPr>
          <w:rFonts w:hint="eastAsia"/>
        </w:rPr>
        <w:t>消息体格式如下：</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618"/>
        <w:gridCol w:w="2231"/>
        <w:gridCol w:w="2216"/>
        <w:gridCol w:w="618"/>
        <w:gridCol w:w="618"/>
        <w:gridCol w:w="2407"/>
      </w:tblGrid>
      <w:tr w:rsidR="00866BA4" w:rsidRPr="00D84A76" w14:paraId="4DBE302E" w14:textId="77777777" w:rsidTr="00310394">
        <w:trPr>
          <w:trHeight w:val="270"/>
          <w:tblHeader/>
        </w:trPr>
        <w:tc>
          <w:tcPr>
            <w:tcW w:w="653" w:type="dxa"/>
            <w:shd w:val="clear" w:color="000000" w:fill="D9D9D9"/>
          </w:tcPr>
          <w:p w14:paraId="797190E7" w14:textId="77777777"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符号</w:t>
            </w:r>
          </w:p>
        </w:tc>
        <w:tc>
          <w:tcPr>
            <w:tcW w:w="618" w:type="dxa"/>
            <w:shd w:val="clear" w:color="000000" w:fill="D9D9D9"/>
            <w:noWrap/>
            <w:vAlign w:val="center"/>
            <w:hideMark/>
          </w:tcPr>
          <w:p w14:paraId="14D0E6DB" w14:textId="77777777"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域号</w:t>
            </w:r>
          </w:p>
        </w:tc>
        <w:tc>
          <w:tcPr>
            <w:tcW w:w="2231" w:type="dxa"/>
            <w:shd w:val="clear" w:color="000000" w:fill="D9D9D9"/>
            <w:noWrap/>
            <w:vAlign w:val="center"/>
            <w:hideMark/>
          </w:tcPr>
          <w:p w14:paraId="2D3519A1" w14:textId="77777777"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域名</w:t>
            </w:r>
          </w:p>
        </w:tc>
        <w:tc>
          <w:tcPr>
            <w:tcW w:w="2216" w:type="dxa"/>
            <w:shd w:val="clear" w:color="000000" w:fill="D9D9D9"/>
            <w:noWrap/>
            <w:vAlign w:val="center"/>
            <w:hideMark/>
          </w:tcPr>
          <w:p w14:paraId="6925068F" w14:textId="77777777"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业务字段名称</w:t>
            </w:r>
          </w:p>
        </w:tc>
        <w:tc>
          <w:tcPr>
            <w:tcW w:w="618" w:type="dxa"/>
            <w:shd w:val="clear" w:color="000000" w:fill="D9D9D9"/>
            <w:noWrap/>
            <w:vAlign w:val="center"/>
            <w:hideMark/>
          </w:tcPr>
          <w:p w14:paraId="4C798A51" w14:textId="77777777"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请求</w:t>
            </w:r>
          </w:p>
        </w:tc>
        <w:tc>
          <w:tcPr>
            <w:tcW w:w="618" w:type="dxa"/>
            <w:shd w:val="clear" w:color="000000" w:fill="D9D9D9"/>
            <w:noWrap/>
            <w:vAlign w:val="center"/>
            <w:hideMark/>
          </w:tcPr>
          <w:p w14:paraId="6DBC349E" w14:textId="77777777"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应答</w:t>
            </w:r>
          </w:p>
        </w:tc>
        <w:tc>
          <w:tcPr>
            <w:tcW w:w="2407" w:type="dxa"/>
            <w:shd w:val="clear" w:color="000000" w:fill="D9D9D9"/>
            <w:noWrap/>
            <w:vAlign w:val="center"/>
            <w:hideMark/>
          </w:tcPr>
          <w:p w14:paraId="683B8084" w14:textId="77777777"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说明</w:t>
            </w:r>
          </w:p>
        </w:tc>
      </w:tr>
      <w:tr w:rsidR="00866BA4" w:rsidRPr="00D84A76" w14:paraId="5960A646" w14:textId="77777777" w:rsidTr="00310394">
        <w:trPr>
          <w:trHeight w:val="270"/>
        </w:trPr>
        <w:tc>
          <w:tcPr>
            <w:tcW w:w="653" w:type="dxa"/>
          </w:tcPr>
          <w:p w14:paraId="144B2197"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hideMark/>
          </w:tcPr>
          <w:p w14:paraId="21545F45"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I10</w:t>
            </w:r>
          </w:p>
        </w:tc>
        <w:tc>
          <w:tcPr>
            <w:tcW w:w="2231" w:type="dxa"/>
            <w:shd w:val="clear" w:color="auto" w:fill="auto"/>
            <w:noWrap/>
            <w:vAlign w:val="center"/>
            <w:hideMark/>
          </w:tcPr>
          <w:p w14:paraId="3CD7A37F"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instID</w:t>
            </w:r>
          </w:p>
        </w:tc>
        <w:tc>
          <w:tcPr>
            <w:tcW w:w="2216" w:type="dxa"/>
            <w:shd w:val="clear" w:color="auto" w:fill="auto"/>
            <w:noWrap/>
            <w:vAlign w:val="center"/>
            <w:hideMark/>
          </w:tcPr>
          <w:p w14:paraId="37A81947"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合约代码</w:t>
            </w:r>
          </w:p>
        </w:tc>
        <w:tc>
          <w:tcPr>
            <w:tcW w:w="618" w:type="dxa"/>
            <w:shd w:val="clear" w:color="auto" w:fill="auto"/>
            <w:noWrap/>
            <w:vAlign w:val="center"/>
            <w:hideMark/>
          </w:tcPr>
          <w:p w14:paraId="46DE7FFA"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M</w:t>
            </w:r>
          </w:p>
        </w:tc>
        <w:tc>
          <w:tcPr>
            <w:tcW w:w="618" w:type="dxa"/>
            <w:shd w:val="clear" w:color="auto" w:fill="auto"/>
            <w:noWrap/>
            <w:vAlign w:val="center"/>
            <w:hideMark/>
          </w:tcPr>
          <w:p w14:paraId="60E062B9"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w:t>
            </w:r>
          </w:p>
        </w:tc>
        <w:tc>
          <w:tcPr>
            <w:tcW w:w="2407" w:type="dxa"/>
            <w:shd w:val="clear" w:color="auto" w:fill="auto"/>
            <w:noWrap/>
            <w:vAlign w:val="center"/>
            <w:hideMark/>
          </w:tcPr>
          <w:p w14:paraId="1B38494C"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r>
      <w:tr w:rsidR="00866BA4" w:rsidRPr="00D84A76" w14:paraId="4EE5D5BF" w14:textId="77777777" w:rsidTr="00310394">
        <w:trPr>
          <w:trHeight w:val="270"/>
        </w:trPr>
        <w:tc>
          <w:tcPr>
            <w:tcW w:w="653" w:type="dxa"/>
          </w:tcPr>
          <w:p w14:paraId="6BD7B813"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hideMark/>
          </w:tcPr>
          <w:p w14:paraId="4DBD9947"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I00</w:t>
            </w:r>
          </w:p>
        </w:tc>
        <w:tc>
          <w:tcPr>
            <w:tcW w:w="2231" w:type="dxa"/>
            <w:shd w:val="clear" w:color="auto" w:fill="auto"/>
            <w:noWrap/>
            <w:vAlign w:val="center"/>
            <w:hideMark/>
          </w:tcPr>
          <w:p w14:paraId="7DAE13AD"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marketID</w:t>
            </w:r>
          </w:p>
        </w:tc>
        <w:tc>
          <w:tcPr>
            <w:tcW w:w="2216" w:type="dxa"/>
            <w:shd w:val="clear" w:color="auto" w:fill="auto"/>
            <w:noWrap/>
            <w:vAlign w:val="center"/>
            <w:hideMark/>
          </w:tcPr>
          <w:p w14:paraId="1A35E0B7"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市场代码</w:t>
            </w:r>
          </w:p>
        </w:tc>
        <w:tc>
          <w:tcPr>
            <w:tcW w:w="618" w:type="dxa"/>
            <w:shd w:val="clear" w:color="auto" w:fill="auto"/>
            <w:noWrap/>
            <w:vAlign w:val="center"/>
            <w:hideMark/>
          </w:tcPr>
          <w:p w14:paraId="1FFA928A"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M</w:t>
            </w:r>
          </w:p>
        </w:tc>
        <w:tc>
          <w:tcPr>
            <w:tcW w:w="618" w:type="dxa"/>
            <w:shd w:val="clear" w:color="auto" w:fill="auto"/>
            <w:noWrap/>
            <w:vAlign w:val="center"/>
            <w:hideMark/>
          </w:tcPr>
          <w:p w14:paraId="6AD48B9A"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w:t>
            </w:r>
          </w:p>
        </w:tc>
        <w:tc>
          <w:tcPr>
            <w:tcW w:w="2407" w:type="dxa"/>
            <w:shd w:val="clear" w:color="auto" w:fill="auto"/>
            <w:noWrap/>
            <w:vAlign w:val="center"/>
            <w:hideMark/>
          </w:tcPr>
          <w:p w14:paraId="76FC7A1E"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r>
      <w:tr w:rsidR="00866BA4" w:rsidRPr="00D84A76" w14:paraId="7E9A8A29" w14:textId="77777777" w:rsidTr="00310394">
        <w:trPr>
          <w:trHeight w:val="270"/>
        </w:trPr>
        <w:tc>
          <w:tcPr>
            <w:tcW w:w="653" w:type="dxa"/>
          </w:tcPr>
          <w:p w14:paraId="6245DC2C"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hideMark/>
          </w:tcPr>
          <w:p w14:paraId="2D1C7162"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T20</w:t>
            </w:r>
          </w:p>
        </w:tc>
        <w:tc>
          <w:tcPr>
            <w:tcW w:w="2231" w:type="dxa"/>
            <w:shd w:val="clear" w:color="auto" w:fill="auto"/>
            <w:noWrap/>
            <w:vAlign w:val="center"/>
            <w:hideMark/>
          </w:tcPr>
          <w:p w14:paraId="37367792"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lastTime</w:t>
            </w:r>
          </w:p>
        </w:tc>
        <w:tc>
          <w:tcPr>
            <w:tcW w:w="2216" w:type="dxa"/>
            <w:shd w:val="clear" w:color="auto" w:fill="auto"/>
            <w:noWrap/>
            <w:vAlign w:val="center"/>
            <w:hideMark/>
          </w:tcPr>
          <w:p w14:paraId="3F95F401"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上一次时间</w:t>
            </w:r>
          </w:p>
        </w:tc>
        <w:tc>
          <w:tcPr>
            <w:tcW w:w="618" w:type="dxa"/>
            <w:shd w:val="clear" w:color="auto" w:fill="auto"/>
            <w:noWrap/>
            <w:vAlign w:val="center"/>
            <w:hideMark/>
          </w:tcPr>
          <w:p w14:paraId="76BEADA4"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C</w:t>
            </w:r>
          </w:p>
        </w:tc>
        <w:tc>
          <w:tcPr>
            <w:tcW w:w="618" w:type="dxa"/>
            <w:shd w:val="clear" w:color="auto" w:fill="auto"/>
            <w:noWrap/>
            <w:vAlign w:val="center"/>
            <w:hideMark/>
          </w:tcPr>
          <w:p w14:paraId="0C186045"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w:t>
            </w:r>
          </w:p>
        </w:tc>
        <w:tc>
          <w:tcPr>
            <w:tcW w:w="2407" w:type="dxa"/>
            <w:shd w:val="clear" w:color="auto" w:fill="FFFF00"/>
            <w:noWrap/>
            <w:vAlign w:val="center"/>
            <w:hideMark/>
          </w:tcPr>
          <w:p w14:paraId="1E31FBEE" w14:textId="77777777"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上送最近一次分钟行情查询时间</w:t>
            </w:r>
          </w:p>
        </w:tc>
      </w:tr>
      <w:tr w:rsidR="00AB4443" w:rsidRPr="00D84A76" w14:paraId="7C8BC132" w14:textId="77777777" w:rsidTr="00310394">
        <w:trPr>
          <w:trHeight w:val="270"/>
        </w:trPr>
        <w:tc>
          <w:tcPr>
            <w:tcW w:w="653" w:type="dxa"/>
          </w:tcPr>
          <w:p w14:paraId="09B349A6" w14:textId="77777777" w:rsidR="00AB4443"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shd w:val="clear" w:color="auto" w:fill="auto"/>
            <w:noWrap/>
            <w:vAlign w:val="center"/>
          </w:tcPr>
          <w:p w14:paraId="3E1D176F" w14:textId="77777777" w:rsidR="00AB4443" w:rsidRPr="00D84A76" w:rsidRDefault="00AB4443" w:rsidP="00310394">
            <w:pPr>
              <w:spacing w:line="240" w:lineRule="auto"/>
              <w:ind w:firstLineChars="0" w:firstLine="0"/>
              <w:rPr>
                <w:rFonts w:asciiTheme="minorEastAsia" w:hAnsiTheme="minorEastAsia" w:cs="宋体"/>
                <w:color w:val="000000"/>
                <w:sz w:val="20"/>
                <w:szCs w:val="20"/>
              </w:rPr>
            </w:pPr>
            <w:r w:rsidRPr="00D84A76">
              <w:rPr>
                <w:rFonts w:asciiTheme="minorEastAsia" w:hAnsiTheme="minorEastAsia" w:hint="eastAsia"/>
                <w:color w:val="000000"/>
                <w:sz w:val="20"/>
                <w:szCs w:val="20"/>
              </w:rPr>
              <w:t>Q</w:t>
            </w:r>
            <w:r w:rsidR="001B1E05">
              <w:rPr>
                <w:rFonts w:asciiTheme="minorEastAsia" w:hAnsiTheme="minorEastAsia" w:hint="eastAsia"/>
                <w:color w:val="000000"/>
                <w:sz w:val="20"/>
                <w:szCs w:val="20"/>
              </w:rPr>
              <w:t>9</w:t>
            </w:r>
            <w:r>
              <w:rPr>
                <w:rFonts w:asciiTheme="minorEastAsia" w:hAnsiTheme="minorEastAsia" w:hint="eastAsia"/>
                <w:color w:val="000000"/>
                <w:sz w:val="20"/>
                <w:szCs w:val="20"/>
              </w:rPr>
              <w:t>0</w:t>
            </w:r>
          </w:p>
        </w:tc>
        <w:tc>
          <w:tcPr>
            <w:tcW w:w="2231" w:type="dxa"/>
            <w:shd w:val="clear" w:color="auto" w:fill="auto"/>
            <w:noWrap/>
            <w:vAlign w:val="center"/>
          </w:tcPr>
          <w:p w14:paraId="7D18C4A7" w14:textId="77777777" w:rsidR="00AB4443" w:rsidRPr="00D84A76" w:rsidRDefault="00AB4443" w:rsidP="00310394">
            <w:pPr>
              <w:spacing w:line="240" w:lineRule="auto"/>
              <w:ind w:firstLineChars="0" w:firstLine="0"/>
              <w:rPr>
                <w:rFonts w:asciiTheme="minorEastAsia" w:hAnsiTheme="minorEastAsia" w:cs="宋体"/>
                <w:color w:val="000000"/>
                <w:sz w:val="20"/>
                <w:szCs w:val="20"/>
              </w:rPr>
            </w:pPr>
            <w:r w:rsidRPr="00D84A76">
              <w:rPr>
                <w:rFonts w:asciiTheme="minorEastAsia" w:hAnsiTheme="minorEastAsia" w:hint="eastAsia"/>
                <w:color w:val="000000"/>
                <w:sz w:val="20"/>
                <w:szCs w:val="20"/>
              </w:rPr>
              <w:t>[</w:t>
            </w:r>
            <w:r>
              <w:rPr>
                <w:rFonts w:asciiTheme="minorEastAsia" w:hAnsiTheme="minorEastAsia" w:hint="eastAsia"/>
                <w:color w:val="000000"/>
                <w:sz w:val="20"/>
                <w:szCs w:val="20"/>
              </w:rPr>
              <w:t>m</w:t>
            </w:r>
            <w:r w:rsidRPr="00D84A76">
              <w:rPr>
                <w:rFonts w:asciiTheme="minorEastAsia" w:hAnsiTheme="minorEastAsia" w:hint="eastAsia"/>
                <w:color w:val="000000"/>
                <w:sz w:val="20"/>
                <w:szCs w:val="20"/>
              </w:rPr>
              <w:t>inQuotationInfoData]</w:t>
            </w:r>
          </w:p>
        </w:tc>
        <w:tc>
          <w:tcPr>
            <w:tcW w:w="2216" w:type="dxa"/>
            <w:shd w:val="clear" w:color="auto" w:fill="auto"/>
            <w:noWrap/>
            <w:vAlign w:val="center"/>
          </w:tcPr>
          <w:p w14:paraId="3A3D37E0" w14:textId="77777777" w:rsidR="00AB4443" w:rsidRPr="00D84A76" w:rsidRDefault="00AB4443" w:rsidP="00310394">
            <w:pPr>
              <w:spacing w:line="240" w:lineRule="auto"/>
              <w:ind w:firstLineChars="0" w:firstLine="0"/>
              <w:rPr>
                <w:rFonts w:asciiTheme="minorEastAsia" w:hAnsiTheme="minorEastAsia"/>
                <w:color w:val="000000"/>
                <w:sz w:val="20"/>
                <w:szCs w:val="20"/>
              </w:rPr>
            </w:pPr>
            <w:r w:rsidRPr="00D84A76">
              <w:rPr>
                <w:rFonts w:asciiTheme="minorEastAsia" w:hAnsiTheme="minorEastAsia" w:hint="eastAsia"/>
                <w:color w:val="000000"/>
                <w:sz w:val="20"/>
                <w:szCs w:val="20"/>
              </w:rPr>
              <w:t>分钟</w:t>
            </w:r>
            <w:r>
              <w:rPr>
                <w:rFonts w:asciiTheme="minorEastAsia" w:hAnsiTheme="minorEastAsia" w:hint="eastAsia"/>
                <w:color w:val="000000"/>
                <w:sz w:val="20"/>
                <w:szCs w:val="20"/>
              </w:rPr>
              <w:t>行情信息数据</w:t>
            </w:r>
          </w:p>
        </w:tc>
        <w:tc>
          <w:tcPr>
            <w:tcW w:w="618" w:type="dxa"/>
            <w:shd w:val="clear" w:color="auto" w:fill="auto"/>
            <w:noWrap/>
          </w:tcPr>
          <w:p w14:paraId="599553EE" w14:textId="77777777" w:rsidR="00AB4443" w:rsidRDefault="00AB4443"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14:paraId="50C1BD35" w14:textId="77777777"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14:paraId="33847BBD" w14:textId="77777777"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B4443" w:rsidRPr="00D84A76" w14:paraId="36F77BFC" w14:textId="77777777" w:rsidTr="00310394">
        <w:trPr>
          <w:trHeight w:val="270"/>
        </w:trPr>
        <w:tc>
          <w:tcPr>
            <w:tcW w:w="653" w:type="dxa"/>
          </w:tcPr>
          <w:p w14:paraId="187F9C91" w14:textId="77777777" w:rsidR="00AB4443"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shd w:val="clear" w:color="auto" w:fill="auto"/>
            <w:noWrap/>
            <w:vAlign w:val="center"/>
          </w:tcPr>
          <w:p w14:paraId="72A634D3" w14:textId="77777777" w:rsidR="00AB4443" w:rsidRPr="00D84A76" w:rsidRDefault="00AB4443" w:rsidP="00310394">
            <w:pPr>
              <w:spacing w:line="240" w:lineRule="auto"/>
              <w:ind w:firstLineChars="0" w:firstLine="0"/>
              <w:rPr>
                <w:rFonts w:asciiTheme="minorEastAsia" w:hAnsiTheme="minorEastAsia" w:cs="宋体"/>
                <w:color w:val="000000"/>
                <w:sz w:val="20"/>
                <w:szCs w:val="20"/>
              </w:rPr>
            </w:pPr>
          </w:p>
        </w:tc>
        <w:tc>
          <w:tcPr>
            <w:tcW w:w="2231" w:type="dxa"/>
            <w:shd w:val="clear" w:color="auto" w:fill="auto"/>
            <w:noWrap/>
            <w:vAlign w:val="center"/>
          </w:tcPr>
          <w:p w14:paraId="6D456DCC" w14:textId="77777777" w:rsidR="00AB4443" w:rsidRPr="00D84A76" w:rsidRDefault="00AB4443" w:rsidP="00310394">
            <w:pPr>
              <w:spacing w:line="240" w:lineRule="auto"/>
              <w:ind w:firstLineChars="0" w:firstLine="0"/>
              <w:rPr>
                <w:rFonts w:asciiTheme="minorEastAsia" w:hAnsiTheme="minorEastAsia" w:cs="宋体"/>
                <w:color w:val="000000"/>
                <w:sz w:val="20"/>
                <w:szCs w:val="20"/>
              </w:rPr>
            </w:pPr>
          </w:p>
        </w:tc>
        <w:tc>
          <w:tcPr>
            <w:tcW w:w="2216" w:type="dxa"/>
            <w:shd w:val="clear" w:color="auto" w:fill="auto"/>
            <w:noWrap/>
            <w:vAlign w:val="center"/>
          </w:tcPr>
          <w:p w14:paraId="1B9221B9" w14:textId="77777777" w:rsidR="00AB4443" w:rsidRPr="00D84A76" w:rsidRDefault="00AB4443" w:rsidP="00310394">
            <w:pPr>
              <w:spacing w:line="240" w:lineRule="auto"/>
              <w:ind w:firstLineChars="0" w:firstLine="0"/>
              <w:rPr>
                <w:rFonts w:asciiTheme="minorEastAsia" w:hAnsiTheme="minorEastAsia"/>
                <w:color w:val="000000"/>
                <w:sz w:val="20"/>
                <w:szCs w:val="20"/>
              </w:rPr>
            </w:pPr>
            <w:r w:rsidRPr="00D84A76">
              <w:rPr>
                <w:rFonts w:asciiTheme="minorEastAsia" w:hAnsiTheme="minorEastAsia" w:hint="eastAsia"/>
                <w:color w:val="000000"/>
                <w:sz w:val="20"/>
                <w:szCs w:val="20"/>
              </w:rPr>
              <w:t>分钟</w:t>
            </w:r>
            <w:r>
              <w:rPr>
                <w:rFonts w:asciiTheme="minorEastAsia" w:hAnsiTheme="minorEastAsia" w:hint="eastAsia"/>
                <w:color w:val="000000"/>
                <w:sz w:val="20"/>
                <w:szCs w:val="20"/>
              </w:rPr>
              <w:t>行情信息</w:t>
            </w:r>
          </w:p>
        </w:tc>
        <w:tc>
          <w:tcPr>
            <w:tcW w:w="618" w:type="dxa"/>
            <w:shd w:val="clear" w:color="auto" w:fill="auto"/>
            <w:noWrap/>
          </w:tcPr>
          <w:p w14:paraId="50247E5D" w14:textId="77777777" w:rsidR="00AB4443" w:rsidRDefault="00AB4443" w:rsidP="00310394">
            <w:pPr>
              <w:spacing w:line="240" w:lineRule="auto"/>
              <w:ind w:firstLineChars="0" w:firstLine="0"/>
            </w:pPr>
          </w:p>
        </w:tc>
        <w:tc>
          <w:tcPr>
            <w:tcW w:w="618" w:type="dxa"/>
            <w:shd w:val="clear" w:color="auto" w:fill="auto"/>
            <w:noWrap/>
            <w:vAlign w:val="center"/>
          </w:tcPr>
          <w:p w14:paraId="23108C8E" w14:textId="77777777"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p>
        </w:tc>
        <w:tc>
          <w:tcPr>
            <w:tcW w:w="2407" w:type="dxa"/>
            <w:shd w:val="clear" w:color="auto" w:fill="auto"/>
            <w:noWrap/>
            <w:vAlign w:val="center"/>
          </w:tcPr>
          <w:p w14:paraId="4CECE419" w14:textId="77777777"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p>
        </w:tc>
      </w:tr>
      <w:tr w:rsidR="00AB4443" w:rsidRPr="00D84A76" w14:paraId="44D03C1A" w14:textId="77777777" w:rsidTr="00310394">
        <w:trPr>
          <w:trHeight w:val="270"/>
        </w:trPr>
        <w:tc>
          <w:tcPr>
            <w:tcW w:w="653" w:type="dxa"/>
          </w:tcPr>
          <w:p w14:paraId="4F5C3169" w14:textId="77777777"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1EE07232" w14:textId="77777777"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I10</w:t>
            </w:r>
          </w:p>
        </w:tc>
        <w:tc>
          <w:tcPr>
            <w:tcW w:w="2231" w:type="dxa"/>
            <w:shd w:val="clear" w:color="auto" w:fill="auto"/>
            <w:noWrap/>
            <w:vAlign w:val="center"/>
          </w:tcPr>
          <w:p w14:paraId="2389B4F8" w14:textId="77777777"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instID</w:t>
            </w:r>
          </w:p>
        </w:tc>
        <w:tc>
          <w:tcPr>
            <w:tcW w:w="2216" w:type="dxa"/>
            <w:shd w:val="clear" w:color="auto" w:fill="auto"/>
            <w:noWrap/>
            <w:vAlign w:val="center"/>
          </w:tcPr>
          <w:p w14:paraId="74F04889" w14:textId="77777777"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合约代码</w:t>
            </w:r>
          </w:p>
        </w:tc>
        <w:tc>
          <w:tcPr>
            <w:tcW w:w="618" w:type="dxa"/>
            <w:shd w:val="clear" w:color="auto" w:fill="auto"/>
            <w:noWrap/>
          </w:tcPr>
          <w:p w14:paraId="411BA3AF" w14:textId="77777777" w:rsidR="00AB4443" w:rsidRDefault="00AB4443"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14:paraId="5C634A69" w14:textId="77777777" w:rsidR="00AB4443" w:rsidRPr="009A7BFE"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14:paraId="682A962D" w14:textId="77777777" w:rsidR="00AB4443" w:rsidRPr="008812E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14:paraId="5FBDF0D5" w14:textId="77777777" w:rsidTr="00310394">
        <w:trPr>
          <w:trHeight w:val="270"/>
        </w:trPr>
        <w:tc>
          <w:tcPr>
            <w:tcW w:w="653" w:type="dxa"/>
          </w:tcPr>
          <w:p w14:paraId="039E7FAD"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7294B53C"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Q15</w:t>
            </w:r>
          </w:p>
        </w:tc>
        <w:tc>
          <w:tcPr>
            <w:tcW w:w="2231" w:type="dxa"/>
            <w:shd w:val="clear" w:color="auto" w:fill="auto"/>
            <w:noWrap/>
            <w:vAlign w:val="center"/>
          </w:tcPr>
          <w:p w14:paraId="4DF9B123"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openPrice</w:t>
            </w:r>
          </w:p>
        </w:tc>
        <w:tc>
          <w:tcPr>
            <w:tcW w:w="2216" w:type="dxa"/>
            <w:shd w:val="clear" w:color="auto" w:fill="auto"/>
            <w:noWrap/>
            <w:vAlign w:val="center"/>
          </w:tcPr>
          <w:p w14:paraId="7F0D6CBE"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开盘价</w:t>
            </w:r>
          </w:p>
        </w:tc>
        <w:tc>
          <w:tcPr>
            <w:tcW w:w="618" w:type="dxa"/>
            <w:shd w:val="clear" w:color="auto" w:fill="auto"/>
            <w:noWrap/>
          </w:tcPr>
          <w:p w14:paraId="4111BDD8" w14:textId="77777777"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14:paraId="60ACD505"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14:paraId="6174FA94"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14:paraId="406CAC3B" w14:textId="77777777" w:rsidTr="00310394">
        <w:trPr>
          <w:trHeight w:val="270"/>
        </w:trPr>
        <w:tc>
          <w:tcPr>
            <w:tcW w:w="653" w:type="dxa"/>
          </w:tcPr>
          <w:p w14:paraId="14CCF8E4"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167510AE"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Q16</w:t>
            </w:r>
          </w:p>
        </w:tc>
        <w:tc>
          <w:tcPr>
            <w:tcW w:w="2231" w:type="dxa"/>
            <w:shd w:val="clear" w:color="auto" w:fill="auto"/>
            <w:noWrap/>
            <w:vAlign w:val="center"/>
          </w:tcPr>
          <w:p w14:paraId="240DB27D"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highPrice</w:t>
            </w:r>
          </w:p>
        </w:tc>
        <w:tc>
          <w:tcPr>
            <w:tcW w:w="2216" w:type="dxa"/>
            <w:shd w:val="clear" w:color="auto" w:fill="auto"/>
            <w:noWrap/>
            <w:vAlign w:val="center"/>
          </w:tcPr>
          <w:p w14:paraId="3C851FA1"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最高价</w:t>
            </w:r>
          </w:p>
        </w:tc>
        <w:tc>
          <w:tcPr>
            <w:tcW w:w="618" w:type="dxa"/>
            <w:shd w:val="clear" w:color="auto" w:fill="auto"/>
            <w:noWrap/>
          </w:tcPr>
          <w:p w14:paraId="5A1B427F" w14:textId="77777777"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14:paraId="62D2E843"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14:paraId="50254248"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14:paraId="7B42D761" w14:textId="77777777" w:rsidTr="00310394">
        <w:trPr>
          <w:trHeight w:val="270"/>
        </w:trPr>
        <w:tc>
          <w:tcPr>
            <w:tcW w:w="653" w:type="dxa"/>
          </w:tcPr>
          <w:p w14:paraId="241838BD"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50457450"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Q17</w:t>
            </w:r>
          </w:p>
        </w:tc>
        <w:tc>
          <w:tcPr>
            <w:tcW w:w="2231" w:type="dxa"/>
            <w:shd w:val="clear" w:color="auto" w:fill="auto"/>
            <w:noWrap/>
            <w:vAlign w:val="center"/>
          </w:tcPr>
          <w:p w14:paraId="138C101C"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lowPrice</w:t>
            </w:r>
          </w:p>
        </w:tc>
        <w:tc>
          <w:tcPr>
            <w:tcW w:w="2216" w:type="dxa"/>
            <w:shd w:val="clear" w:color="auto" w:fill="auto"/>
            <w:noWrap/>
            <w:vAlign w:val="center"/>
          </w:tcPr>
          <w:p w14:paraId="7F52BCFD"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最低价</w:t>
            </w:r>
          </w:p>
        </w:tc>
        <w:tc>
          <w:tcPr>
            <w:tcW w:w="618" w:type="dxa"/>
            <w:shd w:val="clear" w:color="auto" w:fill="auto"/>
            <w:noWrap/>
          </w:tcPr>
          <w:p w14:paraId="2429264E" w14:textId="77777777"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14:paraId="59AF437E"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14:paraId="33BD2BB7"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14:paraId="5BE986CD" w14:textId="77777777" w:rsidTr="00310394">
        <w:trPr>
          <w:trHeight w:val="270"/>
        </w:trPr>
        <w:tc>
          <w:tcPr>
            <w:tcW w:w="653" w:type="dxa"/>
          </w:tcPr>
          <w:p w14:paraId="4E4DA484"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13AD3499"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Q19</w:t>
            </w:r>
          </w:p>
        </w:tc>
        <w:tc>
          <w:tcPr>
            <w:tcW w:w="2231" w:type="dxa"/>
            <w:shd w:val="clear" w:color="auto" w:fill="auto"/>
            <w:noWrap/>
            <w:vAlign w:val="center"/>
          </w:tcPr>
          <w:p w14:paraId="76C7807C"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closePrice</w:t>
            </w:r>
          </w:p>
        </w:tc>
        <w:tc>
          <w:tcPr>
            <w:tcW w:w="2216" w:type="dxa"/>
            <w:shd w:val="clear" w:color="auto" w:fill="auto"/>
            <w:noWrap/>
            <w:vAlign w:val="center"/>
          </w:tcPr>
          <w:p w14:paraId="5E990A02"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收盘价</w:t>
            </w:r>
          </w:p>
        </w:tc>
        <w:tc>
          <w:tcPr>
            <w:tcW w:w="618" w:type="dxa"/>
            <w:shd w:val="clear" w:color="auto" w:fill="auto"/>
            <w:noWrap/>
          </w:tcPr>
          <w:p w14:paraId="3021DD66" w14:textId="77777777"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14:paraId="1E375066"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14:paraId="4B141153"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14:paraId="73C808D2" w14:textId="77777777" w:rsidTr="00310394">
        <w:trPr>
          <w:trHeight w:val="270"/>
        </w:trPr>
        <w:tc>
          <w:tcPr>
            <w:tcW w:w="653" w:type="dxa"/>
          </w:tcPr>
          <w:p w14:paraId="28E544A9"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7E87C73B"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O64</w:t>
            </w:r>
          </w:p>
        </w:tc>
        <w:tc>
          <w:tcPr>
            <w:tcW w:w="2231" w:type="dxa"/>
            <w:shd w:val="clear" w:color="auto" w:fill="auto"/>
            <w:noWrap/>
            <w:vAlign w:val="center"/>
          </w:tcPr>
          <w:p w14:paraId="39F31958"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tradeVolume</w:t>
            </w:r>
          </w:p>
        </w:tc>
        <w:tc>
          <w:tcPr>
            <w:tcW w:w="2216" w:type="dxa"/>
            <w:shd w:val="clear" w:color="auto" w:fill="auto"/>
            <w:noWrap/>
            <w:vAlign w:val="center"/>
          </w:tcPr>
          <w:p w14:paraId="3E202900"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成交数量</w:t>
            </w:r>
          </w:p>
        </w:tc>
        <w:tc>
          <w:tcPr>
            <w:tcW w:w="618" w:type="dxa"/>
            <w:shd w:val="clear" w:color="auto" w:fill="auto"/>
            <w:noWrap/>
          </w:tcPr>
          <w:p w14:paraId="72D1AB48" w14:textId="77777777"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14:paraId="70A4D187"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14:paraId="7E07294A"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14:paraId="3D00C4D7" w14:textId="77777777" w:rsidTr="00310394">
        <w:trPr>
          <w:trHeight w:val="270"/>
        </w:trPr>
        <w:tc>
          <w:tcPr>
            <w:tcW w:w="653" w:type="dxa"/>
          </w:tcPr>
          <w:p w14:paraId="5C0753C1"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2024E982"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Q27</w:t>
            </w:r>
          </w:p>
        </w:tc>
        <w:tc>
          <w:tcPr>
            <w:tcW w:w="2231" w:type="dxa"/>
            <w:shd w:val="clear" w:color="auto" w:fill="auto"/>
            <w:noWrap/>
            <w:vAlign w:val="center"/>
          </w:tcPr>
          <w:p w14:paraId="431EE443"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Posi</w:t>
            </w:r>
          </w:p>
        </w:tc>
        <w:tc>
          <w:tcPr>
            <w:tcW w:w="2216" w:type="dxa"/>
            <w:shd w:val="clear" w:color="auto" w:fill="auto"/>
            <w:noWrap/>
            <w:vAlign w:val="center"/>
          </w:tcPr>
          <w:p w14:paraId="1327B57C"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持仓量</w:t>
            </w:r>
          </w:p>
        </w:tc>
        <w:tc>
          <w:tcPr>
            <w:tcW w:w="618" w:type="dxa"/>
            <w:shd w:val="clear" w:color="auto" w:fill="auto"/>
            <w:noWrap/>
          </w:tcPr>
          <w:p w14:paraId="756A1309" w14:textId="77777777"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14:paraId="01693AEE"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14:paraId="3D067D46"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查询结果不为空且查询</w:t>
            </w:r>
            <w:r w:rsidRPr="00EA7AAD">
              <w:rPr>
                <w:rFonts w:asciiTheme="minorEastAsia" w:hAnsiTheme="minorEastAsia" w:cs="宋体" w:hint="eastAsia"/>
                <w:color w:val="000000"/>
                <w:kern w:val="0"/>
                <w:sz w:val="20"/>
                <w:szCs w:val="20"/>
              </w:rPr>
              <w:lastRenderedPageBreak/>
              <w:t>延期、即期行情时必填</w:t>
            </w:r>
          </w:p>
        </w:tc>
      </w:tr>
      <w:tr w:rsidR="00A33115" w:rsidRPr="00D84A76" w14:paraId="4B3C02B9" w14:textId="77777777" w:rsidTr="00310394">
        <w:trPr>
          <w:trHeight w:val="270"/>
        </w:trPr>
        <w:tc>
          <w:tcPr>
            <w:tcW w:w="653" w:type="dxa"/>
          </w:tcPr>
          <w:p w14:paraId="618C4C50"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lastRenderedPageBreak/>
              <w:t>→</w:t>
            </w:r>
          </w:p>
        </w:tc>
        <w:tc>
          <w:tcPr>
            <w:tcW w:w="618" w:type="dxa"/>
            <w:shd w:val="clear" w:color="auto" w:fill="auto"/>
            <w:noWrap/>
            <w:vAlign w:val="center"/>
          </w:tcPr>
          <w:p w14:paraId="5E587B97"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Q11</w:t>
            </w:r>
          </w:p>
        </w:tc>
        <w:tc>
          <w:tcPr>
            <w:tcW w:w="2231" w:type="dxa"/>
            <w:shd w:val="clear" w:color="auto" w:fill="auto"/>
            <w:noWrap/>
            <w:vAlign w:val="center"/>
          </w:tcPr>
          <w:p w14:paraId="038A4A98"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quoteDate</w:t>
            </w:r>
          </w:p>
        </w:tc>
        <w:tc>
          <w:tcPr>
            <w:tcW w:w="2216" w:type="dxa"/>
            <w:shd w:val="clear" w:color="auto" w:fill="auto"/>
            <w:noWrap/>
            <w:vAlign w:val="center"/>
          </w:tcPr>
          <w:p w14:paraId="6B5C4A8F"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行情日期</w:t>
            </w:r>
          </w:p>
        </w:tc>
        <w:tc>
          <w:tcPr>
            <w:tcW w:w="618" w:type="dxa"/>
            <w:shd w:val="clear" w:color="auto" w:fill="auto"/>
            <w:noWrap/>
          </w:tcPr>
          <w:p w14:paraId="4EA549A2" w14:textId="77777777"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14:paraId="3606A518"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14:paraId="37F84A02"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14:paraId="03217B64" w14:textId="77777777" w:rsidTr="00310394">
        <w:trPr>
          <w:trHeight w:val="270"/>
        </w:trPr>
        <w:tc>
          <w:tcPr>
            <w:tcW w:w="653" w:type="dxa"/>
          </w:tcPr>
          <w:p w14:paraId="58413E6F"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14:paraId="5A051040"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Q12</w:t>
            </w:r>
          </w:p>
        </w:tc>
        <w:tc>
          <w:tcPr>
            <w:tcW w:w="2231" w:type="dxa"/>
            <w:shd w:val="clear" w:color="auto" w:fill="auto"/>
            <w:noWrap/>
            <w:vAlign w:val="center"/>
          </w:tcPr>
          <w:p w14:paraId="0F4D3E9F"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quoteTime</w:t>
            </w:r>
          </w:p>
        </w:tc>
        <w:tc>
          <w:tcPr>
            <w:tcW w:w="2216" w:type="dxa"/>
            <w:shd w:val="clear" w:color="auto" w:fill="auto"/>
            <w:noWrap/>
            <w:vAlign w:val="center"/>
          </w:tcPr>
          <w:p w14:paraId="2168054C" w14:textId="77777777"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行情时间</w:t>
            </w:r>
          </w:p>
        </w:tc>
        <w:tc>
          <w:tcPr>
            <w:tcW w:w="618" w:type="dxa"/>
            <w:shd w:val="clear" w:color="auto" w:fill="auto"/>
            <w:noWrap/>
          </w:tcPr>
          <w:p w14:paraId="2E9FFC8B" w14:textId="77777777"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14:paraId="4AA8225C" w14:textId="77777777"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14:paraId="2F3AF04D" w14:textId="77777777"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14:paraId="5F97A84C" w14:textId="77777777" w:rsidTr="00310394">
        <w:trPr>
          <w:trHeight w:val="270"/>
        </w:trPr>
        <w:tc>
          <w:tcPr>
            <w:tcW w:w="653" w:type="dxa"/>
          </w:tcPr>
          <w:p w14:paraId="36874E65"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tcPr>
          <w:p w14:paraId="7FD752D4"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X39</w:t>
            </w:r>
          </w:p>
        </w:tc>
        <w:tc>
          <w:tcPr>
            <w:tcW w:w="2231" w:type="dxa"/>
            <w:shd w:val="clear" w:color="auto" w:fill="auto"/>
            <w:noWrap/>
            <w:vAlign w:val="center"/>
          </w:tcPr>
          <w:p w14:paraId="02919391"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rspCode</w:t>
            </w:r>
          </w:p>
        </w:tc>
        <w:tc>
          <w:tcPr>
            <w:tcW w:w="2216" w:type="dxa"/>
            <w:shd w:val="clear" w:color="auto" w:fill="auto"/>
            <w:noWrap/>
            <w:vAlign w:val="center"/>
          </w:tcPr>
          <w:p w14:paraId="25D6E197"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响应代码</w:t>
            </w:r>
          </w:p>
        </w:tc>
        <w:tc>
          <w:tcPr>
            <w:tcW w:w="618" w:type="dxa"/>
            <w:shd w:val="clear" w:color="auto" w:fill="auto"/>
            <w:noWrap/>
            <w:vAlign w:val="center"/>
          </w:tcPr>
          <w:p w14:paraId="3F993560"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w:t>
            </w:r>
          </w:p>
        </w:tc>
        <w:tc>
          <w:tcPr>
            <w:tcW w:w="618" w:type="dxa"/>
            <w:shd w:val="clear" w:color="auto" w:fill="auto"/>
            <w:noWrap/>
            <w:vAlign w:val="center"/>
          </w:tcPr>
          <w:p w14:paraId="73A17458"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M</w:t>
            </w:r>
          </w:p>
        </w:tc>
        <w:tc>
          <w:tcPr>
            <w:tcW w:w="2407" w:type="dxa"/>
            <w:shd w:val="clear" w:color="auto" w:fill="auto"/>
            <w:noWrap/>
            <w:vAlign w:val="center"/>
          </w:tcPr>
          <w:p w14:paraId="13F95752"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p>
        </w:tc>
      </w:tr>
      <w:tr w:rsidR="00A33115" w:rsidRPr="00D84A76" w14:paraId="0B6B8E8A" w14:textId="77777777" w:rsidTr="00310394">
        <w:trPr>
          <w:trHeight w:val="270"/>
        </w:trPr>
        <w:tc>
          <w:tcPr>
            <w:tcW w:w="653" w:type="dxa"/>
          </w:tcPr>
          <w:p w14:paraId="58205EB3" w14:textId="77777777"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tcPr>
          <w:p w14:paraId="6CDDD2DD"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X40</w:t>
            </w:r>
          </w:p>
        </w:tc>
        <w:tc>
          <w:tcPr>
            <w:tcW w:w="2231" w:type="dxa"/>
            <w:shd w:val="clear" w:color="auto" w:fill="auto"/>
            <w:noWrap/>
            <w:vAlign w:val="center"/>
          </w:tcPr>
          <w:p w14:paraId="14EF6053"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rspMsg</w:t>
            </w:r>
          </w:p>
        </w:tc>
        <w:tc>
          <w:tcPr>
            <w:tcW w:w="2216" w:type="dxa"/>
            <w:shd w:val="clear" w:color="auto" w:fill="auto"/>
            <w:noWrap/>
            <w:vAlign w:val="center"/>
          </w:tcPr>
          <w:p w14:paraId="3E4F0354"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响应消息</w:t>
            </w:r>
          </w:p>
        </w:tc>
        <w:tc>
          <w:tcPr>
            <w:tcW w:w="618" w:type="dxa"/>
            <w:shd w:val="clear" w:color="auto" w:fill="auto"/>
            <w:noWrap/>
            <w:vAlign w:val="center"/>
          </w:tcPr>
          <w:p w14:paraId="783F89AD"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w:t>
            </w:r>
          </w:p>
        </w:tc>
        <w:tc>
          <w:tcPr>
            <w:tcW w:w="618" w:type="dxa"/>
            <w:shd w:val="clear" w:color="auto" w:fill="auto"/>
            <w:noWrap/>
            <w:vAlign w:val="center"/>
          </w:tcPr>
          <w:p w14:paraId="38919BB9"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M</w:t>
            </w:r>
          </w:p>
        </w:tc>
        <w:tc>
          <w:tcPr>
            <w:tcW w:w="2407" w:type="dxa"/>
            <w:shd w:val="clear" w:color="auto" w:fill="auto"/>
            <w:noWrap/>
            <w:vAlign w:val="center"/>
          </w:tcPr>
          <w:p w14:paraId="450FD502" w14:textId="77777777"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p>
        </w:tc>
      </w:tr>
    </w:tbl>
    <w:p w14:paraId="3847EB52" w14:textId="77777777" w:rsidR="00866BA4" w:rsidRDefault="00866BA4" w:rsidP="00866BA4">
      <w:pPr>
        <w:ind w:firstLine="480"/>
      </w:pPr>
    </w:p>
    <w:p w14:paraId="3A1B828E" w14:textId="77777777" w:rsidR="006F23C1" w:rsidRDefault="006F23C1" w:rsidP="006F23C1">
      <w:pPr>
        <w:pStyle w:val="3"/>
        <w:numPr>
          <w:ilvl w:val="2"/>
          <w:numId w:val="4"/>
        </w:numPr>
        <w:ind w:left="0" w:firstLineChars="0" w:firstLine="0"/>
      </w:pPr>
      <w:bookmarkStart w:id="506" w:name="_Toc462670486"/>
      <w:r>
        <w:rPr>
          <w:rFonts w:hint="eastAsia"/>
        </w:rPr>
        <w:t>交割行情</w:t>
      </w:r>
      <w:bookmarkEnd w:id="506"/>
    </w:p>
    <w:p w14:paraId="4C6C4C4A" w14:textId="77777777" w:rsidR="006F23C1" w:rsidRDefault="00C80D47" w:rsidP="006F23C1">
      <w:pPr>
        <w:pStyle w:val="4"/>
        <w:numPr>
          <w:ilvl w:val="3"/>
          <w:numId w:val="4"/>
        </w:numPr>
        <w:ind w:left="0" w:firstLineChars="0" w:firstLine="0"/>
      </w:pPr>
      <w:r>
        <w:rPr>
          <w:rFonts w:hint="eastAsia"/>
        </w:rPr>
        <w:t>交割</w:t>
      </w:r>
      <w:r w:rsidR="006F23C1">
        <w:rPr>
          <w:rFonts w:hint="eastAsia"/>
        </w:rPr>
        <w:t>实时行情</w:t>
      </w:r>
    </w:p>
    <w:p w14:paraId="71B79064" w14:textId="77777777" w:rsidR="00315461" w:rsidRDefault="00315461" w:rsidP="008D1002">
      <w:pPr>
        <w:ind w:firstLine="482"/>
      </w:pPr>
      <w:r w:rsidRPr="00BF29CF">
        <w:rPr>
          <w:rFonts w:hint="eastAsia"/>
          <w:b/>
        </w:rPr>
        <w:t>功能</w:t>
      </w:r>
      <w:r>
        <w:rPr>
          <w:rFonts w:hint="eastAsia"/>
        </w:rPr>
        <w:t>：交割实时行情用于交易所按照一定频率（</w:t>
      </w:r>
      <w:r w:rsidR="002E68DC">
        <w:rPr>
          <w:rFonts w:hint="eastAsia"/>
        </w:rPr>
        <w:t>2.5</w:t>
      </w:r>
      <w:r w:rsidR="002E68DC">
        <w:rPr>
          <w:rFonts w:hint="eastAsia"/>
        </w:rPr>
        <w:t>代设置为</w:t>
      </w:r>
      <w:r>
        <w:rPr>
          <w:rFonts w:hint="eastAsia"/>
        </w:rPr>
        <w:t>2s</w:t>
      </w:r>
      <w:r>
        <w:rPr>
          <w:rFonts w:hint="eastAsia"/>
        </w:rPr>
        <w:t>）对外推送延期市场交收和中立仓申报的行情信息。</w:t>
      </w:r>
    </w:p>
    <w:p w14:paraId="2A2B408B" w14:textId="77777777" w:rsidR="00315461" w:rsidRPr="00315461" w:rsidRDefault="00315461" w:rsidP="00315461">
      <w:pPr>
        <w:ind w:firstLine="480"/>
      </w:pPr>
      <w:r>
        <w:rPr>
          <w:rFonts w:hint="eastAsia"/>
        </w:rPr>
        <w:t>消息体格式如下：</w:t>
      </w:r>
    </w:p>
    <w:tbl>
      <w:tblPr>
        <w:tblW w:w="8653" w:type="dxa"/>
        <w:tblInd w:w="103" w:type="dxa"/>
        <w:tblLayout w:type="fixed"/>
        <w:tblLook w:val="04A0" w:firstRow="1" w:lastRow="0" w:firstColumn="1" w:lastColumn="0" w:noHBand="0" w:noVBand="1"/>
      </w:tblPr>
      <w:tblGrid>
        <w:gridCol w:w="798"/>
        <w:gridCol w:w="798"/>
        <w:gridCol w:w="2095"/>
        <w:gridCol w:w="2087"/>
        <w:gridCol w:w="793"/>
        <w:gridCol w:w="2082"/>
      </w:tblGrid>
      <w:tr w:rsidR="000B03F5" w:rsidRPr="00F12D4B" w14:paraId="4966F8E4" w14:textId="77777777" w:rsidTr="00D34CD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5857E3D8" w14:textId="77777777"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ECCBD05" w14:textId="77777777"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sidRPr="00F12D4B">
              <w:rPr>
                <w:rFonts w:ascii="宋体" w:eastAsia="宋体" w:hAnsi="宋体" w:cs="宋体" w:hint="eastAsia"/>
                <w:b/>
                <w:bCs/>
                <w:color w:val="000000"/>
                <w:kern w:val="0"/>
                <w:sz w:val="20"/>
                <w:szCs w:val="20"/>
              </w:rPr>
              <w:t>域号</w:t>
            </w:r>
          </w:p>
        </w:tc>
        <w:tc>
          <w:tcPr>
            <w:tcW w:w="2095" w:type="dxa"/>
            <w:tcBorders>
              <w:top w:val="single" w:sz="4" w:space="0" w:color="auto"/>
              <w:left w:val="nil"/>
              <w:bottom w:val="single" w:sz="4" w:space="0" w:color="auto"/>
              <w:right w:val="single" w:sz="4" w:space="0" w:color="auto"/>
            </w:tcBorders>
            <w:shd w:val="clear" w:color="000000" w:fill="D9D9D9"/>
            <w:noWrap/>
            <w:vAlign w:val="center"/>
            <w:hideMark/>
          </w:tcPr>
          <w:p w14:paraId="4F7C43B4" w14:textId="77777777"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sidRPr="00F12D4B">
              <w:rPr>
                <w:rFonts w:ascii="宋体" w:eastAsia="宋体" w:hAnsi="宋体" w:cs="宋体" w:hint="eastAsia"/>
                <w:b/>
                <w:bCs/>
                <w:color w:val="000000"/>
                <w:kern w:val="0"/>
                <w:sz w:val="20"/>
                <w:szCs w:val="20"/>
              </w:rPr>
              <w:t>域名</w:t>
            </w:r>
          </w:p>
        </w:tc>
        <w:tc>
          <w:tcPr>
            <w:tcW w:w="2087" w:type="dxa"/>
            <w:tcBorders>
              <w:top w:val="single" w:sz="4" w:space="0" w:color="auto"/>
              <w:left w:val="nil"/>
              <w:bottom w:val="single" w:sz="4" w:space="0" w:color="auto"/>
              <w:right w:val="single" w:sz="4" w:space="0" w:color="auto"/>
            </w:tcBorders>
            <w:shd w:val="clear" w:color="000000" w:fill="D9D9D9"/>
            <w:noWrap/>
            <w:vAlign w:val="center"/>
            <w:hideMark/>
          </w:tcPr>
          <w:p w14:paraId="6D3E36E4" w14:textId="77777777"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3" w:type="dxa"/>
            <w:tcBorders>
              <w:top w:val="single" w:sz="4" w:space="0" w:color="auto"/>
              <w:left w:val="nil"/>
              <w:bottom w:val="single" w:sz="4" w:space="0" w:color="auto"/>
              <w:right w:val="single" w:sz="4" w:space="0" w:color="auto"/>
            </w:tcBorders>
            <w:shd w:val="clear" w:color="000000" w:fill="D9D9D9"/>
            <w:noWrap/>
            <w:vAlign w:val="center"/>
            <w:hideMark/>
          </w:tcPr>
          <w:p w14:paraId="06CCB541" w14:textId="77777777"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sidRPr="00F12D4B">
              <w:rPr>
                <w:rFonts w:ascii="宋体" w:eastAsia="宋体" w:hAnsi="宋体" w:cs="宋体" w:hint="eastAsia"/>
                <w:b/>
                <w:bCs/>
                <w:color w:val="000000"/>
                <w:kern w:val="0"/>
                <w:sz w:val="20"/>
                <w:szCs w:val="20"/>
              </w:rPr>
              <w:t>回报</w:t>
            </w:r>
          </w:p>
        </w:tc>
        <w:tc>
          <w:tcPr>
            <w:tcW w:w="2082" w:type="dxa"/>
            <w:tcBorders>
              <w:top w:val="single" w:sz="4" w:space="0" w:color="auto"/>
              <w:left w:val="nil"/>
              <w:bottom w:val="single" w:sz="4" w:space="0" w:color="auto"/>
              <w:right w:val="single" w:sz="4" w:space="0" w:color="auto"/>
            </w:tcBorders>
            <w:shd w:val="clear" w:color="000000" w:fill="D9D9D9"/>
          </w:tcPr>
          <w:p w14:paraId="76522BCB" w14:textId="77777777"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说明</w:t>
            </w:r>
          </w:p>
        </w:tc>
      </w:tr>
      <w:tr w:rsidR="000B03F5" w:rsidRPr="00F12D4B" w14:paraId="5CAFA60D" w14:textId="77777777" w:rsidTr="00D34CDD">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0E671D45" w14:textId="77777777"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sidRPr="00EA7AAD">
              <w:rPr>
                <w:rFonts w:asciiTheme="minorEastAsia" w:hAnsiTheme="minorEastAsia"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tcPr>
          <w:p w14:paraId="24DA9CC3" w14:textId="77777777" w:rsidR="000B03F5" w:rsidRPr="00F12D4B" w:rsidRDefault="00D34CDD" w:rsidP="00F12D4B">
            <w:pPr>
              <w:widowControl/>
              <w:spacing w:line="240" w:lineRule="auto"/>
              <w:ind w:firstLineChars="0" w:firstLine="0"/>
              <w:jc w:val="left"/>
              <w:rPr>
                <w:rFonts w:ascii="宋体" w:eastAsia="宋体" w:hAnsi="宋体" w:cs="宋体"/>
                <w:b/>
                <w:bCs/>
                <w:color w:val="000000"/>
                <w:kern w:val="0"/>
                <w:sz w:val="20"/>
                <w:szCs w:val="20"/>
              </w:rPr>
            </w:pPr>
            <w:r>
              <w:rPr>
                <w:rFonts w:asciiTheme="minorEastAsia" w:hAnsiTheme="minorEastAsia" w:hint="eastAsia"/>
                <w:color w:val="000000"/>
                <w:sz w:val="20"/>
                <w:szCs w:val="20"/>
              </w:rPr>
              <w:t>Q69</w:t>
            </w:r>
          </w:p>
        </w:tc>
        <w:tc>
          <w:tcPr>
            <w:tcW w:w="2095" w:type="dxa"/>
            <w:tcBorders>
              <w:top w:val="single" w:sz="4" w:space="0" w:color="auto"/>
              <w:left w:val="nil"/>
              <w:bottom w:val="single" w:sz="4" w:space="0" w:color="auto"/>
              <w:right w:val="single" w:sz="4" w:space="0" w:color="auto"/>
            </w:tcBorders>
            <w:shd w:val="clear" w:color="000000" w:fill="D9D9D9"/>
            <w:noWrap/>
            <w:vAlign w:val="center"/>
          </w:tcPr>
          <w:p w14:paraId="71BC9D42" w14:textId="77777777" w:rsidR="000B03F5" w:rsidRPr="00F12D4B" w:rsidRDefault="000B03F5" w:rsidP="00D34CDD">
            <w:pPr>
              <w:widowControl/>
              <w:spacing w:line="240" w:lineRule="auto"/>
              <w:ind w:firstLineChars="0" w:firstLine="0"/>
              <w:jc w:val="left"/>
              <w:rPr>
                <w:rFonts w:ascii="宋体" w:eastAsia="宋体" w:hAnsi="宋体" w:cs="宋体"/>
                <w:b/>
                <w:bCs/>
                <w:color w:val="000000"/>
                <w:kern w:val="0"/>
                <w:sz w:val="20"/>
                <w:szCs w:val="20"/>
              </w:rPr>
            </w:pPr>
            <w:r w:rsidRPr="00EA7AAD">
              <w:rPr>
                <w:rFonts w:asciiTheme="minorEastAsia" w:hAnsiTheme="minorEastAsia" w:hint="eastAsia"/>
                <w:color w:val="000000"/>
                <w:sz w:val="20"/>
                <w:szCs w:val="20"/>
              </w:rPr>
              <w:t>[</w:t>
            </w:r>
            <w:r w:rsidR="00D34CDD" w:rsidRPr="00D34CDD">
              <w:rPr>
                <w:rFonts w:asciiTheme="minorEastAsia" w:hAnsiTheme="minorEastAsia"/>
                <w:color w:val="000000"/>
                <w:sz w:val="20"/>
                <w:szCs w:val="20"/>
              </w:rPr>
              <w:t>deferDeliveryQuotationInfoData]</w:t>
            </w:r>
          </w:p>
        </w:tc>
        <w:tc>
          <w:tcPr>
            <w:tcW w:w="2087" w:type="dxa"/>
            <w:tcBorders>
              <w:top w:val="single" w:sz="4" w:space="0" w:color="auto"/>
              <w:left w:val="nil"/>
              <w:bottom w:val="single" w:sz="4" w:space="0" w:color="auto"/>
              <w:right w:val="single" w:sz="4" w:space="0" w:color="auto"/>
            </w:tcBorders>
            <w:shd w:val="clear" w:color="000000" w:fill="D9D9D9"/>
            <w:noWrap/>
            <w:vAlign w:val="center"/>
          </w:tcPr>
          <w:p w14:paraId="6BE9E48F" w14:textId="77777777" w:rsidR="000B03F5" w:rsidRDefault="00800723" w:rsidP="00F12D4B">
            <w:pPr>
              <w:widowControl/>
              <w:spacing w:line="240" w:lineRule="auto"/>
              <w:ind w:firstLineChars="0" w:firstLine="0"/>
              <w:jc w:val="left"/>
              <w:rPr>
                <w:rFonts w:ascii="宋体" w:eastAsia="宋体" w:hAnsi="宋体" w:cs="宋体"/>
                <w:b/>
                <w:bCs/>
                <w:color w:val="000000"/>
                <w:kern w:val="0"/>
                <w:sz w:val="20"/>
                <w:szCs w:val="20"/>
              </w:rPr>
            </w:pPr>
            <w:r w:rsidRPr="00800723">
              <w:rPr>
                <w:rFonts w:asciiTheme="minorEastAsia" w:hAnsiTheme="minorEastAsia" w:hint="eastAsia"/>
                <w:color w:val="000000"/>
                <w:sz w:val="20"/>
                <w:szCs w:val="20"/>
              </w:rPr>
              <w:t>递延交收行情信息</w:t>
            </w:r>
            <w:r>
              <w:rPr>
                <w:rFonts w:asciiTheme="minorEastAsia" w:hAnsiTheme="minorEastAsia" w:hint="eastAsia"/>
                <w:color w:val="000000"/>
                <w:sz w:val="20"/>
                <w:szCs w:val="20"/>
              </w:rPr>
              <w:t>数据</w:t>
            </w:r>
          </w:p>
        </w:tc>
        <w:tc>
          <w:tcPr>
            <w:tcW w:w="793" w:type="dxa"/>
            <w:tcBorders>
              <w:top w:val="single" w:sz="4" w:space="0" w:color="auto"/>
              <w:left w:val="nil"/>
              <w:bottom w:val="single" w:sz="4" w:space="0" w:color="auto"/>
              <w:right w:val="single" w:sz="4" w:space="0" w:color="auto"/>
            </w:tcBorders>
            <w:shd w:val="clear" w:color="000000" w:fill="D9D9D9"/>
            <w:noWrap/>
            <w:vAlign w:val="center"/>
          </w:tcPr>
          <w:p w14:paraId="06F23E42" w14:textId="77777777"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sidRPr="00F12D4B">
              <w:rPr>
                <w:rFonts w:ascii="宋体" w:eastAsia="宋体" w:hAnsi="宋体" w:cs="宋体" w:hint="eastAsia"/>
                <w:color w:val="000000"/>
                <w:kern w:val="0"/>
                <w:sz w:val="20"/>
                <w:szCs w:val="20"/>
              </w:rPr>
              <w:t>M</w:t>
            </w:r>
          </w:p>
        </w:tc>
        <w:tc>
          <w:tcPr>
            <w:tcW w:w="2082" w:type="dxa"/>
            <w:tcBorders>
              <w:top w:val="single" w:sz="4" w:space="0" w:color="auto"/>
              <w:left w:val="nil"/>
              <w:bottom w:val="single" w:sz="4" w:space="0" w:color="auto"/>
              <w:right w:val="single" w:sz="4" w:space="0" w:color="auto"/>
            </w:tcBorders>
            <w:shd w:val="clear" w:color="000000" w:fill="D9D9D9"/>
            <w:vAlign w:val="center"/>
          </w:tcPr>
          <w:p w14:paraId="164B2AA4" w14:textId="77777777" w:rsidR="000B03F5" w:rsidRDefault="000B03F5" w:rsidP="00F12D4B">
            <w:pPr>
              <w:widowControl/>
              <w:spacing w:line="240" w:lineRule="auto"/>
              <w:ind w:firstLineChars="0" w:firstLine="0"/>
              <w:jc w:val="left"/>
              <w:rPr>
                <w:rFonts w:ascii="宋体" w:eastAsia="宋体" w:hAnsi="宋体" w:cs="宋体"/>
                <w:b/>
                <w:bCs/>
                <w:color w:val="000000"/>
                <w:kern w:val="0"/>
                <w:sz w:val="20"/>
                <w:szCs w:val="20"/>
              </w:rPr>
            </w:pPr>
          </w:p>
        </w:tc>
      </w:tr>
      <w:tr w:rsidR="000B03F5" w:rsidRPr="00F12D4B" w14:paraId="60A076FF" w14:textId="77777777" w:rsidTr="00D34CDD">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59821DB5" w14:textId="77777777"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sidRPr="00EA7AAD">
              <w:rPr>
                <w:rFonts w:asciiTheme="minorEastAsia" w:hAnsiTheme="minorEastAsia"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tcPr>
          <w:p w14:paraId="6FBA928D" w14:textId="77777777"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p>
        </w:tc>
        <w:tc>
          <w:tcPr>
            <w:tcW w:w="2095" w:type="dxa"/>
            <w:tcBorders>
              <w:top w:val="single" w:sz="4" w:space="0" w:color="auto"/>
              <w:left w:val="nil"/>
              <w:bottom w:val="single" w:sz="4" w:space="0" w:color="auto"/>
              <w:right w:val="single" w:sz="4" w:space="0" w:color="auto"/>
            </w:tcBorders>
            <w:shd w:val="clear" w:color="000000" w:fill="D9D9D9"/>
            <w:noWrap/>
            <w:vAlign w:val="center"/>
          </w:tcPr>
          <w:p w14:paraId="63951758" w14:textId="77777777"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p>
        </w:tc>
        <w:tc>
          <w:tcPr>
            <w:tcW w:w="2087" w:type="dxa"/>
            <w:tcBorders>
              <w:top w:val="single" w:sz="4" w:space="0" w:color="auto"/>
              <w:left w:val="nil"/>
              <w:bottom w:val="single" w:sz="4" w:space="0" w:color="auto"/>
              <w:right w:val="single" w:sz="4" w:space="0" w:color="auto"/>
            </w:tcBorders>
            <w:shd w:val="clear" w:color="000000" w:fill="D9D9D9"/>
            <w:noWrap/>
            <w:vAlign w:val="center"/>
          </w:tcPr>
          <w:p w14:paraId="69AD6900" w14:textId="77777777" w:rsidR="000B03F5" w:rsidRDefault="00800723" w:rsidP="00F12D4B">
            <w:pPr>
              <w:widowControl/>
              <w:spacing w:line="240" w:lineRule="auto"/>
              <w:ind w:firstLineChars="0" w:firstLine="0"/>
              <w:jc w:val="left"/>
              <w:rPr>
                <w:rFonts w:ascii="宋体" w:eastAsia="宋体" w:hAnsi="宋体" w:cs="宋体"/>
                <w:b/>
                <w:bCs/>
                <w:color w:val="000000"/>
                <w:kern w:val="0"/>
                <w:sz w:val="20"/>
                <w:szCs w:val="20"/>
              </w:rPr>
            </w:pPr>
            <w:r w:rsidRPr="00800723">
              <w:rPr>
                <w:rFonts w:asciiTheme="minorEastAsia" w:hAnsiTheme="minorEastAsia" w:hint="eastAsia"/>
                <w:color w:val="000000"/>
                <w:sz w:val="20"/>
                <w:szCs w:val="20"/>
              </w:rPr>
              <w:t>递延交收</w:t>
            </w:r>
            <w:r w:rsidR="000B03F5">
              <w:rPr>
                <w:rFonts w:asciiTheme="minorEastAsia" w:hAnsiTheme="minorEastAsia" w:hint="eastAsia"/>
                <w:color w:val="000000"/>
                <w:sz w:val="20"/>
                <w:szCs w:val="20"/>
              </w:rPr>
              <w:t>行情信息</w:t>
            </w:r>
          </w:p>
        </w:tc>
        <w:tc>
          <w:tcPr>
            <w:tcW w:w="793" w:type="dxa"/>
            <w:tcBorders>
              <w:top w:val="single" w:sz="4" w:space="0" w:color="auto"/>
              <w:left w:val="nil"/>
              <w:bottom w:val="single" w:sz="4" w:space="0" w:color="auto"/>
              <w:right w:val="single" w:sz="4" w:space="0" w:color="auto"/>
            </w:tcBorders>
            <w:shd w:val="clear" w:color="000000" w:fill="D9D9D9"/>
            <w:noWrap/>
            <w:vAlign w:val="center"/>
          </w:tcPr>
          <w:p w14:paraId="3CA223A1" w14:textId="77777777"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p>
        </w:tc>
        <w:tc>
          <w:tcPr>
            <w:tcW w:w="2082" w:type="dxa"/>
            <w:tcBorders>
              <w:top w:val="single" w:sz="4" w:space="0" w:color="auto"/>
              <w:left w:val="nil"/>
              <w:bottom w:val="single" w:sz="4" w:space="0" w:color="auto"/>
              <w:right w:val="single" w:sz="4" w:space="0" w:color="auto"/>
            </w:tcBorders>
            <w:shd w:val="clear" w:color="000000" w:fill="D9D9D9"/>
          </w:tcPr>
          <w:p w14:paraId="333DB048" w14:textId="77777777" w:rsidR="000B03F5" w:rsidRDefault="000B03F5" w:rsidP="00F12D4B">
            <w:pPr>
              <w:widowControl/>
              <w:spacing w:line="240" w:lineRule="auto"/>
              <w:ind w:firstLineChars="0" w:firstLine="0"/>
              <w:jc w:val="left"/>
              <w:rPr>
                <w:rFonts w:ascii="宋体" w:eastAsia="宋体" w:hAnsi="宋体" w:cs="宋体"/>
                <w:b/>
                <w:bCs/>
                <w:color w:val="000000"/>
                <w:kern w:val="0"/>
                <w:sz w:val="20"/>
                <w:szCs w:val="20"/>
              </w:rPr>
            </w:pPr>
          </w:p>
        </w:tc>
      </w:tr>
      <w:tr w:rsidR="000B03F5" w:rsidRPr="00F12D4B" w14:paraId="35E1F4CA" w14:textId="77777777" w:rsidTr="00D34CDD">
        <w:trPr>
          <w:trHeight w:val="270"/>
        </w:trPr>
        <w:tc>
          <w:tcPr>
            <w:tcW w:w="798" w:type="dxa"/>
            <w:tcBorders>
              <w:top w:val="nil"/>
              <w:left w:val="single" w:sz="4" w:space="0" w:color="auto"/>
              <w:bottom w:val="single" w:sz="4" w:space="0" w:color="auto"/>
              <w:right w:val="single" w:sz="4" w:space="0" w:color="auto"/>
            </w:tcBorders>
          </w:tcPr>
          <w:p w14:paraId="0702015D"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EA7AAD">
              <w:rPr>
                <w:rFonts w:asciiTheme="minorEastAsia" w:hAnsiTheme="minorEastAsia"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2FAEF66"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I10</w:t>
            </w:r>
          </w:p>
        </w:tc>
        <w:tc>
          <w:tcPr>
            <w:tcW w:w="2095" w:type="dxa"/>
            <w:tcBorders>
              <w:top w:val="nil"/>
              <w:left w:val="nil"/>
              <w:bottom w:val="single" w:sz="4" w:space="0" w:color="auto"/>
              <w:right w:val="single" w:sz="4" w:space="0" w:color="auto"/>
            </w:tcBorders>
            <w:shd w:val="clear" w:color="auto" w:fill="auto"/>
            <w:noWrap/>
            <w:vAlign w:val="center"/>
            <w:hideMark/>
          </w:tcPr>
          <w:p w14:paraId="1FBF191D"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instID</w:t>
            </w:r>
          </w:p>
        </w:tc>
        <w:tc>
          <w:tcPr>
            <w:tcW w:w="2087" w:type="dxa"/>
            <w:tcBorders>
              <w:top w:val="nil"/>
              <w:left w:val="nil"/>
              <w:bottom w:val="single" w:sz="4" w:space="0" w:color="auto"/>
              <w:right w:val="single" w:sz="4" w:space="0" w:color="auto"/>
            </w:tcBorders>
            <w:shd w:val="clear" w:color="auto" w:fill="auto"/>
            <w:noWrap/>
            <w:vAlign w:val="center"/>
            <w:hideMark/>
          </w:tcPr>
          <w:p w14:paraId="01332729"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合约代码</w:t>
            </w:r>
          </w:p>
        </w:tc>
        <w:tc>
          <w:tcPr>
            <w:tcW w:w="793" w:type="dxa"/>
            <w:tcBorders>
              <w:top w:val="nil"/>
              <w:left w:val="nil"/>
              <w:bottom w:val="single" w:sz="4" w:space="0" w:color="auto"/>
              <w:right w:val="single" w:sz="4" w:space="0" w:color="auto"/>
            </w:tcBorders>
            <w:shd w:val="clear" w:color="auto" w:fill="auto"/>
            <w:noWrap/>
            <w:vAlign w:val="center"/>
            <w:hideMark/>
          </w:tcPr>
          <w:p w14:paraId="2271F729"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bookmarkStart w:id="507" w:name="OLE_LINK33"/>
            <w:bookmarkStart w:id="508" w:name="OLE_LINK34"/>
            <w:r w:rsidRPr="00F12D4B">
              <w:rPr>
                <w:rFonts w:ascii="宋体" w:eastAsia="宋体" w:hAnsi="宋体" w:cs="宋体" w:hint="eastAsia"/>
                <w:color w:val="000000"/>
                <w:kern w:val="0"/>
                <w:sz w:val="20"/>
                <w:szCs w:val="20"/>
              </w:rPr>
              <w:t>M</w:t>
            </w:r>
            <w:bookmarkEnd w:id="507"/>
            <w:bookmarkEnd w:id="508"/>
          </w:p>
        </w:tc>
        <w:tc>
          <w:tcPr>
            <w:tcW w:w="2082" w:type="dxa"/>
            <w:tcBorders>
              <w:top w:val="nil"/>
              <w:left w:val="nil"/>
              <w:bottom w:val="single" w:sz="4" w:space="0" w:color="auto"/>
              <w:right w:val="single" w:sz="4" w:space="0" w:color="auto"/>
            </w:tcBorders>
          </w:tcPr>
          <w:p w14:paraId="09239A45"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p>
        </w:tc>
      </w:tr>
      <w:tr w:rsidR="000B03F5" w:rsidRPr="00F12D4B" w14:paraId="16486198" w14:textId="77777777" w:rsidTr="00D34CDD">
        <w:trPr>
          <w:trHeight w:val="270"/>
        </w:trPr>
        <w:tc>
          <w:tcPr>
            <w:tcW w:w="798" w:type="dxa"/>
            <w:tcBorders>
              <w:top w:val="nil"/>
              <w:left w:val="single" w:sz="4" w:space="0" w:color="auto"/>
              <w:bottom w:val="single" w:sz="4" w:space="0" w:color="auto"/>
              <w:right w:val="single" w:sz="4" w:space="0" w:color="auto"/>
            </w:tcBorders>
          </w:tcPr>
          <w:p w14:paraId="3878AF8E" w14:textId="77777777" w:rsidR="000B03F5" w:rsidRDefault="000B03F5" w:rsidP="00F12D4B">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8F3A55E"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T80</w:t>
            </w:r>
          </w:p>
        </w:tc>
        <w:tc>
          <w:tcPr>
            <w:tcW w:w="2095" w:type="dxa"/>
            <w:tcBorders>
              <w:top w:val="nil"/>
              <w:left w:val="nil"/>
              <w:bottom w:val="single" w:sz="4" w:space="0" w:color="auto"/>
              <w:right w:val="single" w:sz="4" w:space="0" w:color="auto"/>
            </w:tcBorders>
            <w:shd w:val="clear" w:color="auto" w:fill="auto"/>
            <w:noWrap/>
            <w:vAlign w:val="center"/>
          </w:tcPr>
          <w:p w14:paraId="061BC545"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seqNo2</w:t>
            </w:r>
          </w:p>
        </w:tc>
        <w:tc>
          <w:tcPr>
            <w:tcW w:w="2087" w:type="dxa"/>
            <w:tcBorders>
              <w:top w:val="nil"/>
              <w:left w:val="nil"/>
              <w:bottom w:val="single" w:sz="4" w:space="0" w:color="auto"/>
              <w:right w:val="single" w:sz="4" w:space="0" w:color="auto"/>
            </w:tcBorders>
            <w:shd w:val="clear" w:color="auto" w:fill="auto"/>
            <w:noWrap/>
            <w:vAlign w:val="center"/>
          </w:tcPr>
          <w:p w14:paraId="726B8B6E"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行情序号</w:t>
            </w:r>
          </w:p>
        </w:tc>
        <w:tc>
          <w:tcPr>
            <w:tcW w:w="793" w:type="dxa"/>
            <w:tcBorders>
              <w:top w:val="nil"/>
              <w:left w:val="nil"/>
              <w:bottom w:val="single" w:sz="4" w:space="0" w:color="auto"/>
              <w:right w:val="single" w:sz="4" w:space="0" w:color="auto"/>
            </w:tcBorders>
            <w:shd w:val="clear" w:color="auto" w:fill="auto"/>
            <w:noWrap/>
            <w:vAlign w:val="center"/>
          </w:tcPr>
          <w:p w14:paraId="22D0F0FA"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A33115">
              <w:rPr>
                <w:rFonts w:asciiTheme="minorEastAsia" w:hAnsiTheme="minorEastAsia" w:cs="宋体" w:hint="eastAsia"/>
                <w:bCs/>
                <w:color w:val="000000"/>
                <w:kern w:val="0"/>
                <w:sz w:val="20"/>
                <w:szCs w:val="20"/>
              </w:rPr>
              <w:t>M</w:t>
            </w:r>
          </w:p>
        </w:tc>
        <w:tc>
          <w:tcPr>
            <w:tcW w:w="2082" w:type="dxa"/>
            <w:tcBorders>
              <w:top w:val="nil"/>
              <w:left w:val="nil"/>
              <w:bottom w:val="single" w:sz="4" w:space="0" w:color="auto"/>
              <w:right w:val="single" w:sz="4" w:space="0" w:color="auto"/>
            </w:tcBorders>
            <w:vAlign w:val="center"/>
          </w:tcPr>
          <w:p w14:paraId="44B95D98"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bCs/>
                <w:color w:val="000000"/>
                <w:kern w:val="0"/>
                <w:sz w:val="20"/>
                <w:szCs w:val="20"/>
              </w:rPr>
              <w:t>行情序号按合约编号，每个合约单独一套编号</w:t>
            </w:r>
          </w:p>
        </w:tc>
      </w:tr>
      <w:tr w:rsidR="000B03F5" w:rsidRPr="00F12D4B" w14:paraId="56A2A59F" w14:textId="77777777" w:rsidTr="00D34CDD">
        <w:trPr>
          <w:trHeight w:val="270"/>
        </w:trPr>
        <w:tc>
          <w:tcPr>
            <w:tcW w:w="798" w:type="dxa"/>
            <w:tcBorders>
              <w:top w:val="nil"/>
              <w:left w:val="single" w:sz="4" w:space="0" w:color="auto"/>
              <w:bottom w:val="single" w:sz="4" w:space="0" w:color="auto"/>
              <w:right w:val="single" w:sz="4" w:space="0" w:color="auto"/>
            </w:tcBorders>
          </w:tcPr>
          <w:p w14:paraId="71D4C1BB"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EA7AAD">
              <w:rPr>
                <w:rFonts w:asciiTheme="minorEastAsia" w:hAnsiTheme="minorEastAsia"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A192803"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Q22</w:t>
            </w:r>
          </w:p>
        </w:tc>
        <w:tc>
          <w:tcPr>
            <w:tcW w:w="2095" w:type="dxa"/>
            <w:tcBorders>
              <w:top w:val="nil"/>
              <w:left w:val="nil"/>
              <w:bottom w:val="single" w:sz="4" w:space="0" w:color="auto"/>
              <w:right w:val="single" w:sz="4" w:space="0" w:color="auto"/>
            </w:tcBorders>
            <w:shd w:val="clear" w:color="auto" w:fill="auto"/>
            <w:noWrap/>
            <w:vAlign w:val="center"/>
            <w:hideMark/>
          </w:tcPr>
          <w:p w14:paraId="02209EFC"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bidLot</w:t>
            </w:r>
          </w:p>
        </w:tc>
        <w:tc>
          <w:tcPr>
            <w:tcW w:w="2087" w:type="dxa"/>
            <w:tcBorders>
              <w:top w:val="nil"/>
              <w:left w:val="nil"/>
              <w:bottom w:val="single" w:sz="4" w:space="0" w:color="auto"/>
              <w:right w:val="single" w:sz="4" w:space="0" w:color="auto"/>
            </w:tcBorders>
            <w:shd w:val="clear" w:color="auto" w:fill="auto"/>
            <w:noWrap/>
            <w:vAlign w:val="center"/>
            <w:hideMark/>
          </w:tcPr>
          <w:p w14:paraId="387FDD40"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买量</w:t>
            </w:r>
          </w:p>
        </w:tc>
        <w:tc>
          <w:tcPr>
            <w:tcW w:w="793" w:type="dxa"/>
            <w:tcBorders>
              <w:top w:val="nil"/>
              <w:left w:val="nil"/>
              <w:bottom w:val="single" w:sz="4" w:space="0" w:color="auto"/>
              <w:right w:val="single" w:sz="4" w:space="0" w:color="auto"/>
            </w:tcBorders>
            <w:shd w:val="clear" w:color="auto" w:fill="auto"/>
            <w:noWrap/>
            <w:vAlign w:val="center"/>
            <w:hideMark/>
          </w:tcPr>
          <w:p w14:paraId="1C57A078"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w:t>
            </w:r>
          </w:p>
        </w:tc>
        <w:tc>
          <w:tcPr>
            <w:tcW w:w="2082" w:type="dxa"/>
            <w:tcBorders>
              <w:top w:val="nil"/>
              <w:left w:val="nil"/>
              <w:bottom w:val="single" w:sz="4" w:space="0" w:color="auto"/>
              <w:right w:val="single" w:sz="4" w:space="0" w:color="auto"/>
            </w:tcBorders>
          </w:tcPr>
          <w:p w14:paraId="68B3D942"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p>
        </w:tc>
      </w:tr>
      <w:tr w:rsidR="000B03F5" w:rsidRPr="00F12D4B" w14:paraId="1A734340" w14:textId="77777777" w:rsidTr="00D34CDD">
        <w:trPr>
          <w:trHeight w:val="270"/>
        </w:trPr>
        <w:tc>
          <w:tcPr>
            <w:tcW w:w="798" w:type="dxa"/>
            <w:tcBorders>
              <w:top w:val="nil"/>
              <w:left w:val="single" w:sz="4" w:space="0" w:color="auto"/>
              <w:bottom w:val="single" w:sz="4" w:space="0" w:color="auto"/>
              <w:right w:val="single" w:sz="4" w:space="0" w:color="auto"/>
            </w:tcBorders>
          </w:tcPr>
          <w:p w14:paraId="38B8AD23"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EA7AAD">
              <w:rPr>
                <w:rFonts w:asciiTheme="minorEastAsia" w:hAnsiTheme="minorEastAsia"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FD6F288"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Q24</w:t>
            </w:r>
          </w:p>
        </w:tc>
        <w:tc>
          <w:tcPr>
            <w:tcW w:w="2095" w:type="dxa"/>
            <w:tcBorders>
              <w:top w:val="nil"/>
              <w:left w:val="nil"/>
              <w:bottom w:val="single" w:sz="4" w:space="0" w:color="auto"/>
              <w:right w:val="single" w:sz="4" w:space="0" w:color="auto"/>
            </w:tcBorders>
            <w:shd w:val="clear" w:color="auto" w:fill="auto"/>
            <w:noWrap/>
            <w:vAlign w:val="center"/>
            <w:hideMark/>
          </w:tcPr>
          <w:p w14:paraId="14230494"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askLot</w:t>
            </w:r>
          </w:p>
        </w:tc>
        <w:tc>
          <w:tcPr>
            <w:tcW w:w="2087" w:type="dxa"/>
            <w:tcBorders>
              <w:top w:val="nil"/>
              <w:left w:val="nil"/>
              <w:bottom w:val="single" w:sz="4" w:space="0" w:color="auto"/>
              <w:right w:val="single" w:sz="4" w:space="0" w:color="auto"/>
            </w:tcBorders>
            <w:shd w:val="clear" w:color="auto" w:fill="auto"/>
            <w:noWrap/>
            <w:vAlign w:val="center"/>
            <w:hideMark/>
          </w:tcPr>
          <w:p w14:paraId="1E736BF2"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卖量</w:t>
            </w:r>
          </w:p>
        </w:tc>
        <w:tc>
          <w:tcPr>
            <w:tcW w:w="793" w:type="dxa"/>
            <w:tcBorders>
              <w:top w:val="nil"/>
              <w:left w:val="nil"/>
              <w:bottom w:val="single" w:sz="4" w:space="0" w:color="auto"/>
              <w:right w:val="single" w:sz="4" w:space="0" w:color="auto"/>
            </w:tcBorders>
            <w:shd w:val="clear" w:color="auto" w:fill="auto"/>
            <w:noWrap/>
            <w:vAlign w:val="center"/>
            <w:hideMark/>
          </w:tcPr>
          <w:p w14:paraId="4D00F602"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w:t>
            </w:r>
          </w:p>
        </w:tc>
        <w:tc>
          <w:tcPr>
            <w:tcW w:w="2082" w:type="dxa"/>
            <w:tcBorders>
              <w:top w:val="nil"/>
              <w:left w:val="nil"/>
              <w:bottom w:val="single" w:sz="4" w:space="0" w:color="auto"/>
              <w:right w:val="single" w:sz="4" w:space="0" w:color="auto"/>
            </w:tcBorders>
          </w:tcPr>
          <w:p w14:paraId="38EA956D"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p>
        </w:tc>
      </w:tr>
      <w:tr w:rsidR="000B03F5" w:rsidRPr="00F12D4B" w14:paraId="28717421" w14:textId="77777777" w:rsidTr="00D34CDD">
        <w:trPr>
          <w:trHeight w:val="270"/>
        </w:trPr>
        <w:tc>
          <w:tcPr>
            <w:tcW w:w="798" w:type="dxa"/>
            <w:tcBorders>
              <w:top w:val="nil"/>
              <w:left w:val="single" w:sz="4" w:space="0" w:color="auto"/>
              <w:bottom w:val="single" w:sz="4" w:space="0" w:color="auto"/>
              <w:right w:val="single" w:sz="4" w:space="0" w:color="auto"/>
            </w:tcBorders>
          </w:tcPr>
          <w:p w14:paraId="52E7C11F"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EA7AAD">
              <w:rPr>
                <w:rFonts w:asciiTheme="minorEastAsia" w:hAnsiTheme="minorEastAsia"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FE8980F"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Q33</w:t>
            </w:r>
          </w:p>
        </w:tc>
        <w:tc>
          <w:tcPr>
            <w:tcW w:w="2095" w:type="dxa"/>
            <w:tcBorders>
              <w:top w:val="nil"/>
              <w:left w:val="nil"/>
              <w:bottom w:val="single" w:sz="4" w:space="0" w:color="auto"/>
              <w:right w:val="single" w:sz="4" w:space="0" w:color="auto"/>
            </w:tcBorders>
            <w:shd w:val="clear" w:color="auto" w:fill="auto"/>
            <w:noWrap/>
            <w:vAlign w:val="center"/>
            <w:hideMark/>
          </w:tcPr>
          <w:p w14:paraId="391E2A1A"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midBidLot</w:t>
            </w:r>
          </w:p>
        </w:tc>
        <w:tc>
          <w:tcPr>
            <w:tcW w:w="2087" w:type="dxa"/>
            <w:tcBorders>
              <w:top w:val="nil"/>
              <w:left w:val="nil"/>
              <w:bottom w:val="single" w:sz="4" w:space="0" w:color="auto"/>
              <w:right w:val="single" w:sz="4" w:space="0" w:color="auto"/>
            </w:tcBorders>
            <w:shd w:val="clear" w:color="auto" w:fill="auto"/>
            <w:noWrap/>
            <w:vAlign w:val="center"/>
            <w:hideMark/>
          </w:tcPr>
          <w:p w14:paraId="5541F931"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中立仓买量</w:t>
            </w:r>
          </w:p>
        </w:tc>
        <w:tc>
          <w:tcPr>
            <w:tcW w:w="793" w:type="dxa"/>
            <w:tcBorders>
              <w:top w:val="nil"/>
              <w:left w:val="nil"/>
              <w:bottom w:val="single" w:sz="4" w:space="0" w:color="auto"/>
              <w:right w:val="single" w:sz="4" w:space="0" w:color="auto"/>
            </w:tcBorders>
            <w:shd w:val="clear" w:color="auto" w:fill="auto"/>
            <w:noWrap/>
            <w:vAlign w:val="center"/>
            <w:hideMark/>
          </w:tcPr>
          <w:p w14:paraId="5F01AD28"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w:t>
            </w:r>
          </w:p>
        </w:tc>
        <w:tc>
          <w:tcPr>
            <w:tcW w:w="2082" w:type="dxa"/>
            <w:tcBorders>
              <w:top w:val="nil"/>
              <w:left w:val="nil"/>
              <w:bottom w:val="single" w:sz="4" w:space="0" w:color="auto"/>
              <w:right w:val="single" w:sz="4" w:space="0" w:color="auto"/>
            </w:tcBorders>
          </w:tcPr>
          <w:p w14:paraId="5E5CC7FF"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p>
        </w:tc>
      </w:tr>
      <w:tr w:rsidR="000B03F5" w:rsidRPr="00F12D4B" w14:paraId="649C901D" w14:textId="77777777" w:rsidTr="00D34CDD">
        <w:trPr>
          <w:trHeight w:val="270"/>
        </w:trPr>
        <w:tc>
          <w:tcPr>
            <w:tcW w:w="798" w:type="dxa"/>
            <w:tcBorders>
              <w:top w:val="nil"/>
              <w:left w:val="single" w:sz="4" w:space="0" w:color="auto"/>
              <w:bottom w:val="single" w:sz="4" w:space="0" w:color="auto"/>
              <w:right w:val="single" w:sz="4" w:space="0" w:color="auto"/>
            </w:tcBorders>
          </w:tcPr>
          <w:p w14:paraId="2380DE72"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EA7AAD">
              <w:rPr>
                <w:rFonts w:asciiTheme="minorEastAsia" w:hAnsiTheme="minorEastAsia"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1E287B1"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Q32</w:t>
            </w:r>
          </w:p>
        </w:tc>
        <w:tc>
          <w:tcPr>
            <w:tcW w:w="2095" w:type="dxa"/>
            <w:tcBorders>
              <w:top w:val="nil"/>
              <w:left w:val="nil"/>
              <w:bottom w:val="single" w:sz="4" w:space="0" w:color="auto"/>
              <w:right w:val="single" w:sz="4" w:space="0" w:color="auto"/>
            </w:tcBorders>
            <w:shd w:val="clear" w:color="auto" w:fill="auto"/>
            <w:noWrap/>
            <w:vAlign w:val="center"/>
            <w:hideMark/>
          </w:tcPr>
          <w:p w14:paraId="0A7C67B2"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midAskLot</w:t>
            </w:r>
          </w:p>
        </w:tc>
        <w:tc>
          <w:tcPr>
            <w:tcW w:w="2087" w:type="dxa"/>
            <w:tcBorders>
              <w:top w:val="nil"/>
              <w:left w:val="nil"/>
              <w:bottom w:val="single" w:sz="4" w:space="0" w:color="auto"/>
              <w:right w:val="single" w:sz="4" w:space="0" w:color="auto"/>
            </w:tcBorders>
            <w:shd w:val="clear" w:color="auto" w:fill="auto"/>
            <w:noWrap/>
            <w:vAlign w:val="center"/>
            <w:hideMark/>
          </w:tcPr>
          <w:p w14:paraId="61A2DBB2"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中立仓卖量</w:t>
            </w:r>
          </w:p>
        </w:tc>
        <w:tc>
          <w:tcPr>
            <w:tcW w:w="793" w:type="dxa"/>
            <w:tcBorders>
              <w:top w:val="nil"/>
              <w:left w:val="nil"/>
              <w:bottom w:val="single" w:sz="4" w:space="0" w:color="auto"/>
              <w:right w:val="single" w:sz="4" w:space="0" w:color="auto"/>
            </w:tcBorders>
            <w:shd w:val="clear" w:color="auto" w:fill="auto"/>
            <w:noWrap/>
            <w:vAlign w:val="center"/>
            <w:hideMark/>
          </w:tcPr>
          <w:p w14:paraId="3FD3392B"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w:t>
            </w:r>
          </w:p>
        </w:tc>
        <w:tc>
          <w:tcPr>
            <w:tcW w:w="2082" w:type="dxa"/>
            <w:tcBorders>
              <w:top w:val="nil"/>
              <w:left w:val="nil"/>
              <w:bottom w:val="single" w:sz="4" w:space="0" w:color="auto"/>
              <w:right w:val="single" w:sz="4" w:space="0" w:color="auto"/>
            </w:tcBorders>
          </w:tcPr>
          <w:p w14:paraId="254509FA" w14:textId="77777777"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p>
        </w:tc>
      </w:tr>
    </w:tbl>
    <w:p w14:paraId="65518FA2" w14:textId="77777777" w:rsidR="006F23C1" w:rsidRDefault="006F23C1" w:rsidP="006909A6">
      <w:pPr>
        <w:ind w:firstLine="480"/>
      </w:pPr>
    </w:p>
    <w:p w14:paraId="050037A9" w14:textId="77777777" w:rsidR="00021EDE" w:rsidRDefault="00021EDE" w:rsidP="00021EDE">
      <w:pPr>
        <w:pStyle w:val="3"/>
        <w:numPr>
          <w:ilvl w:val="2"/>
          <w:numId w:val="4"/>
        </w:numPr>
        <w:ind w:left="0" w:firstLineChars="0" w:firstLine="0"/>
      </w:pPr>
      <w:bookmarkStart w:id="509" w:name="_Toc462670487"/>
      <w:r>
        <w:rPr>
          <w:rFonts w:hint="eastAsia"/>
        </w:rPr>
        <w:t>公告</w:t>
      </w:r>
      <w:bookmarkEnd w:id="509"/>
    </w:p>
    <w:p w14:paraId="746400E5" w14:textId="77777777" w:rsidR="00021EDE" w:rsidRDefault="00021EDE" w:rsidP="00021EDE">
      <w:pPr>
        <w:pStyle w:val="4"/>
        <w:numPr>
          <w:ilvl w:val="3"/>
          <w:numId w:val="4"/>
        </w:numPr>
        <w:ind w:left="0" w:firstLineChars="0" w:firstLine="0"/>
      </w:pPr>
      <w:r>
        <w:rPr>
          <w:rFonts w:hint="eastAsia"/>
        </w:rPr>
        <w:t>公告回报</w:t>
      </w:r>
    </w:p>
    <w:p w14:paraId="3B833B5E" w14:textId="77777777" w:rsidR="00021EDE" w:rsidRDefault="00021EDE" w:rsidP="008D1002">
      <w:pPr>
        <w:ind w:firstLine="482"/>
      </w:pPr>
      <w:r w:rsidRPr="00BF29CF">
        <w:rPr>
          <w:rFonts w:hint="eastAsia"/>
          <w:b/>
        </w:rPr>
        <w:t>功能</w:t>
      </w:r>
      <w:r>
        <w:rPr>
          <w:rFonts w:hint="eastAsia"/>
        </w:rPr>
        <w:t>：公告回报指令用于交易所推送公告信息。</w:t>
      </w:r>
    </w:p>
    <w:p w14:paraId="34894776" w14:textId="77777777" w:rsidR="00021EDE" w:rsidRPr="00315461" w:rsidRDefault="00021EDE" w:rsidP="00021EDE">
      <w:pPr>
        <w:ind w:firstLine="480"/>
      </w:pPr>
      <w:r>
        <w:rPr>
          <w:rFonts w:hint="eastAsia"/>
        </w:rPr>
        <w:t>消息体格式如下：</w:t>
      </w:r>
    </w:p>
    <w:tbl>
      <w:tblPr>
        <w:tblW w:w="9025" w:type="dxa"/>
        <w:tblInd w:w="103" w:type="dxa"/>
        <w:tblLook w:val="04A0" w:firstRow="1" w:lastRow="0" w:firstColumn="1" w:lastColumn="0" w:noHBand="0" w:noVBand="1"/>
      </w:tblPr>
      <w:tblGrid>
        <w:gridCol w:w="798"/>
        <w:gridCol w:w="1596"/>
        <w:gridCol w:w="1601"/>
        <w:gridCol w:w="820"/>
        <w:gridCol w:w="4210"/>
      </w:tblGrid>
      <w:tr w:rsidR="00021EDE" w:rsidRPr="00945409" w14:paraId="68682E73" w14:textId="77777777" w:rsidTr="0006043C">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1874A32" w14:textId="77777777" w:rsidR="00021EDE" w:rsidRPr="00945409" w:rsidRDefault="00021EDE" w:rsidP="002C1C20">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域号</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14:paraId="0E3608DA" w14:textId="77777777" w:rsidR="00021EDE" w:rsidRPr="00945409" w:rsidRDefault="00021EDE" w:rsidP="002C1C20">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49FE5EDF" w14:textId="77777777" w:rsidR="00021EDE" w:rsidRPr="00945409" w:rsidRDefault="004847B6" w:rsidP="002C1C2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3E8A7C62" w14:textId="77777777" w:rsidR="00021EDE" w:rsidRPr="00945409" w:rsidRDefault="00021EDE" w:rsidP="002C1C20">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回报</w:t>
            </w:r>
          </w:p>
        </w:tc>
        <w:tc>
          <w:tcPr>
            <w:tcW w:w="4210" w:type="dxa"/>
            <w:tcBorders>
              <w:top w:val="single" w:sz="4" w:space="0" w:color="auto"/>
              <w:left w:val="nil"/>
              <w:bottom w:val="single" w:sz="4" w:space="0" w:color="auto"/>
              <w:right w:val="single" w:sz="4" w:space="0" w:color="auto"/>
            </w:tcBorders>
            <w:shd w:val="clear" w:color="000000" w:fill="D9D9D9"/>
            <w:noWrap/>
            <w:vAlign w:val="center"/>
            <w:hideMark/>
          </w:tcPr>
          <w:p w14:paraId="61D2A09A" w14:textId="77777777" w:rsidR="00021EDE" w:rsidRPr="00945409" w:rsidRDefault="00021EDE" w:rsidP="002C1C20">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说明</w:t>
            </w:r>
          </w:p>
        </w:tc>
      </w:tr>
      <w:tr w:rsidR="00A569D6" w:rsidRPr="00945409" w14:paraId="6140447E" w14:textId="77777777"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FCAF14D"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lastRenderedPageBreak/>
              <w:t>M20</w:t>
            </w:r>
          </w:p>
        </w:tc>
        <w:tc>
          <w:tcPr>
            <w:tcW w:w="1596" w:type="dxa"/>
            <w:tcBorders>
              <w:top w:val="nil"/>
              <w:left w:val="nil"/>
              <w:bottom w:val="single" w:sz="4" w:space="0" w:color="auto"/>
              <w:right w:val="single" w:sz="4" w:space="0" w:color="auto"/>
            </w:tcBorders>
            <w:shd w:val="clear" w:color="auto" w:fill="auto"/>
            <w:noWrap/>
            <w:vAlign w:val="center"/>
          </w:tcPr>
          <w:p w14:paraId="27981D05"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119E2103"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tcBorders>
              <w:top w:val="nil"/>
              <w:left w:val="nil"/>
              <w:bottom w:val="single" w:sz="4" w:space="0" w:color="auto"/>
              <w:right w:val="single" w:sz="4" w:space="0" w:color="auto"/>
            </w:tcBorders>
            <w:shd w:val="clear" w:color="auto" w:fill="auto"/>
            <w:noWrap/>
            <w:vAlign w:val="center"/>
          </w:tcPr>
          <w:p w14:paraId="7A651B8C"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C</w:t>
            </w:r>
          </w:p>
        </w:tc>
        <w:tc>
          <w:tcPr>
            <w:tcW w:w="4210" w:type="dxa"/>
            <w:tcBorders>
              <w:top w:val="nil"/>
              <w:left w:val="nil"/>
              <w:bottom w:val="single" w:sz="4" w:space="0" w:color="auto"/>
              <w:right w:val="single" w:sz="4" w:space="0" w:color="auto"/>
            </w:tcBorders>
            <w:shd w:val="clear" w:color="auto" w:fill="auto"/>
            <w:noWrap/>
            <w:vAlign w:val="center"/>
          </w:tcPr>
          <w:p w14:paraId="13DEB130"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发给特定会员时必填，若为空默认发给所有会员</w:t>
            </w:r>
          </w:p>
        </w:tc>
      </w:tr>
      <w:tr w:rsidR="00A569D6" w:rsidRPr="00945409" w14:paraId="799E7E9A" w14:textId="77777777"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9908F9B"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T80</w:t>
            </w:r>
          </w:p>
        </w:tc>
        <w:tc>
          <w:tcPr>
            <w:tcW w:w="1596" w:type="dxa"/>
            <w:tcBorders>
              <w:top w:val="nil"/>
              <w:left w:val="nil"/>
              <w:bottom w:val="single" w:sz="4" w:space="0" w:color="auto"/>
              <w:right w:val="single" w:sz="4" w:space="0" w:color="auto"/>
            </w:tcBorders>
            <w:shd w:val="clear" w:color="auto" w:fill="auto"/>
            <w:noWrap/>
            <w:vAlign w:val="center"/>
            <w:hideMark/>
          </w:tcPr>
          <w:p w14:paraId="39E2147C"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seqNo2</w:t>
            </w:r>
          </w:p>
        </w:tc>
        <w:tc>
          <w:tcPr>
            <w:tcW w:w="1601" w:type="dxa"/>
            <w:tcBorders>
              <w:top w:val="nil"/>
              <w:left w:val="nil"/>
              <w:bottom w:val="single" w:sz="4" w:space="0" w:color="auto"/>
              <w:right w:val="single" w:sz="4" w:space="0" w:color="auto"/>
            </w:tcBorders>
            <w:shd w:val="clear" w:color="auto" w:fill="auto"/>
            <w:noWrap/>
            <w:vAlign w:val="center"/>
            <w:hideMark/>
          </w:tcPr>
          <w:p w14:paraId="3138B788"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序号</w:t>
            </w:r>
          </w:p>
        </w:tc>
        <w:tc>
          <w:tcPr>
            <w:tcW w:w="820" w:type="dxa"/>
            <w:tcBorders>
              <w:top w:val="nil"/>
              <w:left w:val="nil"/>
              <w:bottom w:val="single" w:sz="4" w:space="0" w:color="auto"/>
              <w:right w:val="single" w:sz="4" w:space="0" w:color="auto"/>
            </w:tcBorders>
            <w:shd w:val="clear" w:color="auto" w:fill="auto"/>
            <w:noWrap/>
            <w:vAlign w:val="center"/>
            <w:hideMark/>
          </w:tcPr>
          <w:p w14:paraId="67E5B81E"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14:paraId="72D53D53"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14:paraId="0CAE582D" w14:textId="77777777"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06BD80D"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Q82</w:t>
            </w:r>
          </w:p>
        </w:tc>
        <w:tc>
          <w:tcPr>
            <w:tcW w:w="1596" w:type="dxa"/>
            <w:tcBorders>
              <w:top w:val="nil"/>
              <w:left w:val="nil"/>
              <w:bottom w:val="single" w:sz="4" w:space="0" w:color="auto"/>
              <w:right w:val="single" w:sz="4" w:space="0" w:color="auto"/>
            </w:tcBorders>
            <w:shd w:val="clear" w:color="auto" w:fill="auto"/>
            <w:noWrap/>
            <w:vAlign w:val="center"/>
            <w:hideMark/>
          </w:tcPr>
          <w:p w14:paraId="544C392C"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announceDate</w:t>
            </w:r>
          </w:p>
        </w:tc>
        <w:tc>
          <w:tcPr>
            <w:tcW w:w="1601" w:type="dxa"/>
            <w:tcBorders>
              <w:top w:val="nil"/>
              <w:left w:val="nil"/>
              <w:bottom w:val="single" w:sz="4" w:space="0" w:color="auto"/>
              <w:right w:val="single" w:sz="4" w:space="0" w:color="auto"/>
            </w:tcBorders>
            <w:shd w:val="clear" w:color="auto" w:fill="auto"/>
            <w:noWrap/>
            <w:vAlign w:val="center"/>
            <w:hideMark/>
          </w:tcPr>
          <w:p w14:paraId="0B3A2DA5"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发布日期</w:t>
            </w:r>
          </w:p>
        </w:tc>
        <w:tc>
          <w:tcPr>
            <w:tcW w:w="820" w:type="dxa"/>
            <w:tcBorders>
              <w:top w:val="nil"/>
              <w:left w:val="nil"/>
              <w:bottom w:val="single" w:sz="4" w:space="0" w:color="auto"/>
              <w:right w:val="single" w:sz="4" w:space="0" w:color="auto"/>
            </w:tcBorders>
            <w:shd w:val="clear" w:color="auto" w:fill="auto"/>
            <w:noWrap/>
            <w:vAlign w:val="center"/>
            <w:hideMark/>
          </w:tcPr>
          <w:p w14:paraId="51F5D28E"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14:paraId="5E9B7397"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14:paraId="340340F7" w14:textId="77777777"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79748A"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Q83</w:t>
            </w:r>
          </w:p>
        </w:tc>
        <w:tc>
          <w:tcPr>
            <w:tcW w:w="1596" w:type="dxa"/>
            <w:tcBorders>
              <w:top w:val="nil"/>
              <w:left w:val="nil"/>
              <w:bottom w:val="single" w:sz="4" w:space="0" w:color="auto"/>
              <w:right w:val="single" w:sz="4" w:space="0" w:color="auto"/>
            </w:tcBorders>
            <w:shd w:val="clear" w:color="auto" w:fill="auto"/>
            <w:noWrap/>
            <w:vAlign w:val="center"/>
            <w:hideMark/>
          </w:tcPr>
          <w:p w14:paraId="2978A2D5"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announceTime</w:t>
            </w:r>
          </w:p>
        </w:tc>
        <w:tc>
          <w:tcPr>
            <w:tcW w:w="1601" w:type="dxa"/>
            <w:tcBorders>
              <w:top w:val="nil"/>
              <w:left w:val="nil"/>
              <w:bottom w:val="single" w:sz="4" w:space="0" w:color="auto"/>
              <w:right w:val="single" w:sz="4" w:space="0" w:color="auto"/>
            </w:tcBorders>
            <w:shd w:val="clear" w:color="auto" w:fill="auto"/>
            <w:noWrap/>
            <w:vAlign w:val="center"/>
            <w:hideMark/>
          </w:tcPr>
          <w:p w14:paraId="140B90E9"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发布时间</w:t>
            </w:r>
          </w:p>
        </w:tc>
        <w:tc>
          <w:tcPr>
            <w:tcW w:w="820" w:type="dxa"/>
            <w:tcBorders>
              <w:top w:val="nil"/>
              <w:left w:val="nil"/>
              <w:bottom w:val="single" w:sz="4" w:space="0" w:color="auto"/>
              <w:right w:val="single" w:sz="4" w:space="0" w:color="auto"/>
            </w:tcBorders>
            <w:shd w:val="clear" w:color="auto" w:fill="auto"/>
            <w:noWrap/>
            <w:vAlign w:val="center"/>
            <w:hideMark/>
          </w:tcPr>
          <w:p w14:paraId="1AC2F1B8"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14:paraId="43BFE6BA"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14:paraId="5A0B146B" w14:textId="77777777"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BE023EF"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G10</w:t>
            </w:r>
          </w:p>
        </w:tc>
        <w:tc>
          <w:tcPr>
            <w:tcW w:w="1596" w:type="dxa"/>
            <w:tcBorders>
              <w:top w:val="nil"/>
              <w:left w:val="nil"/>
              <w:bottom w:val="single" w:sz="4" w:space="0" w:color="auto"/>
              <w:right w:val="single" w:sz="4" w:space="0" w:color="auto"/>
            </w:tcBorders>
            <w:shd w:val="clear" w:color="auto" w:fill="auto"/>
            <w:noWrap/>
            <w:vAlign w:val="center"/>
            <w:hideMark/>
          </w:tcPr>
          <w:p w14:paraId="60CF90B7"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deptID</w:t>
            </w:r>
          </w:p>
        </w:tc>
        <w:tc>
          <w:tcPr>
            <w:tcW w:w="1601" w:type="dxa"/>
            <w:tcBorders>
              <w:top w:val="nil"/>
              <w:left w:val="nil"/>
              <w:bottom w:val="single" w:sz="4" w:space="0" w:color="auto"/>
              <w:right w:val="single" w:sz="4" w:space="0" w:color="auto"/>
            </w:tcBorders>
            <w:shd w:val="clear" w:color="auto" w:fill="auto"/>
            <w:noWrap/>
            <w:vAlign w:val="center"/>
            <w:hideMark/>
          </w:tcPr>
          <w:p w14:paraId="15EFB74A"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部门代码</w:t>
            </w:r>
          </w:p>
        </w:tc>
        <w:tc>
          <w:tcPr>
            <w:tcW w:w="820" w:type="dxa"/>
            <w:tcBorders>
              <w:top w:val="nil"/>
              <w:left w:val="nil"/>
              <w:bottom w:val="single" w:sz="4" w:space="0" w:color="auto"/>
              <w:right w:val="single" w:sz="4" w:space="0" w:color="auto"/>
            </w:tcBorders>
            <w:shd w:val="clear" w:color="auto" w:fill="auto"/>
            <w:noWrap/>
            <w:vAlign w:val="center"/>
            <w:hideMark/>
          </w:tcPr>
          <w:p w14:paraId="2857608F"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14:paraId="3B201D26"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14:paraId="42C73C0B" w14:textId="77777777"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61B3000"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Q84</w:t>
            </w:r>
          </w:p>
        </w:tc>
        <w:tc>
          <w:tcPr>
            <w:tcW w:w="1596" w:type="dxa"/>
            <w:tcBorders>
              <w:top w:val="nil"/>
              <w:left w:val="nil"/>
              <w:bottom w:val="single" w:sz="4" w:space="0" w:color="auto"/>
              <w:right w:val="single" w:sz="4" w:space="0" w:color="auto"/>
            </w:tcBorders>
            <w:shd w:val="clear" w:color="auto" w:fill="auto"/>
            <w:noWrap/>
            <w:vAlign w:val="center"/>
            <w:hideMark/>
          </w:tcPr>
          <w:p w14:paraId="0C0D55C2"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title</w:t>
            </w:r>
          </w:p>
        </w:tc>
        <w:tc>
          <w:tcPr>
            <w:tcW w:w="1601" w:type="dxa"/>
            <w:tcBorders>
              <w:top w:val="nil"/>
              <w:left w:val="nil"/>
              <w:bottom w:val="single" w:sz="4" w:space="0" w:color="auto"/>
              <w:right w:val="single" w:sz="4" w:space="0" w:color="auto"/>
            </w:tcBorders>
            <w:shd w:val="clear" w:color="auto" w:fill="auto"/>
            <w:noWrap/>
            <w:vAlign w:val="center"/>
            <w:hideMark/>
          </w:tcPr>
          <w:p w14:paraId="769F9A5D"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标题</w:t>
            </w:r>
          </w:p>
        </w:tc>
        <w:tc>
          <w:tcPr>
            <w:tcW w:w="820" w:type="dxa"/>
            <w:tcBorders>
              <w:top w:val="nil"/>
              <w:left w:val="nil"/>
              <w:bottom w:val="single" w:sz="4" w:space="0" w:color="auto"/>
              <w:right w:val="single" w:sz="4" w:space="0" w:color="auto"/>
            </w:tcBorders>
            <w:shd w:val="clear" w:color="auto" w:fill="auto"/>
            <w:noWrap/>
            <w:vAlign w:val="center"/>
            <w:hideMark/>
          </w:tcPr>
          <w:p w14:paraId="63F1C60A"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14:paraId="4D4748F8"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14:paraId="2A96A389" w14:textId="77777777"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5745B0"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Q85</w:t>
            </w:r>
          </w:p>
        </w:tc>
        <w:tc>
          <w:tcPr>
            <w:tcW w:w="1596" w:type="dxa"/>
            <w:tcBorders>
              <w:top w:val="nil"/>
              <w:left w:val="nil"/>
              <w:bottom w:val="single" w:sz="4" w:space="0" w:color="auto"/>
              <w:right w:val="single" w:sz="4" w:space="0" w:color="auto"/>
            </w:tcBorders>
            <w:shd w:val="clear" w:color="auto" w:fill="auto"/>
            <w:noWrap/>
            <w:vAlign w:val="center"/>
            <w:hideMark/>
          </w:tcPr>
          <w:p w14:paraId="5F196D04"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content</w:t>
            </w:r>
          </w:p>
        </w:tc>
        <w:tc>
          <w:tcPr>
            <w:tcW w:w="1601" w:type="dxa"/>
            <w:tcBorders>
              <w:top w:val="nil"/>
              <w:left w:val="nil"/>
              <w:bottom w:val="single" w:sz="4" w:space="0" w:color="auto"/>
              <w:right w:val="single" w:sz="4" w:space="0" w:color="auto"/>
            </w:tcBorders>
            <w:shd w:val="clear" w:color="auto" w:fill="auto"/>
            <w:noWrap/>
            <w:vAlign w:val="center"/>
            <w:hideMark/>
          </w:tcPr>
          <w:p w14:paraId="6D782ADC"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内容</w:t>
            </w:r>
          </w:p>
        </w:tc>
        <w:tc>
          <w:tcPr>
            <w:tcW w:w="820" w:type="dxa"/>
            <w:tcBorders>
              <w:top w:val="nil"/>
              <w:left w:val="nil"/>
              <w:bottom w:val="single" w:sz="4" w:space="0" w:color="auto"/>
              <w:right w:val="single" w:sz="4" w:space="0" w:color="auto"/>
            </w:tcBorders>
            <w:shd w:val="clear" w:color="auto" w:fill="auto"/>
            <w:noWrap/>
            <w:vAlign w:val="center"/>
            <w:hideMark/>
          </w:tcPr>
          <w:p w14:paraId="36113627"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14:paraId="4D57564D"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14:paraId="17EF191D" w14:textId="77777777"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0C9742"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G20</w:t>
            </w:r>
          </w:p>
        </w:tc>
        <w:tc>
          <w:tcPr>
            <w:tcW w:w="1596" w:type="dxa"/>
            <w:tcBorders>
              <w:top w:val="nil"/>
              <w:left w:val="nil"/>
              <w:bottom w:val="single" w:sz="4" w:space="0" w:color="auto"/>
              <w:right w:val="single" w:sz="4" w:space="0" w:color="auto"/>
            </w:tcBorders>
            <w:shd w:val="clear" w:color="auto" w:fill="auto"/>
            <w:noWrap/>
            <w:vAlign w:val="center"/>
            <w:hideMark/>
          </w:tcPr>
          <w:p w14:paraId="2E13ACAC"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userID</w:t>
            </w:r>
          </w:p>
        </w:tc>
        <w:tc>
          <w:tcPr>
            <w:tcW w:w="1601" w:type="dxa"/>
            <w:tcBorders>
              <w:top w:val="nil"/>
              <w:left w:val="nil"/>
              <w:bottom w:val="single" w:sz="4" w:space="0" w:color="auto"/>
              <w:right w:val="single" w:sz="4" w:space="0" w:color="auto"/>
            </w:tcBorders>
            <w:shd w:val="clear" w:color="auto" w:fill="auto"/>
            <w:noWrap/>
            <w:vAlign w:val="center"/>
            <w:hideMark/>
          </w:tcPr>
          <w:p w14:paraId="43D41954"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操作员代码</w:t>
            </w:r>
          </w:p>
        </w:tc>
        <w:tc>
          <w:tcPr>
            <w:tcW w:w="820" w:type="dxa"/>
            <w:tcBorders>
              <w:top w:val="nil"/>
              <w:left w:val="nil"/>
              <w:bottom w:val="single" w:sz="4" w:space="0" w:color="auto"/>
              <w:right w:val="single" w:sz="4" w:space="0" w:color="auto"/>
            </w:tcBorders>
            <w:shd w:val="clear" w:color="auto" w:fill="auto"/>
            <w:noWrap/>
            <w:vAlign w:val="center"/>
            <w:hideMark/>
          </w:tcPr>
          <w:p w14:paraId="3ADC72FF"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14:paraId="3634856B" w14:textId="77777777"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bl>
    <w:p w14:paraId="4AA32CB3" w14:textId="77777777" w:rsidR="00342AC0" w:rsidRPr="00342AC0" w:rsidRDefault="00342AC0" w:rsidP="006909A6">
      <w:pPr>
        <w:ind w:firstLine="480"/>
      </w:pPr>
    </w:p>
    <w:p w14:paraId="70F6AD96" w14:textId="77777777" w:rsidR="00866BA4" w:rsidRDefault="00866BA4" w:rsidP="00866BA4">
      <w:pPr>
        <w:pStyle w:val="4"/>
        <w:numPr>
          <w:ilvl w:val="3"/>
          <w:numId w:val="4"/>
        </w:numPr>
        <w:ind w:left="0" w:firstLineChars="0" w:firstLine="0"/>
      </w:pPr>
      <w:r w:rsidRPr="00503C8E">
        <w:rPr>
          <w:rFonts w:hint="eastAsia"/>
        </w:rPr>
        <w:t>交易所公告查询请求及应答</w:t>
      </w:r>
    </w:p>
    <w:p w14:paraId="426E362C" w14:textId="77777777" w:rsidR="00866BA4" w:rsidRDefault="00866BA4" w:rsidP="008D1002">
      <w:pPr>
        <w:ind w:firstLine="482"/>
      </w:pPr>
      <w:r w:rsidRPr="00BF29CF">
        <w:rPr>
          <w:rFonts w:hint="eastAsia"/>
          <w:b/>
        </w:rPr>
        <w:t>功能</w:t>
      </w:r>
      <w:r>
        <w:rPr>
          <w:rFonts w:hint="eastAsia"/>
        </w:rPr>
        <w:t>：交易所公告查询指令用于会员二级系统查询指定日期的公告信息，可查询多条公告信息。</w:t>
      </w:r>
    </w:p>
    <w:p w14:paraId="1921185E" w14:textId="77777777" w:rsidR="00866BA4" w:rsidRPr="00315461" w:rsidRDefault="00866BA4" w:rsidP="00866BA4">
      <w:pPr>
        <w:ind w:firstLine="480"/>
      </w:pPr>
      <w:r>
        <w:rPr>
          <w:rFonts w:hint="eastAsia"/>
        </w:rPr>
        <w:t>消息体格式如下：</w:t>
      </w:r>
    </w:p>
    <w:tbl>
      <w:tblPr>
        <w:tblW w:w="9361" w:type="dxa"/>
        <w:tblInd w:w="103" w:type="dxa"/>
        <w:tblLook w:val="04A0" w:firstRow="1" w:lastRow="0" w:firstColumn="1" w:lastColumn="0" w:noHBand="0" w:noVBand="1"/>
      </w:tblPr>
      <w:tblGrid>
        <w:gridCol w:w="653"/>
        <w:gridCol w:w="798"/>
        <w:gridCol w:w="2516"/>
        <w:gridCol w:w="1596"/>
        <w:gridCol w:w="760"/>
        <w:gridCol w:w="628"/>
        <w:gridCol w:w="2410"/>
      </w:tblGrid>
      <w:tr w:rsidR="00866BA4" w:rsidRPr="009E566B" w14:paraId="7C730310" w14:textId="77777777" w:rsidTr="00310394">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25B09495" w14:textId="77777777"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240E815" w14:textId="77777777"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9E566B">
              <w:rPr>
                <w:rFonts w:ascii="宋体" w:eastAsia="宋体" w:hAnsi="宋体" w:cs="宋体" w:hint="eastAsia"/>
                <w:b/>
                <w:bCs/>
                <w:color w:val="000000"/>
                <w:kern w:val="0"/>
                <w:sz w:val="20"/>
                <w:szCs w:val="20"/>
              </w:rPr>
              <w:t>域号</w:t>
            </w:r>
          </w:p>
        </w:tc>
        <w:tc>
          <w:tcPr>
            <w:tcW w:w="2516" w:type="dxa"/>
            <w:tcBorders>
              <w:top w:val="single" w:sz="4" w:space="0" w:color="auto"/>
              <w:left w:val="nil"/>
              <w:bottom w:val="single" w:sz="4" w:space="0" w:color="auto"/>
              <w:right w:val="single" w:sz="4" w:space="0" w:color="auto"/>
            </w:tcBorders>
            <w:shd w:val="clear" w:color="000000" w:fill="D9D9D9"/>
            <w:noWrap/>
            <w:vAlign w:val="center"/>
            <w:hideMark/>
          </w:tcPr>
          <w:p w14:paraId="0F1419D7" w14:textId="77777777"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9E566B">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14:paraId="11300708" w14:textId="77777777"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7A8A71AE" w14:textId="77777777"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9E566B">
              <w:rPr>
                <w:rFonts w:ascii="宋体" w:eastAsia="宋体" w:hAnsi="宋体" w:cs="宋体" w:hint="eastAsia"/>
                <w:b/>
                <w:bCs/>
                <w:color w:val="000000"/>
                <w:kern w:val="0"/>
                <w:sz w:val="20"/>
                <w:szCs w:val="20"/>
              </w:rPr>
              <w:t>请求</w:t>
            </w:r>
          </w:p>
        </w:tc>
        <w:tc>
          <w:tcPr>
            <w:tcW w:w="628" w:type="dxa"/>
            <w:tcBorders>
              <w:top w:val="single" w:sz="4" w:space="0" w:color="auto"/>
              <w:left w:val="nil"/>
              <w:bottom w:val="single" w:sz="4" w:space="0" w:color="auto"/>
              <w:right w:val="single" w:sz="4" w:space="0" w:color="auto"/>
            </w:tcBorders>
            <w:shd w:val="clear" w:color="000000" w:fill="D9D9D9"/>
            <w:noWrap/>
            <w:vAlign w:val="center"/>
            <w:hideMark/>
          </w:tcPr>
          <w:p w14:paraId="2C380DC2" w14:textId="77777777"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9E566B">
              <w:rPr>
                <w:rFonts w:ascii="宋体" w:eastAsia="宋体" w:hAnsi="宋体" w:cs="宋体" w:hint="eastAsia"/>
                <w:b/>
                <w:bCs/>
                <w:color w:val="000000"/>
                <w:kern w:val="0"/>
                <w:sz w:val="20"/>
                <w:szCs w:val="20"/>
              </w:rPr>
              <w:t>应答</w:t>
            </w:r>
          </w:p>
        </w:tc>
        <w:tc>
          <w:tcPr>
            <w:tcW w:w="2410" w:type="dxa"/>
            <w:tcBorders>
              <w:top w:val="single" w:sz="4" w:space="0" w:color="auto"/>
              <w:left w:val="nil"/>
              <w:bottom w:val="single" w:sz="4" w:space="0" w:color="auto"/>
              <w:right w:val="single" w:sz="4" w:space="0" w:color="auto"/>
            </w:tcBorders>
            <w:shd w:val="clear" w:color="000000" w:fill="D9D9D9"/>
            <w:noWrap/>
            <w:vAlign w:val="center"/>
            <w:hideMark/>
          </w:tcPr>
          <w:p w14:paraId="7D749487" w14:textId="77777777"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9E566B">
              <w:rPr>
                <w:rFonts w:ascii="宋体" w:eastAsia="宋体" w:hAnsi="宋体" w:cs="宋体" w:hint="eastAsia"/>
                <w:b/>
                <w:bCs/>
                <w:color w:val="000000"/>
                <w:kern w:val="0"/>
                <w:sz w:val="20"/>
                <w:szCs w:val="20"/>
              </w:rPr>
              <w:t>说明</w:t>
            </w:r>
          </w:p>
        </w:tc>
      </w:tr>
      <w:tr w:rsidR="00866BA4" w:rsidRPr="009E566B" w14:paraId="06A3B2C4" w14:textId="77777777" w:rsidTr="00045F98">
        <w:trPr>
          <w:trHeight w:val="270"/>
        </w:trPr>
        <w:tc>
          <w:tcPr>
            <w:tcW w:w="653" w:type="dxa"/>
            <w:tcBorders>
              <w:top w:val="nil"/>
              <w:left w:val="single" w:sz="4" w:space="0" w:color="auto"/>
              <w:bottom w:val="single" w:sz="4" w:space="0" w:color="auto"/>
              <w:right w:val="single" w:sz="4" w:space="0" w:color="auto"/>
            </w:tcBorders>
          </w:tcPr>
          <w:p w14:paraId="63497F1C"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59E5095" w14:textId="77777777" w:rsidR="00866BA4" w:rsidRPr="00984E1E" w:rsidRDefault="00866BA4"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516" w:type="dxa"/>
            <w:tcBorders>
              <w:top w:val="nil"/>
              <w:left w:val="nil"/>
              <w:bottom w:val="single" w:sz="4" w:space="0" w:color="auto"/>
              <w:right w:val="single" w:sz="4" w:space="0" w:color="auto"/>
            </w:tcBorders>
            <w:shd w:val="clear" w:color="auto" w:fill="auto"/>
            <w:noWrap/>
            <w:vAlign w:val="center"/>
          </w:tcPr>
          <w:p w14:paraId="75861DD2" w14:textId="77777777" w:rsidR="00866BA4" w:rsidRPr="00984E1E" w:rsidRDefault="00866BA4"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14:paraId="3532FC3F" w14:textId="77777777" w:rsidR="00866BA4" w:rsidRPr="00984E1E"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0003D994" w14:textId="77777777" w:rsidR="00866BA4" w:rsidRPr="00984E1E" w:rsidRDefault="00866BA4" w:rsidP="00310394">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O</w:t>
            </w:r>
          </w:p>
        </w:tc>
        <w:tc>
          <w:tcPr>
            <w:tcW w:w="628" w:type="dxa"/>
            <w:tcBorders>
              <w:top w:val="nil"/>
              <w:left w:val="nil"/>
              <w:bottom w:val="single" w:sz="4" w:space="0" w:color="auto"/>
              <w:right w:val="single" w:sz="4" w:space="0" w:color="auto"/>
            </w:tcBorders>
            <w:shd w:val="clear" w:color="auto" w:fill="auto"/>
            <w:noWrap/>
          </w:tcPr>
          <w:p w14:paraId="2EBEAA54" w14:textId="77777777" w:rsidR="00866BA4" w:rsidRPr="00984E1E" w:rsidRDefault="004770AD" w:rsidP="004770AD">
            <w:pPr>
              <w:spacing w:line="240" w:lineRule="auto"/>
              <w:ind w:firstLineChars="0" w:firstLine="0"/>
              <w:rPr>
                <w:rFonts w:asciiTheme="minorEastAsia" w:hAnsiTheme="minorEastAsia"/>
                <w:sz w:val="20"/>
              </w:rPr>
            </w:pPr>
            <w:r>
              <w:rPr>
                <w:rFonts w:asciiTheme="minorEastAsia" w:hAnsiTheme="minorEastAsia" w:hint="eastAsia"/>
                <w:sz w:val="20"/>
              </w:rPr>
              <w:t>-</w:t>
            </w:r>
          </w:p>
        </w:tc>
        <w:tc>
          <w:tcPr>
            <w:tcW w:w="2410" w:type="dxa"/>
            <w:tcBorders>
              <w:top w:val="nil"/>
              <w:left w:val="nil"/>
              <w:bottom w:val="single" w:sz="4" w:space="0" w:color="auto"/>
              <w:right w:val="single" w:sz="4" w:space="0" w:color="auto"/>
            </w:tcBorders>
            <w:shd w:val="clear" w:color="auto" w:fill="auto"/>
            <w:noWrap/>
            <w:vAlign w:val="center"/>
          </w:tcPr>
          <w:p w14:paraId="63992EC2" w14:textId="77777777" w:rsidR="00866BA4" w:rsidRPr="006A6AB2" w:rsidRDefault="00866BA4" w:rsidP="00310394">
            <w:pPr>
              <w:widowControl/>
              <w:spacing w:line="240" w:lineRule="auto"/>
              <w:ind w:firstLineChars="0" w:firstLine="0"/>
              <w:jc w:val="left"/>
              <w:rPr>
                <w:rFonts w:ascii="宋体" w:eastAsia="宋体" w:hAnsi="宋体" w:cs="宋体"/>
                <w:color w:val="000000"/>
                <w:kern w:val="0"/>
                <w:sz w:val="20"/>
                <w:szCs w:val="20"/>
              </w:rPr>
            </w:pPr>
            <w:r w:rsidRPr="006A6AB2">
              <w:rPr>
                <w:rFonts w:hint="eastAsia"/>
                <w:sz w:val="20"/>
              </w:rPr>
              <w:t>为空时查询全市场公告</w:t>
            </w:r>
          </w:p>
        </w:tc>
      </w:tr>
      <w:tr w:rsidR="00866BA4" w:rsidRPr="009E566B" w14:paraId="32401074" w14:textId="77777777" w:rsidTr="00045F98">
        <w:trPr>
          <w:trHeight w:val="270"/>
        </w:trPr>
        <w:tc>
          <w:tcPr>
            <w:tcW w:w="653" w:type="dxa"/>
            <w:tcBorders>
              <w:top w:val="nil"/>
              <w:left w:val="single" w:sz="4" w:space="0" w:color="auto"/>
              <w:bottom w:val="single" w:sz="4" w:space="0" w:color="auto"/>
              <w:right w:val="single" w:sz="4" w:space="0" w:color="auto"/>
            </w:tcBorders>
          </w:tcPr>
          <w:p w14:paraId="510DC2BF"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F50669"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Q82</w:t>
            </w:r>
          </w:p>
        </w:tc>
        <w:tc>
          <w:tcPr>
            <w:tcW w:w="2516" w:type="dxa"/>
            <w:tcBorders>
              <w:top w:val="nil"/>
              <w:left w:val="nil"/>
              <w:bottom w:val="single" w:sz="4" w:space="0" w:color="auto"/>
              <w:right w:val="single" w:sz="4" w:space="0" w:color="auto"/>
            </w:tcBorders>
            <w:shd w:val="clear" w:color="auto" w:fill="auto"/>
            <w:noWrap/>
            <w:vAlign w:val="center"/>
            <w:hideMark/>
          </w:tcPr>
          <w:p w14:paraId="2E03A8A3"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announceDate</w:t>
            </w:r>
          </w:p>
        </w:tc>
        <w:tc>
          <w:tcPr>
            <w:tcW w:w="1596" w:type="dxa"/>
            <w:tcBorders>
              <w:top w:val="nil"/>
              <w:left w:val="nil"/>
              <w:bottom w:val="single" w:sz="4" w:space="0" w:color="auto"/>
              <w:right w:val="single" w:sz="4" w:space="0" w:color="auto"/>
            </w:tcBorders>
            <w:shd w:val="clear" w:color="auto" w:fill="auto"/>
            <w:noWrap/>
            <w:vAlign w:val="center"/>
            <w:hideMark/>
          </w:tcPr>
          <w:p w14:paraId="5D693B6C"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发布日期</w:t>
            </w:r>
          </w:p>
        </w:tc>
        <w:tc>
          <w:tcPr>
            <w:tcW w:w="760" w:type="dxa"/>
            <w:tcBorders>
              <w:top w:val="nil"/>
              <w:left w:val="nil"/>
              <w:bottom w:val="single" w:sz="4" w:space="0" w:color="auto"/>
              <w:right w:val="single" w:sz="4" w:space="0" w:color="auto"/>
            </w:tcBorders>
            <w:shd w:val="clear" w:color="auto" w:fill="auto"/>
            <w:noWrap/>
            <w:vAlign w:val="center"/>
            <w:hideMark/>
          </w:tcPr>
          <w:p w14:paraId="29197FA5" w14:textId="77777777" w:rsidR="00866BA4" w:rsidRPr="003216F6" w:rsidRDefault="00866BA4" w:rsidP="00310394">
            <w:pPr>
              <w:widowControl/>
              <w:spacing w:line="240" w:lineRule="auto"/>
              <w:ind w:firstLineChars="0" w:firstLine="0"/>
              <w:jc w:val="left"/>
              <w:rPr>
                <w:rFonts w:ascii="宋体" w:eastAsia="宋体" w:hAnsi="宋体" w:cs="宋体"/>
                <w:b/>
                <w:color w:val="000000"/>
                <w:kern w:val="0"/>
                <w:sz w:val="20"/>
                <w:szCs w:val="20"/>
              </w:rPr>
            </w:pPr>
            <w:r w:rsidRPr="003216F6">
              <w:rPr>
                <w:rFonts w:ascii="宋体" w:eastAsia="宋体" w:hAnsi="宋体" w:cs="宋体" w:hint="eastAsia"/>
                <w:b/>
                <w:color w:val="000000"/>
                <w:kern w:val="0"/>
                <w:sz w:val="20"/>
                <w:szCs w:val="20"/>
              </w:rPr>
              <w:t>O</w:t>
            </w:r>
          </w:p>
        </w:tc>
        <w:tc>
          <w:tcPr>
            <w:tcW w:w="628" w:type="dxa"/>
            <w:tcBorders>
              <w:top w:val="nil"/>
              <w:left w:val="nil"/>
              <w:bottom w:val="single" w:sz="4" w:space="0" w:color="auto"/>
              <w:right w:val="single" w:sz="4" w:space="0" w:color="auto"/>
            </w:tcBorders>
            <w:shd w:val="clear" w:color="auto" w:fill="auto"/>
            <w:noWrap/>
            <w:vAlign w:val="center"/>
            <w:hideMark/>
          </w:tcPr>
          <w:p w14:paraId="52429583"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2410" w:type="dxa"/>
            <w:tcBorders>
              <w:top w:val="nil"/>
              <w:left w:val="nil"/>
              <w:bottom w:val="single" w:sz="4" w:space="0" w:color="auto"/>
              <w:right w:val="single" w:sz="4" w:space="0" w:color="auto"/>
            </w:tcBorders>
            <w:shd w:val="clear" w:color="auto" w:fill="auto"/>
            <w:noWrap/>
            <w:vAlign w:val="center"/>
          </w:tcPr>
          <w:p w14:paraId="5F6EA1BF" w14:textId="77777777" w:rsidR="00866BA4" w:rsidRPr="006A6AB2" w:rsidRDefault="00866BA4" w:rsidP="00310394">
            <w:pPr>
              <w:widowControl/>
              <w:spacing w:line="240" w:lineRule="auto"/>
              <w:ind w:firstLineChars="0" w:firstLine="0"/>
              <w:jc w:val="left"/>
              <w:rPr>
                <w:rFonts w:ascii="宋体" w:eastAsia="宋体" w:hAnsi="宋体" w:cs="宋体"/>
                <w:color w:val="000000"/>
                <w:kern w:val="0"/>
                <w:sz w:val="20"/>
                <w:szCs w:val="20"/>
              </w:rPr>
            </w:pPr>
            <w:r w:rsidRPr="006A6AB2">
              <w:rPr>
                <w:rFonts w:hint="eastAsia"/>
                <w:sz w:val="20"/>
                <w:highlight w:val="green"/>
              </w:rPr>
              <w:t>为空时查询近一个月</w:t>
            </w:r>
          </w:p>
        </w:tc>
      </w:tr>
      <w:tr w:rsidR="00866BA4" w:rsidRPr="009E566B" w14:paraId="727E0C6A" w14:textId="77777777"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14:paraId="5EC3F37A"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E607826"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Q80</w:t>
            </w:r>
          </w:p>
        </w:tc>
        <w:tc>
          <w:tcPr>
            <w:tcW w:w="2516" w:type="dxa"/>
            <w:tcBorders>
              <w:top w:val="nil"/>
              <w:left w:val="nil"/>
              <w:bottom w:val="single" w:sz="4" w:space="0" w:color="auto"/>
              <w:right w:val="single" w:sz="4" w:space="0" w:color="auto"/>
            </w:tcBorders>
            <w:shd w:val="clear" w:color="auto" w:fill="auto"/>
            <w:noWrap/>
            <w:vAlign w:val="center"/>
            <w:hideMark/>
          </w:tcPr>
          <w:p w14:paraId="75EE01B3"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[bulletinBoardInfoData]</w:t>
            </w:r>
          </w:p>
        </w:tc>
        <w:tc>
          <w:tcPr>
            <w:tcW w:w="1596" w:type="dxa"/>
            <w:tcBorders>
              <w:top w:val="nil"/>
              <w:left w:val="nil"/>
              <w:bottom w:val="single" w:sz="4" w:space="0" w:color="auto"/>
              <w:right w:val="single" w:sz="4" w:space="0" w:color="auto"/>
            </w:tcBorders>
            <w:shd w:val="clear" w:color="auto" w:fill="auto"/>
            <w:noWrap/>
            <w:vAlign w:val="center"/>
            <w:hideMark/>
          </w:tcPr>
          <w:p w14:paraId="46C41D33"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公告信息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6CA0FA07"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76A4C9D6"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14:paraId="2AE01B24"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14:paraId="25AD3971" w14:textId="77777777"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14:paraId="68AF44A1"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6E8B3B9"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2516" w:type="dxa"/>
            <w:tcBorders>
              <w:top w:val="nil"/>
              <w:left w:val="nil"/>
              <w:bottom w:val="single" w:sz="4" w:space="0" w:color="auto"/>
              <w:right w:val="single" w:sz="4" w:space="0" w:color="auto"/>
            </w:tcBorders>
            <w:shd w:val="clear" w:color="auto" w:fill="auto"/>
            <w:noWrap/>
            <w:vAlign w:val="center"/>
          </w:tcPr>
          <w:p w14:paraId="484394E0"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1596" w:type="dxa"/>
            <w:tcBorders>
              <w:top w:val="nil"/>
              <w:left w:val="nil"/>
              <w:bottom w:val="single" w:sz="4" w:space="0" w:color="auto"/>
              <w:right w:val="single" w:sz="4" w:space="0" w:color="auto"/>
            </w:tcBorders>
            <w:shd w:val="clear" w:color="auto" w:fill="auto"/>
            <w:noWrap/>
            <w:vAlign w:val="center"/>
            <w:hideMark/>
          </w:tcPr>
          <w:p w14:paraId="63B338F4"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公告信息</w:t>
            </w:r>
          </w:p>
        </w:tc>
        <w:tc>
          <w:tcPr>
            <w:tcW w:w="760" w:type="dxa"/>
            <w:tcBorders>
              <w:top w:val="nil"/>
              <w:left w:val="nil"/>
              <w:bottom w:val="single" w:sz="4" w:space="0" w:color="auto"/>
              <w:right w:val="single" w:sz="4" w:space="0" w:color="auto"/>
            </w:tcBorders>
            <w:shd w:val="clear" w:color="auto" w:fill="auto"/>
            <w:noWrap/>
            <w:vAlign w:val="center"/>
          </w:tcPr>
          <w:p w14:paraId="6D9CD1D6"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628" w:type="dxa"/>
            <w:tcBorders>
              <w:top w:val="nil"/>
              <w:left w:val="nil"/>
              <w:bottom w:val="single" w:sz="4" w:space="0" w:color="auto"/>
              <w:right w:val="single" w:sz="4" w:space="0" w:color="auto"/>
            </w:tcBorders>
            <w:shd w:val="clear" w:color="auto" w:fill="auto"/>
            <w:noWrap/>
            <w:vAlign w:val="center"/>
          </w:tcPr>
          <w:p w14:paraId="342AFFD8"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2410" w:type="dxa"/>
            <w:tcBorders>
              <w:top w:val="nil"/>
              <w:left w:val="nil"/>
              <w:bottom w:val="single" w:sz="4" w:space="0" w:color="auto"/>
              <w:right w:val="single" w:sz="4" w:space="0" w:color="auto"/>
            </w:tcBorders>
            <w:shd w:val="clear" w:color="auto" w:fill="auto"/>
            <w:noWrap/>
          </w:tcPr>
          <w:p w14:paraId="70A5DA1B" w14:textId="77777777"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p>
        </w:tc>
      </w:tr>
      <w:tr w:rsidR="00866BA4" w:rsidRPr="009E566B" w14:paraId="76799BF1" w14:textId="77777777"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14:paraId="018172CE"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E1DF8A4"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T80</w:t>
            </w:r>
          </w:p>
        </w:tc>
        <w:tc>
          <w:tcPr>
            <w:tcW w:w="2516" w:type="dxa"/>
            <w:tcBorders>
              <w:top w:val="nil"/>
              <w:left w:val="nil"/>
              <w:bottom w:val="single" w:sz="4" w:space="0" w:color="auto"/>
              <w:right w:val="single" w:sz="4" w:space="0" w:color="auto"/>
            </w:tcBorders>
            <w:shd w:val="clear" w:color="auto" w:fill="auto"/>
            <w:noWrap/>
            <w:vAlign w:val="center"/>
            <w:hideMark/>
          </w:tcPr>
          <w:p w14:paraId="3ED88113"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seqNo2</w:t>
            </w:r>
          </w:p>
        </w:tc>
        <w:tc>
          <w:tcPr>
            <w:tcW w:w="1596" w:type="dxa"/>
            <w:tcBorders>
              <w:top w:val="nil"/>
              <w:left w:val="nil"/>
              <w:bottom w:val="single" w:sz="4" w:space="0" w:color="auto"/>
              <w:right w:val="single" w:sz="4" w:space="0" w:color="auto"/>
            </w:tcBorders>
            <w:shd w:val="clear" w:color="auto" w:fill="auto"/>
            <w:noWrap/>
            <w:vAlign w:val="center"/>
            <w:hideMark/>
          </w:tcPr>
          <w:p w14:paraId="12DC7E83"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序号</w:t>
            </w:r>
          </w:p>
        </w:tc>
        <w:tc>
          <w:tcPr>
            <w:tcW w:w="760" w:type="dxa"/>
            <w:tcBorders>
              <w:top w:val="nil"/>
              <w:left w:val="nil"/>
              <w:bottom w:val="single" w:sz="4" w:space="0" w:color="auto"/>
              <w:right w:val="single" w:sz="4" w:space="0" w:color="auto"/>
            </w:tcBorders>
            <w:shd w:val="clear" w:color="auto" w:fill="auto"/>
            <w:noWrap/>
            <w:vAlign w:val="center"/>
            <w:hideMark/>
          </w:tcPr>
          <w:p w14:paraId="2FEE1B71"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5C9F8C33"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14:paraId="6FD26BAC" w14:textId="77777777"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14:paraId="420FE720" w14:textId="77777777"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14:paraId="3260737F"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3BAE39"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Q82</w:t>
            </w:r>
          </w:p>
        </w:tc>
        <w:tc>
          <w:tcPr>
            <w:tcW w:w="2516" w:type="dxa"/>
            <w:tcBorders>
              <w:top w:val="nil"/>
              <w:left w:val="nil"/>
              <w:bottom w:val="single" w:sz="4" w:space="0" w:color="auto"/>
              <w:right w:val="single" w:sz="4" w:space="0" w:color="auto"/>
            </w:tcBorders>
            <w:shd w:val="clear" w:color="auto" w:fill="auto"/>
            <w:noWrap/>
            <w:vAlign w:val="center"/>
            <w:hideMark/>
          </w:tcPr>
          <w:p w14:paraId="41978771"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announceDate</w:t>
            </w:r>
          </w:p>
        </w:tc>
        <w:tc>
          <w:tcPr>
            <w:tcW w:w="1596" w:type="dxa"/>
            <w:tcBorders>
              <w:top w:val="nil"/>
              <w:left w:val="nil"/>
              <w:bottom w:val="single" w:sz="4" w:space="0" w:color="auto"/>
              <w:right w:val="single" w:sz="4" w:space="0" w:color="auto"/>
            </w:tcBorders>
            <w:shd w:val="clear" w:color="auto" w:fill="auto"/>
            <w:noWrap/>
            <w:vAlign w:val="center"/>
            <w:hideMark/>
          </w:tcPr>
          <w:p w14:paraId="6D33BF82"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发布日期</w:t>
            </w:r>
          </w:p>
        </w:tc>
        <w:tc>
          <w:tcPr>
            <w:tcW w:w="760" w:type="dxa"/>
            <w:tcBorders>
              <w:top w:val="nil"/>
              <w:left w:val="nil"/>
              <w:bottom w:val="single" w:sz="4" w:space="0" w:color="auto"/>
              <w:right w:val="single" w:sz="4" w:space="0" w:color="auto"/>
            </w:tcBorders>
            <w:shd w:val="clear" w:color="auto" w:fill="auto"/>
            <w:noWrap/>
            <w:vAlign w:val="center"/>
            <w:hideMark/>
          </w:tcPr>
          <w:p w14:paraId="7546C6AC"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3740BCC8"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14:paraId="499707B8" w14:textId="77777777"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14:paraId="2C39FE90" w14:textId="77777777"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14:paraId="772282D3"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201CE72"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Q83</w:t>
            </w:r>
          </w:p>
        </w:tc>
        <w:tc>
          <w:tcPr>
            <w:tcW w:w="2516" w:type="dxa"/>
            <w:tcBorders>
              <w:top w:val="nil"/>
              <w:left w:val="nil"/>
              <w:bottom w:val="single" w:sz="4" w:space="0" w:color="auto"/>
              <w:right w:val="single" w:sz="4" w:space="0" w:color="auto"/>
            </w:tcBorders>
            <w:shd w:val="clear" w:color="auto" w:fill="auto"/>
            <w:noWrap/>
            <w:vAlign w:val="center"/>
            <w:hideMark/>
          </w:tcPr>
          <w:p w14:paraId="1A598D36"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announceTime</w:t>
            </w:r>
          </w:p>
        </w:tc>
        <w:tc>
          <w:tcPr>
            <w:tcW w:w="1596" w:type="dxa"/>
            <w:tcBorders>
              <w:top w:val="nil"/>
              <w:left w:val="nil"/>
              <w:bottom w:val="single" w:sz="4" w:space="0" w:color="auto"/>
              <w:right w:val="single" w:sz="4" w:space="0" w:color="auto"/>
            </w:tcBorders>
            <w:shd w:val="clear" w:color="auto" w:fill="auto"/>
            <w:noWrap/>
            <w:vAlign w:val="center"/>
            <w:hideMark/>
          </w:tcPr>
          <w:p w14:paraId="788B0105"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发布时间</w:t>
            </w:r>
          </w:p>
        </w:tc>
        <w:tc>
          <w:tcPr>
            <w:tcW w:w="760" w:type="dxa"/>
            <w:tcBorders>
              <w:top w:val="nil"/>
              <w:left w:val="nil"/>
              <w:bottom w:val="single" w:sz="4" w:space="0" w:color="auto"/>
              <w:right w:val="single" w:sz="4" w:space="0" w:color="auto"/>
            </w:tcBorders>
            <w:shd w:val="clear" w:color="auto" w:fill="auto"/>
            <w:noWrap/>
            <w:vAlign w:val="center"/>
            <w:hideMark/>
          </w:tcPr>
          <w:p w14:paraId="07B31AB3"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7D13FE7E"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14:paraId="03173431" w14:textId="77777777"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14:paraId="6CF6B653" w14:textId="77777777"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14:paraId="47E7AE16"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E0E4F52"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G10</w:t>
            </w:r>
          </w:p>
        </w:tc>
        <w:tc>
          <w:tcPr>
            <w:tcW w:w="2516" w:type="dxa"/>
            <w:tcBorders>
              <w:top w:val="nil"/>
              <w:left w:val="nil"/>
              <w:bottom w:val="single" w:sz="4" w:space="0" w:color="auto"/>
              <w:right w:val="single" w:sz="4" w:space="0" w:color="auto"/>
            </w:tcBorders>
            <w:shd w:val="clear" w:color="auto" w:fill="auto"/>
            <w:noWrap/>
            <w:vAlign w:val="center"/>
            <w:hideMark/>
          </w:tcPr>
          <w:p w14:paraId="2605C1A6"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deptID</w:t>
            </w:r>
          </w:p>
        </w:tc>
        <w:tc>
          <w:tcPr>
            <w:tcW w:w="1596" w:type="dxa"/>
            <w:tcBorders>
              <w:top w:val="nil"/>
              <w:left w:val="nil"/>
              <w:bottom w:val="single" w:sz="4" w:space="0" w:color="auto"/>
              <w:right w:val="single" w:sz="4" w:space="0" w:color="auto"/>
            </w:tcBorders>
            <w:shd w:val="clear" w:color="auto" w:fill="auto"/>
            <w:noWrap/>
            <w:vAlign w:val="center"/>
            <w:hideMark/>
          </w:tcPr>
          <w:p w14:paraId="45E2D45F"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部门代码</w:t>
            </w:r>
          </w:p>
        </w:tc>
        <w:tc>
          <w:tcPr>
            <w:tcW w:w="760" w:type="dxa"/>
            <w:tcBorders>
              <w:top w:val="nil"/>
              <w:left w:val="nil"/>
              <w:bottom w:val="single" w:sz="4" w:space="0" w:color="auto"/>
              <w:right w:val="single" w:sz="4" w:space="0" w:color="auto"/>
            </w:tcBorders>
            <w:shd w:val="clear" w:color="auto" w:fill="auto"/>
            <w:noWrap/>
            <w:vAlign w:val="center"/>
            <w:hideMark/>
          </w:tcPr>
          <w:p w14:paraId="29FA1CE6"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7B337BF7"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14:paraId="0127BFD3" w14:textId="77777777"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14:paraId="25C97ABB" w14:textId="77777777"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14:paraId="4FBD8297"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447CA93"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Q84</w:t>
            </w:r>
          </w:p>
        </w:tc>
        <w:tc>
          <w:tcPr>
            <w:tcW w:w="2516" w:type="dxa"/>
            <w:tcBorders>
              <w:top w:val="nil"/>
              <w:left w:val="nil"/>
              <w:bottom w:val="single" w:sz="4" w:space="0" w:color="auto"/>
              <w:right w:val="single" w:sz="4" w:space="0" w:color="auto"/>
            </w:tcBorders>
            <w:shd w:val="clear" w:color="auto" w:fill="auto"/>
            <w:noWrap/>
            <w:vAlign w:val="center"/>
            <w:hideMark/>
          </w:tcPr>
          <w:p w14:paraId="41333C93"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title</w:t>
            </w:r>
          </w:p>
        </w:tc>
        <w:tc>
          <w:tcPr>
            <w:tcW w:w="1596" w:type="dxa"/>
            <w:tcBorders>
              <w:top w:val="nil"/>
              <w:left w:val="nil"/>
              <w:bottom w:val="single" w:sz="4" w:space="0" w:color="auto"/>
              <w:right w:val="single" w:sz="4" w:space="0" w:color="auto"/>
            </w:tcBorders>
            <w:shd w:val="clear" w:color="auto" w:fill="auto"/>
            <w:noWrap/>
            <w:vAlign w:val="center"/>
            <w:hideMark/>
          </w:tcPr>
          <w:p w14:paraId="65A79EB4"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标题</w:t>
            </w:r>
          </w:p>
        </w:tc>
        <w:tc>
          <w:tcPr>
            <w:tcW w:w="760" w:type="dxa"/>
            <w:tcBorders>
              <w:top w:val="nil"/>
              <w:left w:val="nil"/>
              <w:bottom w:val="single" w:sz="4" w:space="0" w:color="auto"/>
              <w:right w:val="single" w:sz="4" w:space="0" w:color="auto"/>
            </w:tcBorders>
            <w:shd w:val="clear" w:color="auto" w:fill="auto"/>
            <w:noWrap/>
            <w:vAlign w:val="center"/>
            <w:hideMark/>
          </w:tcPr>
          <w:p w14:paraId="6A804E48"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574819C4"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14:paraId="0411467A" w14:textId="77777777"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14:paraId="2E2AFAC5" w14:textId="77777777"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14:paraId="3D762B8E"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971B555"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Q85</w:t>
            </w:r>
          </w:p>
        </w:tc>
        <w:tc>
          <w:tcPr>
            <w:tcW w:w="2516" w:type="dxa"/>
            <w:tcBorders>
              <w:top w:val="nil"/>
              <w:left w:val="nil"/>
              <w:bottom w:val="single" w:sz="4" w:space="0" w:color="auto"/>
              <w:right w:val="single" w:sz="4" w:space="0" w:color="auto"/>
            </w:tcBorders>
            <w:shd w:val="clear" w:color="auto" w:fill="auto"/>
            <w:noWrap/>
            <w:vAlign w:val="center"/>
            <w:hideMark/>
          </w:tcPr>
          <w:p w14:paraId="1A467A6A"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content</w:t>
            </w:r>
          </w:p>
        </w:tc>
        <w:tc>
          <w:tcPr>
            <w:tcW w:w="1596" w:type="dxa"/>
            <w:tcBorders>
              <w:top w:val="nil"/>
              <w:left w:val="nil"/>
              <w:bottom w:val="single" w:sz="4" w:space="0" w:color="auto"/>
              <w:right w:val="single" w:sz="4" w:space="0" w:color="auto"/>
            </w:tcBorders>
            <w:shd w:val="clear" w:color="auto" w:fill="auto"/>
            <w:noWrap/>
            <w:vAlign w:val="center"/>
            <w:hideMark/>
          </w:tcPr>
          <w:p w14:paraId="1CD2E3CA"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内容</w:t>
            </w:r>
          </w:p>
        </w:tc>
        <w:tc>
          <w:tcPr>
            <w:tcW w:w="760" w:type="dxa"/>
            <w:tcBorders>
              <w:top w:val="nil"/>
              <w:left w:val="nil"/>
              <w:bottom w:val="single" w:sz="4" w:space="0" w:color="auto"/>
              <w:right w:val="single" w:sz="4" w:space="0" w:color="auto"/>
            </w:tcBorders>
            <w:shd w:val="clear" w:color="auto" w:fill="auto"/>
            <w:noWrap/>
            <w:vAlign w:val="center"/>
            <w:hideMark/>
          </w:tcPr>
          <w:p w14:paraId="61798776"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0E4E93DC"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14:paraId="778B182A" w14:textId="77777777"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14:paraId="01010E17" w14:textId="77777777"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14:paraId="41E3269E"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24D4714"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G20</w:t>
            </w:r>
          </w:p>
        </w:tc>
        <w:tc>
          <w:tcPr>
            <w:tcW w:w="2516" w:type="dxa"/>
            <w:tcBorders>
              <w:top w:val="nil"/>
              <w:left w:val="nil"/>
              <w:bottom w:val="single" w:sz="4" w:space="0" w:color="auto"/>
              <w:right w:val="single" w:sz="4" w:space="0" w:color="auto"/>
            </w:tcBorders>
            <w:shd w:val="clear" w:color="auto" w:fill="auto"/>
            <w:noWrap/>
            <w:vAlign w:val="center"/>
            <w:hideMark/>
          </w:tcPr>
          <w:p w14:paraId="29AC8F47"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userID</w:t>
            </w:r>
          </w:p>
        </w:tc>
        <w:tc>
          <w:tcPr>
            <w:tcW w:w="1596" w:type="dxa"/>
            <w:tcBorders>
              <w:top w:val="nil"/>
              <w:left w:val="nil"/>
              <w:bottom w:val="single" w:sz="4" w:space="0" w:color="auto"/>
              <w:right w:val="single" w:sz="4" w:space="0" w:color="auto"/>
            </w:tcBorders>
            <w:shd w:val="clear" w:color="auto" w:fill="auto"/>
            <w:noWrap/>
            <w:vAlign w:val="center"/>
            <w:hideMark/>
          </w:tcPr>
          <w:p w14:paraId="5C01556E"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操作员代码</w:t>
            </w:r>
          </w:p>
        </w:tc>
        <w:tc>
          <w:tcPr>
            <w:tcW w:w="760" w:type="dxa"/>
            <w:tcBorders>
              <w:top w:val="nil"/>
              <w:left w:val="nil"/>
              <w:bottom w:val="single" w:sz="4" w:space="0" w:color="auto"/>
              <w:right w:val="single" w:sz="4" w:space="0" w:color="auto"/>
            </w:tcBorders>
            <w:shd w:val="clear" w:color="auto" w:fill="auto"/>
            <w:noWrap/>
            <w:vAlign w:val="center"/>
            <w:hideMark/>
          </w:tcPr>
          <w:p w14:paraId="3A375778"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78236FC1" w14:textId="77777777"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14:paraId="0283452A" w14:textId="77777777"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32C2D" w:rsidRPr="009E566B" w14:paraId="0F9F610A" w14:textId="77777777" w:rsidTr="00310394">
        <w:trPr>
          <w:trHeight w:val="270"/>
        </w:trPr>
        <w:tc>
          <w:tcPr>
            <w:tcW w:w="653" w:type="dxa"/>
            <w:tcBorders>
              <w:top w:val="nil"/>
              <w:left w:val="single" w:sz="4" w:space="0" w:color="auto"/>
              <w:bottom w:val="single" w:sz="4" w:space="0" w:color="auto"/>
              <w:right w:val="single" w:sz="4" w:space="0" w:color="auto"/>
            </w:tcBorders>
          </w:tcPr>
          <w:p w14:paraId="208633D2" w14:textId="77777777"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77EB0E2" w14:textId="77777777"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X39</w:t>
            </w:r>
          </w:p>
        </w:tc>
        <w:tc>
          <w:tcPr>
            <w:tcW w:w="2516" w:type="dxa"/>
            <w:tcBorders>
              <w:top w:val="nil"/>
              <w:left w:val="nil"/>
              <w:bottom w:val="single" w:sz="4" w:space="0" w:color="auto"/>
              <w:right w:val="single" w:sz="4" w:space="0" w:color="auto"/>
            </w:tcBorders>
            <w:shd w:val="clear" w:color="auto" w:fill="auto"/>
            <w:noWrap/>
            <w:vAlign w:val="center"/>
            <w:hideMark/>
          </w:tcPr>
          <w:p w14:paraId="3254C49A" w14:textId="77777777"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14:paraId="790718B7" w14:textId="77777777"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204C1D58" w14:textId="77777777"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230E6BFF" w14:textId="77777777"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M</w:t>
            </w:r>
          </w:p>
        </w:tc>
        <w:tc>
          <w:tcPr>
            <w:tcW w:w="2410" w:type="dxa"/>
            <w:tcBorders>
              <w:top w:val="nil"/>
              <w:left w:val="nil"/>
              <w:bottom w:val="single" w:sz="4" w:space="0" w:color="auto"/>
              <w:right w:val="single" w:sz="4" w:space="0" w:color="auto"/>
            </w:tcBorders>
            <w:shd w:val="clear" w:color="auto" w:fill="auto"/>
            <w:noWrap/>
            <w:vAlign w:val="center"/>
            <w:hideMark/>
          </w:tcPr>
          <w:p w14:paraId="7B51E3DC" w14:textId="77777777"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p>
        </w:tc>
      </w:tr>
      <w:tr w:rsidR="00432C2D" w:rsidRPr="009E566B" w14:paraId="40D6184B" w14:textId="77777777" w:rsidTr="00310394">
        <w:trPr>
          <w:trHeight w:val="270"/>
        </w:trPr>
        <w:tc>
          <w:tcPr>
            <w:tcW w:w="653" w:type="dxa"/>
            <w:tcBorders>
              <w:top w:val="nil"/>
              <w:left w:val="single" w:sz="4" w:space="0" w:color="auto"/>
              <w:bottom w:val="single" w:sz="4" w:space="0" w:color="auto"/>
              <w:right w:val="single" w:sz="4" w:space="0" w:color="auto"/>
            </w:tcBorders>
          </w:tcPr>
          <w:p w14:paraId="705A88AF" w14:textId="77777777"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C3A896C" w14:textId="77777777"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X40</w:t>
            </w:r>
          </w:p>
        </w:tc>
        <w:tc>
          <w:tcPr>
            <w:tcW w:w="2516" w:type="dxa"/>
            <w:tcBorders>
              <w:top w:val="nil"/>
              <w:left w:val="nil"/>
              <w:bottom w:val="single" w:sz="4" w:space="0" w:color="auto"/>
              <w:right w:val="single" w:sz="4" w:space="0" w:color="auto"/>
            </w:tcBorders>
            <w:shd w:val="clear" w:color="auto" w:fill="auto"/>
            <w:noWrap/>
            <w:vAlign w:val="center"/>
            <w:hideMark/>
          </w:tcPr>
          <w:p w14:paraId="4CB6EB25" w14:textId="77777777"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14:paraId="2067CE66" w14:textId="77777777"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4965DE5E" w14:textId="77777777"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14:paraId="6410A8A5" w14:textId="77777777"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M</w:t>
            </w:r>
          </w:p>
        </w:tc>
        <w:tc>
          <w:tcPr>
            <w:tcW w:w="2410" w:type="dxa"/>
            <w:tcBorders>
              <w:top w:val="nil"/>
              <w:left w:val="nil"/>
              <w:bottom w:val="single" w:sz="4" w:space="0" w:color="auto"/>
              <w:right w:val="single" w:sz="4" w:space="0" w:color="auto"/>
            </w:tcBorders>
            <w:shd w:val="clear" w:color="auto" w:fill="auto"/>
            <w:noWrap/>
            <w:vAlign w:val="center"/>
            <w:hideMark/>
          </w:tcPr>
          <w:p w14:paraId="6E229C61" w14:textId="77777777"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p>
        </w:tc>
      </w:tr>
    </w:tbl>
    <w:p w14:paraId="706ED42D" w14:textId="77777777" w:rsidR="00866BA4" w:rsidRPr="00123CA2" w:rsidRDefault="00866BA4" w:rsidP="00866BA4">
      <w:pPr>
        <w:ind w:firstLine="480"/>
      </w:pPr>
    </w:p>
    <w:p w14:paraId="66CEC7DE" w14:textId="77777777" w:rsidR="004735B3" w:rsidRDefault="004735B3" w:rsidP="0096390C">
      <w:pPr>
        <w:pStyle w:val="2"/>
        <w:numPr>
          <w:ilvl w:val="1"/>
          <w:numId w:val="4"/>
        </w:numPr>
        <w:ind w:left="0" w:firstLineChars="0" w:firstLine="0"/>
      </w:pPr>
      <w:bookmarkStart w:id="510" w:name="_Toc437444910"/>
      <w:bookmarkStart w:id="511" w:name="_Toc437444911"/>
      <w:bookmarkStart w:id="512" w:name="_Toc437444912"/>
      <w:bookmarkStart w:id="513" w:name="_Toc437444913"/>
      <w:bookmarkStart w:id="514" w:name="_Toc437444922"/>
      <w:bookmarkStart w:id="515" w:name="_Toc437444930"/>
      <w:bookmarkStart w:id="516" w:name="_Toc437445202"/>
      <w:bookmarkStart w:id="517" w:name="_Toc437445210"/>
      <w:bookmarkStart w:id="518" w:name="_Toc437445218"/>
      <w:bookmarkStart w:id="519" w:name="_Toc437445219"/>
      <w:bookmarkStart w:id="520" w:name="_Toc437445220"/>
      <w:bookmarkStart w:id="521" w:name="_Toc437445221"/>
      <w:bookmarkStart w:id="522" w:name="_Toc437445230"/>
      <w:bookmarkStart w:id="523" w:name="_Toc437445238"/>
      <w:bookmarkStart w:id="524" w:name="_Toc437445246"/>
      <w:bookmarkStart w:id="525" w:name="_Toc437445374"/>
      <w:bookmarkStart w:id="526" w:name="_Toc437445382"/>
      <w:bookmarkStart w:id="527" w:name="_Toc437445390"/>
      <w:bookmarkStart w:id="528" w:name="_Toc437445391"/>
      <w:bookmarkStart w:id="529" w:name="_Toc437445392"/>
      <w:bookmarkStart w:id="530" w:name="_Toc437445393"/>
      <w:bookmarkStart w:id="531" w:name="_Toc437445402"/>
      <w:bookmarkStart w:id="532" w:name="_Toc437445410"/>
      <w:bookmarkStart w:id="533" w:name="_Toc437445418"/>
      <w:bookmarkStart w:id="534" w:name="_Toc437445498"/>
      <w:bookmarkStart w:id="535" w:name="_Toc437445506"/>
      <w:bookmarkStart w:id="536" w:name="_Toc437445514"/>
      <w:bookmarkStart w:id="537" w:name="_Toc462670488"/>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r>
        <w:rPr>
          <w:rFonts w:hint="eastAsia"/>
        </w:rPr>
        <w:lastRenderedPageBreak/>
        <w:t>竞价</w:t>
      </w:r>
      <w:r w:rsidR="00FF7CB4">
        <w:rPr>
          <w:rFonts w:hint="eastAsia"/>
        </w:rPr>
        <w:t>类</w:t>
      </w:r>
      <w:r>
        <w:rPr>
          <w:rFonts w:hint="eastAsia"/>
        </w:rPr>
        <w:t>交易</w:t>
      </w:r>
      <w:bookmarkEnd w:id="537"/>
    </w:p>
    <w:p w14:paraId="25D683DD" w14:textId="77777777" w:rsidR="0096390C" w:rsidRDefault="0096390C" w:rsidP="0096390C">
      <w:pPr>
        <w:pStyle w:val="3"/>
        <w:numPr>
          <w:ilvl w:val="2"/>
          <w:numId w:val="4"/>
        </w:numPr>
        <w:ind w:left="0" w:firstLineChars="0" w:firstLine="0"/>
      </w:pPr>
      <w:bookmarkStart w:id="538" w:name="_Toc462670489"/>
      <w:r>
        <w:rPr>
          <w:rFonts w:hint="eastAsia"/>
        </w:rPr>
        <w:t>报单</w:t>
      </w:r>
      <w:r w:rsidR="006069BA">
        <w:rPr>
          <w:rFonts w:hint="eastAsia"/>
        </w:rPr>
        <w:t>/</w:t>
      </w:r>
      <w:r w:rsidR="006069BA">
        <w:rPr>
          <w:rFonts w:hint="eastAsia"/>
        </w:rPr>
        <w:t>撤单</w:t>
      </w:r>
      <w:r>
        <w:rPr>
          <w:rFonts w:hint="eastAsia"/>
        </w:rPr>
        <w:t>交易</w:t>
      </w:r>
      <w:bookmarkEnd w:id="538"/>
    </w:p>
    <w:p w14:paraId="318D848F" w14:textId="77777777" w:rsidR="004735B3" w:rsidRDefault="00A80F12" w:rsidP="004735B3">
      <w:pPr>
        <w:pStyle w:val="4"/>
        <w:numPr>
          <w:ilvl w:val="3"/>
          <w:numId w:val="4"/>
        </w:numPr>
        <w:ind w:left="0" w:firstLineChars="0" w:firstLine="0"/>
      </w:pPr>
      <w:r>
        <w:rPr>
          <w:rFonts w:hint="eastAsia"/>
        </w:rPr>
        <w:t>报单请求</w:t>
      </w:r>
      <w:r w:rsidR="00070618">
        <w:rPr>
          <w:rFonts w:hint="eastAsia"/>
        </w:rPr>
        <w:t>及</w:t>
      </w:r>
      <w:r w:rsidR="00D0642D">
        <w:rPr>
          <w:rFonts w:hint="eastAsia"/>
        </w:rPr>
        <w:t>应答</w:t>
      </w:r>
      <w:r w:rsidR="008C0704">
        <w:rPr>
          <w:rFonts w:hint="eastAsia"/>
        </w:rPr>
        <w:t>（现货</w:t>
      </w:r>
      <w:r w:rsidR="008C0704">
        <w:rPr>
          <w:rFonts w:hint="eastAsia"/>
        </w:rPr>
        <w:t>/</w:t>
      </w:r>
      <w:r w:rsidR="008C0704">
        <w:rPr>
          <w:rFonts w:hint="eastAsia"/>
        </w:rPr>
        <w:t>延期</w:t>
      </w:r>
      <w:r w:rsidR="008C0704">
        <w:rPr>
          <w:rFonts w:hint="eastAsia"/>
        </w:rPr>
        <w:t>/</w:t>
      </w:r>
      <w:r w:rsidR="008C0704">
        <w:rPr>
          <w:rFonts w:hint="eastAsia"/>
        </w:rPr>
        <w:t>即期）</w:t>
      </w:r>
    </w:p>
    <w:p w14:paraId="1D234289" w14:textId="77777777" w:rsidR="003B0BB4" w:rsidRDefault="003B0BB4" w:rsidP="008D1002">
      <w:pPr>
        <w:ind w:firstLine="482"/>
      </w:pPr>
      <w:r w:rsidRPr="003B0BB4">
        <w:rPr>
          <w:rFonts w:hint="eastAsia"/>
          <w:b/>
        </w:rPr>
        <w:t>功能</w:t>
      </w:r>
      <w:r>
        <w:rPr>
          <w:rFonts w:hint="eastAsia"/>
        </w:rPr>
        <w:t>：</w:t>
      </w:r>
      <w:r w:rsidR="006069BA">
        <w:rPr>
          <w:rFonts w:hint="eastAsia"/>
        </w:rPr>
        <w:t>报单交易用于</w:t>
      </w:r>
      <w:r w:rsidR="00733244">
        <w:rPr>
          <w:rFonts w:hint="eastAsia"/>
        </w:rPr>
        <w:t>会员</w:t>
      </w:r>
      <w:r w:rsidR="0084087E">
        <w:rPr>
          <w:rFonts w:hint="eastAsia"/>
        </w:rPr>
        <w:t>主动发起</w:t>
      </w:r>
      <w:r w:rsidR="006069BA">
        <w:rPr>
          <w:rFonts w:hint="eastAsia"/>
        </w:rPr>
        <w:t>现货</w:t>
      </w:r>
      <w:r w:rsidR="006069BA">
        <w:rPr>
          <w:rFonts w:hint="eastAsia"/>
        </w:rPr>
        <w:t>/</w:t>
      </w:r>
      <w:r w:rsidR="006069BA">
        <w:rPr>
          <w:rFonts w:hint="eastAsia"/>
        </w:rPr>
        <w:t>延期</w:t>
      </w:r>
      <w:r w:rsidR="006069BA">
        <w:rPr>
          <w:rFonts w:hint="eastAsia"/>
        </w:rPr>
        <w:t>/</w:t>
      </w:r>
      <w:r w:rsidR="006069BA">
        <w:rPr>
          <w:rFonts w:hint="eastAsia"/>
        </w:rPr>
        <w:t>即期市场合约的报单，涵盖：普通手工报单、</w:t>
      </w:r>
      <w:r w:rsidR="006069BA">
        <w:rPr>
          <w:rFonts w:hint="eastAsia"/>
        </w:rPr>
        <w:t>FOK</w:t>
      </w:r>
      <w:r w:rsidR="006069BA">
        <w:rPr>
          <w:rFonts w:hint="eastAsia"/>
        </w:rPr>
        <w:t>报单指令和</w:t>
      </w:r>
      <w:r w:rsidR="006069BA">
        <w:rPr>
          <w:rFonts w:hint="eastAsia"/>
        </w:rPr>
        <w:t>FAK</w:t>
      </w:r>
      <w:r w:rsidR="006069BA">
        <w:rPr>
          <w:rFonts w:hint="eastAsia"/>
        </w:rPr>
        <w:t>报单指令。</w:t>
      </w:r>
    </w:p>
    <w:p w14:paraId="6CBC3A6A" w14:textId="77777777" w:rsidR="00BE213C" w:rsidRPr="003B0BB4" w:rsidRDefault="00BE213C" w:rsidP="00BE213C">
      <w:pPr>
        <w:ind w:firstLine="480"/>
      </w:pPr>
      <w:r>
        <w:rPr>
          <w:rFonts w:hint="eastAsia"/>
        </w:rPr>
        <w:t>消息体格式如下：</w:t>
      </w:r>
    </w:p>
    <w:tbl>
      <w:tblPr>
        <w:tblW w:w="9077" w:type="dxa"/>
        <w:tblInd w:w="103" w:type="dxa"/>
        <w:tblLook w:val="04A0" w:firstRow="1" w:lastRow="0" w:firstColumn="1" w:lastColumn="0" w:noHBand="0" w:noVBand="1"/>
      </w:tblPr>
      <w:tblGrid>
        <w:gridCol w:w="798"/>
        <w:gridCol w:w="1796"/>
        <w:gridCol w:w="1596"/>
        <w:gridCol w:w="760"/>
        <w:gridCol w:w="798"/>
        <w:gridCol w:w="3329"/>
      </w:tblGrid>
      <w:tr w:rsidR="00E7672D" w:rsidRPr="004C5761" w14:paraId="13EEDB41" w14:textId="77777777" w:rsidTr="00331C5B">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C19DAA3" w14:textId="77777777" w:rsidR="00E7672D" w:rsidRPr="00E7672D" w:rsidRDefault="00E7672D" w:rsidP="00E7672D">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14:paraId="56E568DE" w14:textId="77777777" w:rsidR="00E7672D" w:rsidRPr="00E7672D" w:rsidRDefault="00E7672D" w:rsidP="00E7672D">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14:paraId="39F4FBB1" w14:textId="77777777" w:rsidR="00E7672D" w:rsidRPr="00E7672D" w:rsidRDefault="004847B6" w:rsidP="00E7672D">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668967D" w14:textId="77777777" w:rsidR="00E7672D" w:rsidRPr="00E7672D" w:rsidRDefault="00E7672D" w:rsidP="00E7672D">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7561DD13" w14:textId="77777777" w:rsidR="00E7672D" w:rsidRPr="00E7672D" w:rsidRDefault="00BC6BBC" w:rsidP="00E7672D">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应答</w:t>
            </w:r>
          </w:p>
        </w:tc>
        <w:tc>
          <w:tcPr>
            <w:tcW w:w="3329" w:type="dxa"/>
            <w:tcBorders>
              <w:top w:val="single" w:sz="4" w:space="0" w:color="auto"/>
              <w:left w:val="nil"/>
              <w:bottom w:val="single" w:sz="4" w:space="0" w:color="auto"/>
              <w:right w:val="single" w:sz="4" w:space="0" w:color="auto"/>
            </w:tcBorders>
            <w:shd w:val="clear" w:color="000000" w:fill="D9D9D9"/>
            <w:noWrap/>
            <w:vAlign w:val="center"/>
            <w:hideMark/>
          </w:tcPr>
          <w:p w14:paraId="466B0D6D" w14:textId="77777777" w:rsidR="00E7672D" w:rsidRPr="00E7672D" w:rsidRDefault="00E7672D" w:rsidP="00E7672D">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说明</w:t>
            </w:r>
          </w:p>
        </w:tc>
      </w:tr>
      <w:tr w:rsidR="00D3145A" w:rsidRPr="004C5761" w14:paraId="31C35605"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D5DF91F" w14:textId="77777777" w:rsidR="00D3145A" w:rsidRPr="00984E1E" w:rsidRDefault="00D3145A"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96" w:type="dxa"/>
            <w:tcBorders>
              <w:top w:val="nil"/>
              <w:left w:val="nil"/>
              <w:bottom w:val="single" w:sz="4" w:space="0" w:color="auto"/>
              <w:right w:val="single" w:sz="4" w:space="0" w:color="auto"/>
            </w:tcBorders>
            <w:shd w:val="clear" w:color="auto" w:fill="auto"/>
            <w:noWrap/>
            <w:vAlign w:val="center"/>
          </w:tcPr>
          <w:p w14:paraId="292AF00E" w14:textId="77777777" w:rsidR="00D3145A" w:rsidRPr="00984E1E" w:rsidRDefault="00D3145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14:paraId="6F482219" w14:textId="77777777" w:rsidR="00D3145A" w:rsidRPr="00984E1E" w:rsidRDefault="00D3145A"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3D511131" w14:textId="77777777" w:rsidR="00D3145A" w:rsidRPr="00984E1E" w:rsidRDefault="00D3145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6A0D653B" w14:textId="77777777" w:rsidR="00D3145A" w:rsidRPr="00984E1E" w:rsidRDefault="00D3145A"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3329" w:type="dxa"/>
            <w:tcBorders>
              <w:top w:val="nil"/>
              <w:left w:val="nil"/>
              <w:bottom w:val="single" w:sz="4" w:space="0" w:color="auto"/>
              <w:right w:val="single" w:sz="4" w:space="0" w:color="auto"/>
            </w:tcBorders>
            <w:shd w:val="clear" w:color="auto" w:fill="auto"/>
            <w:noWrap/>
            <w:vAlign w:val="center"/>
          </w:tcPr>
          <w:p w14:paraId="1EF17FDF" w14:textId="77777777" w:rsidR="00D3145A" w:rsidRPr="009A7BFE" w:rsidRDefault="00D3145A" w:rsidP="0075261B">
            <w:pPr>
              <w:widowControl/>
              <w:spacing w:line="240" w:lineRule="auto"/>
              <w:ind w:firstLineChars="0" w:firstLine="0"/>
              <w:jc w:val="left"/>
              <w:rPr>
                <w:rFonts w:ascii="宋体" w:eastAsia="宋体" w:hAnsi="宋体" w:cs="宋体"/>
                <w:color w:val="000000"/>
                <w:kern w:val="0"/>
                <w:sz w:val="20"/>
                <w:szCs w:val="20"/>
              </w:rPr>
            </w:pPr>
          </w:p>
        </w:tc>
      </w:tr>
      <w:tr w:rsidR="00D3145A" w:rsidRPr="004C5761" w14:paraId="4A713497"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DC7C6A6" w14:textId="77777777"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M30</w:t>
            </w:r>
          </w:p>
        </w:tc>
        <w:tc>
          <w:tcPr>
            <w:tcW w:w="1796" w:type="dxa"/>
            <w:tcBorders>
              <w:top w:val="nil"/>
              <w:left w:val="nil"/>
              <w:bottom w:val="single" w:sz="4" w:space="0" w:color="auto"/>
              <w:right w:val="single" w:sz="4" w:space="0" w:color="auto"/>
            </w:tcBorders>
            <w:shd w:val="clear" w:color="auto" w:fill="auto"/>
            <w:noWrap/>
            <w:vAlign w:val="center"/>
          </w:tcPr>
          <w:p w14:paraId="641C970F" w14:textId="77777777"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tcPr>
          <w:p w14:paraId="37DC029A" w14:textId="77777777"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14:paraId="0E5C93DB" w14:textId="77777777"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10A0FE18" w14:textId="77777777"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14:paraId="0B40A7C7" w14:textId="77777777"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p>
        </w:tc>
      </w:tr>
      <w:tr w:rsidR="0006043C" w:rsidRPr="004C5761" w14:paraId="46E56BA5"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3FB60A4" w14:textId="77777777" w:rsidR="0006043C"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I00</w:t>
            </w:r>
          </w:p>
        </w:tc>
        <w:tc>
          <w:tcPr>
            <w:tcW w:w="1796" w:type="dxa"/>
            <w:tcBorders>
              <w:top w:val="nil"/>
              <w:left w:val="nil"/>
              <w:bottom w:val="single" w:sz="4" w:space="0" w:color="auto"/>
              <w:right w:val="single" w:sz="4" w:space="0" w:color="auto"/>
            </w:tcBorders>
            <w:shd w:val="clear" w:color="auto" w:fill="auto"/>
            <w:noWrap/>
            <w:vAlign w:val="center"/>
          </w:tcPr>
          <w:p w14:paraId="0DB760FA" w14:textId="77777777"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marketID</w:t>
            </w:r>
          </w:p>
        </w:tc>
        <w:tc>
          <w:tcPr>
            <w:tcW w:w="1596" w:type="dxa"/>
            <w:tcBorders>
              <w:top w:val="nil"/>
              <w:left w:val="nil"/>
              <w:bottom w:val="single" w:sz="4" w:space="0" w:color="auto"/>
              <w:right w:val="single" w:sz="4" w:space="0" w:color="auto"/>
            </w:tcBorders>
            <w:shd w:val="clear" w:color="auto" w:fill="auto"/>
            <w:noWrap/>
            <w:vAlign w:val="center"/>
          </w:tcPr>
          <w:p w14:paraId="4F1011CA" w14:textId="77777777"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市场代码</w:t>
            </w:r>
          </w:p>
        </w:tc>
        <w:tc>
          <w:tcPr>
            <w:tcW w:w="760" w:type="dxa"/>
            <w:tcBorders>
              <w:top w:val="nil"/>
              <w:left w:val="nil"/>
              <w:bottom w:val="single" w:sz="4" w:space="0" w:color="auto"/>
              <w:right w:val="single" w:sz="4" w:space="0" w:color="auto"/>
            </w:tcBorders>
            <w:shd w:val="clear" w:color="auto" w:fill="auto"/>
            <w:noWrap/>
            <w:vAlign w:val="center"/>
          </w:tcPr>
          <w:p w14:paraId="36874A59" w14:textId="77777777"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7F3C1B9C" w14:textId="77777777" w:rsidR="0006043C" w:rsidRPr="00E7672D" w:rsidRDefault="00864DE9"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14:paraId="3FFC235D" w14:textId="77777777"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p>
        </w:tc>
      </w:tr>
      <w:tr w:rsidR="0006043C" w:rsidRPr="004C5761" w14:paraId="429941D3"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A5F7001" w14:textId="77777777"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I10</w:t>
            </w:r>
          </w:p>
        </w:tc>
        <w:tc>
          <w:tcPr>
            <w:tcW w:w="1796" w:type="dxa"/>
            <w:tcBorders>
              <w:top w:val="nil"/>
              <w:left w:val="nil"/>
              <w:bottom w:val="single" w:sz="4" w:space="0" w:color="auto"/>
              <w:right w:val="single" w:sz="4" w:space="0" w:color="auto"/>
            </w:tcBorders>
            <w:shd w:val="clear" w:color="auto" w:fill="auto"/>
            <w:noWrap/>
            <w:vAlign w:val="center"/>
          </w:tcPr>
          <w:p w14:paraId="6A58D91C" w14:textId="77777777"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instID</w:t>
            </w:r>
          </w:p>
        </w:tc>
        <w:tc>
          <w:tcPr>
            <w:tcW w:w="1596" w:type="dxa"/>
            <w:tcBorders>
              <w:top w:val="nil"/>
              <w:left w:val="nil"/>
              <w:bottom w:val="single" w:sz="4" w:space="0" w:color="auto"/>
              <w:right w:val="single" w:sz="4" w:space="0" w:color="auto"/>
            </w:tcBorders>
            <w:shd w:val="clear" w:color="auto" w:fill="auto"/>
            <w:noWrap/>
            <w:vAlign w:val="center"/>
          </w:tcPr>
          <w:p w14:paraId="6D8E05F3" w14:textId="77777777"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tcPr>
          <w:p w14:paraId="7C872200" w14:textId="77777777"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67305B66" w14:textId="77777777"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14:paraId="452F4C91" w14:textId="77777777"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p>
        </w:tc>
      </w:tr>
      <w:tr w:rsidR="0006043C" w:rsidRPr="004C5761" w14:paraId="0DFAA0A3"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C7F0BC1" w14:textId="77777777"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O00</w:t>
            </w:r>
          </w:p>
        </w:tc>
        <w:tc>
          <w:tcPr>
            <w:tcW w:w="1796" w:type="dxa"/>
            <w:tcBorders>
              <w:top w:val="nil"/>
              <w:left w:val="nil"/>
              <w:bottom w:val="single" w:sz="4" w:space="0" w:color="auto"/>
              <w:right w:val="single" w:sz="4" w:space="0" w:color="auto"/>
            </w:tcBorders>
            <w:shd w:val="clear" w:color="auto" w:fill="auto"/>
            <w:noWrap/>
            <w:vAlign w:val="center"/>
          </w:tcPr>
          <w:p w14:paraId="00F2A543" w14:textId="77777777"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orderNo</w:t>
            </w:r>
          </w:p>
        </w:tc>
        <w:tc>
          <w:tcPr>
            <w:tcW w:w="1596" w:type="dxa"/>
            <w:tcBorders>
              <w:top w:val="nil"/>
              <w:left w:val="nil"/>
              <w:bottom w:val="single" w:sz="4" w:space="0" w:color="auto"/>
              <w:right w:val="single" w:sz="4" w:space="0" w:color="auto"/>
            </w:tcBorders>
            <w:shd w:val="clear" w:color="auto" w:fill="auto"/>
            <w:noWrap/>
            <w:vAlign w:val="center"/>
          </w:tcPr>
          <w:p w14:paraId="77BAAD04" w14:textId="77777777"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tcPr>
          <w:p w14:paraId="4F8C5CB4" w14:textId="77777777"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56CD3A22" w14:textId="77777777"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tcPr>
          <w:p w14:paraId="1A3C14E7" w14:textId="77777777"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一级系统生成</w:t>
            </w:r>
          </w:p>
        </w:tc>
      </w:tr>
      <w:tr w:rsidR="0006043C" w:rsidRPr="004C5761" w14:paraId="2E47EC3C"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2F141F6"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O02</w:t>
            </w:r>
          </w:p>
        </w:tc>
        <w:tc>
          <w:tcPr>
            <w:tcW w:w="1796" w:type="dxa"/>
            <w:tcBorders>
              <w:top w:val="nil"/>
              <w:left w:val="nil"/>
              <w:bottom w:val="single" w:sz="4" w:space="0" w:color="auto"/>
              <w:right w:val="single" w:sz="4" w:space="0" w:color="auto"/>
            </w:tcBorders>
            <w:shd w:val="clear" w:color="auto" w:fill="auto"/>
            <w:noWrap/>
            <w:vAlign w:val="center"/>
            <w:hideMark/>
          </w:tcPr>
          <w:p w14:paraId="5C7C75C6"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buyOrSell</w:t>
            </w:r>
          </w:p>
        </w:tc>
        <w:tc>
          <w:tcPr>
            <w:tcW w:w="1596" w:type="dxa"/>
            <w:tcBorders>
              <w:top w:val="nil"/>
              <w:left w:val="nil"/>
              <w:bottom w:val="single" w:sz="4" w:space="0" w:color="auto"/>
              <w:right w:val="single" w:sz="4" w:space="0" w:color="auto"/>
            </w:tcBorders>
            <w:shd w:val="clear" w:color="auto" w:fill="auto"/>
            <w:noWrap/>
            <w:vAlign w:val="center"/>
            <w:hideMark/>
          </w:tcPr>
          <w:p w14:paraId="2DBF0CFD"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vAlign w:val="center"/>
            <w:hideMark/>
          </w:tcPr>
          <w:p w14:paraId="15621A82"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F9FA379"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14:paraId="5A4F4647" w14:textId="77777777" w:rsidR="0006043C" w:rsidRPr="00E7672D" w:rsidRDefault="001A792D" w:rsidP="00E7672D">
            <w:pPr>
              <w:widowControl/>
              <w:spacing w:line="240" w:lineRule="auto"/>
              <w:ind w:firstLineChars="0" w:firstLine="0"/>
              <w:jc w:val="left"/>
              <w:rPr>
                <w:rFonts w:asciiTheme="minorEastAsia" w:hAnsiTheme="minorEastAsia" w:cs="宋体"/>
                <w:color w:val="000000"/>
                <w:kern w:val="0"/>
                <w:sz w:val="20"/>
                <w:szCs w:val="20"/>
              </w:rPr>
            </w:pPr>
            <w:r w:rsidRPr="001A792D">
              <w:rPr>
                <w:rFonts w:asciiTheme="minorEastAsia" w:hAnsiTheme="minorEastAsia" w:cs="宋体" w:hint="eastAsia"/>
                <w:color w:val="000000"/>
                <w:kern w:val="0"/>
                <w:sz w:val="20"/>
                <w:szCs w:val="20"/>
              </w:rPr>
              <w:t>b-买,s-卖</w:t>
            </w:r>
          </w:p>
        </w:tc>
      </w:tr>
      <w:tr w:rsidR="0006043C" w:rsidRPr="004C5761" w14:paraId="730AFE14"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83E767E" w14:textId="77777777" w:rsidR="0006043C" w:rsidRPr="004C5761" w:rsidRDefault="0006043C" w:rsidP="003A64AE">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O03</w:t>
            </w:r>
          </w:p>
        </w:tc>
        <w:tc>
          <w:tcPr>
            <w:tcW w:w="1796" w:type="dxa"/>
            <w:tcBorders>
              <w:top w:val="nil"/>
              <w:left w:val="nil"/>
              <w:bottom w:val="single" w:sz="4" w:space="0" w:color="auto"/>
              <w:right w:val="single" w:sz="4" w:space="0" w:color="auto"/>
            </w:tcBorders>
            <w:shd w:val="clear" w:color="auto" w:fill="auto"/>
            <w:noWrap/>
            <w:vAlign w:val="center"/>
          </w:tcPr>
          <w:p w14:paraId="2F547832" w14:textId="77777777" w:rsidR="0006043C" w:rsidRPr="004C5761" w:rsidRDefault="0006043C" w:rsidP="003A64AE">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offSetFlag</w:t>
            </w:r>
          </w:p>
        </w:tc>
        <w:tc>
          <w:tcPr>
            <w:tcW w:w="1596" w:type="dxa"/>
            <w:tcBorders>
              <w:top w:val="nil"/>
              <w:left w:val="nil"/>
              <w:bottom w:val="single" w:sz="4" w:space="0" w:color="auto"/>
              <w:right w:val="single" w:sz="4" w:space="0" w:color="auto"/>
            </w:tcBorders>
            <w:shd w:val="clear" w:color="auto" w:fill="auto"/>
            <w:noWrap/>
            <w:vAlign w:val="center"/>
          </w:tcPr>
          <w:p w14:paraId="5693E763" w14:textId="77777777" w:rsidR="0006043C" w:rsidRPr="004C5761" w:rsidRDefault="0006043C" w:rsidP="003A64AE">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开平标志</w:t>
            </w:r>
          </w:p>
        </w:tc>
        <w:tc>
          <w:tcPr>
            <w:tcW w:w="760" w:type="dxa"/>
            <w:tcBorders>
              <w:top w:val="nil"/>
              <w:left w:val="nil"/>
              <w:bottom w:val="single" w:sz="4" w:space="0" w:color="auto"/>
              <w:right w:val="single" w:sz="4" w:space="0" w:color="auto"/>
            </w:tcBorders>
            <w:shd w:val="clear" w:color="auto" w:fill="auto"/>
            <w:noWrap/>
            <w:vAlign w:val="center"/>
          </w:tcPr>
          <w:p w14:paraId="032096E9" w14:textId="77777777" w:rsidR="0006043C" w:rsidRPr="00E7672D" w:rsidRDefault="0006043C" w:rsidP="003E783F">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14:paraId="144A293C" w14:textId="77777777" w:rsidR="0006043C" w:rsidRPr="00E7672D" w:rsidRDefault="0006043C" w:rsidP="003E783F">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14:paraId="7C1CAC4D" w14:textId="77777777" w:rsidR="0006043C" w:rsidRPr="004C5761" w:rsidRDefault="0006043C" w:rsidP="00405F97">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延期/即期报单必填</w:t>
            </w:r>
            <w:r>
              <w:rPr>
                <w:rFonts w:asciiTheme="minorEastAsia" w:hAnsiTheme="minorEastAsia" w:cs="宋体" w:hint="eastAsia"/>
                <w:color w:val="000000"/>
                <w:kern w:val="0"/>
                <w:sz w:val="20"/>
                <w:szCs w:val="20"/>
              </w:rPr>
              <w:t>，取值：0-开仓，1-平仓</w:t>
            </w:r>
            <w:r w:rsidR="001A792D">
              <w:rPr>
                <w:rFonts w:asciiTheme="minorEastAsia" w:hAnsiTheme="minorEastAsia" w:cs="宋体" w:hint="eastAsia"/>
                <w:color w:val="000000"/>
                <w:kern w:val="0"/>
                <w:sz w:val="20"/>
                <w:szCs w:val="20"/>
              </w:rPr>
              <w:t>，</w:t>
            </w:r>
            <w:r w:rsidR="001A792D" w:rsidRPr="001A792D">
              <w:rPr>
                <w:rFonts w:asciiTheme="minorEastAsia" w:hAnsiTheme="minorEastAsia" w:cs="宋体" w:hint="eastAsia"/>
                <w:color w:val="000000"/>
                <w:kern w:val="0"/>
                <w:sz w:val="20"/>
                <w:szCs w:val="20"/>
              </w:rPr>
              <w:t>2-强行平仓</w:t>
            </w:r>
          </w:p>
        </w:tc>
      </w:tr>
      <w:tr w:rsidR="0006043C" w:rsidRPr="004C5761" w14:paraId="03640B5C"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7C24C11"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T11</w:t>
            </w:r>
          </w:p>
        </w:tc>
        <w:tc>
          <w:tcPr>
            <w:tcW w:w="1796" w:type="dxa"/>
            <w:tcBorders>
              <w:top w:val="nil"/>
              <w:left w:val="nil"/>
              <w:bottom w:val="single" w:sz="4" w:space="0" w:color="auto"/>
              <w:right w:val="single" w:sz="4" w:space="0" w:color="auto"/>
            </w:tcBorders>
            <w:shd w:val="clear" w:color="auto" w:fill="auto"/>
            <w:noWrap/>
            <w:vAlign w:val="center"/>
            <w:hideMark/>
          </w:tcPr>
          <w:p w14:paraId="43ECD2F6"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applyDate</w:t>
            </w:r>
          </w:p>
        </w:tc>
        <w:tc>
          <w:tcPr>
            <w:tcW w:w="1596" w:type="dxa"/>
            <w:tcBorders>
              <w:top w:val="nil"/>
              <w:left w:val="nil"/>
              <w:bottom w:val="single" w:sz="4" w:space="0" w:color="auto"/>
              <w:right w:val="single" w:sz="4" w:space="0" w:color="auto"/>
            </w:tcBorders>
            <w:shd w:val="clear" w:color="auto" w:fill="auto"/>
            <w:noWrap/>
            <w:vAlign w:val="center"/>
            <w:hideMark/>
          </w:tcPr>
          <w:p w14:paraId="6F65F657"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35A852AE"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578A66B"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14:paraId="50951C1B"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交易所日期</w:t>
            </w:r>
          </w:p>
        </w:tc>
      </w:tr>
      <w:tr w:rsidR="0006043C" w:rsidRPr="004C5761" w14:paraId="4A731C7B"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01469D7"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T12</w:t>
            </w:r>
          </w:p>
        </w:tc>
        <w:tc>
          <w:tcPr>
            <w:tcW w:w="1796" w:type="dxa"/>
            <w:tcBorders>
              <w:top w:val="nil"/>
              <w:left w:val="nil"/>
              <w:bottom w:val="single" w:sz="4" w:space="0" w:color="auto"/>
              <w:right w:val="single" w:sz="4" w:space="0" w:color="auto"/>
            </w:tcBorders>
            <w:shd w:val="clear" w:color="auto" w:fill="auto"/>
            <w:noWrap/>
            <w:vAlign w:val="center"/>
            <w:hideMark/>
          </w:tcPr>
          <w:p w14:paraId="1A2D3766"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applyTime</w:t>
            </w:r>
          </w:p>
        </w:tc>
        <w:tc>
          <w:tcPr>
            <w:tcW w:w="1596" w:type="dxa"/>
            <w:tcBorders>
              <w:top w:val="nil"/>
              <w:left w:val="nil"/>
              <w:bottom w:val="single" w:sz="4" w:space="0" w:color="auto"/>
              <w:right w:val="single" w:sz="4" w:space="0" w:color="auto"/>
            </w:tcBorders>
            <w:shd w:val="clear" w:color="auto" w:fill="auto"/>
            <w:noWrap/>
            <w:vAlign w:val="center"/>
            <w:hideMark/>
          </w:tcPr>
          <w:p w14:paraId="53B2F2CF"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1319D63B"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13C3F8B"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14:paraId="5F5E947B"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交易所时间</w:t>
            </w:r>
          </w:p>
        </w:tc>
      </w:tr>
      <w:tr w:rsidR="0006043C" w:rsidRPr="004C5761" w14:paraId="2694BF39"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D1886CE"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M60</w:t>
            </w:r>
          </w:p>
        </w:tc>
        <w:tc>
          <w:tcPr>
            <w:tcW w:w="1796" w:type="dxa"/>
            <w:tcBorders>
              <w:top w:val="nil"/>
              <w:left w:val="nil"/>
              <w:bottom w:val="single" w:sz="4" w:space="0" w:color="auto"/>
              <w:right w:val="single" w:sz="4" w:space="0" w:color="auto"/>
            </w:tcBorders>
            <w:shd w:val="clear" w:color="auto" w:fill="auto"/>
            <w:vAlign w:val="center"/>
            <w:hideMark/>
          </w:tcPr>
          <w:p w14:paraId="70F86ACB"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traderID</w:t>
            </w:r>
          </w:p>
        </w:tc>
        <w:tc>
          <w:tcPr>
            <w:tcW w:w="1596" w:type="dxa"/>
            <w:tcBorders>
              <w:top w:val="nil"/>
              <w:left w:val="nil"/>
              <w:bottom w:val="single" w:sz="4" w:space="0" w:color="auto"/>
              <w:right w:val="single" w:sz="4" w:space="0" w:color="auto"/>
            </w:tcBorders>
            <w:shd w:val="clear" w:color="auto" w:fill="auto"/>
            <w:noWrap/>
            <w:vAlign w:val="center"/>
            <w:hideMark/>
          </w:tcPr>
          <w:p w14:paraId="0525E569"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19DEA3C5"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D3D8001"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14:paraId="0B646C20"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p>
        </w:tc>
      </w:tr>
      <w:tr w:rsidR="0006043C" w:rsidRPr="004C5761" w14:paraId="1DCB8718"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378BF01"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O06</w:t>
            </w:r>
          </w:p>
        </w:tc>
        <w:tc>
          <w:tcPr>
            <w:tcW w:w="1796" w:type="dxa"/>
            <w:tcBorders>
              <w:top w:val="nil"/>
              <w:left w:val="nil"/>
              <w:bottom w:val="single" w:sz="4" w:space="0" w:color="auto"/>
              <w:right w:val="single" w:sz="4" w:space="0" w:color="auto"/>
            </w:tcBorders>
            <w:shd w:val="clear" w:color="auto" w:fill="auto"/>
            <w:noWrap/>
            <w:vAlign w:val="center"/>
            <w:hideMark/>
          </w:tcPr>
          <w:p w14:paraId="3A446646"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color w:val="000000"/>
                <w:kern w:val="0"/>
                <w:sz w:val="20"/>
                <w:szCs w:val="20"/>
              </w:rPr>
              <w:t>P</w:t>
            </w:r>
            <w:r w:rsidRPr="00E7672D">
              <w:rPr>
                <w:rFonts w:asciiTheme="minorEastAsia" w:hAnsiTheme="minorEastAsia" w:cs="宋体" w:hint="eastAsia"/>
                <w:color w:val="000000"/>
                <w:kern w:val="0"/>
                <w:sz w:val="20"/>
                <w:szCs w:val="20"/>
              </w:rPr>
              <w:t>rice</w:t>
            </w:r>
          </w:p>
        </w:tc>
        <w:tc>
          <w:tcPr>
            <w:tcW w:w="1596" w:type="dxa"/>
            <w:tcBorders>
              <w:top w:val="nil"/>
              <w:left w:val="nil"/>
              <w:bottom w:val="single" w:sz="4" w:space="0" w:color="auto"/>
              <w:right w:val="single" w:sz="4" w:space="0" w:color="auto"/>
            </w:tcBorders>
            <w:shd w:val="clear" w:color="auto" w:fill="auto"/>
            <w:noWrap/>
            <w:vAlign w:val="center"/>
            <w:hideMark/>
          </w:tcPr>
          <w:p w14:paraId="6D146E42"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申报价格</w:t>
            </w:r>
          </w:p>
        </w:tc>
        <w:tc>
          <w:tcPr>
            <w:tcW w:w="760" w:type="dxa"/>
            <w:tcBorders>
              <w:top w:val="nil"/>
              <w:left w:val="nil"/>
              <w:bottom w:val="single" w:sz="4" w:space="0" w:color="auto"/>
              <w:right w:val="single" w:sz="4" w:space="0" w:color="auto"/>
            </w:tcBorders>
            <w:shd w:val="clear" w:color="auto" w:fill="auto"/>
            <w:noWrap/>
            <w:vAlign w:val="center"/>
            <w:hideMark/>
          </w:tcPr>
          <w:p w14:paraId="43D6CA38" w14:textId="77777777" w:rsidR="0006043C" w:rsidRPr="00E7672D" w:rsidRDefault="003329FA"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218A415"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14:paraId="265B7606"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限价指令必填</w:t>
            </w:r>
            <w:bookmarkStart w:id="539" w:name="OLE_LINK37"/>
            <w:r w:rsidR="003329FA">
              <w:rPr>
                <w:rFonts w:asciiTheme="minorEastAsia" w:hAnsiTheme="minorEastAsia" w:cs="宋体" w:hint="eastAsia"/>
                <w:color w:val="000000"/>
                <w:kern w:val="0"/>
                <w:sz w:val="20"/>
                <w:szCs w:val="20"/>
              </w:rPr>
              <w:t>，市价指令固定填0</w:t>
            </w:r>
            <w:bookmarkEnd w:id="539"/>
          </w:p>
        </w:tc>
      </w:tr>
      <w:tr w:rsidR="0006043C" w:rsidRPr="004C5761" w14:paraId="382AFC59"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40A5F10"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O07</w:t>
            </w:r>
          </w:p>
        </w:tc>
        <w:tc>
          <w:tcPr>
            <w:tcW w:w="1796" w:type="dxa"/>
            <w:tcBorders>
              <w:top w:val="nil"/>
              <w:left w:val="nil"/>
              <w:bottom w:val="single" w:sz="4" w:space="0" w:color="auto"/>
              <w:right w:val="single" w:sz="4" w:space="0" w:color="auto"/>
            </w:tcBorders>
            <w:shd w:val="clear" w:color="auto" w:fill="auto"/>
            <w:noWrap/>
            <w:vAlign w:val="center"/>
            <w:hideMark/>
          </w:tcPr>
          <w:p w14:paraId="3CEDBD42"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quantity</w:t>
            </w:r>
          </w:p>
        </w:tc>
        <w:tc>
          <w:tcPr>
            <w:tcW w:w="1596" w:type="dxa"/>
            <w:tcBorders>
              <w:top w:val="nil"/>
              <w:left w:val="nil"/>
              <w:bottom w:val="single" w:sz="4" w:space="0" w:color="auto"/>
              <w:right w:val="single" w:sz="4" w:space="0" w:color="auto"/>
            </w:tcBorders>
            <w:shd w:val="clear" w:color="auto" w:fill="auto"/>
            <w:noWrap/>
            <w:vAlign w:val="center"/>
            <w:hideMark/>
          </w:tcPr>
          <w:p w14:paraId="07825BA8"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申报数量</w:t>
            </w:r>
          </w:p>
        </w:tc>
        <w:tc>
          <w:tcPr>
            <w:tcW w:w="760" w:type="dxa"/>
            <w:tcBorders>
              <w:top w:val="nil"/>
              <w:left w:val="nil"/>
              <w:bottom w:val="single" w:sz="4" w:space="0" w:color="auto"/>
              <w:right w:val="single" w:sz="4" w:space="0" w:color="auto"/>
            </w:tcBorders>
            <w:shd w:val="clear" w:color="auto" w:fill="auto"/>
            <w:noWrap/>
            <w:vAlign w:val="center"/>
            <w:hideMark/>
          </w:tcPr>
          <w:p w14:paraId="2F02E4DE"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D12F244"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14:paraId="7AE4D777" w14:textId="77777777"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p>
        </w:tc>
      </w:tr>
      <w:tr w:rsidR="009B59F7" w:rsidRPr="004C5761" w14:paraId="490E0E98"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41FAF95"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O08</w:t>
            </w:r>
          </w:p>
        </w:tc>
        <w:tc>
          <w:tcPr>
            <w:tcW w:w="1796" w:type="dxa"/>
            <w:tcBorders>
              <w:top w:val="nil"/>
              <w:left w:val="nil"/>
              <w:bottom w:val="single" w:sz="4" w:space="0" w:color="auto"/>
              <w:right w:val="single" w:sz="4" w:space="0" w:color="auto"/>
            </w:tcBorders>
            <w:shd w:val="clear" w:color="auto" w:fill="auto"/>
            <w:noWrap/>
            <w:vAlign w:val="center"/>
            <w:hideMark/>
          </w:tcPr>
          <w:p w14:paraId="2E9FCB62"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remainQuantity</w:t>
            </w:r>
          </w:p>
        </w:tc>
        <w:tc>
          <w:tcPr>
            <w:tcW w:w="1596" w:type="dxa"/>
            <w:tcBorders>
              <w:top w:val="nil"/>
              <w:left w:val="nil"/>
              <w:bottom w:val="single" w:sz="4" w:space="0" w:color="auto"/>
              <w:right w:val="single" w:sz="4" w:space="0" w:color="auto"/>
            </w:tcBorders>
            <w:shd w:val="clear" w:color="auto" w:fill="auto"/>
            <w:noWrap/>
            <w:vAlign w:val="center"/>
            <w:hideMark/>
          </w:tcPr>
          <w:p w14:paraId="434A49CA"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剩余数量</w:t>
            </w:r>
          </w:p>
        </w:tc>
        <w:tc>
          <w:tcPr>
            <w:tcW w:w="760" w:type="dxa"/>
            <w:tcBorders>
              <w:top w:val="nil"/>
              <w:left w:val="nil"/>
              <w:bottom w:val="single" w:sz="4" w:space="0" w:color="auto"/>
              <w:right w:val="single" w:sz="4" w:space="0" w:color="auto"/>
            </w:tcBorders>
            <w:shd w:val="clear" w:color="auto" w:fill="auto"/>
            <w:noWrap/>
            <w:vAlign w:val="center"/>
            <w:hideMark/>
          </w:tcPr>
          <w:p w14:paraId="13FDA666"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4E54CA2"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14:paraId="6BB99174"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p>
        </w:tc>
      </w:tr>
      <w:tr w:rsidR="009B59F7" w:rsidRPr="004C5761" w14:paraId="0297E6C1"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B52B602"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O09</w:t>
            </w:r>
          </w:p>
        </w:tc>
        <w:tc>
          <w:tcPr>
            <w:tcW w:w="1796" w:type="dxa"/>
            <w:tcBorders>
              <w:top w:val="nil"/>
              <w:left w:val="nil"/>
              <w:bottom w:val="single" w:sz="4" w:space="0" w:color="auto"/>
              <w:right w:val="single" w:sz="4" w:space="0" w:color="auto"/>
            </w:tcBorders>
            <w:shd w:val="clear" w:color="auto" w:fill="auto"/>
            <w:noWrap/>
            <w:vAlign w:val="center"/>
            <w:hideMark/>
          </w:tcPr>
          <w:p w14:paraId="6F1D4DEE"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orderStatus</w:t>
            </w:r>
          </w:p>
        </w:tc>
        <w:tc>
          <w:tcPr>
            <w:tcW w:w="1596" w:type="dxa"/>
            <w:tcBorders>
              <w:top w:val="nil"/>
              <w:left w:val="nil"/>
              <w:bottom w:val="single" w:sz="4" w:space="0" w:color="auto"/>
              <w:right w:val="single" w:sz="4" w:space="0" w:color="auto"/>
            </w:tcBorders>
            <w:shd w:val="clear" w:color="auto" w:fill="auto"/>
            <w:noWrap/>
            <w:vAlign w:val="center"/>
            <w:hideMark/>
          </w:tcPr>
          <w:p w14:paraId="5243902E"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w:t>
            </w:r>
            <w:r w:rsidRPr="00E7672D">
              <w:rPr>
                <w:rFonts w:asciiTheme="minorEastAsia" w:hAnsiTheme="minorEastAsia" w:cs="宋体" w:hint="eastAsia"/>
                <w:color w:val="000000"/>
                <w:kern w:val="0"/>
                <w:sz w:val="20"/>
                <w:szCs w:val="20"/>
              </w:rPr>
              <w:t>状态</w:t>
            </w:r>
          </w:p>
        </w:tc>
        <w:tc>
          <w:tcPr>
            <w:tcW w:w="760" w:type="dxa"/>
            <w:tcBorders>
              <w:top w:val="nil"/>
              <w:left w:val="nil"/>
              <w:bottom w:val="single" w:sz="4" w:space="0" w:color="auto"/>
              <w:right w:val="single" w:sz="4" w:space="0" w:color="auto"/>
            </w:tcBorders>
            <w:shd w:val="clear" w:color="auto" w:fill="auto"/>
            <w:noWrap/>
            <w:vAlign w:val="center"/>
            <w:hideMark/>
          </w:tcPr>
          <w:p w14:paraId="04FF2422"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4B19E3A6"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14:paraId="3B3F3318" w14:textId="77777777" w:rsidR="009B59F7" w:rsidRPr="00E7672D" w:rsidRDefault="009B59F7" w:rsidP="005C4A5D">
            <w:pPr>
              <w:widowControl/>
              <w:spacing w:line="240" w:lineRule="auto"/>
              <w:ind w:firstLineChars="0" w:firstLine="0"/>
              <w:jc w:val="left"/>
              <w:rPr>
                <w:rFonts w:asciiTheme="minorEastAsia" w:hAnsiTheme="minorEastAsia" w:cs="宋体"/>
                <w:color w:val="000000"/>
                <w:kern w:val="0"/>
                <w:sz w:val="20"/>
                <w:szCs w:val="20"/>
              </w:rPr>
            </w:pPr>
            <w:bookmarkStart w:id="540" w:name="OLE_LINK7"/>
            <w:bookmarkStart w:id="541" w:name="OLE_LINK8"/>
            <w:r w:rsidRPr="00BE0742">
              <w:rPr>
                <w:rFonts w:asciiTheme="minorEastAsia" w:hAnsiTheme="minorEastAsia" w:cs="宋体" w:hint="eastAsia"/>
                <w:color w:val="000000"/>
                <w:kern w:val="0"/>
                <w:sz w:val="20"/>
                <w:szCs w:val="20"/>
              </w:rPr>
              <w:t>o-未成交,p-部分成交,</w:t>
            </w:r>
            <w:bookmarkEnd w:id="540"/>
            <w:bookmarkEnd w:id="541"/>
            <w:r w:rsidRPr="00BE0742">
              <w:rPr>
                <w:rFonts w:asciiTheme="minorEastAsia" w:hAnsiTheme="minorEastAsia" w:cs="宋体" w:hint="eastAsia"/>
                <w:color w:val="000000"/>
                <w:kern w:val="0"/>
                <w:sz w:val="20"/>
                <w:szCs w:val="20"/>
              </w:rPr>
              <w:t>c-完全成交,d-用户删除,s-系统删除,u-应急撤单</w:t>
            </w:r>
            <w:r w:rsidR="00A422F0">
              <w:rPr>
                <w:rFonts w:asciiTheme="minorEastAsia" w:hAnsiTheme="minorEastAsia" w:cs="宋体" w:hint="eastAsia"/>
                <w:color w:val="000000"/>
                <w:kern w:val="0"/>
                <w:sz w:val="20"/>
                <w:szCs w:val="20"/>
              </w:rPr>
              <w:t>，a-自动撤单</w:t>
            </w:r>
          </w:p>
        </w:tc>
      </w:tr>
      <w:tr w:rsidR="009B59F7" w:rsidRPr="004C5761" w14:paraId="7F6E81B7"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87C3516" w14:textId="77777777" w:rsidR="009B59F7" w:rsidRPr="004C5761" w:rsidRDefault="009B59F7" w:rsidP="004C5761">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O65</w:t>
            </w:r>
          </w:p>
        </w:tc>
        <w:tc>
          <w:tcPr>
            <w:tcW w:w="1796" w:type="dxa"/>
            <w:tcBorders>
              <w:top w:val="nil"/>
              <w:left w:val="nil"/>
              <w:bottom w:val="single" w:sz="4" w:space="0" w:color="auto"/>
              <w:right w:val="single" w:sz="4" w:space="0" w:color="auto"/>
            </w:tcBorders>
            <w:shd w:val="clear" w:color="auto" w:fill="auto"/>
            <w:noWrap/>
            <w:vAlign w:val="center"/>
          </w:tcPr>
          <w:p w14:paraId="700D3E98" w14:textId="77777777" w:rsidR="009B59F7" w:rsidRPr="004C5761" w:rsidRDefault="009B59F7" w:rsidP="004C5761">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matchType</w:t>
            </w:r>
          </w:p>
        </w:tc>
        <w:tc>
          <w:tcPr>
            <w:tcW w:w="1596" w:type="dxa"/>
            <w:tcBorders>
              <w:top w:val="nil"/>
              <w:left w:val="nil"/>
              <w:bottom w:val="single" w:sz="4" w:space="0" w:color="auto"/>
              <w:right w:val="single" w:sz="4" w:space="0" w:color="auto"/>
            </w:tcBorders>
            <w:shd w:val="clear" w:color="auto" w:fill="auto"/>
            <w:noWrap/>
            <w:vAlign w:val="center"/>
          </w:tcPr>
          <w:p w14:paraId="47274780" w14:textId="77777777" w:rsidR="009B59F7" w:rsidRPr="004C5761" w:rsidRDefault="009B59F7" w:rsidP="00405F97">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成交</w:t>
            </w:r>
            <w:r w:rsidRPr="004C5761">
              <w:rPr>
                <w:rFonts w:asciiTheme="minorEastAsia" w:hAnsiTheme="minorEastAsia" w:hint="eastAsia"/>
                <w:color w:val="000000"/>
                <w:sz w:val="20"/>
                <w:szCs w:val="20"/>
              </w:rPr>
              <w:t>类型</w:t>
            </w:r>
          </w:p>
        </w:tc>
        <w:tc>
          <w:tcPr>
            <w:tcW w:w="760" w:type="dxa"/>
            <w:tcBorders>
              <w:top w:val="nil"/>
              <w:left w:val="nil"/>
              <w:bottom w:val="single" w:sz="4" w:space="0" w:color="auto"/>
              <w:right w:val="single" w:sz="4" w:space="0" w:color="auto"/>
            </w:tcBorders>
            <w:shd w:val="clear" w:color="auto" w:fill="auto"/>
            <w:noWrap/>
            <w:vAlign w:val="center"/>
          </w:tcPr>
          <w:p w14:paraId="48EEE41F" w14:textId="77777777" w:rsidR="009B59F7" w:rsidRPr="004C5761" w:rsidRDefault="009B59F7" w:rsidP="004C5761">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0FB26550" w14:textId="77777777" w:rsidR="009B59F7" w:rsidRPr="004C5761" w:rsidRDefault="009B59F7" w:rsidP="004C5761">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14:paraId="49E55EB1" w14:textId="77777777" w:rsidR="009B59F7" w:rsidRPr="00D3145A" w:rsidRDefault="009B59F7" w:rsidP="005C4A5D">
            <w:pPr>
              <w:pStyle w:val="ac"/>
              <w:ind w:firstLineChars="0" w:firstLine="0"/>
              <w:rPr>
                <w:rFonts w:asciiTheme="minorEastAsia" w:hAnsiTheme="minorEastAsia" w:cs="宋体"/>
                <w:color w:val="000000"/>
                <w:kern w:val="0"/>
                <w:sz w:val="20"/>
                <w:highlight w:val="red"/>
              </w:rPr>
            </w:pPr>
            <w:r w:rsidRPr="00784D6F">
              <w:rPr>
                <w:rFonts w:asciiTheme="minorEastAsia" w:hAnsiTheme="minorEastAsia" w:cs="宋体"/>
                <w:color w:val="000000"/>
                <w:kern w:val="0"/>
                <w:sz w:val="20"/>
              </w:rPr>
              <w:t>1-普通</w:t>
            </w:r>
            <w:r w:rsidRPr="00784D6F">
              <w:rPr>
                <w:rFonts w:asciiTheme="minorEastAsia" w:hAnsiTheme="minorEastAsia" w:cs="宋体" w:hint="eastAsia"/>
                <w:color w:val="000000"/>
                <w:kern w:val="0"/>
                <w:sz w:val="20"/>
              </w:rPr>
              <w:t>，</w:t>
            </w:r>
            <w:r w:rsidRPr="00784D6F">
              <w:rPr>
                <w:rFonts w:asciiTheme="minorEastAsia" w:hAnsiTheme="minorEastAsia" w:cs="宋体"/>
                <w:color w:val="000000"/>
                <w:kern w:val="0"/>
                <w:sz w:val="20"/>
              </w:rPr>
              <w:t>2-应急</w:t>
            </w:r>
            <w:r w:rsidRPr="00784D6F">
              <w:rPr>
                <w:rFonts w:asciiTheme="minorEastAsia" w:hAnsiTheme="minorEastAsia" w:cs="宋体" w:hint="eastAsia"/>
                <w:color w:val="000000"/>
                <w:kern w:val="0"/>
                <w:sz w:val="20"/>
              </w:rPr>
              <w:t>，</w:t>
            </w:r>
            <w:r w:rsidRPr="00784D6F" w:rsidDel="005C4A5D">
              <w:rPr>
                <w:rFonts w:asciiTheme="minorEastAsia" w:hAnsiTheme="minorEastAsia" w:cs="宋体"/>
                <w:color w:val="000000"/>
                <w:kern w:val="0"/>
                <w:sz w:val="20"/>
              </w:rPr>
              <w:t xml:space="preserve"> </w:t>
            </w:r>
            <w:r>
              <w:rPr>
                <w:rFonts w:asciiTheme="minorEastAsia" w:hAnsiTheme="minorEastAsia" w:cs="宋体" w:hint="eastAsia"/>
                <w:color w:val="000000"/>
                <w:kern w:val="0"/>
                <w:sz w:val="20"/>
              </w:rPr>
              <w:t>6-套保</w:t>
            </w:r>
          </w:p>
        </w:tc>
      </w:tr>
      <w:tr w:rsidR="009B59F7" w:rsidRPr="004C5761" w14:paraId="3B2FB2CE"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D734C61"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O01</w:t>
            </w:r>
          </w:p>
        </w:tc>
        <w:tc>
          <w:tcPr>
            <w:tcW w:w="1796" w:type="dxa"/>
            <w:tcBorders>
              <w:top w:val="nil"/>
              <w:left w:val="nil"/>
              <w:bottom w:val="single" w:sz="4" w:space="0" w:color="auto"/>
              <w:right w:val="single" w:sz="4" w:space="0" w:color="auto"/>
            </w:tcBorders>
            <w:shd w:val="clear" w:color="auto" w:fill="auto"/>
            <w:noWrap/>
            <w:vAlign w:val="center"/>
            <w:hideMark/>
          </w:tcPr>
          <w:p w14:paraId="5B460BAA"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localOrderNo</w:t>
            </w:r>
          </w:p>
        </w:tc>
        <w:tc>
          <w:tcPr>
            <w:tcW w:w="1596" w:type="dxa"/>
            <w:tcBorders>
              <w:top w:val="nil"/>
              <w:left w:val="nil"/>
              <w:bottom w:val="single" w:sz="4" w:space="0" w:color="auto"/>
              <w:right w:val="single" w:sz="4" w:space="0" w:color="auto"/>
            </w:tcBorders>
            <w:shd w:val="clear" w:color="auto" w:fill="auto"/>
            <w:noWrap/>
            <w:vAlign w:val="center"/>
            <w:hideMark/>
          </w:tcPr>
          <w:p w14:paraId="293A5E36"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本地</w:t>
            </w:r>
            <w:r>
              <w:rPr>
                <w:rFonts w:asciiTheme="minorEastAsia" w:hAnsiTheme="minorEastAsia"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14:paraId="3F3D1535"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563790F"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14:paraId="7427F004"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二级系统生成</w:t>
            </w:r>
          </w:p>
        </w:tc>
      </w:tr>
      <w:tr w:rsidR="009B59F7" w:rsidRPr="004C5761" w14:paraId="3BDF5B27"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FEB4B4C"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O15</w:t>
            </w:r>
          </w:p>
        </w:tc>
        <w:tc>
          <w:tcPr>
            <w:tcW w:w="1796" w:type="dxa"/>
            <w:tcBorders>
              <w:top w:val="nil"/>
              <w:left w:val="nil"/>
              <w:bottom w:val="single" w:sz="4" w:space="0" w:color="auto"/>
              <w:right w:val="single" w:sz="4" w:space="0" w:color="auto"/>
            </w:tcBorders>
            <w:shd w:val="clear" w:color="auto" w:fill="auto"/>
            <w:noWrap/>
            <w:vAlign w:val="center"/>
            <w:hideMark/>
          </w:tcPr>
          <w:p w14:paraId="70B480DE"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orderType</w:t>
            </w:r>
          </w:p>
        </w:tc>
        <w:tc>
          <w:tcPr>
            <w:tcW w:w="1596" w:type="dxa"/>
            <w:tcBorders>
              <w:top w:val="nil"/>
              <w:left w:val="nil"/>
              <w:bottom w:val="single" w:sz="4" w:space="0" w:color="auto"/>
              <w:right w:val="single" w:sz="4" w:space="0" w:color="auto"/>
            </w:tcBorders>
            <w:shd w:val="clear" w:color="auto" w:fill="auto"/>
            <w:noWrap/>
            <w:vAlign w:val="center"/>
            <w:hideMark/>
          </w:tcPr>
          <w:p w14:paraId="57C0B1D1"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报单指令类型</w:t>
            </w:r>
          </w:p>
        </w:tc>
        <w:tc>
          <w:tcPr>
            <w:tcW w:w="760" w:type="dxa"/>
            <w:tcBorders>
              <w:top w:val="nil"/>
              <w:left w:val="nil"/>
              <w:bottom w:val="single" w:sz="4" w:space="0" w:color="auto"/>
              <w:right w:val="single" w:sz="4" w:space="0" w:color="auto"/>
            </w:tcBorders>
            <w:shd w:val="clear" w:color="auto" w:fill="auto"/>
            <w:noWrap/>
            <w:vAlign w:val="center"/>
            <w:hideMark/>
          </w:tcPr>
          <w:p w14:paraId="167291CB"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44FDDAE"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14:paraId="46F83A3F" w14:textId="77777777" w:rsidR="009B59F7" w:rsidRPr="00D3145A" w:rsidRDefault="009B59F7" w:rsidP="00A569D6">
            <w:pPr>
              <w:pStyle w:val="ac"/>
              <w:ind w:firstLineChars="0" w:firstLine="0"/>
              <w:rPr>
                <w:rFonts w:asciiTheme="minorEastAsia" w:hAnsiTheme="minorEastAsia" w:cs="宋体"/>
                <w:color w:val="000000"/>
                <w:kern w:val="0"/>
                <w:sz w:val="20"/>
              </w:rPr>
            </w:pPr>
            <w:bookmarkStart w:id="542" w:name="OLE_LINK4"/>
            <w:bookmarkStart w:id="543" w:name="OLE_LINK5"/>
            <w:r w:rsidRPr="00D3145A">
              <w:rPr>
                <w:rFonts w:asciiTheme="minorEastAsia" w:hAnsiTheme="minorEastAsia" w:cs="宋体" w:hint="eastAsia"/>
                <w:color w:val="000000"/>
                <w:kern w:val="0"/>
                <w:sz w:val="20"/>
              </w:rPr>
              <w:t>0-普通指令,1-限价FOK指令</w:t>
            </w:r>
            <w:bookmarkEnd w:id="542"/>
            <w:bookmarkEnd w:id="543"/>
            <w:r w:rsidRPr="00D3145A">
              <w:rPr>
                <w:rFonts w:asciiTheme="minorEastAsia" w:hAnsiTheme="minorEastAsia" w:cs="宋体" w:hint="eastAsia"/>
                <w:color w:val="000000"/>
                <w:kern w:val="0"/>
                <w:sz w:val="20"/>
              </w:rPr>
              <w:t>,2-限价FAK指令，</w:t>
            </w:r>
            <w:r>
              <w:rPr>
                <w:rFonts w:asciiTheme="minorEastAsia" w:hAnsiTheme="minorEastAsia" w:cs="宋体" w:hint="eastAsia"/>
                <w:color w:val="000000"/>
                <w:kern w:val="0"/>
                <w:sz w:val="20"/>
              </w:rPr>
              <w:t>3-市价剩余转限价，4</w:t>
            </w:r>
            <w:r w:rsidRPr="00D3145A">
              <w:rPr>
                <w:rFonts w:asciiTheme="minorEastAsia" w:hAnsiTheme="minorEastAsia" w:cs="宋体" w:hint="eastAsia"/>
                <w:color w:val="000000"/>
                <w:kern w:val="0"/>
                <w:sz w:val="20"/>
              </w:rPr>
              <w:t>-市价FOK指令,</w:t>
            </w:r>
            <w:r>
              <w:rPr>
                <w:rFonts w:asciiTheme="minorEastAsia" w:hAnsiTheme="minorEastAsia" w:cs="宋体" w:hint="eastAsia"/>
                <w:color w:val="000000"/>
                <w:kern w:val="0"/>
                <w:sz w:val="20"/>
              </w:rPr>
              <w:t>5</w:t>
            </w:r>
            <w:r w:rsidRPr="00D3145A">
              <w:rPr>
                <w:rFonts w:asciiTheme="minorEastAsia" w:hAnsiTheme="minorEastAsia" w:cs="宋体" w:hint="eastAsia"/>
                <w:color w:val="000000"/>
                <w:kern w:val="0"/>
                <w:sz w:val="20"/>
              </w:rPr>
              <w:t>-市价FAK指令</w:t>
            </w:r>
            <w:r w:rsidRPr="00D3145A" w:rsidDel="00A569D6">
              <w:rPr>
                <w:rFonts w:asciiTheme="minorEastAsia" w:hAnsiTheme="minorEastAsia" w:cs="宋体" w:hint="eastAsia"/>
                <w:color w:val="000000"/>
                <w:kern w:val="0"/>
                <w:sz w:val="20"/>
              </w:rPr>
              <w:t xml:space="preserve"> </w:t>
            </w:r>
          </w:p>
        </w:tc>
      </w:tr>
      <w:tr w:rsidR="009B59F7" w:rsidRPr="004C5761" w14:paraId="2A573BCC"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2B8BFF6" w14:textId="77777777" w:rsidR="009B59F7" w:rsidRPr="007E6EB1" w:rsidRDefault="009B59F7" w:rsidP="007E6EB1">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T82</w:t>
            </w:r>
          </w:p>
        </w:tc>
        <w:tc>
          <w:tcPr>
            <w:tcW w:w="1796" w:type="dxa"/>
            <w:tcBorders>
              <w:top w:val="nil"/>
              <w:left w:val="nil"/>
              <w:bottom w:val="single" w:sz="4" w:space="0" w:color="auto"/>
              <w:right w:val="single" w:sz="4" w:space="0" w:color="auto"/>
            </w:tcBorders>
            <w:shd w:val="clear" w:color="auto" w:fill="auto"/>
            <w:noWrap/>
            <w:vAlign w:val="center"/>
          </w:tcPr>
          <w:p w14:paraId="04A8FD37" w14:textId="77777777" w:rsidR="009B59F7" w:rsidRPr="007E6EB1" w:rsidRDefault="009B59F7" w:rsidP="007E6EB1">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source</w:t>
            </w:r>
          </w:p>
        </w:tc>
        <w:tc>
          <w:tcPr>
            <w:tcW w:w="1596" w:type="dxa"/>
            <w:tcBorders>
              <w:top w:val="nil"/>
              <w:left w:val="nil"/>
              <w:bottom w:val="single" w:sz="4" w:space="0" w:color="auto"/>
              <w:right w:val="single" w:sz="4" w:space="0" w:color="auto"/>
            </w:tcBorders>
            <w:shd w:val="clear" w:color="auto" w:fill="auto"/>
            <w:noWrap/>
            <w:vAlign w:val="center"/>
          </w:tcPr>
          <w:p w14:paraId="6206C6FA" w14:textId="77777777" w:rsidR="009B59F7" w:rsidRDefault="009B59F7"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交易渠道标识</w:t>
            </w:r>
          </w:p>
        </w:tc>
        <w:tc>
          <w:tcPr>
            <w:tcW w:w="760" w:type="dxa"/>
            <w:tcBorders>
              <w:top w:val="nil"/>
              <w:left w:val="nil"/>
              <w:bottom w:val="single" w:sz="4" w:space="0" w:color="auto"/>
              <w:right w:val="single" w:sz="4" w:space="0" w:color="auto"/>
            </w:tcBorders>
            <w:shd w:val="clear" w:color="auto" w:fill="auto"/>
            <w:noWrap/>
            <w:vAlign w:val="center"/>
          </w:tcPr>
          <w:p w14:paraId="390C44CB"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14:paraId="26B80474" w14:textId="77777777" w:rsidR="009B59F7" w:rsidRPr="00E7672D" w:rsidRDefault="009B59F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14:paraId="7C8F8E69" w14:textId="77777777" w:rsidR="009B59F7" w:rsidRPr="00D3145A" w:rsidRDefault="009B59F7" w:rsidP="007E6EB1">
            <w:pPr>
              <w:pStyle w:val="ac"/>
              <w:ind w:firstLineChars="0" w:firstLine="0"/>
              <w:rPr>
                <w:rFonts w:asciiTheme="minorEastAsia" w:hAnsiTheme="minorEastAsia" w:cs="宋体"/>
                <w:color w:val="000000"/>
                <w:kern w:val="0"/>
                <w:sz w:val="20"/>
              </w:rPr>
            </w:pPr>
            <w:r>
              <w:rPr>
                <w:rFonts w:asciiTheme="minorEastAsia" w:hAnsiTheme="minorEastAsia" w:cs="宋体" w:hint="eastAsia"/>
                <w:color w:val="000000"/>
                <w:kern w:val="0"/>
                <w:sz w:val="20"/>
              </w:rPr>
              <w:t>APP和红马甲上送交易时必填：</w:t>
            </w:r>
            <w:r w:rsidRPr="007E6EB1">
              <w:rPr>
                <w:rFonts w:asciiTheme="minorEastAsia" w:hAnsiTheme="minorEastAsia" w:cs="宋体" w:hint="eastAsia"/>
                <w:color w:val="000000"/>
                <w:kern w:val="0"/>
                <w:sz w:val="20"/>
              </w:rPr>
              <w:t>a-APP</w:t>
            </w:r>
            <w:r>
              <w:rPr>
                <w:rFonts w:asciiTheme="minorEastAsia" w:hAnsiTheme="minorEastAsia" w:cs="宋体" w:hint="eastAsia"/>
                <w:color w:val="000000"/>
                <w:kern w:val="0"/>
                <w:sz w:val="20"/>
              </w:rPr>
              <w:t>渠道、c-红马甲</w:t>
            </w:r>
          </w:p>
        </w:tc>
      </w:tr>
      <w:tr w:rsidR="009B59F7" w:rsidRPr="004C5761" w14:paraId="750042E6"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F9DB914"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X39</w:t>
            </w:r>
          </w:p>
        </w:tc>
        <w:tc>
          <w:tcPr>
            <w:tcW w:w="1796" w:type="dxa"/>
            <w:tcBorders>
              <w:top w:val="nil"/>
              <w:left w:val="nil"/>
              <w:bottom w:val="single" w:sz="4" w:space="0" w:color="auto"/>
              <w:right w:val="single" w:sz="4" w:space="0" w:color="auto"/>
            </w:tcBorders>
            <w:shd w:val="clear" w:color="auto" w:fill="auto"/>
            <w:noWrap/>
            <w:vAlign w:val="center"/>
            <w:hideMark/>
          </w:tcPr>
          <w:p w14:paraId="10D22868"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14:paraId="6964E63C"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5EE17E70"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BBC6515" w14:textId="77777777" w:rsidR="009B59F7" w:rsidRPr="00E7672D" w:rsidRDefault="009B59F7" w:rsidP="00DE6BEC">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14:paraId="557E9AAA"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p>
        </w:tc>
      </w:tr>
      <w:tr w:rsidR="009B59F7" w:rsidRPr="004C5761" w14:paraId="58884E89" w14:textId="77777777"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61354E9"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X40</w:t>
            </w:r>
          </w:p>
        </w:tc>
        <w:tc>
          <w:tcPr>
            <w:tcW w:w="1796" w:type="dxa"/>
            <w:tcBorders>
              <w:top w:val="nil"/>
              <w:left w:val="nil"/>
              <w:bottom w:val="single" w:sz="4" w:space="0" w:color="auto"/>
              <w:right w:val="single" w:sz="4" w:space="0" w:color="auto"/>
            </w:tcBorders>
            <w:shd w:val="clear" w:color="auto" w:fill="auto"/>
            <w:noWrap/>
            <w:vAlign w:val="center"/>
            <w:hideMark/>
          </w:tcPr>
          <w:p w14:paraId="4EAD4317"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14:paraId="67F39807"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71C3A1C"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0EDF76C" w14:textId="77777777" w:rsidR="009B59F7" w:rsidRPr="00E7672D" w:rsidRDefault="009B59F7" w:rsidP="00DE6BEC">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14:paraId="2439CD5E" w14:textId="77777777"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p>
        </w:tc>
      </w:tr>
    </w:tbl>
    <w:p w14:paraId="0039D13D" w14:textId="77777777" w:rsidR="006A6B28" w:rsidRPr="006A6B28" w:rsidRDefault="006A6B28" w:rsidP="006909A6">
      <w:pPr>
        <w:ind w:firstLine="480"/>
      </w:pPr>
    </w:p>
    <w:p w14:paraId="451CC11D" w14:textId="77777777" w:rsidR="00A80F12" w:rsidRDefault="00070618" w:rsidP="00A80F12">
      <w:pPr>
        <w:pStyle w:val="4"/>
        <w:numPr>
          <w:ilvl w:val="3"/>
          <w:numId w:val="4"/>
        </w:numPr>
        <w:ind w:left="0" w:firstLineChars="0" w:firstLine="0"/>
      </w:pPr>
      <w:r>
        <w:rPr>
          <w:rFonts w:hint="eastAsia"/>
        </w:rPr>
        <w:lastRenderedPageBreak/>
        <w:t>撤单请求及</w:t>
      </w:r>
      <w:r w:rsidR="00D0642D">
        <w:rPr>
          <w:rFonts w:hint="eastAsia"/>
        </w:rPr>
        <w:t>应答</w:t>
      </w:r>
      <w:r w:rsidR="001C4A18">
        <w:rPr>
          <w:rFonts w:hint="eastAsia"/>
        </w:rPr>
        <w:t>（现货</w:t>
      </w:r>
      <w:r w:rsidR="001C4A18">
        <w:rPr>
          <w:rFonts w:hint="eastAsia"/>
        </w:rPr>
        <w:t>/</w:t>
      </w:r>
      <w:r w:rsidR="001C4A18">
        <w:rPr>
          <w:rFonts w:hint="eastAsia"/>
        </w:rPr>
        <w:t>延期</w:t>
      </w:r>
      <w:r w:rsidR="001C4A18">
        <w:rPr>
          <w:rFonts w:hint="eastAsia"/>
        </w:rPr>
        <w:t>/</w:t>
      </w:r>
      <w:r w:rsidR="001C4A18">
        <w:rPr>
          <w:rFonts w:hint="eastAsia"/>
        </w:rPr>
        <w:t>即期）</w:t>
      </w:r>
    </w:p>
    <w:p w14:paraId="7B2958F7" w14:textId="77777777" w:rsidR="003B0BB4" w:rsidRDefault="003B0BB4" w:rsidP="008D1002">
      <w:pPr>
        <w:ind w:firstLine="482"/>
      </w:pPr>
      <w:r w:rsidRPr="003B0BB4">
        <w:rPr>
          <w:rFonts w:hint="eastAsia"/>
          <w:b/>
        </w:rPr>
        <w:t>功能</w:t>
      </w:r>
      <w:r>
        <w:rPr>
          <w:rFonts w:hint="eastAsia"/>
        </w:rPr>
        <w:t>：</w:t>
      </w:r>
      <w:r w:rsidR="006069BA">
        <w:rPr>
          <w:rFonts w:hint="eastAsia"/>
        </w:rPr>
        <w:t>撤单指令用于</w:t>
      </w:r>
      <w:r w:rsidR="00733244">
        <w:rPr>
          <w:rFonts w:hint="eastAsia"/>
        </w:rPr>
        <w:t>会员</w:t>
      </w:r>
      <w:r w:rsidR="0084087E">
        <w:rPr>
          <w:rFonts w:hint="eastAsia"/>
        </w:rPr>
        <w:t>主动撤销</w:t>
      </w:r>
      <w:r w:rsidR="00BE213C">
        <w:rPr>
          <w:rFonts w:hint="eastAsia"/>
        </w:rPr>
        <w:t>现货</w:t>
      </w:r>
      <w:r w:rsidR="00BE213C">
        <w:rPr>
          <w:rFonts w:hint="eastAsia"/>
        </w:rPr>
        <w:t>/</w:t>
      </w:r>
      <w:r w:rsidR="00BE213C">
        <w:rPr>
          <w:rFonts w:hint="eastAsia"/>
        </w:rPr>
        <w:t>延期</w:t>
      </w:r>
      <w:r w:rsidR="00BE213C">
        <w:rPr>
          <w:rFonts w:hint="eastAsia"/>
        </w:rPr>
        <w:t>/</w:t>
      </w:r>
      <w:r w:rsidR="00BE213C">
        <w:rPr>
          <w:rFonts w:hint="eastAsia"/>
        </w:rPr>
        <w:t>即期市场合约</w:t>
      </w:r>
      <w:r w:rsidR="0084087E">
        <w:rPr>
          <w:rFonts w:hint="eastAsia"/>
        </w:rPr>
        <w:t>的报单</w:t>
      </w:r>
      <w:r w:rsidR="00BE213C">
        <w:rPr>
          <w:rFonts w:hint="eastAsia"/>
        </w:rPr>
        <w:t>。</w:t>
      </w:r>
    </w:p>
    <w:p w14:paraId="7C46E560" w14:textId="77777777" w:rsidR="00BE213C" w:rsidRPr="003B0BB4" w:rsidRDefault="00BE213C" w:rsidP="00BE213C">
      <w:pPr>
        <w:ind w:firstLine="480"/>
      </w:pPr>
      <w:r>
        <w:rPr>
          <w:rFonts w:hint="eastAsia"/>
        </w:rPr>
        <w:t>消息体格式如下：</w:t>
      </w:r>
    </w:p>
    <w:tbl>
      <w:tblPr>
        <w:tblW w:w="8538" w:type="dxa"/>
        <w:tblInd w:w="103" w:type="dxa"/>
        <w:tblLook w:val="04A0" w:firstRow="1" w:lastRow="0" w:firstColumn="1" w:lastColumn="0" w:noHBand="0" w:noVBand="1"/>
      </w:tblPr>
      <w:tblGrid>
        <w:gridCol w:w="798"/>
        <w:gridCol w:w="1196"/>
        <w:gridCol w:w="1601"/>
        <w:gridCol w:w="760"/>
        <w:gridCol w:w="798"/>
        <w:gridCol w:w="3385"/>
      </w:tblGrid>
      <w:tr w:rsidR="001C4A18" w:rsidRPr="001C4A18" w14:paraId="2F230A60" w14:textId="77777777" w:rsidTr="0006043C">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6DA9893" w14:textId="77777777"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域号</w:t>
            </w:r>
          </w:p>
        </w:tc>
        <w:tc>
          <w:tcPr>
            <w:tcW w:w="1196" w:type="dxa"/>
            <w:tcBorders>
              <w:top w:val="single" w:sz="4" w:space="0" w:color="auto"/>
              <w:left w:val="nil"/>
              <w:bottom w:val="single" w:sz="4" w:space="0" w:color="auto"/>
              <w:right w:val="single" w:sz="4" w:space="0" w:color="auto"/>
            </w:tcBorders>
            <w:shd w:val="clear" w:color="000000" w:fill="D9D9D9"/>
            <w:noWrap/>
            <w:vAlign w:val="center"/>
            <w:hideMark/>
          </w:tcPr>
          <w:p w14:paraId="4B1C0D41" w14:textId="77777777"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0E3545E4" w14:textId="77777777" w:rsidR="001C4A18" w:rsidRPr="001C4A18" w:rsidRDefault="004847B6"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2CC6F60D" w14:textId="77777777"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67DA095E" w14:textId="77777777" w:rsidR="001C4A18" w:rsidRPr="001C4A18" w:rsidRDefault="00D0642D"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应答</w:t>
            </w:r>
          </w:p>
        </w:tc>
        <w:tc>
          <w:tcPr>
            <w:tcW w:w="3385" w:type="dxa"/>
            <w:tcBorders>
              <w:top w:val="single" w:sz="4" w:space="0" w:color="auto"/>
              <w:left w:val="nil"/>
              <w:bottom w:val="single" w:sz="4" w:space="0" w:color="auto"/>
              <w:right w:val="single" w:sz="4" w:space="0" w:color="auto"/>
            </w:tcBorders>
            <w:shd w:val="clear" w:color="000000" w:fill="D9D9D9"/>
            <w:noWrap/>
            <w:vAlign w:val="center"/>
            <w:hideMark/>
          </w:tcPr>
          <w:p w14:paraId="32A64147" w14:textId="77777777"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说明</w:t>
            </w:r>
          </w:p>
        </w:tc>
      </w:tr>
      <w:tr w:rsidR="001C4A18" w:rsidRPr="001C4A18" w14:paraId="0C4F7A09" w14:textId="77777777"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E51C696"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O00</w:t>
            </w:r>
          </w:p>
        </w:tc>
        <w:tc>
          <w:tcPr>
            <w:tcW w:w="1196" w:type="dxa"/>
            <w:tcBorders>
              <w:top w:val="nil"/>
              <w:left w:val="nil"/>
              <w:bottom w:val="single" w:sz="4" w:space="0" w:color="auto"/>
              <w:right w:val="single" w:sz="4" w:space="0" w:color="auto"/>
            </w:tcBorders>
            <w:shd w:val="clear" w:color="auto" w:fill="auto"/>
            <w:noWrap/>
            <w:vAlign w:val="center"/>
            <w:hideMark/>
          </w:tcPr>
          <w:p w14:paraId="523C4DCB"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orderNo</w:t>
            </w:r>
          </w:p>
        </w:tc>
        <w:tc>
          <w:tcPr>
            <w:tcW w:w="1601" w:type="dxa"/>
            <w:tcBorders>
              <w:top w:val="nil"/>
              <w:left w:val="nil"/>
              <w:bottom w:val="single" w:sz="4" w:space="0" w:color="auto"/>
              <w:right w:val="single" w:sz="4" w:space="0" w:color="auto"/>
            </w:tcBorders>
            <w:shd w:val="clear" w:color="auto" w:fill="auto"/>
            <w:noWrap/>
            <w:vAlign w:val="center"/>
            <w:hideMark/>
          </w:tcPr>
          <w:p w14:paraId="6E8154C3" w14:textId="77777777" w:rsidR="001C4A18" w:rsidRPr="001C4A18" w:rsidRDefault="00C95150"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14:paraId="729DABE1"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5D7DE6F"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3385" w:type="dxa"/>
            <w:tcBorders>
              <w:top w:val="nil"/>
              <w:left w:val="nil"/>
              <w:bottom w:val="single" w:sz="4" w:space="0" w:color="auto"/>
              <w:right w:val="single" w:sz="4" w:space="0" w:color="auto"/>
            </w:tcBorders>
            <w:shd w:val="clear" w:color="auto" w:fill="auto"/>
            <w:noWrap/>
            <w:vAlign w:val="center"/>
            <w:hideMark/>
          </w:tcPr>
          <w:p w14:paraId="657D205D"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14:paraId="6101F99F" w14:textId="77777777"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0097479"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45194B">
              <w:rPr>
                <w:rFonts w:asciiTheme="minorEastAsia" w:hAnsiTheme="minorEastAsia" w:cs="宋体" w:hint="eastAsia"/>
                <w:color w:val="000000"/>
                <w:kern w:val="0"/>
                <w:sz w:val="20"/>
                <w:szCs w:val="20"/>
              </w:rPr>
              <w:t>I00</w:t>
            </w:r>
          </w:p>
        </w:tc>
        <w:tc>
          <w:tcPr>
            <w:tcW w:w="1196" w:type="dxa"/>
            <w:tcBorders>
              <w:top w:val="nil"/>
              <w:left w:val="nil"/>
              <w:bottom w:val="single" w:sz="4" w:space="0" w:color="auto"/>
              <w:right w:val="single" w:sz="4" w:space="0" w:color="auto"/>
            </w:tcBorders>
            <w:shd w:val="clear" w:color="auto" w:fill="auto"/>
            <w:noWrap/>
            <w:vAlign w:val="center"/>
          </w:tcPr>
          <w:p w14:paraId="65C6318D"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45194B">
              <w:rPr>
                <w:rFonts w:asciiTheme="minorEastAsia" w:hAnsiTheme="minorEastAsia" w:cs="宋体" w:hint="eastAsia"/>
                <w:color w:val="000000"/>
                <w:kern w:val="0"/>
                <w:sz w:val="20"/>
                <w:szCs w:val="20"/>
              </w:rPr>
              <w:t>marketID</w:t>
            </w:r>
          </w:p>
        </w:tc>
        <w:tc>
          <w:tcPr>
            <w:tcW w:w="1601" w:type="dxa"/>
            <w:tcBorders>
              <w:top w:val="nil"/>
              <w:left w:val="nil"/>
              <w:bottom w:val="single" w:sz="4" w:space="0" w:color="auto"/>
              <w:right w:val="single" w:sz="4" w:space="0" w:color="auto"/>
            </w:tcBorders>
            <w:shd w:val="clear" w:color="auto" w:fill="auto"/>
            <w:noWrap/>
            <w:vAlign w:val="center"/>
          </w:tcPr>
          <w:p w14:paraId="7F67E821" w14:textId="77777777" w:rsidR="0006043C" w:rsidRDefault="0006043C" w:rsidP="001C4A18">
            <w:pPr>
              <w:widowControl/>
              <w:spacing w:line="240" w:lineRule="auto"/>
              <w:ind w:firstLineChars="0" w:firstLine="0"/>
              <w:jc w:val="left"/>
              <w:rPr>
                <w:rFonts w:ascii="宋体" w:eastAsia="宋体" w:hAnsi="宋体" w:cs="宋体"/>
                <w:color w:val="000000"/>
                <w:kern w:val="0"/>
                <w:sz w:val="20"/>
                <w:szCs w:val="20"/>
              </w:rPr>
            </w:pPr>
            <w:r w:rsidRPr="0045194B">
              <w:rPr>
                <w:rFonts w:asciiTheme="minorEastAsia" w:hAnsiTheme="minorEastAsia" w:cs="宋体" w:hint="eastAsia"/>
                <w:color w:val="000000"/>
                <w:kern w:val="0"/>
                <w:sz w:val="20"/>
                <w:szCs w:val="20"/>
              </w:rPr>
              <w:t>市场代码</w:t>
            </w:r>
          </w:p>
        </w:tc>
        <w:tc>
          <w:tcPr>
            <w:tcW w:w="760" w:type="dxa"/>
            <w:tcBorders>
              <w:top w:val="nil"/>
              <w:left w:val="nil"/>
              <w:bottom w:val="single" w:sz="4" w:space="0" w:color="auto"/>
              <w:right w:val="single" w:sz="4" w:space="0" w:color="auto"/>
            </w:tcBorders>
            <w:shd w:val="clear" w:color="auto" w:fill="auto"/>
            <w:noWrap/>
            <w:vAlign w:val="center"/>
          </w:tcPr>
          <w:p w14:paraId="50412822"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45194B">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6EAD7ACA" w14:textId="77777777" w:rsidR="0006043C" w:rsidRPr="001C4A18" w:rsidRDefault="00864DE9" w:rsidP="001C4A18">
            <w:pPr>
              <w:widowControl/>
              <w:spacing w:line="240" w:lineRule="auto"/>
              <w:ind w:firstLineChars="0" w:firstLine="0"/>
              <w:jc w:val="left"/>
              <w:rPr>
                <w:rFonts w:ascii="宋体" w:eastAsia="宋体" w:hAnsi="宋体" w:cs="宋体"/>
                <w:color w:val="000000"/>
                <w:kern w:val="0"/>
                <w:sz w:val="20"/>
                <w:szCs w:val="20"/>
              </w:rPr>
            </w:pPr>
            <w:r w:rsidRPr="00E7672D">
              <w:rPr>
                <w:rFonts w:asciiTheme="minorEastAsia" w:hAnsiTheme="minorEastAsia" w:cs="宋体" w:hint="eastAsia"/>
                <w:color w:val="000000"/>
                <w:kern w:val="0"/>
                <w:sz w:val="20"/>
                <w:szCs w:val="20"/>
              </w:rPr>
              <w:t>←</w:t>
            </w:r>
          </w:p>
        </w:tc>
        <w:tc>
          <w:tcPr>
            <w:tcW w:w="3385" w:type="dxa"/>
            <w:tcBorders>
              <w:top w:val="nil"/>
              <w:left w:val="nil"/>
              <w:bottom w:val="single" w:sz="4" w:space="0" w:color="auto"/>
              <w:right w:val="single" w:sz="4" w:space="0" w:color="auto"/>
            </w:tcBorders>
            <w:shd w:val="clear" w:color="auto" w:fill="auto"/>
            <w:noWrap/>
            <w:vAlign w:val="center"/>
          </w:tcPr>
          <w:p w14:paraId="104C7A71"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14:paraId="3FAB4C8C" w14:textId="77777777"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3D227EC"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I10</w:t>
            </w:r>
          </w:p>
        </w:tc>
        <w:tc>
          <w:tcPr>
            <w:tcW w:w="1196" w:type="dxa"/>
            <w:tcBorders>
              <w:top w:val="nil"/>
              <w:left w:val="nil"/>
              <w:bottom w:val="single" w:sz="4" w:space="0" w:color="auto"/>
              <w:right w:val="single" w:sz="4" w:space="0" w:color="auto"/>
            </w:tcBorders>
            <w:shd w:val="clear" w:color="auto" w:fill="auto"/>
            <w:noWrap/>
            <w:vAlign w:val="center"/>
            <w:hideMark/>
          </w:tcPr>
          <w:p w14:paraId="5052566F"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instID</w:t>
            </w:r>
          </w:p>
        </w:tc>
        <w:tc>
          <w:tcPr>
            <w:tcW w:w="1601" w:type="dxa"/>
            <w:tcBorders>
              <w:top w:val="nil"/>
              <w:left w:val="nil"/>
              <w:bottom w:val="single" w:sz="4" w:space="0" w:color="auto"/>
              <w:right w:val="single" w:sz="4" w:space="0" w:color="auto"/>
            </w:tcBorders>
            <w:shd w:val="clear" w:color="auto" w:fill="auto"/>
            <w:noWrap/>
            <w:vAlign w:val="center"/>
            <w:hideMark/>
          </w:tcPr>
          <w:p w14:paraId="01CAC807"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14:paraId="5B687701"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1AA3FA0"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3385" w:type="dxa"/>
            <w:tcBorders>
              <w:top w:val="nil"/>
              <w:left w:val="nil"/>
              <w:bottom w:val="single" w:sz="4" w:space="0" w:color="auto"/>
              <w:right w:val="single" w:sz="4" w:space="0" w:color="auto"/>
            </w:tcBorders>
            <w:shd w:val="clear" w:color="auto" w:fill="auto"/>
            <w:noWrap/>
            <w:vAlign w:val="center"/>
            <w:hideMark/>
          </w:tcPr>
          <w:p w14:paraId="0B57BAF0"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14:paraId="22AFD10D" w14:textId="77777777"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9A47C04"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196" w:type="dxa"/>
            <w:tcBorders>
              <w:top w:val="nil"/>
              <w:left w:val="nil"/>
              <w:bottom w:val="single" w:sz="4" w:space="0" w:color="auto"/>
              <w:right w:val="single" w:sz="4" w:space="0" w:color="auto"/>
            </w:tcBorders>
            <w:shd w:val="clear" w:color="auto" w:fill="auto"/>
            <w:noWrap/>
            <w:vAlign w:val="center"/>
            <w:hideMark/>
          </w:tcPr>
          <w:p w14:paraId="2636612C"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clientID</w:t>
            </w:r>
          </w:p>
        </w:tc>
        <w:tc>
          <w:tcPr>
            <w:tcW w:w="1601" w:type="dxa"/>
            <w:tcBorders>
              <w:top w:val="nil"/>
              <w:left w:val="nil"/>
              <w:bottom w:val="single" w:sz="4" w:space="0" w:color="auto"/>
              <w:right w:val="single" w:sz="4" w:space="0" w:color="auto"/>
            </w:tcBorders>
            <w:shd w:val="clear" w:color="auto" w:fill="auto"/>
            <w:noWrap/>
            <w:vAlign w:val="center"/>
            <w:hideMark/>
          </w:tcPr>
          <w:p w14:paraId="0F3AA5E9"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57FB95B6"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9AB5E8D"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3385" w:type="dxa"/>
            <w:tcBorders>
              <w:top w:val="nil"/>
              <w:left w:val="nil"/>
              <w:bottom w:val="single" w:sz="4" w:space="0" w:color="auto"/>
              <w:right w:val="single" w:sz="4" w:space="0" w:color="auto"/>
            </w:tcBorders>
            <w:shd w:val="clear" w:color="auto" w:fill="auto"/>
            <w:noWrap/>
            <w:vAlign w:val="center"/>
            <w:hideMark/>
          </w:tcPr>
          <w:p w14:paraId="6E573597"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14:paraId="58BA0417" w14:textId="77777777"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DF3A87A" w14:textId="77777777" w:rsidR="0006043C" w:rsidRPr="00984E1E" w:rsidRDefault="0006043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196" w:type="dxa"/>
            <w:tcBorders>
              <w:top w:val="nil"/>
              <w:left w:val="nil"/>
              <w:bottom w:val="single" w:sz="4" w:space="0" w:color="auto"/>
              <w:right w:val="single" w:sz="4" w:space="0" w:color="auto"/>
            </w:tcBorders>
            <w:shd w:val="clear" w:color="auto" w:fill="auto"/>
            <w:noWrap/>
            <w:vAlign w:val="center"/>
          </w:tcPr>
          <w:p w14:paraId="17933879" w14:textId="77777777" w:rsidR="0006043C" w:rsidRPr="00984E1E" w:rsidRDefault="0006043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05EA3FDE" w14:textId="77777777" w:rsidR="0006043C" w:rsidRPr="00984E1E"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06A0ED30" w14:textId="77777777" w:rsidR="0006043C" w:rsidRPr="00984E1E" w:rsidRDefault="0006043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66B7ED21" w14:textId="77777777" w:rsidR="0006043C" w:rsidRPr="00984E1E" w:rsidRDefault="0006043C"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3385" w:type="dxa"/>
            <w:tcBorders>
              <w:top w:val="nil"/>
              <w:left w:val="nil"/>
              <w:bottom w:val="single" w:sz="4" w:space="0" w:color="auto"/>
              <w:right w:val="single" w:sz="4" w:space="0" w:color="auto"/>
            </w:tcBorders>
            <w:shd w:val="clear" w:color="auto" w:fill="auto"/>
            <w:noWrap/>
            <w:vAlign w:val="center"/>
          </w:tcPr>
          <w:p w14:paraId="3910E8A6" w14:textId="77777777" w:rsidR="0006043C" w:rsidRPr="009A7BFE" w:rsidRDefault="0006043C" w:rsidP="0075261B">
            <w:pPr>
              <w:widowControl/>
              <w:spacing w:line="240" w:lineRule="auto"/>
              <w:ind w:firstLineChars="0" w:firstLine="0"/>
              <w:jc w:val="left"/>
              <w:rPr>
                <w:rFonts w:ascii="宋体" w:eastAsia="宋体" w:hAnsi="宋体" w:cs="宋体"/>
                <w:color w:val="000000"/>
                <w:kern w:val="0"/>
                <w:sz w:val="20"/>
                <w:szCs w:val="20"/>
              </w:rPr>
            </w:pPr>
          </w:p>
        </w:tc>
      </w:tr>
      <w:tr w:rsidR="0006043C" w:rsidRPr="001C4A18" w14:paraId="2D942CD0" w14:textId="77777777"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33BD3BF"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M60</w:t>
            </w:r>
          </w:p>
        </w:tc>
        <w:tc>
          <w:tcPr>
            <w:tcW w:w="1196" w:type="dxa"/>
            <w:tcBorders>
              <w:top w:val="nil"/>
              <w:left w:val="nil"/>
              <w:bottom w:val="single" w:sz="4" w:space="0" w:color="auto"/>
              <w:right w:val="single" w:sz="4" w:space="0" w:color="auto"/>
            </w:tcBorders>
            <w:shd w:val="clear" w:color="auto" w:fill="auto"/>
            <w:vAlign w:val="center"/>
            <w:hideMark/>
          </w:tcPr>
          <w:p w14:paraId="59374E15"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39BB53AC"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6285B15E"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DF252B8"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3385" w:type="dxa"/>
            <w:tcBorders>
              <w:top w:val="nil"/>
              <w:left w:val="nil"/>
              <w:bottom w:val="single" w:sz="4" w:space="0" w:color="auto"/>
              <w:right w:val="single" w:sz="4" w:space="0" w:color="auto"/>
            </w:tcBorders>
            <w:shd w:val="clear" w:color="auto" w:fill="auto"/>
            <w:noWrap/>
            <w:vAlign w:val="center"/>
            <w:hideMark/>
          </w:tcPr>
          <w:p w14:paraId="145C2215"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14:paraId="50A9F283" w14:textId="77777777"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887EF58"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X39</w:t>
            </w:r>
          </w:p>
        </w:tc>
        <w:tc>
          <w:tcPr>
            <w:tcW w:w="1196" w:type="dxa"/>
            <w:tcBorders>
              <w:top w:val="nil"/>
              <w:left w:val="nil"/>
              <w:bottom w:val="single" w:sz="4" w:space="0" w:color="auto"/>
              <w:right w:val="single" w:sz="4" w:space="0" w:color="auto"/>
            </w:tcBorders>
            <w:shd w:val="clear" w:color="auto" w:fill="auto"/>
            <w:noWrap/>
            <w:vAlign w:val="center"/>
            <w:hideMark/>
          </w:tcPr>
          <w:p w14:paraId="01F5DD43"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50360218"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2FB39BF"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3AE33BDD" w14:textId="77777777" w:rsidR="0006043C" w:rsidRPr="00E7672D" w:rsidRDefault="0006043C"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3385" w:type="dxa"/>
            <w:tcBorders>
              <w:top w:val="nil"/>
              <w:left w:val="nil"/>
              <w:bottom w:val="single" w:sz="4" w:space="0" w:color="auto"/>
              <w:right w:val="single" w:sz="4" w:space="0" w:color="auto"/>
            </w:tcBorders>
            <w:shd w:val="clear" w:color="auto" w:fill="auto"/>
            <w:noWrap/>
            <w:vAlign w:val="center"/>
            <w:hideMark/>
          </w:tcPr>
          <w:p w14:paraId="3A7C6135"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14:paraId="62BFB585" w14:textId="77777777"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2C977A3"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X40</w:t>
            </w:r>
          </w:p>
        </w:tc>
        <w:tc>
          <w:tcPr>
            <w:tcW w:w="1196" w:type="dxa"/>
            <w:tcBorders>
              <w:top w:val="nil"/>
              <w:left w:val="nil"/>
              <w:bottom w:val="single" w:sz="4" w:space="0" w:color="auto"/>
              <w:right w:val="single" w:sz="4" w:space="0" w:color="auto"/>
            </w:tcBorders>
            <w:shd w:val="clear" w:color="auto" w:fill="auto"/>
            <w:noWrap/>
            <w:vAlign w:val="center"/>
            <w:hideMark/>
          </w:tcPr>
          <w:p w14:paraId="25FF7F35"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55BFE9AC"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3E744805"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DFBCE2C" w14:textId="77777777" w:rsidR="0006043C" w:rsidRPr="00E7672D" w:rsidRDefault="0006043C"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3385" w:type="dxa"/>
            <w:tcBorders>
              <w:top w:val="nil"/>
              <w:left w:val="nil"/>
              <w:bottom w:val="single" w:sz="4" w:space="0" w:color="auto"/>
              <w:right w:val="single" w:sz="4" w:space="0" w:color="auto"/>
            </w:tcBorders>
            <w:shd w:val="clear" w:color="auto" w:fill="auto"/>
            <w:noWrap/>
            <w:vAlign w:val="center"/>
            <w:hideMark/>
          </w:tcPr>
          <w:p w14:paraId="1021261C" w14:textId="77777777"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bl>
    <w:p w14:paraId="6FA395BE" w14:textId="77777777" w:rsidR="00A80F12" w:rsidRDefault="00A80F12" w:rsidP="006909A6">
      <w:pPr>
        <w:ind w:firstLine="480"/>
      </w:pPr>
    </w:p>
    <w:p w14:paraId="71B47F79" w14:textId="77777777" w:rsidR="000334E6" w:rsidRDefault="000334E6" w:rsidP="000334E6">
      <w:pPr>
        <w:pStyle w:val="4"/>
        <w:numPr>
          <w:ilvl w:val="3"/>
          <w:numId w:val="4"/>
        </w:numPr>
        <w:ind w:left="0" w:firstLineChars="0" w:firstLine="0"/>
      </w:pPr>
      <w:r>
        <w:rPr>
          <w:rFonts w:hint="eastAsia"/>
        </w:rPr>
        <w:t>报单</w:t>
      </w:r>
      <w:r>
        <w:rPr>
          <w:rFonts w:hint="eastAsia"/>
        </w:rPr>
        <w:t>/</w:t>
      </w:r>
      <w:r>
        <w:rPr>
          <w:rFonts w:hint="eastAsia"/>
        </w:rPr>
        <w:t>撤单回报（现货</w:t>
      </w:r>
      <w:r>
        <w:rPr>
          <w:rFonts w:hint="eastAsia"/>
        </w:rPr>
        <w:t>/</w:t>
      </w:r>
      <w:r>
        <w:rPr>
          <w:rFonts w:hint="eastAsia"/>
        </w:rPr>
        <w:t>延期</w:t>
      </w:r>
      <w:r>
        <w:rPr>
          <w:rFonts w:hint="eastAsia"/>
        </w:rPr>
        <w:t>/</w:t>
      </w:r>
      <w:r>
        <w:rPr>
          <w:rFonts w:hint="eastAsia"/>
        </w:rPr>
        <w:t>即期）</w:t>
      </w:r>
    </w:p>
    <w:p w14:paraId="348B4310" w14:textId="77777777" w:rsidR="00BE213C" w:rsidRDefault="00BE213C" w:rsidP="008D1002">
      <w:pPr>
        <w:ind w:firstLine="482"/>
      </w:pPr>
      <w:r w:rsidRPr="00BE213C">
        <w:rPr>
          <w:rFonts w:hint="eastAsia"/>
          <w:b/>
        </w:rPr>
        <w:t>功能</w:t>
      </w:r>
      <w:r>
        <w:rPr>
          <w:rFonts w:hint="eastAsia"/>
        </w:rPr>
        <w:t>：</w:t>
      </w:r>
      <w:r w:rsidR="0084087E">
        <w:rPr>
          <w:rFonts w:hint="eastAsia"/>
        </w:rPr>
        <w:t>报单</w:t>
      </w:r>
      <w:r w:rsidR="0084087E">
        <w:rPr>
          <w:rFonts w:hint="eastAsia"/>
        </w:rPr>
        <w:t>/</w:t>
      </w:r>
      <w:r w:rsidR="0084087E">
        <w:rPr>
          <w:rFonts w:hint="eastAsia"/>
        </w:rPr>
        <w:t>撤单回报指令用于</w:t>
      </w:r>
      <w:r w:rsidR="00002BCB">
        <w:rPr>
          <w:rFonts w:hint="eastAsia"/>
        </w:rPr>
        <w:t>交易所通知</w:t>
      </w:r>
      <w:r w:rsidR="0084087E">
        <w:rPr>
          <w:rFonts w:hint="eastAsia"/>
        </w:rPr>
        <w:t>会员</w:t>
      </w:r>
      <w:r w:rsidR="00002BCB">
        <w:rPr>
          <w:rFonts w:hint="eastAsia"/>
        </w:rPr>
        <w:t>报单</w:t>
      </w:r>
      <w:r w:rsidR="00613F1F">
        <w:rPr>
          <w:rFonts w:hint="eastAsia"/>
        </w:rPr>
        <w:t>指令</w:t>
      </w:r>
      <w:r w:rsidR="00613F1F">
        <w:rPr>
          <w:rFonts w:hint="eastAsia"/>
        </w:rPr>
        <w:t>/</w:t>
      </w:r>
      <w:r w:rsidR="00613F1F">
        <w:rPr>
          <w:rFonts w:hint="eastAsia"/>
        </w:rPr>
        <w:t>报单撤销指令的</w:t>
      </w:r>
      <w:r w:rsidR="00002BCB">
        <w:rPr>
          <w:rFonts w:hint="eastAsia"/>
        </w:rPr>
        <w:t>处理信息。</w:t>
      </w:r>
    </w:p>
    <w:p w14:paraId="5D988B43" w14:textId="77777777" w:rsidR="00BE213C" w:rsidRPr="00BE213C" w:rsidRDefault="00002BCB" w:rsidP="00BE213C">
      <w:pPr>
        <w:ind w:firstLine="480"/>
      </w:pPr>
      <w:r>
        <w:rPr>
          <w:rFonts w:hint="eastAsia"/>
        </w:rPr>
        <w:t>消息体格式如下：</w:t>
      </w:r>
    </w:p>
    <w:tbl>
      <w:tblPr>
        <w:tblW w:w="11055" w:type="dxa"/>
        <w:tblInd w:w="103" w:type="dxa"/>
        <w:tblLayout w:type="fixed"/>
        <w:tblLook w:val="04A0" w:firstRow="1" w:lastRow="0" w:firstColumn="1" w:lastColumn="0" w:noHBand="0" w:noVBand="1"/>
      </w:tblPr>
      <w:tblGrid>
        <w:gridCol w:w="798"/>
        <w:gridCol w:w="2231"/>
        <w:gridCol w:w="1772"/>
        <w:gridCol w:w="798"/>
        <w:gridCol w:w="3100"/>
        <w:gridCol w:w="2356"/>
      </w:tblGrid>
      <w:tr w:rsidR="00E1281C" w:rsidRPr="004C5761" w14:paraId="0E925714" w14:textId="77777777" w:rsidTr="00E1281C">
        <w:trPr>
          <w:gridAfter w:val="1"/>
          <w:wAfter w:w="2356" w:type="dxa"/>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02369FF" w14:textId="77777777" w:rsidR="00E1281C" w:rsidRPr="00E7672D" w:rsidRDefault="00E1281C" w:rsidP="00BA2E79">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域号</w:t>
            </w:r>
          </w:p>
        </w:tc>
        <w:tc>
          <w:tcPr>
            <w:tcW w:w="2231" w:type="dxa"/>
            <w:tcBorders>
              <w:top w:val="single" w:sz="4" w:space="0" w:color="auto"/>
              <w:left w:val="nil"/>
              <w:bottom w:val="single" w:sz="4" w:space="0" w:color="auto"/>
              <w:right w:val="single" w:sz="4" w:space="0" w:color="auto"/>
            </w:tcBorders>
            <w:shd w:val="clear" w:color="000000" w:fill="D9D9D9"/>
            <w:noWrap/>
            <w:vAlign w:val="center"/>
            <w:hideMark/>
          </w:tcPr>
          <w:p w14:paraId="29A6419E" w14:textId="77777777" w:rsidR="00E1281C" w:rsidRPr="00E7672D" w:rsidRDefault="00E1281C" w:rsidP="00BA2E79">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域名</w:t>
            </w:r>
          </w:p>
        </w:tc>
        <w:tc>
          <w:tcPr>
            <w:tcW w:w="1772" w:type="dxa"/>
            <w:tcBorders>
              <w:top w:val="single" w:sz="4" w:space="0" w:color="auto"/>
              <w:left w:val="nil"/>
              <w:bottom w:val="single" w:sz="4" w:space="0" w:color="auto"/>
              <w:right w:val="single" w:sz="4" w:space="0" w:color="auto"/>
            </w:tcBorders>
            <w:shd w:val="clear" w:color="000000" w:fill="D9D9D9"/>
            <w:noWrap/>
            <w:vAlign w:val="center"/>
            <w:hideMark/>
          </w:tcPr>
          <w:p w14:paraId="6A30060A" w14:textId="77777777" w:rsidR="00E1281C" w:rsidRPr="00E7672D" w:rsidRDefault="00E1281C" w:rsidP="00BA2E79">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4F649DF3" w14:textId="77777777" w:rsidR="00E1281C" w:rsidRPr="00E7672D" w:rsidRDefault="00E1281C" w:rsidP="00BA2E79">
            <w:pPr>
              <w:widowControl/>
              <w:spacing w:line="240" w:lineRule="auto"/>
              <w:ind w:firstLineChars="0" w:firstLine="0"/>
              <w:jc w:val="left"/>
              <w:rPr>
                <w:rFonts w:asciiTheme="minorEastAsia" w:hAnsiTheme="minorEastAsia" w:cs="宋体"/>
                <w:b/>
                <w:bCs/>
                <w:color w:val="000000"/>
                <w:kern w:val="0"/>
                <w:sz w:val="20"/>
                <w:szCs w:val="20"/>
              </w:rPr>
            </w:pPr>
            <w:r w:rsidRPr="004C5761">
              <w:rPr>
                <w:rFonts w:asciiTheme="minorEastAsia" w:hAnsiTheme="minorEastAsia" w:cs="宋体" w:hint="eastAsia"/>
                <w:b/>
                <w:bCs/>
                <w:color w:val="000000"/>
                <w:kern w:val="0"/>
                <w:sz w:val="20"/>
                <w:szCs w:val="20"/>
              </w:rPr>
              <w:t>回报</w:t>
            </w:r>
          </w:p>
        </w:tc>
        <w:tc>
          <w:tcPr>
            <w:tcW w:w="3100" w:type="dxa"/>
            <w:tcBorders>
              <w:top w:val="single" w:sz="4" w:space="0" w:color="auto"/>
              <w:left w:val="nil"/>
              <w:bottom w:val="single" w:sz="4" w:space="0" w:color="auto"/>
              <w:right w:val="single" w:sz="4" w:space="0" w:color="auto"/>
            </w:tcBorders>
            <w:shd w:val="clear" w:color="000000" w:fill="D9D9D9"/>
            <w:noWrap/>
            <w:vAlign w:val="center"/>
            <w:hideMark/>
          </w:tcPr>
          <w:p w14:paraId="620C57D4" w14:textId="77777777" w:rsidR="00E1281C" w:rsidRPr="00E7672D" w:rsidRDefault="00E1281C" w:rsidP="00BA2E79">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说明</w:t>
            </w:r>
          </w:p>
        </w:tc>
      </w:tr>
      <w:tr w:rsidR="00E1281C" w:rsidRPr="004C5761" w14:paraId="7B805ADE"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F2365CC" w14:textId="77777777" w:rsidR="00E1281C" w:rsidRPr="00E7672D" w:rsidRDefault="00E1281C"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O00</w:t>
            </w:r>
          </w:p>
        </w:tc>
        <w:tc>
          <w:tcPr>
            <w:tcW w:w="2231" w:type="dxa"/>
            <w:tcBorders>
              <w:top w:val="nil"/>
              <w:left w:val="nil"/>
              <w:bottom w:val="single" w:sz="4" w:space="0" w:color="auto"/>
              <w:right w:val="single" w:sz="4" w:space="0" w:color="auto"/>
            </w:tcBorders>
            <w:shd w:val="clear" w:color="auto" w:fill="auto"/>
            <w:noWrap/>
            <w:vAlign w:val="center"/>
            <w:hideMark/>
          </w:tcPr>
          <w:p w14:paraId="2C04FA2F" w14:textId="77777777" w:rsidR="00E1281C" w:rsidRPr="00E7672D" w:rsidRDefault="00E1281C"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orderNo</w:t>
            </w:r>
          </w:p>
        </w:tc>
        <w:tc>
          <w:tcPr>
            <w:tcW w:w="1772" w:type="dxa"/>
            <w:tcBorders>
              <w:top w:val="nil"/>
              <w:left w:val="nil"/>
              <w:bottom w:val="single" w:sz="4" w:space="0" w:color="auto"/>
              <w:right w:val="single" w:sz="4" w:space="0" w:color="auto"/>
            </w:tcBorders>
            <w:shd w:val="clear" w:color="auto" w:fill="auto"/>
            <w:noWrap/>
            <w:vAlign w:val="center"/>
            <w:hideMark/>
          </w:tcPr>
          <w:p w14:paraId="55FEA3F5" w14:textId="77777777" w:rsidR="00E1281C" w:rsidRPr="00E7672D" w:rsidRDefault="00E1281C"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报单编号</w:t>
            </w:r>
          </w:p>
        </w:tc>
        <w:tc>
          <w:tcPr>
            <w:tcW w:w="798" w:type="dxa"/>
            <w:tcBorders>
              <w:top w:val="nil"/>
              <w:left w:val="nil"/>
              <w:bottom w:val="single" w:sz="4" w:space="0" w:color="auto"/>
              <w:right w:val="single" w:sz="4" w:space="0" w:color="auto"/>
            </w:tcBorders>
            <w:shd w:val="clear" w:color="auto" w:fill="auto"/>
            <w:noWrap/>
            <w:vAlign w:val="center"/>
            <w:hideMark/>
          </w:tcPr>
          <w:p w14:paraId="24E4C167" w14:textId="77777777" w:rsidR="00E1281C" w:rsidRPr="00E7672D" w:rsidRDefault="00E1281C"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14:paraId="76DC4642" w14:textId="77777777" w:rsidR="00E1281C" w:rsidRPr="00E7672D" w:rsidRDefault="00E1281C"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一级系统生成</w:t>
            </w:r>
          </w:p>
        </w:tc>
      </w:tr>
      <w:tr w:rsidR="00E15AC7" w:rsidRPr="004C5761" w14:paraId="6C749AEE"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62AF176"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I00</w:t>
            </w:r>
          </w:p>
        </w:tc>
        <w:tc>
          <w:tcPr>
            <w:tcW w:w="2231" w:type="dxa"/>
            <w:tcBorders>
              <w:top w:val="nil"/>
              <w:left w:val="nil"/>
              <w:bottom w:val="single" w:sz="4" w:space="0" w:color="auto"/>
              <w:right w:val="single" w:sz="4" w:space="0" w:color="auto"/>
            </w:tcBorders>
            <w:shd w:val="clear" w:color="auto" w:fill="auto"/>
            <w:noWrap/>
            <w:vAlign w:val="center"/>
          </w:tcPr>
          <w:p w14:paraId="387DE441"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marketID</w:t>
            </w:r>
          </w:p>
        </w:tc>
        <w:tc>
          <w:tcPr>
            <w:tcW w:w="1772" w:type="dxa"/>
            <w:tcBorders>
              <w:top w:val="nil"/>
              <w:left w:val="nil"/>
              <w:bottom w:val="single" w:sz="4" w:space="0" w:color="auto"/>
              <w:right w:val="single" w:sz="4" w:space="0" w:color="auto"/>
            </w:tcBorders>
            <w:shd w:val="clear" w:color="auto" w:fill="auto"/>
            <w:noWrap/>
            <w:vAlign w:val="center"/>
          </w:tcPr>
          <w:p w14:paraId="50AA67C8" w14:textId="77777777" w:rsidR="00E15AC7"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市场代码</w:t>
            </w:r>
          </w:p>
        </w:tc>
        <w:tc>
          <w:tcPr>
            <w:tcW w:w="798" w:type="dxa"/>
            <w:tcBorders>
              <w:top w:val="nil"/>
              <w:left w:val="nil"/>
              <w:bottom w:val="single" w:sz="4" w:space="0" w:color="auto"/>
              <w:right w:val="single" w:sz="4" w:space="0" w:color="auto"/>
            </w:tcBorders>
            <w:shd w:val="clear" w:color="auto" w:fill="auto"/>
            <w:noWrap/>
            <w:vAlign w:val="center"/>
          </w:tcPr>
          <w:p w14:paraId="345C3927" w14:textId="77777777" w:rsidR="00E15AC7" w:rsidRPr="004C5761"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tcPr>
          <w:p w14:paraId="51094A4F" w14:textId="77777777" w:rsidR="00E15AC7" w:rsidRPr="004C5761"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E15AC7" w:rsidRPr="004C5761" w14:paraId="7A4D37C2"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0687B52"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I10</w:t>
            </w:r>
          </w:p>
        </w:tc>
        <w:tc>
          <w:tcPr>
            <w:tcW w:w="2231" w:type="dxa"/>
            <w:tcBorders>
              <w:top w:val="nil"/>
              <w:left w:val="nil"/>
              <w:bottom w:val="single" w:sz="4" w:space="0" w:color="auto"/>
              <w:right w:val="single" w:sz="4" w:space="0" w:color="auto"/>
            </w:tcBorders>
            <w:shd w:val="clear" w:color="auto" w:fill="auto"/>
            <w:noWrap/>
            <w:vAlign w:val="center"/>
            <w:hideMark/>
          </w:tcPr>
          <w:p w14:paraId="534FD121"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instID</w:t>
            </w:r>
          </w:p>
        </w:tc>
        <w:tc>
          <w:tcPr>
            <w:tcW w:w="1772" w:type="dxa"/>
            <w:tcBorders>
              <w:top w:val="nil"/>
              <w:left w:val="nil"/>
              <w:bottom w:val="single" w:sz="4" w:space="0" w:color="auto"/>
              <w:right w:val="single" w:sz="4" w:space="0" w:color="auto"/>
            </w:tcBorders>
            <w:shd w:val="clear" w:color="auto" w:fill="auto"/>
            <w:noWrap/>
            <w:vAlign w:val="center"/>
            <w:hideMark/>
          </w:tcPr>
          <w:p w14:paraId="3816BEBF"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合约代码</w:t>
            </w:r>
          </w:p>
        </w:tc>
        <w:tc>
          <w:tcPr>
            <w:tcW w:w="798" w:type="dxa"/>
            <w:tcBorders>
              <w:top w:val="nil"/>
              <w:left w:val="nil"/>
              <w:bottom w:val="single" w:sz="4" w:space="0" w:color="auto"/>
              <w:right w:val="single" w:sz="4" w:space="0" w:color="auto"/>
            </w:tcBorders>
            <w:shd w:val="clear" w:color="auto" w:fill="auto"/>
            <w:noWrap/>
            <w:vAlign w:val="center"/>
            <w:hideMark/>
          </w:tcPr>
          <w:p w14:paraId="5BA08478"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14:paraId="3806DCB1"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E15AC7" w:rsidRPr="004C5761" w14:paraId="74728CB0"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F60F5EC"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M30</w:t>
            </w:r>
          </w:p>
        </w:tc>
        <w:tc>
          <w:tcPr>
            <w:tcW w:w="2231" w:type="dxa"/>
            <w:tcBorders>
              <w:top w:val="nil"/>
              <w:left w:val="nil"/>
              <w:bottom w:val="single" w:sz="4" w:space="0" w:color="auto"/>
              <w:right w:val="single" w:sz="4" w:space="0" w:color="auto"/>
            </w:tcBorders>
            <w:shd w:val="clear" w:color="auto" w:fill="auto"/>
            <w:noWrap/>
            <w:vAlign w:val="center"/>
            <w:hideMark/>
          </w:tcPr>
          <w:p w14:paraId="45C76707"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clientID</w:t>
            </w:r>
          </w:p>
        </w:tc>
        <w:tc>
          <w:tcPr>
            <w:tcW w:w="1772" w:type="dxa"/>
            <w:tcBorders>
              <w:top w:val="nil"/>
              <w:left w:val="nil"/>
              <w:bottom w:val="single" w:sz="4" w:space="0" w:color="auto"/>
              <w:right w:val="single" w:sz="4" w:space="0" w:color="auto"/>
            </w:tcBorders>
            <w:shd w:val="clear" w:color="auto" w:fill="auto"/>
            <w:noWrap/>
            <w:vAlign w:val="center"/>
            <w:hideMark/>
          </w:tcPr>
          <w:p w14:paraId="0DC860F8"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客户代码</w:t>
            </w:r>
          </w:p>
        </w:tc>
        <w:tc>
          <w:tcPr>
            <w:tcW w:w="798" w:type="dxa"/>
            <w:tcBorders>
              <w:top w:val="nil"/>
              <w:left w:val="nil"/>
              <w:bottom w:val="single" w:sz="4" w:space="0" w:color="auto"/>
              <w:right w:val="single" w:sz="4" w:space="0" w:color="auto"/>
            </w:tcBorders>
            <w:shd w:val="clear" w:color="auto" w:fill="auto"/>
            <w:noWrap/>
            <w:vAlign w:val="center"/>
            <w:hideMark/>
          </w:tcPr>
          <w:p w14:paraId="5B3CD35F"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14:paraId="4785D614"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E15AC7" w:rsidRPr="004C5761" w14:paraId="2B5B4638" w14:textId="77777777" w:rsidTr="00E1281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98C2A74" w14:textId="77777777" w:rsidR="00E15AC7" w:rsidRPr="00984E1E" w:rsidRDefault="00E15AC7"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231" w:type="dxa"/>
            <w:tcBorders>
              <w:top w:val="nil"/>
              <w:left w:val="nil"/>
              <w:bottom w:val="single" w:sz="4" w:space="0" w:color="auto"/>
              <w:right w:val="single" w:sz="4" w:space="0" w:color="auto"/>
            </w:tcBorders>
            <w:shd w:val="clear" w:color="auto" w:fill="auto"/>
            <w:noWrap/>
            <w:vAlign w:val="center"/>
          </w:tcPr>
          <w:p w14:paraId="4145A159" w14:textId="77777777" w:rsidR="00E15AC7" w:rsidRPr="00984E1E" w:rsidRDefault="00E15AC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72" w:type="dxa"/>
            <w:tcBorders>
              <w:top w:val="nil"/>
              <w:left w:val="nil"/>
              <w:bottom w:val="single" w:sz="4" w:space="0" w:color="auto"/>
              <w:right w:val="single" w:sz="4" w:space="0" w:color="auto"/>
            </w:tcBorders>
            <w:shd w:val="clear" w:color="auto" w:fill="auto"/>
            <w:noWrap/>
            <w:vAlign w:val="center"/>
          </w:tcPr>
          <w:p w14:paraId="274B9AD1" w14:textId="77777777" w:rsidR="00E15AC7" w:rsidRPr="00984E1E" w:rsidRDefault="00E15AC7"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noWrap/>
            <w:vAlign w:val="center"/>
          </w:tcPr>
          <w:p w14:paraId="1A7F0258" w14:textId="77777777" w:rsidR="00E15AC7" w:rsidRPr="00984E1E" w:rsidRDefault="00E15AC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3100" w:type="dxa"/>
            <w:tcBorders>
              <w:top w:val="nil"/>
              <w:left w:val="nil"/>
              <w:bottom w:val="single" w:sz="4" w:space="0" w:color="auto"/>
              <w:right w:val="single" w:sz="4" w:space="0" w:color="auto"/>
            </w:tcBorders>
            <w:shd w:val="clear" w:color="auto" w:fill="auto"/>
            <w:noWrap/>
          </w:tcPr>
          <w:p w14:paraId="1589A936" w14:textId="77777777" w:rsidR="00E15AC7" w:rsidRPr="00984E1E" w:rsidRDefault="00E15AC7" w:rsidP="0075261B">
            <w:pPr>
              <w:spacing w:line="240" w:lineRule="auto"/>
              <w:ind w:firstLineChars="0" w:firstLine="0"/>
              <w:rPr>
                <w:rFonts w:asciiTheme="minorEastAsia" w:hAnsiTheme="minorEastAsia"/>
                <w:sz w:val="20"/>
              </w:rPr>
            </w:pPr>
          </w:p>
        </w:tc>
        <w:tc>
          <w:tcPr>
            <w:tcW w:w="2356" w:type="dxa"/>
            <w:vAlign w:val="center"/>
          </w:tcPr>
          <w:p w14:paraId="5D2D3BC8" w14:textId="77777777" w:rsidR="00E15AC7" w:rsidRPr="009A7BFE" w:rsidRDefault="00E15AC7" w:rsidP="0075261B">
            <w:pPr>
              <w:widowControl/>
              <w:spacing w:line="240" w:lineRule="auto"/>
              <w:ind w:firstLineChars="0" w:firstLine="0"/>
              <w:jc w:val="left"/>
              <w:rPr>
                <w:rFonts w:ascii="宋体" w:eastAsia="宋体" w:hAnsi="宋体" w:cs="宋体"/>
                <w:color w:val="000000"/>
                <w:kern w:val="0"/>
                <w:sz w:val="20"/>
                <w:szCs w:val="20"/>
              </w:rPr>
            </w:pPr>
          </w:p>
        </w:tc>
      </w:tr>
      <w:tr w:rsidR="00E15AC7" w:rsidRPr="004C5761" w14:paraId="1209E762"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7A18EA9"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O02</w:t>
            </w:r>
          </w:p>
        </w:tc>
        <w:tc>
          <w:tcPr>
            <w:tcW w:w="2231" w:type="dxa"/>
            <w:tcBorders>
              <w:top w:val="nil"/>
              <w:left w:val="nil"/>
              <w:bottom w:val="single" w:sz="4" w:space="0" w:color="auto"/>
              <w:right w:val="single" w:sz="4" w:space="0" w:color="auto"/>
            </w:tcBorders>
            <w:shd w:val="clear" w:color="auto" w:fill="auto"/>
            <w:noWrap/>
            <w:vAlign w:val="center"/>
            <w:hideMark/>
          </w:tcPr>
          <w:p w14:paraId="3BEACBB3"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buyOrSell</w:t>
            </w:r>
          </w:p>
        </w:tc>
        <w:tc>
          <w:tcPr>
            <w:tcW w:w="1772" w:type="dxa"/>
            <w:tcBorders>
              <w:top w:val="nil"/>
              <w:left w:val="nil"/>
              <w:bottom w:val="single" w:sz="4" w:space="0" w:color="auto"/>
              <w:right w:val="single" w:sz="4" w:space="0" w:color="auto"/>
            </w:tcBorders>
            <w:shd w:val="clear" w:color="auto" w:fill="auto"/>
            <w:noWrap/>
            <w:vAlign w:val="center"/>
            <w:hideMark/>
          </w:tcPr>
          <w:p w14:paraId="399577DB"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买卖方向</w:t>
            </w:r>
          </w:p>
        </w:tc>
        <w:tc>
          <w:tcPr>
            <w:tcW w:w="798" w:type="dxa"/>
            <w:tcBorders>
              <w:top w:val="nil"/>
              <w:left w:val="nil"/>
              <w:bottom w:val="single" w:sz="4" w:space="0" w:color="auto"/>
              <w:right w:val="single" w:sz="4" w:space="0" w:color="auto"/>
            </w:tcBorders>
            <w:shd w:val="clear" w:color="auto" w:fill="auto"/>
            <w:noWrap/>
            <w:vAlign w:val="center"/>
            <w:hideMark/>
          </w:tcPr>
          <w:p w14:paraId="3623E0A1"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14:paraId="196D52B0"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E15AC7" w:rsidRPr="004C5761" w14:paraId="64899C23"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0FE4BFB" w14:textId="77777777" w:rsidR="00E15AC7" w:rsidRPr="004C5761" w:rsidRDefault="00E15AC7" w:rsidP="00BA2E79">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O03</w:t>
            </w:r>
          </w:p>
        </w:tc>
        <w:tc>
          <w:tcPr>
            <w:tcW w:w="2231" w:type="dxa"/>
            <w:tcBorders>
              <w:top w:val="nil"/>
              <w:left w:val="nil"/>
              <w:bottom w:val="single" w:sz="4" w:space="0" w:color="auto"/>
              <w:right w:val="single" w:sz="4" w:space="0" w:color="auto"/>
            </w:tcBorders>
            <w:shd w:val="clear" w:color="auto" w:fill="auto"/>
            <w:noWrap/>
            <w:vAlign w:val="center"/>
          </w:tcPr>
          <w:p w14:paraId="56B5AA8F" w14:textId="77777777" w:rsidR="00E15AC7" w:rsidRPr="004C5761" w:rsidRDefault="00E15AC7" w:rsidP="00BA2E79">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offSetFlag</w:t>
            </w:r>
          </w:p>
        </w:tc>
        <w:tc>
          <w:tcPr>
            <w:tcW w:w="1772" w:type="dxa"/>
            <w:tcBorders>
              <w:top w:val="nil"/>
              <w:left w:val="nil"/>
              <w:bottom w:val="single" w:sz="4" w:space="0" w:color="auto"/>
              <w:right w:val="single" w:sz="4" w:space="0" w:color="auto"/>
            </w:tcBorders>
            <w:shd w:val="clear" w:color="auto" w:fill="auto"/>
            <w:noWrap/>
            <w:vAlign w:val="center"/>
          </w:tcPr>
          <w:p w14:paraId="125D09A4" w14:textId="77777777" w:rsidR="00E15AC7" w:rsidRPr="004C5761" w:rsidRDefault="00E15AC7" w:rsidP="00BA2E79">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开平标志</w:t>
            </w:r>
          </w:p>
        </w:tc>
        <w:tc>
          <w:tcPr>
            <w:tcW w:w="798" w:type="dxa"/>
            <w:tcBorders>
              <w:top w:val="nil"/>
              <w:left w:val="nil"/>
              <w:bottom w:val="single" w:sz="4" w:space="0" w:color="auto"/>
              <w:right w:val="single" w:sz="4" w:space="0" w:color="auto"/>
            </w:tcBorders>
            <w:shd w:val="clear" w:color="auto" w:fill="auto"/>
            <w:noWrap/>
            <w:vAlign w:val="center"/>
          </w:tcPr>
          <w:p w14:paraId="16479C51"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C</w:t>
            </w:r>
          </w:p>
        </w:tc>
        <w:tc>
          <w:tcPr>
            <w:tcW w:w="3100" w:type="dxa"/>
            <w:tcBorders>
              <w:top w:val="nil"/>
              <w:left w:val="nil"/>
              <w:bottom w:val="single" w:sz="4" w:space="0" w:color="auto"/>
              <w:right w:val="single" w:sz="4" w:space="0" w:color="auto"/>
            </w:tcBorders>
            <w:shd w:val="clear" w:color="auto" w:fill="auto"/>
            <w:noWrap/>
            <w:vAlign w:val="center"/>
          </w:tcPr>
          <w:p w14:paraId="54448AB1" w14:textId="77777777" w:rsidR="00E15AC7" w:rsidRPr="004C5761"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延期/即期报单必填</w:t>
            </w:r>
            <w:r>
              <w:rPr>
                <w:rFonts w:asciiTheme="minorEastAsia" w:hAnsiTheme="minorEastAsia" w:cs="宋体" w:hint="eastAsia"/>
                <w:color w:val="000000"/>
                <w:kern w:val="0"/>
                <w:sz w:val="20"/>
                <w:szCs w:val="20"/>
              </w:rPr>
              <w:t>，取值：0-开仓，1-平仓</w:t>
            </w:r>
          </w:p>
        </w:tc>
      </w:tr>
      <w:tr w:rsidR="00E15AC7" w:rsidRPr="004C5761" w14:paraId="58D2735B"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E37E3E1"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T11</w:t>
            </w:r>
          </w:p>
        </w:tc>
        <w:tc>
          <w:tcPr>
            <w:tcW w:w="2231" w:type="dxa"/>
            <w:tcBorders>
              <w:top w:val="nil"/>
              <w:left w:val="nil"/>
              <w:bottom w:val="single" w:sz="4" w:space="0" w:color="auto"/>
              <w:right w:val="single" w:sz="4" w:space="0" w:color="auto"/>
            </w:tcBorders>
            <w:shd w:val="clear" w:color="auto" w:fill="auto"/>
            <w:noWrap/>
            <w:vAlign w:val="center"/>
            <w:hideMark/>
          </w:tcPr>
          <w:p w14:paraId="112DD734"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applyDate</w:t>
            </w:r>
          </w:p>
        </w:tc>
        <w:tc>
          <w:tcPr>
            <w:tcW w:w="1772" w:type="dxa"/>
            <w:tcBorders>
              <w:top w:val="nil"/>
              <w:left w:val="nil"/>
              <w:bottom w:val="single" w:sz="4" w:space="0" w:color="auto"/>
              <w:right w:val="single" w:sz="4" w:space="0" w:color="auto"/>
            </w:tcBorders>
            <w:shd w:val="clear" w:color="auto" w:fill="auto"/>
            <w:noWrap/>
            <w:vAlign w:val="center"/>
            <w:hideMark/>
          </w:tcPr>
          <w:p w14:paraId="26A59CAA"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申请日期</w:t>
            </w:r>
          </w:p>
        </w:tc>
        <w:tc>
          <w:tcPr>
            <w:tcW w:w="798" w:type="dxa"/>
            <w:tcBorders>
              <w:top w:val="nil"/>
              <w:left w:val="nil"/>
              <w:bottom w:val="single" w:sz="4" w:space="0" w:color="auto"/>
              <w:right w:val="single" w:sz="4" w:space="0" w:color="auto"/>
            </w:tcBorders>
            <w:shd w:val="clear" w:color="auto" w:fill="auto"/>
            <w:noWrap/>
            <w:vAlign w:val="center"/>
            <w:hideMark/>
          </w:tcPr>
          <w:p w14:paraId="3A77F721"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14:paraId="275090DF"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交易所日期</w:t>
            </w:r>
          </w:p>
        </w:tc>
      </w:tr>
      <w:tr w:rsidR="00E15AC7" w:rsidRPr="004C5761" w14:paraId="155B2C7F"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CA05AAE"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T12</w:t>
            </w:r>
          </w:p>
        </w:tc>
        <w:tc>
          <w:tcPr>
            <w:tcW w:w="2231" w:type="dxa"/>
            <w:tcBorders>
              <w:top w:val="nil"/>
              <w:left w:val="nil"/>
              <w:bottom w:val="single" w:sz="4" w:space="0" w:color="auto"/>
              <w:right w:val="single" w:sz="4" w:space="0" w:color="auto"/>
            </w:tcBorders>
            <w:shd w:val="clear" w:color="auto" w:fill="auto"/>
            <w:noWrap/>
            <w:vAlign w:val="center"/>
            <w:hideMark/>
          </w:tcPr>
          <w:p w14:paraId="4EC378E9"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applyTime</w:t>
            </w:r>
          </w:p>
        </w:tc>
        <w:tc>
          <w:tcPr>
            <w:tcW w:w="1772" w:type="dxa"/>
            <w:tcBorders>
              <w:top w:val="nil"/>
              <w:left w:val="nil"/>
              <w:bottom w:val="single" w:sz="4" w:space="0" w:color="auto"/>
              <w:right w:val="single" w:sz="4" w:space="0" w:color="auto"/>
            </w:tcBorders>
            <w:shd w:val="clear" w:color="auto" w:fill="auto"/>
            <w:noWrap/>
            <w:vAlign w:val="center"/>
            <w:hideMark/>
          </w:tcPr>
          <w:p w14:paraId="3C026939"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申请时间</w:t>
            </w:r>
          </w:p>
        </w:tc>
        <w:tc>
          <w:tcPr>
            <w:tcW w:w="798" w:type="dxa"/>
            <w:tcBorders>
              <w:top w:val="nil"/>
              <w:left w:val="nil"/>
              <w:bottom w:val="single" w:sz="4" w:space="0" w:color="auto"/>
              <w:right w:val="single" w:sz="4" w:space="0" w:color="auto"/>
            </w:tcBorders>
            <w:shd w:val="clear" w:color="auto" w:fill="auto"/>
            <w:noWrap/>
            <w:vAlign w:val="center"/>
            <w:hideMark/>
          </w:tcPr>
          <w:p w14:paraId="438B7CBC"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14:paraId="593D07A5"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交易所时间</w:t>
            </w:r>
          </w:p>
        </w:tc>
      </w:tr>
      <w:tr w:rsidR="00E15AC7" w:rsidRPr="004C5761" w14:paraId="2478E61F"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5C6B8A9"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M60</w:t>
            </w:r>
          </w:p>
        </w:tc>
        <w:tc>
          <w:tcPr>
            <w:tcW w:w="2231" w:type="dxa"/>
            <w:tcBorders>
              <w:top w:val="nil"/>
              <w:left w:val="nil"/>
              <w:bottom w:val="single" w:sz="4" w:space="0" w:color="auto"/>
              <w:right w:val="single" w:sz="4" w:space="0" w:color="auto"/>
            </w:tcBorders>
            <w:shd w:val="clear" w:color="auto" w:fill="auto"/>
            <w:vAlign w:val="center"/>
            <w:hideMark/>
          </w:tcPr>
          <w:p w14:paraId="13A711E6"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traderID</w:t>
            </w:r>
          </w:p>
        </w:tc>
        <w:tc>
          <w:tcPr>
            <w:tcW w:w="1772" w:type="dxa"/>
            <w:tcBorders>
              <w:top w:val="nil"/>
              <w:left w:val="nil"/>
              <w:bottom w:val="single" w:sz="4" w:space="0" w:color="auto"/>
              <w:right w:val="single" w:sz="4" w:space="0" w:color="auto"/>
            </w:tcBorders>
            <w:shd w:val="clear" w:color="auto" w:fill="auto"/>
            <w:noWrap/>
            <w:vAlign w:val="center"/>
            <w:hideMark/>
          </w:tcPr>
          <w:p w14:paraId="0B666A9E"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交易员代码</w:t>
            </w:r>
          </w:p>
        </w:tc>
        <w:tc>
          <w:tcPr>
            <w:tcW w:w="798" w:type="dxa"/>
            <w:tcBorders>
              <w:top w:val="nil"/>
              <w:left w:val="nil"/>
              <w:bottom w:val="single" w:sz="4" w:space="0" w:color="auto"/>
              <w:right w:val="single" w:sz="4" w:space="0" w:color="auto"/>
            </w:tcBorders>
            <w:shd w:val="clear" w:color="auto" w:fill="auto"/>
            <w:noWrap/>
            <w:vAlign w:val="center"/>
            <w:hideMark/>
          </w:tcPr>
          <w:p w14:paraId="7314DC81"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14:paraId="025C280B"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E15AC7" w:rsidRPr="004C5761" w14:paraId="480BA537"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D20E89D"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O06</w:t>
            </w:r>
          </w:p>
        </w:tc>
        <w:tc>
          <w:tcPr>
            <w:tcW w:w="2231" w:type="dxa"/>
            <w:tcBorders>
              <w:top w:val="nil"/>
              <w:left w:val="nil"/>
              <w:bottom w:val="single" w:sz="4" w:space="0" w:color="auto"/>
              <w:right w:val="single" w:sz="4" w:space="0" w:color="auto"/>
            </w:tcBorders>
            <w:shd w:val="clear" w:color="auto" w:fill="auto"/>
            <w:noWrap/>
            <w:vAlign w:val="center"/>
            <w:hideMark/>
          </w:tcPr>
          <w:p w14:paraId="0288A61B"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color w:val="000000"/>
                <w:kern w:val="0"/>
                <w:sz w:val="20"/>
                <w:szCs w:val="20"/>
              </w:rPr>
              <w:t>P</w:t>
            </w:r>
            <w:r w:rsidRPr="00E7672D">
              <w:rPr>
                <w:rFonts w:asciiTheme="minorEastAsia" w:hAnsiTheme="minorEastAsia" w:cs="宋体" w:hint="eastAsia"/>
                <w:color w:val="000000"/>
                <w:kern w:val="0"/>
                <w:sz w:val="20"/>
                <w:szCs w:val="20"/>
              </w:rPr>
              <w:t>rice</w:t>
            </w:r>
          </w:p>
        </w:tc>
        <w:tc>
          <w:tcPr>
            <w:tcW w:w="1772" w:type="dxa"/>
            <w:tcBorders>
              <w:top w:val="nil"/>
              <w:left w:val="nil"/>
              <w:bottom w:val="single" w:sz="4" w:space="0" w:color="auto"/>
              <w:right w:val="single" w:sz="4" w:space="0" w:color="auto"/>
            </w:tcBorders>
            <w:shd w:val="clear" w:color="auto" w:fill="auto"/>
            <w:noWrap/>
            <w:vAlign w:val="center"/>
            <w:hideMark/>
          </w:tcPr>
          <w:p w14:paraId="4F590FD5"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申报价格</w:t>
            </w:r>
          </w:p>
        </w:tc>
        <w:tc>
          <w:tcPr>
            <w:tcW w:w="798" w:type="dxa"/>
            <w:tcBorders>
              <w:top w:val="nil"/>
              <w:left w:val="nil"/>
              <w:bottom w:val="single" w:sz="4" w:space="0" w:color="auto"/>
              <w:right w:val="single" w:sz="4" w:space="0" w:color="auto"/>
            </w:tcBorders>
            <w:shd w:val="clear" w:color="auto" w:fill="auto"/>
            <w:noWrap/>
            <w:vAlign w:val="center"/>
            <w:hideMark/>
          </w:tcPr>
          <w:p w14:paraId="26C136CC" w14:textId="77777777" w:rsidR="00E15AC7" w:rsidRPr="00E7672D" w:rsidRDefault="003329FA"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14:paraId="5D600779" w14:textId="77777777" w:rsidR="00E15AC7" w:rsidRPr="00E7672D" w:rsidRDefault="00E15AC7" w:rsidP="001F217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限价指令必填</w:t>
            </w:r>
            <w:r w:rsidR="003329FA">
              <w:rPr>
                <w:rFonts w:asciiTheme="minorEastAsia" w:hAnsiTheme="minorEastAsia" w:cs="宋体" w:hint="eastAsia"/>
                <w:color w:val="000000"/>
                <w:kern w:val="0"/>
                <w:sz w:val="20"/>
                <w:szCs w:val="20"/>
              </w:rPr>
              <w:t>，市价指令固定填0</w:t>
            </w:r>
          </w:p>
        </w:tc>
      </w:tr>
      <w:tr w:rsidR="00E15AC7" w:rsidRPr="004C5761" w14:paraId="1BCEAD63"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1CE1D47"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O07</w:t>
            </w:r>
          </w:p>
        </w:tc>
        <w:tc>
          <w:tcPr>
            <w:tcW w:w="2231" w:type="dxa"/>
            <w:tcBorders>
              <w:top w:val="nil"/>
              <w:left w:val="nil"/>
              <w:bottom w:val="single" w:sz="4" w:space="0" w:color="auto"/>
              <w:right w:val="single" w:sz="4" w:space="0" w:color="auto"/>
            </w:tcBorders>
            <w:shd w:val="clear" w:color="auto" w:fill="auto"/>
            <w:noWrap/>
            <w:vAlign w:val="center"/>
            <w:hideMark/>
          </w:tcPr>
          <w:p w14:paraId="5B45EEA7"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quantity</w:t>
            </w:r>
          </w:p>
        </w:tc>
        <w:tc>
          <w:tcPr>
            <w:tcW w:w="1772" w:type="dxa"/>
            <w:tcBorders>
              <w:top w:val="nil"/>
              <w:left w:val="nil"/>
              <w:bottom w:val="single" w:sz="4" w:space="0" w:color="auto"/>
              <w:right w:val="single" w:sz="4" w:space="0" w:color="auto"/>
            </w:tcBorders>
            <w:shd w:val="clear" w:color="auto" w:fill="auto"/>
            <w:noWrap/>
            <w:vAlign w:val="center"/>
            <w:hideMark/>
          </w:tcPr>
          <w:p w14:paraId="24E16FE9"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申报数量</w:t>
            </w:r>
          </w:p>
        </w:tc>
        <w:tc>
          <w:tcPr>
            <w:tcW w:w="798" w:type="dxa"/>
            <w:tcBorders>
              <w:top w:val="nil"/>
              <w:left w:val="nil"/>
              <w:bottom w:val="single" w:sz="4" w:space="0" w:color="auto"/>
              <w:right w:val="single" w:sz="4" w:space="0" w:color="auto"/>
            </w:tcBorders>
            <w:shd w:val="clear" w:color="auto" w:fill="auto"/>
            <w:noWrap/>
            <w:vAlign w:val="center"/>
            <w:hideMark/>
          </w:tcPr>
          <w:p w14:paraId="778F160F"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14:paraId="474E242D" w14:textId="77777777"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581159" w:rsidRPr="004C5761" w14:paraId="3524DB68"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2DE7D0A"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O08</w:t>
            </w:r>
          </w:p>
        </w:tc>
        <w:tc>
          <w:tcPr>
            <w:tcW w:w="2231" w:type="dxa"/>
            <w:tcBorders>
              <w:top w:val="nil"/>
              <w:left w:val="nil"/>
              <w:bottom w:val="single" w:sz="4" w:space="0" w:color="auto"/>
              <w:right w:val="single" w:sz="4" w:space="0" w:color="auto"/>
            </w:tcBorders>
            <w:shd w:val="clear" w:color="auto" w:fill="auto"/>
            <w:noWrap/>
            <w:vAlign w:val="center"/>
            <w:hideMark/>
          </w:tcPr>
          <w:p w14:paraId="0C6FCCD1"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remainQuantity</w:t>
            </w:r>
          </w:p>
        </w:tc>
        <w:tc>
          <w:tcPr>
            <w:tcW w:w="1772" w:type="dxa"/>
            <w:tcBorders>
              <w:top w:val="nil"/>
              <w:left w:val="nil"/>
              <w:bottom w:val="single" w:sz="4" w:space="0" w:color="auto"/>
              <w:right w:val="single" w:sz="4" w:space="0" w:color="auto"/>
            </w:tcBorders>
            <w:shd w:val="clear" w:color="auto" w:fill="auto"/>
            <w:noWrap/>
            <w:vAlign w:val="center"/>
            <w:hideMark/>
          </w:tcPr>
          <w:p w14:paraId="38111BC8"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剩余数量</w:t>
            </w:r>
          </w:p>
        </w:tc>
        <w:tc>
          <w:tcPr>
            <w:tcW w:w="798" w:type="dxa"/>
            <w:tcBorders>
              <w:top w:val="nil"/>
              <w:left w:val="nil"/>
              <w:bottom w:val="single" w:sz="4" w:space="0" w:color="auto"/>
              <w:right w:val="single" w:sz="4" w:space="0" w:color="auto"/>
            </w:tcBorders>
            <w:shd w:val="clear" w:color="auto" w:fill="auto"/>
            <w:noWrap/>
            <w:vAlign w:val="center"/>
            <w:hideMark/>
          </w:tcPr>
          <w:p w14:paraId="0363A7CB"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14:paraId="2128CBF3"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p>
        </w:tc>
      </w:tr>
      <w:tr w:rsidR="00581159" w:rsidRPr="004C5761" w14:paraId="0128980B"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201EC1C"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T22</w:t>
            </w:r>
          </w:p>
        </w:tc>
        <w:tc>
          <w:tcPr>
            <w:tcW w:w="2231" w:type="dxa"/>
            <w:tcBorders>
              <w:top w:val="nil"/>
              <w:left w:val="nil"/>
              <w:bottom w:val="single" w:sz="4" w:space="0" w:color="auto"/>
              <w:right w:val="single" w:sz="4" w:space="0" w:color="auto"/>
            </w:tcBorders>
            <w:shd w:val="clear" w:color="auto" w:fill="auto"/>
            <w:noWrap/>
            <w:vAlign w:val="center"/>
            <w:hideMark/>
          </w:tcPr>
          <w:p w14:paraId="7ECBEB60"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cancelTime</w:t>
            </w:r>
          </w:p>
        </w:tc>
        <w:tc>
          <w:tcPr>
            <w:tcW w:w="1772" w:type="dxa"/>
            <w:tcBorders>
              <w:top w:val="nil"/>
              <w:left w:val="nil"/>
              <w:bottom w:val="single" w:sz="4" w:space="0" w:color="auto"/>
              <w:right w:val="single" w:sz="4" w:space="0" w:color="auto"/>
            </w:tcBorders>
            <w:shd w:val="clear" w:color="auto" w:fill="auto"/>
            <w:noWrap/>
            <w:vAlign w:val="center"/>
            <w:hideMark/>
          </w:tcPr>
          <w:p w14:paraId="7011AFB8"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撤销时间</w:t>
            </w:r>
          </w:p>
        </w:tc>
        <w:tc>
          <w:tcPr>
            <w:tcW w:w="798" w:type="dxa"/>
            <w:tcBorders>
              <w:top w:val="nil"/>
              <w:left w:val="nil"/>
              <w:bottom w:val="single" w:sz="4" w:space="0" w:color="auto"/>
              <w:right w:val="single" w:sz="4" w:space="0" w:color="auto"/>
            </w:tcBorders>
            <w:shd w:val="clear" w:color="auto" w:fill="auto"/>
            <w:noWrap/>
            <w:vAlign w:val="center"/>
            <w:hideMark/>
          </w:tcPr>
          <w:p w14:paraId="718F0AC5"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C</w:t>
            </w:r>
          </w:p>
        </w:tc>
        <w:tc>
          <w:tcPr>
            <w:tcW w:w="3100" w:type="dxa"/>
            <w:tcBorders>
              <w:top w:val="nil"/>
              <w:left w:val="nil"/>
              <w:bottom w:val="single" w:sz="4" w:space="0" w:color="auto"/>
              <w:right w:val="single" w:sz="4" w:space="0" w:color="auto"/>
            </w:tcBorders>
            <w:shd w:val="clear" w:color="auto" w:fill="auto"/>
            <w:noWrap/>
            <w:vAlign w:val="center"/>
            <w:hideMark/>
          </w:tcPr>
          <w:p w14:paraId="179D1B2F" w14:textId="77777777" w:rsidR="00581159" w:rsidRPr="00E7672D" w:rsidRDefault="00581159" w:rsidP="00E43871">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撤单</w:t>
            </w:r>
            <w:r>
              <w:rPr>
                <w:rFonts w:asciiTheme="minorEastAsia" w:hAnsiTheme="minorEastAsia" w:cs="宋体" w:hint="eastAsia"/>
                <w:color w:val="000000"/>
                <w:kern w:val="0"/>
                <w:sz w:val="20"/>
                <w:szCs w:val="20"/>
              </w:rPr>
              <w:t>回报</w:t>
            </w:r>
            <w:r w:rsidRPr="004C5761">
              <w:rPr>
                <w:rFonts w:asciiTheme="minorEastAsia" w:hAnsiTheme="minorEastAsia" w:cs="宋体" w:hint="eastAsia"/>
                <w:color w:val="000000"/>
                <w:kern w:val="0"/>
                <w:sz w:val="20"/>
                <w:szCs w:val="20"/>
              </w:rPr>
              <w:t>时必填</w:t>
            </w:r>
          </w:p>
        </w:tc>
      </w:tr>
      <w:tr w:rsidR="00581159" w:rsidRPr="004C5761" w14:paraId="748462D1"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D5D99CB"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T02</w:t>
            </w:r>
          </w:p>
        </w:tc>
        <w:tc>
          <w:tcPr>
            <w:tcW w:w="2231" w:type="dxa"/>
            <w:tcBorders>
              <w:top w:val="nil"/>
              <w:left w:val="nil"/>
              <w:bottom w:val="single" w:sz="4" w:space="0" w:color="auto"/>
              <w:right w:val="single" w:sz="4" w:space="0" w:color="auto"/>
            </w:tcBorders>
            <w:shd w:val="clear" w:color="auto" w:fill="auto"/>
            <w:noWrap/>
            <w:vAlign w:val="center"/>
            <w:hideMark/>
          </w:tcPr>
          <w:p w14:paraId="5AE1B246"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cancelID</w:t>
            </w:r>
          </w:p>
        </w:tc>
        <w:tc>
          <w:tcPr>
            <w:tcW w:w="1772" w:type="dxa"/>
            <w:tcBorders>
              <w:top w:val="nil"/>
              <w:left w:val="nil"/>
              <w:bottom w:val="single" w:sz="4" w:space="0" w:color="auto"/>
              <w:right w:val="single" w:sz="4" w:space="0" w:color="auto"/>
            </w:tcBorders>
            <w:shd w:val="clear" w:color="auto" w:fill="auto"/>
            <w:noWrap/>
            <w:vAlign w:val="center"/>
            <w:hideMark/>
          </w:tcPr>
          <w:p w14:paraId="1F810F3F" w14:textId="77777777" w:rsidR="00581159" w:rsidRPr="00E7672D" w:rsidRDefault="0071366A"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撤销</w:t>
            </w:r>
            <w:r w:rsidR="00581159" w:rsidRPr="00E7672D">
              <w:rPr>
                <w:rFonts w:asciiTheme="minorEastAsia" w:hAnsiTheme="minorEastAsia" w:cs="宋体" w:hint="eastAsia"/>
                <w:color w:val="000000"/>
                <w:kern w:val="0"/>
                <w:sz w:val="20"/>
                <w:szCs w:val="20"/>
              </w:rPr>
              <w:t>员代码</w:t>
            </w:r>
          </w:p>
        </w:tc>
        <w:tc>
          <w:tcPr>
            <w:tcW w:w="798" w:type="dxa"/>
            <w:tcBorders>
              <w:top w:val="nil"/>
              <w:left w:val="nil"/>
              <w:bottom w:val="single" w:sz="4" w:space="0" w:color="auto"/>
              <w:right w:val="single" w:sz="4" w:space="0" w:color="auto"/>
            </w:tcBorders>
            <w:shd w:val="clear" w:color="auto" w:fill="auto"/>
            <w:noWrap/>
            <w:vAlign w:val="center"/>
            <w:hideMark/>
          </w:tcPr>
          <w:p w14:paraId="35329D95"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C</w:t>
            </w:r>
          </w:p>
        </w:tc>
        <w:tc>
          <w:tcPr>
            <w:tcW w:w="3100" w:type="dxa"/>
            <w:tcBorders>
              <w:top w:val="nil"/>
              <w:left w:val="nil"/>
              <w:bottom w:val="single" w:sz="4" w:space="0" w:color="auto"/>
              <w:right w:val="single" w:sz="4" w:space="0" w:color="auto"/>
            </w:tcBorders>
            <w:shd w:val="clear" w:color="auto" w:fill="auto"/>
            <w:noWrap/>
            <w:vAlign w:val="center"/>
            <w:hideMark/>
          </w:tcPr>
          <w:p w14:paraId="71D431B8" w14:textId="77777777" w:rsidR="00581159" w:rsidRPr="00E7672D" w:rsidRDefault="00581159" w:rsidP="000541C1">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撤单</w:t>
            </w:r>
            <w:r>
              <w:rPr>
                <w:rFonts w:asciiTheme="minorEastAsia" w:hAnsiTheme="minorEastAsia" w:cs="宋体" w:hint="eastAsia"/>
                <w:color w:val="000000"/>
                <w:kern w:val="0"/>
                <w:sz w:val="20"/>
                <w:szCs w:val="20"/>
              </w:rPr>
              <w:t>回报时</w:t>
            </w:r>
            <w:r w:rsidRPr="004C5761">
              <w:rPr>
                <w:rFonts w:asciiTheme="minorEastAsia" w:hAnsiTheme="minorEastAsia" w:cs="宋体" w:hint="eastAsia"/>
                <w:color w:val="000000"/>
                <w:kern w:val="0"/>
                <w:sz w:val="20"/>
                <w:szCs w:val="20"/>
              </w:rPr>
              <w:t>必填</w:t>
            </w:r>
          </w:p>
        </w:tc>
      </w:tr>
      <w:tr w:rsidR="00581159" w:rsidRPr="004C5761" w14:paraId="61A6C680"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CFD940"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O09</w:t>
            </w:r>
          </w:p>
        </w:tc>
        <w:tc>
          <w:tcPr>
            <w:tcW w:w="2231" w:type="dxa"/>
            <w:tcBorders>
              <w:top w:val="nil"/>
              <w:left w:val="nil"/>
              <w:bottom w:val="single" w:sz="4" w:space="0" w:color="auto"/>
              <w:right w:val="single" w:sz="4" w:space="0" w:color="auto"/>
            </w:tcBorders>
            <w:shd w:val="clear" w:color="auto" w:fill="auto"/>
            <w:noWrap/>
            <w:vAlign w:val="center"/>
            <w:hideMark/>
          </w:tcPr>
          <w:p w14:paraId="61CE2053"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orderStatus</w:t>
            </w:r>
          </w:p>
        </w:tc>
        <w:tc>
          <w:tcPr>
            <w:tcW w:w="1772" w:type="dxa"/>
            <w:tcBorders>
              <w:top w:val="nil"/>
              <w:left w:val="nil"/>
              <w:bottom w:val="single" w:sz="4" w:space="0" w:color="auto"/>
              <w:right w:val="single" w:sz="4" w:space="0" w:color="auto"/>
            </w:tcBorders>
            <w:shd w:val="clear" w:color="auto" w:fill="auto"/>
            <w:noWrap/>
            <w:vAlign w:val="center"/>
            <w:hideMark/>
          </w:tcPr>
          <w:p w14:paraId="3BBAF335"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w:t>
            </w:r>
            <w:r w:rsidRPr="00E7672D">
              <w:rPr>
                <w:rFonts w:asciiTheme="minorEastAsia" w:hAnsiTheme="minorEastAsia" w:cs="宋体" w:hint="eastAsia"/>
                <w:color w:val="000000"/>
                <w:kern w:val="0"/>
                <w:sz w:val="20"/>
                <w:szCs w:val="20"/>
              </w:rPr>
              <w:t>状态</w:t>
            </w:r>
          </w:p>
        </w:tc>
        <w:tc>
          <w:tcPr>
            <w:tcW w:w="798" w:type="dxa"/>
            <w:tcBorders>
              <w:top w:val="nil"/>
              <w:left w:val="nil"/>
              <w:bottom w:val="single" w:sz="4" w:space="0" w:color="auto"/>
              <w:right w:val="single" w:sz="4" w:space="0" w:color="auto"/>
            </w:tcBorders>
            <w:shd w:val="clear" w:color="auto" w:fill="auto"/>
            <w:noWrap/>
            <w:vAlign w:val="center"/>
            <w:hideMark/>
          </w:tcPr>
          <w:p w14:paraId="0E11170B"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14:paraId="40ADABDB"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p>
        </w:tc>
      </w:tr>
      <w:tr w:rsidR="00581159" w:rsidRPr="004C5761" w14:paraId="2859840C"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61A0373" w14:textId="77777777" w:rsidR="00581159" w:rsidRPr="004C5761" w:rsidRDefault="00581159" w:rsidP="00BA2E79">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lastRenderedPageBreak/>
              <w:t>O65</w:t>
            </w:r>
          </w:p>
        </w:tc>
        <w:tc>
          <w:tcPr>
            <w:tcW w:w="2231" w:type="dxa"/>
            <w:tcBorders>
              <w:top w:val="nil"/>
              <w:left w:val="nil"/>
              <w:bottom w:val="single" w:sz="4" w:space="0" w:color="auto"/>
              <w:right w:val="single" w:sz="4" w:space="0" w:color="auto"/>
            </w:tcBorders>
            <w:shd w:val="clear" w:color="auto" w:fill="auto"/>
            <w:noWrap/>
            <w:vAlign w:val="center"/>
          </w:tcPr>
          <w:p w14:paraId="3F0342A5" w14:textId="77777777" w:rsidR="00581159" w:rsidRPr="004C5761" w:rsidRDefault="00581159" w:rsidP="00BA2E79">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matchType</w:t>
            </w:r>
          </w:p>
        </w:tc>
        <w:tc>
          <w:tcPr>
            <w:tcW w:w="1772" w:type="dxa"/>
            <w:tcBorders>
              <w:top w:val="nil"/>
              <w:left w:val="nil"/>
              <w:bottom w:val="single" w:sz="4" w:space="0" w:color="auto"/>
              <w:right w:val="single" w:sz="4" w:space="0" w:color="auto"/>
            </w:tcBorders>
            <w:shd w:val="clear" w:color="auto" w:fill="auto"/>
            <w:noWrap/>
            <w:vAlign w:val="center"/>
          </w:tcPr>
          <w:p w14:paraId="7B20950C" w14:textId="77777777" w:rsidR="00581159" w:rsidRPr="004C5761" w:rsidRDefault="00581159" w:rsidP="00BA2E79">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成交</w:t>
            </w:r>
            <w:r w:rsidRPr="004C5761">
              <w:rPr>
                <w:rFonts w:asciiTheme="minorEastAsia" w:hAnsiTheme="minorEastAsia" w:hint="eastAsia"/>
                <w:color w:val="000000"/>
                <w:sz w:val="20"/>
                <w:szCs w:val="20"/>
              </w:rPr>
              <w:t>类型</w:t>
            </w:r>
          </w:p>
        </w:tc>
        <w:tc>
          <w:tcPr>
            <w:tcW w:w="798" w:type="dxa"/>
            <w:tcBorders>
              <w:top w:val="nil"/>
              <w:left w:val="nil"/>
              <w:bottom w:val="single" w:sz="4" w:space="0" w:color="auto"/>
              <w:right w:val="single" w:sz="4" w:space="0" w:color="auto"/>
            </w:tcBorders>
            <w:shd w:val="clear" w:color="auto" w:fill="auto"/>
            <w:noWrap/>
            <w:vAlign w:val="center"/>
          </w:tcPr>
          <w:p w14:paraId="2C02D6C9" w14:textId="77777777" w:rsidR="00581159" w:rsidRPr="004C5761" w:rsidRDefault="00581159" w:rsidP="00BA2E79">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M</w:t>
            </w:r>
          </w:p>
        </w:tc>
        <w:tc>
          <w:tcPr>
            <w:tcW w:w="3100" w:type="dxa"/>
            <w:tcBorders>
              <w:top w:val="nil"/>
              <w:left w:val="nil"/>
              <w:bottom w:val="single" w:sz="4" w:space="0" w:color="auto"/>
              <w:right w:val="single" w:sz="4" w:space="0" w:color="auto"/>
            </w:tcBorders>
            <w:shd w:val="clear" w:color="auto" w:fill="auto"/>
            <w:noWrap/>
            <w:vAlign w:val="center"/>
          </w:tcPr>
          <w:p w14:paraId="03F6A661" w14:textId="77777777" w:rsidR="00581159" w:rsidRPr="00D3145A" w:rsidRDefault="00581159" w:rsidP="005C4A5D">
            <w:pPr>
              <w:pStyle w:val="ac"/>
              <w:ind w:firstLineChars="0" w:firstLine="0"/>
              <w:rPr>
                <w:rFonts w:asciiTheme="minorEastAsia" w:hAnsiTheme="minorEastAsia" w:cs="宋体"/>
                <w:color w:val="000000"/>
                <w:kern w:val="0"/>
                <w:sz w:val="20"/>
                <w:highlight w:val="red"/>
              </w:rPr>
            </w:pPr>
            <w:r w:rsidRPr="00784D6F">
              <w:rPr>
                <w:rFonts w:asciiTheme="minorEastAsia" w:hAnsiTheme="minorEastAsia" w:cs="宋体"/>
                <w:color w:val="000000"/>
                <w:kern w:val="0"/>
                <w:sz w:val="20"/>
              </w:rPr>
              <w:t>1-普通</w:t>
            </w:r>
            <w:r w:rsidRPr="00784D6F">
              <w:rPr>
                <w:rFonts w:asciiTheme="minorEastAsia" w:hAnsiTheme="minorEastAsia" w:cs="宋体" w:hint="eastAsia"/>
                <w:color w:val="000000"/>
                <w:kern w:val="0"/>
                <w:sz w:val="20"/>
              </w:rPr>
              <w:t>，</w:t>
            </w:r>
            <w:r w:rsidRPr="00784D6F">
              <w:rPr>
                <w:rFonts w:asciiTheme="minorEastAsia" w:hAnsiTheme="minorEastAsia" w:cs="宋体"/>
                <w:color w:val="000000"/>
                <w:kern w:val="0"/>
                <w:sz w:val="20"/>
              </w:rPr>
              <w:t>2-应急</w:t>
            </w:r>
            <w:r w:rsidRPr="00784D6F">
              <w:rPr>
                <w:rFonts w:asciiTheme="minorEastAsia" w:hAnsiTheme="minorEastAsia" w:cs="宋体" w:hint="eastAsia"/>
                <w:color w:val="000000"/>
                <w:kern w:val="0"/>
                <w:sz w:val="20"/>
              </w:rPr>
              <w:t>，</w:t>
            </w:r>
            <w:r w:rsidRPr="00784D6F" w:rsidDel="005C4A5D">
              <w:rPr>
                <w:rFonts w:asciiTheme="minorEastAsia" w:hAnsiTheme="minorEastAsia" w:cs="宋体"/>
                <w:color w:val="000000"/>
                <w:kern w:val="0"/>
                <w:sz w:val="20"/>
              </w:rPr>
              <w:t xml:space="preserve"> </w:t>
            </w:r>
            <w:r>
              <w:rPr>
                <w:rFonts w:asciiTheme="minorEastAsia" w:hAnsiTheme="minorEastAsia" w:cs="宋体" w:hint="eastAsia"/>
                <w:color w:val="000000"/>
                <w:kern w:val="0"/>
                <w:sz w:val="20"/>
              </w:rPr>
              <w:t>6-套保</w:t>
            </w:r>
          </w:p>
        </w:tc>
      </w:tr>
      <w:tr w:rsidR="00581159" w:rsidRPr="004C5761" w14:paraId="7822765E" w14:textId="77777777"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D2B8BAA"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O01</w:t>
            </w:r>
          </w:p>
        </w:tc>
        <w:tc>
          <w:tcPr>
            <w:tcW w:w="2231" w:type="dxa"/>
            <w:tcBorders>
              <w:top w:val="nil"/>
              <w:left w:val="nil"/>
              <w:bottom w:val="single" w:sz="4" w:space="0" w:color="auto"/>
              <w:right w:val="single" w:sz="4" w:space="0" w:color="auto"/>
            </w:tcBorders>
            <w:shd w:val="clear" w:color="auto" w:fill="auto"/>
            <w:noWrap/>
            <w:vAlign w:val="center"/>
            <w:hideMark/>
          </w:tcPr>
          <w:p w14:paraId="5A99C149"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localOrderNo</w:t>
            </w:r>
          </w:p>
        </w:tc>
        <w:tc>
          <w:tcPr>
            <w:tcW w:w="1772" w:type="dxa"/>
            <w:tcBorders>
              <w:top w:val="nil"/>
              <w:left w:val="nil"/>
              <w:bottom w:val="single" w:sz="4" w:space="0" w:color="auto"/>
              <w:right w:val="single" w:sz="4" w:space="0" w:color="auto"/>
            </w:tcBorders>
            <w:shd w:val="clear" w:color="auto" w:fill="auto"/>
            <w:noWrap/>
            <w:vAlign w:val="center"/>
            <w:hideMark/>
          </w:tcPr>
          <w:p w14:paraId="57990721"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本地</w:t>
            </w:r>
            <w:r>
              <w:rPr>
                <w:rFonts w:asciiTheme="minorEastAsia" w:hAnsiTheme="minorEastAsia" w:cs="宋体" w:hint="eastAsia"/>
                <w:color w:val="000000"/>
                <w:kern w:val="0"/>
                <w:sz w:val="20"/>
                <w:szCs w:val="20"/>
              </w:rPr>
              <w:t>报单编号</w:t>
            </w:r>
          </w:p>
        </w:tc>
        <w:tc>
          <w:tcPr>
            <w:tcW w:w="798" w:type="dxa"/>
            <w:tcBorders>
              <w:top w:val="nil"/>
              <w:left w:val="nil"/>
              <w:bottom w:val="single" w:sz="4" w:space="0" w:color="auto"/>
              <w:right w:val="single" w:sz="4" w:space="0" w:color="auto"/>
            </w:tcBorders>
            <w:shd w:val="clear" w:color="auto" w:fill="auto"/>
            <w:noWrap/>
            <w:vAlign w:val="center"/>
            <w:hideMark/>
          </w:tcPr>
          <w:p w14:paraId="24B34F43"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14:paraId="0DF481C1"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二级系统生成</w:t>
            </w:r>
          </w:p>
        </w:tc>
      </w:tr>
      <w:tr w:rsidR="00581159" w:rsidRPr="004C5761" w14:paraId="19C56D8B" w14:textId="77777777" w:rsidTr="006F0EA1">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D23E943"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O15</w:t>
            </w:r>
          </w:p>
        </w:tc>
        <w:tc>
          <w:tcPr>
            <w:tcW w:w="2231" w:type="dxa"/>
            <w:tcBorders>
              <w:top w:val="nil"/>
              <w:left w:val="nil"/>
              <w:bottom w:val="single" w:sz="4" w:space="0" w:color="auto"/>
              <w:right w:val="single" w:sz="4" w:space="0" w:color="auto"/>
            </w:tcBorders>
            <w:shd w:val="clear" w:color="auto" w:fill="auto"/>
            <w:noWrap/>
            <w:vAlign w:val="center"/>
            <w:hideMark/>
          </w:tcPr>
          <w:p w14:paraId="45B88595"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orderType</w:t>
            </w:r>
          </w:p>
        </w:tc>
        <w:tc>
          <w:tcPr>
            <w:tcW w:w="1772" w:type="dxa"/>
            <w:tcBorders>
              <w:top w:val="nil"/>
              <w:left w:val="nil"/>
              <w:bottom w:val="single" w:sz="4" w:space="0" w:color="auto"/>
              <w:right w:val="single" w:sz="4" w:space="0" w:color="auto"/>
            </w:tcBorders>
            <w:shd w:val="clear" w:color="auto" w:fill="auto"/>
            <w:noWrap/>
            <w:vAlign w:val="center"/>
            <w:hideMark/>
          </w:tcPr>
          <w:p w14:paraId="52E98197"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报单指令类型</w:t>
            </w:r>
          </w:p>
        </w:tc>
        <w:tc>
          <w:tcPr>
            <w:tcW w:w="798" w:type="dxa"/>
            <w:tcBorders>
              <w:top w:val="nil"/>
              <w:left w:val="nil"/>
              <w:bottom w:val="single" w:sz="4" w:space="0" w:color="auto"/>
              <w:right w:val="single" w:sz="4" w:space="0" w:color="auto"/>
            </w:tcBorders>
            <w:shd w:val="clear" w:color="auto" w:fill="auto"/>
            <w:noWrap/>
            <w:vAlign w:val="center"/>
            <w:hideMark/>
          </w:tcPr>
          <w:p w14:paraId="631D5D3D" w14:textId="6BD250D3"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del w:id="544" w:author="余新泰" w:date="2017-04-24T10:15:00Z">
              <w:r w:rsidRPr="00E7672D" w:rsidDel="006F0EA1">
                <w:rPr>
                  <w:rFonts w:asciiTheme="minorEastAsia" w:hAnsiTheme="minorEastAsia" w:cs="宋体" w:hint="eastAsia"/>
                  <w:color w:val="000000"/>
                  <w:kern w:val="0"/>
                  <w:sz w:val="20"/>
                  <w:szCs w:val="20"/>
                </w:rPr>
                <w:delText>C</w:delText>
              </w:r>
            </w:del>
            <w:ins w:id="545" w:author="余新泰" w:date="2017-04-24T10:15:00Z">
              <w:r w:rsidR="006F0EA1">
                <w:rPr>
                  <w:rFonts w:asciiTheme="minorEastAsia" w:hAnsiTheme="minorEastAsia" w:cs="宋体" w:hint="eastAsia"/>
                  <w:color w:val="000000"/>
                  <w:kern w:val="0"/>
                  <w:sz w:val="20"/>
                  <w:szCs w:val="20"/>
                </w:rPr>
                <w:t>M</w:t>
              </w:r>
            </w:ins>
          </w:p>
        </w:tc>
        <w:tc>
          <w:tcPr>
            <w:tcW w:w="3100" w:type="dxa"/>
            <w:tcBorders>
              <w:top w:val="nil"/>
              <w:left w:val="nil"/>
              <w:bottom w:val="single" w:sz="4" w:space="0" w:color="auto"/>
              <w:right w:val="single" w:sz="4" w:space="0" w:color="auto"/>
            </w:tcBorders>
            <w:shd w:val="clear" w:color="auto" w:fill="auto"/>
            <w:noWrap/>
            <w:vAlign w:val="center"/>
          </w:tcPr>
          <w:p w14:paraId="788ECFC3" w14:textId="77777777"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del w:id="546" w:author="余新泰" w:date="2017-04-24T10:15:00Z">
              <w:r w:rsidRPr="00E7672D" w:rsidDel="006F0EA1">
                <w:rPr>
                  <w:rFonts w:asciiTheme="minorEastAsia" w:hAnsiTheme="minorEastAsia" w:cs="宋体" w:hint="eastAsia"/>
                  <w:color w:val="000000"/>
                  <w:kern w:val="0"/>
                  <w:sz w:val="20"/>
                  <w:szCs w:val="20"/>
                </w:rPr>
                <w:delText>V2版报单接口需带该域</w:delText>
              </w:r>
            </w:del>
          </w:p>
        </w:tc>
      </w:tr>
    </w:tbl>
    <w:p w14:paraId="46083128" w14:textId="77777777" w:rsidR="000334E6" w:rsidRPr="000334E6" w:rsidRDefault="0071366A" w:rsidP="006909A6">
      <w:pPr>
        <w:ind w:firstLine="480"/>
      </w:pPr>
      <w:r>
        <w:rPr>
          <w:rFonts w:hint="eastAsia"/>
        </w:rPr>
        <w:t>注：当为系统撤单时，撤销员代码为空。</w:t>
      </w:r>
    </w:p>
    <w:p w14:paraId="4352A632" w14:textId="77777777" w:rsidR="006419FB" w:rsidRDefault="006419FB" w:rsidP="006419FB">
      <w:pPr>
        <w:pStyle w:val="4"/>
        <w:numPr>
          <w:ilvl w:val="3"/>
          <w:numId w:val="4"/>
        </w:numPr>
        <w:ind w:left="0" w:firstLineChars="0" w:firstLine="0"/>
      </w:pPr>
      <w:r>
        <w:rPr>
          <w:rFonts w:hint="eastAsia"/>
        </w:rPr>
        <w:t>成交回报（现货</w:t>
      </w:r>
      <w:r>
        <w:rPr>
          <w:rFonts w:hint="eastAsia"/>
        </w:rPr>
        <w:t>/</w:t>
      </w:r>
      <w:r>
        <w:rPr>
          <w:rFonts w:hint="eastAsia"/>
        </w:rPr>
        <w:t>延期</w:t>
      </w:r>
      <w:r>
        <w:rPr>
          <w:rFonts w:hint="eastAsia"/>
        </w:rPr>
        <w:t>/</w:t>
      </w:r>
      <w:r>
        <w:rPr>
          <w:rFonts w:hint="eastAsia"/>
        </w:rPr>
        <w:t>即期）</w:t>
      </w:r>
    </w:p>
    <w:p w14:paraId="54BE9DC3" w14:textId="77777777" w:rsidR="00002BCB" w:rsidRDefault="00002BCB" w:rsidP="008D1002">
      <w:pPr>
        <w:ind w:firstLine="482"/>
      </w:pPr>
      <w:r w:rsidRPr="00BE213C">
        <w:rPr>
          <w:rFonts w:hint="eastAsia"/>
          <w:b/>
        </w:rPr>
        <w:t>功能</w:t>
      </w:r>
      <w:r>
        <w:rPr>
          <w:rFonts w:hint="eastAsia"/>
        </w:rPr>
        <w:t>：</w:t>
      </w:r>
      <w:r w:rsidR="0084087E">
        <w:rPr>
          <w:rFonts w:hint="eastAsia"/>
        </w:rPr>
        <w:t>成交回报指令用于</w:t>
      </w:r>
      <w:r>
        <w:rPr>
          <w:rFonts w:hint="eastAsia"/>
        </w:rPr>
        <w:t>交易所通知</w:t>
      </w:r>
      <w:r w:rsidR="0084087E">
        <w:rPr>
          <w:rFonts w:hint="eastAsia"/>
        </w:rPr>
        <w:t>会员</w:t>
      </w:r>
      <w:r>
        <w:rPr>
          <w:rFonts w:hint="eastAsia"/>
        </w:rPr>
        <w:t>报单成交信息。</w:t>
      </w:r>
    </w:p>
    <w:p w14:paraId="2FB71443" w14:textId="77777777" w:rsidR="00002BCB" w:rsidRPr="00002BCB" w:rsidRDefault="00002BCB" w:rsidP="00002BCB">
      <w:pPr>
        <w:ind w:firstLine="480"/>
      </w:pPr>
      <w:r>
        <w:rPr>
          <w:rFonts w:hint="eastAsia"/>
        </w:rPr>
        <w:t>消息体格式如下：</w:t>
      </w:r>
    </w:p>
    <w:tbl>
      <w:tblPr>
        <w:tblW w:w="799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1956"/>
        <w:gridCol w:w="1596"/>
        <w:gridCol w:w="820"/>
        <w:gridCol w:w="2829"/>
      </w:tblGrid>
      <w:tr w:rsidR="00E1281C" w:rsidRPr="0073029F" w14:paraId="0B91CCF3" w14:textId="77777777" w:rsidTr="00E1281C">
        <w:trPr>
          <w:trHeight w:val="270"/>
          <w:tblHeader/>
        </w:trPr>
        <w:tc>
          <w:tcPr>
            <w:tcW w:w="798" w:type="dxa"/>
            <w:shd w:val="clear" w:color="000000" w:fill="D9D9D9"/>
            <w:noWrap/>
            <w:vAlign w:val="center"/>
            <w:hideMark/>
          </w:tcPr>
          <w:p w14:paraId="1D9120B0" w14:textId="77777777" w:rsidR="00E1281C" w:rsidRPr="0073029F" w:rsidRDefault="00E1281C" w:rsidP="0073331B">
            <w:pPr>
              <w:widowControl/>
              <w:spacing w:line="240" w:lineRule="auto"/>
              <w:ind w:firstLineChars="0" w:firstLine="0"/>
              <w:jc w:val="left"/>
              <w:rPr>
                <w:rFonts w:ascii="宋体" w:eastAsia="宋体" w:hAnsi="宋体" w:cs="宋体"/>
                <w:b/>
                <w:bCs/>
                <w:color w:val="000000"/>
                <w:kern w:val="0"/>
                <w:sz w:val="20"/>
                <w:szCs w:val="20"/>
              </w:rPr>
            </w:pPr>
            <w:r w:rsidRPr="0073029F">
              <w:rPr>
                <w:rFonts w:ascii="宋体" w:eastAsia="宋体" w:hAnsi="宋体" w:cs="宋体" w:hint="eastAsia"/>
                <w:b/>
                <w:bCs/>
                <w:color w:val="000000"/>
                <w:kern w:val="0"/>
                <w:sz w:val="20"/>
                <w:szCs w:val="20"/>
              </w:rPr>
              <w:t>域号</w:t>
            </w:r>
          </w:p>
        </w:tc>
        <w:tc>
          <w:tcPr>
            <w:tcW w:w="1956" w:type="dxa"/>
            <w:shd w:val="clear" w:color="000000" w:fill="D9D9D9"/>
            <w:noWrap/>
            <w:vAlign w:val="center"/>
            <w:hideMark/>
          </w:tcPr>
          <w:p w14:paraId="639FCB50" w14:textId="77777777" w:rsidR="00E1281C" w:rsidRPr="0073029F" w:rsidRDefault="00E1281C" w:rsidP="0073331B">
            <w:pPr>
              <w:widowControl/>
              <w:spacing w:line="240" w:lineRule="auto"/>
              <w:ind w:firstLineChars="0" w:firstLine="0"/>
              <w:jc w:val="left"/>
              <w:rPr>
                <w:rFonts w:ascii="宋体" w:eastAsia="宋体" w:hAnsi="宋体" w:cs="宋体"/>
                <w:b/>
                <w:bCs/>
                <w:color w:val="000000"/>
                <w:kern w:val="0"/>
                <w:sz w:val="20"/>
                <w:szCs w:val="20"/>
              </w:rPr>
            </w:pPr>
            <w:r w:rsidRPr="0073029F">
              <w:rPr>
                <w:rFonts w:ascii="宋体" w:eastAsia="宋体" w:hAnsi="宋体" w:cs="宋体" w:hint="eastAsia"/>
                <w:b/>
                <w:bCs/>
                <w:color w:val="000000"/>
                <w:kern w:val="0"/>
                <w:sz w:val="20"/>
                <w:szCs w:val="20"/>
              </w:rPr>
              <w:t>域名</w:t>
            </w:r>
          </w:p>
        </w:tc>
        <w:tc>
          <w:tcPr>
            <w:tcW w:w="1596" w:type="dxa"/>
            <w:shd w:val="clear" w:color="000000" w:fill="D9D9D9"/>
            <w:noWrap/>
            <w:vAlign w:val="center"/>
            <w:hideMark/>
          </w:tcPr>
          <w:p w14:paraId="0447B1EE" w14:textId="77777777" w:rsidR="00E1281C" w:rsidRPr="0073029F" w:rsidRDefault="00E1281C" w:rsidP="0073331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shd w:val="clear" w:color="000000" w:fill="D9D9D9"/>
            <w:noWrap/>
            <w:vAlign w:val="center"/>
            <w:hideMark/>
          </w:tcPr>
          <w:p w14:paraId="4D81A039" w14:textId="77777777" w:rsidR="00E1281C" w:rsidRPr="0073029F" w:rsidRDefault="00E1281C" w:rsidP="0073331B">
            <w:pPr>
              <w:widowControl/>
              <w:spacing w:line="240" w:lineRule="auto"/>
              <w:ind w:firstLineChars="0" w:firstLine="0"/>
              <w:jc w:val="left"/>
              <w:rPr>
                <w:rFonts w:ascii="宋体" w:eastAsia="宋体" w:hAnsi="宋体" w:cs="宋体"/>
                <w:b/>
                <w:bCs/>
                <w:color w:val="000000"/>
                <w:kern w:val="0"/>
                <w:sz w:val="20"/>
                <w:szCs w:val="20"/>
              </w:rPr>
            </w:pPr>
            <w:r w:rsidRPr="0073029F">
              <w:rPr>
                <w:rFonts w:ascii="宋体" w:eastAsia="宋体" w:hAnsi="宋体" w:cs="宋体" w:hint="eastAsia"/>
                <w:b/>
                <w:bCs/>
                <w:color w:val="000000"/>
                <w:kern w:val="0"/>
                <w:sz w:val="20"/>
                <w:szCs w:val="20"/>
              </w:rPr>
              <w:t>回报</w:t>
            </w:r>
          </w:p>
        </w:tc>
        <w:tc>
          <w:tcPr>
            <w:tcW w:w="2829" w:type="dxa"/>
            <w:shd w:val="clear" w:color="000000" w:fill="D9D9D9"/>
            <w:noWrap/>
            <w:vAlign w:val="center"/>
            <w:hideMark/>
          </w:tcPr>
          <w:p w14:paraId="00EC7D5B" w14:textId="77777777" w:rsidR="00E1281C" w:rsidRPr="0073029F" w:rsidRDefault="00E1281C" w:rsidP="0073331B">
            <w:pPr>
              <w:widowControl/>
              <w:spacing w:line="240" w:lineRule="auto"/>
              <w:ind w:firstLineChars="0" w:firstLine="0"/>
              <w:jc w:val="left"/>
              <w:rPr>
                <w:rFonts w:ascii="宋体" w:eastAsia="宋体" w:hAnsi="宋体" w:cs="宋体"/>
                <w:b/>
                <w:bCs/>
                <w:color w:val="000000"/>
                <w:kern w:val="0"/>
                <w:sz w:val="20"/>
                <w:szCs w:val="20"/>
              </w:rPr>
            </w:pPr>
            <w:r w:rsidRPr="0073029F">
              <w:rPr>
                <w:rFonts w:ascii="宋体" w:eastAsia="宋体" w:hAnsi="宋体" w:cs="宋体" w:hint="eastAsia"/>
                <w:b/>
                <w:bCs/>
                <w:color w:val="000000"/>
                <w:kern w:val="0"/>
                <w:sz w:val="20"/>
                <w:szCs w:val="20"/>
              </w:rPr>
              <w:t>说明</w:t>
            </w:r>
          </w:p>
        </w:tc>
      </w:tr>
      <w:tr w:rsidR="00E1281C" w:rsidRPr="0073029F" w14:paraId="3174B384" w14:textId="77777777" w:rsidTr="00E1281C">
        <w:trPr>
          <w:trHeight w:val="270"/>
        </w:trPr>
        <w:tc>
          <w:tcPr>
            <w:tcW w:w="798" w:type="dxa"/>
            <w:shd w:val="clear" w:color="auto" w:fill="auto"/>
            <w:noWrap/>
            <w:vAlign w:val="center"/>
            <w:hideMark/>
          </w:tcPr>
          <w:p w14:paraId="7370454A"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O60</w:t>
            </w:r>
          </w:p>
        </w:tc>
        <w:tc>
          <w:tcPr>
            <w:tcW w:w="1956" w:type="dxa"/>
            <w:shd w:val="clear" w:color="auto" w:fill="auto"/>
            <w:noWrap/>
            <w:vAlign w:val="center"/>
            <w:hideMark/>
          </w:tcPr>
          <w:p w14:paraId="351F2A5F"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matchNo</w:t>
            </w:r>
          </w:p>
        </w:tc>
        <w:tc>
          <w:tcPr>
            <w:tcW w:w="1596" w:type="dxa"/>
            <w:shd w:val="clear" w:color="auto" w:fill="auto"/>
            <w:noWrap/>
            <w:vAlign w:val="center"/>
            <w:hideMark/>
          </w:tcPr>
          <w:p w14:paraId="07A951C3"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成交编号</w:t>
            </w:r>
          </w:p>
        </w:tc>
        <w:tc>
          <w:tcPr>
            <w:tcW w:w="820" w:type="dxa"/>
            <w:shd w:val="clear" w:color="auto" w:fill="auto"/>
            <w:noWrap/>
            <w:vAlign w:val="center"/>
            <w:hideMark/>
          </w:tcPr>
          <w:p w14:paraId="05B251C0"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14:paraId="24F6F729"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p>
        </w:tc>
      </w:tr>
      <w:tr w:rsidR="00E1281C" w:rsidRPr="0073029F" w14:paraId="3E139EC9" w14:textId="77777777" w:rsidTr="00E1281C">
        <w:trPr>
          <w:trHeight w:val="270"/>
        </w:trPr>
        <w:tc>
          <w:tcPr>
            <w:tcW w:w="798" w:type="dxa"/>
            <w:shd w:val="clear" w:color="auto" w:fill="auto"/>
            <w:noWrap/>
            <w:vAlign w:val="center"/>
            <w:hideMark/>
          </w:tcPr>
          <w:p w14:paraId="65179DB3"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O02</w:t>
            </w:r>
          </w:p>
        </w:tc>
        <w:tc>
          <w:tcPr>
            <w:tcW w:w="1956" w:type="dxa"/>
            <w:shd w:val="clear" w:color="auto" w:fill="auto"/>
            <w:noWrap/>
            <w:vAlign w:val="center"/>
            <w:hideMark/>
          </w:tcPr>
          <w:p w14:paraId="5609D88F"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buyOrSell</w:t>
            </w:r>
          </w:p>
        </w:tc>
        <w:tc>
          <w:tcPr>
            <w:tcW w:w="1596" w:type="dxa"/>
            <w:shd w:val="clear" w:color="auto" w:fill="auto"/>
            <w:noWrap/>
            <w:vAlign w:val="center"/>
            <w:hideMark/>
          </w:tcPr>
          <w:p w14:paraId="52C5BB71"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买卖方向</w:t>
            </w:r>
          </w:p>
        </w:tc>
        <w:tc>
          <w:tcPr>
            <w:tcW w:w="820" w:type="dxa"/>
            <w:shd w:val="clear" w:color="auto" w:fill="auto"/>
            <w:noWrap/>
            <w:vAlign w:val="center"/>
            <w:hideMark/>
          </w:tcPr>
          <w:p w14:paraId="06B4C18F"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14:paraId="5F7246D1"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p>
        </w:tc>
      </w:tr>
      <w:tr w:rsidR="00E1281C" w:rsidRPr="0073029F" w14:paraId="603500A0" w14:textId="77777777" w:rsidTr="00E1281C">
        <w:trPr>
          <w:trHeight w:val="270"/>
        </w:trPr>
        <w:tc>
          <w:tcPr>
            <w:tcW w:w="798" w:type="dxa"/>
            <w:shd w:val="clear" w:color="auto" w:fill="auto"/>
            <w:noWrap/>
            <w:vAlign w:val="center"/>
          </w:tcPr>
          <w:p w14:paraId="11BF5D37"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O03</w:t>
            </w:r>
          </w:p>
        </w:tc>
        <w:tc>
          <w:tcPr>
            <w:tcW w:w="1956" w:type="dxa"/>
            <w:shd w:val="clear" w:color="auto" w:fill="auto"/>
            <w:noWrap/>
            <w:vAlign w:val="center"/>
          </w:tcPr>
          <w:p w14:paraId="7567B270"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offsetFlag</w:t>
            </w:r>
          </w:p>
        </w:tc>
        <w:tc>
          <w:tcPr>
            <w:tcW w:w="1596" w:type="dxa"/>
            <w:shd w:val="clear" w:color="auto" w:fill="auto"/>
            <w:noWrap/>
            <w:vAlign w:val="center"/>
          </w:tcPr>
          <w:p w14:paraId="26355A04" w14:textId="77777777" w:rsidR="00E1281C" w:rsidRDefault="00E1281C" w:rsidP="0073331B">
            <w:pPr>
              <w:spacing w:line="240" w:lineRule="auto"/>
              <w:ind w:firstLineChars="0" w:firstLine="0"/>
              <w:rPr>
                <w:rFonts w:ascii="宋体" w:eastAsia="宋体" w:hAnsi="宋体" w:cs="宋体"/>
                <w:color w:val="000000"/>
                <w:sz w:val="20"/>
                <w:szCs w:val="20"/>
              </w:rPr>
            </w:pPr>
            <w:r>
              <w:rPr>
                <w:rFonts w:hint="eastAsia"/>
                <w:color w:val="000000"/>
                <w:sz w:val="20"/>
                <w:szCs w:val="20"/>
              </w:rPr>
              <w:t>开平标志</w:t>
            </w:r>
          </w:p>
        </w:tc>
        <w:tc>
          <w:tcPr>
            <w:tcW w:w="820" w:type="dxa"/>
            <w:shd w:val="clear" w:color="auto" w:fill="auto"/>
            <w:noWrap/>
            <w:vAlign w:val="center"/>
          </w:tcPr>
          <w:p w14:paraId="67CB1182"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29" w:type="dxa"/>
            <w:shd w:val="clear" w:color="auto" w:fill="auto"/>
            <w:noWrap/>
            <w:vAlign w:val="center"/>
          </w:tcPr>
          <w:p w14:paraId="746BA20F"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延期和即期成交单时必填</w:t>
            </w:r>
          </w:p>
        </w:tc>
      </w:tr>
      <w:tr w:rsidR="00E1281C" w:rsidRPr="0073029F" w14:paraId="50F0C8DF" w14:textId="77777777" w:rsidTr="00E1281C">
        <w:trPr>
          <w:trHeight w:val="270"/>
        </w:trPr>
        <w:tc>
          <w:tcPr>
            <w:tcW w:w="798" w:type="dxa"/>
            <w:shd w:val="clear" w:color="auto" w:fill="auto"/>
            <w:noWrap/>
            <w:vAlign w:val="center"/>
            <w:hideMark/>
          </w:tcPr>
          <w:p w14:paraId="6C65D89B"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56" w:type="dxa"/>
            <w:shd w:val="clear" w:color="auto" w:fill="auto"/>
            <w:noWrap/>
            <w:vAlign w:val="center"/>
            <w:hideMark/>
          </w:tcPr>
          <w:p w14:paraId="1A33B463"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clientID</w:t>
            </w:r>
          </w:p>
        </w:tc>
        <w:tc>
          <w:tcPr>
            <w:tcW w:w="1596" w:type="dxa"/>
            <w:shd w:val="clear" w:color="auto" w:fill="auto"/>
            <w:noWrap/>
            <w:vAlign w:val="center"/>
            <w:hideMark/>
          </w:tcPr>
          <w:p w14:paraId="4C9BFA07"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客户代码</w:t>
            </w:r>
          </w:p>
        </w:tc>
        <w:tc>
          <w:tcPr>
            <w:tcW w:w="820" w:type="dxa"/>
            <w:shd w:val="clear" w:color="auto" w:fill="auto"/>
            <w:noWrap/>
            <w:vAlign w:val="center"/>
            <w:hideMark/>
          </w:tcPr>
          <w:p w14:paraId="16D3C400"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14:paraId="5512E53A" w14:textId="77777777"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p>
        </w:tc>
      </w:tr>
      <w:tr w:rsidR="00E1281C" w:rsidRPr="0073029F" w14:paraId="25158CB9" w14:textId="77777777" w:rsidTr="00E1281C">
        <w:trPr>
          <w:trHeight w:val="270"/>
        </w:trPr>
        <w:tc>
          <w:tcPr>
            <w:tcW w:w="798" w:type="dxa"/>
            <w:shd w:val="clear" w:color="auto" w:fill="auto"/>
            <w:noWrap/>
            <w:vAlign w:val="center"/>
          </w:tcPr>
          <w:p w14:paraId="4056F4F1" w14:textId="77777777" w:rsidR="00E1281C" w:rsidRPr="00984E1E" w:rsidRDefault="00E1281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56" w:type="dxa"/>
            <w:shd w:val="clear" w:color="auto" w:fill="auto"/>
            <w:noWrap/>
            <w:vAlign w:val="center"/>
          </w:tcPr>
          <w:p w14:paraId="62FFAAE6" w14:textId="77777777" w:rsidR="00E1281C" w:rsidRPr="00984E1E" w:rsidRDefault="00E1281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shd w:val="clear" w:color="auto" w:fill="auto"/>
            <w:noWrap/>
            <w:vAlign w:val="center"/>
          </w:tcPr>
          <w:p w14:paraId="054C223C" w14:textId="77777777" w:rsidR="00E1281C" w:rsidRPr="00984E1E" w:rsidRDefault="00E1281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shd w:val="clear" w:color="auto" w:fill="auto"/>
            <w:noWrap/>
            <w:vAlign w:val="center"/>
          </w:tcPr>
          <w:p w14:paraId="54CA01C1" w14:textId="77777777" w:rsidR="00E1281C" w:rsidRPr="00984E1E" w:rsidRDefault="00E1281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2829" w:type="dxa"/>
            <w:shd w:val="clear" w:color="auto" w:fill="auto"/>
            <w:noWrap/>
          </w:tcPr>
          <w:p w14:paraId="64B23E86" w14:textId="77777777" w:rsidR="00E1281C" w:rsidRPr="00984E1E" w:rsidRDefault="00E1281C" w:rsidP="0075261B">
            <w:pPr>
              <w:spacing w:line="240" w:lineRule="auto"/>
              <w:ind w:firstLineChars="0" w:firstLine="0"/>
              <w:rPr>
                <w:rFonts w:asciiTheme="minorEastAsia" w:hAnsiTheme="minorEastAsia"/>
                <w:sz w:val="20"/>
              </w:rPr>
            </w:pPr>
          </w:p>
        </w:tc>
      </w:tr>
      <w:tr w:rsidR="00E15AC7" w:rsidRPr="0073029F" w14:paraId="78255503" w14:textId="77777777" w:rsidTr="00E1281C">
        <w:trPr>
          <w:trHeight w:val="270"/>
        </w:trPr>
        <w:tc>
          <w:tcPr>
            <w:tcW w:w="798" w:type="dxa"/>
            <w:shd w:val="clear" w:color="auto" w:fill="auto"/>
            <w:noWrap/>
            <w:vAlign w:val="center"/>
          </w:tcPr>
          <w:p w14:paraId="46C45A37" w14:textId="77777777" w:rsidR="00E15AC7" w:rsidRPr="00984E1E" w:rsidRDefault="00E15AC7" w:rsidP="0075261B">
            <w:pPr>
              <w:spacing w:line="240" w:lineRule="auto"/>
              <w:ind w:firstLineChars="0" w:firstLine="0"/>
              <w:rPr>
                <w:rFonts w:asciiTheme="minorEastAsia" w:hAnsiTheme="minorEastAsia"/>
                <w:color w:val="000000"/>
                <w:sz w:val="20"/>
                <w:szCs w:val="20"/>
              </w:rPr>
            </w:pPr>
            <w:r w:rsidRPr="0045194B">
              <w:rPr>
                <w:rFonts w:asciiTheme="minorEastAsia" w:hAnsiTheme="minorEastAsia" w:cs="宋体" w:hint="eastAsia"/>
                <w:color w:val="000000"/>
                <w:kern w:val="0"/>
                <w:sz w:val="20"/>
                <w:szCs w:val="20"/>
              </w:rPr>
              <w:t>I00</w:t>
            </w:r>
          </w:p>
        </w:tc>
        <w:tc>
          <w:tcPr>
            <w:tcW w:w="1956" w:type="dxa"/>
            <w:shd w:val="clear" w:color="auto" w:fill="auto"/>
            <w:noWrap/>
            <w:vAlign w:val="center"/>
          </w:tcPr>
          <w:p w14:paraId="75C5D4FB" w14:textId="77777777" w:rsidR="00E15AC7" w:rsidRPr="00984E1E" w:rsidRDefault="00E15AC7" w:rsidP="0075261B">
            <w:pPr>
              <w:spacing w:line="240" w:lineRule="auto"/>
              <w:ind w:firstLineChars="0" w:firstLine="0"/>
              <w:rPr>
                <w:rFonts w:asciiTheme="minorEastAsia" w:hAnsiTheme="minorEastAsia"/>
                <w:color w:val="000000"/>
                <w:sz w:val="21"/>
                <w:szCs w:val="21"/>
              </w:rPr>
            </w:pPr>
            <w:r w:rsidRPr="0045194B">
              <w:rPr>
                <w:rFonts w:asciiTheme="minorEastAsia" w:hAnsiTheme="minorEastAsia" w:cs="宋体" w:hint="eastAsia"/>
                <w:color w:val="000000"/>
                <w:kern w:val="0"/>
                <w:sz w:val="20"/>
                <w:szCs w:val="20"/>
              </w:rPr>
              <w:t>marketID</w:t>
            </w:r>
          </w:p>
        </w:tc>
        <w:tc>
          <w:tcPr>
            <w:tcW w:w="1596" w:type="dxa"/>
            <w:shd w:val="clear" w:color="auto" w:fill="auto"/>
            <w:noWrap/>
            <w:vAlign w:val="center"/>
          </w:tcPr>
          <w:p w14:paraId="41889BB1" w14:textId="77777777" w:rsidR="00E15AC7" w:rsidRPr="00984E1E" w:rsidRDefault="00E15AC7" w:rsidP="0075261B">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市场代码</w:t>
            </w:r>
          </w:p>
        </w:tc>
        <w:tc>
          <w:tcPr>
            <w:tcW w:w="820" w:type="dxa"/>
            <w:shd w:val="clear" w:color="auto" w:fill="auto"/>
            <w:noWrap/>
            <w:vAlign w:val="center"/>
          </w:tcPr>
          <w:p w14:paraId="30C9AE8B" w14:textId="77777777" w:rsidR="00E15AC7" w:rsidRPr="00984E1E" w:rsidRDefault="00E15AC7" w:rsidP="0075261B">
            <w:pPr>
              <w:spacing w:line="240" w:lineRule="auto"/>
              <w:ind w:firstLineChars="0" w:firstLine="0"/>
              <w:rPr>
                <w:rFonts w:asciiTheme="minorEastAsia" w:hAnsiTheme="minorEastAsia"/>
                <w:color w:val="000000"/>
                <w:sz w:val="21"/>
                <w:szCs w:val="21"/>
              </w:rPr>
            </w:pPr>
            <w:r w:rsidRPr="0045194B">
              <w:rPr>
                <w:rFonts w:asciiTheme="minorEastAsia" w:hAnsiTheme="minorEastAsia" w:cs="宋体" w:hint="eastAsia"/>
                <w:color w:val="000000"/>
                <w:kern w:val="0"/>
                <w:sz w:val="20"/>
                <w:szCs w:val="20"/>
              </w:rPr>
              <w:t>M</w:t>
            </w:r>
          </w:p>
        </w:tc>
        <w:tc>
          <w:tcPr>
            <w:tcW w:w="2829" w:type="dxa"/>
            <w:shd w:val="clear" w:color="auto" w:fill="auto"/>
            <w:noWrap/>
          </w:tcPr>
          <w:p w14:paraId="4439CAC9" w14:textId="77777777" w:rsidR="00E15AC7" w:rsidRPr="00984E1E" w:rsidRDefault="00E15AC7" w:rsidP="0075261B">
            <w:pPr>
              <w:spacing w:line="240" w:lineRule="auto"/>
              <w:ind w:firstLineChars="0" w:firstLine="0"/>
              <w:rPr>
                <w:rFonts w:asciiTheme="minorEastAsia" w:hAnsiTheme="minorEastAsia"/>
                <w:sz w:val="20"/>
              </w:rPr>
            </w:pPr>
          </w:p>
        </w:tc>
      </w:tr>
      <w:tr w:rsidR="00E15AC7" w:rsidRPr="0073029F" w14:paraId="45451BAF" w14:textId="77777777" w:rsidTr="00E1281C">
        <w:trPr>
          <w:trHeight w:val="270"/>
        </w:trPr>
        <w:tc>
          <w:tcPr>
            <w:tcW w:w="798" w:type="dxa"/>
            <w:shd w:val="clear" w:color="auto" w:fill="auto"/>
            <w:noWrap/>
            <w:vAlign w:val="center"/>
            <w:hideMark/>
          </w:tcPr>
          <w:p w14:paraId="4B3B45AE"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I10</w:t>
            </w:r>
          </w:p>
        </w:tc>
        <w:tc>
          <w:tcPr>
            <w:tcW w:w="1956" w:type="dxa"/>
            <w:shd w:val="clear" w:color="auto" w:fill="auto"/>
            <w:noWrap/>
            <w:vAlign w:val="center"/>
            <w:hideMark/>
          </w:tcPr>
          <w:p w14:paraId="3BED0C23"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instID</w:t>
            </w:r>
          </w:p>
        </w:tc>
        <w:tc>
          <w:tcPr>
            <w:tcW w:w="1596" w:type="dxa"/>
            <w:shd w:val="clear" w:color="auto" w:fill="auto"/>
            <w:noWrap/>
            <w:vAlign w:val="center"/>
            <w:hideMark/>
          </w:tcPr>
          <w:p w14:paraId="0FF77216"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合约代码</w:t>
            </w:r>
          </w:p>
        </w:tc>
        <w:tc>
          <w:tcPr>
            <w:tcW w:w="820" w:type="dxa"/>
            <w:shd w:val="clear" w:color="auto" w:fill="auto"/>
            <w:noWrap/>
            <w:vAlign w:val="center"/>
            <w:hideMark/>
          </w:tcPr>
          <w:p w14:paraId="22E06187"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14:paraId="150A3FFA"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14:paraId="526B3253" w14:textId="77777777" w:rsidTr="00E1281C">
        <w:trPr>
          <w:trHeight w:val="270"/>
        </w:trPr>
        <w:tc>
          <w:tcPr>
            <w:tcW w:w="798" w:type="dxa"/>
            <w:shd w:val="clear" w:color="auto" w:fill="auto"/>
            <w:noWrap/>
            <w:vAlign w:val="center"/>
            <w:hideMark/>
          </w:tcPr>
          <w:p w14:paraId="0743D574"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O61</w:t>
            </w:r>
          </w:p>
        </w:tc>
        <w:tc>
          <w:tcPr>
            <w:tcW w:w="1956" w:type="dxa"/>
            <w:shd w:val="clear" w:color="auto" w:fill="auto"/>
            <w:noWrap/>
            <w:vAlign w:val="center"/>
            <w:hideMark/>
          </w:tcPr>
          <w:p w14:paraId="5060848D"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matchDate</w:t>
            </w:r>
          </w:p>
        </w:tc>
        <w:tc>
          <w:tcPr>
            <w:tcW w:w="1596" w:type="dxa"/>
            <w:shd w:val="clear" w:color="auto" w:fill="auto"/>
            <w:noWrap/>
            <w:vAlign w:val="center"/>
            <w:hideMark/>
          </w:tcPr>
          <w:p w14:paraId="21CA0505"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成交日期</w:t>
            </w:r>
          </w:p>
        </w:tc>
        <w:tc>
          <w:tcPr>
            <w:tcW w:w="820" w:type="dxa"/>
            <w:shd w:val="clear" w:color="auto" w:fill="auto"/>
            <w:noWrap/>
            <w:vAlign w:val="center"/>
            <w:hideMark/>
          </w:tcPr>
          <w:p w14:paraId="5E2F4497"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14:paraId="56674266"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14:paraId="4336E710" w14:textId="77777777" w:rsidTr="00E1281C">
        <w:trPr>
          <w:trHeight w:val="270"/>
        </w:trPr>
        <w:tc>
          <w:tcPr>
            <w:tcW w:w="798" w:type="dxa"/>
            <w:shd w:val="clear" w:color="auto" w:fill="auto"/>
            <w:noWrap/>
            <w:vAlign w:val="center"/>
            <w:hideMark/>
          </w:tcPr>
          <w:p w14:paraId="757669E0"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O62</w:t>
            </w:r>
          </w:p>
        </w:tc>
        <w:tc>
          <w:tcPr>
            <w:tcW w:w="1956" w:type="dxa"/>
            <w:shd w:val="clear" w:color="auto" w:fill="auto"/>
            <w:noWrap/>
            <w:vAlign w:val="center"/>
            <w:hideMark/>
          </w:tcPr>
          <w:p w14:paraId="5AC89A67"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matchTime</w:t>
            </w:r>
          </w:p>
        </w:tc>
        <w:tc>
          <w:tcPr>
            <w:tcW w:w="1596" w:type="dxa"/>
            <w:shd w:val="clear" w:color="auto" w:fill="auto"/>
            <w:noWrap/>
            <w:vAlign w:val="center"/>
            <w:hideMark/>
          </w:tcPr>
          <w:p w14:paraId="5CD84E23"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成交时间</w:t>
            </w:r>
          </w:p>
        </w:tc>
        <w:tc>
          <w:tcPr>
            <w:tcW w:w="820" w:type="dxa"/>
            <w:shd w:val="clear" w:color="auto" w:fill="auto"/>
            <w:noWrap/>
            <w:vAlign w:val="center"/>
            <w:hideMark/>
          </w:tcPr>
          <w:p w14:paraId="713A840E"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14:paraId="6CE90A24"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14:paraId="2610BEC5" w14:textId="77777777" w:rsidTr="00E1281C">
        <w:trPr>
          <w:trHeight w:val="270"/>
        </w:trPr>
        <w:tc>
          <w:tcPr>
            <w:tcW w:w="798" w:type="dxa"/>
            <w:shd w:val="clear" w:color="auto" w:fill="auto"/>
            <w:noWrap/>
            <w:vAlign w:val="center"/>
            <w:hideMark/>
          </w:tcPr>
          <w:p w14:paraId="2C4B1E84"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O63</w:t>
            </w:r>
          </w:p>
        </w:tc>
        <w:tc>
          <w:tcPr>
            <w:tcW w:w="1956" w:type="dxa"/>
            <w:shd w:val="clear" w:color="auto" w:fill="auto"/>
            <w:noWrap/>
            <w:vAlign w:val="center"/>
            <w:hideMark/>
          </w:tcPr>
          <w:p w14:paraId="58DE6F4A"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matchPrice</w:t>
            </w:r>
          </w:p>
        </w:tc>
        <w:tc>
          <w:tcPr>
            <w:tcW w:w="1596" w:type="dxa"/>
            <w:shd w:val="clear" w:color="auto" w:fill="auto"/>
            <w:noWrap/>
            <w:vAlign w:val="center"/>
            <w:hideMark/>
          </w:tcPr>
          <w:p w14:paraId="686052B5"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成交价格</w:t>
            </w:r>
          </w:p>
        </w:tc>
        <w:tc>
          <w:tcPr>
            <w:tcW w:w="820" w:type="dxa"/>
            <w:shd w:val="clear" w:color="auto" w:fill="auto"/>
            <w:noWrap/>
            <w:vAlign w:val="center"/>
            <w:hideMark/>
          </w:tcPr>
          <w:p w14:paraId="5251C803"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14:paraId="26730843"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14:paraId="3C589D7F" w14:textId="77777777" w:rsidTr="00E1281C">
        <w:trPr>
          <w:trHeight w:val="270"/>
        </w:trPr>
        <w:tc>
          <w:tcPr>
            <w:tcW w:w="798" w:type="dxa"/>
            <w:shd w:val="clear" w:color="auto" w:fill="auto"/>
            <w:noWrap/>
            <w:vAlign w:val="center"/>
            <w:hideMark/>
          </w:tcPr>
          <w:p w14:paraId="6B734988"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O64</w:t>
            </w:r>
          </w:p>
        </w:tc>
        <w:tc>
          <w:tcPr>
            <w:tcW w:w="1956" w:type="dxa"/>
            <w:shd w:val="clear" w:color="auto" w:fill="auto"/>
            <w:noWrap/>
            <w:vAlign w:val="center"/>
            <w:hideMark/>
          </w:tcPr>
          <w:p w14:paraId="40D8C890"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tradeVolume</w:t>
            </w:r>
          </w:p>
        </w:tc>
        <w:tc>
          <w:tcPr>
            <w:tcW w:w="1596" w:type="dxa"/>
            <w:shd w:val="clear" w:color="auto" w:fill="auto"/>
            <w:noWrap/>
            <w:vAlign w:val="center"/>
            <w:hideMark/>
          </w:tcPr>
          <w:p w14:paraId="5793145A"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成交数量</w:t>
            </w:r>
          </w:p>
        </w:tc>
        <w:tc>
          <w:tcPr>
            <w:tcW w:w="820" w:type="dxa"/>
            <w:shd w:val="clear" w:color="auto" w:fill="auto"/>
            <w:noWrap/>
            <w:vAlign w:val="center"/>
            <w:hideMark/>
          </w:tcPr>
          <w:p w14:paraId="4080AAF2"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14:paraId="232ACF1F"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14:paraId="29692250" w14:textId="77777777" w:rsidTr="00E1281C">
        <w:trPr>
          <w:trHeight w:val="270"/>
        </w:trPr>
        <w:tc>
          <w:tcPr>
            <w:tcW w:w="798" w:type="dxa"/>
            <w:shd w:val="clear" w:color="auto" w:fill="auto"/>
            <w:noWrap/>
            <w:vAlign w:val="center"/>
            <w:hideMark/>
          </w:tcPr>
          <w:p w14:paraId="2E9EE4AF"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O00</w:t>
            </w:r>
          </w:p>
        </w:tc>
        <w:tc>
          <w:tcPr>
            <w:tcW w:w="1956" w:type="dxa"/>
            <w:shd w:val="clear" w:color="auto" w:fill="auto"/>
            <w:noWrap/>
            <w:vAlign w:val="center"/>
            <w:hideMark/>
          </w:tcPr>
          <w:p w14:paraId="20B7D55C"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orderNo</w:t>
            </w:r>
          </w:p>
        </w:tc>
        <w:tc>
          <w:tcPr>
            <w:tcW w:w="1596" w:type="dxa"/>
            <w:shd w:val="clear" w:color="auto" w:fill="auto"/>
            <w:noWrap/>
            <w:vAlign w:val="center"/>
            <w:hideMark/>
          </w:tcPr>
          <w:p w14:paraId="4780DE59"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820" w:type="dxa"/>
            <w:shd w:val="clear" w:color="auto" w:fill="auto"/>
            <w:noWrap/>
            <w:vAlign w:val="center"/>
            <w:hideMark/>
          </w:tcPr>
          <w:p w14:paraId="35DED174"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14:paraId="40160FCE"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14:paraId="1E5408D6" w14:textId="77777777" w:rsidTr="00E1281C">
        <w:trPr>
          <w:trHeight w:val="270"/>
        </w:trPr>
        <w:tc>
          <w:tcPr>
            <w:tcW w:w="798" w:type="dxa"/>
            <w:shd w:val="clear" w:color="auto" w:fill="auto"/>
            <w:noWrap/>
            <w:vAlign w:val="center"/>
            <w:hideMark/>
          </w:tcPr>
          <w:p w14:paraId="41560DAF"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O01</w:t>
            </w:r>
          </w:p>
        </w:tc>
        <w:tc>
          <w:tcPr>
            <w:tcW w:w="1956" w:type="dxa"/>
            <w:shd w:val="clear" w:color="auto" w:fill="auto"/>
            <w:noWrap/>
            <w:vAlign w:val="center"/>
            <w:hideMark/>
          </w:tcPr>
          <w:p w14:paraId="1D57DC60"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localOrderNo</w:t>
            </w:r>
          </w:p>
        </w:tc>
        <w:tc>
          <w:tcPr>
            <w:tcW w:w="1596" w:type="dxa"/>
            <w:shd w:val="clear" w:color="auto" w:fill="auto"/>
            <w:noWrap/>
            <w:vAlign w:val="center"/>
            <w:hideMark/>
          </w:tcPr>
          <w:p w14:paraId="4EAE14A2"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820" w:type="dxa"/>
            <w:shd w:val="clear" w:color="auto" w:fill="auto"/>
            <w:noWrap/>
            <w:vAlign w:val="center"/>
            <w:hideMark/>
          </w:tcPr>
          <w:p w14:paraId="075A68D1"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14:paraId="3273C4DC"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14:paraId="6DA11861" w14:textId="77777777" w:rsidTr="00E1281C">
        <w:trPr>
          <w:trHeight w:val="270"/>
        </w:trPr>
        <w:tc>
          <w:tcPr>
            <w:tcW w:w="798" w:type="dxa"/>
            <w:shd w:val="clear" w:color="auto" w:fill="auto"/>
            <w:noWrap/>
            <w:vAlign w:val="center"/>
            <w:hideMark/>
          </w:tcPr>
          <w:p w14:paraId="18E3B636"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O65</w:t>
            </w:r>
          </w:p>
        </w:tc>
        <w:tc>
          <w:tcPr>
            <w:tcW w:w="1956" w:type="dxa"/>
            <w:shd w:val="clear" w:color="auto" w:fill="auto"/>
            <w:noWrap/>
            <w:vAlign w:val="center"/>
            <w:hideMark/>
          </w:tcPr>
          <w:p w14:paraId="72D1FF7E"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r w:rsidRPr="0073029F">
              <w:rPr>
                <w:rFonts w:ascii="宋体" w:eastAsia="宋体" w:hAnsi="宋体" w:cs="宋体" w:hint="eastAsia"/>
                <w:color w:val="000000"/>
                <w:kern w:val="0"/>
                <w:sz w:val="20"/>
                <w:szCs w:val="20"/>
              </w:rPr>
              <w:t>atchType</w:t>
            </w:r>
          </w:p>
        </w:tc>
        <w:tc>
          <w:tcPr>
            <w:tcW w:w="1596" w:type="dxa"/>
            <w:shd w:val="clear" w:color="auto" w:fill="auto"/>
            <w:noWrap/>
            <w:vAlign w:val="center"/>
            <w:hideMark/>
          </w:tcPr>
          <w:p w14:paraId="7D4388B8"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成交类型</w:t>
            </w:r>
          </w:p>
        </w:tc>
        <w:tc>
          <w:tcPr>
            <w:tcW w:w="820" w:type="dxa"/>
            <w:shd w:val="clear" w:color="auto" w:fill="auto"/>
            <w:noWrap/>
            <w:vAlign w:val="center"/>
            <w:hideMark/>
          </w:tcPr>
          <w:p w14:paraId="22E0F61A"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829" w:type="dxa"/>
            <w:shd w:val="clear" w:color="auto" w:fill="auto"/>
            <w:noWrap/>
            <w:vAlign w:val="center"/>
            <w:hideMark/>
          </w:tcPr>
          <w:p w14:paraId="2B4E15A5" w14:textId="77777777"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bl>
    <w:p w14:paraId="58313F57" w14:textId="77777777" w:rsidR="006419FB" w:rsidRDefault="006419FB" w:rsidP="006909A6">
      <w:pPr>
        <w:ind w:firstLine="480"/>
      </w:pPr>
    </w:p>
    <w:p w14:paraId="7457E16A" w14:textId="77777777" w:rsidR="001D19C2" w:rsidRDefault="001D19C2" w:rsidP="001D19C2">
      <w:pPr>
        <w:pStyle w:val="4"/>
        <w:numPr>
          <w:ilvl w:val="3"/>
          <w:numId w:val="4"/>
        </w:numPr>
        <w:ind w:left="0" w:firstLineChars="0" w:firstLine="0"/>
      </w:pPr>
      <w:r>
        <w:rPr>
          <w:rFonts w:hint="eastAsia"/>
        </w:rPr>
        <w:t>报单查询请求及应答（现货</w:t>
      </w:r>
      <w:r>
        <w:rPr>
          <w:rFonts w:hint="eastAsia"/>
        </w:rPr>
        <w:t>/</w:t>
      </w:r>
      <w:r>
        <w:rPr>
          <w:rFonts w:hint="eastAsia"/>
        </w:rPr>
        <w:t>延期</w:t>
      </w:r>
      <w:r>
        <w:rPr>
          <w:rFonts w:hint="eastAsia"/>
        </w:rPr>
        <w:t>/</w:t>
      </w:r>
      <w:r>
        <w:rPr>
          <w:rFonts w:hint="eastAsia"/>
        </w:rPr>
        <w:t>即期）</w:t>
      </w:r>
    </w:p>
    <w:p w14:paraId="6A6FA687" w14:textId="77777777" w:rsidR="001D19C2" w:rsidRDefault="001D19C2" w:rsidP="008D1002">
      <w:pPr>
        <w:ind w:firstLine="482"/>
      </w:pPr>
      <w:r w:rsidRPr="003B0BB4">
        <w:rPr>
          <w:rFonts w:hint="eastAsia"/>
          <w:b/>
        </w:rPr>
        <w:t>功能</w:t>
      </w:r>
      <w:r>
        <w:rPr>
          <w:rFonts w:hint="eastAsia"/>
        </w:rPr>
        <w:t>：报单查询指令用于实时查询现货</w:t>
      </w:r>
      <w:r>
        <w:rPr>
          <w:rFonts w:hint="eastAsia"/>
        </w:rPr>
        <w:t>/</w:t>
      </w:r>
      <w:r>
        <w:rPr>
          <w:rFonts w:hint="eastAsia"/>
        </w:rPr>
        <w:t>延期</w:t>
      </w:r>
      <w:r>
        <w:rPr>
          <w:rFonts w:hint="eastAsia"/>
        </w:rPr>
        <w:t>/</w:t>
      </w:r>
      <w:r>
        <w:rPr>
          <w:rFonts w:hint="eastAsia"/>
        </w:rPr>
        <w:t>即期市场的报单信息，涵盖：普通手工报单、</w:t>
      </w:r>
      <w:r>
        <w:rPr>
          <w:rFonts w:hint="eastAsia"/>
        </w:rPr>
        <w:t>FOK</w:t>
      </w:r>
      <w:r>
        <w:rPr>
          <w:rFonts w:hint="eastAsia"/>
        </w:rPr>
        <w:t>报单、</w:t>
      </w:r>
      <w:r>
        <w:rPr>
          <w:rFonts w:hint="eastAsia"/>
        </w:rPr>
        <w:t>FAK</w:t>
      </w:r>
      <w:r>
        <w:rPr>
          <w:rFonts w:hint="eastAsia"/>
        </w:rPr>
        <w:t>报单，支持查询多笔报单信息。</w:t>
      </w:r>
    </w:p>
    <w:p w14:paraId="58546F2B" w14:textId="77777777" w:rsidR="001D19C2" w:rsidRPr="00BD451E" w:rsidRDefault="001D19C2" w:rsidP="001D19C2">
      <w:pPr>
        <w:ind w:firstLine="480"/>
      </w:pPr>
      <w:r>
        <w:rPr>
          <w:rFonts w:hint="eastAsia"/>
        </w:rPr>
        <w:t>消息体格式如下：</w:t>
      </w:r>
    </w:p>
    <w:tbl>
      <w:tblPr>
        <w:tblW w:w="9077" w:type="dxa"/>
        <w:tblInd w:w="103" w:type="dxa"/>
        <w:tblLayout w:type="fixed"/>
        <w:tblLook w:val="04A0" w:firstRow="1" w:lastRow="0" w:firstColumn="1" w:lastColumn="0" w:noHBand="0" w:noVBand="1"/>
      </w:tblPr>
      <w:tblGrid>
        <w:gridCol w:w="653"/>
        <w:gridCol w:w="618"/>
        <w:gridCol w:w="2278"/>
        <w:gridCol w:w="1816"/>
        <w:gridCol w:w="618"/>
        <w:gridCol w:w="618"/>
        <w:gridCol w:w="2476"/>
      </w:tblGrid>
      <w:tr w:rsidR="001D19C2" w:rsidRPr="00706EDA" w14:paraId="652DAF2E" w14:textId="77777777" w:rsidTr="00310394">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3A39B491"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2D0E063"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域号</w:t>
            </w:r>
          </w:p>
        </w:tc>
        <w:tc>
          <w:tcPr>
            <w:tcW w:w="2278" w:type="dxa"/>
            <w:tcBorders>
              <w:top w:val="single" w:sz="4" w:space="0" w:color="auto"/>
              <w:left w:val="nil"/>
              <w:bottom w:val="single" w:sz="4" w:space="0" w:color="auto"/>
              <w:right w:val="single" w:sz="4" w:space="0" w:color="auto"/>
            </w:tcBorders>
            <w:shd w:val="clear" w:color="000000" w:fill="D9D9D9"/>
            <w:noWrap/>
            <w:vAlign w:val="center"/>
            <w:hideMark/>
          </w:tcPr>
          <w:p w14:paraId="323D1B45"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域名</w:t>
            </w:r>
          </w:p>
        </w:tc>
        <w:tc>
          <w:tcPr>
            <w:tcW w:w="1816" w:type="dxa"/>
            <w:tcBorders>
              <w:top w:val="single" w:sz="4" w:space="0" w:color="auto"/>
              <w:left w:val="nil"/>
              <w:bottom w:val="single" w:sz="4" w:space="0" w:color="auto"/>
              <w:right w:val="single" w:sz="4" w:space="0" w:color="auto"/>
            </w:tcBorders>
            <w:shd w:val="clear" w:color="000000" w:fill="D9D9D9"/>
            <w:noWrap/>
            <w:vAlign w:val="center"/>
            <w:hideMark/>
          </w:tcPr>
          <w:p w14:paraId="6D4BEFB8"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153854E4"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2D1D69CC"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应答</w:t>
            </w:r>
          </w:p>
        </w:tc>
        <w:tc>
          <w:tcPr>
            <w:tcW w:w="2476" w:type="dxa"/>
            <w:tcBorders>
              <w:top w:val="single" w:sz="4" w:space="0" w:color="auto"/>
              <w:left w:val="nil"/>
              <w:bottom w:val="single" w:sz="4" w:space="0" w:color="auto"/>
              <w:right w:val="single" w:sz="4" w:space="0" w:color="auto"/>
            </w:tcBorders>
            <w:shd w:val="clear" w:color="000000" w:fill="D9D9D9"/>
            <w:noWrap/>
            <w:vAlign w:val="center"/>
            <w:hideMark/>
          </w:tcPr>
          <w:p w14:paraId="5C708F13"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说明</w:t>
            </w:r>
          </w:p>
        </w:tc>
      </w:tr>
      <w:tr w:rsidR="001D19C2" w:rsidRPr="00706EDA" w14:paraId="325F6B72" w14:textId="77777777" w:rsidTr="00310394">
        <w:trPr>
          <w:trHeight w:val="270"/>
        </w:trPr>
        <w:tc>
          <w:tcPr>
            <w:tcW w:w="653" w:type="dxa"/>
            <w:tcBorders>
              <w:top w:val="nil"/>
              <w:left w:val="single" w:sz="4" w:space="0" w:color="auto"/>
              <w:bottom w:val="single" w:sz="4" w:space="0" w:color="auto"/>
              <w:right w:val="single" w:sz="4" w:space="0" w:color="auto"/>
            </w:tcBorders>
          </w:tcPr>
          <w:p w14:paraId="24A66B67"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F731348"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I10</w:t>
            </w:r>
          </w:p>
        </w:tc>
        <w:tc>
          <w:tcPr>
            <w:tcW w:w="2278" w:type="dxa"/>
            <w:tcBorders>
              <w:top w:val="nil"/>
              <w:left w:val="nil"/>
              <w:bottom w:val="single" w:sz="4" w:space="0" w:color="auto"/>
              <w:right w:val="single" w:sz="4" w:space="0" w:color="auto"/>
            </w:tcBorders>
            <w:shd w:val="clear" w:color="auto" w:fill="auto"/>
            <w:noWrap/>
            <w:vAlign w:val="center"/>
            <w:hideMark/>
          </w:tcPr>
          <w:p w14:paraId="1CB761DD"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instID</w:t>
            </w:r>
          </w:p>
        </w:tc>
        <w:tc>
          <w:tcPr>
            <w:tcW w:w="1816" w:type="dxa"/>
            <w:tcBorders>
              <w:top w:val="nil"/>
              <w:left w:val="nil"/>
              <w:bottom w:val="single" w:sz="4" w:space="0" w:color="auto"/>
              <w:right w:val="single" w:sz="4" w:space="0" w:color="auto"/>
            </w:tcBorders>
            <w:shd w:val="clear" w:color="auto" w:fill="auto"/>
            <w:noWrap/>
            <w:vAlign w:val="center"/>
            <w:hideMark/>
          </w:tcPr>
          <w:p w14:paraId="4232114F"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合约代码</w:t>
            </w:r>
          </w:p>
        </w:tc>
        <w:tc>
          <w:tcPr>
            <w:tcW w:w="618" w:type="dxa"/>
            <w:tcBorders>
              <w:top w:val="nil"/>
              <w:left w:val="nil"/>
              <w:bottom w:val="single" w:sz="4" w:space="0" w:color="auto"/>
              <w:right w:val="single" w:sz="4" w:space="0" w:color="auto"/>
            </w:tcBorders>
            <w:shd w:val="clear" w:color="auto" w:fill="auto"/>
            <w:noWrap/>
            <w:vAlign w:val="center"/>
            <w:hideMark/>
          </w:tcPr>
          <w:p w14:paraId="15CEDC1E"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3BDF2B43"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7B8B844D"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不填查全部合约</w:t>
            </w:r>
          </w:p>
        </w:tc>
      </w:tr>
      <w:tr w:rsidR="001D19C2" w:rsidRPr="00706EDA" w14:paraId="7F8B5A30" w14:textId="77777777" w:rsidTr="00310394">
        <w:trPr>
          <w:trHeight w:val="270"/>
        </w:trPr>
        <w:tc>
          <w:tcPr>
            <w:tcW w:w="653" w:type="dxa"/>
            <w:tcBorders>
              <w:top w:val="nil"/>
              <w:left w:val="single" w:sz="4" w:space="0" w:color="auto"/>
              <w:bottom w:val="single" w:sz="4" w:space="0" w:color="auto"/>
              <w:right w:val="single" w:sz="4" w:space="0" w:color="auto"/>
            </w:tcBorders>
          </w:tcPr>
          <w:p w14:paraId="11A9B66E"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6C84E69"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I00</w:t>
            </w:r>
          </w:p>
        </w:tc>
        <w:tc>
          <w:tcPr>
            <w:tcW w:w="2278" w:type="dxa"/>
            <w:tcBorders>
              <w:top w:val="nil"/>
              <w:left w:val="nil"/>
              <w:bottom w:val="single" w:sz="4" w:space="0" w:color="auto"/>
              <w:right w:val="single" w:sz="4" w:space="0" w:color="auto"/>
            </w:tcBorders>
            <w:shd w:val="clear" w:color="auto" w:fill="auto"/>
            <w:noWrap/>
            <w:vAlign w:val="center"/>
            <w:hideMark/>
          </w:tcPr>
          <w:p w14:paraId="3D74F1AE"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marketID</w:t>
            </w:r>
          </w:p>
        </w:tc>
        <w:tc>
          <w:tcPr>
            <w:tcW w:w="1816" w:type="dxa"/>
            <w:tcBorders>
              <w:top w:val="nil"/>
              <w:left w:val="nil"/>
              <w:bottom w:val="single" w:sz="4" w:space="0" w:color="auto"/>
              <w:right w:val="single" w:sz="4" w:space="0" w:color="auto"/>
            </w:tcBorders>
            <w:shd w:val="clear" w:color="auto" w:fill="auto"/>
            <w:noWrap/>
            <w:vAlign w:val="center"/>
            <w:hideMark/>
          </w:tcPr>
          <w:p w14:paraId="4A686A64"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市场代码</w:t>
            </w:r>
          </w:p>
        </w:tc>
        <w:tc>
          <w:tcPr>
            <w:tcW w:w="618" w:type="dxa"/>
            <w:tcBorders>
              <w:top w:val="nil"/>
              <w:left w:val="nil"/>
              <w:bottom w:val="single" w:sz="4" w:space="0" w:color="auto"/>
              <w:right w:val="single" w:sz="4" w:space="0" w:color="auto"/>
            </w:tcBorders>
            <w:shd w:val="clear" w:color="auto" w:fill="auto"/>
            <w:noWrap/>
            <w:vAlign w:val="center"/>
            <w:hideMark/>
          </w:tcPr>
          <w:p w14:paraId="22C6516D"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2D2E86EF"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6CFB4B79"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06EDA" w14:paraId="34632D04" w14:textId="77777777" w:rsidTr="00310394">
        <w:trPr>
          <w:trHeight w:val="270"/>
        </w:trPr>
        <w:tc>
          <w:tcPr>
            <w:tcW w:w="653" w:type="dxa"/>
            <w:tcBorders>
              <w:top w:val="nil"/>
              <w:left w:val="single" w:sz="4" w:space="0" w:color="auto"/>
              <w:bottom w:val="single" w:sz="4" w:space="0" w:color="auto"/>
              <w:right w:val="single" w:sz="4" w:space="0" w:color="auto"/>
            </w:tcBorders>
          </w:tcPr>
          <w:p w14:paraId="200FDFBF"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C07630D"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O00</w:t>
            </w:r>
          </w:p>
        </w:tc>
        <w:tc>
          <w:tcPr>
            <w:tcW w:w="2278" w:type="dxa"/>
            <w:tcBorders>
              <w:top w:val="nil"/>
              <w:left w:val="nil"/>
              <w:bottom w:val="single" w:sz="4" w:space="0" w:color="auto"/>
              <w:right w:val="single" w:sz="4" w:space="0" w:color="auto"/>
            </w:tcBorders>
            <w:shd w:val="clear" w:color="auto" w:fill="auto"/>
            <w:noWrap/>
            <w:vAlign w:val="center"/>
            <w:hideMark/>
          </w:tcPr>
          <w:p w14:paraId="626FBA32"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orderNo</w:t>
            </w:r>
          </w:p>
        </w:tc>
        <w:tc>
          <w:tcPr>
            <w:tcW w:w="1816" w:type="dxa"/>
            <w:tcBorders>
              <w:top w:val="nil"/>
              <w:left w:val="nil"/>
              <w:bottom w:val="single" w:sz="4" w:space="0" w:color="auto"/>
              <w:right w:val="single" w:sz="4" w:space="0" w:color="auto"/>
            </w:tcBorders>
            <w:shd w:val="clear" w:color="auto" w:fill="auto"/>
            <w:noWrap/>
            <w:vAlign w:val="center"/>
            <w:hideMark/>
          </w:tcPr>
          <w:p w14:paraId="7346ED26"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18" w:type="dxa"/>
            <w:tcBorders>
              <w:top w:val="nil"/>
              <w:left w:val="nil"/>
              <w:bottom w:val="single" w:sz="4" w:space="0" w:color="auto"/>
              <w:right w:val="single" w:sz="4" w:space="0" w:color="auto"/>
            </w:tcBorders>
            <w:shd w:val="clear" w:color="auto" w:fill="auto"/>
            <w:noWrap/>
            <w:vAlign w:val="center"/>
            <w:hideMark/>
          </w:tcPr>
          <w:p w14:paraId="0304B49C"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66916411"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72B8BE23"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不填查全部报单</w:t>
            </w:r>
          </w:p>
        </w:tc>
      </w:tr>
      <w:tr w:rsidR="001D19C2" w:rsidRPr="00706EDA" w14:paraId="31900AB6" w14:textId="77777777" w:rsidTr="00310394">
        <w:trPr>
          <w:trHeight w:val="270"/>
        </w:trPr>
        <w:tc>
          <w:tcPr>
            <w:tcW w:w="653" w:type="dxa"/>
            <w:tcBorders>
              <w:top w:val="nil"/>
              <w:left w:val="single" w:sz="4" w:space="0" w:color="auto"/>
              <w:bottom w:val="single" w:sz="4" w:space="0" w:color="auto"/>
              <w:right w:val="single" w:sz="4" w:space="0" w:color="auto"/>
            </w:tcBorders>
          </w:tcPr>
          <w:p w14:paraId="5BC2C64C"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A3E3543"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78" w:type="dxa"/>
            <w:tcBorders>
              <w:top w:val="nil"/>
              <w:left w:val="nil"/>
              <w:bottom w:val="single" w:sz="4" w:space="0" w:color="auto"/>
              <w:right w:val="single" w:sz="4" w:space="0" w:color="auto"/>
            </w:tcBorders>
            <w:shd w:val="clear" w:color="auto" w:fill="auto"/>
            <w:noWrap/>
            <w:vAlign w:val="center"/>
            <w:hideMark/>
          </w:tcPr>
          <w:p w14:paraId="1F8E3B83"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clientID</w:t>
            </w:r>
          </w:p>
        </w:tc>
        <w:tc>
          <w:tcPr>
            <w:tcW w:w="1816" w:type="dxa"/>
            <w:tcBorders>
              <w:top w:val="nil"/>
              <w:left w:val="nil"/>
              <w:bottom w:val="single" w:sz="4" w:space="0" w:color="auto"/>
              <w:right w:val="single" w:sz="4" w:space="0" w:color="auto"/>
            </w:tcBorders>
            <w:shd w:val="clear" w:color="auto" w:fill="auto"/>
            <w:noWrap/>
            <w:vAlign w:val="center"/>
            <w:hideMark/>
          </w:tcPr>
          <w:p w14:paraId="2E8DC0D8"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noWrap/>
            <w:vAlign w:val="center"/>
            <w:hideMark/>
          </w:tcPr>
          <w:p w14:paraId="0F2BF769"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24BF41ED"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5850DF36"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不填查全部客户</w:t>
            </w:r>
          </w:p>
        </w:tc>
      </w:tr>
      <w:tr w:rsidR="001D19C2" w:rsidRPr="00706EDA" w14:paraId="7A5CC3A9" w14:textId="77777777" w:rsidTr="00310394">
        <w:trPr>
          <w:trHeight w:val="270"/>
        </w:trPr>
        <w:tc>
          <w:tcPr>
            <w:tcW w:w="653" w:type="dxa"/>
            <w:tcBorders>
              <w:top w:val="nil"/>
              <w:left w:val="single" w:sz="4" w:space="0" w:color="auto"/>
              <w:bottom w:val="single" w:sz="4" w:space="0" w:color="auto"/>
              <w:right w:val="single" w:sz="4" w:space="0" w:color="auto"/>
            </w:tcBorders>
          </w:tcPr>
          <w:p w14:paraId="7DF7B7C3"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2351B744" w14:textId="77777777" w:rsidR="001D19C2" w:rsidRPr="00984E1E" w:rsidRDefault="001D19C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278" w:type="dxa"/>
            <w:tcBorders>
              <w:top w:val="nil"/>
              <w:left w:val="nil"/>
              <w:bottom w:val="single" w:sz="4" w:space="0" w:color="auto"/>
              <w:right w:val="single" w:sz="4" w:space="0" w:color="auto"/>
            </w:tcBorders>
            <w:shd w:val="clear" w:color="auto" w:fill="auto"/>
            <w:noWrap/>
            <w:vAlign w:val="center"/>
          </w:tcPr>
          <w:p w14:paraId="10F07643" w14:textId="77777777" w:rsidR="001D19C2" w:rsidRPr="00984E1E" w:rsidRDefault="001D19C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16" w:type="dxa"/>
            <w:tcBorders>
              <w:top w:val="nil"/>
              <w:left w:val="nil"/>
              <w:bottom w:val="single" w:sz="4" w:space="0" w:color="auto"/>
              <w:right w:val="single" w:sz="4" w:space="0" w:color="auto"/>
            </w:tcBorders>
            <w:shd w:val="clear" w:color="auto" w:fill="auto"/>
            <w:noWrap/>
            <w:vAlign w:val="center"/>
          </w:tcPr>
          <w:p w14:paraId="73F5918C" w14:textId="77777777" w:rsidR="001D19C2" w:rsidRPr="00984E1E" w:rsidRDefault="001D19C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14:paraId="2EDDA451" w14:textId="77777777" w:rsidR="001D19C2" w:rsidRPr="00F8102A" w:rsidRDefault="001D19C2" w:rsidP="00310394">
            <w:pPr>
              <w:spacing w:line="240" w:lineRule="auto"/>
              <w:ind w:firstLineChars="0" w:firstLine="0"/>
              <w:rPr>
                <w:rFonts w:asciiTheme="minorEastAsia" w:hAnsiTheme="minorEastAsia"/>
                <w:color w:val="000000"/>
                <w:sz w:val="21"/>
                <w:szCs w:val="21"/>
              </w:rPr>
            </w:pPr>
            <w:r w:rsidRPr="00F8102A">
              <w:rPr>
                <w:rFonts w:asciiTheme="minorEastAsia" w:hAnsiTheme="minorEastAsia" w:hint="eastAsia"/>
                <w:color w:val="000000"/>
                <w:sz w:val="21"/>
                <w:szCs w:val="21"/>
              </w:rPr>
              <w:t>M</w:t>
            </w:r>
          </w:p>
        </w:tc>
        <w:tc>
          <w:tcPr>
            <w:tcW w:w="618" w:type="dxa"/>
            <w:tcBorders>
              <w:top w:val="nil"/>
              <w:left w:val="nil"/>
              <w:bottom w:val="single" w:sz="4" w:space="0" w:color="auto"/>
              <w:right w:val="single" w:sz="4" w:space="0" w:color="auto"/>
            </w:tcBorders>
            <w:shd w:val="clear" w:color="auto" w:fill="auto"/>
            <w:noWrap/>
          </w:tcPr>
          <w:p w14:paraId="07F58608" w14:textId="77777777" w:rsidR="001D19C2" w:rsidRPr="00984E1E" w:rsidRDefault="00B5287B" w:rsidP="00310394">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tcPr>
          <w:p w14:paraId="712382C5" w14:textId="77777777" w:rsidR="001D19C2" w:rsidRPr="003E783F"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06EDA" w14:paraId="63ADB1E2" w14:textId="77777777" w:rsidTr="00310394">
        <w:trPr>
          <w:trHeight w:val="270"/>
        </w:trPr>
        <w:tc>
          <w:tcPr>
            <w:tcW w:w="653" w:type="dxa"/>
            <w:tcBorders>
              <w:top w:val="nil"/>
              <w:left w:val="single" w:sz="4" w:space="0" w:color="auto"/>
              <w:bottom w:val="single" w:sz="4" w:space="0" w:color="auto"/>
              <w:right w:val="single" w:sz="4" w:space="0" w:color="auto"/>
            </w:tcBorders>
          </w:tcPr>
          <w:p w14:paraId="53CB3396"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586F1D0"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O03</w:t>
            </w:r>
          </w:p>
        </w:tc>
        <w:tc>
          <w:tcPr>
            <w:tcW w:w="2278" w:type="dxa"/>
            <w:tcBorders>
              <w:top w:val="nil"/>
              <w:left w:val="nil"/>
              <w:bottom w:val="single" w:sz="4" w:space="0" w:color="auto"/>
              <w:right w:val="single" w:sz="4" w:space="0" w:color="auto"/>
            </w:tcBorders>
            <w:shd w:val="clear" w:color="auto" w:fill="auto"/>
            <w:noWrap/>
            <w:vAlign w:val="center"/>
            <w:hideMark/>
          </w:tcPr>
          <w:p w14:paraId="14F776C2"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offsetFlag</w:t>
            </w:r>
          </w:p>
        </w:tc>
        <w:tc>
          <w:tcPr>
            <w:tcW w:w="1816" w:type="dxa"/>
            <w:tcBorders>
              <w:top w:val="nil"/>
              <w:left w:val="nil"/>
              <w:bottom w:val="single" w:sz="4" w:space="0" w:color="auto"/>
              <w:right w:val="single" w:sz="4" w:space="0" w:color="auto"/>
            </w:tcBorders>
            <w:shd w:val="clear" w:color="auto" w:fill="auto"/>
            <w:noWrap/>
            <w:vAlign w:val="center"/>
            <w:hideMark/>
          </w:tcPr>
          <w:p w14:paraId="74939ACF"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开平标志</w:t>
            </w:r>
          </w:p>
        </w:tc>
        <w:tc>
          <w:tcPr>
            <w:tcW w:w="618" w:type="dxa"/>
            <w:tcBorders>
              <w:top w:val="nil"/>
              <w:left w:val="nil"/>
              <w:bottom w:val="single" w:sz="4" w:space="0" w:color="auto"/>
              <w:right w:val="single" w:sz="4" w:space="0" w:color="auto"/>
            </w:tcBorders>
            <w:shd w:val="clear" w:color="auto" w:fill="auto"/>
            <w:noWrap/>
            <w:vAlign w:val="center"/>
            <w:hideMark/>
          </w:tcPr>
          <w:p w14:paraId="5DA6E917"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6748F4CA"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74E3D6A0"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不填查开平仓报单</w:t>
            </w:r>
          </w:p>
        </w:tc>
      </w:tr>
      <w:tr w:rsidR="00AB4443" w:rsidRPr="00706EDA" w14:paraId="1581E2EF" w14:textId="77777777" w:rsidTr="00310394">
        <w:trPr>
          <w:trHeight w:val="270"/>
        </w:trPr>
        <w:tc>
          <w:tcPr>
            <w:tcW w:w="653" w:type="dxa"/>
            <w:tcBorders>
              <w:top w:val="nil"/>
              <w:left w:val="single" w:sz="4" w:space="0" w:color="auto"/>
              <w:bottom w:val="single" w:sz="4" w:space="0" w:color="auto"/>
              <w:right w:val="single" w:sz="4" w:space="0" w:color="auto"/>
            </w:tcBorders>
          </w:tcPr>
          <w:p w14:paraId="198E0B63" w14:textId="77777777" w:rsidR="00AB4443"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9579819" w14:textId="77777777" w:rsidR="00AB4443" w:rsidRPr="00EA1756" w:rsidRDefault="00AB4443" w:rsidP="00310394">
            <w:pPr>
              <w:spacing w:line="240" w:lineRule="auto"/>
              <w:ind w:firstLineChars="0" w:firstLine="0"/>
              <w:rPr>
                <w:rFonts w:asciiTheme="minorEastAsia" w:hAnsiTheme="minorEastAsia" w:cs="宋体"/>
                <w:color w:val="000000"/>
                <w:sz w:val="20"/>
                <w:szCs w:val="20"/>
              </w:rPr>
            </w:pPr>
            <w:r w:rsidRPr="00EA1756">
              <w:rPr>
                <w:rFonts w:asciiTheme="minorEastAsia" w:hAnsiTheme="minorEastAsia" w:hint="eastAsia"/>
                <w:color w:val="000000"/>
                <w:sz w:val="20"/>
                <w:szCs w:val="20"/>
              </w:rPr>
              <w:t>O4</w:t>
            </w:r>
            <w:r>
              <w:rPr>
                <w:rFonts w:asciiTheme="minorEastAsia" w:hAnsiTheme="minorEastAsia" w:hint="eastAsia"/>
                <w:color w:val="000000"/>
                <w:sz w:val="20"/>
                <w:szCs w:val="20"/>
              </w:rPr>
              <w:t>0</w:t>
            </w:r>
          </w:p>
        </w:tc>
        <w:tc>
          <w:tcPr>
            <w:tcW w:w="2278" w:type="dxa"/>
            <w:tcBorders>
              <w:top w:val="nil"/>
              <w:left w:val="nil"/>
              <w:bottom w:val="single" w:sz="4" w:space="0" w:color="auto"/>
              <w:right w:val="single" w:sz="4" w:space="0" w:color="auto"/>
            </w:tcBorders>
            <w:shd w:val="clear" w:color="auto" w:fill="auto"/>
            <w:noWrap/>
            <w:vAlign w:val="center"/>
          </w:tcPr>
          <w:p w14:paraId="3072EDB2" w14:textId="77777777" w:rsidR="00AB4443" w:rsidRPr="00EA1756" w:rsidRDefault="00AB4443" w:rsidP="00310394">
            <w:pPr>
              <w:spacing w:line="240" w:lineRule="auto"/>
              <w:ind w:firstLineChars="0" w:firstLine="0"/>
              <w:rPr>
                <w:rFonts w:asciiTheme="minorEastAsia" w:hAnsiTheme="minorEastAsia" w:cs="宋体"/>
                <w:color w:val="000000"/>
                <w:sz w:val="20"/>
                <w:szCs w:val="20"/>
              </w:rPr>
            </w:pPr>
            <w:r w:rsidRPr="00EA1756">
              <w:rPr>
                <w:rFonts w:asciiTheme="minorEastAsia" w:hAnsiTheme="minorEastAsia" w:hint="eastAsia"/>
                <w:color w:val="000000"/>
                <w:sz w:val="20"/>
                <w:szCs w:val="20"/>
              </w:rPr>
              <w:t>[</w:t>
            </w:r>
            <w:r>
              <w:rPr>
                <w:rFonts w:asciiTheme="minorEastAsia" w:hAnsiTheme="minorEastAsia" w:hint="eastAsia"/>
                <w:color w:val="000000"/>
                <w:sz w:val="20"/>
                <w:szCs w:val="20"/>
              </w:rPr>
              <w:t>o</w:t>
            </w:r>
            <w:r w:rsidRPr="00EA1756">
              <w:rPr>
                <w:rFonts w:asciiTheme="minorEastAsia" w:hAnsiTheme="minorEastAsia" w:hint="eastAsia"/>
                <w:color w:val="000000"/>
                <w:sz w:val="20"/>
                <w:szCs w:val="20"/>
              </w:rPr>
              <w:t>rderInfoData]</w:t>
            </w:r>
          </w:p>
        </w:tc>
        <w:tc>
          <w:tcPr>
            <w:tcW w:w="1816" w:type="dxa"/>
            <w:tcBorders>
              <w:top w:val="nil"/>
              <w:left w:val="nil"/>
              <w:bottom w:val="single" w:sz="4" w:space="0" w:color="auto"/>
              <w:right w:val="single" w:sz="4" w:space="0" w:color="auto"/>
            </w:tcBorders>
            <w:shd w:val="clear" w:color="auto" w:fill="auto"/>
            <w:noWrap/>
            <w:vAlign w:val="center"/>
          </w:tcPr>
          <w:p w14:paraId="44158DD2" w14:textId="77777777" w:rsidR="00AB4443" w:rsidRPr="00EA1756" w:rsidRDefault="00AB4443" w:rsidP="00310394">
            <w:pPr>
              <w:spacing w:line="240" w:lineRule="auto"/>
              <w:ind w:firstLineChars="0" w:firstLine="0"/>
              <w:rPr>
                <w:rFonts w:asciiTheme="minorEastAsia" w:hAnsiTheme="minorEastAsia"/>
                <w:color w:val="000000"/>
                <w:sz w:val="20"/>
                <w:szCs w:val="20"/>
              </w:rPr>
            </w:pPr>
            <w:r w:rsidRPr="00EA1756">
              <w:rPr>
                <w:rFonts w:asciiTheme="minorEastAsia" w:hAnsiTheme="minorEastAsia" w:hint="eastAsia"/>
                <w:color w:val="000000"/>
                <w:sz w:val="20"/>
                <w:szCs w:val="20"/>
              </w:rPr>
              <w:t>报单信息</w:t>
            </w:r>
            <w:r>
              <w:rPr>
                <w:rFonts w:asciiTheme="minorEastAsia" w:hAnsiTheme="minorEastAsia" w:hint="eastAsia"/>
                <w:color w:val="000000"/>
                <w:sz w:val="20"/>
                <w:szCs w:val="20"/>
              </w:rPr>
              <w:t>数据</w:t>
            </w:r>
          </w:p>
        </w:tc>
        <w:tc>
          <w:tcPr>
            <w:tcW w:w="618" w:type="dxa"/>
            <w:tcBorders>
              <w:top w:val="nil"/>
              <w:left w:val="nil"/>
              <w:bottom w:val="single" w:sz="4" w:space="0" w:color="auto"/>
              <w:right w:val="single" w:sz="4" w:space="0" w:color="auto"/>
            </w:tcBorders>
            <w:shd w:val="clear" w:color="auto" w:fill="auto"/>
            <w:noWrap/>
            <w:vAlign w:val="center"/>
          </w:tcPr>
          <w:p w14:paraId="09EE880F" w14:textId="77777777"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1EE667F7" w14:textId="77777777"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nil"/>
              <w:left w:val="nil"/>
              <w:bottom w:val="single" w:sz="4" w:space="0" w:color="auto"/>
              <w:right w:val="single" w:sz="4" w:space="0" w:color="auto"/>
            </w:tcBorders>
            <w:shd w:val="clear" w:color="auto" w:fill="auto"/>
            <w:noWrap/>
            <w:vAlign w:val="center"/>
          </w:tcPr>
          <w:p w14:paraId="082F3145" w14:textId="77777777"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14:paraId="3E0C0C1D" w14:textId="77777777" w:rsidTr="00310394">
        <w:trPr>
          <w:trHeight w:val="270"/>
        </w:trPr>
        <w:tc>
          <w:tcPr>
            <w:tcW w:w="653" w:type="dxa"/>
            <w:tcBorders>
              <w:top w:val="nil"/>
              <w:left w:val="single" w:sz="4" w:space="0" w:color="auto"/>
              <w:bottom w:val="single" w:sz="4" w:space="0" w:color="auto"/>
              <w:right w:val="single" w:sz="4" w:space="0" w:color="auto"/>
            </w:tcBorders>
          </w:tcPr>
          <w:p w14:paraId="32EBAD83" w14:textId="77777777" w:rsidR="00AB4443"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166C4765" w14:textId="77777777" w:rsidR="00AB4443" w:rsidRPr="00EA1756" w:rsidRDefault="00AB4443" w:rsidP="00310394">
            <w:pPr>
              <w:spacing w:line="240" w:lineRule="auto"/>
              <w:ind w:firstLineChars="0" w:firstLine="0"/>
              <w:rPr>
                <w:rFonts w:asciiTheme="minorEastAsia" w:hAnsiTheme="minorEastAsia" w:cs="宋体"/>
                <w:color w:val="000000"/>
                <w:sz w:val="20"/>
                <w:szCs w:val="20"/>
              </w:rPr>
            </w:pPr>
          </w:p>
        </w:tc>
        <w:tc>
          <w:tcPr>
            <w:tcW w:w="2278" w:type="dxa"/>
            <w:tcBorders>
              <w:top w:val="nil"/>
              <w:left w:val="nil"/>
              <w:bottom w:val="single" w:sz="4" w:space="0" w:color="auto"/>
              <w:right w:val="single" w:sz="4" w:space="0" w:color="auto"/>
            </w:tcBorders>
            <w:shd w:val="clear" w:color="auto" w:fill="auto"/>
            <w:noWrap/>
            <w:vAlign w:val="center"/>
          </w:tcPr>
          <w:p w14:paraId="52FBA822" w14:textId="77777777" w:rsidR="00AB4443" w:rsidRPr="00EA1756" w:rsidRDefault="00AB4443" w:rsidP="00310394">
            <w:pPr>
              <w:spacing w:line="240" w:lineRule="auto"/>
              <w:ind w:firstLineChars="0" w:firstLine="0"/>
              <w:rPr>
                <w:rFonts w:asciiTheme="minorEastAsia" w:hAnsiTheme="minorEastAsia" w:cs="宋体"/>
                <w:color w:val="000000"/>
                <w:sz w:val="20"/>
                <w:szCs w:val="20"/>
              </w:rPr>
            </w:pPr>
          </w:p>
        </w:tc>
        <w:tc>
          <w:tcPr>
            <w:tcW w:w="1816" w:type="dxa"/>
            <w:tcBorders>
              <w:top w:val="nil"/>
              <w:left w:val="nil"/>
              <w:bottom w:val="single" w:sz="4" w:space="0" w:color="auto"/>
              <w:right w:val="single" w:sz="4" w:space="0" w:color="auto"/>
            </w:tcBorders>
            <w:shd w:val="clear" w:color="auto" w:fill="auto"/>
            <w:noWrap/>
            <w:vAlign w:val="center"/>
          </w:tcPr>
          <w:p w14:paraId="1B6E1445" w14:textId="77777777" w:rsidR="00AB4443" w:rsidRPr="00EA1756" w:rsidRDefault="00AB4443" w:rsidP="00310394">
            <w:pPr>
              <w:spacing w:line="240" w:lineRule="auto"/>
              <w:ind w:firstLineChars="0" w:firstLine="0"/>
              <w:rPr>
                <w:rFonts w:asciiTheme="minorEastAsia" w:hAnsiTheme="minorEastAsia"/>
                <w:color w:val="000000"/>
                <w:sz w:val="20"/>
                <w:szCs w:val="20"/>
              </w:rPr>
            </w:pPr>
            <w:r w:rsidRPr="00EA1756">
              <w:rPr>
                <w:rFonts w:asciiTheme="minorEastAsia" w:hAnsiTheme="minorEastAsia" w:hint="eastAsia"/>
                <w:color w:val="000000"/>
                <w:sz w:val="20"/>
                <w:szCs w:val="20"/>
              </w:rPr>
              <w:t>报单信息</w:t>
            </w:r>
          </w:p>
        </w:tc>
        <w:tc>
          <w:tcPr>
            <w:tcW w:w="618" w:type="dxa"/>
            <w:tcBorders>
              <w:top w:val="nil"/>
              <w:left w:val="nil"/>
              <w:bottom w:val="single" w:sz="4" w:space="0" w:color="auto"/>
              <w:right w:val="single" w:sz="4" w:space="0" w:color="auto"/>
            </w:tcBorders>
            <w:shd w:val="clear" w:color="auto" w:fill="auto"/>
            <w:noWrap/>
            <w:vAlign w:val="center"/>
          </w:tcPr>
          <w:p w14:paraId="690C4E77" w14:textId="77777777"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nil"/>
              <w:bottom w:val="single" w:sz="4" w:space="0" w:color="auto"/>
              <w:right w:val="single" w:sz="4" w:space="0" w:color="auto"/>
            </w:tcBorders>
            <w:shd w:val="clear" w:color="auto" w:fill="auto"/>
            <w:noWrap/>
            <w:vAlign w:val="center"/>
          </w:tcPr>
          <w:p w14:paraId="182B1C4D" w14:textId="77777777"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2476" w:type="dxa"/>
            <w:tcBorders>
              <w:top w:val="nil"/>
              <w:left w:val="nil"/>
              <w:bottom w:val="single" w:sz="4" w:space="0" w:color="auto"/>
              <w:right w:val="single" w:sz="4" w:space="0" w:color="auto"/>
            </w:tcBorders>
            <w:shd w:val="clear" w:color="auto" w:fill="auto"/>
            <w:noWrap/>
            <w:vAlign w:val="center"/>
          </w:tcPr>
          <w:p w14:paraId="48E96D1F" w14:textId="77777777"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p>
        </w:tc>
      </w:tr>
      <w:tr w:rsidR="00AB4443" w:rsidRPr="00706EDA" w14:paraId="3F144C3E"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6F3983CF"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27CC9"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O00</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04F9E3BF"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orderNo</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01A2B6C3"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5A49F5EF" w14:textId="77777777"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626CBA46"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14:paraId="0032FCAE"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14:paraId="58F0B2AC"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08BDC6BD"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7DE4D9"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I10</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3FC14EC5"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instID</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75F7B1CE"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合约代码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3A6D2EA9" w14:textId="77777777"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09A3E8EF"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14:paraId="702BBCA3"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14:paraId="1F7B8BD7"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25035B42" w14:textId="77777777" w:rsidR="00AB4443"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294F1A">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0C69A"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hint="eastAsia"/>
                <w:color w:val="000000"/>
                <w:sz w:val="20"/>
                <w:szCs w:val="20"/>
              </w:rPr>
              <w:t>M20</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405FAA55"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olor w:val="000000"/>
                <w:sz w:val="21"/>
                <w:szCs w:val="21"/>
              </w:rPr>
              <w:t>seatID</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3116550C"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40C982DA" w14:textId="77777777"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0DADC8B4" w14:textId="77777777"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14:paraId="5EF95D42" w14:textId="77777777"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14:paraId="02740A53"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61B068EE"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66AA5"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M30</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3C262345"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clientID</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1E23D40D"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客户代码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5F8AC339" w14:textId="77777777"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69704D01"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14:paraId="1446FD67"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14:paraId="13AFD9F8"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38BCC494"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E44F9"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O02</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5038E1D1"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buyOrSell</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313BF534"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买卖方向</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643AA368" w14:textId="77777777"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389BAC9E"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14:paraId="4739E916"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14:paraId="2B175F8B"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5C49C4ED"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49D07" w14:textId="77777777" w:rsidR="00AB4443" w:rsidRPr="004C5761" w:rsidRDefault="00AB4443"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O03</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52D8E2B8" w14:textId="77777777" w:rsidR="00AB4443" w:rsidRPr="004C5761" w:rsidRDefault="00AB4443"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offSetFlag</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657E8A21" w14:textId="77777777" w:rsidR="00AB4443" w:rsidRPr="004C5761" w:rsidRDefault="00AB4443"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开平标志</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4285F34C" w14:textId="77777777"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27D38640"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vAlign w:val="center"/>
          </w:tcPr>
          <w:p w14:paraId="78D1FE58" w14:textId="77777777" w:rsidR="00AB4443" w:rsidRPr="004C5761"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当查询结果不为空且为</w:t>
            </w:r>
            <w:r w:rsidRPr="004C5761">
              <w:rPr>
                <w:rFonts w:asciiTheme="minorEastAsia" w:hAnsiTheme="minorEastAsia" w:cs="宋体" w:hint="eastAsia"/>
                <w:color w:val="000000"/>
                <w:kern w:val="0"/>
                <w:sz w:val="20"/>
                <w:szCs w:val="20"/>
              </w:rPr>
              <w:t>延期/即期报单必填</w:t>
            </w:r>
          </w:p>
        </w:tc>
      </w:tr>
      <w:tr w:rsidR="00AB4443" w:rsidRPr="00706EDA" w14:paraId="7D9E09C4"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3AB92ECA"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4C64F"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0278B71E"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applyDate</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6C15BB75"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申请日期</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18C5753D" w14:textId="77777777"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6A2F67C5"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14:paraId="37ACDCC4"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14:paraId="65A71A64"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32E997BE"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F3175"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T12</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32C942C0"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applyTime</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6E129325"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申请时间</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59A3D2A6" w14:textId="77777777"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7CD50CD5"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14:paraId="145A421D"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14:paraId="1FE73D53"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56AC4F96"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5FE7E"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M60</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68B0E8CF"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traderID</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65E04083"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交易员代码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6717D055" w14:textId="77777777"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17A0388E"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14:paraId="78A653BC"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14:paraId="5AC1180F"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05284D88"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330C9B"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O06</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1F778AF9"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color w:val="000000"/>
                <w:kern w:val="0"/>
                <w:sz w:val="20"/>
                <w:szCs w:val="20"/>
              </w:rPr>
              <w:t>P</w:t>
            </w:r>
            <w:r w:rsidRPr="00E7672D">
              <w:rPr>
                <w:rFonts w:asciiTheme="minorEastAsia" w:hAnsiTheme="minorEastAsia" w:cs="宋体" w:hint="eastAsia"/>
                <w:color w:val="000000"/>
                <w:kern w:val="0"/>
                <w:sz w:val="20"/>
                <w:szCs w:val="20"/>
              </w:rPr>
              <w:t>rice</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481B4541"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申报价格</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593C9D70" w14:textId="77777777"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0570AED4"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vAlign w:val="center"/>
          </w:tcPr>
          <w:p w14:paraId="4EEFA606" w14:textId="77777777" w:rsidR="00AB4443" w:rsidRPr="00E7672D" w:rsidRDefault="00AB4443" w:rsidP="003329FA">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当查询结果不为空必填</w:t>
            </w:r>
            <w:r w:rsidR="003329FA">
              <w:rPr>
                <w:rFonts w:asciiTheme="minorEastAsia" w:hAnsiTheme="minorEastAsia" w:cs="宋体" w:hint="eastAsia"/>
                <w:color w:val="000000"/>
                <w:kern w:val="0"/>
                <w:sz w:val="20"/>
                <w:szCs w:val="20"/>
              </w:rPr>
              <w:t>,市价报单价格为0</w:t>
            </w:r>
          </w:p>
        </w:tc>
      </w:tr>
      <w:tr w:rsidR="00AB4443" w:rsidRPr="00706EDA" w14:paraId="23F266AF"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3CC4D629"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8AD25"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O07</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72F764DE"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quantity</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17E57F3A" w14:textId="77777777"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5A4EA12C" w14:textId="77777777"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1589EB4E"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14:paraId="6714CC67"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06EDA" w14:paraId="7E099AFA"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255A0431"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5FA39F"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O08</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3514B9BE"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remainQuantity</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77268397"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1B932255" w14:textId="77777777"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7698CEB3" w14:textId="77777777"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14:paraId="5F3E8F3A" w14:textId="77777777"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06EDA" w14:paraId="21780491"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518B7323"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CEB8A"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T22</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69750790"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cancelTime</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49B01806"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03966990" w14:textId="77777777"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3C5C6273" w14:textId="77777777"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vAlign w:val="center"/>
          </w:tcPr>
          <w:p w14:paraId="3F39A4E7"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r>
              <w:rPr>
                <w:rFonts w:asciiTheme="minorEastAsia" w:hAnsiTheme="minorEastAsia" w:cs="宋体" w:hint="eastAsia"/>
                <w:color w:val="000000"/>
                <w:kern w:val="0"/>
                <w:sz w:val="20"/>
                <w:szCs w:val="20"/>
              </w:rPr>
              <w:t>查询结果不为空且</w:t>
            </w:r>
            <w:r w:rsidRPr="004C5761">
              <w:rPr>
                <w:rFonts w:asciiTheme="minorEastAsia" w:hAnsiTheme="minorEastAsia" w:cs="宋体" w:hint="eastAsia"/>
                <w:color w:val="000000"/>
                <w:kern w:val="0"/>
                <w:sz w:val="20"/>
                <w:szCs w:val="20"/>
              </w:rPr>
              <w:t>有撤单时必填</w:t>
            </w:r>
          </w:p>
        </w:tc>
      </w:tr>
      <w:tr w:rsidR="00581159" w:rsidRPr="00706EDA" w14:paraId="3611ACD7"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1453EF91"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1A4CB0"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T02</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52FCF2EC"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cancelID</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4D0032A8" w14:textId="77777777" w:rsidR="00581159" w:rsidRPr="00E7672D" w:rsidRDefault="0071366A"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撤销</w:t>
            </w:r>
            <w:r w:rsidR="00581159" w:rsidRPr="00E7672D">
              <w:rPr>
                <w:rFonts w:asciiTheme="minorEastAsia" w:hAnsiTheme="minorEastAsia" w:cs="宋体" w:hint="eastAsia"/>
                <w:color w:val="000000"/>
                <w:kern w:val="0"/>
                <w:sz w:val="20"/>
                <w:szCs w:val="20"/>
              </w:rPr>
              <w:t>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1BA43897" w14:textId="77777777"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061BBF5E" w14:textId="77777777"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vAlign w:val="center"/>
          </w:tcPr>
          <w:p w14:paraId="718929B3"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r>
              <w:rPr>
                <w:rFonts w:asciiTheme="minorEastAsia" w:hAnsiTheme="minorEastAsia" w:cs="宋体" w:hint="eastAsia"/>
                <w:color w:val="000000"/>
                <w:kern w:val="0"/>
                <w:sz w:val="20"/>
                <w:szCs w:val="20"/>
              </w:rPr>
              <w:t>查询结果不为空且</w:t>
            </w:r>
            <w:r w:rsidRPr="004C5761">
              <w:rPr>
                <w:rFonts w:asciiTheme="minorEastAsia" w:hAnsiTheme="minorEastAsia" w:cs="宋体" w:hint="eastAsia"/>
                <w:color w:val="000000"/>
                <w:kern w:val="0"/>
                <w:sz w:val="20"/>
                <w:szCs w:val="20"/>
              </w:rPr>
              <w:t>有撤单时必填</w:t>
            </w:r>
          </w:p>
        </w:tc>
      </w:tr>
      <w:tr w:rsidR="00581159" w:rsidRPr="00706EDA" w14:paraId="6EAC7C8D"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5F2094D6"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FAC2AF"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O09</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520BB7D2"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orderStatus</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2697E40F"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w:t>
            </w:r>
            <w:r w:rsidRPr="00E7672D">
              <w:rPr>
                <w:rFonts w:asciiTheme="minorEastAsia" w:hAnsiTheme="minorEastAsia" w:cs="宋体" w:hint="eastAsia"/>
                <w:color w:val="000000"/>
                <w:kern w:val="0"/>
                <w:sz w:val="20"/>
                <w:szCs w:val="20"/>
              </w:rPr>
              <w:t>状态</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2C14D517" w14:textId="77777777"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363F8B54" w14:textId="77777777"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14:paraId="3ED0E34B" w14:textId="77777777"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06EDA" w14:paraId="7DE6B58A"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6A3311ED"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438FBB" w14:textId="77777777" w:rsidR="00581159" w:rsidRPr="004C5761" w:rsidRDefault="00581159"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O65</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6EEDE294" w14:textId="77777777" w:rsidR="00581159" w:rsidRPr="004C5761" w:rsidRDefault="00581159"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matchType</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371A4C51" w14:textId="77777777" w:rsidR="00581159" w:rsidRPr="004C5761" w:rsidRDefault="00581159" w:rsidP="00310394">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成交</w:t>
            </w:r>
            <w:r w:rsidRPr="004C5761">
              <w:rPr>
                <w:rFonts w:asciiTheme="minorEastAsia" w:hAnsiTheme="minorEastAsia" w:hint="eastAsia"/>
                <w:color w:val="000000"/>
                <w:sz w:val="20"/>
                <w:szCs w:val="20"/>
              </w:rPr>
              <w:t>类型</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06EE7F58" w14:textId="77777777" w:rsidR="00581159" w:rsidRPr="004C5761" w:rsidRDefault="00581159" w:rsidP="00310394">
            <w:pPr>
              <w:spacing w:line="240" w:lineRule="auto"/>
              <w:ind w:firstLineChars="0" w:firstLine="0"/>
              <w:rPr>
                <w:rFonts w:asciiTheme="minorEastAsia" w:hAnsiTheme="minorEastAsia" w:cs="宋体"/>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06980420" w14:textId="77777777" w:rsidR="00581159" w:rsidRPr="004C5761" w:rsidRDefault="00581159" w:rsidP="00310394">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vAlign w:val="center"/>
          </w:tcPr>
          <w:p w14:paraId="10E2F919" w14:textId="77777777" w:rsidR="00581159" w:rsidRDefault="00581159" w:rsidP="00310394">
            <w:pPr>
              <w:pStyle w:val="ac"/>
              <w:ind w:firstLineChars="0" w:firstLine="0"/>
              <w:rPr>
                <w:rFonts w:asciiTheme="minorEastAsia" w:hAnsiTheme="minorEastAsia" w:cs="宋体"/>
                <w:color w:val="000000"/>
                <w:kern w:val="0"/>
                <w:sz w:val="20"/>
              </w:rPr>
            </w:pPr>
            <w:r>
              <w:rPr>
                <w:rFonts w:asciiTheme="minorEastAsia" w:hAnsiTheme="minorEastAsia" w:cs="宋体" w:hint="eastAsia"/>
                <w:color w:val="000000"/>
                <w:kern w:val="0"/>
                <w:sz w:val="20"/>
              </w:rPr>
              <w:t>当查询结果不为空时必填</w:t>
            </w:r>
          </w:p>
          <w:p w14:paraId="6E7AF3C5" w14:textId="77777777" w:rsidR="00581159" w:rsidRPr="00D3145A" w:rsidRDefault="00581159" w:rsidP="005C4A5D">
            <w:pPr>
              <w:pStyle w:val="ac"/>
              <w:ind w:firstLineChars="0" w:firstLine="0"/>
              <w:rPr>
                <w:rFonts w:asciiTheme="minorEastAsia" w:hAnsiTheme="minorEastAsia" w:cs="宋体"/>
                <w:color w:val="000000"/>
                <w:kern w:val="0"/>
                <w:sz w:val="20"/>
                <w:highlight w:val="red"/>
              </w:rPr>
            </w:pPr>
            <w:r w:rsidRPr="00784D6F">
              <w:rPr>
                <w:rFonts w:asciiTheme="minorEastAsia" w:hAnsiTheme="minorEastAsia" w:cs="宋体"/>
                <w:color w:val="000000"/>
                <w:kern w:val="0"/>
                <w:sz w:val="20"/>
              </w:rPr>
              <w:t>1-普通</w:t>
            </w:r>
            <w:r w:rsidRPr="00784D6F">
              <w:rPr>
                <w:rFonts w:asciiTheme="minorEastAsia" w:hAnsiTheme="minorEastAsia" w:cs="宋体" w:hint="eastAsia"/>
                <w:color w:val="000000"/>
                <w:kern w:val="0"/>
                <w:sz w:val="20"/>
              </w:rPr>
              <w:t>，</w:t>
            </w:r>
            <w:r w:rsidRPr="00784D6F">
              <w:rPr>
                <w:rFonts w:asciiTheme="minorEastAsia" w:hAnsiTheme="minorEastAsia" w:cs="宋体"/>
                <w:color w:val="000000"/>
                <w:kern w:val="0"/>
                <w:sz w:val="20"/>
              </w:rPr>
              <w:t>2-应急</w:t>
            </w:r>
            <w:r w:rsidRPr="00784D6F">
              <w:rPr>
                <w:rFonts w:asciiTheme="minorEastAsia" w:hAnsiTheme="minorEastAsia" w:cs="宋体" w:hint="eastAsia"/>
                <w:color w:val="000000"/>
                <w:kern w:val="0"/>
                <w:sz w:val="20"/>
              </w:rPr>
              <w:t>，</w:t>
            </w:r>
            <w:r w:rsidRPr="00784D6F" w:rsidDel="005C4A5D">
              <w:rPr>
                <w:rFonts w:asciiTheme="minorEastAsia" w:hAnsiTheme="minorEastAsia" w:cs="宋体"/>
                <w:color w:val="000000"/>
                <w:kern w:val="0"/>
                <w:sz w:val="20"/>
              </w:rPr>
              <w:t xml:space="preserve"> </w:t>
            </w:r>
            <w:r>
              <w:rPr>
                <w:rFonts w:asciiTheme="minorEastAsia" w:hAnsiTheme="minorEastAsia" w:cs="宋体" w:hint="eastAsia"/>
                <w:color w:val="000000"/>
                <w:kern w:val="0"/>
                <w:sz w:val="20"/>
              </w:rPr>
              <w:t>6-套保</w:t>
            </w:r>
          </w:p>
        </w:tc>
      </w:tr>
      <w:tr w:rsidR="00581159" w:rsidRPr="00706EDA" w14:paraId="2A1DCBF1"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16CF5B68"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26A64"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0DE84E5B"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2412AC3D"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本地</w:t>
            </w:r>
            <w:r>
              <w:rPr>
                <w:rFonts w:asciiTheme="minorEastAsia" w:hAnsiTheme="minorEastAsia" w:cs="宋体" w:hint="eastAsia"/>
                <w:color w:val="000000"/>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7B6655F5" w14:textId="77777777"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1FFC81E1" w14:textId="77777777"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14:paraId="350F618A" w14:textId="77777777"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06EDA" w14:paraId="0446384D"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5425AA1A"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136"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O15</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2298BF53"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orderType</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58F08A4C"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报单指令类型</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1EF679D3" w14:textId="77777777"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70AC62ED" w14:textId="77777777"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14:paraId="205BFEAF"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06EDA" w14:paraId="552FAD72"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14EA8258"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72F6E"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X39</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5A03510C"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rspCode</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4C491B24"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2BA30F7E" w14:textId="77777777"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29961F54" w14:textId="77777777"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476" w:type="dxa"/>
            <w:tcBorders>
              <w:top w:val="single" w:sz="4" w:space="0" w:color="auto"/>
              <w:left w:val="nil"/>
              <w:bottom w:val="single" w:sz="4" w:space="0" w:color="auto"/>
              <w:right w:val="single" w:sz="4" w:space="0" w:color="auto"/>
            </w:tcBorders>
            <w:shd w:val="clear" w:color="auto" w:fill="auto"/>
            <w:noWrap/>
            <w:vAlign w:val="center"/>
          </w:tcPr>
          <w:p w14:paraId="7F3CA916" w14:textId="77777777" w:rsidR="00581159" w:rsidRDefault="00581159" w:rsidP="00310394">
            <w:pPr>
              <w:widowControl/>
              <w:spacing w:line="240" w:lineRule="auto"/>
              <w:ind w:firstLineChars="0" w:firstLine="0"/>
              <w:jc w:val="left"/>
              <w:rPr>
                <w:rFonts w:ascii="宋体" w:eastAsia="宋体" w:hAnsi="宋体" w:cs="宋体"/>
                <w:color w:val="000000"/>
                <w:kern w:val="0"/>
                <w:sz w:val="20"/>
                <w:szCs w:val="20"/>
              </w:rPr>
            </w:pPr>
          </w:p>
        </w:tc>
      </w:tr>
      <w:tr w:rsidR="00581159" w:rsidRPr="00706EDA" w14:paraId="7670D04E" w14:textId="77777777" w:rsidTr="00310394">
        <w:trPr>
          <w:trHeight w:val="270"/>
        </w:trPr>
        <w:tc>
          <w:tcPr>
            <w:tcW w:w="653" w:type="dxa"/>
            <w:tcBorders>
              <w:top w:val="single" w:sz="4" w:space="0" w:color="auto"/>
              <w:left w:val="single" w:sz="4" w:space="0" w:color="auto"/>
              <w:bottom w:val="single" w:sz="4" w:space="0" w:color="auto"/>
              <w:right w:val="single" w:sz="4" w:space="0" w:color="auto"/>
            </w:tcBorders>
          </w:tcPr>
          <w:p w14:paraId="211DE361"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8C879"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X40</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701F8154"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rspMsg</w:t>
            </w:r>
          </w:p>
        </w:tc>
        <w:tc>
          <w:tcPr>
            <w:tcW w:w="1816" w:type="dxa"/>
            <w:tcBorders>
              <w:top w:val="single" w:sz="4" w:space="0" w:color="auto"/>
              <w:left w:val="nil"/>
              <w:bottom w:val="single" w:sz="4" w:space="0" w:color="auto"/>
              <w:right w:val="single" w:sz="4" w:space="0" w:color="auto"/>
            </w:tcBorders>
            <w:shd w:val="clear" w:color="auto" w:fill="auto"/>
            <w:noWrap/>
            <w:vAlign w:val="center"/>
          </w:tcPr>
          <w:p w14:paraId="03B15646" w14:textId="77777777"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45477E7E" w14:textId="77777777"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62CC710D" w14:textId="77777777"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476" w:type="dxa"/>
            <w:tcBorders>
              <w:top w:val="single" w:sz="4" w:space="0" w:color="auto"/>
              <w:left w:val="nil"/>
              <w:bottom w:val="single" w:sz="4" w:space="0" w:color="auto"/>
              <w:right w:val="single" w:sz="4" w:space="0" w:color="auto"/>
            </w:tcBorders>
            <w:shd w:val="clear" w:color="auto" w:fill="auto"/>
            <w:noWrap/>
            <w:vAlign w:val="center"/>
          </w:tcPr>
          <w:p w14:paraId="5819F249" w14:textId="77777777" w:rsidR="00581159" w:rsidRDefault="00581159" w:rsidP="00310394">
            <w:pPr>
              <w:widowControl/>
              <w:spacing w:line="240" w:lineRule="auto"/>
              <w:ind w:firstLineChars="0" w:firstLine="0"/>
              <w:jc w:val="left"/>
              <w:rPr>
                <w:rFonts w:ascii="宋体" w:eastAsia="宋体" w:hAnsi="宋体" w:cs="宋体"/>
                <w:color w:val="000000"/>
                <w:kern w:val="0"/>
                <w:sz w:val="20"/>
                <w:szCs w:val="20"/>
              </w:rPr>
            </w:pPr>
          </w:p>
        </w:tc>
      </w:tr>
    </w:tbl>
    <w:p w14:paraId="60F42EDA" w14:textId="77777777" w:rsidR="001D19C2" w:rsidRDefault="001D19C2" w:rsidP="001D19C2">
      <w:pPr>
        <w:ind w:firstLine="480"/>
      </w:pPr>
    </w:p>
    <w:p w14:paraId="12B65E67" w14:textId="77777777" w:rsidR="001D19C2" w:rsidRDefault="001D19C2" w:rsidP="001D19C2">
      <w:pPr>
        <w:pStyle w:val="4"/>
        <w:numPr>
          <w:ilvl w:val="3"/>
          <w:numId w:val="4"/>
        </w:numPr>
        <w:ind w:left="0" w:firstLineChars="0" w:firstLine="0"/>
      </w:pPr>
      <w:r>
        <w:rPr>
          <w:rFonts w:hint="eastAsia"/>
        </w:rPr>
        <w:t>成交单查询请求及应答（现货</w:t>
      </w:r>
      <w:r>
        <w:rPr>
          <w:rFonts w:hint="eastAsia"/>
        </w:rPr>
        <w:t>/</w:t>
      </w:r>
      <w:r>
        <w:rPr>
          <w:rFonts w:hint="eastAsia"/>
        </w:rPr>
        <w:t>延期</w:t>
      </w:r>
      <w:r>
        <w:rPr>
          <w:rFonts w:hint="eastAsia"/>
        </w:rPr>
        <w:t>/</w:t>
      </w:r>
      <w:r>
        <w:rPr>
          <w:rFonts w:hint="eastAsia"/>
        </w:rPr>
        <w:t>即期）（延期强平单）</w:t>
      </w:r>
    </w:p>
    <w:p w14:paraId="79505CE5" w14:textId="77777777" w:rsidR="001D19C2" w:rsidRDefault="001D19C2" w:rsidP="008D1002">
      <w:pPr>
        <w:ind w:firstLine="482"/>
      </w:pPr>
      <w:r w:rsidRPr="003B0BB4">
        <w:rPr>
          <w:rFonts w:hint="eastAsia"/>
          <w:b/>
        </w:rPr>
        <w:t>功能</w:t>
      </w:r>
      <w:r>
        <w:rPr>
          <w:rFonts w:hint="eastAsia"/>
        </w:rPr>
        <w:t>：成交单查询指令用于实时查询现货</w:t>
      </w:r>
      <w:r>
        <w:rPr>
          <w:rFonts w:hint="eastAsia"/>
        </w:rPr>
        <w:t>/</w:t>
      </w:r>
      <w:r>
        <w:rPr>
          <w:rFonts w:hint="eastAsia"/>
        </w:rPr>
        <w:t>即期</w:t>
      </w:r>
      <w:r>
        <w:rPr>
          <w:rFonts w:hint="eastAsia"/>
        </w:rPr>
        <w:t>/</w:t>
      </w:r>
      <w:r>
        <w:rPr>
          <w:rFonts w:hint="eastAsia"/>
        </w:rPr>
        <w:t>延期成交信息，也可查询强平成交单信息，支持查询多笔成交单信息。</w:t>
      </w:r>
    </w:p>
    <w:p w14:paraId="1B08C856" w14:textId="77777777" w:rsidR="001D19C2" w:rsidRPr="00BD451E" w:rsidRDefault="001D19C2" w:rsidP="001D19C2">
      <w:pPr>
        <w:ind w:firstLine="480"/>
      </w:pPr>
      <w:r>
        <w:rPr>
          <w:rFonts w:hint="eastAsia"/>
        </w:rPr>
        <w:t>消息体格式如下：</w:t>
      </w:r>
    </w:p>
    <w:tbl>
      <w:tblPr>
        <w:tblW w:w="9030" w:type="dxa"/>
        <w:tblInd w:w="103" w:type="dxa"/>
        <w:tblLayout w:type="fixed"/>
        <w:tblLook w:val="04A0" w:firstRow="1" w:lastRow="0" w:firstColumn="1" w:lastColumn="0" w:noHBand="0" w:noVBand="1"/>
      </w:tblPr>
      <w:tblGrid>
        <w:gridCol w:w="798"/>
        <w:gridCol w:w="798"/>
        <w:gridCol w:w="1811"/>
        <w:gridCol w:w="1578"/>
        <w:gridCol w:w="760"/>
        <w:gridCol w:w="798"/>
        <w:gridCol w:w="2487"/>
      </w:tblGrid>
      <w:tr w:rsidR="001D19C2" w:rsidRPr="0073331B" w14:paraId="117EE2BD" w14:textId="77777777" w:rsidTr="001D19C2">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3AFA4A8F" w14:textId="77777777"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F0B1615" w14:textId="77777777"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域号</w:t>
            </w:r>
          </w:p>
        </w:tc>
        <w:tc>
          <w:tcPr>
            <w:tcW w:w="1811" w:type="dxa"/>
            <w:tcBorders>
              <w:top w:val="single" w:sz="4" w:space="0" w:color="auto"/>
              <w:left w:val="nil"/>
              <w:bottom w:val="single" w:sz="4" w:space="0" w:color="auto"/>
              <w:right w:val="single" w:sz="4" w:space="0" w:color="auto"/>
            </w:tcBorders>
            <w:shd w:val="clear" w:color="000000" w:fill="D9D9D9"/>
            <w:noWrap/>
            <w:vAlign w:val="center"/>
            <w:hideMark/>
          </w:tcPr>
          <w:p w14:paraId="575AFE11" w14:textId="77777777"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域名</w:t>
            </w:r>
          </w:p>
        </w:tc>
        <w:tc>
          <w:tcPr>
            <w:tcW w:w="1578" w:type="dxa"/>
            <w:tcBorders>
              <w:top w:val="single" w:sz="4" w:space="0" w:color="auto"/>
              <w:left w:val="nil"/>
              <w:bottom w:val="single" w:sz="4" w:space="0" w:color="auto"/>
              <w:right w:val="single" w:sz="4" w:space="0" w:color="auto"/>
            </w:tcBorders>
            <w:shd w:val="clear" w:color="000000" w:fill="D9D9D9"/>
            <w:noWrap/>
            <w:vAlign w:val="center"/>
            <w:hideMark/>
          </w:tcPr>
          <w:p w14:paraId="58D1B53B" w14:textId="77777777"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0227739" w14:textId="77777777"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45447091" w14:textId="77777777"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应答</w:t>
            </w:r>
          </w:p>
        </w:tc>
        <w:tc>
          <w:tcPr>
            <w:tcW w:w="2487" w:type="dxa"/>
            <w:tcBorders>
              <w:top w:val="single" w:sz="4" w:space="0" w:color="auto"/>
              <w:left w:val="nil"/>
              <w:bottom w:val="single" w:sz="4" w:space="0" w:color="auto"/>
              <w:right w:val="single" w:sz="4" w:space="0" w:color="auto"/>
            </w:tcBorders>
            <w:shd w:val="clear" w:color="000000" w:fill="D9D9D9"/>
            <w:noWrap/>
            <w:vAlign w:val="center"/>
            <w:hideMark/>
          </w:tcPr>
          <w:p w14:paraId="6D9F409E" w14:textId="77777777"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说明</w:t>
            </w:r>
          </w:p>
        </w:tc>
      </w:tr>
      <w:tr w:rsidR="001D19C2" w:rsidRPr="0073331B" w14:paraId="11635371" w14:textId="77777777" w:rsidTr="001D19C2">
        <w:trPr>
          <w:trHeight w:val="270"/>
        </w:trPr>
        <w:tc>
          <w:tcPr>
            <w:tcW w:w="798" w:type="dxa"/>
            <w:tcBorders>
              <w:top w:val="nil"/>
              <w:left w:val="single" w:sz="4" w:space="0" w:color="auto"/>
              <w:bottom w:val="single" w:sz="4" w:space="0" w:color="auto"/>
              <w:right w:val="single" w:sz="4" w:space="0" w:color="auto"/>
            </w:tcBorders>
          </w:tcPr>
          <w:p w14:paraId="4BCD3185"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9F19263"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I10</w:t>
            </w:r>
          </w:p>
        </w:tc>
        <w:tc>
          <w:tcPr>
            <w:tcW w:w="1811" w:type="dxa"/>
            <w:tcBorders>
              <w:top w:val="nil"/>
              <w:left w:val="nil"/>
              <w:bottom w:val="single" w:sz="4" w:space="0" w:color="auto"/>
              <w:right w:val="single" w:sz="4" w:space="0" w:color="auto"/>
            </w:tcBorders>
            <w:shd w:val="clear" w:color="auto" w:fill="auto"/>
            <w:noWrap/>
            <w:vAlign w:val="center"/>
            <w:hideMark/>
          </w:tcPr>
          <w:p w14:paraId="638995FC"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instID</w:t>
            </w:r>
          </w:p>
        </w:tc>
        <w:tc>
          <w:tcPr>
            <w:tcW w:w="1578" w:type="dxa"/>
            <w:tcBorders>
              <w:top w:val="nil"/>
              <w:left w:val="nil"/>
              <w:bottom w:val="single" w:sz="4" w:space="0" w:color="auto"/>
              <w:right w:val="single" w:sz="4" w:space="0" w:color="auto"/>
            </w:tcBorders>
            <w:shd w:val="clear" w:color="auto" w:fill="auto"/>
            <w:noWrap/>
            <w:vAlign w:val="center"/>
            <w:hideMark/>
          </w:tcPr>
          <w:p w14:paraId="304BE354"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14:paraId="6A5CCDE0"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05530BB5"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hideMark/>
          </w:tcPr>
          <w:p w14:paraId="5DF4BF7F"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不填查全部合约</w:t>
            </w:r>
          </w:p>
        </w:tc>
      </w:tr>
      <w:tr w:rsidR="001D19C2" w:rsidRPr="0073331B" w14:paraId="3E9F54A2" w14:textId="77777777" w:rsidTr="001D19C2">
        <w:trPr>
          <w:trHeight w:val="270"/>
        </w:trPr>
        <w:tc>
          <w:tcPr>
            <w:tcW w:w="798" w:type="dxa"/>
            <w:tcBorders>
              <w:top w:val="nil"/>
              <w:left w:val="single" w:sz="4" w:space="0" w:color="auto"/>
              <w:bottom w:val="single" w:sz="4" w:space="0" w:color="auto"/>
              <w:right w:val="single" w:sz="4" w:space="0" w:color="auto"/>
            </w:tcBorders>
          </w:tcPr>
          <w:p w14:paraId="2A84C389"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24E1C10"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I00</w:t>
            </w:r>
          </w:p>
        </w:tc>
        <w:tc>
          <w:tcPr>
            <w:tcW w:w="1811" w:type="dxa"/>
            <w:tcBorders>
              <w:top w:val="nil"/>
              <w:left w:val="nil"/>
              <w:bottom w:val="single" w:sz="4" w:space="0" w:color="auto"/>
              <w:right w:val="single" w:sz="4" w:space="0" w:color="auto"/>
            </w:tcBorders>
            <w:shd w:val="clear" w:color="auto" w:fill="auto"/>
            <w:noWrap/>
            <w:vAlign w:val="center"/>
            <w:hideMark/>
          </w:tcPr>
          <w:p w14:paraId="49975B9E"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marketID</w:t>
            </w:r>
          </w:p>
        </w:tc>
        <w:tc>
          <w:tcPr>
            <w:tcW w:w="1578" w:type="dxa"/>
            <w:tcBorders>
              <w:top w:val="nil"/>
              <w:left w:val="nil"/>
              <w:bottom w:val="single" w:sz="4" w:space="0" w:color="auto"/>
              <w:right w:val="single" w:sz="4" w:space="0" w:color="auto"/>
            </w:tcBorders>
            <w:shd w:val="clear" w:color="auto" w:fill="auto"/>
            <w:noWrap/>
            <w:vAlign w:val="center"/>
            <w:hideMark/>
          </w:tcPr>
          <w:p w14:paraId="4EA29304"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市场代码</w:t>
            </w:r>
          </w:p>
        </w:tc>
        <w:tc>
          <w:tcPr>
            <w:tcW w:w="760" w:type="dxa"/>
            <w:tcBorders>
              <w:top w:val="nil"/>
              <w:left w:val="nil"/>
              <w:bottom w:val="single" w:sz="4" w:space="0" w:color="auto"/>
              <w:right w:val="single" w:sz="4" w:space="0" w:color="auto"/>
            </w:tcBorders>
            <w:shd w:val="clear" w:color="auto" w:fill="auto"/>
            <w:noWrap/>
            <w:vAlign w:val="center"/>
            <w:hideMark/>
          </w:tcPr>
          <w:p w14:paraId="4DEED964"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F16C278"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hideMark/>
          </w:tcPr>
          <w:p w14:paraId="072F5A14"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3331B" w14:paraId="62B4D793" w14:textId="77777777" w:rsidTr="001D19C2">
        <w:trPr>
          <w:trHeight w:val="270"/>
        </w:trPr>
        <w:tc>
          <w:tcPr>
            <w:tcW w:w="798" w:type="dxa"/>
            <w:tcBorders>
              <w:top w:val="nil"/>
              <w:left w:val="single" w:sz="4" w:space="0" w:color="auto"/>
              <w:bottom w:val="single" w:sz="4" w:space="0" w:color="auto"/>
              <w:right w:val="single" w:sz="4" w:space="0" w:color="auto"/>
            </w:tcBorders>
          </w:tcPr>
          <w:p w14:paraId="017E9A81"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F9FD8F"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O00</w:t>
            </w:r>
          </w:p>
        </w:tc>
        <w:tc>
          <w:tcPr>
            <w:tcW w:w="1811" w:type="dxa"/>
            <w:tcBorders>
              <w:top w:val="nil"/>
              <w:left w:val="nil"/>
              <w:bottom w:val="single" w:sz="4" w:space="0" w:color="auto"/>
              <w:right w:val="single" w:sz="4" w:space="0" w:color="auto"/>
            </w:tcBorders>
            <w:shd w:val="clear" w:color="auto" w:fill="auto"/>
            <w:noWrap/>
            <w:vAlign w:val="center"/>
            <w:hideMark/>
          </w:tcPr>
          <w:p w14:paraId="418147B8"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orderNo</w:t>
            </w:r>
          </w:p>
        </w:tc>
        <w:tc>
          <w:tcPr>
            <w:tcW w:w="1578" w:type="dxa"/>
            <w:tcBorders>
              <w:top w:val="nil"/>
              <w:left w:val="nil"/>
              <w:bottom w:val="single" w:sz="4" w:space="0" w:color="auto"/>
              <w:right w:val="single" w:sz="4" w:space="0" w:color="auto"/>
            </w:tcBorders>
            <w:shd w:val="clear" w:color="auto" w:fill="auto"/>
            <w:noWrap/>
            <w:vAlign w:val="center"/>
            <w:hideMark/>
          </w:tcPr>
          <w:p w14:paraId="17A92B19"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14:paraId="4FE71BF9"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7028FAA4"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hideMark/>
          </w:tcPr>
          <w:p w14:paraId="6F2467F3"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不填查全部成交单</w:t>
            </w:r>
          </w:p>
        </w:tc>
      </w:tr>
      <w:tr w:rsidR="001D19C2" w:rsidRPr="0073331B" w14:paraId="27E09E0B" w14:textId="77777777" w:rsidTr="001D19C2">
        <w:trPr>
          <w:trHeight w:val="270"/>
        </w:trPr>
        <w:tc>
          <w:tcPr>
            <w:tcW w:w="798" w:type="dxa"/>
            <w:tcBorders>
              <w:top w:val="nil"/>
              <w:left w:val="single" w:sz="4" w:space="0" w:color="auto"/>
              <w:bottom w:val="single" w:sz="4" w:space="0" w:color="auto"/>
              <w:right w:val="single" w:sz="4" w:space="0" w:color="auto"/>
            </w:tcBorders>
          </w:tcPr>
          <w:p w14:paraId="4EBF1DCF"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4E76E43"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11" w:type="dxa"/>
            <w:tcBorders>
              <w:top w:val="nil"/>
              <w:left w:val="nil"/>
              <w:bottom w:val="single" w:sz="4" w:space="0" w:color="auto"/>
              <w:right w:val="single" w:sz="4" w:space="0" w:color="auto"/>
            </w:tcBorders>
            <w:shd w:val="clear" w:color="auto" w:fill="auto"/>
            <w:noWrap/>
            <w:vAlign w:val="center"/>
            <w:hideMark/>
          </w:tcPr>
          <w:p w14:paraId="0D7DAE93"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clientID</w:t>
            </w:r>
          </w:p>
        </w:tc>
        <w:tc>
          <w:tcPr>
            <w:tcW w:w="1578" w:type="dxa"/>
            <w:tcBorders>
              <w:top w:val="nil"/>
              <w:left w:val="nil"/>
              <w:bottom w:val="single" w:sz="4" w:space="0" w:color="auto"/>
              <w:right w:val="single" w:sz="4" w:space="0" w:color="auto"/>
            </w:tcBorders>
            <w:shd w:val="clear" w:color="auto" w:fill="auto"/>
            <w:noWrap/>
            <w:vAlign w:val="center"/>
            <w:hideMark/>
          </w:tcPr>
          <w:p w14:paraId="299EF3A7"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51F614A0"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6882187D"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hideMark/>
          </w:tcPr>
          <w:p w14:paraId="61F24F7F"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不填查全部客户</w:t>
            </w:r>
          </w:p>
        </w:tc>
      </w:tr>
      <w:tr w:rsidR="001D19C2" w:rsidRPr="0073331B" w14:paraId="259A8901" w14:textId="77777777" w:rsidTr="001D19C2">
        <w:trPr>
          <w:trHeight w:val="270"/>
        </w:trPr>
        <w:tc>
          <w:tcPr>
            <w:tcW w:w="798" w:type="dxa"/>
            <w:tcBorders>
              <w:top w:val="nil"/>
              <w:left w:val="single" w:sz="4" w:space="0" w:color="auto"/>
              <w:bottom w:val="single" w:sz="4" w:space="0" w:color="auto"/>
              <w:right w:val="single" w:sz="4" w:space="0" w:color="auto"/>
            </w:tcBorders>
            <w:shd w:val="clear" w:color="auto" w:fill="auto"/>
          </w:tcPr>
          <w:p w14:paraId="6F1BDCD7"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AF423F0" w14:textId="77777777" w:rsidR="001D19C2" w:rsidRPr="00984E1E" w:rsidRDefault="001D19C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11" w:type="dxa"/>
            <w:tcBorders>
              <w:top w:val="nil"/>
              <w:left w:val="nil"/>
              <w:bottom w:val="single" w:sz="4" w:space="0" w:color="auto"/>
              <w:right w:val="single" w:sz="4" w:space="0" w:color="auto"/>
            </w:tcBorders>
            <w:shd w:val="clear" w:color="auto" w:fill="auto"/>
            <w:noWrap/>
            <w:vAlign w:val="center"/>
          </w:tcPr>
          <w:p w14:paraId="23135D2B" w14:textId="77777777" w:rsidR="001D19C2" w:rsidRPr="00984E1E" w:rsidRDefault="001D19C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78" w:type="dxa"/>
            <w:tcBorders>
              <w:top w:val="nil"/>
              <w:left w:val="nil"/>
              <w:bottom w:val="single" w:sz="4" w:space="0" w:color="auto"/>
              <w:right w:val="single" w:sz="4" w:space="0" w:color="auto"/>
            </w:tcBorders>
            <w:shd w:val="clear" w:color="auto" w:fill="auto"/>
            <w:noWrap/>
            <w:vAlign w:val="center"/>
          </w:tcPr>
          <w:p w14:paraId="38EA1031" w14:textId="77777777" w:rsidR="001D19C2" w:rsidRPr="00984E1E" w:rsidRDefault="001D19C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067BEBEA" w14:textId="77777777" w:rsidR="001D19C2" w:rsidRPr="00F8102A" w:rsidRDefault="001D19C2" w:rsidP="00310394">
            <w:pPr>
              <w:spacing w:line="240" w:lineRule="auto"/>
              <w:ind w:firstLineChars="0" w:firstLine="0"/>
              <w:rPr>
                <w:rFonts w:asciiTheme="minorEastAsia" w:hAnsiTheme="minorEastAsia"/>
                <w:color w:val="000000"/>
                <w:sz w:val="21"/>
                <w:szCs w:val="21"/>
              </w:rPr>
            </w:pPr>
            <w:r w:rsidRPr="00F8102A">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5B1627C1" w14:textId="77777777" w:rsidR="001D19C2" w:rsidRPr="00984E1E" w:rsidRDefault="00B5287B" w:rsidP="00310394">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tcPr>
          <w:p w14:paraId="7BFFF658" w14:textId="77777777" w:rsidR="001D19C2" w:rsidRPr="003E783F"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3331B" w14:paraId="4294B7E4" w14:textId="77777777" w:rsidTr="001D19C2">
        <w:trPr>
          <w:trHeight w:val="270"/>
        </w:trPr>
        <w:tc>
          <w:tcPr>
            <w:tcW w:w="798" w:type="dxa"/>
            <w:tcBorders>
              <w:top w:val="nil"/>
              <w:left w:val="single" w:sz="4" w:space="0" w:color="auto"/>
              <w:bottom w:val="single" w:sz="4" w:space="0" w:color="auto"/>
              <w:right w:val="single" w:sz="4" w:space="0" w:color="auto"/>
            </w:tcBorders>
            <w:shd w:val="clear" w:color="auto" w:fill="auto"/>
          </w:tcPr>
          <w:p w14:paraId="3486A8BB"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D03DEB5"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O60</w:t>
            </w:r>
          </w:p>
        </w:tc>
        <w:tc>
          <w:tcPr>
            <w:tcW w:w="1811" w:type="dxa"/>
            <w:tcBorders>
              <w:top w:val="nil"/>
              <w:left w:val="nil"/>
              <w:bottom w:val="single" w:sz="4" w:space="0" w:color="auto"/>
              <w:right w:val="single" w:sz="4" w:space="0" w:color="auto"/>
            </w:tcBorders>
            <w:shd w:val="clear" w:color="auto" w:fill="auto"/>
            <w:noWrap/>
            <w:vAlign w:val="center"/>
            <w:hideMark/>
          </w:tcPr>
          <w:p w14:paraId="08839841"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matchNo</w:t>
            </w:r>
          </w:p>
        </w:tc>
        <w:tc>
          <w:tcPr>
            <w:tcW w:w="1578" w:type="dxa"/>
            <w:tcBorders>
              <w:top w:val="nil"/>
              <w:left w:val="nil"/>
              <w:bottom w:val="single" w:sz="4" w:space="0" w:color="auto"/>
              <w:right w:val="single" w:sz="4" w:space="0" w:color="auto"/>
            </w:tcBorders>
            <w:shd w:val="clear" w:color="auto" w:fill="auto"/>
            <w:noWrap/>
            <w:vAlign w:val="center"/>
            <w:hideMark/>
          </w:tcPr>
          <w:p w14:paraId="3B74A891"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成交编号</w:t>
            </w:r>
          </w:p>
        </w:tc>
        <w:tc>
          <w:tcPr>
            <w:tcW w:w="760" w:type="dxa"/>
            <w:tcBorders>
              <w:top w:val="nil"/>
              <w:left w:val="nil"/>
              <w:bottom w:val="single" w:sz="4" w:space="0" w:color="auto"/>
              <w:right w:val="single" w:sz="4" w:space="0" w:color="auto"/>
            </w:tcBorders>
            <w:shd w:val="clear" w:color="auto" w:fill="auto"/>
            <w:noWrap/>
            <w:vAlign w:val="center"/>
            <w:hideMark/>
          </w:tcPr>
          <w:p w14:paraId="057389F0"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3C7F65B3"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hideMark/>
          </w:tcPr>
          <w:p w14:paraId="7E6D4FA0"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AB4443" w:rsidRPr="0073331B" w14:paraId="192937C0" w14:textId="77777777" w:rsidTr="001D19C2">
        <w:trPr>
          <w:trHeight w:val="270"/>
        </w:trPr>
        <w:tc>
          <w:tcPr>
            <w:tcW w:w="798" w:type="dxa"/>
            <w:tcBorders>
              <w:top w:val="nil"/>
              <w:left w:val="single" w:sz="4" w:space="0" w:color="auto"/>
              <w:bottom w:val="single" w:sz="4" w:space="0" w:color="auto"/>
              <w:right w:val="single" w:sz="4" w:space="0" w:color="auto"/>
            </w:tcBorders>
            <w:shd w:val="clear" w:color="auto" w:fill="auto"/>
          </w:tcPr>
          <w:p w14:paraId="5E5F8EF3" w14:textId="77777777"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2FBFA6A" w14:textId="77777777"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O9</w:t>
            </w:r>
            <w:r>
              <w:rPr>
                <w:rFonts w:ascii="宋体" w:eastAsia="宋体" w:hAnsi="宋体" w:cs="宋体" w:hint="eastAsia"/>
                <w:color w:val="000000"/>
                <w:kern w:val="0"/>
                <w:sz w:val="20"/>
                <w:szCs w:val="20"/>
              </w:rPr>
              <w:t>0</w:t>
            </w:r>
          </w:p>
        </w:tc>
        <w:tc>
          <w:tcPr>
            <w:tcW w:w="1811" w:type="dxa"/>
            <w:tcBorders>
              <w:top w:val="nil"/>
              <w:left w:val="nil"/>
              <w:bottom w:val="single" w:sz="4" w:space="0" w:color="auto"/>
              <w:right w:val="single" w:sz="4" w:space="0" w:color="auto"/>
            </w:tcBorders>
            <w:shd w:val="clear" w:color="auto" w:fill="auto"/>
            <w:vAlign w:val="center"/>
          </w:tcPr>
          <w:p w14:paraId="67C26AD4" w14:textId="77777777"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m</w:t>
            </w:r>
            <w:r w:rsidRPr="0073331B">
              <w:rPr>
                <w:rFonts w:ascii="宋体" w:eastAsia="宋体" w:hAnsi="宋体" w:cs="宋体" w:hint="eastAsia"/>
                <w:color w:val="000000"/>
                <w:kern w:val="0"/>
                <w:sz w:val="20"/>
                <w:szCs w:val="20"/>
              </w:rPr>
              <w:t>atchInfoData]</w:t>
            </w:r>
          </w:p>
        </w:tc>
        <w:tc>
          <w:tcPr>
            <w:tcW w:w="1578" w:type="dxa"/>
            <w:tcBorders>
              <w:top w:val="nil"/>
              <w:left w:val="nil"/>
              <w:bottom w:val="single" w:sz="4" w:space="0" w:color="auto"/>
              <w:right w:val="single" w:sz="4" w:space="0" w:color="auto"/>
            </w:tcBorders>
            <w:shd w:val="clear" w:color="auto" w:fill="auto"/>
            <w:noWrap/>
            <w:vAlign w:val="center"/>
          </w:tcPr>
          <w:p w14:paraId="28893B4E" w14:textId="77777777"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成交信息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tcPr>
          <w:p w14:paraId="33B4F594" w14:textId="77777777"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403E0B3A" w14:textId="77777777"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vAlign w:val="center"/>
          </w:tcPr>
          <w:p w14:paraId="27418F75" w14:textId="77777777"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14:paraId="5D4D1EA0" w14:textId="77777777" w:rsidTr="001D19C2">
        <w:trPr>
          <w:trHeight w:val="270"/>
        </w:trPr>
        <w:tc>
          <w:tcPr>
            <w:tcW w:w="798" w:type="dxa"/>
            <w:tcBorders>
              <w:top w:val="nil"/>
              <w:left w:val="single" w:sz="4" w:space="0" w:color="auto"/>
              <w:bottom w:val="single" w:sz="4" w:space="0" w:color="auto"/>
              <w:right w:val="single" w:sz="4" w:space="0" w:color="auto"/>
            </w:tcBorders>
            <w:shd w:val="clear" w:color="auto" w:fill="auto"/>
          </w:tcPr>
          <w:p w14:paraId="5D4C75B9" w14:textId="77777777"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94D2428" w14:textId="77777777"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1811" w:type="dxa"/>
            <w:tcBorders>
              <w:top w:val="nil"/>
              <w:left w:val="nil"/>
              <w:bottom w:val="single" w:sz="4" w:space="0" w:color="auto"/>
              <w:right w:val="single" w:sz="4" w:space="0" w:color="auto"/>
            </w:tcBorders>
            <w:shd w:val="clear" w:color="auto" w:fill="auto"/>
            <w:vAlign w:val="center"/>
          </w:tcPr>
          <w:p w14:paraId="7F70E639" w14:textId="77777777"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1578" w:type="dxa"/>
            <w:tcBorders>
              <w:top w:val="nil"/>
              <w:left w:val="nil"/>
              <w:bottom w:val="single" w:sz="4" w:space="0" w:color="auto"/>
              <w:right w:val="single" w:sz="4" w:space="0" w:color="auto"/>
            </w:tcBorders>
            <w:shd w:val="clear" w:color="auto" w:fill="auto"/>
            <w:noWrap/>
            <w:vAlign w:val="center"/>
          </w:tcPr>
          <w:p w14:paraId="293D14CA" w14:textId="77777777"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成交信息</w:t>
            </w:r>
          </w:p>
        </w:tc>
        <w:tc>
          <w:tcPr>
            <w:tcW w:w="760" w:type="dxa"/>
            <w:tcBorders>
              <w:top w:val="nil"/>
              <w:left w:val="nil"/>
              <w:bottom w:val="single" w:sz="4" w:space="0" w:color="auto"/>
              <w:right w:val="single" w:sz="4" w:space="0" w:color="auto"/>
            </w:tcBorders>
            <w:shd w:val="clear" w:color="auto" w:fill="auto"/>
            <w:noWrap/>
            <w:vAlign w:val="center"/>
          </w:tcPr>
          <w:p w14:paraId="27535B6E" w14:textId="77777777"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noWrap/>
            <w:vAlign w:val="center"/>
          </w:tcPr>
          <w:p w14:paraId="43E760D4" w14:textId="77777777"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2487" w:type="dxa"/>
            <w:tcBorders>
              <w:top w:val="nil"/>
              <w:left w:val="nil"/>
              <w:bottom w:val="single" w:sz="4" w:space="0" w:color="auto"/>
              <w:right w:val="single" w:sz="4" w:space="0" w:color="auto"/>
            </w:tcBorders>
            <w:shd w:val="clear" w:color="auto" w:fill="auto"/>
            <w:noWrap/>
            <w:vAlign w:val="center"/>
          </w:tcPr>
          <w:p w14:paraId="1E7A8500" w14:textId="77777777"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p>
        </w:tc>
      </w:tr>
      <w:tr w:rsidR="00AB4443" w:rsidRPr="0073331B" w14:paraId="27A180A8" w14:textId="77777777" w:rsidTr="001D19C2">
        <w:trPr>
          <w:trHeight w:val="270"/>
        </w:trPr>
        <w:tc>
          <w:tcPr>
            <w:tcW w:w="798" w:type="dxa"/>
            <w:tcBorders>
              <w:top w:val="nil"/>
              <w:left w:val="single" w:sz="4" w:space="0" w:color="auto"/>
              <w:bottom w:val="single" w:sz="4" w:space="0" w:color="auto"/>
              <w:right w:val="single" w:sz="4" w:space="0" w:color="auto"/>
            </w:tcBorders>
            <w:shd w:val="clear" w:color="auto" w:fill="auto"/>
          </w:tcPr>
          <w:p w14:paraId="729CC0DB"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29F7E82"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O60</w:t>
            </w:r>
          </w:p>
        </w:tc>
        <w:tc>
          <w:tcPr>
            <w:tcW w:w="1811" w:type="dxa"/>
            <w:tcBorders>
              <w:top w:val="nil"/>
              <w:left w:val="nil"/>
              <w:bottom w:val="single" w:sz="4" w:space="0" w:color="auto"/>
              <w:right w:val="single" w:sz="4" w:space="0" w:color="auto"/>
            </w:tcBorders>
            <w:shd w:val="clear" w:color="auto" w:fill="auto"/>
            <w:vAlign w:val="center"/>
          </w:tcPr>
          <w:p w14:paraId="3BC4F8E6"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matchNo</w:t>
            </w:r>
          </w:p>
        </w:tc>
        <w:tc>
          <w:tcPr>
            <w:tcW w:w="1578" w:type="dxa"/>
            <w:tcBorders>
              <w:top w:val="nil"/>
              <w:left w:val="nil"/>
              <w:bottom w:val="single" w:sz="4" w:space="0" w:color="auto"/>
              <w:right w:val="single" w:sz="4" w:space="0" w:color="auto"/>
            </w:tcBorders>
            <w:shd w:val="clear" w:color="auto" w:fill="auto"/>
            <w:noWrap/>
            <w:vAlign w:val="center"/>
          </w:tcPr>
          <w:p w14:paraId="0E8D67D3"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成交编号</w:t>
            </w:r>
          </w:p>
        </w:tc>
        <w:tc>
          <w:tcPr>
            <w:tcW w:w="760" w:type="dxa"/>
            <w:tcBorders>
              <w:top w:val="nil"/>
              <w:left w:val="nil"/>
              <w:bottom w:val="single" w:sz="4" w:space="0" w:color="auto"/>
              <w:right w:val="single" w:sz="4" w:space="0" w:color="auto"/>
            </w:tcBorders>
            <w:shd w:val="clear" w:color="auto" w:fill="auto"/>
            <w:noWrap/>
          </w:tcPr>
          <w:p w14:paraId="61D4D315" w14:textId="77777777" w:rsidR="00AB4443" w:rsidRDefault="00AB4443" w:rsidP="00310394">
            <w:pPr>
              <w:spacing w:line="240" w:lineRule="auto"/>
              <w:ind w:firstLineChars="0" w:firstLine="0"/>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3CB2A6C5"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14:paraId="2CB49AC0"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B4443" w:rsidRPr="0073331B" w14:paraId="15D1635E" w14:textId="77777777" w:rsidTr="001D19C2">
        <w:trPr>
          <w:trHeight w:val="270"/>
        </w:trPr>
        <w:tc>
          <w:tcPr>
            <w:tcW w:w="798" w:type="dxa"/>
            <w:tcBorders>
              <w:top w:val="nil"/>
              <w:left w:val="single" w:sz="4" w:space="0" w:color="auto"/>
              <w:bottom w:val="single" w:sz="4" w:space="0" w:color="auto"/>
              <w:right w:val="single" w:sz="4" w:space="0" w:color="auto"/>
            </w:tcBorders>
          </w:tcPr>
          <w:p w14:paraId="79D17CC0"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4ABDC24"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O02</w:t>
            </w:r>
          </w:p>
        </w:tc>
        <w:tc>
          <w:tcPr>
            <w:tcW w:w="1811" w:type="dxa"/>
            <w:tcBorders>
              <w:top w:val="nil"/>
              <w:left w:val="nil"/>
              <w:bottom w:val="single" w:sz="4" w:space="0" w:color="auto"/>
              <w:right w:val="single" w:sz="4" w:space="0" w:color="auto"/>
            </w:tcBorders>
            <w:shd w:val="clear" w:color="auto" w:fill="auto"/>
            <w:vAlign w:val="center"/>
          </w:tcPr>
          <w:p w14:paraId="00293DCE"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buyOrSell</w:t>
            </w:r>
          </w:p>
        </w:tc>
        <w:tc>
          <w:tcPr>
            <w:tcW w:w="1578" w:type="dxa"/>
            <w:tcBorders>
              <w:top w:val="nil"/>
              <w:left w:val="nil"/>
              <w:bottom w:val="single" w:sz="4" w:space="0" w:color="auto"/>
              <w:right w:val="single" w:sz="4" w:space="0" w:color="auto"/>
            </w:tcBorders>
            <w:shd w:val="clear" w:color="auto" w:fill="auto"/>
            <w:noWrap/>
            <w:vAlign w:val="center"/>
          </w:tcPr>
          <w:p w14:paraId="4934AA87"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tcPr>
          <w:p w14:paraId="047EDAB5" w14:textId="77777777" w:rsidR="00AB4443" w:rsidRDefault="00AB4443" w:rsidP="00310394">
            <w:pPr>
              <w:spacing w:line="240" w:lineRule="auto"/>
              <w:ind w:firstLineChars="0" w:firstLine="0"/>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11991591"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14:paraId="38DD1DEA"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B4443" w:rsidRPr="0073331B" w14:paraId="76C0EB23" w14:textId="77777777" w:rsidTr="001D19C2">
        <w:trPr>
          <w:trHeight w:val="270"/>
        </w:trPr>
        <w:tc>
          <w:tcPr>
            <w:tcW w:w="798" w:type="dxa"/>
            <w:tcBorders>
              <w:top w:val="nil"/>
              <w:left w:val="single" w:sz="4" w:space="0" w:color="auto"/>
              <w:bottom w:val="single" w:sz="4" w:space="0" w:color="auto"/>
              <w:right w:val="single" w:sz="4" w:space="0" w:color="auto"/>
            </w:tcBorders>
          </w:tcPr>
          <w:p w14:paraId="1CDDB9F5"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133B750"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O03</w:t>
            </w:r>
          </w:p>
        </w:tc>
        <w:tc>
          <w:tcPr>
            <w:tcW w:w="1811" w:type="dxa"/>
            <w:tcBorders>
              <w:top w:val="nil"/>
              <w:left w:val="nil"/>
              <w:bottom w:val="single" w:sz="4" w:space="0" w:color="auto"/>
              <w:right w:val="single" w:sz="4" w:space="0" w:color="auto"/>
            </w:tcBorders>
            <w:shd w:val="clear" w:color="auto" w:fill="auto"/>
            <w:vAlign w:val="center"/>
          </w:tcPr>
          <w:p w14:paraId="380C1A3B"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offsetFlag</w:t>
            </w:r>
          </w:p>
        </w:tc>
        <w:tc>
          <w:tcPr>
            <w:tcW w:w="1578" w:type="dxa"/>
            <w:tcBorders>
              <w:top w:val="nil"/>
              <w:left w:val="nil"/>
              <w:bottom w:val="single" w:sz="4" w:space="0" w:color="auto"/>
              <w:right w:val="single" w:sz="4" w:space="0" w:color="auto"/>
            </w:tcBorders>
            <w:shd w:val="clear" w:color="auto" w:fill="auto"/>
            <w:noWrap/>
            <w:vAlign w:val="center"/>
          </w:tcPr>
          <w:p w14:paraId="43571CAE" w14:textId="77777777" w:rsidR="00AB4443" w:rsidRDefault="00AB4443" w:rsidP="00310394">
            <w:pPr>
              <w:spacing w:line="240" w:lineRule="auto"/>
              <w:ind w:firstLineChars="0" w:firstLine="0"/>
              <w:rPr>
                <w:rFonts w:ascii="宋体" w:eastAsia="宋体" w:hAnsi="宋体" w:cs="宋体"/>
                <w:color w:val="000000"/>
                <w:sz w:val="20"/>
                <w:szCs w:val="20"/>
              </w:rPr>
            </w:pPr>
            <w:r>
              <w:rPr>
                <w:rFonts w:hint="eastAsia"/>
                <w:color w:val="000000"/>
                <w:sz w:val="20"/>
                <w:szCs w:val="20"/>
              </w:rPr>
              <w:t>开平标志</w:t>
            </w:r>
          </w:p>
        </w:tc>
        <w:tc>
          <w:tcPr>
            <w:tcW w:w="760" w:type="dxa"/>
            <w:tcBorders>
              <w:top w:val="nil"/>
              <w:left w:val="nil"/>
              <w:bottom w:val="single" w:sz="4" w:space="0" w:color="auto"/>
              <w:right w:val="single" w:sz="4" w:space="0" w:color="auto"/>
            </w:tcBorders>
            <w:shd w:val="clear" w:color="auto" w:fill="auto"/>
            <w:noWrap/>
          </w:tcPr>
          <w:p w14:paraId="7FF41CF1" w14:textId="77777777" w:rsidR="00AB4443" w:rsidRDefault="00AB4443" w:rsidP="00310394">
            <w:pPr>
              <w:spacing w:line="240" w:lineRule="auto"/>
              <w:ind w:firstLineChars="0" w:firstLine="0"/>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530752AB"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vAlign w:val="center"/>
          </w:tcPr>
          <w:p w14:paraId="5AFB538B"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延期和即期成交单时必填</w:t>
            </w:r>
          </w:p>
        </w:tc>
      </w:tr>
      <w:tr w:rsidR="00AB4443" w:rsidRPr="0073331B" w14:paraId="1631C70A" w14:textId="77777777" w:rsidTr="00AD55DE">
        <w:trPr>
          <w:trHeight w:val="270"/>
        </w:trPr>
        <w:tc>
          <w:tcPr>
            <w:tcW w:w="798" w:type="dxa"/>
            <w:tcBorders>
              <w:top w:val="nil"/>
              <w:left w:val="single" w:sz="4" w:space="0" w:color="auto"/>
              <w:bottom w:val="single" w:sz="4" w:space="0" w:color="auto"/>
              <w:right w:val="single" w:sz="4" w:space="0" w:color="auto"/>
            </w:tcBorders>
          </w:tcPr>
          <w:p w14:paraId="62099047" w14:textId="77777777"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sidRPr="003D75C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3F0E9A8"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t>M20</w:t>
            </w:r>
          </w:p>
        </w:tc>
        <w:tc>
          <w:tcPr>
            <w:tcW w:w="1811" w:type="dxa"/>
            <w:tcBorders>
              <w:top w:val="nil"/>
              <w:left w:val="nil"/>
              <w:bottom w:val="single" w:sz="4" w:space="0" w:color="auto"/>
              <w:right w:val="single" w:sz="4" w:space="0" w:color="auto"/>
            </w:tcBorders>
            <w:shd w:val="clear" w:color="auto" w:fill="auto"/>
            <w:vAlign w:val="center"/>
          </w:tcPr>
          <w:p w14:paraId="6C40A127"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1578" w:type="dxa"/>
            <w:tcBorders>
              <w:top w:val="nil"/>
              <w:left w:val="nil"/>
              <w:bottom w:val="single" w:sz="4" w:space="0" w:color="auto"/>
              <w:right w:val="single" w:sz="4" w:space="0" w:color="auto"/>
            </w:tcBorders>
            <w:shd w:val="clear" w:color="auto" w:fill="auto"/>
            <w:noWrap/>
            <w:vAlign w:val="center"/>
          </w:tcPr>
          <w:p w14:paraId="06734E2E" w14:textId="77777777" w:rsidR="00AB4443" w:rsidRDefault="00AB4443" w:rsidP="00310394">
            <w:pPr>
              <w:spacing w:line="240" w:lineRule="auto"/>
              <w:ind w:firstLineChars="0" w:firstLine="0"/>
              <w:rPr>
                <w:color w:val="00000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108AFBAD" w14:textId="77777777" w:rsidR="00AB4443" w:rsidRPr="0073331B" w:rsidRDefault="00AB4443" w:rsidP="00310394">
            <w:pPr>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3EE5E1D5" w14:textId="77777777"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14:paraId="141574E2" w14:textId="77777777"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14:paraId="0D83FD66" w14:textId="77777777" w:rsidTr="001D19C2">
        <w:trPr>
          <w:trHeight w:val="270"/>
        </w:trPr>
        <w:tc>
          <w:tcPr>
            <w:tcW w:w="798" w:type="dxa"/>
            <w:tcBorders>
              <w:top w:val="nil"/>
              <w:left w:val="single" w:sz="4" w:space="0" w:color="auto"/>
              <w:bottom w:val="single" w:sz="4" w:space="0" w:color="auto"/>
              <w:right w:val="single" w:sz="4" w:space="0" w:color="auto"/>
            </w:tcBorders>
          </w:tcPr>
          <w:p w14:paraId="0EAD824F"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16CC29A"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11" w:type="dxa"/>
            <w:tcBorders>
              <w:top w:val="nil"/>
              <w:left w:val="nil"/>
              <w:bottom w:val="single" w:sz="4" w:space="0" w:color="auto"/>
              <w:right w:val="single" w:sz="4" w:space="0" w:color="auto"/>
            </w:tcBorders>
            <w:shd w:val="clear" w:color="auto" w:fill="auto"/>
            <w:vAlign w:val="center"/>
          </w:tcPr>
          <w:p w14:paraId="347266BD"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clientID</w:t>
            </w:r>
          </w:p>
        </w:tc>
        <w:tc>
          <w:tcPr>
            <w:tcW w:w="1578" w:type="dxa"/>
            <w:tcBorders>
              <w:top w:val="nil"/>
              <w:left w:val="nil"/>
              <w:bottom w:val="single" w:sz="4" w:space="0" w:color="auto"/>
              <w:right w:val="single" w:sz="4" w:space="0" w:color="auto"/>
            </w:tcBorders>
            <w:shd w:val="clear" w:color="auto" w:fill="auto"/>
            <w:noWrap/>
            <w:vAlign w:val="center"/>
          </w:tcPr>
          <w:p w14:paraId="23DC1D81"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14:paraId="4E64A438" w14:textId="77777777"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05FCE7B1"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14:paraId="525121A1"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14:paraId="2AF1BD3F" w14:textId="77777777" w:rsidTr="001D19C2">
        <w:trPr>
          <w:trHeight w:val="270"/>
        </w:trPr>
        <w:tc>
          <w:tcPr>
            <w:tcW w:w="798" w:type="dxa"/>
            <w:tcBorders>
              <w:top w:val="nil"/>
              <w:left w:val="single" w:sz="4" w:space="0" w:color="auto"/>
              <w:bottom w:val="single" w:sz="4" w:space="0" w:color="auto"/>
              <w:right w:val="single" w:sz="4" w:space="0" w:color="auto"/>
            </w:tcBorders>
          </w:tcPr>
          <w:p w14:paraId="1B9CF8B7"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FFE42F8"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I10</w:t>
            </w:r>
          </w:p>
        </w:tc>
        <w:tc>
          <w:tcPr>
            <w:tcW w:w="1811" w:type="dxa"/>
            <w:tcBorders>
              <w:top w:val="nil"/>
              <w:left w:val="nil"/>
              <w:bottom w:val="single" w:sz="4" w:space="0" w:color="auto"/>
              <w:right w:val="single" w:sz="4" w:space="0" w:color="auto"/>
            </w:tcBorders>
            <w:shd w:val="clear" w:color="auto" w:fill="auto"/>
            <w:vAlign w:val="center"/>
          </w:tcPr>
          <w:p w14:paraId="085C10AB"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instID</w:t>
            </w:r>
          </w:p>
        </w:tc>
        <w:tc>
          <w:tcPr>
            <w:tcW w:w="1578" w:type="dxa"/>
            <w:tcBorders>
              <w:top w:val="nil"/>
              <w:left w:val="nil"/>
              <w:bottom w:val="single" w:sz="4" w:space="0" w:color="auto"/>
              <w:right w:val="single" w:sz="4" w:space="0" w:color="auto"/>
            </w:tcBorders>
            <w:shd w:val="clear" w:color="auto" w:fill="auto"/>
            <w:noWrap/>
            <w:vAlign w:val="center"/>
          </w:tcPr>
          <w:p w14:paraId="4EF82B3D"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tcPr>
          <w:p w14:paraId="219FA911" w14:textId="77777777"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0525A5DB"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14:paraId="10586A46"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14:paraId="58FD972B" w14:textId="77777777" w:rsidTr="001D19C2">
        <w:trPr>
          <w:trHeight w:val="270"/>
        </w:trPr>
        <w:tc>
          <w:tcPr>
            <w:tcW w:w="798" w:type="dxa"/>
            <w:tcBorders>
              <w:top w:val="nil"/>
              <w:left w:val="single" w:sz="4" w:space="0" w:color="auto"/>
              <w:bottom w:val="single" w:sz="4" w:space="0" w:color="auto"/>
              <w:right w:val="single" w:sz="4" w:space="0" w:color="auto"/>
            </w:tcBorders>
          </w:tcPr>
          <w:p w14:paraId="16F5EE1C"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3BC61F0"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O61</w:t>
            </w:r>
          </w:p>
        </w:tc>
        <w:tc>
          <w:tcPr>
            <w:tcW w:w="1811" w:type="dxa"/>
            <w:tcBorders>
              <w:top w:val="nil"/>
              <w:left w:val="nil"/>
              <w:bottom w:val="single" w:sz="4" w:space="0" w:color="auto"/>
              <w:right w:val="single" w:sz="4" w:space="0" w:color="auto"/>
            </w:tcBorders>
            <w:shd w:val="clear" w:color="auto" w:fill="auto"/>
            <w:vAlign w:val="center"/>
          </w:tcPr>
          <w:p w14:paraId="1D06361E"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matchDate</w:t>
            </w:r>
          </w:p>
        </w:tc>
        <w:tc>
          <w:tcPr>
            <w:tcW w:w="1578" w:type="dxa"/>
            <w:tcBorders>
              <w:top w:val="nil"/>
              <w:left w:val="nil"/>
              <w:bottom w:val="single" w:sz="4" w:space="0" w:color="auto"/>
              <w:right w:val="single" w:sz="4" w:space="0" w:color="auto"/>
            </w:tcBorders>
            <w:shd w:val="clear" w:color="auto" w:fill="auto"/>
            <w:noWrap/>
            <w:vAlign w:val="center"/>
          </w:tcPr>
          <w:p w14:paraId="1256CF2E"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成交日期</w:t>
            </w:r>
          </w:p>
        </w:tc>
        <w:tc>
          <w:tcPr>
            <w:tcW w:w="760" w:type="dxa"/>
            <w:tcBorders>
              <w:top w:val="nil"/>
              <w:left w:val="nil"/>
              <w:bottom w:val="single" w:sz="4" w:space="0" w:color="auto"/>
              <w:right w:val="single" w:sz="4" w:space="0" w:color="auto"/>
            </w:tcBorders>
            <w:shd w:val="clear" w:color="auto" w:fill="auto"/>
            <w:noWrap/>
            <w:vAlign w:val="center"/>
          </w:tcPr>
          <w:p w14:paraId="2756C69E" w14:textId="77777777"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470E6A00"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14:paraId="0F054A3C"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14:paraId="79FC20EE" w14:textId="77777777" w:rsidTr="001D19C2">
        <w:trPr>
          <w:trHeight w:val="270"/>
        </w:trPr>
        <w:tc>
          <w:tcPr>
            <w:tcW w:w="798" w:type="dxa"/>
            <w:tcBorders>
              <w:top w:val="nil"/>
              <w:left w:val="single" w:sz="4" w:space="0" w:color="auto"/>
              <w:bottom w:val="single" w:sz="4" w:space="0" w:color="auto"/>
              <w:right w:val="single" w:sz="4" w:space="0" w:color="auto"/>
            </w:tcBorders>
          </w:tcPr>
          <w:p w14:paraId="139D2F61"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02F5F27"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O62</w:t>
            </w:r>
          </w:p>
        </w:tc>
        <w:tc>
          <w:tcPr>
            <w:tcW w:w="1811" w:type="dxa"/>
            <w:tcBorders>
              <w:top w:val="nil"/>
              <w:left w:val="nil"/>
              <w:bottom w:val="single" w:sz="4" w:space="0" w:color="auto"/>
              <w:right w:val="single" w:sz="4" w:space="0" w:color="auto"/>
            </w:tcBorders>
            <w:shd w:val="clear" w:color="auto" w:fill="auto"/>
            <w:vAlign w:val="center"/>
          </w:tcPr>
          <w:p w14:paraId="04621684"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matchTime</w:t>
            </w:r>
          </w:p>
        </w:tc>
        <w:tc>
          <w:tcPr>
            <w:tcW w:w="1578" w:type="dxa"/>
            <w:tcBorders>
              <w:top w:val="nil"/>
              <w:left w:val="nil"/>
              <w:bottom w:val="single" w:sz="4" w:space="0" w:color="auto"/>
              <w:right w:val="single" w:sz="4" w:space="0" w:color="auto"/>
            </w:tcBorders>
            <w:shd w:val="clear" w:color="auto" w:fill="auto"/>
            <w:noWrap/>
            <w:vAlign w:val="center"/>
          </w:tcPr>
          <w:p w14:paraId="42067409"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成交时间</w:t>
            </w:r>
          </w:p>
        </w:tc>
        <w:tc>
          <w:tcPr>
            <w:tcW w:w="760" w:type="dxa"/>
            <w:tcBorders>
              <w:top w:val="nil"/>
              <w:left w:val="nil"/>
              <w:bottom w:val="single" w:sz="4" w:space="0" w:color="auto"/>
              <w:right w:val="single" w:sz="4" w:space="0" w:color="auto"/>
            </w:tcBorders>
            <w:shd w:val="clear" w:color="auto" w:fill="auto"/>
            <w:noWrap/>
            <w:vAlign w:val="center"/>
          </w:tcPr>
          <w:p w14:paraId="0C9E4BF3" w14:textId="77777777"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2FD4521D"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14:paraId="7F5EFC25"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14:paraId="1F43E660" w14:textId="77777777" w:rsidTr="001D19C2">
        <w:trPr>
          <w:trHeight w:val="270"/>
        </w:trPr>
        <w:tc>
          <w:tcPr>
            <w:tcW w:w="798" w:type="dxa"/>
            <w:tcBorders>
              <w:top w:val="nil"/>
              <w:left w:val="single" w:sz="4" w:space="0" w:color="auto"/>
              <w:bottom w:val="single" w:sz="4" w:space="0" w:color="auto"/>
              <w:right w:val="single" w:sz="4" w:space="0" w:color="auto"/>
            </w:tcBorders>
          </w:tcPr>
          <w:p w14:paraId="588856A7"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17118D1"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O63</w:t>
            </w:r>
          </w:p>
        </w:tc>
        <w:tc>
          <w:tcPr>
            <w:tcW w:w="1811" w:type="dxa"/>
            <w:tcBorders>
              <w:top w:val="nil"/>
              <w:left w:val="nil"/>
              <w:bottom w:val="single" w:sz="4" w:space="0" w:color="auto"/>
              <w:right w:val="single" w:sz="4" w:space="0" w:color="auto"/>
            </w:tcBorders>
            <w:shd w:val="clear" w:color="auto" w:fill="auto"/>
            <w:vAlign w:val="center"/>
          </w:tcPr>
          <w:p w14:paraId="6AD1BCBA"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matchPrice</w:t>
            </w:r>
          </w:p>
        </w:tc>
        <w:tc>
          <w:tcPr>
            <w:tcW w:w="1578" w:type="dxa"/>
            <w:tcBorders>
              <w:top w:val="nil"/>
              <w:left w:val="nil"/>
              <w:bottom w:val="single" w:sz="4" w:space="0" w:color="auto"/>
              <w:right w:val="single" w:sz="4" w:space="0" w:color="auto"/>
            </w:tcBorders>
            <w:shd w:val="clear" w:color="auto" w:fill="auto"/>
            <w:noWrap/>
            <w:vAlign w:val="center"/>
          </w:tcPr>
          <w:p w14:paraId="0B420B42"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成交价格</w:t>
            </w:r>
          </w:p>
        </w:tc>
        <w:tc>
          <w:tcPr>
            <w:tcW w:w="760" w:type="dxa"/>
            <w:tcBorders>
              <w:top w:val="nil"/>
              <w:left w:val="nil"/>
              <w:bottom w:val="single" w:sz="4" w:space="0" w:color="auto"/>
              <w:right w:val="single" w:sz="4" w:space="0" w:color="auto"/>
            </w:tcBorders>
            <w:shd w:val="clear" w:color="auto" w:fill="auto"/>
            <w:noWrap/>
            <w:vAlign w:val="center"/>
          </w:tcPr>
          <w:p w14:paraId="7FB6A057" w14:textId="77777777"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1C3220BE"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14:paraId="4A1EEBAB"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14:paraId="174074F3" w14:textId="77777777" w:rsidTr="001D19C2">
        <w:trPr>
          <w:trHeight w:val="270"/>
        </w:trPr>
        <w:tc>
          <w:tcPr>
            <w:tcW w:w="798" w:type="dxa"/>
            <w:tcBorders>
              <w:top w:val="nil"/>
              <w:left w:val="single" w:sz="4" w:space="0" w:color="auto"/>
              <w:bottom w:val="single" w:sz="4" w:space="0" w:color="auto"/>
              <w:right w:val="single" w:sz="4" w:space="0" w:color="auto"/>
            </w:tcBorders>
          </w:tcPr>
          <w:p w14:paraId="0AE9AFE5"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20D8E73"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O64</w:t>
            </w:r>
          </w:p>
        </w:tc>
        <w:tc>
          <w:tcPr>
            <w:tcW w:w="1811" w:type="dxa"/>
            <w:tcBorders>
              <w:top w:val="nil"/>
              <w:left w:val="nil"/>
              <w:bottom w:val="single" w:sz="4" w:space="0" w:color="auto"/>
              <w:right w:val="single" w:sz="4" w:space="0" w:color="auto"/>
            </w:tcBorders>
            <w:shd w:val="clear" w:color="auto" w:fill="auto"/>
            <w:vAlign w:val="center"/>
          </w:tcPr>
          <w:p w14:paraId="1D1EBCB4"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tradeVolume</w:t>
            </w:r>
          </w:p>
        </w:tc>
        <w:tc>
          <w:tcPr>
            <w:tcW w:w="1578" w:type="dxa"/>
            <w:tcBorders>
              <w:top w:val="nil"/>
              <w:left w:val="nil"/>
              <w:bottom w:val="single" w:sz="4" w:space="0" w:color="auto"/>
              <w:right w:val="single" w:sz="4" w:space="0" w:color="auto"/>
            </w:tcBorders>
            <w:shd w:val="clear" w:color="auto" w:fill="auto"/>
            <w:noWrap/>
            <w:vAlign w:val="center"/>
          </w:tcPr>
          <w:p w14:paraId="3F3A0096" w14:textId="77777777"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成交数量</w:t>
            </w:r>
          </w:p>
        </w:tc>
        <w:tc>
          <w:tcPr>
            <w:tcW w:w="760" w:type="dxa"/>
            <w:tcBorders>
              <w:top w:val="nil"/>
              <w:left w:val="nil"/>
              <w:bottom w:val="single" w:sz="4" w:space="0" w:color="auto"/>
              <w:right w:val="single" w:sz="4" w:space="0" w:color="auto"/>
            </w:tcBorders>
            <w:shd w:val="clear" w:color="auto" w:fill="auto"/>
            <w:noWrap/>
            <w:vAlign w:val="center"/>
          </w:tcPr>
          <w:p w14:paraId="2F354100" w14:textId="77777777"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290B73EB"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14:paraId="376ACCD2" w14:textId="77777777"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3331B" w14:paraId="5BFA8EC7" w14:textId="77777777" w:rsidTr="001D19C2">
        <w:trPr>
          <w:trHeight w:val="270"/>
        </w:trPr>
        <w:tc>
          <w:tcPr>
            <w:tcW w:w="798" w:type="dxa"/>
            <w:tcBorders>
              <w:top w:val="nil"/>
              <w:left w:val="single" w:sz="4" w:space="0" w:color="auto"/>
              <w:bottom w:val="single" w:sz="4" w:space="0" w:color="auto"/>
              <w:right w:val="single" w:sz="4" w:space="0" w:color="auto"/>
            </w:tcBorders>
          </w:tcPr>
          <w:p w14:paraId="1ED34DE5" w14:textId="77777777"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B6005D6" w14:textId="77777777"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O00</w:t>
            </w:r>
          </w:p>
        </w:tc>
        <w:tc>
          <w:tcPr>
            <w:tcW w:w="1811" w:type="dxa"/>
            <w:tcBorders>
              <w:top w:val="nil"/>
              <w:left w:val="nil"/>
              <w:bottom w:val="single" w:sz="4" w:space="0" w:color="auto"/>
              <w:right w:val="single" w:sz="4" w:space="0" w:color="auto"/>
            </w:tcBorders>
            <w:shd w:val="clear" w:color="auto" w:fill="auto"/>
            <w:vAlign w:val="center"/>
          </w:tcPr>
          <w:p w14:paraId="1DCCACB3" w14:textId="77777777"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orderNo</w:t>
            </w:r>
          </w:p>
        </w:tc>
        <w:tc>
          <w:tcPr>
            <w:tcW w:w="1578" w:type="dxa"/>
            <w:tcBorders>
              <w:top w:val="nil"/>
              <w:left w:val="nil"/>
              <w:bottom w:val="single" w:sz="4" w:space="0" w:color="auto"/>
              <w:right w:val="single" w:sz="4" w:space="0" w:color="auto"/>
            </w:tcBorders>
            <w:shd w:val="clear" w:color="auto" w:fill="auto"/>
            <w:noWrap/>
            <w:vAlign w:val="center"/>
          </w:tcPr>
          <w:p w14:paraId="500A0D38" w14:textId="77777777"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tcPr>
          <w:p w14:paraId="2CA9EE0B" w14:textId="77777777" w:rsidR="00581159" w:rsidRDefault="00581159"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0E1DE787" w14:textId="77777777"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14:paraId="2C47DD1E" w14:textId="77777777"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3331B" w14:paraId="4FAB90AD" w14:textId="77777777" w:rsidTr="001D19C2">
        <w:trPr>
          <w:trHeight w:val="270"/>
        </w:trPr>
        <w:tc>
          <w:tcPr>
            <w:tcW w:w="798" w:type="dxa"/>
            <w:tcBorders>
              <w:top w:val="nil"/>
              <w:left w:val="single" w:sz="4" w:space="0" w:color="auto"/>
              <w:bottom w:val="single" w:sz="4" w:space="0" w:color="auto"/>
              <w:right w:val="single" w:sz="4" w:space="0" w:color="auto"/>
            </w:tcBorders>
          </w:tcPr>
          <w:p w14:paraId="3644620D" w14:textId="77777777"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8726CED" w14:textId="77777777"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O01</w:t>
            </w:r>
          </w:p>
        </w:tc>
        <w:tc>
          <w:tcPr>
            <w:tcW w:w="1811" w:type="dxa"/>
            <w:tcBorders>
              <w:top w:val="nil"/>
              <w:left w:val="nil"/>
              <w:bottom w:val="single" w:sz="4" w:space="0" w:color="auto"/>
              <w:right w:val="single" w:sz="4" w:space="0" w:color="auto"/>
            </w:tcBorders>
            <w:shd w:val="clear" w:color="auto" w:fill="auto"/>
            <w:vAlign w:val="center"/>
          </w:tcPr>
          <w:p w14:paraId="58C9C8FE" w14:textId="77777777"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localOrderNo</w:t>
            </w:r>
          </w:p>
        </w:tc>
        <w:tc>
          <w:tcPr>
            <w:tcW w:w="1578" w:type="dxa"/>
            <w:tcBorders>
              <w:top w:val="nil"/>
              <w:left w:val="nil"/>
              <w:bottom w:val="single" w:sz="4" w:space="0" w:color="auto"/>
              <w:right w:val="single" w:sz="4" w:space="0" w:color="auto"/>
            </w:tcBorders>
            <w:shd w:val="clear" w:color="auto" w:fill="auto"/>
            <w:noWrap/>
            <w:vAlign w:val="center"/>
          </w:tcPr>
          <w:p w14:paraId="50308CB8" w14:textId="77777777"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tcPr>
          <w:p w14:paraId="71933D84" w14:textId="77777777" w:rsidR="00581159" w:rsidRDefault="00581159"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38ABE684" w14:textId="77777777"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14:paraId="35B72FA5" w14:textId="77777777"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3331B" w14:paraId="7E3299D8" w14:textId="77777777" w:rsidTr="001D19C2">
        <w:trPr>
          <w:trHeight w:val="270"/>
        </w:trPr>
        <w:tc>
          <w:tcPr>
            <w:tcW w:w="798" w:type="dxa"/>
            <w:tcBorders>
              <w:top w:val="nil"/>
              <w:left w:val="single" w:sz="4" w:space="0" w:color="auto"/>
              <w:bottom w:val="single" w:sz="4" w:space="0" w:color="auto"/>
              <w:right w:val="single" w:sz="4" w:space="0" w:color="auto"/>
            </w:tcBorders>
          </w:tcPr>
          <w:p w14:paraId="03DA1E7C" w14:textId="77777777"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1D02228" w14:textId="77777777"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O65</w:t>
            </w:r>
          </w:p>
        </w:tc>
        <w:tc>
          <w:tcPr>
            <w:tcW w:w="1811" w:type="dxa"/>
            <w:tcBorders>
              <w:top w:val="nil"/>
              <w:left w:val="nil"/>
              <w:bottom w:val="single" w:sz="4" w:space="0" w:color="auto"/>
              <w:right w:val="single" w:sz="4" w:space="0" w:color="auto"/>
            </w:tcBorders>
            <w:shd w:val="clear" w:color="auto" w:fill="auto"/>
            <w:vAlign w:val="center"/>
          </w:tcPr>
          <w:p w14:paraId="08BB51B2" w14:textId="77777777"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r w:rsidRPr="0073029F">
              <w:rPr>
                <w:rFonts w:ascii="宋体" w:eastAsia="宋体" w:hAnsi="宋体" w:cs="宋体" w:hint="eastAsia"/>
                <w:color w:val="000000"/>
                <w:kern w:val="0"/>
                <w:sz w:val="20"/>
                <w:szCs w:val="20"/>
              </w:rPr>
              <w:t>atchType</w:t>
            </w:r>
          </w:p>
        </w:tc>
        <w:tc>
          <w:tcPr>
            <w:tcW w:w="1578" w:type="dxa"/>
            <w:tcBorders>
              <w:top w:val="nil"/>
              <w:left w:val="nil"/>
              <w:bottom w:val="single" w:sz="4" w:space="0" w:color="auto"/>
              <w:right w:val="single" w:sz="4" w:space="0" w:color="auto"/>
            </w:tcBorders>
            <w:shd w:val="clear" w:color="auto" w:fill="auto"/>
            <w:noWrap/>
            <w:vAlign w:val="center"/>
          </w:tcPr>
          <w:p w14:paraId="1539C221" w14:textId="77777777"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成交类型</w:t>
            </w:r>
          </w:p>
        </w:tc>
        <w:tc>
          <w:tcPr>
            <w:tcW w:w="760" w:type="dxa"/>
            <w:tcBorders>
              <w:top w:val="nil"/>
              <w:left w:val="nil"/>
              <w:bottom w:val="single" w:sz="4" w:space="0" w:color="auto"/>
              <w:right w:val="single" w:sz="4" w:space="0" w:color="auto"/>
            </w:tcBorders>
            <w:shd w:val="clear" w:color="auto" w:fill="auto"/>
            <w:noWrap/>
            <w:vAlign w:val="center"/>
          </w:tcPr>
          <w:p w14:paraId="63D922C2" w14:textId="77777777" w:rsidR="00581159" w:rsidRDefault="00581159"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1C176437" w14:textId="77777777"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14:paraId="486C4F7F" w14:textId="77777777"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3331B" w14:paraId="7D88C1A4" w14:textId="77777777" w:rsidTr="001D19C2">
        <w:trPr>
          <w:trHeight w:val="270"/>
        </w:trPr>
        <w:tc>
          <w:tcPr>
            <w:tcW w:w="798" w:type="dxa"/>
            <w:tcBorders>
              <w:top w:val="nil"/>
              <w:left w:val="single" w:sz="4" w:space="0" w:color="auto"/>
              <w:bottom w:val="single" w:sz="4" w:space="0" w:color="auto"/>
              <w:right w:val="single" w:sz="4" w:space="0" w:color="auto"/>
            </w:tcBorders>
          </w:tcPr>
          <w:p w14:paraId="7644E415" w14:textId="77777777"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BEEFA21" w14:textId="77777777"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X39</w:t>
            </w:r>
          </w:p>
        </w:tc>
        <w:tc>
          <w:tcPr>
            <w:tcW w:w="1811" w:type="dxa"/>
            <w:tcBorders>
              <w:top w:val="nil"/>
              <w:left w:val="nil"/>
              <w:bottom w:val="single" w:sz="4" w:space="0" w:color="auto"/>
              <w:right w:val="single" w:sz="4" w:space="0" w:color="auto"/>
            </w:tcBorders>
            <w:shd w:val="clear" w:color="auto" w:fill="auto"/>
            <w:noWrap/>
            <w:vAlign w:val="center"/>
            <w:hideMark/>
          </w:tcPr>
          <w:p w14:paraId="29FEB19C" w14:textId="77777777"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rspCode</w:t>
            </w:r>
          </w:p>
        </w:tc>
        <w:tc>
          <w:tcPr>
            <w:tcW w:w="1578" w:type="dxa"/>
            <w:tcBorders>
              <w:top w:val="nil"/>
              <w:left w:val="nil"/>
              <w:bottom w:val="single" w:sz="4" w:space="0" w:color="auto"/>
              <w:right w:val="single" w:sz="4" w:space="0" w:color="auto"/>
            </w:tcBorders>
            <w:shd w:val="clear" w:color="auto" w:fill="auto"/>
            <w:noWrap/>
            <w:vAlign w:val="center"/>
            <w:hideMark/>
          </w:tcPr>
          <w:p w14:paraId="2AF07D8C" w14:textId="77777777"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670D2F76" w14:textId="77777777"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7FE2A644" w14:textId="77777777"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w:t>
            </w:r>
          </w:p>
        </w:tc>
        <w:tc>
          <w:tcPr>
            <w:tcW w:w="2487" w:type="dxa"/>
            <w:tcBorders>
              <w:top w:val="nil"/>
              <w:left w:val="nil"/>
              <w:bottom w:val="single" w:sz="4" w:space="0" w:color="auto"/>
              <w:right w:val="single" w:sz="4" w:space="0" w:color="auto"/>
            </w:tcBorders>
            <w:shd w:val="clear" w:color="auto" w:fill="auto"/>
            <w:noWrap/>
            <w:vAlign w:val="center"/>
            <w:hideMark/>
          </w:tcPr>
          <w:p w14:paraId="35118E31" w14:textId="77777777"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p>
        </w:tc>
      </w:tr>
      <w:tr w:rsidR="00581159" w:rsidRPr="0073331B" w14:paraId="598AA954" w14:textId="77777777" w:rsidTr="001D19C2">
        <w:trPr>
          <w:trHeight w:val="270"/>
        </w:trPr>
        <w:tc>
          <w:tcPr>
            <w:tcW w:w="798" w:type="dxa"/>
            <w:tcBorders>
              <w:top w:val="nil"/>
              <w:left w:val="single" w:sz="4" w:space="0" w:color="auto"/>
              <w:bottom w:val="single" w:sz="4" w:space="0" w:color="auto"/>
              <w:right w:val="single" w:sz="4" w:space="0" w:color="auto"/>
            </w:tcBorders>
          </w:tcPr>
          <w:p w14:paraId="0279BA9A" w14:textId="77777777"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2F8498A" w14:textId="77777777"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X40</w:t>
            </w:r>
          </w:p>
        </w:tc>
        <w:tc>
          <w:tcPr>
            <w:tcW w:w="1811" w:type="dxa"/>
            <w:tcBorders>
              <w:top w:val="nil"/>
              <w:left w:val="nil"/>
              <w:bottom w:val="single" w:sz="4" w:space="0" w:color="auto"/>
              <w:right w:val="single" w:sz="4" w:space="0" w:color="auto"/>
            </w:tcBorders>
            <w:shd w:val="clear" w:color="auto" w:fill="auto"/>
            <w:noWrap/>
            <w:vAlign w:val="center"/>
            <w:hideMark/>
          </w:tcPr>
          <w:p w14:paraId="5A29F153" w14:textId="77777777"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rspMsg</w:t>
            </w:r>
          </w:p>
        </w:tc>
        <w:tc>
          <w:tcPr>
            <w:tcW w:w="1578" w:type="dxa"/>
            <w:tcBorders>
              <w:top w:val="nil"/>
              <w:left w:val="nil"/>
              <w:bottom w:val="single" w:sz="4" w:space="0" w:color="auto"/>
              <w:right w:val="single" w:sz="4" w:space="0" w:color="auto"/>
            </w:tcBorders>
            <w:shd w:val="clear" w:color="auto" w:fill="auto"/>
            <w:noWrap/>
            <w:vAlign w:val="center"/>
            <w:hideMark/>
          </w:tcPr>
          <w:p w14:paraId="161BE4DB" w14:textId="77777777"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47276805" w14:textId="77777777"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4DCE6613" w14:textId="77777777"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w:t>
            </w:r>
          </w:p>
        </w:tc>
        <w:tc>
          <w:tcPr>
            <w:tcW w:w="2487" w:type="dxa"/>
            <w:tcBorders>
              <w:top w:val="nil"/>
              <w:left w:val="nil"/>
              <w:bottom w:val="single" w:sz="4" w:space="0" w:color="auto"/>
              <w:right w:val="single" w:sz="4" w:space="0" w:color="auto"/>
            </w:tcBorders>
            <w:shd w:val="clear" w:color="auto" w:fill="auto"/>
            <w:noWrap/>
            <w:vAlign w:val="center"/>
            <w:hideMark/>
          </w:tcPr>
          <w:p w14:paraId="022ED414" w14:textId="77777777"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p>
        </w:tc>
      </w:tr>
    </w:tbl>
    <w:p w14:paraId="378EDFD9" w14:textId="77777777" w:rsidR="001D19C2" w:rsidRDefault="001D19C2" w:rsidP="001D19C2">
      <w:pPr>
        <w:ind w:firstLine="480"/>
      </w:pPr>
    </w:p>
    <w:p w14:paraId="7F2E5AA0" w14:textId="77777777" w:rsidR="001D19C2" w:rsidRDefault="001D19C2" w:rsidP="001D19C2">
      <w:pPr>
        <w:pStyle w:val="4"/>
        <w:numPr>
          <w:ilvl w:val="3"/>
          <w:numId w:val="4"/>
        </w:numPr>
        <w:ind w:left="0" w:firstLineChars="0" w:firstLine="0"/>
      </w:pPr>
      <w:r>
        <w:rPr>
          <w:rFonts w:hint="eastAsia"/>
        </w:rPr>
        <w:t>本地报单号查询请求及应答（现货</w:t>
      </w:r>
      <w:r>
        <w:rPr>
          <w:rFonts w:hint="eastAsia"/>
        </w:rPr>
        <w:t>/</w:t>
      </w:r>
      <w:r>
        <w:rPr>
          <w:rFonts w:hint="eastAsia"/>
        </w:rPr>
        <w:t>延期</w:t>
      </w:r>
      <w:r>
        <w:rPr>
          <w:rFonts w:hint="eastAsia"/>
        </w:rPr>
        <w:t>/</w:t>
      </w:r>
      <w:r>
        <w:rPr>
          <w:rFonts w:hint="eastAsia"/>
        </w:rPr>
        <w:t>即期）</w:t>
      </w:r>
    </w:p>
    <w:p w14:paraId="3057A150" w14:textId="77777777" w:rsidR="001D19C2" w:rsidRDefault="001D19C2" w:rsidP="008D1002">
      <w:pPr>
        <w:ind w:firstLine="482"/>
      </w:pPr>
      <w:r w:rsidRPr="003B0BB4">
        <w:rPr>
          <w:rFonts w:hint="eastAsia"/>
          <w:b/>
        </w:rPr>
        <w:t>功能</w:t>
      </w:r>
      <w:r>
        <w:rPr>
          <w:rFonts w:hint="eastAsia"/>
        </w:rPr>
        <w:t>：本地报单号查询指令用于根据二级系统本地报单编号向交易所查询现货</w:t>
      </w:r>
      <w:r>
        <w:rPr>
          <w:rFonts w:hint="eastAsia"/>
        </w:rPr>
        <w:t>/</w:t>
      </w:r>
      <w:r>
        <w:rPr>
          <w:rFonts w:hint="eastAsia"/>
        </w:rPr>
        <w:t>延期</w:t>
      </w:r>
      <w:r>
        <w:rPr>
          <w:rFonts w:hint="eastAsia"/>
        </w:rPr>
        <w:t>/</w:t>
      </w:r>
      <w:r>
        <w:rPr>
          <w:rFonts w:hint="eastAsia"/>
        </w:rPr>
        <w:t>即期市场指定报单的处理信息。</w:t>
      </w:r>
    </w:p>
    <w:p w14:paraId="2CD45733" w14:textId="77777777" w:rsidR="001D19C2" w:rsidRPr="00BD451E" w:rsidRDefault="001D19C2" w:rsidP="001D19C2">
      <w:pPr>
        <w:ind w:firstLine="480"/>
      </w:pPr>
      <w:r>
        <w:rPr>
          <w:rFonts w:hint="eastAsia"/>
        </w:rPr>
        <w:t>消息体格式如下：</w:t>
      </w:r>
    </w:p>
    <w:tbl>
      <w:tblPr>
        <w:tblW w:w="8931" w:type="dxa"/>
        <w:tblInd w:w="103" w:type="dxa"/>
        <w:tblLayout w:type="fixed"/>
        <w:tblLook w:val="04A0" w:firstRow="1" w:lastRow="0" w:firstColumn="1" w:lastColumn="0" w:noHBand="0" w:noVBand="1"/>
      </w:tblPr>
      <w:tblGrid>
        <w:gridCol w:w="709"/>
        <w:gridCol w:w="709"/>
        <w:gridCol w:w="1843"/>
        <w:gridCol w:w="1564"/>
        <w:gridCol w:w="713"/>
        <w:gridCol w:w="713"/>
        <w:gridCol w:w="2680"/>
      </w:tblGrid>
      <w:tr w:rsidR="00151462" w:rsidRPr="00A750E0" w14:paraId="1AA7CFAE" w14:textId="77777777" w:rsidTr="00151462">
        <w:trPr>
          <w:tblHeader/>
        </w:trPr>
        <w:tc>
          <w:tcPr>
            <w:tcW w:w="709" w:type="dxa"/>
            <w:tcBorders>
              <w:top w:val="single" w:sz="4" w:space="0" w:color="auto"/>
              <w:left w:val="single" w:sz="4" w:space="0" w:color="auto"/>
              <w:bottom w:val="single" w:sz="4" w:space="0" w:color="auto"/>
              <w:right w:val="single" w:sz="4" w:space="0" w:color="auto"/>
            </w:tcBorders>
            <w:shd w:val="clear" w:color="000000" w:fill="D9D9D9"/>
          </w:tcPr>
          <w:p w14:paraId="692210E6" w14:textId="77777777"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AEF2B6F" w14:textId="77777777"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sidRPr="00A750E0">
              <w:rPr>
                <w:rFonts w:ascii="宋体" w:eastAsia="宋体" w:hAnsi="宋体" w:cs="宋体" w:hint="eastAsia"/>
                <w:b/>
                <w:bCs/>
                <w:color w:val="000000"/>
                <w:kern w:val="0"/>
                <w:sz w:val="20"/>
                <w:szCs w:val="20"/>
              </w:rPr>
              <w:t>域号</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24622009" w14:textId="77777777"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sidRPr="00A750E0">
              <w:rPr>
                <w:rFonts w:ascii="宋体" w:eastAsia="宋体" w:hAnsi="宋体" w:cs="宋体" w:hint="eastAsia"/>
                <w:b/>
                <w:bCs/>
                <w:color w:val="000000"/>
                <w:kern w:val="0"/>
                <w:sz w:val="20"/>
                <w:szCs w:val="20"/>
              </w:rPr>
              <w:t>域名</w:t>
            </w:r>
          </w:p>
        </w:tc>
        <w:tc>
          <w:tcPr>
            <w:tcW w:w="1564" w:type="dxa"/>
            <w:tcBorders>
              <w:top w:val="single" w:sz="4" w:space="0" w:color="auto"/>
              <w:left w:val="nil"/>
              <w:bottom w:val="single" w:sz="4" w:space="0" w:color="auto"/>
              <w:right w:val="single" w:sz="4" w:space="0" w:color="auto"/>
            </w:tcBorders>
            <w:shd w:val="clear" w:color="000000" w:fill="D9D9D9"/>
            <w:noWrap/>
            <w:vAlign w:val="center"/>
            <w:hideMark/>
          </w:tcPr>
          <w:p w14:paraId="6373C386" w14:textId="77777777"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13" w:type="dxa"/>
            <w:tcBorders>
              <w:top w:val="single" w:sz="4" w:space="0" w:color="auto"/>
              <w:left w:val="nil"/>
              <w:bottom w:val="single" w:sz="4" w:space="0" w:color="auto"/>
              <w:right w:val="single" w:sz="4" w:space="0" w:color="auto"/>
            </w:tcBorders>
            <w:shd w:val="clear" w:color="000000" w:fill="D9D9D9"/>
            <w:noWrap/>
            <w:vAlign w:val="center"/>
            <w:hideMark/>
          </w:tcPr>
          <w:p w14:paraId="6B20C5BE" w14:textId="77777777"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sidRPr="00A750E0">
              <w:rPr>
                <w:rFonts w:ascii="宋体" w:eastAsia="宋体" w:hAnsi="宋体" w:cs="宋体" w:hint="eastAsia"/>
                <w:b/>
                <w:bCs/>
                <w:color w:val="000000"/>
                <w:kern w:val="0"/>
                <w:sz w:val="20"/>
                <w:szCs w:val="20"/>
              </w:rPr>
              <w:t>请求</w:t>
            </w:r>
          </w:p>
        </w:tc>
        <w:tc>
          <w:tcPr>
            <w:tcW w:w="713" w:type="dxa"/>
            <w:tcBorders>
              <w:top w:val="single" w:sz="4" w:space="0" w:color="auto"/>
              <w:left w:val="nil"/>
              <w:bottom w:val="single" w:sz="4" w:space="0" w:color="auto"/>
              <w:right w:val="single" w:sz="4" w:space="0" w:color="auto"/>
            </w:tcBorders>
            <w:shd w:val="clear" w:color="000000" w:fill="D9D9D9"/>
            <w:noWrap/>
            <w:vAlign w:val="center"/>
            <w:hideMark/>
          </w:tcPr>
          <w:p w14:paraId="634EF099" w14:textId="77777777"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sidRPr="00A750E0">
              <w:rPr>
                <w:rFonts w:ascii="宋体" w:eastAsia="宋体" w:hAnsi="宋体" w:cs="宋体" w:hint="eastAsia"/>
                <w:b/>
                <w:bCs/>
                <w:color w:val="000000"/>
                <w:kern w:val="0"/>
                <w:sz w:val="20"/>
                <w:szCs w:val="20"/>
              </w:rPr>
              <w:t>应答</w:t>
            </w:r>
          </w:p>
        </w:tc>
        <w:tc>
          <w:tcPr>
            <w:tcW w:w="2680" w:type="dxa"/>
            <w:tcBorders>
              <w:top w:val="single" w:sz="4" w:space="0" w:color="auto"/>
              <w:left w:val="nil"/>
              <w:bottom w:val="single" w:sz="4" w:space="0" w:color="auto"/>
              <w:right w:val="single" w:sz="4" w:space="0" w:color="auto"/>
            </w:tcBorders>
            <w:shd w:val="clear" w:color="000000" w:fill="D9D9D9"/>
            <w:noWrap/>
            <w:vAlign w:val="center"/>
            <w:hideMark/>
          </w:tcPr>
          <w:p w14:paraId="6671110B" w14:textId="77777777"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sidRPr="00A750E0">
              <w:rPr>
                <w:rFonts w:ascii="宋体" w:eastAsia="宋体" w:hAnsi="宋体" w:cs="宋体" w:hint="eastAsia"/>
                <w:b/>
                <w:bCs/>
                <w:color w:val="000000"/>
                <w:kern w:val="0"/>
                <w:sz w:val="20"/>
                <w:szCs w:val="20"/>
              </w:rPr>
              <w:t>说明</w:t>
            </w:r>
          </w:p>
        </w:tc>
      </w:tr>
      <w:tr w:rsidR="00151462" w:rsidRPr="00A750E0" w14:paraId="731A263D" w14:textId="77777777" w:rsidTr="00151462">
        <w:tc>
          <w:tcPr>
            <w:tcW w:w="709" w:type="dxa"/>
            <w:tcBorders>
              <w:top w:val="nil"/>
              <w:left w:val="single" w:sz="4" w:space="0" w:color="auto"/>
              <w:bottom w:val="single" w:sz="4" w:space="0" w:color="auto"/>
              <w:right w:val="single" w:sz="4" w:space="0" w:color="auto"/>
            </w:tcBorders>
          </w:tcPr>
          <w:p w14:paraId="32D70347" w14:textId="77777777" w:rsidR="00151462" w:rsidRPr="00984E1E" w:rsidRDefault="00151462" w:rsidP="00310394">
            <w:pPr>
              <w:spacing w:line="240" w:lineRule="auto"/>
              <w:ind w:firstLineChars="0" w:firstLine="0"/>
              <w:rPr>
                <w:rFonts w:asciiTheme="minorEastAsia" w:hAnsiTheme="minorEastAsia"/>
                <w:color w:val="00000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DA5960D" w14:textId="77777777" w:rsidR="00151462" w:rsidRPr="00984E1E" w:rsidRDefault="0015146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43" w:type="dxa"/>
            <w:tcBorders>
              <w:top w:val="nil"/>
              <w:left w:val="nil"/>
              <w:bottom w:val="single" w:sz="4" w:space="0" w:color="auto"/>
              <w:right w:val="single" w:sz="4" w:space="0" w:color="auto"/>
            </w:tcBorders>
            <w:shd w:val="clear" w:color="auto" w:fill="auto"/>
            <w:noWrap/>
            <w:vAlign w:val="center"/>
          </w:tcPr>
          <w:p w14:paraId="547A7A11" w14:textId="77777777" w:rsidR="00151462" w:rsidRPr="00984E1E" w:rsidRDefault="0015146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64" w:type="dxa"/>
            <w:tcBorders>
              <w:top w:val="nil"/>
              <w:left w:val="nil"/>
              <w:bottom w:val="single" w:sz="4" w:space="0" w:color="auto"/>
              <w:right w:val="single" w:sz="4" w:space="0" w:color="auto"/>
            </w:tcBorders>
            <w:shd w:val="clear" w:color="auto" w:fill="auto"/>
            <w:noWrap/>
            <w:vAlign w:val="center"/>
          </w:tcPr>
          <w:p w14:paraId="79A9B610" w14:textId="77777777" w:rsidR="00151462" w:rsidRPr="00984E1E" w:rsidRDefault="0015146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13" w:type="dxa"/>
            <w:tcBorders>
              <w:top w:val="nil"/>
              <w:left w:val="nil"/>
              <w:bottom w:val="single" w:sz="4" w:space="0" w:color="auto"/>
              <w:right w:val="single" w:sz="4" w:space="0" w:color="auto"/>
            </w:tcBorders>
            <w:shd w:val="clear" w:color="auto" w:fill="auto"/>
            <w:noWrap/>
            <w:vAlign w:val="center"/>
          </w:tcPr>
          <w:p w14:paraId="7EBA867C" w14:textId="77777777" w:rsidR="00151462" w:rsidRPr="007E3DAF" w:rsidRDefault="00151462" w:rsidP="00310394">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13" w:type="dxa"/>
            <w:tcBorders>
              <w:top w:val="nil"/>
              <w:left w:val="nil"/>
              <w:bottom w:val="single" w:sz="4" w:space="0" w:color="auto"/>
              <w:right w:val="single" w:sz="4" w:space="0" w:color="auto"/>
            </w:tcBorders>
            <w:shd w:val="clear" w:color="auto" w:fill="auto"/>
            <w:noWrap/>
          </w:tcPr>
          <w:p w14:paraId="54C63ADB" w14:textId="77777777" w:rsidR="00151462" w:rsidRPr="00984E1E" w:rsidRDefault="00151462" w:rsidP="00310394">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680" w:type="dxa"/>
            <w:tcBorders>
              <w:top w:val="nil"/>
              <w:left w:val="nil"/>
              <w:bottom w:val="single" w:sz="4" w:space="0" w:color="auto"/>
              <w:right w:val="single" w:sz="4" w:space="0" w:color="auto"/>
            </w:tcBorders>
            <w:shd w:val="clear" w:color="auto" w:fill="auto"/>
            <w:noWrap/>
            <w:vAlign w:val="center"/>
          </w:tcPr>
          <w:p w14:paraId="53CCCE7B" w14:textId="77777777" w:rsidR="00151462" w:rsidRPr="003E783F" w:rsidRDefault="00151462" w:rsidP="00310394">
            <w:pPr>
              <w:widowControl/>
              <w:spacing w:line="240" w:lineRule="auto"/>
              <w:ind w:firstLineChars="0" w:firstLine="0"/>
              <w:jc w:val="left"/>
              <w:rPr>
                <w:rFonts w:ascii="宋体" w:eastAsia="宋体" w:hAnsi="宋体" w:cs="宋体"/>
                <w:color w:val="000000"/>
                <w:kern w:val="0"/>
                <w:sz w:val="20"/>
                <w:szCs w:val="20"/>
              </w:rPr>
            </w:pPr>
          </w:p>
        </w:tc>
      </w:tr>
      <w:tr w:rsidR="00151462" w:rsidRPr="00A750E0" w14:paraId="7A443C06" w14:textId="77777777" w:rsidTr="00151462">
        <w:tc>
          <w:tcPr>
            <w:tcW w:w="709" w:type="dxa"/>
            <w:tcBorders>
              <w:top w:val="nil"/>
              <w:left w:val="single" w:sz="4" w:space="0" w:color="auto"/>
              <w:bottom w:val="single" w:sz="4" w:space="0" w:color="auto"/>
              <w:right w:val="single" w:sz="4" w:space="0" w:color="auto"/>
            </w:tcBorders>
          </w:tcPr>
          <w:p w14:paraId="4D39DF08" w14:textId="77777777" w:rsidR="00151462" w:rsidRDefault="00151462" w:rsidP="00310394">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02E0CE6"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noWrap/>
            <w:vAlign w:val="center"/>
            <w:hideMark/>
          </w:tcPr>
          <w:p w14:paraId="41B1A8F9"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clientID</w:t>
            </w:r>
          </w:p>
        </w:tc>
        <w:tc>
          <w:tcPr>
            <w:tcW w:w="1564" w:type="dxa"/>
            <w:tcBorders>
              <w:top w:val="nil"/>
              <w:left w:val="nil"/>
              <w:bottom w:val="single" w:sz="4" w:space="0" w:color="auto"/>
              <w:right w:val="single" w:sz="4" w:space="0" w:color="auto"/>
            </w:tcBorders>
            <w:shd w:val="clear" w:color="auto" w:fill="auto"/>
            <w:noWrap/>
            <w:vAlign w:val="center"/>
            <w:hideMark/>
          </w:tcPr>
          <w:p w14:paraId="57AC34FE"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客户代码</w:t>
            </w:r>
          </w:p>
        </w:tc>
        <w:tc>
          <w:tcPr>
            <w:tcW w:w="713" w:type="dxa"/>
            <w:tcBorders>
              <w:top w:val="nil"/>
              <w:left w:val="nil"/>
              <w:bottom w:val="single" w:sz="4" w:space="0" w:color="auto"/>
              <w:right w:val="single" w:sz="4" w:space="0" w:color="auto"/>
            </w:tcBorders>
            <w:shd w:val="clear" w:color="auto" w:fill="auto"/>
            <w:noWrap/>
            <w:vAlign w:val="center"/>
            <w:hideMark/>
          </w:tcPr>
          <w:p w14:paraId="0479DAA1"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M</w:t>
            </w:r>
          </w:p>
        </w:tc>
        <w:tc>
          <w:tcPr>
            <w:tcW w:w="713" w:type="dxa"/>
            <w:tcBorders>
              <w:top w:val="nil"/>
              <w:left w:val="nil"/>
              <w:bottom w:val="single" w:sz="4" w:space="0" w:color="auto"/>
              <w:right w:val="single" w:sz="4" w:space="0" w:color="auto"/>
            </w:tcBorders>
            <w:shd w:val="clear" w:color="auto" w:fill="auto"/>
            <w:noWrap/>
            <w:vAlign w:val="center"/>
            <w:hideMark/>
          </w:tcPr>
          <w:p w14:paraId="51C50A9C"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680" w:type="dxa"/>
            <w:tcBorders>
              <w:top w:val="nil"/>
              <w:left w:val="nil"/>
              <w:bottom w:val="single" w:sz="4" w:space="0" w:color="auto"/>
              <w:right w:val="single" w:sz="4" w:space="0" w:color="auto"/>
            </w:tcBorders>
            <w:shd w:val="clear" w:color="auto" w:fill="auto"/>
            <w:noWrap/>
            <w:vAlign w:val="center"/>
            <w:hideMark/>
          </w:tcPr>
          <w:p w14:paraId="0F34DE63"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p>
        </w:tc>
      </w:tr>
      <w:tr w:rsidR="00151462" w:rsidRPr="00A750E0" w14:paraId="7B5D40D5" w14:textId="77777777" w:rsidTr="00151462">
        <w:tc>
          <w:tcPr>
            <w:tcW w:w="709" w:type="dxa"/>
            <w:tcBorders>
              <w:top w:val="nil"/>
              <w:left w:val="single" w:sz="4" w:space="0" w:color="auto"/>
              <w:bottom w:val="single" w:sz="4" w:space="0" w:color="auto"/>
              <w:right w:val="single" w:sz="4" w:space="0" w:color="auto"/>
            </w:tcBorders>
          </w:tcPr>
          <w:p w14:paraId="26BFBDFF"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4E8B761"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O01</w:t>
            </w:r>
          </w:p>
        </w:tc>
        <w:tc>
          <w:tcPr>
            <w:tcW w:w="1843" w:type="dxa"/>
            <w:tcBorders>
              <w:top w:val="nil"/>
              <w:left w:val="nil"/>
              <w:bottom w:val="single" w:sz="4" w:space="0" w:color="auto"/>
              <w:right w:val="single" w:sz="4" w:space="0" w:color="auto"/>
            </w:tcBorders>
            <w:shd w:val="clear" w:color="auto" w:fill="auto"/>
            <w:noWrap/>
            <w:vAlign w:val="center"/>
            <w:hideMark/>
          </w:tcPr>
          <w:p w14:paraId="0ECFD29E"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localOrderNo</w:t>
            </w:r>
          </w:p>
        </w:tc>
        <w:tc>
          <w:tcPr>
            <w:tcW w:w="1564" w:type="dxa"/>
            <w:tcBorders>
              <w:top w:val="nil"/>
              <w:left w:val="nil"/>
              <w:bottom w:val="single" w:sz="4" w:space="0" w:color="auto"/>
              <w:right w:val="single" w:sz="4" w:space="0" w:color="auto"/>
            </w:tcBorders>
            <w:shd w:val="clear" w:color="auto" w:fill="auto"/>
            <w:noWrap/>
            <w:vAlign w:val="center"/>
            <w:hideMark/>
          </w:tcPr>
          <w:p w14:paraId="55CFAAB9"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13" w:type="dxa"/>
            <w:tcBorders>
              <w:top w:val="nil"/>
              <w:left w:val="nil"/>
              <w:bottom w:val="single" w:sz="4" w:space="0" w:color="auto"/>
              <w:right w:val="single" w:sz="4" w:space="0" w:color="auto"/>
            </w:tcBorders>
            <w:shd w:val="clear" w:color="auto" w:fill="auto"/>
            <w:noWrap/>
            <w:vAlign w:val="center"/>
            <w:hideMark/>
          </w:tcPr>
          <w:p w14:paraId="1AD5654F"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M</w:t>
            </w:r>
          </w:p>
        </w:tc>
        <w:tc>
          <w:tcPr>
            <w:tcW w:w="713" w:type="dxa"/>
            <w:tcBorders>
              <w:top w:val="nil"/>
              <w:left w:val="nil"/>
              <w:bottom w:val="single" w:sz="4" w:space="0" w:color="auto"/>
              <w:right w:val="single" w:sz="4" w:space="0" w:color="auto"/>
            </w:tcBorders>
            <w:shd w:val="clear" w:color="auto" w:fill="auto"/>
            <w:noWrap/>
            <w:vAlign w:val="center"/>
            <w:hideMark/>
          </w:tcPr>
          <w:p w14:paraId="079C42F9"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680" w:type="dxa"/>
            <w:tcBorders>
              <w:top w:val="nil"/>
              <w:left w:val="nil"/>
              <w:bottom w:val="single" w:sz="4" w:space="0" w:color="auto"/>
              <w:right w:val="single" w:sz="4" w:space="0" w:color="auto"/>
            </w:tcBorders>
            <w:shd w:val="clear" w:color="auto" w:fill="auto"/>
            <w:noWrap/>
            <w:vAlign w:val="center"/>
            <w:hideMark/>
          </w:tcPr>
          <w:p w14:paraId="10C1F193"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p>
        </w:tc>
      </w:tr>
      <w:tr w:rsidR="00151462" w:rsidRPr="00A750E0" w14:paraId="027A4FE2" w14:textId="77777777" w:rsidTr="00151462">
        <w:tc>
          <w:tcPr>
            <w:tcW w:w="709" w:type="dxa"/>
            <w:tcBorders>
              <w:top w:val="nil"/>
              <w:left w:val="single" w:sz="4" w:space="0" w:color="auto"/>
              <w:bottom w:val="single" w:sz="4" w:space="0" w:color="auto"/>
              <w:right w:val="single" w:sz="4" w:space="0" w:color="auto"/>
            </w:tcBorders>
          </w:tcPr>
          <w:p w14:paraId="438D2091" w14:textId="77777777"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82737D0"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I00</w:t>
            </w:r>
          </w:p>
        </w:tc>
        <w:tc>
          <w:tcPr>
            <w:tcW w:w="1843" w:type="dxa"/>
            <w:tcBorders>
              <w:top w:val="nil"/>
              <w:left w:val="nil"/>
              <w:bottom w:val="single" w:sz="4" w:space="0" w:color="auto"/>
              <w:right w:val="single" w:sz="4" w:space="0" w:color="auto"/>
            </w:tcBorders>
            <w:shd w:val="clear" w:color="auto" w:fill="auto"/>
            <w:noWrap/>
            <w:vAlign w:val="center"/>
          </w:tcPr>
          <w:p w14:paraId="3394F7F0"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marketID</w:t>
            </w:r>
          </w:p>
        </w:tc>
        <w:tc>
          <w:tcPr>
            <w:tcW w:w="1564" w:type="dxa"/>
            <w:tcBorders>
              <w:top w:val="nil"/>
              <w:left w:val="nil"/>
              <w:bottom w:val="single" w:sz="4" w:space="0" w:color="auto"/>
              <w:right w:val="single" w:sz="4" w:space="0" w:color="auto"/>
            </w:tcBorders>
            <w:shd w:val="clear" w:color="auto" w:fill="auto"/>
            <w:noWrap/>
            <w:vAlign w:val="center"/>
          </w:tcPr>
          <w:p w14:paraId="74F86FB3"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市场代码</w:t>
            </w:r>
          </w:p>
        </w:tc>
        <w:tc>
          <w:tcPr>
            <w:tcW w:w="713" w:type="dxa"/>
            <w:tcBorders>
              <w:top w:val="nil"/>
              <w:left w:val="nil"/>
              <w:bottom w:val="single" w:sz="4" w:space="0" w:color="auto"/>
              <w:right w:val="single" w:sz="4" w:space="0" w:color="auto"/>
            </w:tcBorders>
            <w:shd w:val="clear" w:color="auto" w:fill="auto"/>
            <w:noWrap/>
            <w:vAlign w:val="center"/>
          </w:tcPr>
          <w:p w14:paraId="79E22B19"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w:t>
            </w:r>
          </w:p>
        </w:tc>
        <w:tc>
          <w:tcPr>
            <w:tcW w:w="713" w:type="dxa"/>
            <w:tcBorders>
              <w:top w:val="nil"/>
              <w:left w:val="nil"/>
              <w:bottom w:val="single" w:sz="4" w:space="0" w:color="auto"/>
              <w:right w:val="single" w:sz="4" w:space="0" w:color="auto"/>
            </w:tcBorders>
            <w:shd w:val="clear" w:color="auto" w:fill="auto"/>
            <w:noWrap/>
            <w:vAlign w:val="center"/>
          </w:tcPr>
          <w:p w14:paraId="749C4EB2" w14:textId="77777777" w:rsidR="00151462" w:rsidRPr="003E783F"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680" w:type="dxa"/>
            <w:tcBorders>
              <w:top w:val="nil"/>
              <w:left w:val="nil"/>
              <w:bottom w:val="single" w:sz="4" w:space="0" w:color="auto"/>
              <w:right w:val="single" w:sz="4" w:space="0" w:color="auto"/>
            </w:tcBorders>
            <w:shd w:val="clear" w:color="auto" w:fill="auto"/>
            <w:noWrap/>
            <w:vAlign w:val="center"/>
          </w:tcPr>
          <w:p w14:paraId="2B84032B"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p>
        </w:tc>
      </w:tr>
      <w:tr w:rsidR="00151462" w:rsidRPr="00A750E0" w14:paraId="04587F76" w14:textId="77777777" w:rsidTr="00151462">
        <w:tc>
          <w:tcPr>
            <w:tcW w:w="709" w:type="dxa"/>
            <w:tcBorders>
              <w:top w:val="nil"/>
              <w:left w:val="single" w:sz="4" w:space="0" w:color="auto"/>
              <w:bottom w:val="single" w:sz="4" w:space="0" w:color="auto"/>
              <w:right w:val="single" w:sz="4" w:space="0" w:color="auto"/>
            </w:tcBorders>
          </w:tcPr>
          <w:p w14:paraId="29573A9D" w14:textId="77777777"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hint="eastAsia"/>
                <w:color w:val="00000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27064A5" w14:textId="77777777"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r w:rsidRPr="00EA1756">
              <w:rPr>
                <w:rFonts w:asciiTheme="minorEastAsia" w:hAnsiTheme="minorEastAsia" w:hint="eastAsia"/>
                <w:color w:val="000000"/>
                <w:sz w:val="20"/>
                <w:szCs w:val="20"/>
              </w:rPr>
              <w:t>O4</w:t>
            </w:r>
            <w:r>
              <w:rPr>
                <w:rFonts w:asciiTheme="minorEastAsia" w:hAnsiTheme="minorEastAsia" w:hint="eastAsia"/>
                <w:color w:val="000000"/>
                <w:sz w:val="20"/>
                <w:szCs w:val="20"/>
              </w:rPr>
              <w:t>0</w:t>
            </w:r>
          </w:p>
        </w:tc>
        <w:tc>
          <w:tcPr>
            <w:tcW w:w="1843" w:type="dxa"/>
            <w:tcBorders>
              <w:top w:val="nil"/>
              <w:left w:val="nil"/>
              <w:bottom w:val="single" w:sz="4" w:space="0" w:color="auto"/>
              <w:right w:val="single" w:sz="4" w:space="0" w:color="auto"/>
            </w:tcBorders>
            <w:shd w:val="clear" w:color="auto" w:fill="auto"/>
            <w:noWrap/>
            <w:vAlign w:val="center"/>
          </w:tcPr>
          <w:p w14:paraId="7CD1BC9E" w14:textId="77777777"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r w:rsidRPr="00EA1756">
              <w:rPr>
                <w:rFonts w:asciiTheme="minorEastAsia" w:hAnsiTheme="minorEastAsia" w:hint="eastAsia"/>
                <w:color w:val="000000"/>
                <w:sz w:val="20"/>
                <w:szCs w:val="20"/>
              </w:rPr>
              <w:t>[</w:t>
            </w:r>
            <w:r>
              <w:rPr>
                <w:rFonts w:asciiTheme="minorEastAsia" w:hAnsiTheme="minorEastAsia" w:hint="eastAsia"/>
                <w:color w:val="000000"/>
                <w:sz w:val="20"/>
                <w:szCs w:val="20"/>
              </w:rPr>
              <w:t>o</w:t>
            </w:r>
            <w:r w:rsidRPr="00EA1756">
              <w:rPr>
                <w:rFonts w:asciiTheme="minorEastAsia" w:hAnsiTheme="minorEastAsia" w:hint="eastAsia"/>
                <w:color w:val="000000"/>
                <w:sz w:val="20"/>
                <w:szCs w:val="20"/>
              </w:rPr>
              <w:t>rderInfoData]</w:t>
            </w:r>
          </w:p>
        </w:tc>
        <w:tc>
          <w:tcPr>
            <w:tcW w:w="1564" w:type="dxa"/>
            <w:tcBorders>
              <w:top w:val="nil"/>
              <w:left w:val="nil"/>
              <w:bottom w:val="single" w:sz="4" w:space="0" w:color="auto"/>
              <w:right w:val="single" w:sz="4" w:space="0" w:color="auto"/>
            </w:tcBorders>
            <w:shd w:val="clear" w:color="auto" w:fill="auto"/>
            <w:noWrap/>
            <w:vAlign w:val="center"/>
          </w:tcPr>
          <w:p w14:paraId="153DFFD3" w14:textId="77777777"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r w:rsidRPr="00EA1756">
              <w:rPr>
                <w:rFonts w:asciiTheme="minorEastAsia" w:hAnsiTheme="minorEastAsia" w:hint="eastAsia"/>
                <w:color w:val="000000"/>
                <w:sz w:val="20"/>
                <w:szCs w:val="20"/>
              </w:rPr>
              <w:t>报单信息</w:t>
            </w:r>
            <w:r>
              <w:rPr>
                <w:rFonts w:asciiTheme="minorEastAsia" w:hAnsiTheme="minorEastAsia" w:hint="eastAsia"/>
                <w:color w:val="000000"/>
                <w:sz w:val="20"/>
                <w:szCs w:val="20"/>
              </w:rPr>
              <w:t>数据</w:t>
            </w:r>
          </w:p>
        </w:tc>
        <w:tc>
          <w:tcPr>
            <w:tcW w:w="713" w:type="dxa"/>
            <w:tcBorders>
              <w:top w:val="nil"/>
              <w:left w:val="nil"/>
              <w:bottom w:val="single" w:sz="4" w:space="0" w:color="auto"/>
              <w:right w:val="single" w:sz="4" w:space="0" w:color="auto"/>
            </w:tcBorders>
            <w:shd w:val="clear" w:color="auto" w:fill="auto"/>
            <w:noWrap/>
            <w:vAlign w:val="center"/>
          </w:tcPr>
          <w:p w14:paraId="068BF009" w14:textId="77777777"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41844D74" w14:textId="77777777" w:rsidR="00151462" w:rsidRPr="003E783F"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0B9C4039"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151462" w:rsidRPr="00A750E0" w14:paraId="79DF9C01" w14:textId="77777777" w:rsidTr="00151462">
        <w:tc>
          <w:tcPr>
            <w:tcW w:w="709" w:type="dxa"/>
            <w:tcBorders>
              <w:top w:val="nil"/>
              <w:left w:val="single" w:sz="4" w:space="0" w:color="auto"/>
              <w:bottom w:val="single" w:sz="4" w:space="0" w:color="auto"/>
              <w:right w:val="single" w:sz="4" w:space="0" w:color="auto"/>
            </w:tcBorders>
          </w:tcPr>
          <w:p w14:paraId="521E808C" w14:textId="77777777"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hint="eastAsia"/>
                <w:color w:val="00000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7365AEA" w14:textId="77777777"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tcPr>
          <w:p w14:paraId="7B4ABDF6" w14:textId="77777777"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p>
        </w:tc>
        <w:tc>
          <w:tcPr>
            <w:tcW w:w="1564" w:type="dxa"/>
            <w:tcBorders>
              <w:top w:val="nil"/>
              <w:left w:val="nil"/>
              <w:bottom w:val="single" w:sz="4" w:space="0" w:color="auto"/>
              <w:right w:val="single" w:sz="4" w:space="0" w:color="auto"/>
            </w:tcBorders>
            <w:shd w:val="clear" w:color="auto" w:fill="auto"/>
            <w:noWrap/>
            <w:vAlign w:val="center"/>
          </w:tcPr>
          <w:p w14:paraId="7D66896A" w14:textId="77777777"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r w:rsidRPr="00EA1756">
              <w:rPr>
                <w:rFonts w:asciiTheme="minorEastAsia" w:hAnsiTheme="minorEastAsia" w:hint="eastAsia"/>
                <w:color w:val="000000"/>
                <w:sz w:val="20"/>
                <w:szCs w:val="20"/>
              </w:rPr>
              <w:t>报单信息</w:t>
            </w:r>
          </w:p>
        </w:tc>
        <w:tc>
          <w:tcPr>
            <w:tcW w:w="713" w:type="dxa"/>
            <w:tcBorders>
              <w:top w:val="nil"/>
              <w:left w:val="nil"/>
              <w:bottom w:val="single" w:sz="4" w:space="0" w:color="auto"/>
              <w:right w:val="single" w:sz="4" w:space="0" w:color="auto"/>
            </w:tcBorders>
            <w:shd w:val="clear" w:color="auto" w:fill="auto"/>
            <w:noWrap/>
            <w:vAlign w:val="center"/>
          </w:tcPr>
          <w:p w14:paraId="61B29BDF" w14:textId="77777777" w:rsidR="00151462" w:rsidRPr="00706EDA" w:rsidRDefault="00151462" w:rsidP="00310394">
            <w:pPr>
              <w:widowControl/>
              <w:spacing w:line="240" w:lineRule="auto"/>
              <w:ind w:firstLineChars="0" w:firstLine="0"/>
              <w:jc w:val="left"/>
              <w:rPr>
                <w:rFonts w:ascii="宋体" w:eastAsia="宋体" w:hAnsi="宋体" w:cs="宋体"/>
                <w:color w:val="000000"/>
                <w:kern w:val="0"/>
                <w:sz w:val="20"/>
                <w:szCs w:val="20"/>
              </w:rPr>
            </w:pPr>
          </w:p>
        </w:tc>
        <w:tc>
          <w:tcPr>
            <w:tcW w:w="713" w:type="dxa"/>
            <w:tcBorders>
              <w:top w:val="nil"/>
              <w:left w:val="nil"/>
              <w:bottom w:val="single" w:sz="4" w:space="0" w:color="auto"/>
              <w:right w:val="single" w:sz="4" w:space="0" w:color="auto"/>
            </w:tcBorders>
            <w:shd w:val="clear" w:color="auto" w:fill="auto"/>
            <w:noWrap/>
            <w:vAlign w:val="center"/>
          </w:tcPr>
          <w:p w14:paraId="1C12974D" w14:textId="77777777" w:rsidR="00151462" w:rsidRPr="003E783F" w:rsidRDefault="00151462" w:rsidP="00310394">
            <w:pPr>
              <w:widowControl/>
              <w:spacing w:line="240" w:lineRule="auto"/>
              <w:ind w:firstLineChars="0" w:firstLine="0"/>
              <w:jc w:val="left"/>
              <w:rPr>
                <w:rFonts w:ascii="宋体" w:eastAsia="宋体" w:hAnsi="宋体" w:cs="宋体"/>
                <w:color w:val="000000"/>
                <w:kern w:val="0"/>
                <w:sz w:val="20"/>
                <w:szCs w:val="20"/>
              </w:rPr>
            </w:pPr>
          </w:p>
        </w:tc>
        <w:tc>
          <w:tcPr>
            <w:tcW w:w="2680" w:type="dxa"/>
            <w:tcBorders>
              <w:top w:val="nil"/>
              <w:left w:val="nil"/>
              <w:bottom w:val="single" w:sz="4" w:space="0" w:color="auto"/>
              <w:right w:val="single" w:sz="4" w:space="0" w:color="auto"/>
            </w:tcBorders>
            <w:shd w:val="clear" w:color="auto" w:fill="auto"/>
            <w:noWrap/>
            <w:vAlign w:val="center"/>
          </w:tcPr>
          <w:p w14:paraId="10431DEC" w14:textId="77777777"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p>
        </w:tc>
      </w:tr>
      <w:tr w:rsidR="00573A76" w:rsidRPr="00A750E0" w14:paraId="236D5BFE" w14:textId="77777777" w:rsidTr="00151462">
        <w:tc>
          <w:tcPr>
            <w:tcW w:w="709" w:type="dxa"/>
            <w:tcBorders>
              <w:top w:val="nil"/>
              <w:left w:val="single" w:sz="4" w:space="0" w:color="auto"/>
              <w:bottom w:val="single" w:sz="4" w:space="0" w:color="auto"/>
              <w:right w:val="single" w:sz="4" w:space="0" w:color="auto"/>
            </w:tcBorders>
          </w:tcPr>
          <w:p w14:paraId="1270D830" w14:textId="77777777" w:rsidR="00573A76"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E226CCD" w14:textId="77777777"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O00</w:t>
            </w:r>
          </w:p>
        </w:tc>
        <w:tc>
          <w:tcPr>
            <w:tcW w:w="1843" w:type="dxa"/>
            <w:tcBorders>
              <w:top w:val="nil"/>
              <w:left w:val="nil"/>
              <w:bottom w:val="single" w:sz="4" w:space="0" w:color="auto"/>
              <w:right w:val="single" w:sz="4" w:space="0" w:color="auto"/>
            </w:tcBorders>
            <w:shd w:val="clear" w:color="auto" w:fill="auto"/>
            <w:noWrap/>
            <w:vAlign w:val="center"/>
          </w:tcPr>
          <w:p w14:paraId="59B4B343" w14:textId="77777777"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orderNo</w:t>
            </w:r>
          </w:p>
        </w:tc>
        <w:tc>
          <w:tcPr>
            <w:tcW w:w="1564" w:type="dxa"/>
            <w:tcBorders>
              <w:top w:val="nil"/>
              <w:left w:val="nil"/>
              <w:bottom w:val="single" w:sz="4" w:space="0" w:color="auto"/>
              <w:right w:val="single" w:sz="4" w:space="0" w:color="auto"/>
            </w:tcBorders>
            <w:shd w:val="clear" w:color="auto" w:fill="auto"/>
            <w:noWrap/>
            <w:vAlign w:val="center"/>
          </w:tcPr>
          <w:p w14:paraId="044DF36D" w14:textId="77777777"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报单编号</w:t>
            </w:r>
          </w:p>
        </w:tc>
        <w:tc>
          <w:tcPr>
            <w:tcW w:w="713" w:type="dxa"/>
            <w:tcBorders>
              <w:top w:val="nil"/>
              <w:left w:val="nil"/>
              <w:bottom w:val="single" w:sz="4" w:space="0" w:color="auto"/>
              <w:right w:val="single" w:sz="4" w:space="0" w:color="auto"/>
            </w:tcBorders>
            <w:shd w:val="clear" w:color="auto" w:fill="auto"/>
            <w:noWrap/>
            <w:vAlign w:val="center"/>
          </w:tcPr>
          <w:p w14:paraId="3D804728" w14:textId="77777777" w:rsidR="00573A76" w:rsidRPr="00706EDA" w:rsidRDefault="00573A7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7D36A9F6" w14:textId="77777777" w:rsidR="00573A76" w:rsidRPr="00706EDA" w:rsidRDefault="00573A7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352339CE" w14:textId="77777777" w:rsidR="00573A76" w:rsidRDefault="00573A7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73A76" w:rsidRPr="00A750E0" w14:paraId="2C342E24" w14:textId="77777777" w:rsidTr="00151462">
        <w:tc>
          <w:tcPr>
            <w:tcW w:w="709" w:type="dxa"/>
            <w:tcBorders>
              <w:top w:val="nil"/>
              <w:left w:val="single" w:sz="4" w:space="0" w:color="auto"/>
              <w:bottom w:val="single" w:sz="4" w:space="0" w:color="auto"/>
              <w:right w:val="single" w:sz="4" w:space="0" w:color="auto"/>
            </w:tcBorders>
          </w:tcPr>
          <w:p w14:paraId="356EF60B" w14:textId="77777777" w:rsidR="00573A76"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CE1C482" w14:textId="77777777"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I10</w:t>
            </w:r>
          </w:p>
        </w:tc>
        <w:tc>
          <w:tcPr>
            <w:tcW w:w="1843" w:type="dxa"/>
            <w:tcBorders>
              <w:top w:val="nil"/>
              <w:left w:val="nil"/>
              <w:bottom w:val="single" w:sz="4" w:space="0" w:color="auto"/>
              <w:right w:val="single" w:sz="4" w:space="0" w:color="auto"/>
            </w:tcBorders>
            <w:shd w:val="clear" w:color="auto" w:fill="auto"/>
            <w:noWrap/>
            <w:vAlign w:val="center"/>
          </w:tcPr>
          <w:p w14:paraId="7C3C981F" w14:textId="77777777"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instID</w:t>
            </w:r>
          </w:p>
        </w:tc>
        <w:tc>
          <w:tcPr>
            <w:tcW w:w="1564" w:type="dxa"/>
            <w:tcBorders>
              <w:top w:val="nil"/>
              <w:left w:val="nil"/>
              <w:bottom w:val="single" w:sz="4" w:space="0" w:color="auto"/>
              <w:right w:val="single" w:sz="4" w:space="0" w:color="auto"/>
            </w:tcBorders>
            <w:shd w:val="clear" w:color="auto" w:fill="auto"/>
            <w:noWrap/>
            <w:vAlign w:val="center"/>
          </w:tcPr>
          <w:p w14:paraId="3BA4E8DB" w14:textId="77777777"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合约代码</w:t>
            </w:r>
          </w:p>
        </w:tc>
        <w:tc>
          <w:tcPr>
            <w:tcW w:w="713" w:type="dxa"/>
            <w:tcBorders>
              <w:top w:val="nil"/>
              <w:left w:val="nil"/>
              <w:bottom w:val="single" w:sz="4" w:space="0" w:color="auto"/>
              <w:right w:val="single" w:sz="4" w:space="0" w:color="auto"/>
            </w:tcBorders>
            <w:shd w:val="clear" w:color="auto" w:fill="auto"/>
            <w:noWrap/>
            <w:vAlign w:val="center"/>
          </w:tcPr>
          <w:p w14:paraId="4085DC52" w14:textId="77777777" w:rsidR="00573A76" w:rsidRPr="00706EDA" w:rsidRDefault="00573A7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6A62098E" w14:textId="77777777" w:rsidR="00573A76" w:rsidRPr="00706EDA" w:rsidRDefault="00573A7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4E158FA3" w14:textId="77777777" w:rsidR="00573A76" w:rsidRDefault="00573A7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14:paraId="0B0A5D61" w14:textId="77777777" w:rsidTr="00151462">
        <w:tc>
          <w:tcPr>
            <w:tcW w:w="709" w:type="dxa"/>
            <w:tcBorders>
              <w:top w:val="nil"/>
              <w:left w:val="single" w:sz="4" w:space="0" w:color="auto"/>
              <w:bottom w:val="single" w:sz="4" w:space="0" w:color="auto"/>
              <w:right w:val="single" w:sz="4" w:space="0" w:color="auto"/>
            </w:tcBorders>
          </w:tcPr>
          <w:p w14:paraId="68DAF152" w14:textId="77777777"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268B340"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hint="eastAsia"/>
                <w:color w:val="000000"/>
                <w:sz w:val="20"/>
                <w:szCs w:val="20"/>
              </w:rPr>
              <w:t>M20</w:t>
            </w:r>
          </w:p>
        </w:tc>
        <w:tc>
          <w:tcPr>
            <w:tcW w:w="1843" w:type="dxa"/>
            <w:tcBorders>
              <w:top w:val="nil"/>
              <w:left w:val="nil"/>
              <w:bottom w:val="single" w:sz="4" w:space="0" w:color="auto"/>
              <w:right w:val="single" w:sz="4" w:space="0" w:color="auto"/>
            </w:tcBorders>
            <w:shd w:val="clear" w:color="auto" w:fill="auto"/>
            <w:noWrap/>
            <w:vAlign w:val="center"/>
          </w:tcPr>
          <w:p w14:paraId="75B17DA1"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olor w:val="000000"/>
                <w:sz w:val="21"/>
                <w:szCs w:val="21"/>
              </w:rPr>
              <w:t>seatID</w:t>
            </w:r>
          </w:p>
        </w:tc>
        <w:tc>
          <w:tcPr>
            <w:tcW w:w="1564" w:type="dxa"/>
            <w:tcBorders>
              <w:top w:val="nil"/>
              <w:left w:val="nil"/>
              <w:bottom w:val="single" w:sz="4" w:space="0" w:color="auto"/>
              <w:right w:val="single" w:sz="4" w:space="0" w:color="auto"/>
            </w:tcBorders>
            <w:shd w:val="clear" w:color="auto" w:fill="auto"/>
            <w:noWrap/>
            <w:vAlign w:val="center"/>
          </w:tcPr>
          <w:p w14:paraId="352D9275"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13" w:type="dxa"/>
            <w:tcBorders>
              <w:top w:val="nil"/>
              <w:left w:val="nil"/>
              <w:bottom w:val="single" w:sz="4" w:space="0" w:color="auto"/>
              <w:right w:val="single" w:sz="4" w:space="0" w:color="auto"/>
            </w:tcBorders>
            <w:shd w:val="clear" w:color="auto" w:fill="auto"/>
            <w:noWrap/>
            <w:vAlign w:val="center"/>
          </w:tcPr>
          <w:p w14:paraId="30586DD8" w14:textId="77777777"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4B7ABB0E" w14:textId="77777777"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3E66DBC8" w14:textId="77777777"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14:paraId="2C06DE6B" w14:textId="77777777" w:rsidTr="00151462">
        <w:tc>
          <w:tcPr>
            <w:tcW w:w="709" w:type="dxa"/>
            <w:tcBorders>
              <w:top w:val="nil"/>
              <w:left w:val="single" w:sz="4" w:space="0" w:color="auto"/>
              <w:bottom w:val="single" w:sz="4" w:space="0" w:color="auto"/>
              <w:right w:val="single" w:sz="4" w:space="0" w:color="auto"/>
            </w:tcBorders>
          </w:tcPr>
          <w:p w14:paraId="27ACFDEC" w14:textId="77777777" w:rsidR="00E36417"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2961C9A"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noWrap/>
            <w:vAlign w:val="center"/>
          </w:tcPr>
          <w:p w14:paraId="43D41FEE"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clientID</w:t>
            </w:r>
          </w:p>
        </w:tc>
        <w:tc>
          <w:tcPr>
            <w:tcW w:w="1564" w:type="dxa"/>
            <w:tcBorders>
              <w:top w:val="nil"/>
              <w:left w:val="nil"/>
              <w:bottom w:val="single" w:sz="4" w:space="0" w:color="auto"/>
              <w:right w:val="single" w:sz="4" w:space="0" w:color="auto"/>
            </w:tcBorders>
            <w:shd w:val="clear" w:color="auto" w:fill="auto"/>
            <w:noWrap/>
            <w:vAlign w:val="center"/>
          </w:tcPr>
          <w:p w14:paraId="3BD9BB16"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客户代码</w:t>
            </w:r>
          </w:p>
        </w:tc>
        <w:tc>
          <w:tcPr>
            <w:tcW w:w="713" w:type="dxa"/>
            <w:tcBorders>
              <w:top w:val="nil"/>
              <w:left w:val="nil"/>
              <w:bottom w:val="single" w:sz="4" w:space="0" w:color="auto"/>
              <w:right w:val="single" w:sz="4" w:space="0" w:color="auto"/>
            </w:tcBorders>
            <w:shd w:val="clear" w:color="auto" w:fill="auto"/>
            <w:noWrap/>
            <w:vAlign w:val="center"/>
          </w:tcPr>
          <w:p w14:paraId="2AEB1BBA"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18937528"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6C02370D" w14:textId="77777777"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14:paraId="350E65D8" w14:textId="77777777" w:rsidTr="00151462">
        <w:tc>
          <w:tcPr>
            <w:tcW w:w="709" w:type="dxa"/>
            <w:tcBorders>
              <w:top w:val="nil"/>
              <w:left w:val="single" w:sz="4" w:space="0" w:color="auto"/>
              <w:bottom w:val="single" w:sz="4" w:space="0" w:color="auto"/>
              <w:right w:val="single" w:sz="4" w:space="0" w:color="auto"/>
            </w:tcBorders>
          </w:tcPr>
          <w:p w14:paraId="1E8F698B"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ED0B596"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O02</w:t>
            </w:r>
          </w:p>
        </w:tc>
        <w:tc>
          <w:tcPr>
            <w:tcW w:w="1843" w:type="dxa"/>
            <w:tcBorders>
              <w:top w:val="nil"/>
              <w:left w:val="nil"/>
              <w:bottom w:val="single" w:sz="4" w:space="0" w:color="auto"/>
              <w:right w:val="single" w:sz="4" w:space="0" w:color="auto"/>
            </w:tcBorders>
            <w:shd w:val="clear" w:color="auto" w:fill="auto"/>
            <w:noWrap/>
            <w:vAlign w:val="center"/>
          </w:tcPr>
          <w:p w14:paraId="27D32F42"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buyOrSell</w:t>
            </w:r>
          </w:p>
        </w:tc>
        <w:tc>
          <w:tcPr>
            <w:tcW w:w="1564" w:type="dxa"/>
            <w:tcBorders>
              <w:top w:val="nil"/>
              <w:left w:val="nil"/>
              <w:bottom w:val="single" w:sz="4" w:space="0" w:color="auto"/>
              <w:right w:val="single" w:sz="4" w:space="0" w:color="auto"/>
            </w:tcBorders>
            <w:shd w:val="clear" w:color="auto" w:fill="auto"/>
            <w:noWrap/>
            <w:vAlign w:val="center"/>
          </w:tcPr>
          <w:p w14:paraId="6BC8C2E0"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买卖方向</w:t>
            </w:r>
          </w:p>
        </w:tc>
        <w:tc>
          <w:tcPr>
            <w:tcW w:w="713" w:type="dxa"/>
            <w:tcBorders>
              <w:top w:val="nil"/>
              <w:left w:val="nil"/>
              <w:bottom w:val="single" w:sz="4" w:space="0" w:color="auto"/>
              <w:right w:val="single" w:sz="4" w:space="0" w:color="auto"/>
            </w:tcBorders>
            <w:shd w:val="clear" w:color="auto" w:fill="auto"/>
            <w:noWrap/>
            <w:vAlign w:val="center"/>
          </w:tcPr>
          <w:p w14:paraId="0FE90BA8"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7A70DE4E"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570D51F7" w14:textId="77777777"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14:paraId="19CB98A8" w14:textId="77777777" w:rsidTr="00151462">
        <w:tc>
          <w:tcPr>
            <w:tcW w:w="709" w:type="dxa"/>
            <w:tcBorders>
              <w:top w:val="nil"/>
              <w:left w:val="single" w:sz="4" w:space="0" w:color="auto"/>
              <w:bottom w:val="single" w:sz="4" w:space="0" w:color="auto"/>
              <w:right w:val="single" w:sz="4" w:space="0" w:color="auto"/>
            </w:tcBorders>
          </w:tcPr>
          <w:p w14:paraId="0465E5A4" w14:textId="77777777" w:rsidR="00E36417" w:rsidRPr="004C5761" w:rsidRDefault="00E36417"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lastRenderedPageBreak/>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42773B5" w14:textId="77777777" w:rsidR="00E36417" w:rsidRPr="004C5761" w:rsidRDefault="00E36417"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O03</w:t>
            </w:r>
          </w:p>
        </w:tc>
        <w:tc>
          <w:tcPr>
            <w:tcW w:w="1843" w:type="dxa"/>
            <w:tcBorders>
              <w:top w:val="nil"/>
              <w:left w:val="nil"/>
              <w:bottom w:val="single" w:sz="4" w:space="0" w:color="auto"/>
              <w:right w:val="single" w:sz="4" w:space="0" w:color="auto"/>
            </w:tcBorders>
            <w:shd w:val="clear" w:color="auto" w:fill="auto"/>
            <w:noWrap/>
            <w:vAlign w:val="center"/>
          </w:tcPr>
          <w:p w14:paraId="088ECA43" w14:textId="77777777" w:rsidR="00E36417" w:rsidRPr="004C5761" w:rsidRDefault="00E36417"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offSetFlag</w:t>
            </w:r>
          </w:p>
        </w:tc>
        <w:tc>
          <w:tcPr>
            <w:tcW w:w="1564" w:type="dxa"/>
            <w:tcBorders>
              <w:top w:val="nil"/>
              <w:left w:val="nil"/>
              <w:bottom w:val="single" w:sz="4" w:space="0" w:color="auto"/>
              <w:right w:val="single" w:sz="4" w:space="0" w:color="auto"/>
            </w:tcBorders>
            <w:shd w:val="clear" w:color="auto" w:fill="auto"/>
            <w:noWrap/>
            <w:vAlign w:val="center"/>
          </w:tcPr>
          <w:p w14:paraId="68F22835" w14:textId="77777777" w:rsidR="00E36417" w:rsidRPr="004C5761" w:rsidRDefault="00E36417"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开平标志</w:t>
            </w:r>
          </w:p>
        </w:tc>
        <w:tc>
          <w:tcPr>
            <w:tcW w:w="713" w:type="dxa"/>
            <w:tcBorders>
              <w:top w:val="nil"/>
              <w:left w:val="nil"/>
              <w:bottom w:val="single" w:sz="4" w:space="0" w:color="auto"/>
              <w:right w:val="single" w:sz="4" w:space="0" w:color="auto"/>
            </w:tcBorders>
            <w:shd w:val="clear" w:color="auto" w:fill="auto"/>
            <w:noWrap/>
            <w:vAlign w:val="center"/>
          </w:tcPr>
          <w:p w14:paraId="2CFD581D"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0E2A28BB"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02693965" w14:textId="77777777" w:rsidR="00E36417" w:rsidRPr="004C5761"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当查询结果不为空且</w:t>
            </w:r>
            <w:r w:rsidRPr="004C5761">
              <w:rPr>
                <w:rFonts w:asciiTheme="minorEastAsia" w:hAnsiTheme="minorEastAsia" w:cs="宋体" w:hint="eastAsia"/>
                <w:color w:val="000000"/>
                <w:kern w:val="0"/>
                <w:sz w:val="20"/>
                <w:szCs w:val="20"/>
              </w:rPr>
              <w:t>延期/即期报单必填</w:t>
            </w:r>
          </w:p>
        </w:tc>
      </w:tr>
      <w:tr w:rsidR="00E36417" w:rsidRPr="00A750E0" w14:paraId="24E6FF63" w14:textId="77777777" w:rsidTr="00151462">
        <w:tc>
          <w:tcPr>
            <w:tcW w:w="709" w:type="dxa"/>
            <w:tcBorders>
              <w:top w:val="nil"/>
              <w:left w:val="single" w:sz="4" w:space="0" w:color="auto"/>
              <w:bottom w:val="single" w:sz="4" w:space="0" w:color="auto"/>
              <w:right w:val="single" w:sz="4" w:space="0" w:color="auto"/>
            </w:tcBorders>
          </w:tcPr>
          <w:p w14:paraId="32AC2B05"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1FB1BF6"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tcPr>
          <w:p w14:paraId="696C683C"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applyDate</w:t>
            </w:r>
          </w:p>
        </w:tc>
        <w:tc>
          <w:tcPr>
            <w:tcW w:w="1564" w:type="dxa"/>
            <w:tcBorders>
              <w:top w:val="nil"/>
              <w:left w:val="nil"/>
              <w:bottom w:val="single" w:sz="4" w:space="0" w:color="auto"/>
              <w:right w:val="single" w:sz="4" w:space="0" w:color="auto"/>
            </w:tcBorders>
            <w:shd w:val="clear" w:color="auto" w:fill="auto"/>
            <w:noWrap/>
            <w:vAlign w:val="center"/>
          </w:tcPr>
          <w:p w14:paraId="7EE7A4A7"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申请日期</w:t>
            </w:r>
          </w:p>
        </w:tc>
        <w:tc>
          <w:tcPr>
            <w:tcW w:w="713" w:type="dxa"/>
            <w:tcBorders>
              <w:top w:val="nil"/>
              <w:left w:val="nil"/>
              <w:bottom w:val="single" w:sz="4" w:space="0" w:color="auto"/>
              <w:right w:val="single" w:sz="4" w:space="0" w:color="auto"/>
            </w:tcBorders>
            <w:shd w:val="clear" w:color="auto" w:fill="auto"/>
            <w:noWrap/>
            <w:vAlign w:val="center"/>
          </w:tcPr>
          <w:p w14:paraId="17A4993A"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2096F19B"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59BF8F3D"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14:paraId="0D4CAE9C" w14:textId="77777777" w:rsidTr="00151462">
        <w:tc>
          <w:tcPr>
            <w:tcW w:w="709" w:type="dxa"/>
            <w:tcBorders>
              <w:top w:val="nil"/>
              <w:left w:val="single" w:sz="4" w:space="0" w:color="auto"/>
              <w:bottom w:val="single" w:sz="4" w:space="0" w:color="auto"/>
              <w:right w:val="single" w:sz="4" w:space="0" w:color="auto"/>
            </w:tcBorders>
          </w:tcPr>
          <w:p w14:paraId="4CE045D7"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2E430E1"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T12</w:t>
            </w:r>
          </w:p>
        </w:tc>
        <w:tc>
          <w:tcPr>
            <w:tcW w:w="1843" w:type="dxa"/>
            <w:tcBorders>
              <w:top w:val="nil"/>
              <w:left w:val="nil"/>
              <w:bottom w:val="single" w:sz="4" w:space="0" w:color="auto"/>
              <w:right w:val="single" w:sz="4" w:space="0" w:color="auto"/>
            </w:tcBorders>
            <w:shd w:val="clear" w:color="auto" w:fill="auto"/>
            <w:noWrap/>
            <w:vAlign w:val="center"/>
          </w:tcPr>
          <w:p w14:paraId="17341789"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applyTime</w:t>
            </w:r>
          </w:p>
        </w:tc>
        <w:tc>
          <w:tcPr>
            <w:tcW w:w="1564" w:type="dxa"/>
            <w:tcBorders>
              <w:top w:val="nil"/>
              <w:left w:val="nil"/>
              <w:bottom w:val="single" w:sz="4" w:space="0" w:color="auto"/>
              <w:right w:val="single" w:sz="4" w:space="0" w:color="auto"/>
            </w:tcBorders>
            <w:shd w:val="clear" w:color="auto" w:fill="auto"/>
            <w:noWrap/>
            <w:vAlign w:val="center"/>
          </w:tcPr>
          <w:p w14:paraId="4477968C"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申请时间</w:t>
            </w:r>
          </w:p>
        </w:tc>
        <w:tc>
          <w:tcPr>
            <w:tcW w:w="713" w:type="dxa"/>
            <w:tcBorders>
              <w:top w:val="nil"/>
              <w:left w:val="nil"/>
              <w:bottom w:val="single" w:sz="4" w:space="0" w:color="auto"/>
              <w:right w:val="single" w:sz="4" w:space="0" w:color="auto"/>
            </w:tcBorders>
            <w:shd w:val="clear" w:color="auto" w:fill="auto"/>
            <w:noWrap/>
            <w:vAlign w:val="center"/>
          </w:tcPr>
          <w:p w14:paraId="3AD7400B"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6EC0AEE6"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7102A3A4"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14:paraId="50953525" w14:textId="77777777" w:rsidTr="00151462">
        <w:tc>
          <w:tcPr>
            <w:tcW w:w="709" w:type="dxa"/>
            <w:tcBorders>
              <w:top w:val="nil"/>
              <w:left w:val="single" w:sz="4" w:space="0" w:color="auto"/>
              <w:bottom w:val="single" w:sz="4" w:space="0" w:color="auto"/>
              <w:right w:val="single" w:sz="4" w:space="0" w:color="auto"/>
            </w:tcBorders>
          </w:tcPr>
          <w:p w14:paraId="51D35D07"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4A4C4E3"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noWrap/>
            <w:vAlign w:val="center"/>
          </w:tcPr>
          <w:p w14:paraId="30220F28"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traderID</w:t>
            </w:r>
          </w:p>
        </w:tc>
        <w:tc>
          <w:tcPr>
            <w:tcW w:w="1564" w:type="dxa"/>
            <w:tcBorders>
              <w:top w:val="nil"/>
              <w:left w:val="nil"/>
              <w:bottom w:val="single" w:sz="4" w:space="0" w:color="auto"/>
              <w:right w:val="single" w:sz="4" w:space="0" w:color="auto"/>
            </w:tcBorders>
            <w:shd w:val="clear" w:color="auto" w:fill="auto"/>
            <w:noWrap/>
            <w:vAlign w:val="center"/>
          </w:tcPr>
          <w:p w14:paraId="25AC5171"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交易员代码</w:t>
            </w:r>
          </w:p>
        </w:tc>
        <w:tc>
          <w:tcPr>
            <w:tcW w:w="713" w:type="dxa"/>
            <w:tcBorders>
              <w:top w:val="nil"/>
              <w:left w:val="nil"/>
              <w:bottom w:val="single" w:sz="4" w:space="0" w:color="auto"/>
              <w:right w:val="single" w:sz="4" w:space="0" w:color="auto"/>
            </w:tcBorders>
            <w:shd w:val="clear" w:color="auto" w:fill="auto"/>
            <w:noWrap/>
            <w:vAlign w:val="center"/>
          </w:tcPr>
          <w:p w14:paraId="5EBD22B5"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18E95E9C"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4BDF4CE1"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14:paraId="5B6BF828" w14:textId="77777777" w:rsidTr="00151462">
        <w:tc>
          <w:tcPr>
            <w:tcW w:w="709" w:type="dxa"/>
            <w:tcBorders>
              <w:top w:val="nil"/>
              <w:left w:val="single" w:sz="4" w:space="0" w:color="auto"/>
              <w:bottom w:val="single" w:sz="4" w:space="0" w:color="auto"/>
              <w:right w:val="single" w:sz="4" w:space="0" w:color="auto"/>
            </w:tcBorders>
          </w:tcPr>
          <w:p w14:paraId="0724AB61"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4CF6109"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O06</w:t>
            </w:r>
          </w:p>
        </w:tc>
        <w:tc>
          <w:tcPr>
            <w:tcW w:w="1843" w:type="dxa"/>
            <w:tcBorders>
              <w:top w:val="nil"/>
              <w:left w:val="nil"/>
              <w:bottom w:val="single" w:sz="4" w:space="0" w:color="auto"/>
              <w:right w:val="single" w:sz="4" w:space="0" w:color="auto"/>
            </w:tcBorders>
            <w:shd w:val="clear" w:color="auto" w:fill="auto"/>
            <w:noWrap/>
            <w:vAlign w:val="center"/>
          </w:tcPr>
          <w:p w14:paraId="42CA63F8"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color w:val="000000"/>
                <w:kern w:val="0"/>
                <w:sz w:val="20"/>
                <w:szCs w:val="20"/>
              </w:rPr>
              <w:t>P</w:t>
            </w:r>
            <w:r w:rsidRPr="00E7672D">
              <w:rPr>
                <w:rFonts w:asciiTheme="minorEastAsia" w:hAnsiTheme="minorEastAsia" w:cs="宋体" w:hint="eastAsia"/>
                <w:color w:val="000000"/>
                <w:kern w:val="0"/>
                <w:sz w:val="20"/>
                <w:szCs w:val="20"/>
              </w:rPr>
              <w:t>rice</w:t>
            </w:r>
          </w:p>
        </w:tc>
        <w:tc>
          <w:tcPr>
            <w:tcW w:w="1564" w:type="dxa"/>
            <w:tcBorders>
              <w:top w:val="nil"/>
              <w:left w:val="nil"/>
              <w:bottom w:val="single" w:sz="4" w:space="0" w:color="auto"/>
              <w:right w:val="single" w:sz="4" w:space="0" w:color="auto"/>
            </w:tcBorders>
            <w:shd w:val="clear" w:color="auto" w:fill="auto"/>
            <w:noWrap/>
            <w:vAlign w:val="center"/>
          </w:tcPr>
          <w:p w14:paraId="696A08CB"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申报价格</w:t>
            </w:r>
          </w:p>
        </w:tc>
        <w:tc>
          <w:tcPr>
            <w:tcW w:w="713" w:type="dxa"/>
            <w:tcBorders>
              <w:top w:val="nil"/>
              <w:left w:val="nil"/>
              <w:bottom w:val="single" w:sz="4" w:space="0" w:color="auto"/>
              <w:right w:val="single" w:sz="4" w:space="0" w:color="auto"/>
            </w:tcBorders>
            <w:shd w:val="clear" w:color="auto" w:fill="auto"/>
            <w:noWrap/>
            <w:vAlign w:val="center"/>
          </w:tcPr>
          <w:p w14:paraId="23E03C93"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6C808B4C"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1A6CCFC8"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当查询结果不为空时必填，限价指令必填，市价指令固定填0</w:t>
            </w:r>
          </w:p>
        </w:tc>
      </w:tr>
      <w:tr w:rsidR="00E36417" w:rsidRPr="00A750E0" w14:paraId="6B2F7926" w14:textId="77777777" w:rsidTr="00151462">
        <w:tc>
          <w:tcPr>
            <w:tcW w:w="709" w:type="dxa"/>
            <w:tcBorders>
              <w:top w:val="nil"/>
              <w:left w:val="single" w:sz="4" w:space="0" w:color="auto"/>
              <w:bottom w:val="single" w:sz="4" w:space="0" w:color="auto"/>
              <w:right w:val="single" w:sz="4" w:space="0" w:color="auto"/>
            </w:tcBorders>
          </w:tcPr>
          <w:p w14:paraId="581C01D4"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57F000D"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O07</w:t>
            </w:r>
          </w:p>
        </w:tc>
        <w:tc>
          <w:tcPr>
            <w:tcW w:w="1843" w:type="dxa"/>
            <w:tcBorders>
              <w:top w:val="nil"/>
              <w:left w:val="nil"/>
              <w:bottom w:val="single" w:sz="4" w:space="0" w:color="auto"/>
              <w:right w:val="single" w:sz="4" w:space="0" w:color="auto"/>
            </w:tcBorders>
            <w:shd w:val="clear" w:color="auto" w:fill="auto"/>
            <w:noWrap/>
            <w:vAlign w:val="center"/>
          </w:tcPr>
          <w:p w14:paraId="3431CAFD"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quantity</w:t>
            </w:r>
          </w:p>
        </w:tc>
        <w:tc>
          <w:tcPr>
            <w:tcW w:w="1564" w:type="dxa"/>
            <w:tcBorders>
              <w:top w:val="nil"/>
              <w:left w:val="nil"/>
              <w:bottom w:val="single" w:sz="4" w:space="0" w:color="auto"/>
              <w:right w:val="single" w:sz="4" w:space="0" w:color="auto"/>
            </w:tcBorders>
            <w:shd w:val="clear" w:color="auto" w:fill="auto"/>
            <w:noWrap/>
            <w:vAlign w:val="center"/>
          </w:tcPr>
          <w:p w14:paraId="754524B2"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申报数量</w:t>
            </w:r>
          </w:p>
        </w:tc>
        <w:tc>
          <w:tcPr>
            <w:tcW w:w="713" w:type="dxa"/>
            <w:tcBorders>
              <w:top w:val="nil"/>
              <w:left w:val="nil"/>
              <w:bottom w:val="single" w:sz="4" w:space="0" w:color="auto"/>
              <w:right w:val="single" w:sz="4" w:space="0" w:color="auto"/>
            </w:tcBorders>
            <w:shd w:val="clear" w:color="auto" w:fill="auto"/>
            <w:noWrap/>
            <w:vAlign w:val="center"/>
          </w:tcPr>
          <w:p w14:paraId="789DCA3B"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58642627"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15189597"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14:paraId="4D06CEB9" w14:textId="77777777" w:rsidTr="00151462">
        <w:tc>
          <w:tcPr>
            <w:tcW w:w="709" w:type="dxa"/>
            <w:tcBorders>
              <w:top w:val="nil"/>
              <w:left w:val="single" w:sz="4" w:space="0" w:color="auto"/>
              <w:bottom w:val="single" w:sz="4" w:space="0" w:color="auto"/>
              <w:right w:val="single" w:sz="4" w:space="0" w:color="auto"/>
            </w:tcBorders>
          </w:tcPr>
          <w:p w14:paraId="1747A8F5"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329861D"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O08</w:t>
            </w:r>
          </w:p>
        </w:tc>
        <w:tc>
          <w:tcPr>
            <w:tcW w:w="1843" w:type="dxa"/>
            <w:tcBorders>
              <w:top w:val="nil"/>
              <w:left w:val="nil"/>
              <w:bottom w:val="single" w:sz="4" w:space="0" w:color="auto"/>
              <w:right w:val="single" w:sz="4" w:space="0" w:color="auto"/>
            </w:tcBorders>
            <w:shd w:val="clear" w:color="auto" w:fill="auto"/>
            <w:noWrap/>
            <w:vAlign w:val="center"/>
          </w:tcPr>
          <w:p w14:paraId="5B0AC879"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remainQuantity</w:t>
            </w:r>
          </w:p>
        </w:tc>
        <w:tc>
          <w:tcPr>
            <w:tcW w:w="1564" w:type="dxa"/>
            <w:tcBorders>
              <w:top w:val="nil"/>
              <w:left w:val="nil"/>
              <w:bottom w:val="single" w:sz="4" w:space="0" w:color="auto"/>
              <w:right w:val="single" w:sz="4" w:space="0" w:color="auto"/>
            </w:tcBorders>
            <w:shd w:val="clear" w:color="auto" w:fill="auto"/>
            <w:noWrap/>
            <w:vAlign w:val="center"/>
          </w:tcPr>
          <w:p w14:paraId="47B99DCD"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剩余数量</w:t>
            </w:r>
          </w:p>
        </w:tc>
        <w:tc>
          <w:tcPr>
            <w:tcW w:w="713" w:type="dxa"/>
            <w:tcBorders>
              <w:top w:val="nil"/>
              <w:left w:val="nil"/>
              <w:bottom w:val="single" w:sz="4" w:space="0" w:color="auto"/>
              <w:right w:val="single" w:sz="4" w:space="0" w:color="auto"/>
            </w:tcBorders>
            <w:shd w:val="clear" w:color="auto" w:fill="auto"/>
            <w:noWrap/>
            <w:vAlign w:val="center"/>
          </w:tcPr>
          <w:p w14:paraId="36E7A521"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6FB6ACCA"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4E0FBE5D"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14:paraId="08C7927B" w14:textId="77777777" w:rsidTr="00151462">
        <w:tc>
          <w:tcPr>
            <w:tcW w:w="709" w:type="dxa"/>
            <w:tcBorders>
              <w:top w:val="nil"/>
              <w:left w:val="single" w:sz="4" w:space="0" w:color="auto"/>
              <w:bottom w:val="single" w:sz="4" w:space="0" w:color="auto"/>
              <w:right w:val="single" w:sz="4" w:space="0" w:color="auto"/>
            </w:tcBorders>
          </w:tcPr>
          <w:p w14:paraId="1935805A"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489BAD0"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T22</w:t>
            </w:r>
          </w:p>
        </w:tc>
        <w:tc>
          <w:tcPr>
            <w:tcW w:w="1843" w:type="dxa"/>
            <w:tcBorders>
              <w:top w:val="nil"/>
              <w:left w:val="nil"/>
              <w:bottom w:val="single" w:sz="4" w:space="0" w:color="auto"/>
              <w:right w:val="single" w:sz="4" w:space="0" w:color="auto"/>
            </w:tcBorders>
            <w:shd w:val="clear" w:color="auto" w:fill="auto"/>
            <w:noWrap/>
            <w:vAlign w:val="center"/>
          </w:tcPr>
          <w:p w14:paraId="22D0874B"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cancelTime</w:t>
            </w:r>
          </w:p>
        </w:tc>
        <w:tc>
          <w:tcPr>
            <w:tcW w:w="1564" w:type="dxa"/>
            <w:tcBorders>
              <w:top w:val="nil"/>
              <w:left w:val="nil"/>
              <w:bottom w:val="single" w:sz="4" w:space="0" w:color="auto"/>
              <w:right w:val="single" w:sz="4" w:space="0" w:color="auto"/>
            </w:tcBorders>
            <w:shd w:val="clear" w:color="auto" w:fill="auto"/>
            <w:noWrap/>
            <w:vAlign w:val="center"/>
          </w:tcPr>
          <w:p w14:paraId="34E317E5"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撤销时间</w:t>
            </w:r>
          </w:p>
        </w:tc>
        <w:tc>
          <w:tcPr>
            <w:tcW w:w="713" w:type="dxa"/>
            <w:tcBorders>
              <w:top w:val="nil"/>
              <w:left w:val="nil"/>
              <w:bottom w:val="single" w:sz="4" w:space="0" w:color="auto"/>
              <w:right w:val="single" w:sz="4" w:space="0" w:color="auto"/>
            </w:tcBorders>
            <w:shd w:val="clear" w:color="auto" w:fill="auto"/>
            <w:noWrap/>
            <w:vAlign w:val="center"/>
          </w:tcPr>
          <w:p w14:paraId="07188942"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53564D04"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30D57A74" w14:textId="77777777" w:rsidR="00E36417" w:rsidRPr="00E7672D" w:rsidRDefault="00E36417" w:rsidP="00151462">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r>
              <w:rPr>
                <w:rFonts w:asciiTheme="minorEastAsia" w:hAnsiTheme="minorEastAsia" w:cs="宋体" w:hint="eastAsia"/>
                <w:color w:val="000000"/>
                <w:kern w:val="0"/>
                <w:sz w:val="20"/>
                <w:szCs w:val="20"/>
              </w:rPr>
              <w:t>查询结果不为空且</w:t>
            </w:r>
            <w:r w:rsidRPr="004C5761">
              <w:rPr>
                <w:rFonts w:asciiTheme="minorEastAsia" w:hAnsiTheme="minorEastAsia" w:cs="宋体" w:hint="eastAsia"/>
                <w:color w:val="000000"/>
                <w:kern w:val="0"/>
                <w:sz w:val="20"/>
                <w:szCs w:val="20"/>
              </w:rPr>
              <w:t>有撤单时必填</w:t>
            </w:r>
          </w:p>
        </w:tc>
      </w:tr>
      <w:tr w:rsidR="00E36417" w:rsidRPr="00A750E0" w14:paraId="12C5F60F" w14:textId="77777777" w:rsidTr="00151462">
        <w:tc>
          <w:tcPr>
            <w:tcW w:w="709" w:type="dxa"/>
            <w:tcBorders>
              <w:top w:val="nil"/>
              <w:left w:val="single" w:sz="4" w:space="0" w:color="auto"/>
              <w:bottom w:val="single" w:sz="4" w:space="0" w:color="auto"/>
              <w:right w:val="single" w:sz="4" w:space="0" w:color="auto"/>
            </w:tcBorders>
          </w:tcPr>
          <w:p w14:paraId="6B4B2018"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C1B2763"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T02</w:t>
            </w:r>
          </w:p>
        </w:tc>
        <w:tc>
          <w:tcPr>
            <w:tcW w:w="1843" w:type="dxa"/>
            <w:tcBorders>
              <w:top w:val="nil"/>
              <w:left w:val="nil"/>
              <w:bottom w:val="single" w:sz="4" w:space="0" w:color="auto"/>
              <w:right w:val="single" w:sz="4" w:space="0" w:color="auto"/>
            </w:tcBorders>
            <w:shd w:val="clear" w:color="auto" w:fill="auto"/>
            <w:noWrap/>
            <w:vAlign w:val="center"/>
          </w:tcPr>
          <w:p w14:paraId="78C2E5BE"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cancelID</w:t>
            </w:r>
          </w:p>
        </w:tc>
        <w:tc>
          <w:tcPr>
            <w:tcW w:w="1564" w:type="dxa"/>
            <w:tcBorders>
              <w:top w:val="nil"/>
              <w:left w:val="nil"/>
              <w:bottom w:val="single" w:sz="4" w:space="0" w:color="auto"/>
              <w:right w:val="single" w:sz="4" w:space="0" w:color="auto"/>
            </w:tcBorders>
            <w:shd w:val="clear" w:color="auto" w:fill="auto"/>
            <w:noWrap/>
            <w:vAlign w:val="center"/>
          </w:tcPr>
          <w:p w14:paraId="67F48FA0" w14:textId="77777777" w:rsidR="00E36417" w:rsidRPr="00E7672D" w:rsidRDefault="0071366A"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撤销</w:t>
            </w:r>
            <w:r w:rsidR="00E36417" w:rsidRPr="00E7672D">
              <w:rPr>
                <w:rFonts w:asciiTheme="minorEastAsia" w:hAnsiTheme="minorEastAsia" w:cs="宋体" w:hint="eastAsia"/>
                <w:color w:val="000000"/>
                <w:kern w:val="0"/>
                <w:sz w:val="20"/>
                <w:szCs w:val="20"/>
              </w:rPr>
              <w:t>员代码</w:t>
            </w:r>
          </w:p>
        </w:tc>
        <w:tc>
          <w:tcPr>
            <w:tcW w:w="713" w:type="dxa"/>
            <w:tcBorders>
              <w:top w:val="nil"/>
              <w:left w:val="nil"/>
              <w:bottom w:val="single" w:sz="4" w:space="0" w:color="auto"/>
              <w:right w:val="single" w:sz="4" w:space="0" w:color="auto"/>
            </w:tcBorders>
            <w:shd w:val="clear" w:color="auto" w:fill="auto"/>
            <w:noWrap/>
            <w:vAlign w:val="center"/>
          </w:tcPr>
          <w:p w14:paraId="2C36D2A8"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4E3C2F3A"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75ECA6BF"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r>
              <w:rPr>
                <w:rFonts w:asciiTheme="minorEastAsia" w:hAnsiTheme="minorEastAsia" w:cs="宋体" w:hint="eastAsia"/>
                <w:color w:val="000000"/>
                <w:kern w:val="0"/>
                <w:sz w:val="20"/>
                <w:szCs w:val="20"/>
              </w:rPr>
              <w:t>查询结果不为空且</w:t>
            </w:r>
            <w:r w:rsidRPr="004C5761">
              <w:rPr>
                <w:rFonts w:asciiTheme="minorEastAsia" w:hAnsiTheme="minorEastAsia" w:cs="宋体" w:hint="eastAsia"/>
                <w:color w:val="000000"/>
                <w:kern w:val="0"/>
                <w:sz w:val="20"/>
                <w:szCs w:val="20"/>
              </w:rPr>
              <w:t>有撤单时必填</w:t>
            </w:r>
          </w:p>
        </w:tc>
      </w:tr>
      <w:tr w:rsidR="00E36417" w:rsidRPr="00A750E0" w14:paraId="607D078B" w14:textId="77777777" w:rsidTr="00151462">
        <w:tc>
          <w:tcPr>
            <w:tcW w:w="709" w:type="dxa"/>
            <w:tcBorders>
              <w:top w:val="nil"/>
              <w:left w:val="single" w:sz="4" w:space="0" w:color="auto"/>
              <w:bottom w:val="single" w:sz="4" w:space="0" w:color="auto"/>
              <w:right w:val="single" w:sz="4" w:space="0" w:color="auto"/>
            </w:tcBorders>
          </w:tcPr>
          <w:p w14:paraId="4F7D5CEA"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7625115"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O09</w:t>
            </w:r>
          </w:p>
        </w:tc>
        <w:tc>
          <w:tcPr>
            <w:tcW w:w="1843" w:type="dxa"/>
            <w:tcBorders>
              <w:top w:val="nil"/>
              <w:left w:val="nil"/>
              <w:bottom w:val="single" w:sz="4" w:space="0" w:color="auto"/>
              <w:right w:val="single" w:sz="4" w:space="0" w:color="auto"/>
            </w:tcBorders>
            <w:shd w:val="clear" w:color="auto" w:fill="auto"/>
            <w:noWrap/>
            <w:vAlign w:val="center"/>
          </w:tcPr>
          <w:p w14:paraId="31CD3E77"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orderStatus</w:t>
            </w:r>
          </w:p>
        </w:tc>
        <w:tc>
          <w:tcPr>
            <w:tcW w:w="1564" w:type="dxa"/>
            <w:tcBorders>
              <w:top w:val="nil"/>
              <w:left w:val="nil"/>
              <w:bottom w:val="single" w:sz="4" w:space="0" w:color="auto"/>
              <w:right w:val="single" w:sz="4" w:space="0" w:color="auto"/>
            </w:tcBorders>
            <w:shd w:val="clear" w:color="auto" w:fill="auto"/>
            <w:noWrap/>
            <w:vAlign w:val="center"/>
          </w:tcPr>
          <w:p w14:paraId="29E218AC"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w:t>
            </w:r>
            <w:r w:rsidRPr="00E7672D">
              <w:rPr>
                <w:rFonts w:asciiTheme="minorEastAsia" w:hAnsiTheme="minorEastAsia" w:cs="宋体" w:hint="eastAsia"/>
                <w:color w:val="000000"/>
                <w:kern w:val="0"/>
                <w:sz w:val="20"/>
                <w:szCs w:val="20"/>
              </w:rPr>
              <w:t>状态</w:t>
            </w:r>
          </w:p>
        </w:tc>
        <w:tc>
          <w:tcPr>
            <w:tcW w:w="713" w:type="dxa"/>
            <w:tcBorders>
              <w:top w:val="nil"/>
              <w:left w:val="nil"/>
              <w:bottom w:val="single" w:sz="4" w:space="0" w:color="auto"/>
              <w:right w:val="single" w:sz="4" w:space="0" w:color="auto"/>
            </w:tcBorders>
            <w:shd w:val="clear" w:color="auto" w:fill="auto"/>
            <w:noWrap/>
            <w:vAlign w:val="center"/>
          </w:tcPr>
          <w:p w14:paraId="61D95639"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69CDBD71"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14E9981B"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14:paraId="036D6B35" w14:textId="77777777" w:rsidTr="00151462">
        <w:tc>
          <w:tcPr>
            <w:tcW w:w="709" w:type="dxa"/>
            <w:tcBorders>
              <w:top w:val="nil"/>
              <w:left w:val="single" w:sz="4" w:space="0" w:color="auto"/>
              <w:bottom w:val="single" w:sz="4" w:space="0" w:color="auto"/>
              <w:right w:val="single" w:sz="4" w:space="0" w:color="auto"/>
            </w:tcBorders>
          </w:tcPr>
          <w:p w14:paraId="37974121" w14:textId="77777777" w:rsidR="00E36417" w:rsidRPr="004C5761" w:rsidRDefault="00E36417"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0AA5C77" w14:textId="77777777" w:rsidR="00E36417" w:rsidRPr="004C5761" w:rsidRDefault="00E36417"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O65</w:t>
            </w:r>
          </w:p>
        </w:tc>
        <w:tc>
          <w:tcPr>
            <w:tcW w:w="1843" w:type="dxa"/>
            <w:tcBorders>
              <w:top w:val="nil"/>
              <w:left w:val="nil"/>
              <w:bottom w:val="single" w:sz="4" w:space="0" w:color="auto"/>
              <w:right w:val="single" w:sz="4" w:space="0" w:color="auto"/>
            </w:tcBorders>
            <w:shd w:val="clear" w:color="auto" w:fill="auto"/>
            <w:noWrap/>
            <w:vAlign w:val="center"/>
          </w:tcPr>
          <w:p w14:paraId="62AA1406" w14:textId="77777777" w:rsidR="00E36417" w:rsidRPr="004C5761" w:rsidRDefault="00E36417"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matchType</w:t>
            </w:r>
          </w:p>
        </w:tc>
        <w:tc>
          <w:tcPr>
            <w:tcW w:w="1564" w:type="dxa"/>
            <w:tcBorders>
              <w:top w:val="nil"/>
              <w:left w:val="nil"/>
              <w:bottom w:val="single" w:sz="4" w:space="0" w:color="auto"/>
              <w:right w:val="single" w:sz="4" w:space="0" w:color="auto"/>
            </w:tcBorders>
            <w:shd w:val="clear" w:color="auto" w:fill="auto"/>
            <w:noWrap/>
            <w:vAlign w:val="center"/>
          </w:tcPr>
          <w:p w14:paraId="31CF1F5E" w14:textId="77777777" w:rsidR="00E36417" w:rsidRPr="004C5761" w:rsidRDefault="00E36417" w:rsidP="00310394">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成交</w:t>
            </w:r>
            <w:r w:rsidRPr="004C5761">
              <w:rPr>
                <w:rFonts w:asciiTheme="minorEastAsia" w:hAnsiTheme="minorEastAsia" w:hint="eastAsia"/>
                <w:color w:val="000000"/>
                <w:sz w:val="20"/>
                <w:szCs w:val="20"/>
              </w:rPr>
              <w:t>类型</w:t>
            </w:r>
          </w:p>
        </w:tc>
        <w:tc>
          <w:tcPr>
            <w:tcW w:w="713" w:type="dxa"/>
            <w:tcBorders>
              <w:top w:val="nil"/>
              <w:left w:val="nil"/>
              <w:bottom w:val="single" w:sz="4" w:space="0" w:color="auto"/>
              <w:right w:val="single" w:sz="4" w:space="0" w:color="auto"/>
            </w:tcBorders>
            <w:shd w:val="clear" w:color="auto" w:fill="auto"/>
            <w:noWrap/>
            <w:vAlign w:val="center"/>
          </w:tcPr>
          <w:p w14:paraId="71F33648"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1A765FE5"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4A4991DB" w14:textId="77777777" w:rsidR="00E36417" w:rsidRPr="004C5761"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14:paraId="50F0BBD4" w14:textId="77777777" w:rsidTr="00151462">
        <w:tc>
          <w:tcPr>
            <w:tcW w:w="709" w:type="dxa"/>
            <w:tcBorders>
              <w:top w:val="nil"/>
              <w:left w:val="single" w:sz="4" w:space="0" w:color="auto"/>
              <w:bottom w:val="single" w:sz="4" w:space="0" w:color="auto"/>
              <w:right w:val="single" w:sz="4" w:space="0" w:color="auto"/>
            </w:tcBorders>
          </w:tcPr>
          <w:p w14:paraId="17B69245" w14:textId="77777777" w:rsidR="00E36417" w:rsidRDefault="00E36417" w:rsidP="00310394">
            <w:pPr>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2161584" w14:textId="77777777" w:rsidR="00E36417" w:rsidRPr="004C5761" w:rsidRDefault="00E36417" w:rsidP="00310394">
            <w:pPr>
              <w:spacing w:line="240" w:lineRule="auto"/>
              <w:ind w:firstLineChars="0" w:firstLine="0"/>
              <w:rPr>
                <w:rFonts w:asciiTheme="minorEastAsia" w:hAnsiTheme="minorEastAsia"/>
                <w:color w:val="000000"/>
                <w:sz w:val="20"/>
                <w:szCs w:val="20"/>
              </w:rPr>
            </w:pPr>
            <w:r w:rsidRPr="00A750E0">
              <w:rPr>
                <w:rFonts w:ascii="宋体" w:eastAsia="宋体" w:hAnsi="宋体" w:cs="宋体" w:hint="eastAsia"/>
                <w:color w:val="000000"/>
                <w:kern w:val="0"/>
                <w:sz w:val="20"/>
                <w:szCs w:val="20"/>
              </w:rPr>
              <w:t>O01</w:t>
            </w:r>
          </w:p>
        </w:tc>
        <w:tc>
          <w:tcPr>
            <w:tcW w:w="1843" w:type="dxa"/>
            <w:tcBorders>
              <w:top w:val="nil"/>
              <w:left w:val="nil"/>
              <w:bottom w:val="single" w:sz="4" w:space="0" w:color="auto"/>
              <w:right w:val="single" w:sz="4" w:space="0" w:color="auto"/>
            </w:tcBorders>
            <w:shd w:val="clear" w:color="auto" w:fill="auto"/>
            <w:noWrap/>
            <w:vAlign w:val="center"/>
          </w:tcPr>
          <w:p w14:paraId="3444487D" w14:textId="77777777" w:rsidR="00E36417" w:rsidRPr="004C5761" w:rsidRDefault="00E36417" w:rsidP="00310394">
            <w:pPr>
              <w:spacing w:line="240" w:lineRule="auto"/>
              <w:ind w:firstLineChars="0" w:firstLine="0"/>
              <w:rPr>
                <w:rFonts w:asciiTheme="minorEastAsia" w:hAnsiTheme="minorEastAsia"/>
                <w:color w:val="000000"/>
                <w:sz w:val="20"/>
                <w:szCs w:val="20"/>
              </w:rPr>
            </w:pPr>
            <w:r w:rsidRPr="00A750E0">
              <w:rPr>
                <w:rFonts w:ascii="宋体" w:eastAsia="宋体" w:hAnsi="宋体" w:cs="宋体" w:hint="eastAsia"/>
                <w:color w:val="000000"/>
                <w:kern w:val="0"/>
                <w:sz w:val="20"/>
                <w:szCs w:val="20"/>
              </w:rPr>
              <w:t>localOrderNo</w:t>
            </w:r>
          </w:p>
        </w:tc>
        <w:tc>
          <w:tcPr>
            <w:tcW w:w="1564" w:type="dxa"/>
            <w:tcBorders>
              <w:top w:val="nil"/>
              <w:left w:val="nil"/>
              <w:bottom w:val="single" w:sz="4" w:space="0" w:color="auto"/>
              <w:right w:val="single" w:sz="4" w:space="0" w:color="auto"/>
            </w:tcBorders>
            <w:shd w:val="clear" w:color="auto" w:fill="auto"/>
            <w:noWrap/>
            <w:vAlign w:val="center"/>
          </w:tcPr>
          <w:p w14:paraId="3A9DAD97" w14:textId="77777777" w:rsidR="00E36417" w:rsidRDefault="00E36417" w:rsidP="00310394">
            <w:pPr>
              <w:spacing w:line="240" w:lineRule="auto"/>
              <w:ind w:firstLineChars="0" w:firstLine="0"/>
              <w:rPr>
                <w:rFonts w:asciiTheme="minorEastAsia" w:hAnsiTheme="minorEastAsia"/>
                <w:color w:val="000000"/>
                <w:sz w:val="20"/>
                <w:szCs w:val="20"/>
              </w:rPr>
            </w:pPr>
            <w:r w:rsidRPr="00A750E0">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13" w:type="dxa"/>
            <w:tcBorders>
              <w:top w:val="nil"/>
              <w:left w:val="nil"/>
              <w:bottom w:val="single" w:sz="4" w:space="0" w:color="auto"/>
              <w:right w:val="single" w:sz="4" w:space="0" w:color="auto"/>
            </w:tcBorders>
            <w:shd w:val="clear" w:color="auto" w:fill="auto"/>
            <w:noWrap/>
            <w:vAlign w:val="center"/>
          </w:tcPr>
          <w:p w14:paraId="4E194CF3" w14:textId="77777777"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3BA9F0FA" w14:textId="77777777"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018E737A" w14:textId="77777777"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14:paraId="0DFA5D1F" w14:textId="77777777" w:rsidTr="00151462">
        <w:tc>
          <w:tcPr>
            <w:tcW w:w="709" w:type="dxa"/>
            <w:tcBorders>
              <w:top w:val="nil"/>
              <w:left w:val="single" w:sz="4" w:space="0" w:color="auto"/>
              <w:bottom w:val="single" w:sz="4" w:space="0" w:color="auto"/>
              <w:right w:val="single" w:sz="4" w:space="0" w:color="auto"/>
            </w:tcBorders>
          </w:tcPr>
          <w:p w14:paraId="3E6289CF"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54DAEAD"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O15</w:t>
            </w:r>
          </w:p>
        </w:tc>
        <w:tc>
          <w:tcPr>
            <w:tcW w:w="1843" w:type="dxa"/>
            <w:tcBorders>
              <w:top w:val="nil"/>
              <w:left w:val="nil"/>
              <w:bottom w:val="single" w:sz="4" w:space="0" w:color="auto"/>
              <w:right w:val="single" w:sz="4" w:space="0" w:color="auto"/>
            </w:tcBorders>
            <w:shd w:val="clear" w:color="auto" w:fill="auto"/>
            <w:noWrap/>
            <w:vAlign w:val="center"/>
          </w:tcPr>
          <w:p w14:paraId="703312F0"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orderType</w:t>
            </w:r>
          </w:p>
        </w:tc>
        <w:tc>
          <w:tcPr>
            <w:tcW w:w="1564" w:type="dxa"/>
            <w:tcBorders>
              <w:top w:val="nil"/>
              <w:left w:val="nil"/>
              <w:bottom w:val="single" w:sz="4" w:space="0" w:color="auto"/>
              <w:right w:val="single" w:sz="4" w:space="0" w:color="auto"/>
            </w:tcBorders>
            <w:shd w:val="clear" w:color="auto" w:fill="auto"/>
            <w:noWrap/>
            <w:vAlign w:val="center"/>
          </w:tcPr>
          <w:p w14:paraId="726A7732"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报单指令类型</w:t>
            </w:r>
          </w:p>
        </w:tc>
        <w:tc>
          <w:tcPr>
            <w:tcW w:w="713" w:type="dxa"/>
            <w:tcBorders>
              <w:top w:val="nil"/>
              <w:left w:val="nil"/>
              <w:bottom w:val="single" w:sz="4" w:space="0" w:color="auto"/>
              <w:right w:val="single" w:sz="4" w:space="0" w:color="auto"/>
            </w:tcBorders>
            <w:shd w:val="clear" w:color="auto" w:fill="auto"/>
            <w:noWrap/>
            <w:vAlign w:val="center"/>
          </w:tcPr>
          <w:p w14:paraId="796BBCA9"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35319735"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14:paraId="4A8290D0"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6417" w:rsidRPr="00A750E0" w14:paraId="56022123" w14:textId="77777777" w:rsidTr="00151462">
        <w:tc>
          <w:tcPr>
            <w:tcW w:w="709" w:type="dxa"/>
            <w:tcBorders>
              <w:top w:val="nil"/>
              <w:left w:val="single" w:sz="4" w:space="0" w:color="auto"/>
              <w:bottom w:val="single" w:sz="4" w:space="0" w:color="auto"/>
              <w:right w:val="single" w:sz="4" w:space="0" w:color="auto"/>
            </w:tcBorders>
          </w:tcPr>
          <w:p w14:paraId="58D334C5"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99C407C"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X39</w:t>
            </w:r>
          </w:p>
        </w:tc>
        <w:tc>
          <w:tcPr>
            <w:tcW w:w="1843" w:type="dxa"/>
            <w:tcBorders>
              <w:top w:val="nil"/>
              <w:left w:val="nil"/>
              <w:bottom w:val="single" w:sz="4" w:space="0" w:color="auto"/>
              <w:right w:val="single" w:sz="4" w:space="0" w:color="auto"/>
            </w:tcBorders>
            <w:shd w:val="clear" w:color="auto" w:fill="auto"/>
            <w:noWrap/>
            <w:vAlign w:val="center"/>
          </w:tcPr>
          <w:p w14:paraId="3A62A37F"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rspCode</w:t>
            </w:r>
          </w:p>
        </w:tc>
        <w:tc>
          <w:tcPr>
            <w:tcW w:w="1564" w:type="dxa"/>
            <w:tcBorders>
              <w:top w:val="nil"/>
              <w:left w:val="nil"/>
              <w:bottom w:val="single" w:sz="4" w:space="0" w:color="auto"/>
              <w:right w:val="single" w:sz="4" w:space="0" w:color="auto"/>
            </w:tcBorders>
            <w:shd w:val="clear" w:color="auto" w:fill="auto"/>
            <w:noWrap/>
            <w:vAlign w:val="center"/>
          </w:tcPr>
          <w:p w14:paraId="75271FCB"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响应代码</w:t>
            </w:r>
          </w:p>
        </w:tc>
        <w:tc>
          <w:tcPr>
            <w:tcW w:w="713" w:type="dxa"/>
            <w:tcBorders>
              <w:top w:val="nil"/>
              <w:left w:val="nil"/>
              <w:bottom w:val="single" w:sz="4" w:space="0" w:color="auto"/>
              <w:right w:val="single" w:sz="4" w:space="0" w:color="auto"/>
            </w:tcBorders>
            <w:shd w:val="clear" w:color="auto" w:fill="auto"/>
            <w:noWrap/>
            <w:vAlign w:val="center"/>
          </w:tcPr>
          <w:p w14:paraId="78FB94B8"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66855F49"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680" w:type="dxa"/>
            <w:tcBorders>
              <w:top w:val="nil"/>
              <w:left w:val="nil"/>
              <w:bottom w:val="single" w:sz="4" w:space="0" w:color="auto"/>
              <w:right w:val="single" w:sz="4" w:space="0" w:color="auto"/>
            </w:tcBorders>
            <w:shd w:val="clear" w:color="auto" w:fill="auto"/>
            <w:noWrap/>
            <w:vAlign w:val="center"/>
          </w:tcPr>
          <w:p w14:paraId="25A56AE2" w14:textId="77777777"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p>
        </w:tc>
      </w:tr>
      <w:tr w:rsidR="00E36417" w:rsidRPr="00A750E0" w14:paraId="2846D7CD" w14:textId="77777777" w:rsidTr="00151462">
        <w:tc>
          <w:tcPr>
            <w:tcW w:w="709" w:type="dxa"/>
            <w:tcBorders>
              <w:top w:val="nil"/>
              <w:left w:val="single" w:sz="4" w:space="0" w:color="auto"/>
              <w:bottom w:val="single" w:sz="4" w:space="0" w:color="auto"/>
              <w:right w:val="single" w:sz="4" w:space="0" w:color="auto"/>
            </w:tcBorders>
          </w:tcPr>
          <w:p w14:paraId="2ABE2F08"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D1F0E49"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X40</w:t>
            </w:r>
          </w:p>
        </w:tc>
        <w:tc>
          <w:tcPr>
            <w:tcW w:w="1843" w:type="dxa"/>
            <w:tcBorders>
              <w:top w:val="nil"/>
              <w:left w:val="nil"/>
              <w:bottom w:val="single" w:sz="4" w:space="0" w:color="auto"/>
              <w:right w:val="single" w:sz="4" w:space="0" w:color="auto"/>
            </w:tcBorders>
            <w:shd w:val="clear" w:color="auto" w:fill="auto"/>
            <w:noWrap/>
            <w:vAlign w:val="center"/>
          </w:tcPr>
          <w:p w14:paraId="0B73F232"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rspMsg</w:t>
            </w:r>
          </w:p>
        </w:tc>
        <w:tc>
          <w:tcPr>
            <w:tcW w:w="1564" w:type="dxa"/>
            <w:tcBorders>
              <w:top w:val="nil"/>
              <w:left w:val="nil"/>
              <w:bottom w:val="single" w:sz="4" w:space="0" w:color="auto"/>
              <w:right w:val="single" w:sz="4" w:space="0" w:color="auto"/>
            </w:tcBorders>
            <w:shd w:val="clear" w:color="auto" w:fill="auto"/>
            <w:noWrap/>
            <w:vAlign w:val="center"/>
          </w:tcPr>
          <w:p w14:paraId="7A1F1C50" w14:textId="77777777"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响应消息</w:t>
            </w:r>
          </w:p>
        </w:tc>
        <w:tc>
          <w:tcPr>
            <w:tcW w:w="713" w:type="dxa"/>
            <w:tcBorders>
              <w:top w:val="nil"/>
              <w:left w:val="nil"/>
              <w:bottom w:val="single" w:sz="4" w:space="0" w:color="auto"/>
              <w:right w:val="single" w:sz="4" w:space="0" w:color="auto"/>
            </w:tcBorders>
            <w:shd w:val="clear" w:color="auto" w:fill="auto"/>
            <w:noWrap/>
            <w:vAlign w:val="center"/>
          </w:tcPr>
          <w:p w14:paraId="168E1317"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14:paraId="637F0DBA" w14:textId="77777777"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680" w:type="dxa"/>
            <w:tcBorders>
              <w:top w:val="nil"/>
              <w:left w:val="nil"/>
              <w:bottom w:val="single" w:sz="4" w:space="0" w:color="auto"/>
              <w:right w:val="single" w:sz="4" w:space="0" w:color="auto"/>
            </w:tcBorders>
            <w:shd w:val="clear" w:color="auto" w:fill="auto"/>
            <w:noWrap/>
            <w:vAlign w:val="center"/>
          </w:tcPr>
          <w:p w14:paraId="1C3E9780" w14:textId="77777777"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p>
        </w:tc>
      </w:tr>
    </w:tbl>
    <w:p w14:paraId="40D1A632" w14:textId="77777777" w:rsidR="001D19C2" w:rsidRDefault="001D19C2" w:rsidP="001D19C2">
      <w:pPr>
        <w:ind w:firstLine="480"/>
      </w:pPr>
    </w:p>
    <w:p w14:paraId="45E19405" w14:textId="77777777" w:rsidR="00405F97" w:rsidRDefault="00405F97" w:rsidP="00405F97">
      <w:pPr>
        <w:pStyle w:val="3"/>
        <w:numPr>
          <w:ilvl w:val="2"/>
          <w:numId w:val="4"/>
        </w:numPr>
        <w:ind w:left="0" w:firstLineChars="0" w:firstLine="0"/>
      </w:pPr>
      <w:bookmarkStart w:id="547" w:name="_Toc462670490"/>
      <w:r>
        <w:rPr>
          <w:rFonts w:hint="eastAsia"/>
        </w:rPr>
        <w:t>交割申报交易</w:t>
      </w:r>
      <w:bookmarkEnd w:id="547"/>
    </w:p>
    <w:p w14:paraId="79F86512" w14:textId="77777777" w:rsidR="0090210A" w:rsidRDefault="0090210A" w:rsidP="0090210A">
      <w:pPr>
        <w:pStyle w:val="4"/>
        <w:numPr>
          <w:ilvl w:val="3"/>
          <w:numId w:val="4"/>
        </w:numPr>
        <w:ind w:left="0" w:firstLineChars="0" w:firstLine="0"/>
      </w:pPr>
      <w:r>
        <w:rPr>
          <w:rFonts w:hint="eastAsia"/>
        </w:rPr>
        <w:t>交割申报请求及</w:t>
      </w:r>
      <w:r w:rsidR="00D0642D">
        <w:rPr>
          <w:rFonts w:hint="eastAsia"/>
        </w:rPr>
        <w:t>应答</w:t>
      </w:r>
    </w:p>
    <w:p w14:paraId="494A5AE6" w14:textId="77777777" w:rsidR="00002BCB" w:rsidRDefault="00002BCB" w:rsidP="008D1002">
      <w:pPr>
        <w:ind w:firstLine="482"/>
      </w:pPr>
      <w:r w:rsidRPr="003B0BB4">
        <w:rPr>
          <w:rFonts w:hint="eastAsia"/>
          <w:b/>
        </w:rPr>
        <w:t>功能</w:t>
      </w:r>
      <w:r>
        <w:rPr>
          <w:rFonts w:hint="eastAsia"/>
        </w:rPr>
        <w:t>：</w:t>
      </w:r>
      <w:r w:rsidR="0084087E">
        <w:rPr>
          <w:rFonts w:hint="eastAsia"/>
        </w:rPr>
        <w:t>交割申报指令用于</w:t>
      </w:r>
      <w:r w:rsidR="00613F1F">
        <w:rPr>
          <w:rFonts w:hint="eastAsia"/>
        </w:rPr>
        <w:t>会员在</w:t>
      </w:r>
      <w:r w:rsidR="0084087E">
        <w:rPr>
          <w:rFonts w:hint="eastAsia"/>
        </w:rPr>
        <w:t>多头</w:t>
      </w:r>
      <w:r w:rsidR="0084087E">
        <w:rPr>
          <w:rFonts w:hint="eastAsia"/>
        </w:rPr>
        <w:t>/</w:t>
      </w:r>
      <w:r w:rsidR="0084087E">
        <w:rPr>
          <w:rFonts w:hint="eastAsia"/>
        </w:rPr>
        <w:t>空头持仓交割前进行交割申报</w:t>
      </w:r>
      <w:r>
        <w:rPr>
          <w:rFonts w:hint="eastAsia"/>
        </w:rPr>
        <w:t>。</w:t>
      </w:r>
    </w:p>
    <w:p w14:paraId="448E1108" w14:textId="77777777" w:rsidR="00002BCB" w:rsidRPr="00002BCB" w:rsidRDefault="00002BCB" w:rsidP="00002BCB">
      <w:pPr>
        <w:ind w:firstLine="480"/>
      </w:pPr>
      <w:r>
        <w:rPr>
          <w:rFonts w:hint="eastAsia"/>
        </w:rPr>
        <w:t>消息体格式如下：</w:t>
      </w:r>
    </w:p>
    <w:tbl>
      <w:tblPr>
        <w:tblW w:w="8652" w:type="dxa"/>
        <w:tblInd w:w="103" w:type="dxa"/>
        <w:tblLook w:val="04A0" w:firstRow="1" w:lastRow="0" w:firstColumn="1" w:lastColumn="0" w:noHBand="0" w:noVBand="1"/>
      </w:tblPr>
      <w:tblGrid>
        <w:gridCol w:w="798"/>
        <w:gridCol w:w="1796"/>
        <w:gridCol w:w="1596"/>
        <w:gridCol w:w="760"/>
        <w:gridCol w:w="798"/>
        <w:gridCol w:w="2904"/>
      </w:tblGrid>
      <w:tr w:rsidR="001C4A18" w:rsidRPr="001C4A18" w14:paraId="0B6F1AE3" w14:textId="77777777" w:rsidTr="007E07F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93033D4" w14:textId="77777777"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14:paraId="69411046" w14:textId="77777777"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14:paraId="001A397B" w14:textId="77777777" w:rsidR="001C4A18" w:rsidRPr="001C4A18" w:rsidRDefault="004847B6"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91BD451" w14:textId="77777777"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0BACD67C" w14:textId="77777777" w:rsidR="001C4A18" w:rsidRPr="001C4A18" w:rsidRDefault="00D0642D"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应答</w:t>
            </w:r>
          </w:p>
        </w:tc>
        <w:tc>
          <w:tcPr>
            <w:tcW w:w="2904" w:type="dxa"/>
            <w:tcBorders>
              <w:top w:val="single" w:sz="4" w:space="0" w:color="auto"/>
              <w:left w:val="nil"/>
              <w:bottom w:val="single" w:sz="4" w:space="0" w:color="auto"/>
              <w:right w:val="single" w:sz="4" w:space="0" w:color="auto"/>
            </w:tcBorders>
            <w:shd w:val="clear" w:color="000000" w:fill="D9D9D9"/>
            <w:noWrap/>
            <w:vAlign w:val="center"/>
            <w:hideMark/>
          </w:tcPr>
          <w:p w14:paraId="00AD179A" w14:textId="77777777"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说明</w:t>
            </w:r>
          </w:p>
        </w:tc>
      </w:tr>
      <w:tr w:rsidR="001C4A18" w:rsidRPr="001C4A18" w14:paraId="1BC21304" w14:textId="77777777"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0671BEC"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O00</w:t>
            </w:r>
          </w:p>
        </w:tc>
        <w:tc>
          <w:tcPr>
            <w:tcW w:w="1796" w:type="dxa"/>
            <w:tcBorders>
              <w:top w:val="nil"/>
              <w:left w:val="nil"/>
              <w:bottom w:val="single" w:sz="4" w:space="0" w:color="auto"/>
              <w:right w:val="single" w:sz="4" w:space="0" w:color="auto"/>
            </w:tcBorders>
            <w:shd w:val="clear" w:color="auto" w:fill="auto"/>
            <w:noWrap/>
            <w:vAlign w:val="center"/>
            <w:hideMark/>
          </w:tcPr>
          <w:p w14:paraId="4EA6FBEC"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orderNo</w:t>
            </w:r>
          </w:p>
        </w:tc>
        <w:tc>
          <w:tcPr>
            <w:tcW w:w="1596" w:type="dxa"/>
            <w:tcBorders>
              <w:top w:val="nil"/>
              <w:left w:val="nil"/>
              <w:bottom w:val="single" w:sz="4" w:space="0" w:color="auto"/>
              <w:right w:val="single" w:sz="4" w:space="0" w:color="auto"/>
            </w:tcBorders>
            <w:shd w:val="clear" w:color="auto" w:fill="auto"/>
            <w:noWrap/>
            <w:vAlign w:val="center"/>
            <w:hideMark/>
          </w:tcPr>
          <w:p w14:paraId="771B7D6C" w14:textId="77777777" w:rsidR="001C4A18" w:rsidRPr="001C4A18" w:rsidRDefault="00C95150"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14:paraId="74A79FA0"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DA3C604"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14:paraId="6EF08242"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14:paraId="52302EE5" w14:textId="77777777"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F604FCC" w14:textId="77777777" w:rsidR="00BC6BBC" w:rsidRPr="00984E1E" w:rsidRDefault="00BC6BB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96" w:type="dxa"/>
            <w:tcBorders>
              <w:top w:val="nil"/>
              <w:left w:val="nil"/>
              <w:bottom w:val="single" w:sz="4" w:space="0" w:color="auto"/>
              <w:right w:val="single" w:sz="4" w:space="0" w:color="auto"/>
            </w:tcBorders>
            <w:shd w:val="clear" w:color="auto" w:fill="auto"/>
            <w:noWrap/>
            <w:vAlign w:val="center"/>
          </w:tcPr>
          <w:p w14:paraId="2CE25306" w14:textId="77777777" w:rsidR="00BC6BBC" w:rsidRPr="00984E1E" w:rsidRDefault="00BC6BB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14:paraId="0197E839" w14:textId="77777777" w:rsidR="00BC6BBC" w:rsidRPr="00984E1E" w:rsidRDefault="00BC6BB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3BB47A6B" w14:textId="77777777" w:rsidR="00BC6BBC" w:rsidRPr="00984E1E" w:rsidRDefault="00BC6BB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15C93F0E" w14:textId="77777777" w:rsidR="00BC6BBC" w:rsidRPr="00984E1E" w:rsidRDefault="00BC6BBC" w:rsidP="0075261B">
            <w:pPr>
              <w:spacing w:line="240" w:lineRule="auto"/>
              <w:ind w:firstLineChars="0" w:firstLine="0"/>
              <w:rPr>
                <w:rFonts w:asciiTheme="minorEastAsia" w:hAnsiTheme="minorEastAsia"/>
                <w:sz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tcPr>
          <w:p w14:paraId="6484B567" w14:textId="77777777"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p>
        </w:tc>
      </w:tr>
      <w:tr w:rsidR="00BC6BBC" w:rsidRPr="001C4A18" w14:paraId="0249026D" w14:textId="77777777"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D83F869"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96" w:type="dxa"/>
            <w:tcBorders>
              <w:top w:val="nil"/>
              <w:left w:val="nil"/>
              <w:bottom w:val="single" w:sz="4" w:space="0" w:color="auto"/>
              <w:right w:val="single" w:sz="4" w:space="0" w:color="auto"/>
            </w:tcBorders>
            <w:shd w:val="clear" w:color="auto" w:fill="auto"/>
            <w:noWrap/>
            <w:vAlign w:val="center"/>
            <w:hideMark/>
          </w:tcPr>
          <w:p w14:paraId="6ADD993A"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hideMark/>
          </w:tcPr>
          <w:p w14:paraId="524C320B"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5028A018"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192993A"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14:paraId="300D1E1D"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14:paraId="38FEC993" w14:textId="77777777"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5EEB270"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I10</w:t>
            </w:r>
          </w:p>
        </w:tc>
        <w:tc>
          <w:tcPr>
            <w:tcW w:w="1796" w:type="dxa"/>
            <w:tcBorders>
              <w:top w:val="nil"/>
              <w:left w:val="nil"/>
              <w:bottom w:val="single" w:sz="4" w:space="0" w:color="auto"/>
              <w:right w:val="single" w:sz="4" w:space="0" w:color="auto"/>
            </w:tcBorders>
            <w:shd w:val="clear" w:color="auto" w:fill="auto"/>
            <w:noWrap/>
            <w:vAlign w:val="center"/>
            <w:hideMark/>
          </w:tcPr>
          <w:p w14:paraId="71405E49"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instID</w:t>
            </w:r>
          </w:p>
        </w:tc>
        <w:tc>
          <w:tcPr>
            <w:tcW w:w="1596" w:type="dxa"/>
            <w:tcBorders>
              <w:top w:val="nil"/>
              <w:left w:val="nil"/>
              <w:bottom w:val="single" w:sz="4" w:space="0" w:color="auto"/>
              <w:right w:val="single" w:sz="4" w:space="0" w:color="auto"/>
            </w:tcBorders>
            <w:shd w:val="clear" w:color="auto" w:fill="auto"/>
            <w:noWrap/>
            <w:vAlign w:val="center"/>
            <w:hideMark/>
          </w:tcPr>
          <w:p w14:paraId="4D6E0111"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14:paraId="102BCE68"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B9A2E77"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14:paraId="64F57E65"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14:paraId="473DF97B" w14:textId="77777777"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187E0EC"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O02</w:t>
            </w:r>
          </w:p>
        </w:tc>
        <w:tc>
          <w:tcPr>
            <w:tcW w:w="1796" w:type="dxa"/>
            <w:tcBorders>
              <w:top w:val="nil"/>
              <w:left w:val="nil"/>
              <w:bottom w:val="single" w:sz="4" w:space="0" w:color="auto"/>
              <w:right w:val="single" w:sz="4" w:space="0" w:color="auto"/>
            </w:tcBorders>
            <w:shd w:val="clear" w:color="auto" w:fill="auto"/>
            <w:noWrap/>
            <w:vAlign w:val="center"/>
            <w:hideMark/>
          </w:tcPr>
          <w:p w14:paraId="74CC9360"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buyOrSell</w:t>
            </w:r>
          </w:p>
        </w:tc>
        <w:tc>
          <w:tcPr>
            <w:tcW w:w="1596" w:type="dxa"/>
            <w:tcBorders>
              <w:top w:val="nil"/>
              <w:left w:val="nil"/>
              <w:bottom w:val="single" w:sz="4" w:space="0" w:color="auto"/>
              <w:right w:val="single" w:sz="4" w:space="0" w:color="auto"/>
            </w:tcBorders>
            <w:shd w:val="clear" w:color="auto" w:fill="auto"/>
            <w:noWrap/>
            <w:vAlign w:val="center"/>
            <w:hideMark/>
          </w:tcPr>
          <w:p w14:paraId="673EBB50"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vAlign w:val="center"/>
            <w:hideMark/>
          </w:tcPr>
          <w:p w14:paraId="6CA4EC90"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E143DDC"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14:paraId="3995E9FA"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14:paraId="2A76CE38" w14:textId="77777777"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F98BF79"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T11</w:t>
            </w:r>
          </w:p>
        </w:tc>
        <w:tc>
          <w:tcPr>
            <w:tcW w:w="1796" w:type="dxa"/>
            <w:tcBorders>
              <w:top w:val="nil"/>
              <w:left w:val="nil"/>
              <w:bottom w:val="single" w:sz="4" w:space="0" w:color="auto"/>
              <w:right w:val="single" w:sz="4" w:space="0" w:color="auto"/>
            </w:tcBorders>
            <w:shd w:val="clear" w:color="auto" w:fill="auto"/>
            <w:noWrap/>
            <w:vAlign w:val="center"/>
            <w:hideMark/>
          </w:tcPr>
          <w:p w14:paraId="11F64BFE"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applyDate</w:t>
            </w:r>
          </w:p>
        </w:tc>
        <w:tc>
          <w:tcPr>
            <w:tcW w:w="1596" w:type="dxa"/>
            <w:tcBorders>
              <w:top w:val="nil"/>
              <w:left w:val="nil"/>
              <w:bottom w:val="single" w:sz="4" w:space="0" w:color="auto"/>
              <w:right w:val="single" w:sz="4" w:space="0" w:color="auto"/>
            </w:tcBorders>
            <w:shd w:val="clear" w:color="auto" w:fill="auto"/>
            <w:noWrap/>
            <w:vAlign w:val="center"/>
            <w:hideMark/>
          </w:tcPr>
          <w:p w14:paraId="30CE0A3E"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6B6BC47D"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205DD2B1"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14:paraId="4A689DB4"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14:paraId="3FB6027F" w14:textId="77777777"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AD20D4A"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T12</w:t>
            </w:r>
          </w:p>
        </w:tc>
        <w:tc>
          <w:tcPr>
            <w:tcW w:w="1796" w:type="dxa"/>
            <w:tcBorders>
              <w:top w:val="nil"/>
              <w:left w:val="nil"/>
              <w:bottom w:val="single" w:sz="4" w:space="0" w:color="auto"/>
              <w:right w:val="single" w:sz="4" w:space="0" w:color="auto"/>
            </w:tcBorders>
            <w:shd w:val="clear" w:color="auto" w:fill="auto"/>
            <w:noWrap/>
            <w:vAlign w:val="center"/>
            <w:hideMark/>
          </w:tcPr>
          <w:p w14:paraId="5754ACA5"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applyTime</w:t>
            </w:r>
          </w:p>
        </w:tc>
        <w:tc>
          <w:tcPr>
            <w:tcW w:w="1596" w:type="dxa"/>
            <w:tcBorders>
              <w:top w:val="nil"/>
              <w:left w:val="nil"/>
              <w:bottom w:val="single" w:sz="4" w:space="0" w:color="auto"/>
              <w:right w:val="single" w:sz="4" w:space="0" w:color="auto"/>
            </w:tcBorders>
            <w:shd w:val="clear" w:color="auto" w:fill="auto"/>
            <w:noWrap/>
            <w:vAlign w:val="center"/>
            <w:hideMark/>
          </w:tcPr>
          <w:p w14:paraId="66700AD5"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735C85DC"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3F884C1F"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14:paraId="6ADD1D32"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14:paraId="6453626C" w14:textId="77777777"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8A9B60"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O07</w:t>
            </w:r>
          </w:p>
        </w:tc>
        <w:tc>
          <w:tcPr>
            <w:tcW w:w="1796" w:type="dxa"/>
            <w:tcBorders>
              <w:top w:val="nil"/>
              <w:left w:val="nil"/>
              <w:bottom w:val="single" w:sz="4" w:space="0" w:color="auto"/>
              <w:right w:val="single" w:sz="4" w:space="0" w:color="auto"/>
            </w:tcBorders>
            <w:shd w:val="clear" w:color="auto" w:fill="auto"/>
            <w:noWrap/>
            <w:vAlign w:val="center"/>
            <w:hideMark/>
          </w:tcPr>
          <w:p w14:paraId="14779888"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quantity</w:t>
            </w:r>
          </w:p>
        </w:tc>
        <w:tc>
          <w:tcPr>
            <w:tcW w:w="1596" w:type="dxa"/>
            <w:tcBorders>
              <w:top w:val="nil"/>
              <w:left w:val="nil"/>
              <w:bottom w:val="single" w:sz="4" w:space="0" w:color="auto"/>
              <w:right w:val="single" w:sz="4" w:space="0" w:color="auto"/>
            </w:tcBorders>
            <w:shd w:val="clear" w:color="auto" w:fill="auto"/>
            <w:noWrap/>
            <w:vAlign w:val="center"/>
            <w:hideMark/>
          </w:tcPr>
          <w:p w14:paraId="4B23470A"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申报数量</w:t>
            </w:r>
          </w:p>
        </w:tc>
        <w:tc>
          <w:tcPr>
            <w:tcW w:w="760" w:type="dxa"/>
            <w:tcBorders>
              <w:top w:val="nil"/>
              <w:left w:val="nil"/>
              <w:bottom w:val="single" w:sz="4" w:space="0" w:color="auto"/>
              <w:right w:val="single" w:sz="4" w:space="0" w:color="auto"/>
            </w:tcBorders>
            <w:shd w:val="clear" w:color="auto" w:fill="auto"/>
            <w:noWrap/>
            <w:vAlign w:val="center"/>
            <w:hideMark/>
          </w:tcPr>
          <w:p w14:paraId="236915DD"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17880DA"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14:paraId="56F3DC33"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703A40" w:rsidRPr="001C4A18" w14:paraId="01BE26A4" w14:textId="77777777"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DF3B787"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O09</w:t>
            </w:r>
          </w:p>
        </w:tc>
        <w:tc>
          <w:tcPr>
            <w:tcW w:w="1796" w:type="dxa"/>
            <w:tcBorders>
              <w:top w:val="nil"/>
              <w:left w:val="nil"/>
              <w:bottom w:val="single" w:sz="4" w:space="0" w:color="auto"/>
              <w:right w:val="single" w:sz="4" w:space="0" w:color="auto"/>
            </w:tcBorders>
            <w:shd w:val="clear" w:color="auto" w:fill="auto"/>
            <w:noWrap/>
            <w:vAlign w:val="center"/>
            <w:hideMark/>
          </w:tcPr>
          <w:p w14:paraId="39D49E45"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orderStatus</w:t>
            </w:r>
          </w:p>
        </w:tc>
        <w:tc>
          <w:tcPr>
            <w:tcW w:w="1596" w:type="dxa"/>
            <w:tcBorders>
              <w:top w:val="nil"/>
              <w:left w:val="nil"/>
              <w:bottom w:val="single" w:sz="4" w:space="0" w:color="auto"/>
              <w:right w:val="single" w:sz="4" w:space="0" w:color="auto"/>
            </w:tcBorders>
            <w:shd w:val="clear" w:color="auto" w:fill="auto"/>
            <w:noWrap/>
            <w:vAlign w:val="center"/>
            <w:hideMark/>
          </w:tcPr>
          <w:p w14:paraId="2CC88A05"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Pr="001C4A18">
              <w:rPr>
                <w:rFonts w:ascii="宋体" w:eastAsia="宋体" w:hAnsi="宋体" w:cs="宋体" w:hint="eastAsia"/>
                <w:color w:val="000000"/>
                <w:kern w:val="0"/>
                <w:sz w:val="20"/>
                <w:szCs w:val="20"/>
              </w:rPr>
              <w:t>状态</w:t>
            </w:r>
          </w:p>
        </w:tc>
        <w:tc>
          <w:tcPr>
            <w:tcW w:w="760" w:type="dxa"/>
            <w:tcBorders>
              <w:top w:val="nil"/>
              <w:left w:val="nil"/>
              <w:bottom w:val="single" w:sz="4" w:space="0" w:color="auto"/>
              <w:right w:val="single" w:sz="4" w:space="0" w:color="auto"/>
            </w:tcBorders>
            <w:shd w:val="clear" w:color="auto" w:fill="auto"/>
            <w:noWrap/>
            <w:vAlign w:val="center"/>
            <w:hideMark/>
          </w:tcPr>
          <w:p w14:paraId="2463AA33"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E852BD7"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14:paraId="75EF8B41" w14:textId="77777777" w:rsidR="00703A40" w:rsidRPr="00E7672D" w:rsidRDefault="00703A40" w:rsidP="003E783F">
            <w:pPr>
              <w:widowControl/>
              <w:spacing w:line="240" w:lineRule="auto"/>
              <w:ind w:firstLineChars="0" w:firstLine="0"/>
              <w:jc w:val="left"/>
              <w:rPr>
                <w:rFonts w:asciiTheme="minorEastAsia" w:hAnsiTheme="minorEastAsia" w:cs="宋体"/>
                <w:color w:val="000000"/>
                <w:kern w:val="0"/>
                <w:sz w:val="20"/>
                <w:szCs w:val="20"/>
              </w:rPr>
            </w:pPr>
          </w:p>
        </w:tc>
      </w:tr>
      <w:tr w:rsidR="00703A40" w:rsidRPr="001C4A18" w14:paraId="3F47961E" w14:textId="77777777"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6DD15F3"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lastRenderedPageBreak/>
              <w:t>O01</w:t>
            </w:r>
          </w:p>
        </w:tc>
        <w:tc>
          <w:tcPr>
            <w:tcW w:w="1796" w:type="dxa"/>
            <w:tcBorders>
              <w:top w:val="nil"/>
              <w:left w:val="nil"/>
              <w:bottom w:val="single" w:sz="4" w:space="0" w:color="auto"/>
              <w:right w:val="single" w:sz="4" w:space="0" w:color="auto"/>
            </w:tcBorders>
            <w:shd w:val="clear" w:color="auto" w:fill="auto"/>
            <w:noWrap/>
            <w:vAlign w:val="center"/>
            <w:hideMark/>
          </w:tcPr>
          <w:p w14:paraId="1AA00A36"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localOrderNo</w:t>
            </w:r>
          </w:p>
        </w:tc>
        <w:tc>
          <w:tcPr>
            <w:tcW w:w="1596" w:type="dxa"/>
            <w:tcBorders>
              <w:top w:val="nil"/>
              <w:left w:val="nil"/>
              <w:bottom w:val="single" w:sz="4" w:space="0" w:color="auto"/>
              <w:right w:val="single" w:sz="4" w:space="0" w:color="auto"/>
            </w:tcBorders>
            <w:shd w:val="clear" w:color="auto" w:fill="auto"/>
            <w:noWrap/>
            <w:vAlign w:val="center"/>
            <w:hideMark/>
          </w:tcPr>
          <w:p w14:paraId="08B478A3"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14:paraId="0E84AF7A"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34C9FE2"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14:paraId="7D9E5C4B"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p>
        </w:tc>
      </w:tr>
      <w:tr w:rsidR="00703A40" w:rsidRPr="001C4A18" w14:paraId="25305B0A" w14:textId="77777777"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856D3E4"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M60</w:t>
            </w:r>
          </w:p>
        </w:tc>
        <w:tc>
          <w:tcPr>
            <w:tcW w:w="1796" w:type="dxa"/>
            <w:tcBorders>
              <w:top w:val="nil"/>
              <w:left w:val="nil"/>
              <w:bottom w:val="single" w:sz="4" w:space="0" w:color="auto"/>
              <w:right w:val="single" w:sz="4" w:space="0" w:color="auto"/>
            </w:tcBorders>
            <w:shd w:val="clear" w:color="auto" w:fill="auto"/>
            <w:vAlign w:val="center"/>
            <w:hideMark/>
          </w:tcPr>
          <w:p w14:paraId="760BA73E"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traderID</w:t>
            </w:r>
          </w:p>
        </w:tc>
        <w:tc>
          <w:tcPr>
            <w:tcW w:w="1596" w:type="dxa"/>
            <w:tcBorders>
              <w:top w:val="nil"/>
              <w:left w:val="nil"/>
              <w:bottom w:val="single" w:sz="4" w:space="0" w:color="auto"/>
              <w:right w:val="single" w:sz="4" w:space="0" w:color="auto"/>
            </w:tcBorders>
            <w:shd w:val="clear" w:color="auto" w:fill="auto"/>
            <w:noWrap/>
            <w:vAlign w:val="center"/>
            <w:hideMark/>
          </w:tcPr>
          <w:p w14:paraId="381BF86D"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24162DAA"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1E291DA"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14:paraId="6C02096C"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p>
        </w:tc>
      </w:tr>
      <w:tr w:rsidR="00703A40" w:rsidRPr="001C4A18" w14:paraId="32105D1B" w14:textId="77777777"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B216147"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O08</w:t>
            </w:r>
          </w:p>
        </w:tc>
        <w:tc>
          <w:tcPr>
            <w:tcW w:w="1796" w:type="dxa"/>
            <w:tcBorders>
              <w:top w:val="nil"/>
              <w:left w:val="nil"/>
              <w:bottom w:val="single" w:sz="4" w:space="0" w:color="auto"/>
              <w:right w:val="single" w:sz="4" w:space="0" w:color="auto"/>
            </w:tcBorders>
            <w:shd w:val="clear" w:color="auto" w:fill="auto"/>
            <w:noWrap/>
            <w:vAlign w:val="center"/>
            <w:hideMark/>
          </w:tcPr>
          <w:p w14:paraId="5A9DC80B"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remainQuantity</w:t>
            </w:r>
          </w:p>
        </w:tc>
        <w:tc>
          <w:tcPr>
            <w:tcW w:w="1596" w:type="dxa"/>
            <w:tcBorders>
              <w:top w:val="nil"/>
              <w:left w:val="nil"/>
              <w:bottom w:val="single" w:sz="4" w:space="0" w:color="auto"/>
              <w:right w:val="single" w:sz="4" w:space="0" w:color="auto"/>
            </w:tcBorders>
            <w:shd w:val="clear" w:color="auto" w:fill="auto"/>
            <w:noWrap/>
            <w:vAlign w:val="center"/>
            <w:hideMark/>
          </w:tcPr>
          <w:p w14:paraId="7210335F"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剩余数量</w:t>
            </w:r>
          </w:p>
        </w:tc>
        <w:tc>
          <w:tcPr>
            <w:tcW w:w="760" w:type="dxa"/>
            <w:tcBorders>
              <w:top w:val="nil"/>
              <w:left w:val="nil"/>
              <w:bottom w:val="single" w:sz="4" w:space="0" w:color="auto"/>
              <w:right w:val="single" w:sz="4" w:space="0" w:color="auto"/>
            </w:tcBorders>
            <w:shd w:val="clear" w:color="auto" w:fill="auto"/>
            <w:noWrap/>
            <w:vAlign w:val="center"/>
            <w:hideMark/>
          </w:tcPr>
          <w:p w14:paraId="728FBA7F"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EF28510"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14:paraId="08E77216"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p>
        </w:tc>
      </w:tr>
      <w:tr w:rsidR="00703A40" w:rsidRPr="001C4A18" w14:paraId="18BD47D0" w14:textId="77777777"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8D0A79B" w14:textId="77777777" w:rsidR="00703A40" w:rsidRPr="007E6EB1" w:rsidRDefault="00703A40" w:rsidP="00310394">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T82</w:t>
            </w:r>
          </w:p>
        </w:tc>
        <w:tc>
          <w:tcPr>
            <w:tcW w:w="1796" w:type="dxa"/>
            <w:tcBorders>
              <w:top w:val="nil"/>
              <w:left w:val="nil"/>
              <w:bottom w:val="single" w:sz="4" w:space="0" w:color="auto"/>
              <w:right w:val="single" w:sz="4" w:space="0" w:color="auto"/>
            </w:tcBorders>
            <w:shd w:val="clear" w:color="auto" w:fill="auto"/>
            <w:noWrap/>
            <w:vAlign w:val="center"/>
          </w:tcPr>
          <w:p w14:paraId="37BAB422" w14:textId="77777777" w:rsidR="00703A40" w:rsidRPr="007E6EB1" w:rsidRDefault="00703A40" w:rsidP="00310394">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source</w:t>
            </w:r>
          </w:p>
        </w:tc>
        <w:tc>
          <w:tcPr>
            <w:tcW w:w="1596" w:type="dxa"/>
            <w:tcBorders>
              <w:top w:val="nil"/>
              <w:left w:val="nil"/>
              <w:bottom w:val="single" w:sz="4" w:space="0" w:color="auto"/>
              <w:right w:val="single" w:sz="4" w:space="0" w:color="auto"/>
            </w:tcBorders>
            <w:shd w:val="clear" w:color="auto" w:fill="auto"/>
            <w:noWrap/>
            <w:vAlign w:val="center"/>
          </w:tcPr>
          <w:p w14:paraId="109D597E" w14:textId="77777777" w:rsidR="00703A40" w:rsidRDefault="00703A40"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交易渠道标识</w:t>
            </w:r>
          </w:p>
        </w:tc>
        <w:tc>
          <w:tcPr>
            <w:tcW w:w="760" w:type="dxa"/>
            <w:tcBorders>
              <w:top w:val="nil"/>
              <w:left w:val="nil"/>
              <w:bottom w:val="single" w:sz="4" w:space="0" w:color="auto"/>
              <w:right w:val="single" w:sz="4" w:space="0" w:color="auto"/>
            </w:tcBorders>
            <w:shd w:val="clear" w:color="auto" w:fill="auto"/>
            <w:noWrap/>
            <w:vAlign w:val="center"/>
          </w:tcPr>
          <w:p w14:paraId="7F7EE1C7" w14:textId="77777777" w:rsidR="00703A40" w:rsidRPr="00E7672D" w:rsidRDefault="00703A40"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14:paraId="41A89989" w14:textId="77777777" w:rsidR="00703A40" w:rsidRPr="00E7672D" w:rsidRDefault="00703A40"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tcPr>
          <w:p w14:paraId="7C16FB8D" w14:textId="77777777" w:rsidR="00703A40" w:rsidRPr="00D3145A" w:rsidRDefault="00703A40" w:rsidP="00310394">
            <w:pPr>
              <w:pStyle w:val="ac"/>
              <w:ind w:firstLineChars="0" w:firstLine="0"/>
              <w:rPr>
                <w:rFonts w:asciiTheme="minorEastAsia" w:hAnsiTheme="minorEastAsia" w:cs="宋体"/>
                <w:color w:val="000000"/>
                <w:kern w:val="0"/>
                <w:sz w:val="20"/>
              </w:rPr>
            </w:pPr>
            <w:r>
              <w:rPr>
                <w:rFonts w:asciiTheme="minorEastAsia" w:hAnsiTheme="minorEastAsia" w:cs="宋体" w:hint="eastAsia"/>
                <w:color w:val="000000"/>
                <w:kern w:val="0"/>
                <w:sz w:val="20"/>
              </w:rPr>
              <w:t>APP和红马甲上送交易时必填：</w:t>
            </w:r>
            <w:r w:rsidRPr="007E6EB1">
              <w:rPr>
                <w:rFonts w:asciiTheme="minorEastAsia" w:hAnsiTheme="minorEastAsia" w:cs="宋体" w:hint="eastAsia"/>
                <w:color w:val="000000"/>
                <w:kern w:val="0"/>
                <w:sz w:val="20"/>
              </w:rPr>
              <w:t>a-APP</w:t>
            </w:r>
            <w:r>
              <w:rPr>
                <w:rFonts w:asciiTheme="minorEastAsia" w:hAnsiTheme="minorEastAsia" w:cs="宋体" w:hint="eastAsia"/>
                <w:color w:val="000000"/>
                <w:kern w:val="0"/>
                <w:sz w:val="20"/>
              </w:rPr>
              <w:t>渠道、c-红马甲</w:t>
            </w:r>
          </w:p>
        </w:tc>
      </w:tr>
      <w:tr w:rsidR="00703A40" w:rsidRPr="001C4A18" w14:paraId="40BEC994" w14:textId="77777777"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078A625"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X39</w:t>
            </w:r>
          </w:p>
        </w:tc>
        <w:tc>
          <w:tcPr>
            <w:tcW w:w="1796" w:type="dxa"/>
            <w:tcBorders>
              <w:top w:val="nil"/>
              <w:left w:val="nil"/>
              <w:bottom w:val="single" w:sz="4" w:space="0" w:color="auto"/>
              <w:right w:val="single" w:sz="4" w:space="0" w:color="auto"/>
            </w:tcBorders>
            <w:shd w:val="clear" w:color="auto" w:fill="auto"/>
            <w:noWrap/>
            <w:vAlign w:val="center"/>
            <w:hideMark/>
          </w:tcPr>
          <w:p w14:paraId="1F8A9A08"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14:paraId="2343EE6A"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001E1341"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CD567AD"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14:paraId="41F72121"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p>
        </w:tc>
      </w:tr>
      <w:tr w:rsidR="00703A40" w:rsidRPr="001C4A18" w14:paraId="5CCDAB65" w14:textId="77777777"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247FD64"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X40</w:t>
            </w:r>
          </w:p>
        </w:tc>
        <w:tc>
          <w:tcPr>
            <w:tcW w:w="1796" w:type="dxa"/>
            <w:tcBorders>
              <w:top w:val="nil"/>
              <w:left w:val="nil"/>
              <w:bottom w:val="single" w:sz="4" w:space="0" w:color="auto"/>
              <w:right w:val="single" w:sz="4" w:space="0" w:color="auto"/>
            </w:tcBorders>
            <w:shd w:val="clear" w:color="auto" w:fill="auto"/>
            <w:noWrap/>
            <w:vAlign w:val="center"/>
            <w:hideMark/>
          </w:tcPr>
          <w:p w14:paraId="4ED0E23C"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14:paraId="3E83E9D8"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5AED956"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7FD49839"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14:paraId="19E0B6B3" w14:textId="77777777"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p>
        </w:tc>
      </w:tr>
    </w:tbl>
    <w:p w14:paraId="59352EA3" w14:textId="77777777" w:rsidR="0090210A" w:rsidRDefault="0090210A" w:rsidP="006909A6">
      <w:pPr>
        <w:ind w:firstLine="480"/>
      </w:pPr>
    </w:p>
    <w:p w14:paraId="684B0119" w14:textId="77777777" w:rsidR="001C4A18" w:rsidRDefault="001C4A18" w:rsidP="001C4A18">
      <w:pPr>
        <w:pStyle w:val="4"/>
        <w:numPr>
          <w:ilvl w:val="3"/>
          <w:numId w:val="4"/>
        </w:numPr>
        <w:ind w:left="0" w:firstLineChars="0" w:firstLine="0"/>
      </w:pPr>
      <w:r>
        <w:rPr>
          <w:rFonts w:hint="eastAsia"/>
        </w:rPr>
        <w:t>交割申报撤销请求及</w:t>
      </w:r>
      <w:r w:rsidR="00215FFE">
        <w:rPr>
          <w:rFonts w:hint="eastAsia"/>
        </w:rPr>
        <w:t>应答</w:t>
      </w:r>
    </w:p>
    <w:p w14:paraId="20760CC7" w14:textId="77777777" w:rsidR="006069BA" w:rsidRDefault="006069BA" w:rsidP="008D1002">
      <w:pPr>
        <w:ind w:firstLine="482"/>
      </w:pPr>
      <w:r w:rsidRPr="003B0BB4">
        <w:rPr>
          <w:rFonts w:hint="eastAsia"/>
          <w:b/>
        </w:rPr>
        <w:t>功能</w:t>
      </w:r>
      <w:r>
        <w:rPr>
          <w:rFonts w:hint="eastAsia"/>
        </w:rPr>
        <w:t>：</w:t>
      </w:r>
      <w:r w:rsidR="0084087E">
        <w:rPr>
          <w:rFonts w:hint="eastAsia"/>
        </w:rPr>
        <w:t>交割申报撤销指令用于</w:t>
      </w:r>
      <w:r w:rsidR="00613F1F">
        <w:rPr>
          <w:rFonts w:hint="eastAsia"/>
        </w:rPr>
        <w:t>会员</w:t>
      </w:r>
      <w:r w:rsidR="0084087E">
        <w:rPr>
          <w:rFonts w:hint="eastAsia"/>
        </w:rPr>
        <w:t>当日</w:t>
      </w:r>
      <w:r w:rsidR="00613F1F">
        <w:rPr>
          <w:rFonts w:hint="eastAsia"/>
        </w:rPr>
        <w:t>主动</w:t>
      </w:r>
      <w:r w:rsidR="0084087E">
        <w:rPr>
          <w:rFonts w:hint="eastAsia"/>
        </w:rPr>
        <w:t>撤销</w:t>
      </w:r>
      <w:r w:rsidR="00613F1F">
        <w:rPr>
          <w:rFonts w:hint="eastAsia"/>
        </w:rPr>
        <w:t>原发起的交割申报指令。</w:t>
      </w:r>
    </w:p>
    <w:p w14:paraId="6BD4E8F6" w14:textId="77777777" w:rsidR="006069BA" w:rsidRPr="006069BA" w:rsidRDefault="006069BA" w:rsidP="006069BA">
      <w:pPr>
        <w:ind w:firstLine="480"/>
      </w:pPr>
      <w:r>
        <w:rPr>
          <w:rFonts w:hint="eastAsia"/>
        </w:rPr>
        <w:t>消息体格式如下：</w:t>
      </w:r>
    </w:p>
    <w:tbl>
      <w:tblPr>
        <w:tblW w:w="8388" w:type="dxa"/>
        <w:tblInd w:w="103" w:type="dxa"/>
        <w:tblLook w:val="04A0" w:firstRow="1" w:lastRow="0" w:firstColumn="1" w:lastColumn="0" w:noHBand="0" w:noVBand="1"/>
      </w:tblPr>
      <w:tblGrid>
        <w:gridCol w:w="798"/>
        <w:gridCol w:w="1196"/>
        <w:gridCol w:w="2160"/>
        <w:gridCol w:w="760"/>
        <w:gridCol w:w="798"/>
        <w:gridCol w:w="2676"/>
      </w:tblGrid>
      <w:tr w:rsidR="001C4A18" w:rsidRPr="001C4A18" w14:paraId="0A3FDC00" w14:textId="77777777" w:rsidTr="00215FF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1FA07D2" w14:textId="77777777"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域号</w:t>
            </w:r>
          </w:p>
        </w:tc>
        <w:tc>
          <w:tcPr>
            <w:tcW w:w="1196" w:type="dxa"/>
            <w:tcBorders>
              <w:top w:val="single" w:sz="4" w:space="0" w:color="auto"/>
              <w:left w:val="nil"/>
              <w:bottom w:val="single" w:sz="4" w:space="0" w:color="auto"/>
              <w:right w:val="single" w:sz="4" w:space="0" w:color="auto"/>
            </w:tcBorders>
            <w:shd w:val="clear" w:color="000000" w:fill="D9D9D9"/>
            <w:noWrap/>
            <w:vAlign w:val="center"/>
            <w:hideMark/>
          </w:tcPr>
          <w:p w14:paraId="500AF734" w14:textId="77777777"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4FBA5FA7" w14:textId="77777777" w:rsidR="001C4A18" w:rsidRPr="001C4A18" w:rsidRDefault="004847B6"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3BF47ABC" w14:textId="77777777"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2D155BCF" w14:textId="77777777" w:rsidR="001C4A18" w:rsidRPr="001C4A18" w:rsidRDefault="00215FFE"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应答</w:t>
            </w:r>
          </w:p>
        </w:tc>
        <w:tc>
          <w:tcPr>
            <w:tcW w:w="2676" w:type="dxa"/>
            <w:tcBorders>
              <w:top w:val="single" w:sz="4" w:space="0" w:color="auto"/>
              <w:left w:val="nil"/>
              <w:bottom w:val="single" w:sz="4" w:space="0" w:color="auto"/>
              <w:right w:val="single" w:sz="4" w:space="0" w:color="auto"/>
            </w:tcBorders>
            <w:shd w:val="clear" w:color="000000" w:fill="D9D9D9"/>
            <w:noWrap/>
            <w:vAlign w:val="center"/>
            <w:hideMark/>
          </w:tcPr>
          <w:p w14:paraId="276FE20D" w14:textId="77777777"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说明</w:t>
            </w:r>
          </w:p>
        </w:tc>
      </w:tr>
      <w:tr w:rsidR="001C4A18" w:rsidRPr="001C4A18" w14:paraId="463F1CD8" w14:textId="77777777" w:rsidTr="00215FF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EE7A638"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O00</w:t>
            </w:r>
          </w:p>
        </w:tc>
        <w:tc>
          <w:tcPr>
            <w:tcW w:w="1196" w:type="dxa"/>
            <w:tcBorders>
              <w:top w:val="nil"/>
              <w:left w:val="nil"/>
              <w:bottom w:val="single" w:sz="4" w:space="0" w:color="auto"/>
              <w:right w:val="single" w:sz="4" w:space="0" w:color="auto"/>
            </w:tcBorders>
            <w:shd w:val="clear" w:color="auto" w:fill="auto"/>
            <w:noWrap/>
            <w:vAlign w:val="center"/>
            <w:hideMark/>
          </w:tcPr>
          <w:p w14:paraId="27E0915B"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orderNo</w:t>
            </w:r>
          </w:p>
        </w:tc>
        <w:tc>
          <w:tcPr>
            <w:tcW w:w="2160" w:type="dxa"/>
            <w:tcBorders>
              <w:top w:val="nil"/>
              <w:left w:val="nil"/>
              <w:bottom w:val="single" w:sz="4" w:space="0" w:color="auto"/>
              <w:right w:val="single" w:sz="4" w:space="0" w:color="auto"/>
            </w:tcBorders>
            <w:shd w:val="clear" w:color="auto" w:fill="auto"/>
            <w:noWrap/>
            <w:vAlign w:val="center"/>
            <w:hideMark/>
          </w:tcPr>
          <w:p w14:paraId="6D350FD2" w14:textId="77777777" w:rsidR="001C4A18" w:rsidRPr="001C4A18" w:rsidRDefault="00C95150"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14:paraId="27ACDB3C"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D634EA9"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hideMark/>
          </w:tcPr>
          <w:p w14:paraId="55CD7645"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p>
        </w:tc>
      </w:tr>
      <w:tr w:rsidR="001C4A18" w:rsidRPr="001C4A18" w14:paraId="3EBA7981" w14:textId="77777777" w:rsidTr="00215FF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E4253E5"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I10</w:t>
            </w:r>
          </w:p>
        </w:tc>
        <w:tc>
          <w:tcPr>
            <w:tcW w:w="1196" w:type="dxa"/>
            <w:tcBorders>
              <w:top w:val="nil"/>
              <w:left w:val="nil"/>
              <w:bottom w:val="single" w:sz="4" w:space="0" w:color="auto"/>
              <w:right w:val="single" w:sz="4" w:space="0" w:color="auto"/>
            </w:tcBorders>
            <w:shd w:val="clear" w:color="auto" w:fill="auto"/>
            <w:noWrap/>
            <w:vAlign w:val="center"/>
            <w:hideMark/>
          </w:tcPr>
          <w:p w14:paraId="519978B1"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instID</w:t>
            </w:r>
          </w:p>
        </w:tc>
        <w:tc>
          <w:tcPr>
            <w:tcW w:w="2160" w:type="dxa"/>
            <w:tcBorders>
              <w:top w:val="nil"/>
              <w:left w:val="nil"/>
              <w:bottom w:val="single" w:sz="4" w:space="0" w:color="auto"/>
              <w:right w:val="single" w:sz="4" w:space="0" w:color="auto"/>
            </w:tcBorders>
            <w:shd w:val="clear" w:color="auto" w:fill="auto"/>
            <w:noWrap/>
            <w:vAlign w:val="center"/>
            <w:hideMark/>
          </w:tcPr>
          <w:p w14:paraId="07B80BED"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14:paraId="3AAE2C9C"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6F22846"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hideMark/>
          </w:tcPr>
          <w:p w14:paraId="52FFE9D5" w14:textId="77777777"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14:paraId="58C6625A" w14:textId="77777777" w:rsidTr="0075261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2D41DA3" w14:textId="77777777" w:rsidR="00BC6BBC" w:rsidRPr="00984E1E" w:rsidRDefault="00BC6BB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196" w:type="dxa"/>
            <w:tcBorders>
              <w:top w:val="nil"/>
              <w:left w:val="nil"/>
              <w:bottom w:val="single" w:sz="4" w:space="0" w:color="auto"/>
              <w:right w:val="single" w:sz="4" w:space="0" w:color="auto"/>
            </w:tcBorders>
            <w:shd w:val="clear" w:color="auto" w:fill="auto"/>
            <w:noWrap/>
            <w:vAlign w:val="center"/>
          </w:tcPr>
          <w:p w14:paraId="6E81AC89" w14:textId="77777777" w:rsidR="00BC6BBC" w:rsidRPr="00984E1E" w:rsidRDefault="00BC6BB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7FC4F80E" w14:textId="77777777" w:rsidR="00BC6BBC" w:rsidRPr="00984E1E" w:rsidRDefault="00BC6BB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426D2DB1" w14:textId="77777777" w:rsidR="00BC6BBC" w:rsidRPr="00984E1E" w:rsidRDefault="00BC6BB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717EBBD6" w14:textId="77777777" w:rsidR="00BC6BBC" w:rsidRPr="00984E1E" w:rsidRDefault="00BC6BBC" w:rsidP="0075261B">
            <w:pPr>
              <w:spacing w:line="240" w:lineRule="auto"/>
              <w:ind w:firstLineChars="0" w:firstLine="0"/>
              <w:rPr>
                <w:rFonts w:asciiTheme="minorEastAsia" w:hAnsiTheme="minorEastAsia"/>
                <w:sz w:val="20"/>
              </w:rPr>
            </w:pPr>
            <w:r w:rsidRPr="001C4A18">
              <w:rPr>
                <w:rFonts w:ascii="宋体" w:eastAsia="宋体" w:hAnsi="宋体"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tcPr>
          <w:p w14:paraId="25F8E719" w14:textId="77777777"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p>
        </w:tc>
      </w:tr>
      <w:tr w:rsidR="00BC6BBC" w:rsidRPr="001C4A18" w14:paraId="4B85F5F5" w14:textId="77777777" w:rsidTr="0075261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DB80058" w14:textId="77777777"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196" w:type="dxa"/>
            <w:tcBorders>
              <w:top w:val="nil"/>
              <w:left w:val="nil"/>
              <w:bottom w:val="single" w:sz="4" w:space="0" w:color="auto"/>
              <w:right w:val="single" w:sz="4" w:space="0" w:color="auto"/>
            </w:tcBorders>
            <w:shd w:val="clear" w:color="auto" w:fill="auto"/>
            <w:noWrap/>
            <w:vAlign w:val="center"/>
          </w:tcPr>
          <w:p w14:paraId="26F20E28" w14:textId="77777777"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tcPr>
          <w:p w14:paraId="2F15D45F" w14:textId="77777777"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14:paraId="7381110F" w14:textId="77777777"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9785068" w14:textId="77777777"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tcPr>
          <w:p w14:paraId="57B1653F" w14:textId="77777777"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p>
        </w:tc>
      </w:tr>
      <w:tr w:rsidR="00BC6BBC" w:rsidRPr="001C4A18" w14:paraId="77E81674" w14:textId="77777777" w:rsidTr="00215FF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D398A33"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M60</w:t>
            </w:r>
          </w:p>
        </w:tc>
        <w:tc>
          <w:tcPr>
            <w:tcW w:w="1196" w:type="dxa"/>
            <w:tcBorders>
              <w:top w:val="nil"/>
              <w:left w:val="nil"/>
              <w:bottom w:val="single" w:sz="4" w:space="0" w:color="auto"/>
              <w:right w:val="single" w:sz="4" w:space="0" w:color="auto"/>
            </w:tcBorders>
            <w:shd w:val="clear" w:color="auto" w:fill="auto"/>
            <w:vAlign w:val="center"/>
            <w:hideMark/>
          </w:tcPr>
          <w:p w14:paraId="5377AA55"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30CE569F"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76DDE022"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8EC7868"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hideMark/>
          </w:tcPr>
          <w:p w14:paraId="62D3F197"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14:paraId="30CF11D7" w14:textId="77777777" w:rsidTr="00215FF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DB24FDC"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X39</w:t>
            </w:r>
          </w:p>
        </w:tc>
        <w:tc>
          <w:tcPr>
            <w:tcW w:w="1196" w:type="dxa"/>
            <w:tcBorders>
              <w:top w:val="nil"/>
              <w:left w:val="nil"/>
              <w:bottom w:val="single" w:sz="4" w:space="0" w:color="auto"/>
              <w:right w:val="single" w:sz="4" w:space="0" w:color="auto"/>
            </w:tcBorders>
            <w:shd w:val="clear" w:color="auto" w:fill="auto"/>
            <w:noWrap/>
            <w:vAlign w:val="center"/>
            <w:hideMark/>
          </w:tcPr>
          <w:p w14:paraId="5CAE7E2A"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2D2B09E5"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67275A99"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BCB9990" w14:textId="77777777" w:rsidR="00BC6BBC" w:rsidRPr="00E7672D" w:rsidRDefault="00BC6BBC" w:rsidP="00DE6BEC">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hideMark/>
          </w:tcPr>
          <w:p w14:paraId="7CCF1E6C"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14:paraId="52B1B34F" w14:textId="77777777" w:rsidTr="00215FF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2EC41A5"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X40</w:t>
            </w:r>
          </w:p>
        </w:tc>
        <w:tc>
          <w:tcPr>
            <w:tcW w:w="1196" w:type="dxa"/>
            <w:tcBorders>
              <w:top w:val="nil"/>
              <w:left w:val="nil"/>
              <w:bottom w:val="single" w:sz="4" w:space="0" w:color="auto"/>
              <w:right w:val="single" w:sz="4" w:space="0" w:color="auto"/>
            </w:tcBorders>
            <w:shd w:val="clear" w:color="auto" w:fill="auto"/>
            <w:noWrap/>
            <w:vAlign w:val="center"/>
            <w:hideMark/>
          </w:tcPr>
          <w:p w14:paraId="0C9F16EF"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4E3F86F2"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7628CDA0"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665598E" w14:textId="77777777" w:rsidR="00BC6BBC" w:rsidRPr="00E7672D" w:rsidRDefault="00BC6BBC" w:rsidP="00DE6BEC">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hideMark/>
          </w:tcPr>
          <w:p w14:paraId="49295BC0" w14:textId="77777777"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bl>
    <w:p w14:paraId="0638C062" w14:textId="77777777" w:rsidR="00215FFE" w:rsidRDefault="00215FFE" w:rsidP="00215FFE">
      <w:pPr>
        <w:ind w:firstLine="480"/>
      </w:pPr>
    </w:p>
    <w:p w14:paraId="4A392B8B" w14:textId="77777777" w:rsidR="00215FFE" w:rsidRDefault="00215FFE" w:rsidP="00215FFE">
      <w:pPr>
        <w:pStyle w:val="4"/>
        <w:numPr>
          <w:ilvl w:val="3"/>
          <w:numId w:val="4"/>
        </w:numPr>
        <w:ind w:left="0" w:firstLineChars="0" w:firstLine="0"/>
      </w:pPr>
      <w:r>
        <w:rPr>
          <w:rFonts w:hint="eastAsia"/>
        </w:rPr>
        <w:t>交割申报</w:t>
      </w:r>
      <w:r>
        <w:rPr>
          <w:rFonts w:hint="eastAsia"/>
        </w:rPr>
        <w:t>/</w:t>
      </w:r>
      <w:r>
        <w:rPr>
          <w:rFonts w:hint="eastAsia"/>
        </w:rPr>
        <w:t>申报撤销回报</w:t>
      </w:r>
    </w:p>
    <w:p w14:paraId="0E485954" w14:textId="77777777" w:rsidR="00613F1F" w:rsidRDefault="00613F1F" w:rsidP="008D1002">
      <w:pPr>
        <w:ind w:firstLine="482"/>
      </w:pPr>
      <w:r w:rsidRPr="003B0BB4">
        <w:rPr>
          <w:rFonts w:hint="eastAsia"/>
          <w:b/>
        </w:rPr>
        <w:t>功能</w:t>
      </w:r>
      <w:r>
        <w:rPr>
          <w:rFonts w:hint="eastAsia"/>
        </w:rPr>
        <w:t>：交割申报</w:t>
      </w:r>
      <w:r>
        <w:rPr>
          <w:rFonts w:hint="eastAsia"/>
        </w:rPr>
        <w:t>/</w:t>
      </w:r>
      <w:r>
        <w:rPr>
          <w:rFonts w:hint="eastAsia"/>
        </w:rPr>
        <w:t>申报撤销回报指令用于交易所通知会员交割申报指令</w:t>
      </w:r>
      <w:r>
        <w:rPr>
          <w:rFonts w:hint="eastAsia"/>
        </w:rPr>
        <w:t>/</w:t>
      </w:r>
      <w:r>
        <w:rPr>
          <w:rFonts w:hint="eastAsia"/>
        </w:rPr>
        <w:t>交割申报撤销指令的处理信息。</w:t>
      </w:r>
      <w:r w:rsidR="004D5F58">
        <w:rPr>
          <w:rFonts w:hint="eastAsia"/>
        </w:rPr>
        <w:t>交割申报回报中会返回库存冻结信息；交割撤销回报中暂无法返回库存释放信息。</w:t>
      </w:r>
    </w:p>
    <w:p w14:paraId="0897993A" w14:textId="77777777" w:rsidR="00613F1F" w:rsidRPr="00613F1F" w:rsidRDefault="00613F1F" w:rsidP="00613F1F">
      <w:pPr>
        <w:ind w:firstLine="480"/>
      </w:pPr>
      <w:r>
        <w:rPr>
          <w:rFonts w:hint="eastAsia"/>
        </w:rPr>
        <w:t>消息体格式如下：</w:t>
      </w:r>
    </w:p>
    <w:tbl>
      <w:tblPr>
        <w:tblW w:w="8652" w:type="dxa"/>
        <w:tblInd w:w="103" w:type="dxa"/>
        <w:tblLayout w:type="fixed"/>
        <w:tblLook w:val="04A0" w:firstRow="1" w:lastRow="0" w:firstColumn="1" w:lastColumn="0" w:noHBand="0" w:noVBand="1"/>
      </w:tblPr>
      <w:tblGrid>
        <w:gridCol w:w="654"/>
        <w:gridCol w:w="700"/>
        <w:gridCol w:w="2053"/>
        <w:gridCol w:w="1600"/>
        <w:gridCol w:w="668"/>
        <w:gridCol w:w="2977"/>
      </w:tblGrid>
      <w:tr w:rsidR="00954F4F" w:rsidRPr="001C4A18" w14:paraId="7505E770" w14:textId="77777777" w:rsidTr="00D40CC6">
        <w:trPr>
          <w:trHeight w:val="270"/>
          <w:tblHeader/>
        </w:trPr>
        <w:tc>
          <w:tcPr>
            <w:tcW w:w="654" w:type="dxa"/>
            <w:tcBorders>
              <w:top w:val="single" w:sz="4" w:space="0" w:color="auto"/>
              <w:left w:val="single" w:sz="4" w:space="0" w:color="auto"/>
              <w:bottom w:val="single" w:sz="4" w:space="0" w:color="auto"/>
              <w:right w:val="single" w:sz="4" w:space="0" w:color="auto"/>
            </w:tcBorders>
            <w:shd w:val="clear" w:color="000000" w:fill="D9D9D9"/>
          </w:tcPr>
          <w:p w14:paraId="3ADDF1E7" w14:textId="77777777" w:rsidR="00954F4F" w:rsidRPr="001C4A18" w:rsidRDefault="00D40CC6" w:rsidP="00BA2E7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F960EB8" w14:textId="77777777" w:rsidR="00954F4F" w:rsidRPr="001C4A18" w:rsidRDefault="00954F4F" w:rsidP="00BA2E79">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域号</w:t>
            </w:r>
          </w:p>
        </w:tc>
        <w:tc>
          <w:tcPr>
            <w:tcW w:w="2053" w:type="dxa"/>
            <w:tcBorders>
              <w:top w:val="single" w:sz="4" w:space="0" w:color="auto"/>
              <w:left w:val="nil"/>
              <w:bottom w:val="single" w:sz="4" w:space="0" w:color="auto"/>
              <w:right w:val="single" w:sz="4" w:space="0" w:color="auto"/>
            </w:tcBorders>
            <w:shd w:val="clear" w:color="000000" w:fill="D9D9D9"/>
            <w:noWrap/>
            <w:vAlign w:val="center"/>
            <w:hideMark/>
          </w:tcPr>
          <w:p w14:paraId="6ABFA6F2" w14:textId="77777777" w:rsidR="00954F4F" w:rsidRPr="001C4A18" w:rsidRDefault="00954F4F" w:rsidP="00BA2E79">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域名</w:t>
            </w:r>
          </w:p>
        </w:tc>
        <w:tc>
          <w:tcPr>
            <w:tcW w:w="1600" w:type="dxa"/>
            <w:tcBorders>
              <w:top w:val="single" w:sz="4" w:space="0" w:color="auto"/>
              <w:left w:val="nil"/>
              <w:bottom w:val="single" w:sz="4" w:space="0" w:color="auto"/>
              <w:right w:val="single" w:sz="4" w:space="0" w:color="auto"/>
            </w:tcBorders>
            <w:shd w:val="clear" w:color="000000" w:fill="D9D9D9"/>
            <w:noWrap/>
            <w:vAlign w:val="center"/>
            <w:hideMark/>
          </w:tcPr>
          <w:p w14:paraId="557486BA" w14:textId="77777777" w:rsidR="00954F4F" w:rsidRPr="001C4A18" w:rsidRDefault="004847B6" w:rsidP="00BA2E7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68" w:type="dxa"/>
            <w:tcBorders>
              <w:top w:val="single" w:sz="4" w:space="0" w:color="auto"/>
              <w:left w:val="nil"/>
              <w:bottom w:val="single" w:sz="4" w:space="0" w:color="auto"/>
              <w:right w:val="single" w:sz="4" w:space="0" w:color="auto"/>
            </w:tcBorders>
            <w:shd w:val="clear" w:color="000000" w:fill="D9D9D9"/>
            <w:noWrap/>
            <w:vAlign w:val="center"/>
            <w:hideMark/>
          </w:tcPr>
          <w:p w14:paraId="72616E3A" w14:textId="77777777" w:rsidR="00954F4F" w:rsidRPr="001C4A18" w:rsidRDefault="00954F4F" w:rsidP="00BA2E7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回报</w:t>
            </w:r>
          </w:p>
        </w:tc>
        <w:tc>
          <w:tcPr>
            <w:tcW w:w="2977" w:type="dxa"/>
            <w:tcBorders>
              <w:top w:val="single" w:sz="4" w:space="0" w:color="auto"/>
              <w:left w:val="nil"/>
              <w:bottom w:val="single" w:sz="4" w:space="0" w:color="auto"/>
              <w:right w:val="single" w:sz="4" w:space="0" w:color="auto"/>
            </w:tcBorders>
            <w:shd w:val="clear" w:color="000000" w:fill="D9D9D9"/>
            <w:noWrap/>
            <w:vAlign w:val="center"/>
            <w:hideMark/>
          </w:tcPr>
          <w:p w14:paraId="1ECE8D0D" w14:textId="77777777" w:rsidR="00954F4F" w:rsidRPr="001C4A18" w:rsidRDefault="00954F4F" w:rsidP="00BA2E79">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说明</w:t>
            </w:r>
          </w:p>
        </w:tc>
      </w:tr>
      <w:tr w:rsidR="00954F4F" w:rsidRPr="001C4A18" w14:paraId="40BC1898" w14:textId="77777777" w:rsidTr="00D40CC6">
        <w:trPr>
          <w:trHeight w:val="270"/>
        </w:trPr>
        <w:tc>
          <w:tcPr>
            <w:tcW w:w="654" w:type="dxa"/>
            <w:tcBorders>
              <w:top w:val="nil"/>
              <w:left w:val="single" w:sz="4" w:space="0" w:color="auto"/>
              <w:bottom w:val="single" w:sz="4" w:space="0" w:color="auto"/>
              <w:right w:val="single" w:sz="4" w:space="0" w:color="auto"/>
            </w:tcBorders>
          </w:tcPr>
          <w:p w14:paraId="7E8CAAF8"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587F2E3"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O00</w:t>
            </w:r>
          </w:p>
        </w:tc>
        <w:tc>
          <w:tcPr>
            <w:tcW w:w="2053" w:type="dxa"/>
            <w:tcBorders>
              <w:top w:val="nil"/>
              <w:left w:val="nil"/>
              <w:bottom w:val="single" w:sz="4" w:space="0" w:color="auto"/>
              <w:right w:val="single" w:sz="4" w:space="0" w:color="auto"/>
            </w:tcBorders>
            <w:shd w:val="clear" w:color="auto" w:fill="auto"/>
            <w:noWrap/>
            <w:vAlign w:val="center"/>
            <w:hideMark/>
          </w:tcPr>
          <w:p w14:paraId="7B7DE5F9"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orderNo</w:t>
            </w:r>
          </w:p>
        </w:tc>
        <w:tc>
          <w:tcPr>
            <w:tcW w:w="1600" w:type="dxa"/>
            <w:tcBorders>
              <w:top w:val="nil"/>
              <w:left w:val="nil"/>
              <w:bottom w:val="single" w:sz="4" w:space="0" w:color="auto"/>
              <w:right w:val="single" w:sz="4" w:space="0" w:color="auto"/>
            </w:tcBorders>
            <w:shd w:val="clear" w:color="auto" w:fill="auto"/>
            <w:noWrap/>
            <w:vAlign w:val="center"/>
            <w:hideMark/>
          </w:tcPr>
          <w:p w14:paraId="27EC76DF" w14:textId="77777777" w:rsidR="00954F4F" w:rsidRPr="001C4A18" w:rsidRDefault="00C95150"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68" w:type="dxa"/>
            <w:tcBorders>
              <w:top w:val="nil"/>
              <w:left w:val="nil"/>
              <w:bottom w:val="single" w:sz="4" w:space="0" w:color="auto"/>
              <w:right w:val="single" w:sz="4" w:space="0" w:color="auto"/>
            </w:tcBorders>
            <w:shd w:val="clear" w:color="auto" w:fill="auto"/>
            <w:noWrap/>
            <w:vAlign w:val="center"/>
            <w:hideMark/>
          </w:tcPr>
          <w:p w14:paraId="359914C4"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14:paraId="4CBE6F2E"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984E1E" w14:paraId="1E099FBF" w14:textId="77777777" w:rsidTr="00D40CC6">
        <w:trPr>
          <w:trHeight w:val="270"/>
        </w:trPr>
        <w:tc>
          <w:tcPr>
            <w:tcW w:w="654" w:type="dxa"/>
            <w:tcBorders>
              <w:top w:val="nil"/>
              <w:left w:val="single" w:sz="4" w:space="0" w:color="auto"/>
              <w:bottom w:val="single" w:sz="4" w:space="0" w:color="auto"/>
              <w:right w:val="single" w:sz="4" w:space="0" w:color="auto"/>
            </w:tcBorders>
          </w:tcPr>
          <w:p w14:paraId="0B0853BE" w14:textId="77777777" w:rsidR="00954F4F" w:rsidRPr="00984E1E" w:rsidRDefault="00954F4F" w:rsidP="0075261B">
            <w:pPr>
              <w:spacing w:line="240" w:lineRule="auto"/>
              <w:ind w:firstLineChars="0" w:firstLine="0"/>
              <w:rPr>
                <w:rFonts w:asciiTheme="minorEastAsia" w:hAnsiTheme="minorEastAsia"/>
                <w:color w:val="00000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tcPr>
          <w:p w14:paraId="59814F4D" w14:textId="77777777" w:rsidR="00954F4F" w:rsidRPr="00984E1E" w:rsidRDefault="00954F4F"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53" w:type="dxa"/>
            <w:tcBorders>
              <w:top w:val="nil"/>
              <w:left w:val="nil"/>
              <w:bottom w:val="single" w:sz="4" w:space="0" w:color="auto"/>
              <w:right w:val="single" w:sz="4" w:space="0" w:color="auto"/>
            </w:tcBorders>
            <w:shd w:val="clear" w:color="auto" w:fill="auto"/>
            <w:noWrap/>
            <w:vAlign w:val="center"/>
          </w:tcPr>
          <w:p w14:paraId="50CC2E6A" w14:textId="77777777" w:rsidR="00954F4F" w:rsidRPr="00984E1E" w:rsidRDefault="00954F4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0" w:type="dxa"/>
            <w:tcBorders>
              <w:top w:val="nil"/>
              <w:left w:val="nil"/>
              <w:bottom w:val="single" w:sz="4" w:space="0" w:color="auto"/>
              <w:right w:val="single" w:sz="4" w:space="0" w:color="auto"/>
            </w:tcBorders>
            <w:shd w:val="clear" w:color="auto" w:fill="auto"/>
            <w:noWrap/>
            <w:vAlign w:val="center"/>
          </w:tcPr>
          <w:p w14:paraId="441D727F" w14:textId="77777777" w:rsidR="00954F4F" w:rsidRPr="00984E1E" w:rsidRDefault="00954F4F"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68" w:type="dxa"/>
            <w:tcBorders>
              <w:top w:val="nil"/>
              <w:left w:val="nil"/>
              <w:bottom w:val="single" w:sz="4" w:space="0" w:color="auto"/>
              <w:right w:val="single" w:sz="4" w:space="0" w:color="auto"/>
            </w:tcBorders>
            <w:shd w:val="clear" w:color="auto" w:fill="auto"/>
            <w:noWrap/>
            <w:vAlign w:val="center"/>
          </w:tcPr>
          <w:p w14:paraId="38BE51BF" w14:textId="77777777" w:rsidR="00954F4F" w:rsidRPr="00984E1E" w:rsidRDefault="00954F4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2977" w:type="dxa"/>
            <w:tcBorders>
              <w:top w:val="nil"/>
              <w:left w:val="nil"/>
              <w:bottom w:val="single" w:sz="4" w:space="0" w:color="auto"/>
              <w:right w:val="single" w:sz="4" w:space="0" w:color="auto"/>
            </w:tcBorders>
            <w:shd w:val="clear" w:color="auto" w:fill="auto"/>
            <w:noWrap/>
          </w:tcPr>
          <w:p w14:paraId="7852DD88" w14:textId="77777777" w:rsidR="00954F4F" w:rsidRPr="00984E1E" w:rsidRDefault="00954F4F" w:rsidP="0075261B">
            <w:pPr>
              <w:spacing w:line="240" w:lineRule="auto"/>
              <w:ind w:firstLineChars="0" w:firstLine="0"/>
              <w:rPr>
                <w:rFonts w:asciiTheme="minorEastAsia" w:hAnsiTheme="minorEastAsia"/>
                <w:sz w:val="20"/>
              </w:rPr>
            </w:pPr>
          </w:p>
        </w:tc>
      </w:tr>
      <w:tr w:rsidR="00954F4F" w:rsidRPr="001C4A18" w14:paraId="1937DD9B" w14:textId="77777777" w:rsidTr="00D40CC6">
        <w:trPr>
          <w:trHeight w:val="270"/>
        </w:trPr>
        <w:tc>
          <w:tcPr>
            <w:tcW w:w="654" w:type="dxa"/>
            <w:tcBorders>
              <w:top w:val="nil"/>
              <w:left w:val="single" w:sz="4" w:space="0" w:color="auto"/>
              <w:bottom w:val="single" w:sz="4" w:space="0" w:color="auto"/>
              <w:right w:val="single" w:sz="4" w:space="0" w:color="auto"/>
            </w:tcBorders>
          </w:tcPr>
          <w:p w14:paraId="7242273E" w14:textId="77777777" w:rsidR="00954F4F"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6EE872F3"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53" w:type="dxa"/>
            <w:tcBorders>
              <w:top w:val="nil"/>
              <w:left w:val="nil"/>
              <w:bottom w:val="single" w:sz="4" w:space="0" w:color="auto"/>
              <w:right w:val="single" w:sz="4" w:space="0" w:color="auto"/>
            </w:tcBorders>
            <w:shd w:val="clear" w:color="auto" w:fill="auto"/>
            <w:noWrap/>
            <w:vAlign w:val="center"/>
            <w:hideMark/>
          </w:tcPr>
          <w:p w14:paraId="668ED72D"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clientID</w:t>
            </w:r>
          </w:p>
        </w:tc>
        <w:tc>
          <w:tcPr>
            <w:tcW w:w="1600" w:type="dxa"/>
            <w:tcBorders>
              <w:top w:val="nil"/>
              <w:left w:val="nil"/>
              <w:bottom w:val="single" w:sz="4" w:space="0" w:color="auto"/>
              <w:right w:val="single" w:sz="4" w:space="0" w:color="auto"/>
            </w:tcBorders>
            <w:shd w:val="clear" w:color="auto" w:fill="auto"/>
            <w:noWrap/>
            <w:vAlign w:val="center"/>
            <w:hideMark/>
          </w:tcPr>
          <w:p w14:paraId="10E1BFC7"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客户代码</w:t>
            </w:r>
          </w:p>
        </w:tc>
        <w:tc>
          <w:tcPr>
            <w:tcW w:w="668" w:type="dxa"/>
            <w:tcBorders>
              <w:top w:val="nil"/>
              <w:left w:val="nil"/>
              <w:bottom w:val="single" w:sz="4" w:space="0" w:color="auto"/>
              <w:right w:val="single" w:sz="4" w:space="0" w:color="auto"/>
            </w:tcBorders>
            <w:shd w:val="clear" w:color="auto" w:fill="auto"/>
            <w:noWrap/>
            <w:vAlign w:val="center"/>
            <w:hideMark/>
          </w:tcPr>
          <w:p w14:paraId="3F86F462"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14:paraId="375A2B32"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1C4A18" w14:paraId="7481A26C" w14:textId="77777777" w:rsidTr="00D40CC6">
        <w:trPr>
          <w:trHeight w:val="270"/>
        </w:trPr>
        <w:tc>
          <w:tcPr>
            <w:tcW w:w="654" w:type="dxa"/>
            <w:tcBorders>
              <w:top w:val="nil"/>
              <w:left w:val="single" w:sz="4" w:space="0" w:color="auto"/>
              <w:bottom w:val="single" w:sz="4" w:space="0" w:color="auto"/>
              <w:right w:val="single" w:sz="4" w:space="0" w:color="auto"/>
            </w:tcBorders>
          </w:tcPr>
          <w:p w14:paraId="0F3D3EE1"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BA200BA"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I10</w:t>
            </w:r>
          </w:p>
        </w:tc>
        <w:tc>
          <w:tcPr>
            <w:tcW w:w="2053" w:type="dxa"/>
            <w:tcBorders>
              <w:top w:val="nil"/>
              <w:left w:val="nil"/>
              <w:bottom w:val="single" w:sz="4" w:space="0" w:color="auto"/>
              <w:right w:val="single" w:sz="4" w:space="0" w:color="auto"/>
            </w:tcBorders>
            <w:shd w:val="clear" w:color="auto" w:fill="auto"/>
            <w:noWrap/>
            <w:vAlign w:val="center"/>
            <w:hideMark/>
          </w:tcPr>
          <w:p w14:paraId="5102A1E2"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instID</w:t>
            </w:r>
          </w:p>
        </w:tc>
        <w:tc>
          <w:tcPr>
            <w:tcW w:w="1600" w:type="dxa"/>
            <w:tcBorders>
              <w:top w:val="nil"/>
              <w:left w:val="nil"/>
              <w:bottom w:val="single" w:sz="4" w:space="0" w:color="auto"/>
              <w:right w:val="single" w:sz="4" w:space="0" w:color="auto"/>
            </w:tcBorders>
            <w:shd w:val="clear" w:color="auto" w:fill="auto"/>
            <w:noWrap/>
            <w:vAlign w:val="center"/>
            <w:hideMark/>
          </w:tcPr>
          <w:p w14:paraId="6D092B6C"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合约代码</w:t>
            </w:r>
          </w:p>
        </w:tc>
        <w:tc>
          <w:tcPr>
            <w:tcW w:w="668" w:type="dxa"/>
            <w:tcBorders>
              <w:top w:val="nil"/>
              <w:left w:val="nil"/>
              <w:bottom w:val="single" w:sz="4" w:space="0" w:color="auto"/>
              <w:right w:val="single" w:sz="4" w:space="0" w:color="auto"/>
            </w:tcBorders>
            <w:shd w:val="clear" w:color="auto" w:fill="auto"/>
            <w:noWrap/>
            <w:vAlign w:val="center"/>
            <w:hideMark/>
          </w:tcPr>
          <w:p w14:paraId="13D3C3A6"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14:paraId="3E05830F"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1C4A18" w14:paraId="770CC59B" w14:textId="77777777" w:rsidTr="00D40CC6">
        <w:trPr>
          <w:trHeight w:val="270"/>
        </w:trPr>
        <w:tc>
          <w:tcPr>
            <w:tcW w:w="654" w:type="dxa"/>
            <w:tcBorders>
              <w:top w:val="nil"/>
              <w:left w:val="single" w:sz="4" w:space="0" w:color="auto"/>
              <w:bottom w:val="single" w:sz="4" w:space="0" w:color="auto"/>
              <w:right w:val="single" w:sz="4" w:space="0" w:color="auto"/>
            </w:tcBorders>
          </w:tcPr>
          <w:p w14:paraId="2C41107B"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57221347"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O02</w:t>
            </w:r>
          </w:p>
        </w:tc>
        <w:tc>
          <w:tcPr>
            <w:tcW w:w="2053" w:type="dxa"/>
            <w:tcBorders>
              <w:top w:val="nil"/>
              <w:left w:val="nil"/>
              <w:bottom w:val="single" w:sz="4" w:space="0" w:color="auto"/>
              <w:right w:val="single" w:sz="4" w:space="0" w:color="auto"/>
            </w:tcBorders>
            <w:shd w:val="clear" w:color="auto" w:fill="auto"/>
            <w:noWrap/>
            <w:vAlign w:val="center"/>
            <w:hideMark/>
          </w:tcPr>
          <w:p w14:paraId="514A6767"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buyOrSell</w:t>
            </w:r>
          </w:p>
        </w:tc>
        <w:tc>
          <w:tcPr>
            <w:tcW w:w="1600" w:type="dxa"/>
            <w:tcBorders>
              <w:top w:val="nil"/>
              <w:left w:val="nil"/>
              <w:bottom w:val="single" w:sz="4" w:space="0" w:color="auto"/>
              <w:right w:val="single" w:sz="4" w:space="0" w:color="auto"/>
            </w:tcBorders>
            <w:shd w:val="clear" w:color="auto" w:fill="auto"/>
            <w:noWrap/>
            <w:vAlign w:val="center"/>
            <w:hideMark/>
          </w:tcPr>
          <w:p w14:paraId="2E6DC7BD"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买卖方向</w:t>
            </w:r>
          </w:p>
        </w:tc>
        <w:tc>
          <w:tcPr>
            <w:tcW w:w="668" w:type="dxa"/>
            <w:tcBorders>
              <w:top w:val="nil"/>
              <w:left w:val="nil"/>
              <w:bottom w:val="single" w:sz="4" w:space="0" w:color="auto"/>
              <w:right w:val="single" w:sz="4" w:space="0" w:color="auto"/>
            </w:tcBorders>
            <w:shd w:val="clear" w:color="auto" w:fill="auto"/>
            <w:noWrap/>
            <w:vAlign w:val="center"/>
            <w:hideMark/>
          </w:tcPr>
          <w:p w14:paraId="44947806"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14:paraId="0ECD5A45"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1C4A18" w14:paraId="57798869" w14:textId="77777777" w:rsidTr="00D40CC6">
        <w:trPr>
          <w:trHeight w:val="270"/>
        </w:trPr>
        <w:tc>
          <w:tcPr>
            <w:tcW w:w="654" w:type="dxa"/>
            <w:tcBorders>
              <w:top w:val="nil"/>
              <w:left w:val="single" w:sz="4" w:space="0" w:color="auto"/>
              <w:bottom w:val="single" w:sz="4" w:space="0" w:color="auto"/>
              <w:right w:val="single" w:sz="4" w:space="0" w:color="auto"/>
            </w:tcBorders>
          </w:tcPr>
          <w:p w14:paraId="4005C285"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80441DB"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T11</w:t>
            </w:r>
          </w:p>
        </w:tc>
        <w:tc>
          <w:tcPr>
            <w:tcW w:w="2053" w:type="dxa"/>
            <w:tcBorders>
              <w:top w:val="nil"/>
              <w:left w:val="nil"/>
              <w:bottom w:val="single" w:sz="4" w:space="0" w:color="auto"/>
              <w:right w:val="single" w:sz="4" w:space="0" w:color="auto"/>
            </w:tcBorders>
            <w:shd w:val="clear" w:color="auto" w:fill="auto"/>
            <w:noWrap/>
            <w:vAlign w:val="center"/>
            <w:hideMark/>
          </w:tcPr>
          <w:p w14:paraId="165F4AB9"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applyDate</w:t>
            </w:r>
          </w:p>
        </w:tc>
        <w:tc>
          <w:tcPr>
            <w:tcW w:w="1600" w:type="dxa"/>
            <w:tcBorders>
              <w:top w:val="nil"/>
              <w:left w:val="nil"/>
              <w:bottom w:val="single" w:sz="4" w:space="0" w:color="auto"/>
              <w:right w:val="single" w:sz="4" w:space="0" w:color="auto"/>
            </w:tcBorders>
            <w:shd w:val="clear" w:color="auto" w:fill="auto"/>
            <w:noWrap/>
            <w:vAlign w:val="center"/>
            <w:hideMark/>
          </w:tcPr>
          <w:p w14:paraId="60C25EB7"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申请日期</w:t>
            </w:r>
          </w:p>
        </w:tc>
        <w:tc>
          <w:tcPr>
            <w:tcW w:w="668" w:type="dxa"/>
            <w:tcBorders>
              <w:top w:val="nil"/>
              <w:left w:val="nil"/>
              <w:bottom w:val="single" w:sz="4" w:space="0" w:color="auto"/>
              <w:right w:val="single" w:sz="4" w:space="0" w:color="auto"/>
            </w:tcBorders>
            <w:shd w:val="clear" w:color="auto" w:fill="auto"/>
            <w:noWrap/>
            <w:vAlign w:val="center"/>
            <w:hideMark/>
          </w:tcPr>
          <w:p w14:paraId="1BB88593"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14:paraId="10E90BE2"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1C4A18" w14:paraId="12DA14EE" w14:textId="77777777" w:rsidTr="00D40CC6">
        <w:trPr>
          <w:trHeight w:val="270"/>
        </w:trPr>
        <w:tc>
          <w:tcPr>
            <w:tcW w:w="654" w:type="dxa"/>
            <w:tcBorders>
              <w:top w:val="nil"/>
              <w:left w:val="single" w:sz="4" w:space="0" w:color="auto"/>
              <w:bottom w:val="single" w:sz="4" w:space="0" w:color="auto"/>
              <w:right w:val="single" w:sz="4" w:space="0" w:color="auto"/>
            </w:tcBorders>
          </w:tcPr>
          <w:p w14:paraId="6C72FD88"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2753EFF"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T12</w:t>
            </w:r>
          </w:p>
        </w:tc>
        <w:tc>
          <w:tcPr>
            <w:tcW w:w="2053" w:type="dxa"/>
            <w:tcBorders>
              <w:top w:val="nil"/>
              <w:left w:val="nil"/>
              <w:bottom w:val="single" w:sz="4" w:space="0" w:color="auto"/>
              <w:right w:val="single" w:sz="4" w:space="0" w:color="auto"/>
            </w:tcBorders>
            <w:shd w:val="clear" w:color="auto" w:fill="auto"/>
            <w:noWrap/>
            <w:vAlign w:val="center"/>
            <w:hideMark/>
          </w:tcPr>
          <w:p w14:paraId="36FE8864"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applyTime</w:t>
            </w:r>
          </w:p>
        </w:tc>
        <w:tc>
          <w:tcPr>
            <w:tcW w:w="1600" w:type="dxa"/>
            <w:tcBorders>
              <w:top w:val="nil"/>
              <w:left w:val="nil"/>
              <w:bottom w:val="single" w:sz="4" w:space="0" w:color="auto"/>
              <w:right w:val="single" w:sz="4" w:space="0" w:color="auto"/>
            </w:tcBorders>
            <w:shd w:val="clear" w:color="auto" w:fill="auto"/>
            <w:noWrap/>
            <w:vAlign w:val="center"/>
            <w:hideMark/>
          </w:tcPr>
          <w:p w14:paraId="5DC3304E"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申请时间</w:t>
            </w:r>
          </w:p>
        </w:tc>
        <w:tc>
          <w:tcPr>
            <w:tcW w:w="668" w:type="dxa"/>
            <w:tcBorders>
              <w:top w:val="nil"/>
              <w:left w:val="nil"/>
              <w:bottom w:val="single" w:sz="4" w:space="0" w:color="auto"/>
              <w:right w:val="single" w:sz="4" w:space="0" w:color="auto"/>
            </w:tcBorders>
            <w:shd w:val="clear" w:color="auto" w:fill="auto"/>
            <w:noWrap/>
            <w:vAlign w:val="center"/>
            <w:hideMark/>
          </w:tcPr>
          <w:p w14:paraId="24210138"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14:paraId="213895DD"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1C4A18" w14:paraId="78274955" w14:textId="77777777" w:rsidTr="00D40CC6">
        <w:trPr>
          <w:trHeight w:val="270"/>
        </w:trPr>
        <w:tc>
          <w:tcPr>
            <w:tcW w:w="654" w:type="dxa"/>
            <w:tcBorders>
              <w:top w:val="nil"/>
              <w:left w:val="single" w:sz="4" w:space="0" w:color="auto"/>
              <w:bottom w:val="single" w:sz="4" w:space="0" w:color="auto"/>
              <w:right w:val="single" w:sz="4" w:space="0" w:color="auto"/>
            </w:tcBorders>
          </w:tcPr>
          <w:p w14:paraId="5361B98A"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6717BD1F"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O07</w:t>
            </w:r>
          </w:p>
        </w:tc>
        <w:tc>
          <w:tcPr>
            <w:tcW w:w="2053" w:type="dxa"/>
            <w:tcBorders>
              <w:top w:val="nil"/>
              <w:left w:val="nil"/>
              <w:bottom w:val="single" w:sz="4" w:space="0" w:color="auto"/>
              <w:right w:val="single" w:sz="4" w:space="0" w:color="auto"/>
            </w:tcBorders>
            <w:shd w:val="clear" w:color="auto" w:fill="auto"/>
            <w:noWrap/>
            <w:vAlign w:val="center"/>
            <w:hideMark/>
          </w:tcPr>
          <w:p w14:paraId="14BF2DE0"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quantity</w:t>
            </w:r>
          </w:p>
        </w:tc>
        <w:tc>
          <w:tcPr>
            <w:tcW w:w="1600" w:type="dxa"/>
            <w:tcBorders>
              <w:top w:val="nil"/>
              <w:left w:val="nil"/>
              <w:bottom w:val="single" w:sz="4" w:space="0" w:color="auto"/>
              <w:right w:val="single" w:sz="4" w:space="0" w:color="auto"/>
            </w:tcBorders>
            <w:shd w:val="clear" w:color="auto" w:fill="auto"/>
            <w:noWrap/>
            <w:vAlign w:val="center"/>
            <w:hideMark/>
          </w:tcPr>
          <w:p w14:paraId="054F952A"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申报数量</w:t>
            </w:r>
          </w:p>
        </w:tc>
        <w:tc>
          <w:tcPr>
            <w:tcW w:w="668" w:type="dxa"/>
            <w:tcBorders>
              <w:top w:val="nil"/>
              <w:left w:val="nil"/>
              <w:bottom w:val="single" w:sz="4" w:space="0" w:color="auto"/>
              <w:right w:val="single" w:sz="4" w:space="0" w:color="auto"/>
            </w:tcBorders>
            <w:shd w:val="clear" w:color="auto" w:fill="auto"/>
            <w:noWrap/>
            <w:vAlign w:val="center"/>
            <w:hideMark/>
          </w:tcPr>
          <w:p w14:paraId="591A14DE"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14:paraId="589F73B8" w14:textId="77777777"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71427A" w:rsidRPr="001C4A18" w14:paraId="31B2E572" w14:textId="77777777" w:rsidTr="00D40CC6">
        <w:trPr>
          <w:trHeight w:val="270"/>
        </w:trPr>
        <w:tc>
          <w:tcPr>
            <w:tcW w:w="654" w:type="dxa"/>
            <w:tcBorders>
              <w:top w:val="nil"/>
              <w:left w:val="single" w:sz="4" w:space="0" w:color="auto"/>
              <w:bottom w:val="single" w:sz="4" w:space="0" w:color="auto"/>
              <w:right w:val="single" w:sz="4" w:space="0" w:color="auto"/>
            </w:tcBorders>
          </w:tcPr>
          <w:p w14:paraId="16354CE0"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5D2DEC1"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T22</w:t>
            </w:r>
          </w:p>
        </w:tc>
        <w:tc>
          <w:tcPr>
            <w:tcW w:w="2053" w:type="dxa"/>
            <w:tcBorders>
              <w:top w:val="nil"/>
              <w:left w:val="nil"/>
              <w:bottom w:val="single" w:sz="4" w:space="0" w:color="auto"/>
              <w:right w:val="single" w:sz="4" w:space="0" w:color="auto"/>
            </w:tcBorders>
            <w:shd w:val="clear" w:color="auto" w:fill="auto"/>
            <w:noWrap/>
            <w:vAlign w:val="center"/>
            <w:hideMark/>
          </w:tcPr>
          <w:p w14:paraId="55B8607D"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cancelTime</w:t>
            </w:r>
          </w:p>
        </w:tc>
        <w:tc>
          <w:tcPr>
            <w:tcW w:w="1600" w:type="dxa"/>
            <w:tcBorders>
              <w:top w:val="nil"/>
              <w:left w:val="nil"/>
              <w:bottom w:val="single" w:sz="4" w:space="0" w:color="auto"/>
              <w:right w:val="single" w:sz="4" w:space="0" w:color="auto"/>
            </w:tcBorders>
            <w:shd w:val="clear" w:color="auto" w:fill="auto"/>
            <w:noWrap/>
            <w:vAlign w:val="center"/>
            <w:hideMark/>
          </w:tcPr>
          <w:p w14:paraId="1D5A751A"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撤销时间</w:t>
            </w:r>
          </w:p>
        </w:tc>
        <w:tc>
          <w:tcPr>
            <w:tcW w:w="668" w:type="dxa"/>
            <w:tcBorders>
              <w:top w:val="nil"/>
              <w:left w:val="nil"/>
              <w:bottom w:val="single" w:sz="4" w:space="0" w:color="auto"/>
              <w:right w:val="single" w:sz="4" w:space="0" w:color="auto"/>
            </w:tcBorders>
            <w:shd w:val="clear" w:color="auto" w:fill="auto"/>
            <w:noWrap/>
            <w:vAlign w:val="center"/>
            <w:hideMark/>
          </w:tcPr>
          <w:p w14:paraId="324B2A2F"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977" w:type="dxa"/>
            <w:tcBorders>
              <w:top w:val="nil"/>
              <w:left w:val="nil"/>
              <w:bottom w:val="single" w:sz="4" w:space="0" w:color="auto"/>
              <w:right w:val="single" w:sz="4" w:space="0" w:color="auto"/>
            </w:tcBorders>
            <w:shd w:val="clear" w:color="auto" w:fill="auto"/>
            <w:noWrap/>
            <w:vAlign w:val="center"/>
            <w:hideMark/>
          </w:tcPr>
          <w:p w14:paraId="089E0859" w14:textId="77777777" w:rsidR="0071427A" w:rsidRPr="00E7672D" w:rsidRDefault="0071427A"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申报撤销时必填</w:t>
            </w:r>
          </w:p>
        </w:tc>
      </w:tr>
      <w:tr w:rsidR="0071427A" w:rsidRPr="00E7672D" w14:paraId="303223BA" w14:textId="77777777" w:rsidTr="00D40CC6">
        <w:trPr>
          <w:trHeight w:val="270"/>
        </w:trPr>
        <w:tc>
          <w:tcPr>
            <w:tcW w:w="654" w:type="dxa"/>
            <w:tcBorders>
              <w:top w:val="nil"/>
              <w:left w:val="single" w:sz="4" w:space="0" w:color="auto"/>
              <w:bottom w:val="single" w:sz="4" w:space="0" w:color="auto"/>
              <w:right w:val="single" w:sz="4" w:space="0" w:color="auto"/>
            </w:tcBorders>
          </w:tcPr>
          <w:p w14:paraId="37191936"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58E8FB71"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T02</w:t>
            </w:r>
          </w:p>
        </w:tc>
        <w:tc>
          <w:tcPr>
            <w:tcW w:w="2053" w:type="dxa"/>
            <w:tcBorders>
              <w:top w:val="nil"/>
              <w:left w:val="nil"/>
              <w:bottom w:val="single" w:sz="4" w:space="0" w:color="auto"/>
              <w:right w:val="single" w:sz="4" w:space="0" w:color="auto"/>
            </w:tcBorders>
            <w:shd w:val="clear" w:color="auto" w:fill="auto"/>
            <w:noWrap/>
            <w:vAlign w:val="center"/>
            <w:hideMark/>
          </w:tcPr>
          <w:p w14:paraId="7D02FB2F"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cancelID</w:t>
            </w:r>
          </w:p>
        </w:tc>
        <w:tc>
          <w:tcPr>
            <w:tcW w:w="1600" w:type="dxa"/>
            <w:tcBorders>
              <w:top w:val="nil"/>
              <w:left w:val="nil"/>
              <w:bottom w:val="single" w:sz="4" w:space="0" w:color="auto"/>
              <w:right w:val="single" w:sz="4" w:space="0" w:color="auto"/>
            </w:tcBorders>
            <w:shd w:val="clear" w:color="auto" w:fill="auto"/>
            <w:noWrap/>
            <w:vAlign w:val="center"/>
            <w:hideMark/>
          </w:tcPr>
          <w:p w14:paraId="766B31CF" w14:textId="77777777" w:rsidR="0071427A" w:rsidRPr="001C4A18" w:rsidRDefault="0071366A"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w:t>
            </w:r>
            <w:r w:rsidR="0071427A" w:rsidRPr="001C4A18">
              <w:rPr>
                <w:rFonts w:ascii="宋体" w:eastAsia="宋体" w:hAnsi="宋体" w:cs="宋体" w:hint="eastAsia"/>
                <w:color w:val="000000"/>
                <w:kern w:val="0"/>
                <w:sz w:val="20"/>
                <w:szCs w:val="20"/>
              </w:rPr>
              <w:t>员代码</w:t>
            </w:r>
          </w:p>
        </w:tc>
        <w:tc>
          <w:tcPr>
            <w:tcW w:w="668" w:type="dxa"/>
            <w:tcBorders>
              <w:top w:val="nil"/>
              <w:left w:val="nil"/>
              <w:bottom w:val="single" w:sz="4" w:space="0" w:color="auto"/>
              <w:right w:val="single" w:sz="4" w:space="0" w:color="auto"/>
            </w:tcBorders>
            <w:shd w:val="clear" w:color="auto" w:fill="auto"/>
            <w:noWrap/>
            <w:vAlign w:val="center"/>
            <w:hideMark/>
          </w:tcPr>
          <w:p w14:paraId="0962B63B"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977" w:type="dxa"/>
            <w:tcBorders>
              <w:top w:val="nil"/>
              <w:left w:val="nil"/>
              <w:bottom w:val="single" w:sz="4" w:space="0" w:color="auto"/>
              <w:right w:val="single" w:sz="4" w:space="0" w:color="auto"/>
            </w:tcBorders>
            <w:shd w:val="clear" w:color="auto" w:fill="auto"/>
            <w:noWrap/>
            <w:vAlign w:val="center"/>
            <w:hideMark/>
          </w:tcPr>
          <w:p w14:paraId="2AF5BBCB" w14:textId="77777777" w:rsidR="0071427A" w:rsidRPr="00E7672D" w:rsidRDefault="0071427A" w:rsidP="004A60D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申报撤销时必填</w:t>
            </w:r>
          </w:p>
        </w:tc>
      </w:tr>
      <w:tr w:rsidR="0071427A" w:rsidRPr="001C4A18" w14:paraId="1614861C" w14:textId="77777777" w:rsidTr="00D40CC6">
        <w:trPr>
          <w:trHeight w:val="270"/>
        </w:trPr>
        <w:tc>
          <w:tcPr>
            <w:tcW w:w="654" w:type="dxa"/>
            <w:tcBorders>
              <w:top w:val="nil"/>
              <w:left w:val="single" w:sz="4" w:space="0" w:color="auto"/>
              <w:bottom w:val="single" w:sz="4" w:space="0" w:color="auto"/>
              <w:right w:val="single" w:sz="4" w:space="0" w:color="auto"/>
            </w:tcBorders>
          </w:tcPr>
          <w:p w14:paraId="0E916D44"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C19833F"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O09</w:t>
            </w:r>
          </w:p>
        </w:tc>
        <w:tc>
          <w:tcPr>
            <w:tcW w:w="2053" w:type="dxa"/>
            <w:tcBorders>
              <w:top w:val="nil"/>
              <w:left w:val="nil"/>
              <w:bottom w:val="single" w:sz="4" w:space="0" w:color="auto"/>
              <w:right w:val="single" w:sz="4" w:space="0" w:color="auto"/>
            </w:tcBorders>
            <w:shd w:val="clear" w:color="auto" w:fill="auto"/>
            <w:noWrap/>
            <w:vAlign w:val="center"/>
            <w:hideMark/>
          </w:tcPr>
          <w:p w14:paraId="79CCF4E7"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orderStatus</w:t>
            </w:r>
          </w:p>
        </w:tc>
        <w:tc>
          <w:tcPr>
            <w:tcW w:w="1600" w:type="dxa"/>
            <w:tcBorders>
              <w:top w:val="nil"/>
              <w:left w:val="nil"/>
              <w:bottom w:val="single" w:sz="4" w:space="0" w:color="auto"/>
              <w:right w:val="single" w:sz="4" w:space="0" w:color="auto"/>
            </w:tcBorders>
            <w:shd w:val="clear" w:color="auto" w:fill="auto"/>
            <w:noWrap/>
            <w:vAlign w:val="center"/>
            <w:hideMark/>
          </w:tcPr>
          <w:p w14:paraId="46DC4D36"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Pr="001C4A18">
              <w:rPr>
                <w:rFonts w:ascii="宋体" w:eastAsia="宋体" w:hAnsi="宋体" w:cs="宋体" w:hint="eastAsia"/>
                <w:color w:val="000000"/>
                <w:kern w:val="0"/>
                <w:sz w:val="20"/>
                <w:szCs w:val="20"/>
              </w:rPr>
              <w:t>状态</w:t>
            </w:r>
          </w:p>
        </w:tc>
        <w:tc>
          <w:tcPr>
            <w:tcW w:w="668" w:type="dxa"/>
            <w:tcBorders>
              <w:top w:val="nil"/>
              <w:left w:val="nil"/>
              <w:bottom w:val="single" w:sz="4" w:space="0" w:color="auto"/>
              <w:right w:val="single" w:sz="4" w:space="0" w:color="auto"/>
            </w:tcBorders>
            <w:shd w:val="clear" w:color="auto" w:fill="auto"/>
            <w:noWrap/>
            <w:vAlign w:val="center"/>
            <w:hideMark/>
          </w:tcPr>
          <w:p w14:paraId="0C8ADDDF"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tcPr>
          <w:p w14:paraId="466E71E7" w14:textId="77777777" w:rsidR="0071427A" w:rsidRPr="00E7672D" w:rsidRDefault="0071427A" w:rsidP="00BA2E79">
            <w:pPr>
              <w:widowControl/>
              <w:spacing w:line="240" w:lineRule="auto"/>
              <w:ind w:firstLineChars="0" w:firstLine="0"/>
              <w:jc w:val="left"/>
              <w:rPr>
                <w:rFonts w:asciiTheme="minorEastAsia" w:hAnsiTheme="minorEastAsia" w:cs="宋体"/>
                <w:color w:val="000000"/>
                <w:kern w:val="0"/>
                <w:sz w:val="20"/>
                <w:szCs w:val="20"/>
              </w:rPr>
            </w:pPr>
          </w:p>
        </w:tc>
      </w:tr>
      <w:tr w:rsidR="0071427A" w:rsidRPr="001C4A18" w14:paraId="38B11803" w14:textId="77777777" w:rsidTr="00D40CC6">
        <w:trPr>
          <w:trHeight w:val="270"/>
        </w:trPr>
        <w:tc>
          <w:tcPr>
            <w:tcW w:w="654" w:type="dxa"/>
            <w:tcBorders>
              <w:top w:val="nil"/>
              <w:left w:val="single" w:sz="4" w:space="0" w:color="auto"/>
              <w:bottom w:val="single" w:sz="4" w:space="0" w:color="auto"/>
              <w:right w:val="single" w:sz="4" w:space="0" w:color="auto"/>
            </w:tcBorders>
          </w:tcPr>
          <w:p w14:paraId="2C6995D2"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69A57539"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O01</w:t>
            </w:r>
          </w:p>
        </w:tc>
        <w:tc>
          <w:tcPr>
            <w:tcW w:w="2053" w:type="dxa"/>
            <w:tcBorders>
              <w:top w:val="nil"/>
              <w:left w:val="nil"/>
              <w:bottom w:val="single" w:sz="4" w:space="0" w:color="auto"/>
              <w:right w:val="single" w:sz="4" w:space="0" w:color="auto"/>
            </w:tcBorders>
            <w:shd w:val="clear" w:color="auto" w:fill="auto"/>
            <w:noWrap/>
            <w:vAlign w:val="center"/>
            <w:hideMark/>
          </w:tcPr>
          <w:p w14:paraId="0B8F070B"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localOrderNo</w:t>
            </w:r>
          </w:p>
        </w:tc>
        <w:tc>
          <w:tcPr>
            <w:tcW w:w="1600" w:type="dxa"/>
            <w:tcBorders>
              <w:top w:val="nil"/>
              <w:left w:val="nil"/>
              <w:bottom w:val="single" w:sz="4" w:space="0" w:color="auto"/>
              <w:right w:val="single" w:sz="4" w:space="0" w:color="auto"/>
            </w:tcBorders>
            <w:shd w:val="clear" w:color="auto" w:fill="auto"/>
            <w:noWrap/>
            <w:vAlign w:val="center"/>
            <w:hideMark/>
          </w:tcPr>
          <w:p w14:paraId="090DE3BA"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668" w:type="dxa"/>
            <w:tcBorders>
              <w:top w:val="nil"/>
              <w:left w:val="nil"/>
              <w:bottom w:val="single" w:sz="4" w:space="0" w:color="auto"/>
              <w:right w:val="single" w:sz="4" w:space="0" w:color="auto"/>
            </w:tcBorders>
            <w:shd w:val="clear" w:color="auto" w:fill="auto"/>
            <w:noWrap/>
            <w:vAlign w:val="center"/>
            <w:hideMark/>
          </w:tcPr>
          <w:p w14:paraId="74E608EB"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14:paraId="37F121F9"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r>
      <w:tr w:rsidR="0071427A" w:rsidRPr="001C4A18" w14:paraId="33BBE5B2" w14:textId="77777777" w:rsidTr="00D40CC6">
        <w:trPr>
          <w:trHeight w:val="270"/>
        </w:trPr>
        <w:tc>
          <w:tcPr>
            <w:tcW w:w="654" w:type="dxa"/>
            <w:tcBorders>
              <w:top w:val="nil"/>
              <w:left w:val="single" w:sz="4" w:space="0" w:color="auto"/>
              <w:bottom w:val="single" w:sz="4" w:space="0" w:color="auto"/>
              <w:right w:val="single" w:sz="4" w:space="0" w:color="auto"/>
            </w:tcBorders>
          </w:tcPr>
          <w:p w14:paraId="7CF2FAA9"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08721DB"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M60</w:t>
            </w:r>
          </w:p>
        </w:tc>
        <w:tc>
          <w:tcPr>
            <w:tcW w:w="2053" w:type="dxa"/>
            <w:tcBorders>
              <w:top w:val="nil"/>
              <w:left w:val="nil"/>
              <w:bottom w:val="single" w:sz="4" w:space="0" w:color="auto"/>
              <w:right w:val="single" w:sz="4" w:space="0" w:color="auto"/>
            </w:tcBorders>
            <w:shd w:val="clear" w:color="auto" w:fill="auto"/>
            <w:vAlign w:val="center"/>
            <w:hideMark/>
          </w:tcPr>
          <w:p w14:paraId="2B2A76CC"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traderID</w:t>
            </w:r>
          </w:p>
        </w:tc>
        <w:tc>
          <w:tcPr>
            <w:tcW w:w="1600" w:type="dxa"/>
            <w:tcBorders>
              <w:top w:val="nil"/>
              <w:left w:val="nil"/>
              <w:bottom w:val="single" w:sz="4" w:space="0" w:color="auto"/>
              <w:right w:val="single" w:sz="4" w:space="0" w:color="auto"/>
            </w:tcBorders>
            <w:shd w:val="clear" w:color="auto" w:fill="auto"/>
            <w:noWrap/>
            <w:vAlign w:val="center"/>
            <w:hideMark/>
          </w:tcPr>
          <w:p w14:paraId="171C3858"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交易员代码</w:t>
            </w:r>
          </w:p>
        </w:tc>
        <w:tc>
          <w:tcPr>
            <w:tcW w:w="668" w:type="dxa"/>
            <w:tcBorders>
              <w:top w:val="nil"/>
              <w:left w:val="nil"/>
              <w:bottom w:val="single" w:sz="4" w:space="0" w:color="auto"/>
              <w:right w:val="single" w:sz="4" w:space="0" w:color="auto"/>
            </w:tcBorders>
            <w:shd w:val="clear" w:color="auto" w:fill="auto"/>
            <w:noWrap/>
            <w:vAlign w:val="center"/>
            <w:hideMark/>
          </w:tcPr>
          <w:p w14:paraId="30AA3F58"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14:paraId="0E4CCF5D"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r>
      <w:tr w:rsidR="0071427A" w:rsidRPr="001C4A18" w14:paraId="40DDDDD3" w14:textId="77777777" w:rsidTr="00D40CC6">
        <w:trPr>
          <w:trHeight w:val="270"/>
        </w:trPr>
        <w:tc>
          <w:tcPr>
            <w:tcW w:w="654" w:type="dxa"/>
            <w:tcBorders>
              <w:top w:val="single" w:sz="4" w:space="0" w:color="auto"/>
              <w:left w:val="single" w:sz="4" w:space="0" w:color="auto"/>
              <w:bottom w:val="single" w:sz="4" w:space="0" w:color="auto"/>
              <w:right w:val="single" w:sz="4" w:space="0" w:color="auto"/>
            </w:tcBorders>
          </w:tcPr>
          <w:p w14:paraId="4A67BF5F" w14:textId="77777777" w:rsidR="0071427A" w:rsidRPr="001C4A18" w:rsidRDefault="0071427A" w:rsidP="00954F4F">
            <w:pPr>
              <w:widowControl/>
              <w:tabs>
                <w:tab w:val="left" w:pos="438"/>
              </w:tabs>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ab/>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2573F6"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O08</w:t>
            </w:r>
          </w:p>
        </w:tc>
        <w:tc>
          <w:tcPr>
            <w:tcW w:w="2053" w:type="dxa"/>
            <w:tcBorders>
              <w:top w:val="single" w:sz="4" w:space="0" w:color="auto"/>
              <w:left w:val="nil"/>
              <w:bottom w:val="single" w:sz="4" w:space="0" w:color="auto"/>
              <w:right w:val="single" w:sz="4" w:space="0" w:color="auto"/>
            </w:tcBorders>
            <w:shd w:val="clear" w:color="auto" w:fill="auto"/>
            <w:noWrap/>
            <w:vAlign w:val="center"/>
            <w:hideMark/>
          </w:tcPr>
          <w:p w14:paraId="7CDE4CAD"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remainQuantity</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77307E68"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剩余数量</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14:paraId="1A6E5BD6"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16C5E48E" w14:textId="77777777"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r>
      <w:tr w:rsidR="0071427A" w:rsidRPr="00E7672D" w14:paraId="7A182B91" w14:textId="77777777" w:rsidTr="00D40CC6">
        <w:trPr>
          <w:trHeight w:val="270"/>
        </w:trPr>
        <w:tc>
          <w:tcPr>
            <w:tcW w:w="654" w:type="dxa"/>
            <w:tcBorders>
              <w:top w:val="single" w:sz="4" w:space="0" w:color="auto"/>
              <w:left w:val="single" w:sz="4" w:space="0" w:color="auto"/>
              <w:bottom w:val="single" w:sz="4" w:space="0" w:color="auto"/>
              <w:right w:val="single" w:sz="4" w:space="0" w:color="auto"/>
            </w:tcBorders>
          </w:tcPr>
          <w:p w14:paraId="1A93B102" w14:textId="77777777" w:rsidR="0071427A" w:rsidRPr="00954F4F" w:rsidRDefault="0071427A" w:rsidP="00954F4F">
            <w:pPr>
              <w:widowControl/>
              <w:tabs>
                <w:tab w:val="left" w:pos="438"/>
              </w:tabs>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A6CE6"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S95</w:t>
            </w:r>
          </w:p>
        </w:tc>
        <w:tc>
          <w:tcPr>
            <w:tcW w:w="2053" w:type="dxa"/>
            <w:tcBorders>
              <w:top w:val="single" w:sz="4" w:space="0" w:color="auto"/>
              <w:left w:val="nil"/>
              <w:bottom w:val="single" w:sz="4" w:space="0" w:color="auto"/>
              <w:right w:val="single" w:sz="4" w:space="0" w:color="auto"/>
            </w:tcBorders>
            <w:shd w:val="clear" w:color="auto" w:fill="auto"/>
            <w:noWrap/>
            <w:vAlign w:val="center"/>
            <w:hideMark/>
          </w:tcPr>
          <w:p w14:paraId="58307EDB"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color w:val="000000"/>
                <w:kern w:val="0"/>
                <w:sz w:val="20"/>
                <w:szCs w:val="20"/>
              </w:rPr>
              <w:t>[clientStorageChangeInfoData]</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577F8674"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客户库存</w:t>
            </w:r>
            <w:r>
              <w:rPr>
                <w:rFonts w:ascii="宋体" w:eastAsia="宋体" w:hAnsi="宋体" w:cs="宋体" w:hint="eastAsia"/>
                <w:color w:val="000000"/>
                <w:kern w:val="0"/>
                <w:sz w:val="20"/>
                <w:szCs w:val="20"/>
              </w:rPr>
              <w:t>变动</w:t>
            </w:r>
            <w:r w:rsidRPr="00954F4F">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14:paraId="5255E363"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C</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44011F3C"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当涉及客户库存冻结/解冻/增减时必填</w:t>
            </w:r>
          </w:p>
        </w:tc>
      </w:tr>
      <w:tr w:rsidR="0071427A" w:rsidRPr="00E7672D" w14:paraId="7E795265" w14:textId="77777777" w:rsidTr="00D40CC6">
        <w:trPr>
          <w:trHeight w:val="270"/>
        </w:trPr>
        <w:tc>
          <w:tcPr>
            <w:tcW w:w="654" w:type="dxa"/>
            <w:tcBorders>
              <w:top w:val="single" w:sz="4" w:space="0" w:color="auto"/>
              <w:left w:val="single" w:sz="4" w:space="0" w:color="auto"/>
              <w:bottom w:val="single" w:sz="4" w:space="0" w:color="auto"/>
              <w:right w:val="single" w:sz="4" w:space="0" w:color="auto"/>
            </w:tcBorders>
          </w:tcPr>
          <w:p w14:paraId="0C4C53AA" w14:textId="77777777" w:rsidR="0071427A" w:rsidRPr="00954F4F" w:rsidRDefault="0071427A" w:rsidP="00954F4F">
            <w:pPr>
              <w:widowControl/>
              <w:tabs>
                <w:tab w:val="left" w:pos="438"/>
              </w:tabs>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24924"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p>
        </w:tc>
        <w:tc>
          <w:tcPr>
            <w:tcW w:w="2053" w:type="dxa"/>
            <w:tcBorders>
              <w:top w:val="single" w:sz="4" w:space="0" w:color="auto"/>
              <w:left w:val="nil"/>
              <w:bottom w:val="single" w:sz="4" w:space="0" w:color="auto"/>
              <w:right w:val="single" w:sz="4" w:space="0" w:color="auto"/>
            </w:tcBorders>
            <w:shd w:val="clear" w:color="auto" w:fill="auto"/>
            <w:noWrap/>
            <w:vAlign w:val="center"/>
          </w:tcPr>
          <w:p w14:paraId="0F2CE69D"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4897C42A"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客户库存变动信息</w:t>
            </w:r>
          </w:p>
        </w:tc>
        <w:tc>
          <w:tcPr>
            <w:tcW w:w="668" w:type="dxa"/>
            <w:tcBorders>
              <w:top w:val="single" w:sz="4" w:space="0" w:color="auto"/>
              <w:left w:val="nil"/>
              <w:bottom w:val="single" w:sz="4" w:space="0" w:color="auto"/>
              <w:right w:val="single" w:sz="4" w:space="0" w:color="auto"/>
            </w:tcBorders>
            <w:shd w:val="clear" w:color="auto" w:fill="auto"/>
            <w:noWrap/>
            <w:vAlign w:val="center"/>
          </w:tcPr>
          <w:p w14:paraId="014D62C4"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10D2B513"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p>
        </w:tc>
      </w:tr>
      <w:tr w:rsidR="0071427A" w:rsidRPr="00E7672D" w14:paraId="40E9535B" w14:textId="77777777" w:rsidTr="00D40CC6">
        <w:trPr>
          <w:trHeight w:val="270"/>
        </w:trPr>
        <w:tc>
          <w:tcPr>
            <w:tcW w:w="654" w:type="dxa"/>
            <w:tcBorders>
              <w:top w:val="single" w:sz="4" w:space="0" w:color="auto"/>
              <w:left w:val="single" w:sz="4" w:space="0" w:color="auto"/>
              <w:bottom w:val="single" w:sz="4" w:space="0" w:color="auto"/>
              <w:right w:val="single" w:sz="4" w:space="0" w:color="auto"/>
            </w:tcBorders>
          </w:tcPr>
          <w:p w14:paraId="0F5AF6C0" w14:textId="77777777" w:rsidR="0071427A" w:rsidRPr="00954F4F" w:rsidRDefault="0071427A" w:rsidP="00954F4F">
            <w:pPr>
              <w:widowControl/>
              <w:tabs>
                <w:tab w:val="left" w:pos="438"/>
              </w:tabs>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8DDF8"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V00</w:t>
            </w:r>
          </w:p>
        </w:tc>
        <w:tc>
          <w:tcPr>
            <w:tcW w:w="2053" w:type="dxa"/>
            <w:tcBorders>
              <w:top w:val="single" w:sz="4" w:space="0" w:color="auto"/>
              <w:left w:val="nil"/>
              <w:bottom w:val="single" w:sz="4" w:space="0" w:color="auto"/>
              <w:right w:val="single" w:sz="4" w:space="0" w:color="auto"/>
            </w:tcBorders>
            <w:shd w:val="clear" w:color="auto" w:fill="auto"/>
            <w:noWrap/>
            <w:vAlign w:val="center"/>
            <w:hideMark/>
          </w:tcPr>
          <w:p w14:paraId="6228521A"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color w:val="000000"/>
                <w:kern w:val="0"/>
                <w:sz w:val="20"/>
                <w:szCs w:val="20"/>
              </w:rPr>
              <w:t>varietyID</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3FE29593"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交割品种代码</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14:paraId="7290F1FB"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C</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3DA01242"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当涉及客户库存冻结/解冻/增减时必填</w:t>
            </w:r>
          </w:p>
        </w:tc>
      </w:tr>
      <w:tr w:rsidR="0071427A" w:rsidRPr="00E7672D" w14:paraId="332A96B6" w14:textId="77777777" w:rsidTr="00D40CC6">
        <w:trPr>
          <w:trHeight w:val="270"/>
        </w:trPr>
        <w:tc>
          <w:tcPr>
            <w:tcW w:w="654" w:type="dxa"/>
            <w:tcBorders>
              <w:top w:val="single" w:sz="4" w:space="0" w:color="auto"/>
              <w:left w:val="single" w:sz="4" w:space="0" w:color="auto"/>
              <w:bottom w:val="single" w:sz="4" w:space="0" w:color="auto"/>
              <w:right w:val="single" w:sz="4" w:space="0" w:color="auto"/>
            </w:tcBorders>
          </w:tcPr>
          <w:p w14:paraId="522F9AAE" w14:textId="77777777" w:rsidR="0071427A" w:rsidRPr="00954F4F" w:rsidRDefault="0071427A" w:rsidP="00954F4F">
            <w:pPr>
              <w:widowControl/>
              <w:tabs>
                <w:tab w:val="left" w:pos="438"/>
              </w:tabs>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DF023"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T52</w:t>
            </w:r>
          </w:p>
        </w:tc>
        <w:tc>
          <w:tcPr>
            <w:tcW w:w="2053" w:type="dxa"/>
            <w:tcBorders>
              <w:top w:val="single" w:sz="4" w:space="0" w:color="auto"/>
              <w:left w:val="nil"/>
              <w:bottom w:val="single" w:sz="4" w:space="0" w:color="auto"/>
              <w:right w:val="single" w:sz="4" w:space="0" w:color="auto"/>
            </w:tcBorders>
            <w:shd w:val="clear" w:color="auto" w:fill="auto"/>
            <w:noWrap/>
            <w:vAlign w:val="center"/>
            <w:hideMark/>
          </w:tcPr>
          <w:p w14:paraId="540229E8"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color w:val="000000"/>
                <w:kern w:val="0"/>
                <w:sz w:val="20"/>
                <w:szCs w:val="20"/>
              </w:rPr>
              <w:t>stdWeight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720E9626"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发生标准重量</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14:paraId="34A32D16"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C</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73057370" w14:textId="77777777"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当涉及客户库存冻结/解冻/增减时必填</w:t>
            </w:r>
          </w:p>
        </w:tc>
      </w:tr>
    </w:tbl>
    <w:p w14:paraId="03E483E3" w14:textId="77777777" w:rsidR="00215FFE" w:rsidRPr="00954F4F" w:rsidRDefault="002D4039" w:rsidP="00215FFE">
      <w:pPr>
        <w:ind w:firstLine="480"/>
      </w:pPr>
      <w:r>
        <w:rPr>
          <w:rFonts w:hint="eastAsia"/>
        </w:rPr>
        <w:t>注：当为系统撤单时，撤销员代码为空。</w:t>
      </w:r>
    </w:p>
    <w:p w14:paraId="70A43EAE" w14:textId="77777777" w:rsidR="006419FB" w:rsidRDefault="006419FB" w:rsidP="006419FB">
      <w:pPr>
        <w:pStyle w:val="4"/>
        <w:numPr>
          <w:ilvl w:val="3"/>
          <w:numId w:val="4"/>
        </w:numPr>
        <w:ind w:left="0" w:firstLineChars="0" w:firstLine="0"/>
      </w:pPr>
      <w:r>
        <w:rPr>
          <w:rFonts w:hint="eastAsia"/>
        </w:rPr>
        <w:t>交割申报成交回报</w:t>
      </w:r>
    </w:p>
    <w:p w14:paraId="68058149" w14:textId="77777777" w:rsidR="00613F1F" w:rsidRDefault="00613F1F" w:rsidP="008D1002">
      <w:pPr>
        <w:ind w:firstLine="482"/>
      </w:pPr>
      <w:r w:rsidRPr="003B0BB4">
        <w:rPr>
          <w:rFonts w:hint="eastAsia"/>
          <w:b/>
        </w:rPr>
        <w:t>功能</w:t>
      </w:r>
      <w:r>
        <w:rPr>
          <w:rFonts w:hint="eastAsia"/>
        </w:rPr>
        <w:t>：交割申报成交回报指令用于交易所通知会员交割申报报单的成交信息。</w:t>
      </w:r>
    </w:p>
    <w:p w14:paraId="363DB2E6" w14:textId="77777777" w:rsidR="00613F1F" w:rsidRPr="00613F1F" w:rsidRDefault="00613F1F" w:rsidP="00613F1F">
      <w:pPr>
        <w:ind w:firstLine="480"/>
      </w:pPr>
      <w:r>
        <w:rPr>
          <w:rFonts w:hint="eastAsia"/>
        </w:rPr>
        <w:t>消息体格式如下：</w:t>
      </w:r>
    </w:p>
    <w:tbl>
      <w:tblPr>
        <w:tblW w:w="8283" w:type="dxa"/>
        <w:tblInd w:w="103" w:type="dxa"/>
        <w:tblLayout w:type="fixed"/>
        <w:tblLook w:val="04A0" w:firstRow="1" w:lastRow="0" w:firstColumn="1" w:lastColumn="0" w:noHBand="0" w:noVBand="1"/>
      </w:tblPr>
      <w:tblGrid>
        <w:gridCol w:w="798"/>
        <w:gridCol w:w="2240"/>
        <w:gridCol w:w="1701"/>
        <w:gridCol w:w="798"/>
        <w:gridCol w:w="2746"/>
      </w:tblGrid>
      <w:tr w:rsidR="00EC02AA" w:rsidRPr="006419FB" w14:paraId="4EAD7242" w14:textId="77777777" w:rsidTr="00EC02A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804F22D" w14:textId="77777777" w:rsidR="00EC02AA" w:rsidRPr="006419FB" w:rsidRDefault="00EC02AA" w:rsidP="006419FB">
            <w:pPr>
              <w:widowControl/>
              <w:spacing w:line="240" w:lineRule="auto"/>
              <w:ind w:firstLineChars="0" w:firstLine="0"/>
              <w:jc w:val="left"/>
              <w:rPr>
                <w:rFonts w:ascii="宋体" w:eastAsia="宋体" w:hAnsi="宋体" w:cs="宋体"/>
                <w:b/>
                <w:bCs/>
                <w:color w:val="000000"/>
                <w:kern w:val="0"/>
                <w:sz w:val="20"/>
                <w:szCs w:val="20"/>
              </w:rPr>
            </w:pPr>
            <w:r w:rsidRPr="006419FB">
              <w:rPr>
                <w:rFonts w:ascii="宋体" w:eastAsia="宋体" w:hAnsi="宋体" w:cs="宋体" w:hint="eastAsia"/>
                <w:b/>
                <w:bCs/>
                <w:color w:val="000000"/>
                <w:kern w:val="0"/>
                <w:sz w:val="20"/>
                <w:szCs w:val="20"/>
              </w:rPr>
              <w:t>域号</w:t>
            </w:r>
          </w:p>
        </w:tc>
        <w:tc>
          <w:tcPr>
            <w:tcW w:w="2240" w:type="dxa"/>
            <w:tcBorders>
              <w:top w:val="single" w:sz="4" w:space="0" w:color="auto"/>
              <w:left w:val="nil"/>
              <w:bottom w:val="single" w:sz="4" w:space="0" w:color="auto"/>
              <w:right w:val="single" w:sz="4" w:space="0" w:color="auto"/>
            </w:tcBorders>
            <w:shd w:val="clear" w:color="000000" w:fill="D9D9D9"/>
            <w:noWrap/>
            <w:vAlign w:val="center"/>
            <w:hideMark/>
          </w:tcPr>
          <w:p w14:paraId="70CB9345" w14:textId="77777777" w:rsidR="00EC02AA" w:rsidRPr="006419FB" w:rsidRDefault="00EC02AA" w:rsidP="006419FB">
            <w:pPr>
              <w:widowControl/>
              <w:spacing w:line="240" w:lineRule="auto"/>
              <w:ind w:firstLineChars="0" w:firstLine="0"/>
              <w:jc w:val="left"/>
              <w:rPr>
                <w:rFonts w:ascii="宋体" w:eastAsia="宋体" w:hAnsi="宋体" w:cs="宋体"/>
                <w:b/>
                <w:bCs/>
                <w:color w:val="000000"/>
                <w:kern w:val="0"/>
                <w:sz w:val="20"/>
                <w:szCs w:val="20"/>
              </w:rPr>
            </w:pPr>
            <w:r w:rsidRPr="006419FB">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14:paraId="4CDD9FB3" w14:textId="77777777" w:rsidR="00EC02AA" w:rsidRPr="006419FB" w:rsidRDefault="00EC02AA" w:rsidP="006419F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6D446393" w14:textId="77777777" w:rsidR="00EC02AA" w:rsidRPr="006419FB" w:rsidRDefault="00EC02AA" w:rsidP="006419FB">
            <w:pPr>
              <w:widowControl/>
              <w:spacing w:line="240" w:lineRule="auto"/>
              <w:ind w:firstLineChars="0" w:firstLine="0"/>
              <w:jc w:val="left"/>
              <w:rPr>
                <w:rFonts w:ascii="宋体" w:eastAsia="宋体" w:hAnsi="宋体" w:cs="宋体"/>
                <w:b/>
                <w:bCs/>
                <w:color w:val="000000"/>
                <w:kern w:val="0"/>
                <w:sz w:val="20"/>
                <w:szCs w:val="20"/>
              </w:rPr>
            </w:pPr>
            <w:r w:rsidRPr="006419FB">
              <w:rPr>
                <w:rFonts w:ascii="宋体" w:eastAsia="宋体" w:hAnsi="宋体" w:cs="宋体" w:hint="eastAsia"/>
                <w:b/>
                <w:bCs/>
                <w:color w:val="000000"/>
                <w:kern w:val="0"/>
                <w:sz w:val="20"/>
                <w:szCs w:val="20"/>
              </w:rPr>
              <w:t>回报</w:t>
            </w:r>
          </w:p>
        </w:tc>
        <w:tc>
          <w:tcPr>
            <w:tcW w:w="2746" w:type="dxa"/>
            <w:tcBorders>
              <w:top w:val="single" w:sz="4" w:space="0" w:color="auto"/>
              <w:left w:val="nil"/>
              <w:bottom w:val="single" w:sz="4" w:space="0" w:color="auto"/>
              <w:right w:val="single" w:sz="4" w:space="0" w:color="auto"/>
            </w:tcBorders>
            <w:shd w:val="clear" w:color="000000" w:fill="D9D9D9"/>
            <w:noWrap/>
            <w:vAlign w:val="center"/>
            <w:hideMark/>
          </w:tcPr>
          <w:p w14:paraId="73ACFE87" w14:textId="77777777" w:rsidR="00EC02AA" w:rsidRPr="006419FB" w:rsidRDefault="00EC02AA" w:rsidP="006419FB">
            <w:pPr>
              <w:widowControl/>
              <w:spacing w:line="240" w:lineRule="auto"/>
              <w:ind w:firstLineChars="0" w:firstLine="0"/>
              <w:jc w:val="left"/>
              <w:rPr>
                <w:rFonts w:ascii="宋体" w:eastAsia="宋体" w:hAnsi="宋体" w:cs="宋体"/>
                <w:b/>
                <w:bCs/>
                <w:color w:val="000000"/>
                <w:kern w:val="0"/>
                <w:sz w:val="20"/>
                <w:szCs w:val="20"/>
              </w:rPr>
            </w:pPr>
            <w:r w:rsidRPr="006419FB">
              <w:rPr>
                <w:rFonts w:ascii="宋体" w:eastAsia="宋体" w:hAnsi="宋体" w:cs="宋体" w:hint="eastAsia"/>
                <w:b/>
                <w:bCs/>
                <w:color w:val="000000"/>
                <w:kern w:val="0"/>
                <w:sz w:val="20"/>
                <w:szCs w:val="20"/>
              </w:rPr>
              <w:t>说明</w:t>
            </w:r>
          </w:p>
        </w:tc>
      </w:tr>
      <w:tr w:rsidR="00EC02AA" w:rsidRPr="006419FB" w14:paraId="544B9BD1" w14:textId="77777777"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F05397F"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O60</w:t>
            </w:r>
          </w:p>
        </w:tc>
        <w:tc>
          <w:tcPr>
            <w:tcW w:w="2240" w:type="dxa"/>
            <w:tcBorders>
              <w:top w:val="nil"/>
              <w:left w:val="nil"/>
              <w:bottom w:val="single" w:sz="4" w:space="0" w:color="auto"/>
              <w:right w:val="single" w:sz="4" w:space="0" w:color="auto"/>
            </w:tcBorders>
            <w:shd w:val="clear" w:color="auto" w:fill="auto"/>
            <w:noWrap/>
            <w:vAlign w:val="center"/>
            <w:hideMark/>
          </w:tcPr>
          <w:p w14:paraId="367BB014"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matchNo</w:t>
            </w:r>
          </w:p>
        </w:tc>
        <w:tc>
          <w:tcPr>
            <w:tcW w:w="1701" w:type="dxa"/>
            <w:tcBorders>
              <w:top w:val="nil"/>
              <w:left w:val="nil"/>
              <w:bottom w:val="single" w:sz="4" w:space="0" w:color="auto"/>
              <w:right w:val="single" w:sz="4" w:space="0" w:color="auto"/>
            </w:tcBorders>
            <w:shd w:val="clear" w:color="auto" w:fill="auto"/>
            <w:noWrap/>
            <w:vAlign w:val="center"/>
            <w:hideMark/>
          </w:tcPr>
          <w:p w14:paraId="421EBB51"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成交编号</w:t>
            </w:r>
          </w:p>
        </w:tc>
        <w:tc>
          <w:tcPr>
            <w:tcW w:w="798" w:type="dxa"/>
            <w:tcBorders>
              <w:top w:val="nil"/>
              <w:left w:val="nil"/>
              <w:bottom w:val="single" w:sz="4" w:space="0" w:color="auto"/>
              <w:right w:val="single" w:sz="4" w:space="0" w:color="auto"/>
            </w:tcBorders>
            <w:shd w:val="clear" w:color="auto" w:fill="auto"/>
            <w:noWrap/>
            <w:vAlign w:val="center"/>
            <w:hideMark/>
          </w:tcPr>
          <w:p w14:paraId="3004FA47"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14:paraId="4A024631"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p>
        </w:tc>
      </w:tr>
      <w:tr w:rsidR="00EC02AA" w:rsidRPr="006419FB" w14:paraId="7A9537C9" w14:textId="77777777"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3A58ED8" w14:textId="77777777" w:rsidR="00EC02AA" w:rsidRPr="00984E1E" w:rsidRDefault="00EC02AA"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240" w:type="dxa"/>
            <w:tcBorders>
              <w:top w:val="nil"/>
              <w:left w:val="nil"/>
              <w:bottom w:val="single" w:sz="4" w:space="0" w:color="auto"/>
              <w:right w:val="single" w:sz="4" w:space="0" w:color="auto"/>
            </w:tcBorders>
            <w:shd w:val="clear" w:color="auto" w:fill="auto"/>
            <w:noWrap/>
            <w:vAlign w:val="center"/>
          </w:tcPr>
          <w:p w14:paraId="3165E038" w14:textId="77777777" w:rsidR="00EC02AA" w:rsidRPr="00984E1E" w:rsidRDefault="00EC02A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14:paraId="2C577F9D" w14:textId="77777777" w:rsidR="00EC02AA" w:rsidRPr="00984E1E" w:rsidRDefault="00EC02AA"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noWrap/>
            <w:vAlign w:val="center"/>
          </w:tcPr>
          <w:p w14:paraId="33C77783" w14:textId="77777777" w:rsidR="00EC02AA" w:rsidRPr="00984E1E" w:rsidRDefault="00EC02A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2746" w:type="dxa"/>
            <w:tcBorders>
              <w:top w:val="nil"/>
              <w:left w:val="nil"/>
              <w:bottom w:val="single" w:sz="4" w:space="0" w:color="auto"/>
              <w:right w:val="single" w:sz="4" w:space="0" w:color="auto"/>
            </w:tcBorders>
            <w:shd w:val="clear" w:color="auto" w:fill="auto"/>
            <w:noWrap/>
          </w:tcPr>
          <w:p w14:paraId="0640AF64" w14:textId="77777777" w:rsidR="00EC02AA" w:rsidRPr="00984E1E" w:rsidRDefault="00EC02AA" w:rsidP="0075261B">
            <w:pPr>
              <w:spacing w:line="240" w:lineRule="auto"/>
              <w:ind w:firstLineChars="0" w:firstLine="0"/>
              <w:rPr>
                <w:rFonts w:asciiTheme="minorEastAsia" w:hAnsiTheme="minorEastAsia"/>
                <w:sz w:val="20"/>
              </w:rPr>
            </w:pPr>
          </w:p>
        </w:tc>
      </w:tr>
      <w:tr w:rsidR="00EC02AA" w:rsidRPr="006419FB" w14:paraId="216A6F07" w14:textId="77777777"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98A1D85"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40" w:type="dxa"/>
            <w:tcBorders>
              <w:top w:val="nil"/>
              <w:left w:val="nil"/>
              <w:bottom w:val="single" w:sz="4" w:space="0" w:color="auto"/>
              <w:right w:val="single" w:sz="4" w:space="0" w:color="auto"/>
            </w:tcBorders>
            <w:shd w:val="clear" w:color="auto" w:fill="auto"/>
            <w:noWrap/>
            <w:vAlign w:val="center"/>
            <w:hideMark/>
          </w:tcPr>
          <w:p w14:paraId="529B48C3"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hideMark/>
          </w:tcPr>
          <w:p w14:paraId="2A434BB0"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客户代码</w:t>
            </w:r>
          </w:p>
        </w:tc>
        <w:tc>
          <w:tcPr>
            <w:tcW w:w="798" w:type="dxa"/>
            <w:tcBorders>
              <w:top w:val="nil"/>
              <w:left w:val="nil"/>
              <w:bottom w:val="single" w:sz="4" w:space="0" w:color="auto"/>
              <w:right w:val="single" w:sz="4" w:space="0" w:color="auto"/>
            </w:tcBorders>
            <w:shd w:val="clear" w:color="auto" w:fill="auto"/>
            <w:noWrap/>
            <w:vAlign w:val="center"/>
            <w:hideMark/>
          </w:tcPr>
          <w:p w14:paraId="72BB7986"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14:paraId="1D31FAAD"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p>
        </w:tc>
      </w:tr>
      <w:tr w:rsidR="00EC02AA" w:rsidRPr="006419FB" w14:paraId="4DA99B8E" w14:textId="77777777"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B323185"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I10</w:t>
            </w:r>
          </w:p>
        </w:tc>
        <w:tc>
          <w:tcPr>
            <w:tcW w:w="2240" w:type="dxa"/>
            <w:tcBorders>
              <w:top w:val="nil"/>
              <w:left w:val="nil"/>
              <w:bottom w:val="single" w:sz="4" w:space="0" w:color="auto"/>
              <w:right w:val="single" w:sz="4" w:space="0" w:color="auto"/>
            </w:tcBorders>
            <w:shd w:val="clear" w:color="auto" w:fill="auto"/>
            <w:noWrap/>
            <w:vAlign w:val="center"/>
            <w:hideMark/>
          </w:tcPr>
          <w:p w14:paraId="1FA263DB"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instID</w:t>
            </w:r>
          </w:p>
        </w:tc>
        <w:tc>
          <w:tcPr>
            <w:tcW w:w="1701" w:type="dxa"/>
            <w:tcBorders>
              <w:top w:val="nil"/>
              <w:left w:val="nil"/>
              <w:bottom w:val="single" w:sz="4" w:space="0" w:color="auto"/>
              <w:right w:val="single" w:sz="4" w:space="0" w:color="auto"/>
            </w:tcBorders>
            <w:shd w:val="clear" w:color="auto" w:fill="auto"/>
            <w:noWrap/>
            <w:vAlign w:val="center"/>
            <w:hideMark/>
          </w:tcPr>
          <w:p w14:paraId="33DD864D"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合约代码</w:t>
            </w:r>
          </w:p>
        </w:tc>
        <w:tc>
          <w:tcPr>
            <w:tcW w:w="798" w:type="dxa"/>
            <w:tcBorders>
              <w:top w:val="nil"/>
              <w:left w:val="nil"/>
              <w:bottom w:val="single" w:sz="4" w:space="0" w:color="auto"/>
              <w:right w:val="single" w:sz="4" w:space="0" w:color="auto"/>
            </w:tcBorders>
            <w:shd w:val="clear" w:color="auto" w:fill="auto"/>
            <w:noWrap/>
            <w:vAlign w:val="center"/>
            <w:hideMark/>
          </w:tcPr>
          <w:p w14:paraId="54760539"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14:paraId="4EB33FF6"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p>
        </w:tc>
      </w:tr>
      <w:tr w:rsidR="00EC02AA" w:rsidRPr="006419FB" w14:paraId="12F8FA68" w14:textId="77777777"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EC17298"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O02</w:t>
            </w:r>
          </w:p>
        </w:tc>
        <w:tc>
          <w:tcPr>
            <w:tcW w:w="2240" w:type="dxa"/>
            <w:tcBorders>
              <w:top w:val="nil"/>
              <w:left w:val="nil"/>
              <w:bottom w:val="single" w:sz="4" w:space="0" w:color="auto"/>
              <w:right w:val="single" w:sz="4" w:space="0" w:color="auto"/>
            </w:tcBorders>
            <w:shd w:val="clear" w:color="auto" w:fill="auto"/>
            <w:noWrap/>
            <w:vAlign w:val="center"/>
            <w:hideMark/>
          </w:tcPr>
          <w:p w14:paraId="5E563384"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buyOrSell</w:t>
            </w:r>
          </w:p>
        </w:tc>
        <w:tc>
          <w:tcPr>
            <w:tcW w:w="1701" w:type="dxa"/>
            <w:tcBorders>
              <w:top w:val="nil"/>
              <w:left w:val="nil"/>
              <w:bottom w:val="single" w:sz="4" w:space="0" w:color="auto"/>
              <w:right w:val="single" w:sz="4" w:space="0" w:color="auto"/>
            </w:tcBorders>
            <w:shd w:val="clear" w:color="auto" w:fill="auto"/>
            <w:noWrap/>
            <w:vAlign w:val="center"/>
            <w:hideMark/>
          </w:tcPr>
          <w:p w14:paraId="2C034A5D"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买卖方向</w:t>
            </w:r>
          </w:p>
        </w:tc>
        <w:tc>
          <w:tcPr>
            <w:tcW w:w="798" w:type="dxa"/>
            <w:tcBorders>
              <w:top w:val="nil"/>
              <w:left w:val="nil"/>
              <w:bottom w:val="single" w:sz="4" w:space="0" w:color="auto"/>
              <w:right w:val="single" w:sz="4" w:space="0" w:color="auto"/>
            </w:tcBorders>
            <w:shd w:val="clear" w:color="auto" w:fill="auto"/>
            <w:noWrap/>
            <w:vAlign w:val="center"/>
            <w:hideMark/>
          </w:tcPr>
          <w:p w14:paraId="15488B7C"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14:paraId="1B1BC248"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p>
        </w:tc>
      </w:tr>
      <w:tr w:rsidR="00EC02AA" w:rsidRPr="006419FB" w14:paraId="5F193D2F" w14:textId="77777777"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4AB2EBC"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O64</w:t>
            </w:r>
          </w:p>
        </w:tc>
        <w:tc>
          <w:tcPr>
            <w:tcW w:w="2240" w:type="dxa"/>
            <w:tcBorders>
              <w:top w:val="nil"/>
              <w:left w:val="nil"/>
              <w:bottom w:val="single" w:sz="4" w:space="0" w:color="auto"/>
              <w:right w:val="single" w:sz="4" w:space="0" w:color="auto"/>
            </w:tcBorders>
            <w:shd w:val="clear" w:color="auto" w:fill="auto"/>
            <w:noWrap/>
            <w:vAlign w:val="center"/>
            <w:hideMark/>
          </w:tcPr>
          <w:p w14:paraId="662CE306"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tradeVolume</w:t>
            </w:r>
          </w:p>
        </w:tc>
        <w:tc>
          <w:tcPr>
            <w:tcW w:w="1701" w:type="dxa"/>
            <w:tcBorders>
              <w:top w:val="nil"/>
              <w:left w:val="nil"/>
              <w:bottom w:val="single" w:sz="4" w:space="0" w:color="auto"/>
              <w:right w:val="single" w:sz="4" w:space="0" w:color="auto"/>
            </w:tcBorders>
            <w:shd w:val="clear" w:color="auto" w:fill="auto"/>
            <w:noWrap/>
            <w:vAlign w:val="center"/>
            <w:hideMark/>
          </w:tcPr>
          <w:p w14:paraId="630E396A"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成交数量</w:t>
            </w:r>
          </w:p>
        </w:tc>
        <w:tc>
          <w:tcPr>
            <w:tcW w:w="798" w:type="dxa"/>
            <w:tcBorders>
              <w:top w:val="nil"/>
              <w:left w:val="nil"/>
              <w:bottom w:val="single" w:sz="4" w:space="0" w:color="auto"/>
              <w:right w:val="single" w:sz="4" w:space="0" w:color="auto"/>
            </w:tcBorders>
            <w:shd w:val="clear" w:color="auto" w:fill="auto"/>
            <w:noWrap/>
            <w:vAlign w:val="center"/>
            <w:hideMark/>
          </w:tcPr>
          <w:p w14:paraId="33BD885A"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14:paraId="0924AD4E" w14:textId="77777777"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p>
        </w:tc>
      </w:tr>
      <w:tr w:rsidR="0071427A" w:rsidRPr="006419FB" w14:paraId="362AB955" w14:textId="77777777"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64D2896"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O61</w:t>
            </w:r>
          </w:p>
        </w:tc>
        <w:tc>
          <w:tcPr>
            <w:tcW w:w="2240" w:type="dxa"/>
            <w:tcBorders>
              <w:top w:val="nil"/>
              <w:left w:val="nil"/>
              <w:bottom w:val="single" w:sz="4" w:space="0" w:color="auto"/>
              <w:right w:val="single" w:sz="4" w:space="0" w:color="auto"/>
            </w:tcBorders>
            <w:shd w:val="clear" w:color="auto" w:fill="auto"/>
            <w:noWrap/>
            <w:vAlign w:val="center"/>
            <w:hideMark/>
          </w:tcPr>
          <w:p w14:paraId="391AEDA4"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matchDate</w:t>
            </w:r>
          </w:p>
        </w:tc>
        <w:tc>
          <w:tcPr>
            <w:tcW w:w="1701" w:type="dxa"/>
            <w:tcBorders>
              <w:top w:val="nil"/>
              <w:left w:val="nil"/>
              <w:bottom w:val="single" w:sz="4" w:space="0" w:color="auto"/>
              <w:right w:val="single" w:sz="4" w:space="0" w:color="auto"/>
            </w:tcBorders>
            <w:shd w:val="clear" w:color="auto" w:fill="auto"/>
            <w:noWrap/>
            <w:vAlign w:val="center"/>
            <w:hideMark/>
          </w:tcPr>
          <w:p w14:paraId="591B7CAD"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成交日期</w:t>
            </w:r>
          </w:p>
        </w:tc>
        <w:tc>
          <w:tcPr>
            <w:tcW w:w="798" w:type="dxa"/>
            <w:tcBorders>
              <w:top w:val="nil"/>
              <w:left w:val="nil"/>
              <w:bottom w:val="single" w:sz="4" w:space="0" w:color="auto"/>
              <w:right w:val="single" w:sz="4" w:space="0" w:color="auto"/>
            </w:tcBorders>
            <w:shd w:val="clear" w:color="auto" w:fill="auto"/>
            <w:noWrap/>
            <w:vAlign w:val="center"/>
            <w:hideMark/>
          </w:tcPr>
          <w:p w14:paraId="0E8AD95C"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14:paraId="7FC15019"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p>
        </w:tc>
      </w:tr>
      <w:tr w:rsidR="0071427A" w:rsidRPr="006419FB" w14:paraId="4D662EEE" w14:textId="77777777"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014BB3C"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O62</w:t>
            </w:r>
          </w:p>
        </w:tc>
        <w:tc>
          <w:tcPr>
            <w:tcW w:w="2240" w:type="dxa"/>
            <w:tcBorders>
              <w:top w:val="nil"/>
              <w:left w:val="nil"/>
              <w:bottom w:val="single" w:sz="4" w:space="0" w:color="auto"/>
              <w:right w:val="single" w:sz="4" w:space="0" w:color="auto"/>
            </w:tcBorders>
            <w:shd w:val="clear" w:color="auto" w:fill="auto"/>
            <w:noWrap/>
            <w:vAlign w:val="center"/>
            <w:hideMark/>
          </w:tcPr>
          <w:p w14:paraId="565FBFF7"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matchTime</w:t>
            </w:r>
          </w:p>
        </w:tc>
        <w:tc>
          <w:tcPr>
            <w:tcW w:w="1701" w:type="dxa"/>
            <w:tcBorders>
              <w:top w:val="nil"/>
              <w:left w:val="nil"/>
              <w:bottom w:val="single" w:sz="4" w:space="0" w:color="auto"/>
              <w:right w:val="single" w:sz="4" w:space="0" w:color="auto"/>
            </w:tcBorders>
            <w:shd w:val="clear" w:color="auto" w:fill="auto"/>
            <w:noWrap/>
            <w:vAlign w:val="center"/>
            <w:hideMark/>
          </w:tcPr>
          <w:p w14:paraId="32545866"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成交时间</w:t>
            </w:r>
          </w:p>
        </w:tc>
        <w:tc>
          <w:tcPr>
            <w:tcW w:w="798" w:type="dxa"/>
            <w:tcBorders>
              <w:top w:val="nil"/>
              <w:left w:val="nil"/>
              <w:bottom w:val="single" w:sz="4" w:space="0" w:color="auto"/>
              <w:right w:val="single" w:sz="4" w:space="0" w:color="auto"/>
            </w:tcBorders>
            <w:shd w:val="clear" w:color="auto" w:fill="auto"/>
            <w:noWrap/>
            <w:vAlign w:val="center"/>
            <w:hideMark/>
          </w:tcPr>
          <w:p w14:paraId="68D00995"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14:paraId="100C92BE"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p>
        </w:tc>
      </w:tr>
      <w:tr w:rsidR="0071427A" w:rsidRPr="006419FB" w14:paraId="08668B26" w14:textId="77777777"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4234B3B"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O00</w:t>
            </w:r>
          </w:p>
        </w:tc>
        <w:tc>
          <w:tcPr>
            <w:tcW w:w="2240" w:type="dxa"/>
            <w:tcBorders>
              <w:top w:val="nil"/>
              <w:left w:val="nil"/>
              <w:bottom w:val="single" w:sz="4" w:space="0" w:color="auto"/>
              <w:right w:val="single" w:sz="4" w:space="0" w:color="auto"/>
            </w:tcBorders>
            <w:shd w:val="clear" w:color="auto" w:fill="auto"/>
            <w:noWrap/>
            <w:vAlign w:val="center"/>
            <w:hideMark/>
          </w:tcPr>
          <w:p w14:paraId="390A106B"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orderNo</w:t>
            </w:r>
          </w:p>
        </w:tc>
        <w:tc>
          <w:tcPr>
            <w:tcW w:w="1701" w:type="dxa"/>
            <w:tcBorders>
              <w:top w:val="nil"/>
              <w:left w:val="nil"/>
              <w:bottom w:val="single" w:sz="4" w:space="0" w:color="auto"/>
              <w:right w:val="single" w:sz="4" w:space="0" w:color="auto"/>
            </w:tcBorders>
            <w:shd w:val="clear" w:color="auto" w:fill="auto"/>
            <w:noWrap/>
            <w:vAlign w:val="center"/>
            <w:hideMark/>
          </w:tcPr>
          <w:p w14:paraId="5224A79F"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98" w:type="dxa"/>
            <w:tcBorders>
              <w:top w:val="nil"/>
              <w:left w:val="nil"/>
              <w:bottom w:val="single" w:sz="4" w:space="0" w:color="auto"/>
              <w:right w:val="single" w:sz="4" w:space="0" w:color="auto"/>
            </w:tcBorders>
            <w:shd w:val="clear" w:color="auto" w:fill="auto"/>
            <w:noWrap/>
            <w:vAlign w:val="center"/>
            <w:hideMark/>
          </w:tcPr>
          <w:p w14:paraId="633F54ED"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14:paraId="0FAA03F5"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p>
        </w:tc>
      </w:tr>
      <w:tr w:rsidR="0071427A" w:rsidRPr="006419FB" w14:paraId="1565712F" w14:textId="77777777"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F4ECAC"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O01</w:t>
            </w:r>
          </w:p>
        </w:tc>
        <w:tc>
          <w:tcPr>
            <w:tcW w:w="2240" w:type="dxa"/>
            <w:tcBorders>
              <w:top w:val="nil"/>
              <w:left w:val="nil"/>
              <w:bottom w:val="single" w:sz="4" w:space="0" w:color="auto"/>
              <w:right w:val="single" w:sz="4" w:space="0" w:color="auto"/>
            </w:tcBorders>
            <w:shd w:val="clear" w:color="auto" w:fill="auto"/>
            <w:noWrap/>
            <w:vAlign w:val="center"/>
            <w:hideMark/>
          </w:tcPr>
          <w:p w14:paraId="2F286158"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localOrderNo</w:t>
            </w:r>
          </w:p>
        </w:tc>
        <w:tc>
          <w:tcPr>
            <w:tcW w:w="1701" w:type="dxa"/>
            <w:tcBorders>
              <w:top w:val="nil"/>
              <w:left w:val="nil"/>
              <w:bottom w:val="single" w:sz="4" w:space="0" w:color="auto"/>
              <w:right w:val="single" w:sz="4" w:space="0" w:color="auto"/>
            </w:tcBorders>
            <w:shd w:val="clear" w:color="auto" w:fill="auto"/>
            <w:noWrap/>
            <w:vAlign w:val="center"/>
            <w:hideMark/>
          </w:tcPr>
          <w:p w14:paraId="3B2B4529"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98" w:type="dxa"/>
            <w:tcBorders>
              <w:top w:val="nil"/>
              <w:left w:val="nil"/>
              <w:bottom w:val="single" w:sz="4" w:space="0" w:color="auto"/>
              <w:right w:val="single" w:sz="4" w:space="0" w:color="auto"/>
            </w:tcBorders>
            <w:shd w:val="clear" w:color="auto" w:fill="auto"/>
            <w:noWrap/>
            <w:vAlign w:val="center"/>
            <w:hideMark/>
          </w:tcPr>
          <w:p w14:paraId="060907B8"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14:paraId="2379DECF"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p>
        </w:tc>
      </w:tr>
      <w:tr w:rsidR="0071427A" w:rsidRPr="006419FB" w14:paraId="6C8C3D4A" w14:textId="77777777"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FB3E493"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O05</w:t>
            </w:r>
          </w:p>
        </w:tc>
        <w:tc>
          <w:tcPr>
            <w:tcW w:w="2240" w:type="dxa"/>
            <w:tcBorders>
              <w:top w:val="nil"/>
              <w:left w:val="nil"/>
              <w:bottom w:val="single" w:sz="4" w:space="0" w:color="auto"/>
              <w:right w:val="single" w:sz="4" w:space="0" w:color="auto"/>
            </w:tcBorders>
            <w:shd w:val="clear" w:color="auto" w:fill="auto"/>
            <w:noWrap/>
            <w:vAlign w:val="center"/>
            <w:hideMark/>
          </w:tcPr>
          <w:p w14:paraId="6354C6B3"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middleFlag</w:t>
            </w:r>
          </w:p>
        </w:tc>
        <w:tc>
          <w:tcPr>
            <w:tcW w:w="1701" w:type="dxa"/>
            <w:tcBorders>
              <w:top w:val="nil"/>
              <w:left w:val="nil"/>
              <w:bottom w:val="single" w:sz="4" w:space="0" w:color="auto"/>
              <w:right w:val="single" w:sz="4" w:space="0" w:color="auto"/>
            </w:tcBorders>
            <w:shd w:val="clear" w:color="auto" w:fill="auto"/>
            <w:noWrap/>
            <w:vAlign w:val="center"/>
            <w:hideMark/>
          </w:tcPr>
          <w:p w14:paraId="46579F10"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是否为中立仓</w:t>
            </w:r>
          </w:p>
        </w:tc>
        <w:tc>
          <w:tcPr>
            <w:tcW w:w="798" w:type="dxa"/>
            <w:tcBorders>
              <w:top w:val="nil"/>
              <w:left w:val="nil"/>
              <w:bottom w:val="single" w:sz="4" w:space="0" w:color="auto"/>
              <w:right w:val="single" w:sz="4" w:space="0" w:color="auto"/>
            </w:tcBorders>
            <w:shd w:val="clear" w:color="auto" w:fill="auto"/>
            <w:noWrap/>
            <w:vAlign w:val="center"/>
            <w:hideMark/>
          </w:tcPr>
          <w:p w14:paraId="2A7E0114"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14:paraId="3EFC350E" w14:textId="77777777"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p>
        </w:tc>
      </w:tr>
    </w:tbl>
    <w:p w14:paraId="5B182C9A" w14:textId="77777777" w:rsidR="006419FB" w:rsidRPr="00954F4F" w:rsidRDefault="006419FB" w:rsidP="006909A6">
      <w:pPr>
        <w:ind w:firstLine="480"/>
      </w:pPr>
    </w:p>
    <w:p w14:paraId="4973FF5D" w14:textId="77777777" w:rsidR="001D19C2" w:rsidRDefault="001D19C2" w:rsidP="001D19C2">
      <w:pPr>
        <w:pStyle w:val="4"/>
        <w:numPr>
          <w:ilvl w:val="3"/>
          <w:numId w:val="4"/>
        </w:numPr>
        <w:ind w:left="0" w:firstLineChars="0" w:firstLine="0"/>
      </w:pPr>
      <w:r>
        <w:rPr>
          <w:rFonts w:hint="eastAsia"/>
        </w:rPr>
        <w:lastRenderedPageBreak/>
        <w:t>交割申报报单查询请求及应答</w:t>
      </w:r>
    </w:p>
    <w:p w14:paraId="02187073" w14:textId="77777777" w:rsidR="001D19C2" w:rsidRDefault="001D19C2" w:rsidP="008D1002">
      <w:pPr>
        <w:ind w:firstLine="482"/>
      </w:pPr>
      <w:r w:rsidRPr="003B0BB4">
        <w:rPr>
          <w:rFonts w:hint="eastAsia"/>
          <w:b/>
        </w:rPr>
        <w:t>功能</w:t>
      </w:r>
      <w:r>
        <w:rPr>
          <w:rFonts w:hint="eastAsia"/>
        </w:rPr>
        <w:t>：交割申报报单查询指令用于实时查询交割申报报单信息，支持查询多笔交割申报报单信息。</w:t>
      </w:r>
    </w:p>
    <w:p w14:paraId="7E9EA133" w14:textId="77777777" w:rsidR="001D19C2" w:rsidRPr="00BD451E" w:rsidRDefault="001D19C2" w:rsidP="001D19C2">
      <w:pPr>
        <w:ind w:firstLine="480"/>
      </w:pPr>
      <w:r>
        <w:rPr>
          <w:rFonts w:hint="eastAsia"/>
        </w:rPr>
        <w:t>消息体格式如下：</w:t>
      </w:r>
    </w:p>
    <w:tbl>
      <w:tblPr>
        <w:tblW w:w="9219" w:type="dxa"/>
        <w:tblInd w:w="103" w:type="dxa"/>
        <w:tblLayout w:type="fixed"/>
        <w:tblLook w:val="04A0" w:firstRow="1" w:lastRow="0" w:firstColumn="1" w:lastColumn="0" w:noHBand="0" w:noVBand="1"/>
      </w:tblPr>
      <w:tblGrid>
        <w:gridCol w:w="653"/>
        <w:gridCol w:w="618"/>
        <w:gridCol w:w="2278"/>
        <w:gridCol w:w="1588"/>
        <w:gridCol w:w="618"/>
        <w:gridCol w:w="618"/>
        <w:gridCol w:w="2846"/>
      </w:tblGrid>
      <w:tr w:rsidR="001D19C2" w:rsidRPr="00706EDA" w14:paraId="312B4AC5" w14:textId="77777777" w:rsidTr="00310394">
        <w:trPr>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269B0EED"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5986C25"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域号</w:t>
            </w:r>
          </w:p>
        </w:tc>
        <w:tc>
          <w:tcPr>
            <w:tcW w:w="2278" w:type="dxa"/>
            <w:tcBorders>
              <w:top w:val="single" w:sz="4" w:space="0" w:color="auto"/>
              <w:left w:val="nil"/>
              <w:bottom w:val="single" w:sz="4" w:space="0" w:color="auto"/>
              <w:right w:val="single" w:sz="4" w:space="0" w:color="auto"/>
            </w:tcBorders>
            <w:shd w:val="clear" w:color="000000" w:fill="D9D9D9"/>
            <w:noWrap/>
            <w:vAlign w:val="center"/>
            <w:hideMark/>
          </w:tcPr>
          <w:p w14:paraId="63799D4F"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域名</w:t>
            </w:r>
          </w:p>
        </w:tc>
        <w:tc>
          <w:tcPr>
            <w:tcW w:w="1588" w:type="dxa"/>
            <w:tcBorders>
              <w:top w:val="single" w:sz="4" w:space="0" w:color="auto"/>
              <w:left w:val="nil"/>
              <w:bottom w:val="single" w:sz="4" w:space="0" w:color="auto"/>
              <w:right w:val="single" w:sz="4" w:space="0" w:color="auto"/>
            </w:tcBorders>
            <w:shd w:val="clear" w:color="000000" w:fill="D9D9D9"/>
            <w:noWrap/>
            <w:vAlign w:val="center"/>
            <w:hideMark/>
          </w:tcPr>
          <w:p w14:paraId="4B94BFAF"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248A6A34"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6D190742"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应答</w:t>
            </w:r>
          </w:p>
        </w:tc>
        <w:tc>
          <w:tcPr>
            <w:tcW w:w="2846" w:type="dxa"/>
            <w:tcBorders>
              <w:top w:val="single" w:sz="4" w:space="0" w:color="auto"/>
              <w:left w:val="nil"/>
              <w:bottom w:val="single" w:sz="4" w:space="0" w:color="auto"/>
              <w:right w:val="single" w:sz="4" w:space="0" w:color="auto"/>
            </w:tcBorders>
            <w:shd w:val="clear" w:color="000000" w:fill="D9D9D9"/>
            <w:noWrap/>
            <w:vAlign w:val="center"/>
            <w:hideMark/>
          </w:tcPr>
          <w:p w14:paraId="74385BEB"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说明</w:t>
            </w:r>
          </w:p>
        </w:tc>
      </w:tr>
      <w:tr w:rsidR="001D19C2" w:rsidRPr="00706EDA" w14:paraId="534B2079" w14:textId="77777777" w:rsidTr="00310394">
        <w:tc>
          <w:tcPr>
            <w:tcW w:w="653" w:type="dxa"/>
            <w:tcBorders>
              <w:top w:val="nil"/>
              <w:left w:val="single" w:sz="4" w:space="0" w:color="auto"/>
              <w:bottom w:val="single" w:sz="4" w:space="0" w:color="auto"/>
              <w:right w:val="single" w:sz="4" w:space="0" w:color="auto"/>
            </w:tcBorders>
          </w:tcPr>
          <w:p w14:paraId="64E03FE8"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A00870B"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I10</w:t>
            </w:r>
          </w:p>
        </w:tc>
        <w:tc>
          <w:tcPr>
            <w:tcW w:w="2278" w:type="dxa"/>
            <w:tcBorders>
              <w:top w:val="nil"/>
              <w:left w:val="nil"/>
              <w:bottom w:val="single" w:sz="4" w:space="0" w:color="auto"/>
              <w:right w:val="single" w:sz="4" w:space="0" w:color="auto"/>
            </w:tcBorders>
            <w:shd w:val="clear" w:color="auto" w:fill="auto"/>
            <w:noWrap/>
            <w:vAlign w:val="center"/>
            <w:hideMark/>
          </w:tcPr>
          <w:p w14:paraId="514969B7"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instID</w:t>
            </w:r>
          </w:p>
        </w:tc>
        <w:tc>
          <w:tcPr>
            <w:tcW w:w="1588" w:type="dxa"/>
            <w:tcBorders>
              <w:top w:val="nil"/>
              <w:left w:val="nil"/>
              <w:bottom w:val="single" w:sz="4" w:space="0" w:color="auto"/>
              <w:right w:val="single" w:sz="4" w:space="0" w:color="auto"/>
            </w:tcBorders>
            <w:shd w:val="clear" w:color="auto" w:fill="auto"/>
            <w:noWrap/>
            <w:vAlign w:val="center"/>
            <w:hideMark/>
          </w:tcPr>
          <w:p w14:paraId="08697E94"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合约代码</w:t>
            </w:r>
          </w:p>
        </w:tc>
        <w:tc>
          <w:tcPr>
            <w:tcW w:w="618" w:type="dxa"/>
            <w:tcBorders>
              <w:top w:val="nil"/>
              <w:left w:val="nil"/>
              <w:bottom w:val="single" w:sz="4" w:space="0" w:color="auto"/>
              <w:right w:val="single" w:sz="4" w:space="0" w:color="auto"/>
            </w:tcBorders>
            <w:shd w:val="clear" w:color="auto" w:fill="auto"/>
            <w:noWrap/>
            <w:vAlign w:val="center"/>
            <w:hideMark/>
          </w:tcPr>
          <w:p w14:paraId="5229B939"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25B3A829"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hideMark/>
          </w:tcPr>
          <w:p w14:paraId="7846E84F"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不填查全部合约</w:t>
            </w:r>
          </w:p>
        </w:tc>
      </w:tr>
      <w:tr w:rsidR="001D19C2" w:rsidRPr="00706EDA" w14:paraId="6949F574" w14:textId="77777777" w:rsidTr="00310394">
        <w:tc>
          <w:tcPr>
            <w:tcW w:w="653" w:type="dxa"/>
            <w:tcBorders>
              <w:top w:val="nil"/>
              <w:left w:val="single" w:sz="4" w:space="0" w:color="auto"/>
              <w:bottom w:val="single" w:sz="4" w:space="0" w:color="auto"/>
              <w:right w:val="single" w:sz="4" w:space="0" w:color="auto"/>
            </w:tcBorders>
          </w:tcPr>
          <w:p w14:paraId="0429B2E1"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EC00AF3"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I00</w:t>
            </w:r>
          </w:p>
        </w:tc>
        <w:tc>
          <w:tcPr>
            <w:tcW w:w="2278" w:type="dxa"/>
            <w:tcBorders>
              <w:top w:val="nil"/>
              <w:left w:val="nil"/>
              <w:bottom w:val="single" w:sz="4" w:space="0" w:color="auto"/>
              <w:right w:val="single" w:sz="4" w:space="0" w:color="auto"/>
            </w:tcBorders>
            <w:shd w:val="clear" w:color="auto" w:fill="auto"/>
            <w:noWrap/>
            <w:vAlign w:val="center"/>
            <w:hideMark/>
          </w:tcPr>
          <w:p w14:paraId="3870E25F"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marketID</w:t>
            </w:r>
          </w:p>
        </w:tc>
        <w:tc>
          <w:tcPr>
            <w:tcW w:w="1588" w:type="dxa"/>
            <w:tcBorders>
              <w:top w:val="nil"/>
              <w:left w:val="nil"/>
              <w:bottom w:val="single" w:sz="4" w:space="0" w:color="auto"/>
              <w:right w:val="single" w:sz="4" w:space="0" w:color="auto"/>
            </w:tcBorders>
            <w:shd w:val="clear" w:color="auto" w:fill="auto"/>
            <w:noWrap/>
            <w:vAlign w:val="center"/>
            <w:hideMark/>
          </w:tcPr>
          <w:p w14:paraId="5DA92509"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市场代码</w:t>
            </w:r>
          </w:p>
        </w:tc>
        <w:tc>
          <w:tcPr>
            <w:tcW w:w="618" w:type="dxa"/>
            <w:tcBorders>
              <w:top w:val="nil"/>
              <w:left w:val="nil"/>
              <w:bottom w:val="single" w:sz="4" w:space="0" w:color="auto"/>
              <w:right w:val="single" w:sz="4" w:space="0" w:color="auto"/>
            </w:tcBorders>
            <w:shd w:val="clear" w:color="auto" w:fill="auto"/>
            <w:noWrap/>
            <w:vAlign w:val="center"/>
            <w:hideMark/>
          </w:tcPr>
          <w:p w14:paraId="3CFEB1E5"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1FB800D"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hideMark/>
          </w:tcPr>
          <w:p w14:paraId="786C2EBD"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06EDA" w14:paraId="3D33BBAB" w14:textId="77777777" w:rsidTr="00310394">
        <w:tc>
          <w:tcPr>
            <w:tcW w:w="653" w:type="dxa"/>
            <w:tcBorders>
              <w:top w:val="nil"/>
              <w:left w:val="single" w:sz="4" w:space="0" w:color="auto"/>
              <w:bottom w:val="single" w:sz="4" w:space="0" w:color="auto"/>
              <w:right w:val="single" w:sz="4" w:space="0" w:color="auto"/>
            </w:tcBorders>
          </w:tcPr>
          <w:p w14:paraId="555A5974"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62689B7"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O00</w:t>
            </w:r>
          </w:p>
        </w:tc>
        <w:tc>
          <w:tcPr>
            <w:tcW w:w="2278" w:type="dxa"/>
            <w:tcBorders>
              <w:top w:val="nil"/>
              <w:left w:val="nil"/>
              <w:bottom w:val="single" w:sz="4" w:space="0" w:color="auto"/>
              <w:right w:val="single" w:sz="4" w:space="0" w:color="auto"/>
            </w:tcBorders>
            <w:shd w:val="clear" w:color="auto" w:fill="auto"/>
            <w:noWrap/>
            <w:vAlign w:val="center"/>
            <w:hideMark/>
          </w:tcPr>
          <w:p w14:paraId="0F7DEB67"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orderNo</w:t>
            </w:r>
          </w:p>
        </w:tc>
        <w:tc>
          <w:tcPr>
            <w:tcW w:w="1588" w:type="dxa"/>
            <w:tcBorders>
              <w:top w:val="nil"/>
              <w:left w:val="nil"/>
              <w:bottom w:val="single" w:sz="4" w:space="0" w:color="auto"/>
              <w:right w:val="single" w:sz="4" w:space="0" w:color="auto"/>
            </w:tcBorders>
            <w:shd w:val="clear" w:color="auto" w:fill="auto"/>
            <w:noWrap/>
            <w:vAlign w:val="center"/>
            <w:hideMark/>
          </w:tcPr>
          <w:p w14:paraId="6CBC918D"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18" w:type="dxa"/>
            <w:tcBorders>
              <w:top w:val="nil"/>
              <w:left w:val="nil"/>
              <w:bottom w:val="single" w:sz="4" w:space="0" w:color="auto"/>
              <w:right w:val="single" w:sz="4" w:space="0" w:color="auto"/>
            </w:tcBorders>
            <w:shd w:val="clear" w:color="auto" w:fill="auto"/>
            <w:noWrap/>
            <w:vAlign w:val="center"/>
            <w:hideMark/>
          </w:tcPr>
          <w:p w14:paraId="1928C4D6"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4C140DE6"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hideMark/>
          </w:tcPr>
          <w:p w14:paraId="38660753"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不填查全部报单</w:t>
            </w:r>
          </w:p>
        </w:tc>
      </w:tr>
      <w:tr w:rsidR="001D19C2" w:rsidRPr="00706EDA" w14:paraId="58424F3D" w14:textId="77777777" w:rsidTr="00310394">
        <w:tc>
          <w:tcPr>
            <w:tcW w:w="653" w:type="dxa"/>
            <w:tcBorders>
              <w:top w:val="nil"/>
              <w:left w:val="single" w:sz="4" w:space="0" w:color="auto"/>
              <w:bottom w:val="single" w:sz="4" w:space="0" w:color="auto"/>
              <w:right w:val="single" w:sz="4" w:space="0" w:color="auto"/>
            </w:tcBorders>
          </w:tcPr>
          <w:p w14:paraId="04B351A9"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E507F42"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78" w:type="dxa"/>
            <w:tcBorders>
              <w:top w:val="nil"/>
              <w:left w:val="nil"/>
              <w:bottom w:val="single" w:sz="4" w:space="0" w:color="auto"/>
              <w:right w:val="single" w:sz="4" w:space="0" w:color="auto"/>
            </w:tcBorders>
            <w:shd w:val="clear" w:color="auto" w:fill="auto"/>
            <w:noWrap/>
            <w:vAlign w:val="center"/>
            <w:hideMark/>
          </w:tcPr>
          <w:p w14:paraId="212EF007"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clientID</w:t>
            </w:r>
          </w:p>
        </w:tc>
        <w:tc>
          <w:tcPr>
            <w:tcW w:w="1588" w:type="dxa"/>
            <w:tcBorders>
              <w:top w:val="nil"/>
              <w:left w:val="nil"/>
              <w:bottom w:val="single" w:sz="4" w:space="0" w:color="auto"/>
              <w:right w:val="single" w:sz="4" w:space="0" w:color="auto"/>
            </w:tcBorders>
            <w:shd w:val="clear" w:color="auto" w:fill="auto"/>
            <w:noWrap/>
            <w:vAlign w:val="center"/>
            <w:hideMark/>
          </w:tcPr>
          <w:p w14:paraId="20BB097F"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noWrap/>
            <w:vAlign w:val="center"/>
            <w:hideMark/>
          </w:tcPr>
          <w:p w14:paraId="42681585"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2E0E54A0"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hideMark/>
          </w:tcPr>
          <w:p w14:paraId="76D158A3"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不填查全部客户</w:t>
            </w:r>
          </w:p>
        </w:tc>
      </w:tr>
      <w:tr w:rsidR="001D19C2" w:rsidRPr="00706EDA" w14:paraId="3F1A13C4" w14:textId="77777777" w:rsidTr="00310394">
        <w:tc>
          <w:tcPr>
            <w:tcW w:w="653" w:type="dxa"/>
            <w:tcBorders>
              <w:top w:val="nil"/>
              <w:left w:val="single" w:sz="4" w:space="0" w:color="auto"/>
              <w:bottom w:val="single" w:sz="4" w:space="0" w:color="auto"/>
              <w:right w:val="single" w:sz="4" w:space="0" w:color="auto"/>
            </w:tcBorders>
          </w:tcPr>
          <w:p w14:paraId="02E6B1E7"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7439D1E" w14:textId="77777777" w:rsidR="001D19C2" w:rsidRPr="00984E1E" w:rsidRDefault="001D19C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278" w:type="dxa"/>
            <w:tcBorders>
              <w:top w:val="nil"/>
              <w:left w:val="nil"/>
              <w:bottom w:val="single" w:sz="4" w:space="0" w:color="auto"/>
              <w:right w:val="single" w:sz="4" w:space="0" w:color="auto"/>
            </w:tcBorders>
            <w:shd w:val="clear" w:color="auto" w:fill="auto"/>
            <w:noWrap/>
            <w:vAlign w:val="center"/>
          </w:tcPr>
          <w:p w14:paraId="27EF7C91" w14:textId="77777777" w:rsidR="001D19C2" w:rsidRPr="00984E1E" w:rsidRDefault="001D19C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88" w:type="dxa"/>
            <w:tcBorders>
              <w:top w:val="nil"/>
              <w:left w:val="nil"/>
              <w:bottom w:val="single" w:sz="4" w:space="0" w:color="auto"/>
              <w:right w:val="single" w:sz="4" w:space="0" w:color="auto"/>
            </w:tcBorders>
            <w:shd w:val="clear" w:color="auto" w:fill="auto"/>
            <w:noWrap/>
            <w:vAlign w:val="center"/>
          </w:tcPr>
          <w:p w14:paraId="298A8A0A" w14:textId="77777777" w:rsidR="001D19C2" w:rsidRPr="00984E1E" w:rsidRDefault="001D19C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14:paraId="42DE606C" w14:textId="77777777" w:rsidR="001D19C2" w:rsidRPr="00F8102A" w:rsidRDefault="001D19C2" w:rsidP="00310394">
            <w:pPr>
              <w:spacing w:line="240" w:lineRule="auto"/>
              <w:ind w:firstLineChars="0" w:firstLine="0"/>
              <w:rPr>
                <w:rFonts w:asciiTheme="minorEastAsia" w:hAnsiTheme="minorEastAsia"/>
                <w:color w:val="000000"/>
                <w:sz w:val="21"/>
                <w:szCs w:val="21"/>
              </w:rPr>
            </w:pPr>
            <w:r w:rsidRPr="00F8102A">
              <w:rPr>
                <w:rFonts w:asciiTheme="minorEastAsia" w:hAnsiTheme="minorEastAsia" w:hint="eastAsia"/>
                <w:color w:val="000000"/>
                <w:sz w:val="21"/>
                <w:szCs w:val="21"/>
              </w:rPr>
              <w:t>M</w:t>
            </w:r>
          </w:p>
        </w:tc>
        <w:tc>
          <w:tcPr>
            <w:tcW w:w="618" w:type="dxa"/>
            <w:tcBorders>
              <w:top w:val="nil"/>
              <w:left w:val="nil"/>
              <w:bottom w:val="single" w:sz="4" w:space="0" w:color="auto"/>
              <w:right w:val="single" w:sz="4" w:space="0" w:color="auto"/>
            </w:tcBorders>
            <w:shd w:val="clear" w:color="auto" w:fill="auto"/>
            <w:noWrap/>
          </w:tcPr>
          <w:p w14:paraId="6825F150" w14:textId="77777777" w:rsidR="001D19C2" w:rsidRPr="00984E1E" w:rsidRDefault="006816EB" w:rsidP="00310394">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tcPr>
          <w:p w14:paraId="12A7815A" w14:textId="77777777" w:rsidR="001D19C2" w:rsidRPr="003E783F"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06EDA" w14:paraId="64173B3F" w14:textId="77777777" w:rsidTr="00310394">
        <w:tc>
          <w:tcPr>
            <w:tcW w:w="653" w:type="dxa"/>
            <w:tcBorders>
              <w:top w:val="nil"/>
              <w:left w:val="single" w:sz="4" w:space="0" w:color="auto"/>
              <w:bottom w:val="single" w:sz="4" w:space="0" w:color="auto"/>
              <w:right w:val="single" w:sz="4" w:space="0" w:color="auto"/>
            </w:tcBorders>
          </w:tcPr>
          <w:p w14:paraId="66751746"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50AC6CD"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O03</w:t>
            </w:r>
          </w:p>
        </w:tc>
        <w:tc>
          <w:tcPr>
            <w:tcW w:w="2278" w:type="dxa"/>
            <w:tcBorders>
              <w:top w:val="nil"/>
              <w:left w:val="nil"/>
              <w:bottom w:val="single" w:sz="4" w:space="0" w:color="auto"/>
              <w:right w:val="single" w:sz="4" w:space="0" w:color="auto"/>
            </w:tcBorders>
            <w:shd w:val="clear" w:color="auto" w:fill="auto"/>
            <w:noWrap/>
            <w:vAlign w:val="center"/>
            <w:hideMark/>
          </w:tcPr>
          <w:p w14:paraId="79796F4D"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offsetFlag</w:t>
            </w:r>
          </w:p>
        </w:tc>
        <w:tc>
          <w:tcPr>
            <w:tcW w:w="1588" w:type="dxa"/>
            <w:tcBorders>
              <w:top w:val="nil"/>
              <w:left w:val="nil"/>
              <w:bottom w:val="single" w:sz="4" w:space="0" w:color="auto"/>
              <w:right w:val="single" w:sz="4" w:space="0" w:color="auto"/>
            </w:tcBorders>
            <w:shd w:val="clear" w:color="auto" w:fill="auto"/>
            <w:noWrap/>
            <w:vAlign w:val="center"/>
            <w:hideMark/>
          </w:tcPr>
          <w:p w14:paraId="42AFCC17"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开平标志</w:t>
            </w:r>
          </w:p>
        </w:tc>
        <w:tc>
          <w:tcPr>
            <w:tcW w:w="618" w:type="dxa"/>
            <w:tcBorders>
              <w:top w:val="nil"/>
              <w:left w:val="nil"/>
              <w:bottom w:val="single" w:sz="4" w:space="0" w:color="auto"/>
              <w:right w:val="single" w:sz="4" w:space="0" w:color="auto"/>
            </w:tcBorders>
            <w:shd w:val="clear" w:color="auto" w:fill="auto"/>
            <w:noWrap/>
            <w:vAlign w:val="center"/>
            <w:hideMark/>
          </w:tcPr>
          <w:p w14:paraId="6D357694"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3712FF02"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hideMark/>
          </w:tcPr>
          <w:p w14:paraId="6ECDB149"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不填查开平仓报单</w:t>
            </w:r>
          </w:p>
        </w:tc>
      </w:tr>
      <w:tr w:rsidR="001D19C2" w:rsidRPr="00706EDA" w14:paraId="4B33684A" w14:textId="77777777" w:rsidTr="00310394">
        <w:tc>
          <w:tcPr>
            <w:tcW w:w="653" w:type="dxa"/>
            <w:tcBorders>
              <w:top w:val="nil"/>
              <w:left w:val="single" w:sz="4" w:space="0" w:color="auto"/>
              <w:bottom w:val="single" w:sz="4" w:space="0" w:color="auto"/>
              <w:right w:val="single" w:sz="4" w:space="0" w:color="auto"/>
            </w:tcBorders>
          </w:tcPr>
          <w:p w14:paraId="6A48D84B" w14:textId="77777777" w:rsidR="001D19C2" w:rsidRPr="00EA1756" w:rsidRDefault="001D19C2"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79EB17B" w14:textId="77777777"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7E74">
              <w:rPr>
                <w:rFonts w:ascii="宋体" w:eastAsia="宋体" w:hAnsi="宋体" w:cs="宋体" w:hint="eastAsia"/>
                <w:color w:val="000000"/>
                <w:kern w:val="0"/>
                <w:sz w:val="20"/>
                <w:szCs w:val="20"/>
              </w:rPr>
              <w:t>O47</w:t>
            </w:r>
          </w:p>
        </w:tc>
        <w:tc>
          <w:tcPr>
            <w:tcW w:w="2278" w:type="dxa"/>
            <w:tcBorders>
              <w:top w:val="nil"/>
              <w:left w:val="nil"/>
              <w:bottom w:val="single" w:sz="4" w:space="0" w:color="auto"/>
              <w:right w:val="single" w:sz="4" w:space="0" w:color="auto"/>
            </w:tcBorders>
            <w:shd w:val="clear" w:color="auto" w:fill="auto"/>
            <w:noWrap/>
            <w:vAlign w:val="center"/>
          </w:tcPr>
          <w:p w14:paraId="6E0B754D" w14:textId="77777777"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7E74">
              <w:rPr>
                <w:rFonts w:ascii="宋体" w:eastAsia="宋体" w:hAnsi="宋体" w:cs="宋体" w:hint="eastAsia"/>
                <w:color w:val="000000"/>
                <w:kern w:val="0"/>
                <w:sz w:val="20"/>
                <w:szCs w:val="20"/>
              </w:rPr>
              <w:t>[deliveryAppOrderInfoData]</w:t>
            </w:r>
          </w:p>
        </w:tc>
        <w:tc>
          <w:tcPr>
            <w:tcW w:w="1588" w:type="dxa"/>
            <w:tcBorders>
              <w:top w:val="nil"/>
              <w:left w:val="nil"/>
              <w:bottom w:val="single" w:sz="4" w:space="0" w:color="auto"/>
              <w:right w:val="single" w:sz="4" w:space="0" w:color="auto"/>
            </w:tcBorders>
            <w:shd w:val="clear" w:color="auto" w:fill="auto"/>
            <w:noWrap/>
            <w:vAlign w:val="center"/>
          </w:tcPr>
          <w:p w14:paraId="489FFEF6" w14:textId="77777777"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7E74">
              <w:rPr>
                <w:rFonts w:ascii="宋体" w:eastAsia="宋体" w:hAnsi="宋体" w:cs="宋体" w:hint="eastAsia"/>
                <w:color w:val="000000"/>
                <w:kern w:val="0"/>
                <w:sz w:val="20"/>
                <w:szCs w:val="20"/>
              </w:rPr>
              <w:t>交割申报报单信息</w:t>
            </w:r>
            <w:r>
              <w:rPr>
                <w:rFonts w:ascii="宋体" w:eastAsia="宋体" w:hAnsi="宋体" w:cs="宋体" w:hint="eastAsia"/>
                <w:color w:val="000000"/>
                <w:kern w:val="0"/>
                <w:sz w:val="20"/>
                <w:szCs w:val="20"/>
              </w:rPr>
              <w:t>数据</w:t>
            </w:r>
          </w:p>
        </w:tc>
        <w:tc>
          <w:tcPr>
            <w:tcW w:w="618" w:type="dxa"/>
            <w:tcBorders>
              <w:top w:val="nil"/>
              <w:left w:val="nil"/>
              <w:bottom w:val="single" w:sz="4" w:space="0" w:color="auto"/>
              <w:right w:val="single" w:sz="4" w:space="0" w:color="auto"/>
            </w:tcBorders>
            <w:shd w:val="clear" w:color="auto" w:fill="auto"/>
            <w:noWrap/>
            <w:vAlign w:val="center"/>
          </w:tcPr>
          <w:p w14:paraId="3D05041A" w14:textId="77777777"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7E74">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047B2008" w14:textId="77777777"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vAlign w:val="center"/>
          </w:tcPr>
          <w:p w14:paraId="02888A6F" w14:textId="77777777" w:rsidR="001D19C2"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1D19C2" w:rsidRPr="00706EDA" w14:paraId="0687B39F" w14:textId="77777777" w:rsidTr="00310394">
        <w:tc>
          <w:tcPr>
            <w:tcW w:w="653" w:type="dxa"/>
            <w:tcBorders>
              <w:top w:val="nil"/>
              <w:left w:val="single" w:sz="4" w:space="0" w:color="auto"/>
              <w:bottom w:val="single" w:sz="4" w:space="0" w:color="auto"/>
              <w:right w:val="single" w:sz="4" w:space="0" w:color="auto"/>
            </w:tcBorders>
          </w:tcPr>
          <w:p w14:paraId="0E34BFEC" w14:textId="77777777" w:rsidR="001D19C2" w:rsidRPr="00EA1756" w:rsidRDefault="001D19C2"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18B36D78" w14:textId="77777777"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2278" w:type="dxa"/>
            <w:tcBorders>
              <w:top w:val="nil"/>
              <w:left w:val="nil"/>
              <w:bottom w:val="single" w:sz="4" w:space="0" w:color="auto"/>
              <w:right w:val="single" w:sz="4" w:space="0" w:color="auto"/>
            </w:tcBorders>
            <w:shd w:val="clear" w:color="auto" w:fill="auto"/>
            <w:noWrap/>
            <w:vAlign w:val="center"/>
          </w:tcPr>
          <w:p w14:paraId="367B58EE" w14:textId="77777777"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1588" w:type="dxa"/>
            <w:tcBorders>
              <w:top w:val="nil"/>
              <w:left w:val="nil"/>
              <w:bottom w:val="single" w:sz="4" w:space="0" w:color="auto"/>
              <w:right w:val="single" w:sz="4" w:space="0" w:color="auto"/>
            </w:tcBorders>
            <w:shd w:val="clear" w:color="auto" w:fill="auto"/>
            <w:noWrap/>
            <w:vAlign w:val="center"/>
          </w:tcPr>
          <w:p w14:paraId="350F6F1D" w14:textId="77777777"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7E74">
              <w:rPr>
                <w:rFonts w:ascii="宋体" w:eastAsia="宋体" w:hAnsi="宋体" w:cs="宋体" w:hint="eastAsia"/>
                <w:color w:val="000000"/>
                <w:kern w:val="0"/>
                <w:sz w:val="20"/>
                <w:szCs w:val="20"/>
              </w:rPr>
              <w:t>交割申报报单信息</w:t>
            </w:r>
          </w:p>
        </w:tc>
        <w:tc>
          <w:tcPr>
            <w:tcW w:w="618" w:type="dxa"/>
            <w:tcBorders>
              <w:top w:val="nil"/>
              <w:left w:val="nil"/>
              <w:bottom w:val="single" w:sz="4" w:space="0" w:color="auto"/>
              <w:right w:val="single" w:sz="4" w:space="0" w:color="auto"/>
            </w:tcBorders>
            <w:shd w:val="clear" w:color="auto" w:fill="auto"/>
            <w:noWrap/>
            <w:vAlign w:val="center"/>
          </w:tcPr>
          <w:p w14:paraId="2C267E68" w14:textId="77777777"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nil"/>
              <w:bottom w:val="single" w:sz="4" w:space="0" w:color="auto"/>
              <w:right w:val="single" w:sz="4" w:space="0" w:color="auto"/>
            </w:tcBorders>
            <w:shd w:val="clear" w:color="auto" w:fill="auto"/>
            <w:noWrap/>
            <w:vAlign w:val="center"/>
          </w:tcPr>
          <w:p w14:paraId="5BCC3193" w14:textId="77777777"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2846" w:type="dxa"/>
            <w:tcBorders>
              <w:top w:val="nil"/>
              <w:left w:val="nil"/>
              <w:bottom w:val="single" w:sz="4" w:space="0" w:color="auto"/>
              <w:right w:val="single" w:sz="4" w:space="0" w:color="auto"/>
            </w:tcBorders>
            <w:shd w:val="clear" w:color="auto" w:fill="auto"/>
            <w:noWrap/>
          </w:tcPr>
          <w:p w14:paraId="4396AD6B" w14:textId="77777777" w:rsidR="001D19C2" w:rsidRPr="00D84A76"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214460" w:rsidRPr="00706EDA" w14:paraId="14DE6FB9" w14:textId="77777777" w:rsidTr="00310394">
        <w:tc>
          <w:tcPr>
            <w:tcW w:w="653" w:type="dxa"/>
            <w:tcBorders>
              <w:top w:val="nil"/>
              <w:left w:val="single" w:sz="4" w:space="0" w:color="auto"/>
              <w:bottom w:val="single" w:sz="4" w:space="0" w:color="auto"/>
              <w:right w:val="single" w:sz="4" w:space="0" w:color="auto"/>
            </w:tcBorders>
          </w:tcPr>
          <w:p w14:paraId="1F0294C2" w14:textId="77777777" w:rsidR="00214460" w:rsidRDefault="00214460"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4111A095" w14:textId="77777777"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O00</w:t>
            </w:r>
          </w:p>
        </w:tc>
        <w:tc>
          <w:tcPr>
            <w:tcW w:w="2278" w:type="dxa"/>
            <w:tcBorders>
              <w:top w:val="nil"/>
              <w:left w:val="nil"/>
              <w:bottom w:val="single" w:sz="4" w:space="0" w:color="auto"/>
              <w:right w:val="single" w:sz="4" w:space="0" w:color="auto"/>
            </w:tcBorders>
            <w:shd w:val="clear" w:color="auto" w:fill="auto"/>
            <w:noWrap/>
            <w:vAlign w:val="center"/>
          </w:tcPr>
          <w:p w14:paraId="5C4A4041" w14:textId="77777777"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orderNo</w:t>
            </w:r>
          </w:p>
        </w:tc>
        <w:tc>
          <w:tcPr>
            <w:tcW w:w="1588" w:type="dxa"/>
            <w:tcBorders>
              <w:top w:val="nil"/>
              <w:left w:val="nil"/>
              <w:bottom w:val="single" w:sz="4" w:space="0" w:color="auto"/>
              <w:right w:val="single" w:sz="4" w:space="0" w:color="auto"/>
            </w:tcBorders>
            <w:shd w:val="clear" w:color="auto" w:fill="auto"/>
            <w:noWrap/>
            <w:vAlign w:val="center"/>
          </w:tcPr>
          <w:p w14:paraId="278FEC6F" w14:textId="77777777"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18" w:type="dxa"/>
            <w:tcBorders>
              <w:top w:val="nil"/>
              <w:left w:val="nil"/>
              <w:bottom w:val="single" w:sz="4" w:space="0" w:color="auto"/>
              <w:right w:val="single" w:sz="4" w:space="0" w:color="auto"/>
            </w:tcBorders>
            <w:shd w:val="clear" w:color="auto" w:fill="auto"/>
            <w:noWrap/>
            <w:vAlign w:val="center"/>
          </w:tcPr>
          <w:p w14:paraId="576E2A9A" w14:textId="77777777"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38652C57" w14:textId="77777777"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14:paraId="1C62C9A5" w14:textId="77777777" w:rsidR="00214460" w:rsidRPr="00D84A76"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214460" w:rsidRPr="00706EDA" w14:paraId="0D9DB100" w14:textId="77777777" w:rsidTr="00310394">
        <w:tc>
          <w:tcPr>
            <w:tcW w:w="653" w:type="dxa"/>
            <w:tcBorders>
              <w:top w:val="nil"/>
              <w:left w:val="single" w:sz="4" w:space="0" w:color="auto"/>
              <w:bottom w:val="single" w:sz="4" w:space="0" w:color="auto"/>
              <w:right w:val="single" w:sz="4" w:space="0" w:color="auto"/>
            </w:tcBorders>
          </w:tcPr>
          <w:p w14:paraId="3470C933" w14:textId="77777777" w:rsidR="00214460" w:rsidRDefault="00214460"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5E37DD2" w14:textId="77777777"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t>M20</w:t>
            </w:r>
          </w:p>
        </w:tc>
        <w:tc>
          <w:tcPr>
            <w:tcW w:w="2278" w:type="dxa"/>
            <w:tcBorders>
              <w:top w:val="nil"/>
              <w:left w:val="nil"/>
              <w:bottom w:val="single" w:sz="4" w:space="0" w:color="auto"/>
              <w:right w:val="single" w:sz="4" w:space="0" w:color="auto"/>
            </w:tcBorders>
            <w:shd w:val="clear" w:color="auto" w:fill="auto"/>
            <w:noWrap/>
            <w:vAlign w:val="center"/>
          </w:tcPr>
          <w:p w14:paraId="635EC863" w14:textId="77777777"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1588" w:type="dxa"/>
            <w:tcBorders>
              <w:top w:val="nil"/>
              <w:left w:val="nil"/>
              <w:bottom w:val="single" w:sz="4" w:space="0" w:color="auto"/>
              <w:right w:val="single" w:sz="4" w:space="0" w:color="auto"/>
            </w:tcBorders>
            <w:shd w:val="clear" w:color="auto" w:fill="auto"/>
            <w:noWrap/>
            <w:vAlign w:val="center"/>
          </w:tcPr>
          <w:p w14:paraId="463A7BC5" w14:textId="77777777"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14:paraId="4CAB0D6E" w14:textId="77777777"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592F1F22" w14:textId="77777777"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14:paraId="7FCA43F3" w14:textId="77777777" w:rsidR="00214460" w:rsidRPr="00D84A76"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214460" w:rsidRPr="00706EDA" w14:paraId="11789D26" w14:textId="77777777" w:rsidTr="00310394">
        <w:tc>
          <w:tcPr>
            <w:tcW w:w="653" w:type="dxa"/>
            <w:tcBorders>
              <w:top w:val="nil"/>
              <w:left w:val="single" w:sz="4" w:space="0" w:color="auto"/>
              <w:bottom w:val="single" w:sz="4" w:space="0" w:color="auto"/>
              <w:right w:val="single" w:sz="4" w:space="0" w:color="auto"/>
            </w:tcBorders>
          </w:tcPr>
          <w:p w14:paraId="759BF9E1" w14:textId="77777777" w:rsidR="00214460" w:rsidRDefault="00214460"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BCE255F" w14:textId="77777777"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78" w:type="dxa"/>
            <w:tcBorders>
              <w:top w:val="nil"/>
              <w:left w:val="nil"/>
              <w:bottom w:val="single" w:sz="4" w:space="0" w:color="auto"/>
              <w:right w:val="single" w:sz="4" w:space="0" w:color="auto"/>
            </w:tcBorders>
            <w:shd w:val="clear" w:color="auto" w:fill="auto"/>
            <w:noWrap/>
            <w:vAlign w:val="center"/>
          </w:tcPr>
          <w:p w14:paraId="2E7C9870" w14:textId="77777777"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clientID</w:t>
            </w:r>
          </w:p>
        </w:tc>
        <w:tc>
          <w:tcPr>
            <w:tcW w:w="1588" w:type="dxa"/>
            <w:tcBorders>
              <w:top w:val="nil"/>
              <w:left w:val="nil"/>
              <w:bottom w:val="single" w:sz="4" w:space="0" w:color="auto"/>
              <w:right w:val="single" w:sz="4" w:space="0" w:color="auto"/>
            </w:tcBorders>
            <w:shd w:val="clear" w:color="auto" w:fill="auto"/>
            <w:noWrap/>
            <w:vAlign w:val="center"/>
          </w:tcPr>
          <w:p w14:paraId="7CF0BBF4" w14:textId="77777777"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noWrap/>
            <w:vAlign w:val="center"/>
          </w:tcPr>
          <w:p w14:paraId="3A67737B" w14:textId="77777777"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2DC608A1" w14:textId="77777777"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14:paraId="2145E540" w14:textId="77777777" w:rsidR="00214460" w:rsidRPr="00D84A76"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C60CA" w:rsidRPr="00706EDA" w14:paraId="0EBABE1B" w14:textId="77777777" w:rsidTr="00310394">
        <w:tc>
          <w:tcPr>
            <w:tcW w:w="653" w:type="dxa"/>
            <w:tcBorders>
              <w:top w:val="nil"/>
              <w:left w:val="single" w:sz="4" w:space="0" w:color="auto"/>
              <w:bottom w:val="single" w:sz="4" w:space="0" w:color="auto"/>
              <w:right w:val="single" w:sz="4" w:space="0" w:color="auto"/>
            </w:tcBorders>
          </w:tcPr>
          <w:p w14:paraId="5B316690" w14:textId="77777777" w:rsidR="00CC60CA" w:rsidRPr="00EA1756" w:rsidRDefault="00CC60C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11387F27"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I10</w:t>
            </w:r>
          </w:p>
        </w:tc>
        <w:tc>
          <w:tcPr>
            <w:tcW w:w="2278" w:type="dxa"/>
            <w:tcBorders>
              <w:top w:val="nil"/>
              <w:left w:val="nil"/>
              <w:bottom w:val="single" w:sz="4" w:space="0" w:color="auto"/>
              <w:right w:val="single" w:sz="4" w:space="0" w:color="auto"/>
            </w:tcBorders>
            <w:shd w:val="clear" w:color="auto" w:fill="auto"/>
            <w:noWrap/>
            <w:vAlign w:val="center"/>
          </w:tcPr>
          <w:p w14:paraId="3F72B0AB"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instID</w:t>
            </w:r>
          </w:p>
        </w:tc>
        <w:tc>
          <w:tcPr>
            <w:tcW w:w="1588" w:type="dxa"/>
            <w:tcBorders>
              <w:top w:val="nil"/>
              <w:left w:val="nil"/>
              <w:bottom w:val="single" w:sz="4" w:space="0" w:color="auto"/>
              <w:right w:val="single" w:sz="4" w:space="0" w:color="auto"/>
            </w:tcBorders>
            <w:shd w:val="clear" w:color="auto" w:fill="auto"/>
            <w:noWrap/>
            <w:vAlign w:val="center"/>
          </w:tcPr>
          <w:p w14:paraId="2DF05E1F"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合约代码</w:t>
            </w:r>
          </w:p>
        </w:tc>
        <w:tc>
          <w:tcPr>
            <w:tcW w:w="618" w:type="dxa"/>
            <w:tcBorders>
              <w:top w:val="nil"/>
              <w:left w:val="nil"/>
              <w:bottom w:val="single" w:sz="4" w:space="0" w:color="auto"/>
              <w:right w:val="single" w:sz="4" w:space="0" w:color="auto"/>
            </w:tcBorders>
            <w:shd w:val="clear" w:color="auto" w:fill="auto"/>
            <w:noWrap/>
            <w:vAlign w:val="center"/>
          </w:tcPr>
          <w:p w14:paraId="7957A878"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32E7024C" w14:textId="77777777" w:rsidR="00CC60CA" w:rsidRPr="00347E74"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14:paraId="634FFD71" w14:textId="77777777" w:rsidR="00CC60CA" w:rsidRPr="00D84A76"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C60CA" w:rsidRPr="00706EDA" w14:paraId="2EF76154" w14:textId="77777777" w:rsidTr="00310394">
        <w:tc>
          <w:tcPr>
            <w:tcW w:w="653" w:type="dxa"/>
            <w:tcBorders>
              <w:top w:val="nil"/>
              <w:left w:val="single" w:sz="4" w:space="0" w:color="auto"/>
              <w:bottom w:val="single" w:sz="4" w:space="0" w:color="auto"/>
              <w:right w:val="single" w:sz="4" w:space="0" w:color="auto"/>
            </w:tcBorders>
          </w:tcPr>
          <w:p w14:paraId="2D1BD46C" w14:textId="77777777" w:rsidR="00CC60CA" w:rsidRPr="00EA1756" w:rsidRDefault="00CC60C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1FB0F912"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O02</w:t>
            </w:r>
          </w:p>
        </w:tc>
        <w:tc>
          <w:tcPr>
            <w:tcW w:w="2278" w:type="dxa"/>
            <w:tcBorders>
              <w:top w:val="nil"/>
              <w:left w:val="nil"/>
              <w:bottom w:val="single" w:sz="4" w:space="0" w:color="auto"/>
              <w:right w:val="single" w:sz="4" w:space="0" w:color="auto"/>
            </w:tcBorders>
            <w:shd w:val="clear" w:color="auto" w:fill="auto"/>
            <w:noWrap/>
            <w:vAlign w:val="center"/>
          </w:tcPr>
          <w:p w14:paraId="634FE61A"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buyOrSell</w:t>
            </w:r>
          </w:p>
        </w:tc>
        <w:tc>
          <w:tcPr>
            <w:tcW w:w="1588" w:type="dxa"/>
            <w:tcBorders>
              <w:top w:val="nil"/>
              <w:left w:val="nil"/>
              <w:bottom w:val="single" w:sz="4" w:space="0" w:color="auto"/>
              <w:right w:val="single" w:sz="4" w:space="0" w:color="auto"/>
            </w:tcBorders>
            <w:shd w:val="clear" w:color="auto" w:fill="auto"/>
            <w:noWrap/>
            <w:vAlign w:val="center"/>
          </w:tcPr>
          <w:p w14:paraId="0B3B66FD"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买卖方向</w:t>
            </w:r>
          </w:p>
        </w:tc>
        <w:tc>
          <w:tcPr>
            <w:tcW w:w="618" w:type="dxa"/>
            <w:tcBorders>
              <w:top w:val="nil"/>
              <w:left w:val="nil"/>
              <w:bottom w:val="single" w:sz="4" w:space="0" w:color="auto"/>
              <w:right w:val="single" w:sz="4" w:space="0" w:color="auto"/>
            </w:tcBorders>
            <w:shd w:val="clear" w:color="auto" w:fill="auto"/>
            <w:noWrap/>
            <w:vAlign w:val="center"/>
          </w:tcPr>
          <w:p w14:paraId="00EAAED6"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464200B0" w14:textId="77777777" w:rsidR="00CC60CA" w:rsidRPr="00347E74"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14:paraId="6D213B93" w14:textId="77777777" w:rsidR="00CC60CA" w:rsidRPr="00D84A76"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C60CA" w:rsidRPr="00706EDA" w14:paraId="08A2E240" w14:textId="77777777" w:rsidTr="00310394">
        <w:tc>
          <w:tcPr>
            <w:tcW w:w="653" w:type="dxa"/>
            <w:tcBorders>
              <w:top w:val="nil"/>
              <w:left w:val="single" w:sz="4" w:space="0" w:color="auto"/>
              <w:bottom w:val="single" w:sz="4" w:space="0" w:color="auto"/>
              <w:right w:val="single" w:sz="4" w:space="0" w:color="auto"/>
            </w:tcBorders>
          </w:tcPr>
          <w:p w14:paraId="635D8EC8" w14:textId="77777777" w:rsidR="00CC60CA" w:rsidRPr="00EA1756" w:rsidRDefault="00CC60C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173B8280"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T11</w:t>
            </w:r>
          </w:p>
        </w:tc>
        <w:tc>
          <w:tcPr>
            <w:tcW w:w="2278" w:type="dxa"/>
            <w:tcBorders>
              <w:top w:val="nil"/>
              <w:left w:val="nil"/>
              <w:bottom w:val="single" w:sz="4" w:space="0" w:color="auto"/>
              <w:right w:val="single" w:sz="4" w:space="0" w:color="auto"/>
            </w:tcBorders>
            <w:shd w:val="clear" w:color="auto" w:fill="auto"/>
            <w:noWrap/>
            <w:vAlign w:val="center"/>
          </w:tcPr>
          <w:p w14:paraId="610A14EE"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applyDate</w:t>
            </w:r>
          </w:p>
        </w:tc>
        <w:tc>
          <w:tcPr>
            <w:tcW w:w="1588" w:type="dxa"/>
            <w:tcBorders>
              <w:top w:val="nil"/>
              <w:left w:val="nil"/>
              <w:bottom w:val="single" w:sz="4" w:space="0" w:color="auto"/>
              <w:right w:val="single" w:sz="4" w:space="0" w:color="auto"/>
            </w:tcBorders>
            <w:shd w:val="clear" w:color="auto" w:fill="auto"/>
            <w:noWrap/>
            <w:vAlign w:val="center"/>
          </w:tcPr>
          <w:p w14:paraId="5AD1E3A6"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申请日期</w:t>
            </w:r>
          </w:p>
        </w:tc>
        <w:tc>
          <w:tcPr>
            <w:tcW w:w="618" w:type="dxa"/>
            <w:tcBorders>
              <w:top w:val="nil"/>
              <w:left w:val="nil"/>
              <w:bottom w:val="single" w:sz="4" w:space="0" w:color="auto"/>
              <w:right w:val="single" w:sz="4" w:space="0" w:color="auto"/>
            </w:tcBorders>
            <w:shd w:val="clear" w:color="auto" w:fill="auto"/>
            <w:noWrap/>
            <w:vAlign w:val="center"/>
          </w:tcPr>
          <w:p w14:paraId="41173471"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3243A46D" w14:textId="77777777" w:rsidR="00CC60CA" w:rsidRPr="00347E74"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14:paraId="6807A71D" w14:textId="77777777" w:rsidR="00CC60CA" w:rsidRPr="00D84A76"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C60CA" w:rsidRPr="00706EDA" w14:paraId="1E03DC79" w14:textId="77777777" w:rsidTr="00310394">
        <w:tc>
          <w:tcPr>
            <w:tcW w:w="653" w:type="dxa"/>
            <w:tcBorders>
              <w:top w:val="nil"/>
              <w:left w:val="single" w:sz="4" w:space="0" w:color="auto"/>
              <w:bottom w:val="single" w:sz="4" w:space="0" w:color="auto"/>
              <w:right w:val="single" w:sz="4" w:space="0" w:color="auto"/>
            </w:tcBorders>
          </w:tcPr>
          <w:p w14:paraId="6BCE5523" w14:textId="77777777" w:rsidR="00CC60CA" w:rsidRPr="00EA1756" w:rsidRDefault="00CC60C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5A52024"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T12</w:t>
            </w:r>
          </w:p>
        </w:tc>
        <w:tc>
          <w:tcPr>
            <w:tcW w:w="2278" w:type="dxa"/>
            <w:tcBorders>
              <w:top w:val="nil"/>
              <w:left w:val="nil"/>
              <w:bottom w:val="single" w:sz="4" w:space="0" w:color="auto"/>
              <w:right w:val="single" w:sz="4" w:space="0" w:color="auto"/>
            </w:tcBorders>
            <w:shd w:val="clear" w:color="auto" w:fill="auto"/>
            <w:noWrap/>
            <w:vAlign w:val="center"/>
          </w:tcPr>
          <w:p w14:paraId="0ACEEBCF"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applyTime</w:t>
            </w:r>
          </w:p>
        </w:tc>
        <w:tc>
          <w:tcPr>
            <w:tcW w:w="1588" w:type="dxa"/>
            <w:tcBorders>
              <w:top w:val="nil"/>
              <w:left w:val="nil"/>
              <w:bottom w:val="single" w:sz="4" w:space="0" w:color="auto"/>
              <w:right w:val="single" w:sz="4" w:space="0" w:color="auto"/>
            </w:tcBorders>
            <w:shd w:val="clear" w:color="auto" w:fill="auto"/>
            <w:noWrap/>
            <w:vAlign w:val="center"/>
          </w:tcPr>
          <w:p w14:paraId="3F3918CD"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申请时间</w:t>
            </w:r>
          </w:p>
        </w:tc>
        <w:tc>
          <w:tcPr>
            <w:tcW w:w="618" w:type="dxa"/>
            <w:tcBorders>
              <w:top w:val="nil"/>
              <w:left w:val="nil"/>
              <w:bottom w:val="single" w:sz="4" w:space="0" w:color="auto"/>
              <w:right w:val="single" w:sz="4" w:space="0" w:color="auto"/>
            </w:tcBorders>
            <w:shd w:val="clear" w:color="auto" w:fill="auto"/>
            <w:noWrap/>
            <w:vAlign w:val="center"/>
          </w:tcPr>
          <w:p w14:paraId="0C793795"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21561111" w14:textId="77777777" w:rsidR="00CC60CA" w:rsidRPr="00347E74"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14:paraId="7DD98D04" w14:textId="77777777" w:rsidR="00CC60CA" w:rsidRPr="00D84A76"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C60CA" w:rsidRPr="00706EDA" w14:paraId="18875B56" w14:textId="77777777" w:rsidTr="00310394">
        <w:tc>
          <w:tcPr>
            <w:tcW w:w="653" w:type="dxa"/>
            <w:tcBorders>
              <w:top w:val="single" w:sz="4" w:space="0" w:color="auto"/>
              <w:left w:val="single" w:sz="4" w:space="0" w:color="auto"/>
              <w:bottom w:val="single" w:sz="4" w:space="0" w:color="auto"/>
              <w:right w:val="single" w:sz="4" w:space="0" w:color="auto"/>
            </w:tcBorders>
          </w:tcPr>
          <w:p w14:paraId="152DD7EA" w14:textId="77777777" w:rsidR="00CC60CA" w:rsidRPr="00EA1756" w:rsidRDefault="00CC60C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0EA33"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O07</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75E57739"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quantity</w:t>
            </w:r>
          </w:p>
        </w:tc>
        <w:tc>
          <w:tcPr>
            <w:tcW w:w="1588" w:type="dxa"/>
            <w:tcBorders>
              <w:top w:val="single" w:sz="4" w:space="0" w:color="auto"/>
              <w:left w:val="nil"/>
              <w:bottom w:val="single" w:sz="4" w:space="0" w:color="auto"/>
              <w:right w:val="single" w:sz="4" w:space="0" w:color="auto"/>
            </w:tcBorders>
            <w:shd w:val="clear" w:color="auto" w:fill="auto"/>
            <w:noWrap/>
            <w:vAlign w:val="center"/>
          </w:tcPr>
          <w:p w14:paraId="7F1BB798"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655F4604" w14:textId="77777777"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130DF4C7" w14:textId="77777777" w:rsidR="00CC60CA" w:rsidRPr="00347E74"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tcPr>
          <w:p w14:paraId="19742A4C" w14:textId="77777777" w:rsidR="00CC60CA" w:rsidRPr="00D84A76"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450B5" w:rsidRPr="00706EDA" w14:paraId="0BDD4933" w14:textId="77777777" w:rsidTr="00310394">
        <w:tc>
          <w:tcPr>
            <w:tcW w:w="653" w:type="dxa"/>
            <w:tcBorders>
              <w:top w:val="single" w:sz="4" w:space="0" w:color="auto"/>
              <w:left w:val="single" w:sz="4" w:space="0" w:color="auto"/>
              <w:bottom w:val="single" w:sz="4" w:space="0" w:color="auto"/>
              <w:right w:val="single" w:sz="4" w:space="0" w:color="auto"/>
            </w:tcBorders>
          </w:tcPr>
          <w:p w14:paraId="1BC7AEC9" w14:textId="77777777"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925DE"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O09</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667E8F1C"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orderStatus</w:t>
            </w:r>
          </w:p>
        </w:tc>
        <w:tc>
          <w:tcPr>
            <w:tcW w:w="1588" w:type="dxa"/>
            <w:tcBorders>
              <w:top w:val="single" w:sz="4" w:space="0" w:color="auto"/>
              <w:left w:val="nil"/>
              <w:bottom w:val="single" w:sz="4" w:space="0" w:color="auto"/>
              <w:right w:val="single" w:sz="4" w:space="0" w:color="auto"/>
            </w:tcBorders>
            <w:shd w:val="clear" w:color="auto" w:fill="auto"/>
            <w:noWrap/>
            <w:vAlign w:val="center"/>
          </w:tcPr>
          <w:p w14:paraId="204520BB"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Pr="001C4A18">
              <w:rPr>
                <w:rFonts w:ascii="宋体" w:eastAsia="宋体" w:hAnsi="宋体" w:cs="宋体" w:hint="eastAsia"/>
                <w:color w:val="000000"/>
                <w:kern w:val="0"/>
                <w:sz w:val="20"/>
                <w:szCs w:val="20"/>
              </w:rPr>
              <w:t>状态</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17056D91"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46492007" w14:textId="77777777" w:rsidR="00C450B5" w:rsidRPr="00347E74"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tcPr>
          <w:p w14:paraId="7E5E89E6" w14:textId="77777777" w:rsidR="00C450B5" w:rsidRPr="00D84A76"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450B5" w:rsidRPr="00706EDA" w14:paraId="443059CB" w14:textId="77777777" w:rsidTr="00310394">
        <w:tc>
          <w:tcPr>
            <w:tcW w:w="653" w:type="dxa"/>
            <w:tcBorders>
              <w:top w:val="single" w:sz="4" w:space="0" w:color="auto"/>
              <w:left w:val="single" w:sz="4" w:space="0" w:color="auto"/>
              <w:bottom w:val="single" w:sz="4" w:space="0" w:color="auto"/>
              <w:right w:val="single" w:sz="4" w:space="0" w:color="auto"/>
            </w:tcBorders>
          </w:tcPr>
          <w:p w14:paraId="434DDAC1" w14:textId="77777777"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E04EB"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269F66F1"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localOrderNo</w:t>
            </w:r>
          </w:p>
        </w:tc>
        <w:tc>
          <w:tcPr>
            <w:tcW w:w="1588" w:type="dxa"/>
            <w:tcBorders>
              <w:top w:val="single" w:sz="4" w:space="0" w:color="auto"/>
              <w:left w:val="nil"/>
              <w:bottom w:val="single" w:sz="4" w:space="0" w:color="auto"/>
              <w:right w:val="single" w:sz="4" w:space="0" w:color="auto"/>
            </w:tcBorders>
            <w:shd w:val="clear" w:color="auto" w:fill="auto"/>
            <w:noWrap/>
            <w:vAlign w:val="center"/>
          </w:tcPr>
          <w:p w14:paraId="4C3CEE89"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5897E671"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567073BC" w14:textId="77777777" w:rsidR="00C450B5" w:rsidRPr="00347E74"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tcPr>
          <w:p w14:paraId="3314E8B6" w14:textId="77777777" w:rsidR="00C450B5" w:rsidRPr="00D84A76"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450B5" w:rsidRPr="00706EDA" w14:paraId="7ACA35B7" w14:textId="77777777" w:rsidTr="00310394">
        <w:tc>
          <w:tcPr>
            <w:tcW w:w="653" w:type="dxa"/>
            <w:tcBorders>
              <w:top w:val="single" w:sz="4" w:space="0" w:color="auto"/>
              <w:left w:val="single" w:sz="4" w:space="0" w:color="auto"/>
              <w:bottom w:val="single" w:sz="4" w:space="0" w:color="auto"/>
              <w:right w:val="single" w:sz="4" w:space="0" w:color="auto"/>
            </w:tcBorders>
          </w:tcPr>
          <w:p w14:paraId="0DF1AC1F" w14:textId="77777777"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4DFE8"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M60</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37EE7510"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traderID</w:t>
            </w:r>
          </w:p>
        </w:tc>
        <w:tc>
          <w:tcPr>
            <w:tcW w:w="1588" w:type="dxa"/>
            <w:tcBorders>
              <w:top w:val="single" w:sz="4" w:space="0" w:color="auto"/>
              <w:left w:val="nil"/>
              <w:bottom w:val="single" w:sz="4" w:space="0" w:color="auto"/>
              <w:right w:val="single" w:sz="4" w:space="0" w:color="auto"/>
            </w:tcBorders>
            <w:shd w:val="clear" w:color="auto" w:fill="auto"/>
            <w:noWrap/>
            <w:vAlign w:val="center"/>
          </w:tcPr>
          <w:p w14:paraId="520DBFFA"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交易员代码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748AB980"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08FB61FC" w14:textId="77777777" w:rsidR="00C450B5" w:rsidRPr="00347E74"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tcPr>
          <w:p w14:paraId="2EEAA50A" w14:textId="77777777" w:rsidR="00C450B5" w:rsidRPr="00D84A76"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450B5" w:rsidRPr="00706EDA" w14:paraId="7FBACCAD" w14:textId="77777777" w:rsidTr="00310394">
        <w:tc>
          <w:tcPr>
            <w:tcW w:w="653" w:type="dxa"/>
            <w:tcBorders>
              <w:top w:val="single" w:sz="4" w:space="0" w:color="auto"/>
              <w:left w:val="single" w:sz="4" w:space="0" w:color="auto"/>
              <w:bottom w:val="single" w:sz="4" w:space="0" w:color="auto"/>
              <w:right w:val="single" w:sz="4" w:space="0" w:color="auto"/>
            </w:tcBorders>
          </w:tcPr>
          <w:p w14:paraId="3A7B9974" w14:textId="77777777"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AC73D"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T22</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427A4FAB"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cancelTime</w:t>
            </w:r>
          </w:p>
        </w:tc>
        <w:tc>
          <w:tcPr>
            <w:tcW w:w="1588" w:type="dxa"/>
            <w:tcBorders>
              <w:top w:val="single" w:sz="4" w:space="0" w:color="auto"/>
              <w:left w:val="nil"/>
              <w:bottom w:val="single" w:sz="4" w:space="0" w:color="auto"/>
              <w:right w:val="single" w:sz="4" w:space="0" w:color="auto"/>
            </w:tcBorders>
            <w:shd w:val="clear" w:color="auto" w:fill="auto"/>
            <w:noWrap/>
            <w:vAlign w:val="center"/>
          </w:tcPr>
          <w:p w14:paraId="694F2B29"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1D37AE25"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7C208AA5"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0773C78B" w14:textId="77777777" w:rsidR="00C450B5" w:rsidRPr="00E7672D" w:rsidRDefault="00C450B5"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r>
              <w:rPr>
                <w:rFonts w:ascii="宋体" w:eastAsia="宋体" w:hAnsi="宋体" w:cs="宋体" w:hint="eastAsia"/>
                <w:color w:val="000000"/>
                <w:kern w:val="0"/>
                <w:sz w:val="20"/>
                <w:szCs w:val="20"/>
              </w:rPr>
              <w:t>查询结果不为空且</w:t>
            </w:r>
            <w:r w:rsidRPr="004C5761">
              <w:rPr>
                <w:rFonts w:asciiTheme="minorEastAsia" w:hAnsiTheme="minorEastAsia" w:cs="宋体" w:hint="eastAsia"/>
                <w:color w:val="000000"/>
                <w:kern w:val="0"/>
                <w:sz w:val="20"/>
                <w:szCs w:val="20"/>
              </w:rPr>
              <w:t>有撤单时必填</w:t>
            </w:r>
          </w:p>
        </w:tc>
      </w:tr>
      <w:tr w:rsidR="00C450B5" w:rsidRPr="00706EDA" w14:paraId="5BCAA450" w14:textId="77777777" w:rsidTr="00310394">
        <w:tc>
          <w:tcPr>
            <w:tcW w:w="653" w:type="dxa"/>
            <w:tcBorders>
              <w:top w:val="single" w:sz="4" w:space="0" w:color="auto"/>
              <w:left w:val="single" w:sz="4" w:space="0" w:color="auto"/>
              <w:bottom w:val="single" w:sz="4" w:space="0" w:color="auto"/>
              <w:right w:val="single" w:sz="4" w:space="0" w:color="auto"/>
            </w:tcBorders>
          </w:tcPr>
          <w:p w14:paraId="3C4AF6FE" w14:textId="77777777"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248B7"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T02</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43DC512C"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cancelID</w:t>
            </w:r>
          </w:p>
        </w:tc>
        <w:tc>
          <w:tcPr>
            <w:tcW w:w="1588" w:type="dxa"/>
            <w:tcBorders>
              <w:top w:val="single" w:sz="4" w:space="0" w:color="auto"/>
              <w:left w:val="nil"/>
              <w:bottom w:val="single" w:sz="4" w:space="0" w:color="auto"/>
              <w:right w:val="single" w:sz="4" w:space="0" w:color="auto"/>
            </w:tcBorders>
            <w:shd w:val="clear" w:color="auto" w:fill="auto"/>
            <w:noWrap/>
            <w:vAlign w:val="center"/>
          </w:tcPr>
          <w:p w14:paraId="7622E3C4" w14:textId="77777777" w:rsidR="00C450B5" w:rsidRPr="001C4A18" w:rsidRDefault="0071366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w:t>
            </w:r>
            <w:r w:rsidR="00C450B5" w:rsidRPr="001C4A18">
              <w:rPr>
                <w:rFonts w:ascii="宋体" w:eastAsia="宋体" w:hAnsi="宋体" w:cs="宋体" w:hint="eastAsia"/>
                <w:color w:val="000000"/>
                <w:kern w:val="0"/>
                <w:sz w:val="20"/>
                <w:szCs w:val="20"/>
              </w:rPr>
              <w:t>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3388CDCA"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224B9454"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48861B1B" w14:textId="77777777" w:rsidR="00C450B5" w:rsidRPr="00E7672D" w:rsidRDefault="00C450B5"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r>
              <w:rPr>
                <w:rFonts w:asciiTheme="minorEastAsia" w:hAnsiTheme="minorEastAsia" w:cs="宋体" w:hint="eastAsia"/>
                <w:color w:val="000000"/>
                <w:kern w:val="0"/>
                <w:sz w:val="20"/>
                <w:szCs w:val="20"/>
              </w:rPr>
              <w:t>查询结果不为空且</w:t>
            </w:r>
            <w:r w:rsidRPr="004C5761">
              <w:rPr>
                <w:rFonts w:asciiTheme="minorEastAsia" w:hAnsiTheme="minorEastAsia" w:cs="宋体" w:hint="eastAsia"/>
                <w:color w:val="000000"/>
                <w:kern w:val="0"/>
                <w:sz w:val="20"/>
                <w:szCs w:val="20"/>
              </w:rPr>
              <w:t>有撤单时必填</w:t>
            </w:r>
          </w:p>
        </w:tc>
      </w:tr>
      <w:tr w:rsidR="00C450B5" w:rsidRPr="00706EDA" w14:paraId="598FA0C4" w14:textId="77777777" w:rsidTr="00310394">
        <w:tc>
          <w:tcPr>
            <w:tcW w:w="653" w:type="dxa"/>
            <w:tcBorders>
              <w:top w:val="single" w:sz="4" w:space="0" w:color="auto"/>
              <w:left w:val="single" w:sz="4" w:space="0" w:color="auto"/>
              <w:bottom w:val="single" w:sz="4" w:space="0" w:color="auto"/>
              <w:right w:val="single" w:sz="4" w:space="0" w:color="auto"/>
            </w:tcBorders>
          </w:tcPr>
          <w:p w14:paraId="080E722C" w14:textId="77777777"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C50C"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O08</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5C1A26A3"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remainQuantity</w:t>
            </w:r>
          </w:p>
        </w:tc>
        <w:tc>
          <w:tcPr>
            <w:tcW w:w="1588" w:type="dxa"/>
            <w:tcBorders>
              <w:top w:val="single" w:sz="4" w:space="0" w:color="auto"/>
              <w:left w:val="nil"/>
              <w:bottom w:val="single" w:sz="4" w:space="0" w:color="auto"/>
              <w:right w:val="single" w:sz="4" w:space="0" w:color="auto"/>
            </w:tcBorders>
            <w:shd w:val="clear" w:color="auto" w:fill="auto"/>
            <w:noWrap/>
            <w:vAlign w:val="center"/>
          </w:tcPr>
          <w:p w14:paraId="72492DC7"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7C6E2114"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27F7EAC9" w14:textId="77777777" w:rsidR="00C450B5" w:rsidRPr="00347E74"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tcPr>
          <w:p w14:paraId="6CF6F7DC" w14:textId="77777777" w:rsidR="00C450B5" w:rsidRPr="00D84A76"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450B5" w:rsidRPr="00706EDA" w14:paraId="0352361D" w14:textId="77777777" w:rsidTr="00310394">
        <w:tc>
          <w:tcPr>
            <w:tcW w:w="653" w:type="dxa"/>
            <w:tcBorders>
              <w:top w:val="single" w:sz="4" w:space="0" w:color="auto"/>
              <w:left w:val="single" w:sz="4" w:space="0" w:color="auto"/>
              <w:bottom w:val="single" w:sz="4" w:space="0" w:color="auto"/>
              <w:right w:val="single" w:sz="4" w:space="0" w:color="auto"/>
            </w:tcBorders>
          </w:tcPr>
          <w:p w14:paraId="76176421" w14:textId="77777777" w:rsidR="00C450B5" w:rsidRPr="00E7672D" w:rsidRDefault="00C450B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693986"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X39</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31D0CD7B"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rspCode</w:t>
            </w:r>
          </w:p>
        </w:tc>
        <w:tc>
          <w:tcPr>
            <w:tcW w:w="1588" w:type="dxa"/>
            <w:tcBorders>
              <w:top w:val="single" w:sz="4" w:space="0" w:color="auto"/>
              <w:left w:val="nil"/>
              <w:bottom w:val="single" w:sz="4" w:space="0" w:color="auto"/>
              <w:right w:val="single" w:sz="4" w:space="0" w:color="auto"/>
            </w:tcBorders>
            <w:shd w:val="clear" w:color="auto" w:fill="auto"/>
            <w:noWrap/>
            <w:vAlign w:val="center"/>
          </w:tcPr>
          <w:p w14:paraId="3267AEA4"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4EA3A3F1"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76D530A2"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6BB7C01E"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p>
        </w:tc>
      </w:tr>
      <w:tr w:rsidR="00C450B5" w:rsidRPr="00706EDA" w14:paraId="2853BFB2" w14:textId="77777777" w:rsidTr="00310394">
        <w:tc>
          <w:tcPr>
            <w:tcW w:w="653" w:type="dxa"/>
            <w:tcBorders>
              <w:top w:val="single" w:sz="4" w:space="0" w:color="auto"/>
              <w:left w:val="single" w:sz="4" w:space="0" w:color="auto"/>
              <w:bottom w:val="single" w:sz="4" w:space="0" w:color="auto"/>
              <w:right w:val="single" w:sz="4" w:space="0" w:color="auto"/>
            </w:tcBorders>
          </w:tcPr>
          <w:p w14:paraId="03F2A9B7" w14:textId="77777777" w:rsidR="00C450B5" w:rsidRPr="00E7672D" w:rsidRDefault="00C450B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58749"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X40</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4503AFA9"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rspMsg</w:t>
            </w:r>
          </w:p>
        </w:tc>
        <w:tc>
          <w:tcPr>
            <w:tcW w:w="1588" w:type="dxa"/>
            <w:tcBorders>
              <w:top w:val="single" w:sz="4" w:space="0" w:color="auto"/>
              <w:left w:val="nil"/>
              <w:bottom w:val="single" w:sz="4" w:space="0" w:color="auto"/>
              <w:right w:val="single" w:sz="4" w:space="0" w:color="auto"/>
            </w:tcBorders>
            <w:shd w:val="clear" w:color="auto" w:fill="auto"/>
            <w:noWrap/>
            <w:vAlign w:val="center"/>
          </w:tcPr>
          <w:p w14:paraId="3976C12C"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1BDD7DD1"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1B3083AF"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2F38925D" w14:textId="77777777"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p>
        </w:tc>
      </w:tr>
    </w:tbl>
    <w:p w14:paraId="2FEDD533" w14:textId="77777777" w:rsidR="001D19C2" w:rsidRDefault="001D19C2" w:rsidP="001D19C2">
      <w:pPr>
        <w:ind w:firstLine="480"/>
      </w:pPr>
    </w:p>
    <w:p w14:paraId="5218CE95" w14:textId="77777777" w:rsidR="001D19C2" w:rsidRDefault="001D19C2" w:rsidP="001D19C2">
      <w:pPr>
        <w:pStyle w:val="4"/>
        <w:numPr>
          <w:ilvl w:val="3"/>
          <w:numId w:val="4"/>
        </w:numPr>
        <w:ind w:left="0" w:firstLineChars="0" w:firstLine="0"/>
      </w:pPr>
      <w:r>
        <w:rPr>
          <w:rFonts w:hint="eastAsia"/>
        </w:rPr>
        <w:t>交割申报成交查询请求及应答</w:t>
      </w:r>
    </w:p>
    <w:p w14:paraId="1CBA07CB" w14:textId="77777777" w:rsidR="001D19C2" w:rsidRDefault="001D19C2" w:rsidP="008D1002">
      <w:pPr>
        <w:ind w:firstLine="482"/>
      </w:pPr>
      <w:r w:rsidRPr="003B0BB4">
        <w:rPr>
          <w:rFonts w:hint="eastAsia"/>
          <w:b/>
        </w:rPr>
        <w:t>功能</w:t>
      </w:r>
      <w:r>
        <w:rPr>
          <w:rFonts w:hint="eastAsia"/>
        </w:rPr>
        <w:t>：交割申报成交单查询指令用于实时查询交割申报成交信息，支持查询</w:t>
      </w:r>
      <w:r>
        <w:rPr>
          <w:rFonts w:hint="eastAsia"/>
        </w:rPr>
        <w:lastRenderedPageBreak/>
        <w:t>多笔交割申报成交单信息。</w:t>
      </w:r>
    </w:p>
    <w:p w14:paraId="27C9AC2C" w14:textId="77777777" w:rsidR="001D19C2" w:rsidRPr="00BD451E" w:rsidRDefault="001D19C2" w:rsidP="001D19C2">
      <w:pPr>
        <w:ind w:firstLine="480"/>
      </w:pPr>
      <w:r>
        <w:rPr>
          <w:rFonts w:hint="eastAsia"/>
        </w:rPr>
        <w:t>消息体格式如下：</w:t>
      </w:r>
    </w:p>
    <w:tbl>
      <w:tblPr>
        <w:tblW w:w="9313" w:type="dxa"/>
        <w:tblInd w:w="103" w:type="dxa"/>
        <w:tblLayout w:type="fixed"/>
        <w:tblLook w:val="04A0" w:firstRow="1" w:lastRow="0" w:firstColumn="1" w:lastColumn="0" w:noHBand="0" w:noVBand="1"/>
      </w:tblPr>
      <w:tblGrid>
        <w:gridCol w:w="798"/>
        <w:gridCol w:w="798"/>
        <w:gridCol w:w="2095"/>
        <w:gridCol w:w="1641"/>
        <w:gridCol w:w="760"/>
        <w:gridCol w:w="798"/>
        <w:gridCol w:w="2423"/>
      </w:tblGrid>
      <w:tr w:rsidR="001D19C2" w:rsidRPr="0073331B" w14:paraId="78BE2453" w14:textId="77777777" w:rsidTr="00310394">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7EDEDB03" w14:textId="77777777"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68509C9" w14:textId="77777777"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域号</w:t>
            </w:r>
          </w:p>
        </w:tc>
        <w:tc>
          <w:tcPr>
            <w:tcW w:w="2095" w:type="dxa"/>
            <w:tcBorders>
              <w:top w:val="single" w:sz="4" w:space="0" w:color="auto"/>
              <w:left w:val="nil"/>
              <w:bottom w:val="single" w:sz="4" w:space="0" w:color="auto"/>
              <w:right w:val="single" w:sz="4" w:space="0" w:color="auto"/>
            </w:tcBorders>
            <w:shd w:val="clear" w:color="000000" w:fill="D9D9D9"/>
            <w:noWrap/>
            <w:vAlign w:val="center"/>
            <w:hideMark/>
          </w:tcPr>
          <w:p w14:paraId="78D53C0F" w14:textId="77777777"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域名</w:t>
            </w:r>
          </w:p>
        </w:tc>
        <w:tc>
          <w:tcPr>
            <w:tcW w:w="1641" w:type="dxa"/>
            <w:tcBorders>
              <w:top w:val="single" w:sz="4" w:space="0" w:color="auto"/>
              <w:left w:val="nil"/>
              <w:bottom w:val="single" w:sz="4" w:space="0" w:color="auto"/>
              <w:right w:val="single" w:sz="4" w:space="0" w:color="auto"/>
            </w:tcBorders>
            <w:shd w:val="clear" w:color="000000" w:fill="D9D9D9"/>
            <w:noWrap/>
            <w:vAlign w:val="center"/>
            <w:hideMark/>
          </w:tcPr>
          <w:p w14:paraId="276DF5B3" w14:textId="77777777"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40779D62" w14:textId="77777777"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47DD8BC6" w14:textId="77777777"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应答</w:t>
            </w:r>
          </w:p>
        </w:tc>
        <w:tc>
          <w:tcPr>
            <w:tcW w:w="2423" w:type="dxa"/>
            <w:tcBorders>
              <w:top w:val="single" w:sz="4" w:space="0" w:color="auto"/>
              <w:left w:val="nil"/>
              <w:bottom w:val="single" w:sz="4" w:space="0" w:color="auto"/>
              <w:right w:val="single" w:sz="4" w:space="0" w:color="auto"/>
            </w:tcBorders>
            <w:shd w:val="clear" w:color="000000" w:fill="D9D9D9"/>
            <w:noWrap/>
            <w:vAlign w:val="center"/>
            <w:hideMark/>
          </w:tcPr>
          <w:p w14:paraId="1947F63C" w14:textId="77777777"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说明</w:t>
            </w:r>
          </w:p>
        </w:tc>
      </w:tr>
      <w:tr w:rsidR="001D19C2" w:rsidRPr="0073331B" w14:paraId="3CD86CCB" w14:textId="77777777" w:rsidTr="00310394">
        <w:trPr>
          <w:trHeight w:val="270"/>
        </w:trPr>
        <w:tc>
          <w:tcPr>
            <w:tcW w:w="798" w:type="dxa"/>
            <w:tcBorders>
              <w:top w:val="nil"/>
              <w:left w:val="single" w:sz="4" w:space="0" w:color="auto"/>
              <w:bottom w:val="single" w:sz="4" w:space="0" w:color="auto"/>
              <w:right w:val="single" w:sz="4" w:space="0" w:color="auto"/>
            </w:tcBorders>
          </w:tcPr>
          <w:p w14:paraId="31847DC3"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2D97430"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I10</w:t>
            </w:r>
          </w:p>
        </w:tc>
        <w:tc>
          <w:tcPr>
            <w:tcW w:w="2095" w:type="dxa"/>
            <w:tcBorders>
              <w:top w:val="nil"/>
              <w:left w:val="nil"/>
              <w:bottom w:val="single" w:sz="4" w:space="0" w:color="auto"/>
              <w:right w:val="single" w:sz="4" w:space="0" w:color="auto"/>
            </w:tcBorders>
            <w:shd w:val="clear" w:color="auto" w:fill="auto"/>
            <w:noWrap/>
            <w:vAlign w:val="center"/>
            <w:hideMark/>
          </w:tcPr>
          <w:p w14:paraId="2B4B20D1"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instID</w:t>
            </w:r>
          </w:p>
        </w:tc>
        <w:tc>
          <w:tcPr>
            <w:tcW w:w="1641" w:type="dxa"/>
            <w:tcBorders>
              <w:top w:val="nil"/>
              <w:left w:val="nil"/>
              <w:bottom w:val="single" w:sz="4" w:space="0" w:color="auto"/>
              <w:right w:val="single" w:sz="4" w:space="0" w:color="auto"/>
            </w:tcBorders>
            <w:shd w:val="clear" w:color="auto" w:fill="auto"/>
            <w:noWrap/>
            <w:vAlign w:val="center"/>
            <w:hideMark/>
          </w:tcPr>
          <w:p w14:paraId="7C36C16C"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14:paraId="5BA741B8"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3A9128DB"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hideMark/>
          </w:tcPr>
          <w:p w14:paraId="6DD91A72"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不填查全部合约</w:t>
            </w:r>
          </w:p>
        </w:tc>
      </w:tr>
      <w:tr w:rsidR="001D19C2" w:rsidRPr="0073331B" w14:paraId="65B9B017" w14:textId="77777777" w:rsidTr="00310394">
        <w:trPr>
          <w:trHeight w:val="270"/>
        </w:trPr>
        <w:tc>
          <w:tcPr>
            <w:tcW w:w="798" w:type="dxa"/>
            <w:tcBorders>
              <w:top w:val="nil"/>
              <w:left w:val="single" w:sz="4" w:space="0" w:color="auto"/>
              <w:bottom w:val="single" w:sz="4" w:space="0" w:color="auto"/>
              <w:right w:val="single" w:sz="4" w:space="0" w:color="auto"/>
            </w:tcBorders>
          </w:tcPr>
          <w:p w14:paraId="55D27871"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6378F2"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I00</w:t>
            </w:r>
          </w:p>
        </w:tc>
        <w:tc>
          <w:tcPr>
            <w:tcW w:w="2095" w:type="dxa"/>
            <w:tcBorders>
              <w:top w:val="nil"/>
              <w:left w:val="nil"/>
              <w:bottom w:val="single" w:sz="4" w:space="0" w:color="auto"/>
              <w:right w:val="single" w:sz="4" w:space="0" w:color="auto"/>
            </w:tcBorders>
            <w:shd w:val="clear" w:color="auto" w:fill="auto"/>
            <w:noWrap/>
            <w:vAlign w:val="center"/>
            <w:hideMark/>
          </w:tcPr>
          <w:p w14:paraId="312392FD"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marketID</w:t>
            </w:r>
          </w:p>
        </w:tc>
        <w:tc>
          <w:tcPr>
            <w:tcW w:w="1641" w:type="dxa"/>
            <w:tcBorders>
              <w:top w:val="nil"/>
              <w:left w:val="nil"/>
              <w:bottom w:val="single" w:sz="4" w:space="0" w:color="auto"/>
              <w:right w:val="single" w:sz="4" w:space="0" w:color="auto"/>
            </w:tcBorders>
            <w:shd w:val="clear" w:color="auto" w:fill="auto"/>
            <w:noWrap/>
            <w:vAlign w:val="center"/>
            <w:hideMark/>
          </w:tcPr>
          <w:p w14:paraId="3CCABACB"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市场代码</w:t>
            </w:r>
          </w:p>
        </w:tc>
        <w:tc>
          <w:tcPr>
            <w:tcW w:w="760" w:type="dxa"/>
            <w:tcBorders>
              <w:top w:val="nil"/>
              <w:left w:val="nil"/>
              <w:bottom w:val="single" w:sz="4" w:space="0" w:color="auto"/>
              <w:right w:val="single" w:sz="4" w:space="0" w:color="auto"/>
            </w:tcBorders>
            <w:shd w:val="clear" w:color="auto" w:fill="auto"/>
            <w:noWrap/>
            <w:vAlign w:val="center"/>
            <w:hideMark/>
          </w:tcPr>
          <w:p w14:paraId="486CD124"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1A0324A"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hideMark/>
          </w:tcPr>
          <w:p w14:paraId="49B5FD0D"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02-递延市场</w:t>
            </w:r>
          </w:p>
        </w:tc>
      </w:tr>
      <w:tr w:rsidR="001D19C2" w:rsidRPr="0073331B" w14:paraId="23E056A3" w14:textId="77777777" w:rsidTr="00310394">
        <w:trPr>
          <w:trHeight w:val="270"/>
        </w:trPr>
        <w:tc>
          <w:tcPr>
            <w:tcW w:w="798" w:type="dxa"/>
            <w:tcBorders>
              <w:top w:val="nil"/>
              <w:left w:val="single" w:sz="4" w:space="0" w:color="auto"/>
              <w:bottom w:val="single" w:sz="4" w:space="0" w:color="auto"/>
              <w:right w:val="single" w:sz="4" w:space="0" w:color="auto"/>
            </w:tcBorders>
          </w:tcPr>
          <w:p w14:paraId="1FA5506D"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40B38EC"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O00</w:t>
            </w:r>
          </w:p>
        </w:tc>
        <w:tc>
          <w:tcPr>
            <w:tcW w:w="2095" w:type="dxa"/>
            <w:tcBorders>
              <w:top w:val="nil"/>
              <w:left w:val="nil"/>
              <w:bottom w:val="single" w:sz="4" w:space="0" w:color="auto"/>
              <w:right w:val="single" w:sz="4" w:space="0" w:color="auto"/>
            </w:tcBorders>
            <w:shd w:val="clear" w:color="auto" w:fill="auto"/>
            <w:noWrap/>
            <w:vAlign w:val="center"/>
            <w:hideMark/>
          </w:tcPr>
          <w:p w14:paraId="5D93689C"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orderNo</w:t>
            </w:r>
          </w:p>
        </w:tc>
        <w:tc>
          <w:tcPr>
            <w:tcW w:w="1641" w:type="dxa"/>
            <w:tcBorders>
              <w:top w:val="nil"/>
              <w:left w:val="nil"/>
              <w:bottom w:val="single" w:sz="4" w:space="0" w:color="auto"/>
              <w:right w:val="single" w:sz="4" w:space="0" w:color="auto"/>
            </w:tcBorders>
            <w:shd w:val="clear" w:color="auto" w:fill="auto"/>
            <w:noWrap/>
            <w:vAlign w:val="center"/>
            <w:hideMark/>
          </w:tcPr>
          <w:p w14:paraId="7B210F52"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14:paraId="3E55B726"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795FF81B"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hideMark/>
          </w:tcPr>
          <w:p w14:paraId="71BE12B3"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不填查全部报单</w:t>
            </w:r>
          </w:p>
        </w:tc>
      </w:tr>
      <w:tr w:rsidR="001D19C2" w:rsidRPr="0073331B" w14:paraId="5DE03A6D" w14:textId="77777777" w:rsidTr="00310394">
        <w:trPr>
          <w:trHeight w:val="270"/>
        </w:trPr>
        <w:tc>
          <w:tcPr>
            <w:tcW w:w="798" w:type="dxa"/>
            <w:tcBorders>
              <w:top w:val="nil"/>
              <w:left w:val="single" w:sz="4" w:space="0" w:color="auto"/>
              <w:bottom w:val="single" w:sz="4" w:space="0" w:color="auto"/>
              <w:right w:val="single" w:sz="4" w:space="0" w:color="auto"/>
            </w:tcBorders>
            <w:shd w:val="clear" w:color="auto" w:fill="auto"/>
          </w:tcPr>
          <w:p w14:paraId="70687D8F"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3A5C8B0"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95" w:type="dxa"/>
            <w:tcBorders>
              <w:top w:val="nil"/>
              <w:left w:val="nil"/>
              <w:bottom w:val="single" w:sz="4" w:space="0" w:color="auto"/>
              <w:right w:val="single" w:sz="4" w:space="0" w:color="auto"/>
            </w:tcBorders>
            <w:shd w:val="clear" w:color="auto" w:fill="auto"/>
            <w:noWrap/>
            <w:vAlign w:val="center"/>
            <w:hideMark/>
          </w:tcPr>
          <w:p w14:paraId="3A10FDF3"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clientID</w:t>
            </w:r>
          </w:p>
        </w:tc>
        <w:tc>
          <w:tcPr>
            <w:tcW w:w="1641" w:type="dxa"/>
            <w:tcBorders>
              <w:top w:val="nil"/>
              <w:left w:val="nil"/>
              <w:bottom w:val="single" w:sz="4" w:space="0" w:color="auto"/>
              <w:right w:val="single" w:sz="4" w:space="0" w:color="auto"/>
            </w:tcBorders>
            <w:shd w:val="clear" w:color="auto" w:fill="auto"/>
            <w:noWrap/>
            <w:vAlign w:val="center"/>
            <w:hideMark/>
          </w:tcPr>
          <w:p w14:paraId="38EB306A"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31AD23E2"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5A46529E"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hideMark/>
          </w:tcPr>
          <w:p w14:paraId="56DC561B"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不填查全部客户</w:t>
            </w:r>
          </w:p>
        </w:tc>
      </w:tr>
      <w:tr w:rsidR="001D19C2" w:rsidRPr="0073331B" w14:paraId="4B826558" w14:textId="77777777" w:rsidTr="00310394">
        <w:trPr>
          <w:trHeight w:val="270"/>
        </w:trPr>
        <w:tc>
          <w:tcPr>
            <w:tcW w:w="798" w:type="dxa"/>
            <w:tcBorders>
              <w:top w:val="nil"/>
              <w:left w:val="single" w:sz="4" w:space="0" w:color="auto"/>
              <w:bottom w:val="single" w:sz="4" w:space="0" w:color="auto"/>
              <w:right w:val="single" w:sz="4" w:space="0" w:color="auto"/>
            </w:tcBorders>
            <w:shd w:val="clear" w:color="auto" w:fill="auto"/>
          </w:tcPr>
          <w:p w14:paraId="7E2E41A8"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F99D6F9" w14:textId="77777777" w:rsidR="001D19C2" w:rsidRPr="00984E1E" w:rsidRDefault="001D19C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95" w:type="dxa"/>
            <w:tcBorders>
              <w:top w:val="nil"/>
              <w:left w:val="nil"/>
              <w:bottom w:val="single" w:sz="4" w:space="0" w:color="auto"/>
              <w:right w:val="single" w:sz="4" w:space="0" w:color="auto"/>
            </w:tcBorders>
            <w:shd w:val="clear" w:color="auto" w:fill="auto"/>
            <w:noWrap/>
            <w:vAlign w:val="center"/>
          </w:tcPr>
          <w:p w14:paraId="5BD8DB8F" w14:textId="77777777" w:rsidR="001D19C2" w:rsidRPr="00984E1E" w:rsidRDefault="001D19C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41" w:type="dxa"/>
            <w:tcBorders>
              <w:top w:val="nil"/>
              <w:left w:val="nil"/>
              <w:bottom w:val="single" w:sz="4" w:space="0" w:color="auto"/>
              <w:right w:val="single" w:sz="4" w:space="0" w:color="auto"/>
            </w:tcBorders>
            <w:shd w:val="clear" w:color="auto" w:fill="auto"/>
            <w:noWrap/>
            <w:vAlign w:val="center"/>
          </w:tcPr>
          <w:p w14:paraId="296BD345" w14:textId="77777777" w:rsidR="001D19C2" w:rsidRPr="00984E1E" w:rsidRDefault="001D19C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2894BB22" w14:textId="77777777" w:rsidR="001D19C2" w:rsidRPr="007E3DAF" w:rsidRDefault="001D19C2" w:rsidP="00310394">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6CDBE29D" w14:textId="77777777" w:rsidR="001D19C2" w:rsidRPr="00984E1E" w:rsidRDefault="00013C11" w:rsidP="00013C11">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tcPr>
          <w:p w14:paraId="4A918404" w14:textId="77777777" w:rsidR="001D19C2" w:rsidRPr="003E783F"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3331B" w14:paraId="161579F3" w14:textId="77777777" w:rsidTr="00310394">
        <w:trPr>
          <w:trHeight w:val="270"/>
        </w:trPr>
        <w:tc>
          <w:tcPr>
            <w:tcW w:w="798" w:type="dxa"/>
            <w:tcBorders>
              <w:top w:val="nil"/>
              <w:left w:val="single" w:sz="4" w:space="0" w:color="auto"/>
              <w:bottom w:val="single" w:sz="4" w:space="0" w:color="auto"/>
              <w:right w:val="single" w:sz="4" w:space="0" w:color="auto"/>
            </w:tcBorders>
            <w:shd w:val="clear" w:color="auto" w:fill="auto"/>
          </w:tcPr>
          <w:p w14:paraId="6476BD47"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A48449B"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O60</w:t>
            </w:r>
          </w:p>
        </w:tc>
        <w:tc>
          <w:tcPr>
            <w:tcW w:w="2095" w:type="dxa"/>
            <w:tcBorders>
              <w:top w:val="nil"/>
              <w:left w:val="nil"/>
              <w:bottom w:val="single" w:sz="4" w:space="0" w:color="auto"/>
              <w:right w:val="single" w:sz="4" w:space="0" w:color="auto"/>
            </w:tcBorders>
            <w:shd w:val="clear" w:color="auto" w:fill="auto"/>
            <w:noWrap/>
            <w:vAlign w:val="center"/>
            <w:hideMark/>
          </w:tcPr>
          <w:p w14:paraId="017CB2CC"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matchNo</w:t>
            </w:r>
          </w:p>
        </w:tc>
        <w:tc>
          <w:tcPr>
            <w:tcW w:w="1641" w:type="dxa"/>
            <w:tcBorders>
              <w:top w:val="nil"/>
              <w:left w:val="nil"/>
              <w:bottom w:val="single" w:sz="4" w:space="0" w:color="auto"/>
              <w:right w:val="single" w:sz="4" w:space="0" w:color="auto"/>
            </w:tcBorders>
            <w:shd w:val="clear" w:color="auto" w:fill="auto"/>
            <w:noWrap/>
            <w:vAlign w:val="center"/>
            <w:hideMark/>
          </w:tcPr>
          <w:p w14:paraId="27E3F056"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成交编号</w:t>
            </w:r>
          </w:p>
        </w:tc>
        <w:tc>
          <w:tcPr>
            <w:tcW w:w="760" w:type="dxa"/>
            <w:tcBorders>
              <w:top w:val="nil"/>
              <w:left w:val="nil"/>
              <w:bottom w:val="single" w:sz="4" w:space="0" w:color="auto"/>
              <w:right w:val="single" w:sz="4" w:space="0" w:color="auto"/>
            </w:tcBorders>
            <w:shd w:val="clear" w:color="auto" w:fill="auto"/>
            <w:noWrap/>
            <w:vAlign w:val="center"/>
            <w:hideMark/>
          </w:tcPr>
          <w:p w14:paraId="6E87DDDF"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6D57960E"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hideMark/>
          </w:tcPr>
          <w:p w14:paraId="542477D1"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3331B" w14:paraId="0FCC65B8" w14:textId="77777777" w:rsidTr="004D28BC">
        <w:trPr>
          <w:trHeight w:val="270"/>
        </w:trPr>
        <w:tc>
          <w:tcPr>
            <w:tcW w:w="798" w:type="dxa"/>
            <w:tcBorders>
              <w:top w:val="nil"/>
              <w:left w:val="single" w:sz="4" w:space="0" w:color="auto"/>
              <w:bottom w:val="single" w:sz="4" w:space="0" w:color="auto"/>
              <w:right w:val="single" w:sz="4" w:space="0" w:color="auto"/>
            </w:tcBorders>
            <w:shd w:val="clear" w:color="auto" w:fill="auto"/>
          </w:tcPr>
          <w:p w14:paraId="50F41DC4"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026D4C6" w14:textId="77777777"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391C">
              <w:rPr>
                <w:rFonts w:ascii="宋体" w:eastAsia="宋体" w:hAnsi="宋体" w:cs="宋体" w:hint="eastAsia"/>
                <w:color w:val="000000"/>
                <w:kern w:val="0"/>
                <w:sz w:val="20"/>
                <w:szCs w:val="20"/>
              </w:rPr>
              <w:t>O97</w:t>
            </w:r>
          </w:p>
        </w:tc>
        <w:tc>
          <w:tcPr>
            <w:tcW w:w="2095" w:type="dxa"/>
            <w:tcBorders>
              <w:top w:val="nil"/>
              <w:left w:val="nil"/>
              <w:bottom w:val="single" w:sz="4" w:space="0" w:color="auto"/>
              <w:right w:val="single" w:sz="4" w:space="0" w:color="auto"/>
            </w:tcBorders>
            <w:shd w:val="clear" w:color="auto" w:fill="auto"/>
            <w:vAlign w:val="center"/>
            <w:hideMark/>
          </w:tcPr>
          <w:p w14:paraId="2CBD9157" w14:textId="77777777"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391C">
              <w:rPr>
                <w:rFonts w:ascii="宋体" w:eastAsia="宋体" w:hAnsi="宋体" w:cs="宋体" w:hint="eastAsia"/>
                <w:color w:val="000000"/>
                <w:kern w:val="0"/>
                <w:sz w:val="20"/>
                <w:szCs w:val="20"/>
              </w:rPr>
              <w:t>[deliveryAppMatchInfoData]</w:t>
            </w:r>
          </w:p>
        </w:tc>
        <w:tc>
          <w:tcPr>
            <w:tcW w:w="1641" w:type="dxa"/>
            <w:tcBorders>
              <w:top w:val="nil"/>
              <w:left w:val="nil"/>
              <w:bottom w:val="single" w:sz="4" w:space="0" w:color="auto"/>
              <w:right w:val="single" w:sz="4" w:space="0" w:color="auto"/>
            </w:tcBorders>
            <w:shd w:val="clear" w:color="auto" w:fill="auto"/>
            <w:noWrap/>
            <w:vAlign w:val="center"/>
            <w:hideMark/>
          </w:tcPr>
          <w:p w14:paraId="7F7D6F2C" w14:textId="77777777"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391C">
              <w:rPr>
                <w:rFonts w:ascii="宋体" w:eastAsia="宋体" w:hAnsi="宋体" w:cs="宋体" w:hint="eastAsia"/>
                <w:color w:val="000000"/>
                <w:kern w:val="0"/>
                <w:sz w:val="20"/>
                <w:szCs w:val="20"/>
              </w:rPr>
              <w:t>交割申报成交信息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0A1EF083"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FFD7913"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14:paraId="1A1AC38B"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1D19C2" w:rsidRPr="0073331B" w14:paraId="0D3AB108" w14:textId="77777777" w:rsidTr="00D40CC6">
        <w:trPr>
          <w:trHeight w:val="270"/>
        </w:trPr>
        <w:tc>
          <w:tcPr>
            <w:tcW w:w="798" w:type="dxa"/>
            <w:tcBorders>
              <w:top w:val="nil"/>
              <w:left w:val="single" w:sz="4" w:space="0" w:color="auto"/>
              <w:bottom w:val="single" w:sz="4" w:space="0" w:color="auto"/>
              <w:right w:val="single" w:sz="4" w:space="0" w:color="auto"/>
            </w:tcBorders>
            <w:shd w:val="clear" w:color="auto" w:fill="auto"/>
          </w:tcPr>
          <w:p w14:paraId="2F66FC7E"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CF12D8A" w14:textId="77777777"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2095" w:type="dxa"/>
            <w:tcBorders>
              <w:top w:val="nil"/>
              <w:left w:val="nil"/>
              <w:bottom w:val="single" w:sz="4" w:space="0" w:color="auto"/>
              <w:right w:val="single" w:sz="4" w:space="0" w:color="auto"/>
            </w:tcBorders>
            <w:shd w:val="clear" w:color="auto" w:fill="auto"/>
            <w:vAlign w:val="center"/>
          </w:tcPr>
          <w:p w14:paraId="6B6CD0B6" w14:textId="77777777"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hideMark/>
          </w:tcPr>
          <w:p w14:paraId="488FBE31" w14:textId="77777777"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391C">
              <w:rPr>
                <w:rFonts w:ascii="宋体" w:eastAsia="宋体" w:hAnsi="宋体" w:cs="宋体" w:hint="eastAsia"/>
                <w:color w:val="000000"/>
                <w:kern w:val="0"/>
                <w:sz w:val="20"/>
                <w:szCs w:val="20"/>
              </w:rPr>
              <w:t>交割申报成交信息</w:t>
            </w:r>
          </w:p>
        </w:tc>
        <w:tc>
          <w:tcPr>
            <w:tcW w:w="760" w:type="dxa"/>
            <w:tcBorders>
              <w:top w:val="nil"/>
              <w:left w:val="nil"/>
              <w:bottom w:val="single" w:sz="4" w:space="0" w:color="auto"/>
              <w:right w:val="single" w:sz="4" w:space="0" w:color="auto"/>
            </w:tcBorders>
            <w:shd w:val="clear" w:color="auto" w:fill="auto"/>
            <w:noWrap/>
            <w:vAlign w:val="center"/>
          </w:tcPr>
          <w:p w14:paraId="4D80432E"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noWrap/>
            <w:vAlign w:val="center"/>
          </w:tcPr>
          <w:p w14:paraId="4C9E0C55"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2423" w:type="dxa"/>
            <w:tcBorders>
              <w:top w:val="nil"/>
              <w:left w:val="nil"/>
              <w:bottom w:val="single" w:sz="4" w:space="0" w:color="auto"/>
              <w:right w:val="single" w:sz="4" w:space="0" w:color="auto"/>
            </w:tcBorders>
            <w:shd w:val="clear" w:color="auto" w:fill="auto"/>
            <w:noWrap/>
          </w:tcPr>
          <w:p w14:paraId="664C03CD" w14:textId="77777777" w:rsidR="001D19C2" w:rsidRPr="00D84A76"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3331B" w14:paraId="18FB34EA" w14:textId="77777777" w:rsidTr="004D28BC">
        <w:trPr>
          <w:trHeight w:val="270"/>
        </w:trPr>
        <w:tc>
          <w:tcPr>
            <w:tcW w:w="798" w:type="dxa"/>
            <w:tcBorders>
              <w:top w:val="nil"/>
              <w:left w:val="single" w:sz="4" w:space="0" w:color="auto"/>
              <w:bottom w:val="single" w:sz="4" w:space="0" w:color="auto"/>
              <w:right w:val="single" w:sz="4" w:space="0" w:color="auto"/>
            </w:tcBorders>
            <w:shd w:val="clear" w:color="auto" w:fill="auto"/>
          </w:tcPr>
          <w:p w14:paraId="1FA6466B" w14:textId="77777777" w:rsidR="001D19C2" w:rsidRPr="0073029F"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8E8276D" w14:textId="77777777" w:rsidR="001D19C2" w:rsidRPr="006419FB" w:rsidRDefault="001D19C2"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O60</w:t>
            </w:r>
          </w:p>
        </w:tc>
        <w:tc>
          <w:tcPr>
            <w:tcW w:w="2095" w:type="dxa"/>
            <w:tcBorders>
              <w:top w:val="nil"/>
              <w:left w:val="nil"/>
              <w:bottom w:val="single" w:sz="4" w:space="0" w:color="auto"/>
              <w:right w:val="single" w:sz="4" w:space="0" w:color="auto"/>
            </w:tcBorders>
            <w:shd w:val="clear" w:color="auto" w:fill="auto"/>
            <w:vAlign w:val="center"/>
          </w:tcPr>
          <w:p w14:paraId="0D3D4F0D" w14:textId="77777777" w:rsidR="001D19C2" w:rsidRPr="006419FB" w:rsidRDefault="001D19C2"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matchNo</w:t>
            </w:r>
          </w:p>
        </w:tc>
        <w:tc>
          <w:tcPr>
            <w:tcW w:w="1641" w:type="dxa"/>
            <w:tcBorders>
              <w:top w:val="nil"/>
              <w:left w:val="nil"/>
              <w:bottom w:val="single" w:sz="4" w:space="0" w:color="auto"/>
              <w:right w:val="single" w:sz="4" w:space="0" w:color="auto"/>
            </w:tcBorders>
            <w:shd w:val="clear" w:color="auto" w:fill="auto"/>
            <w:noWrap/>
            <w:vAlign w:val="center"/>
          </w:tcPr>
          <w:p w14:paraId="040E6005" w14:textId="77777777" w:rsidR="001D19C2" w:rsidRPr="006419FB" w:rsidRDefault="001D19C2"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成交编号</w:t>
            </w:r>
          </w:p>
        </w:tc>
        <w:tc>
          <w:tcPr>
            <w:tcW w:w="760" w:type="dxa"/>
            <w:tcBorders>
              <w:top w:val="nil"/>
              <w:left w:val="nil"/>
              <w:bottom w:val="single" w:sz="4" w:space="0" w:color="auto"/>
              <w:right w:val="single" w:sz="4" w:space="0" w:color="auto"/>
            </w:tcBorders>
            <w:shd w:val="clear" w:color="auto" w:fill="auto"/>
            <w:noWrap/>
            <w:vAlign w:val="center"/>
          </w:tcPr>
          <w:p w14:paraId="36865F6E" w14:textId="77777777" w:rsidR="001D19C2" w:rsidRDefault="001D19C2"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5C07E0F7" w14:textId="77777777"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14:paraId="354E540D" w14:textId="77777777" w:rsidR="001D19C2" w:rsidRPr="00D84A76"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569D6" w:rsidRPr="0073331B" w14:paraId="67685EE3" w14:textId="77777777" w:rsidTr="004D28BC">
        <w:trPr>
          <w:trHeight w:val="270"/>
        </w:trPr>
        <w:tc>
          <w:tcPr>
            <w:tcW w:w="798" w:type="dxa"/>
            <w:tcBorders>
              <w:top w:val="nil"/>
              <w:left w:val="single" w:sz="4" w:space="0" w:color="auto"/>
              <w:bottom w:val="single" w:sz="4" w:space="0" w:color="auto"/>
              <w:right w:val="single" w:sz="4" w:space="0" w:color="auto"/>
            </w:tcBorders>
            <w:shd w:val="clear" w:color="auto" w:fill="auto"/>
          </w:tcPr>
          <w:p w14:paraId="7829C5B4" w14:textId="77777777" w:rsidR="00A569D6" w:rsidRDefault="00A569D6" w:rsidP="00310394">
            <w:pPr>
              <w:widowControl/>
              <w:spacing w:line="240" w:lineRule="auto"/>
              <w:ind w:firstLineChars="0" w:firstLine="0"/>
              <w:jc w:val="left"/>
              <w:rPr>
                <w:rFonts w:ascii="宋体" w:eastAsia="宋体" w:hAnsi="宋体" w:cs="宋体"/>
                <w:color w:val="000000"/>
                <w:kern w:val="0"/>
                <w:sz w:val="20"/>
                <w:szCs w:val="20"/>
              </w:rPr>
            </w:pPr>
            <w:r w:rsidRPr="00DC4BC2">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5927C47" w14:textId="77777777" w:rsidR="00A569D6" w:rsidRPr="006419FB" w:rsidRDefault="00A569D6"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t>M20</w:t>
            </w:r>
          </w:p>
        </w:tc>
        <w:tc>
          <w:tcPr>
            <w:tcW w:w="2095" w:type="dxa"/>
            <w:tcBorders>
              <w:top w:val="nil"/>
              <w:left w:val="nil"/>
              <w:bottom w:val="single" w:sz="4" w:space="0" w:color="auto"/>
              <w:right w:val="single" w:sz="4" w:space="0" w:color="auto"/>
            </w:tcBorders>
            <w:shd w:val="clear" w:color="auto" w:fill="auto"/>
            <w:vAlign w:val="center"/>
          </w:tcPr>
          <w:p w14:paraId="0FB6B398" w14:textId="77777777" w:rsidR="00A569D6" w:rsidRPr="006419FB" w:rsidRDefault="00A569D6"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1641" w:type="dxa"/>
            <w:tcBorders>
              <w:top w:val="nil"/>
              <w:left w:val="nil"/>
              <w:bottom w:val="single" w:sz="4" w:space="0" w:color="auto"/>
              <w:right w:val="single" w:sz="4" w:space="0" w:color="auto"/>
            </w:tcBorders>
            <w:shd w:val="clear" w:color="auto" w:fill="auto"/>
            <w:noWrap/>
            <w:vAlign w:val="center"/>
          </w:tcPr>
          <w:p w14:paraId="6F14952C" w14:textId="77777777" w:rsidR="00A569D6" w:rsidRPr="006419FB" w:rsidRDefault="00A569D6"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03ABB9B7" w14:textId="77777777" w:rsidR="00A569D6" w:rsidRDefault="00A569D6" w:rsidP="00310394">
            <w:pPr>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6E00575A" w14:textId="77777777" w:rsidR="00A569D6" w:rsidRDefault="00A569D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14:paraId="1E24088A" w14:textId="77777777" w:rsidR="00A569D6" w:rsidRDefault="00A569D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013C11" w:rsidRPr="0073331B" w14:paraId="689A5835" w14:textId="77777777" w:rsidTr="004D28BC">
        <w:trPr>
          <w:trHeight w:val="270"/>
        </w:trPr>
        <w:tc>
          <w:tcPr>
            <w:tcW w:w="798" w:type="dxa"/>
            <w:tcBorders>
              <w:top w:val="nil"/>
              <w:left w:val="single" w:sz="4" w:space="0" w:color="auto"/>
              <w:bottom w:val="single" w:sz="4" w:space="0" w:color="auto"/>
              <w:right w:val="single" w:sz="4" w:space="0" w:color="auto"/>
            </w:tcBorders>
          </w:tcPr>
          <w:p w14:paraId="2A0D129E" w14:textId="77777777" w:rsidR="00013C11" w:rsidRPr="0073029F"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28FFD4E" w14:textId="77777777"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95" w:type="dxa"/>
            <w:tcBorders>
              <w:top w:val="nil"/>
              <w:left w:val="nil"/>
              <w:bottom w:val="single" w:sz="4" w:space="0" w:color="auto"/>
              <w:right w:val="single" w:sz="4" w:space="0" w:color="auto"/>
            </w:tcBorders>
            <w:shd w:val="clear" w:color="auto" w:fill="auto"/>
            <w:vAlign w:val="center"/>
          </w:tcPr>
          <w:p w14:paraId="78F5853B" w14:textId="77777777"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clientID</w:t>
            </w:r>
          </w:p>
        </w:tc>
        <w:tc>
          <w:tcPr>
            <w:tcW w:w="1641" w:type="dxa"/>
            <w:tcBorders>
              <w:top w:val="nil"/>
              <w:left w:val="nil"/>
              <w:bottom w:val="single" w:sz="4" w:space="0" w:color="auto"/>
              <w:right w:val="single" w:sz="4" w:space="0" w:color="auto"/>
            </w:tcBorders>
            <w:shd w:val="clear" w:color="auto" w:fill="auto"/>
            <w:noWrap/>
            <w:vAlign w:val="center"/>
          </w:tcPr>
          <w:p w14:paraId="7E0517D9" w14:textId="77777777"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14:paraId="2470E3EF" w14:textId="77777777" w:rsidR="00013C11" w:rsidRDefault="00013C11"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19E5044B" w14:textId="77777777" w:rsidR="00013C11" w:rsidRPr="0073331B"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14:paraId="01E27B21" w14:textId="77777777" w:rsidR="00013C11" w:rsidRPr="00D84A76"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013C11" w:rsidRPr="0073331B" w14:paraId="10C49CA7" w14:textId="77777777" w:rsidTr="004D28BC">
        <w:trPr>
          <w:trHeight w:val="270"/>
        </w:trPr>
        <w:tc>
          <w:tcPr>
            <w:tcW w:w="798" w:type="dxa"/>
            <w:tcBorders>
              <w:top w:val="nil"/>
              <w:left w:val="single" w:sz="4" w:space="0" w:color="auto"/>
              <w:bottom w:val="single" w:sz="4" w:space="0" w:color="auto"/>
              <w:right w:val="single" w:sz="4" w:space="0" w:color="auto"/>
            </w:tcBorders>
          </w:tcPr>
          <w:p w14:paraId="0436E471" w14:textId="77777777" w:rsidR="00013C11" w:rsidRPr="0073029F"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8E67ED8" w14:textId="77777777"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I10</w:t>
            </w:r>
          </w:p>
        </w:tc>
        <w:tc>
          <w:tcPr>
            <w:tcW w:w="2095" w:type="dxa"/>
            <w:tcBorders>
              <w:top w:val="nil"/>
              <w:left w:val="nil"/>
              <w:bottom w:val="single" w:sz="4" w:space="0" w:color="auto"/>
              <w:right w:val="single" w:sz="4" w:space="0" w:color="auto"/>
            </w:tcBorders>
            <w:shd w:val="clear" w:color="auto" w:fill="auto"/>
            <w:vAlign w:val="center"/>
          </w:tcPr>
          <w:p w14:paraId="4D9CFC5C" w14:textId="77777777"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instID</w:t>
            </w:r>
          </w:p>
        </w:tc>
        <w:tc>
          <w:tcPr>
            <w:tcW w:w="1641" w:type="dxa"/>
            <w:tcBorders>
              <w:top w:val="nil"/>
              <w:left w:val="nil"/>
              <w:bottom w:val="single" w:sz="4" w:space="0" w:color="auto"/>
              <w:right w:val="single" w:sz="4" w:space="0" w:color="auto"/>
            </w:tcBorders>
            <w:shd w:val="clear" w:color="auto" w:fill="auto"/>
            <w:noWrap/>
            <w:vAlign w:val="center"/>
          </w:tcPr>
          <w:p w14:paraId="1A8A31BC" w14:textId="77777777"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tcPr>
          <w:p w14:paraId="42A2CABE" w14:textId="77777777" w:rsidR="00013C11" w:rsidRDefault="00013C11"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7A48C5DE" w14:textId="77777777" w:rsidR="00013C11" w:rsidRPr="0073331B"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14:paraId="54DBD699" w14:textId="77777777" w:rsidR="00013C11" w:rsidRPr="0073029F"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013C11" w:rsidRPr="0073331B" w14:paraId="4142F28B" w14:textId="77777777" w:rsidTr="004D28BC">
        <w:trPr>
          <w:trHeight w:val="270"/>
        </w:trPr>
        <w:tc>
          <w:tcPr>
            <w:tcW w:w="798" w:type="dxa"/>
            <w:tcBorders>
              <w:top w:val="nil"/>
              <w:left w:val="single" w:sz="4" w:space="0" w:color="auto"/>
              <w:bottom w:val="single" w:sz="4" w:space="0" w:color="auto"/>
              <w:right w:val="single" w:sz="4" w:space="0" w:color="auto"/>
            </w:tcBorders>
          </w:tcPr>
          <w:p w14:paraId="61BA69D0" w14:textId="77777777" w:rsidR="00013C11" w:rsidRPr="0073029F"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77A44C7" w14:textId="77777777"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O02</w:t>
            </w:r>
          </w:p>
        </w:tc>
        <w:tc>
          <w:tcPr>
            <w:tcW w:w="2095" w:type="dxa"/>
            <w:tcBorders>
              <w:top w:val="nil"/>
              <w:left w:val="nil"/>
              <w:bottom w:val="single" w:sz="4" w:space="0" w:color="auto"/>
              <w:right w:val="single" w:sz="4" w:space="0" w:color="auto"/>
            </w:tcBorders>
            <w:shd w:val="clear" w:color="auto" w:fill="auto"/>
            <w:vAlign w:val="center"/>
          </w:tcPr>
          <w:p w14:paraId="38AD5591" w14:textId="77777777"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buyOrSell</w:t>
            </w:r>
          </w:p>
        </w:tc>
        <w:tc>
          <w:tcPr>
            <w:tcW w:w="1641" w:type="dxa"/>
            <w:tcBorders>
              <w:top w:val="nil"/>
              <w:left w:val="nil"/>
              <w:bottom w:val="single" w:sz="4" w:space="0" w:color="auto"/>
              <w:right w:val="single" w:sz="4" w:space="0" w:color="auto"/>
            </w:tcBorders>
            <w:shd w:val="clear" w:color="auto" w:fill="auto"/>
            <w:noWrap/>
            <w:vAlign w:val="center"/>
          </w:tcPr>
          <w:p w14:paraId="6CB87C42" w14:textId="77777777"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vAlign w:val="center"/>
          </w:tcPr>
          <w:p w14:paraId="7C83CEFB" w14:textId="77777777" w:rsidR="00013C11" w:rsidRDefault="00013C11"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67A87FAC" w14:textId="77777777" w:rsidR="00013C11" w:rsidRPr="0073331B"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14:paraId="4636D981" w14:textId="77777777" w:rsidR="00013C11" w:rsidRPr="00D84A76"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013C11" w:rsidRPr="0073331B" w14:paraId="6E045713" w14:textId="77777777" w:rsidTr="004D28BC">
        <w:trPr>
          <w:trHeight w:val="270"/>
        </w:trPr>
        <w:tc>
          <w:tcPr>
            <w:tcW w:w="798" w:type="dxa"/>
            <w:tcBorders>
              <w:top w:val="nil"/>
              <w:left w:val="single" w:sz="4" w:space="0" w:color="auto"/>
              <w:bottom w:val="single" w:sz="4" w:space="0" w:color="auto"/>
              <w:right w:val="single" w:sz="4" w:space="0" w:color="auto"/>
            </w:tcBorders>
          </w:tcPr>
          <w:p w14:paraId="405F9FAE" w14:textId="77777777" w:rsidR="00013C11" w:rsidRPr="0073029F" w:rsidRDefault="00013C11" w:rsidP="00310394">
            <w:pPr>
              <w:widowControl/>
              <w:spacing w:line="240" w:lineRule="auto"/>
              <w:ind w:firstLineChars="0" w:firstLine="0"/>
              <w:jc w:val="left"/>
              <w:rPr>
                <w:rFonts w:ascii="宋体" w:eastAsia="宋体" w:hAnsi="宋体" w:cs="宋体"/>
                <w:color w:val="000000"/>
                <w:kern w:val="0"/>
                <w:sz w:val="20"/>
                <w:szCs w:val="20"/>
              </w:rPr>
            </w:pPr>
            <w:bookmarkStart w:id="548" w:name="OLE_LINK9"/>
            <w:r>
              <w:rPr>
                <w:rFonts w:ascii="宋体" w:eastAsia="宋体" w:hAnsi="宋体" w:cs="宋体" w:hint="eastAsia"/>
                <w:color w:val="000000"/>
                <w:kern w:val="0"/>
                <w:sz w:val="20"/>
                <w:szCs w:val="20"/>
              </w:rPr>
              <w:t>→</w:t>
            </w:r>
            <w:bookmarkEnd w:id="548"/>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F7DA03E" w14:textId="77777777"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O64</w:t>
            </w:r>
          </w:p>
        </w:tc>
        <w:tc>
          <w:tcPr>
            <w:tcW w:w="2095" w:type="dxa"/>
            <w:tcBorders>
              <w:top w:val="nil"/>
              <w:left w:val="nil"/>
              <w:bottom w:val="single" w:sz="4" w:space="0" w:color="auto"/>
              <w:right w:val="single" w:sz="4" w:space="0" w:color="auto"/>
            </w:tcBorders>
            <w:shd w:val="clear" w:color="auto" w:fill="auto"/>
            <w:vAlign w:val="center"/>
          </w:tcPr>
          <w:p w14:paraId="01792FB0" w14:textId="77777777"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tradeVolume</w:t>
            </w:r>
          </w:p>
        </w:tc>
        <w:tc>
          <w:tcPr>
            <w:tcW w:w="1641" w:type="dxa"/>
            <w:tcBorders>
              <w:top w:val="nil"/>
              <w:left w:val="nil"/>
              <w:bottom w:val="single" w:sz="4" w:space="0" w:color="auto"/>
              <w:right w:val="single" w:sz="4" w:space="0" w:color="auto"/>
            </w:tcBorders>
            <w:shd w:val="clear" w:color="auto" w:fill="auto"/>
            <w:noWrap/>
            <w:vAlign w:val="center"/>
          </w:tcPr>
          <w:p w14:paraId="21271927" w14:textId="77777777"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成交数量</w:t>
            </w:r>
          </w:p>
        </w:tc>
        <w:tc>
          <w:tcPr>
            <w:tcW w:w="760" w:type="dxa"/>
            <w:tcBorders>
              <w:top w:val="nil"/>
              <w:left w:val="nil"/>
              <w:bottom w:val="single" w:sz="4" w:space="0" w:color="auto"/>
              <w:right w:val="single" w:sz="4" w:space="0" w:color="auto"/>
            </w:tcBorders>
            <w:shd w:val="clear" w:color="auto" w:fill="auto"/>
            <w:noWrap/>
            <w:vAlign w:val="center"/>
          </w:tcPr>
          <w:p w14:paraId="73FCB912" w14:textId="77777777" w:rsidR="00013C11" w:rsidRDefault="00013C11"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4154CCF4" w14:textId="77777777" w:rsidR="00013C11" w:rsidRPr="0073331B"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14:paraId="6D4793F7" w14:textId="77777777" w:rsidR="00013C11" w:rsidRPr="00D84A76"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14:paraId="502FC62E" w14:textId="77777777" w:rsidTr="004D28BC">
        <w:trPr>
          <w:trHeight w:val="270"/>
        </w:trPr>
        <w:tc>
          <w:tcPr>
            <w:tcW w:w="798" w:type="dxa"/>
            <w:tcBorders>
              <w:top w:val="nil"/>
              <w:left w:val="single" w:sz="4" w:space="0" w:color="auto"/>
              <w:bottom w:val="single" w:sz="4" w:space="0" w:color="auto"/>
              <w:right w:val="single" w:sz="4" w:space="0" w:color="auto"/>
            </w:tcBorders>
          </w:tcPr>
          <w:p w14:paraId="378D66EB" w14:textId="77777777" w:rsidR="006127E4" w:rsidRPr="0073029F"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6B21851" w14:textId="77777777"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O61</w:t>
            </w:r>
          </w:p>
        </w:tc>
        <w:tc>
          <w:tcPr>
            <w:tcW w:w="2095" w:type="dxa"/>
            <w:tcBorders>
              <w:top w:val="nil"/>
              <w:left w:val="nil"/>
              <w:bottom w:val="single" w:sz="4" w:space="0" w:color="auto"/>
              <w:right w:val="single" w:sz="4" w:space="0" w:color="auto"/>
            </w:tcBorders>
            <w:shd w:val="clear" w:color="auto" w:fill="auto"/>
            <w:vAlign w:val="center"/>
          </w:tcPr>
          <w:p w14:paraId="395BB830" w14:textId="77777777"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matchDate</w:t>
            </w:r>
          </w:p>
        </w:tc>
        <w:tc>
          <w:tcPr>
            <w:tcW w:w="1641" w:type="dxa"/>
            <w:tcBorders>
              <w:top w:val="nil"/>
              <w:left w:val="nil"/>
              <w:bottom w:val="single" w:sz="4" w:space="0" w:color="auto"/>
              <w:right w:val="single" w:sz="4" w:space="0" w:color="auto"/>
            </w:tcBorders>
            <w:shd w:val="clear" w:color="auto" w:fill="auto"/>
            <w:noWrap/>
            <w:vAlign w:val="center"/>
          </w:tcPr>
          <w:p w14:paraId="0EB5DE56" w14:textId="77777777"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成交日期</w:t>
            </w:r>
          </w:p>
        </w:tc>
        <w:tc>
          <w:tcPr>
            <w:tcW w:w="760" w:type="dxa"/>
            <w:tcBorders>
              <w:top w:val="nil"/>
              <w:left w:val="nil"/>
              <w:bottom w:val="single" w:sz="4" w:space="0" w:color="auto"/>
              <w:right w:val="single" w:sz="4" w:space="0" w:color="auto"/>
            </w:tcBorders>
            <w:shd w:val="clear" w:color="auto" w:fill="auto"/>
            <w:noWrap/>
            <w:vAlign w:val="center"/>
          </w:tcPr>
          <w:p w14:paraId="721F34FF" w14:textId="77777777" w:rsidR="006127E4" w:rsidRDefault="006127E4"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32411DD6"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14:paraId="072276AF" w14:textId="77777777" w:rsidR="006127E4" w:rsidRPr="00D84A76"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14:paraId="2A5B16D1" w14:textId="77777777" w:rsidTr="004D28BC">
        <w:trPr>
          <w:trHeight w:val="270"/>
        </w:trPr>
        <w:tc>
          <w:tcPr>
            <w:tcW w:w="798" w:type="dxa"/>
            <w:tcBorders>
              <w:top w:val="nil"/>
              <w:left w:val="single" w:sz="4" w:space="0" w:color="auto"/>
              <w:bottom w:val="single" w:sz="4" w:space="0" w:color="auto"/>
              <w:right w:val="single" w:sz="4" w:space="0" w:color="auto"/>
            </w:tcBorders>
          </w:tcPr>
          <w:p w14:paraId="53D2ABCD" w14:textId="77777777" w:rsidR="006127E4" w:rsidRPr="0073029F"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415B030" w14:textId="77777777"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O62</w:t>
            </w:r>
          </w:p>
        </w:tc>
        <w:tc>
          <w:tcPr>
            <w:tcW w:w="2095" w:type="dxa"/>
            <w:tcBorders>
              <w:top w:val="nil"/>
              <w:left w:val="nil"/>
              <w:bottom w:val="single" w:sz="4" w:space="0" w:color="auto"/>
              <w:right w:val="single" w:sz="4" w:space="0" w:color="auto"/>
            </w:tcBorders>
            <w:shd w:val="clear" w:color="auto" w:fill="auto"/>
            <w:vAlign w:val="center"/>
          </w:tcPr>
          <w:p w14:paraId="5F14FDAC" w14:textId="77777777"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matchTime</w:t>
            </w:r>
          </w:p>
        </w:tc>
        <w:tc>
          <w:tcPr>
            <w:tcW w:w="1641" w:type="dxa"/>
            <w:tcBorders>
              <w:top w:val="nil"/>
              <w:left w:val="nil"/>
              <w:bottom w:val="single" w:sz="4" w:space="0" w:color="auto"/>
              <w:right w:val="single" w:sz="4" w:space="0" w:color="auto"/>
            </w:tcBorders>
            <w:shd w:val="clear" w:color="auto" w:fill="auto"/>
            <w:noWrap/>
            <w:vAlign w:val="center"/>
          </w:tcPr>
          <w:p w14:paraId="4354A054" w14:textId="77777777"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成交时间</w:t>
            </w:r>
          </w:p>
        </w:tc>
        <w:tc>
          <w:tcPr>
            <w:tcW w:w="760" w:type="dxa"/>
            <w:tcBorders>
              <w:top w:val="nil"/>
              <w:left w:val="nil"/>
              <w:bottom w:val="single" w:sz="4" w:space="0" w:color="auto"/>
              <w:right w:val="single" w:sz="4" w:space="0" w:color="auto"/>
            </w:tcBorders>
            <w:shd w:val="clear" w:color="auto" w:fill="auto"/>
            <w:noWrap/>
            <w:vAlign w:val="center"/>
          </w:tcPr>
          <w:p w14:paraId="20977F20" w14:textId="77777777" w:rsidR="006127E4" w:rsidRDefault="006127E4"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6EF4A279"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14:paraId="3A09F079" w14:textId="77777777" w:rsidR="006127E4" w:rsidRPr="00D84A76"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14:paraId="49F26888" w14:textId="77777777" w:rsidTr="004D28BC">
        <w:trPr>
          <w:trHeight w:val="270"/>
        </w:trPr>
        <w:tc>
          <w:tcPr>
            <w:tcW w:w="798" w:type="dxa"/>
            <w:tcBorders>
              <w:top w:val="nil"/>
              <w:left w:val="single" w:sz="4" w:space="0" w:color="auto"/>
              <w:bottom w:val="single" w:sz="4" w:space="0" w:color="auto"/>
              <w:right w:val="single" w:sz="4" w:space="0" w:color="auto"/>
            </w:tcBorders>
          </w:tcPr>
          <w:p w14:paraId="038726FF" w14:textId="77777777" w:rsidR="006127E4" w:rsidRPr="0073029F"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2EFBAA8" w14:textId="77777777"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O00</w:t>
            </w:r>
          </w:p>
        </w:tc>
        <w:tc>
          <w:tcPr>
            <w:tcW w:w="2095" w:type="dxa"/>
            <w:tcBorders>
              <w:top w:val="nil"/>
              <w:left w:val="nil"/>
              <w:bottom w:val="single" w:sz="4" w:space="0" w:color="auto"/>
              <w:right w:val="single" w:sz="4" w:space="0" w:color="auto"/>
            </w:tcBorders>
            <w:shd w:val="clear" w:color="auto" w:fill="auto"/>
            <w:vAlign w:val="center"/>
          </w:tcPr>
          <w:p w14:paraId="71D8BDCF" w14:textId="77777777"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orderNo</w:t>
            </w:r>
          </w:p>
        </w:tc>
        <w:tc>
          <w:tcPr>
            <w:tcW w:w="1641" w:type="dxa"/>
            <w:tcBorders>
              <w:top w:val="nil"/>
              <w:left w:val="nil"/>
              <w:bottom w:val="single" w:sz="4" w:space="0" w:color="auto"/>
              <w:right w:val="single" w:sz="4" w:space="0" w:color="auto"/>
            </w:tcBorders>
            <w:shd w:val="clear" w:color="auto" w:fill="auto"/>
            <w:noWrap/>
            <w:vAlign w:val="center"/>
          </w:tcPr>
          <w:p w14:paraId="22F694EE" w14:textId="77777777"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tcPr>
          <w:p w14:paraId="68BC2322" w14:textId="77777777" w:rsidR="006127E4" w:rsidRDefault="006127E4"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149CC3CB"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14:paraId="5D10008F" w14:textId="77777777" w:rsidR="006127E4" w:rsidRPr="00D84A76"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14:paraId="6E9725ED" w14:textId="77777777" w:rsidTr="004D28BC">
        <w:trPr>
          <w:trHeight w:val="270"/>
        </w:trPr>
        <w:tc>
          <w:tcPr>
            <w:tcW w:w="798" w:type="dxa"/>
            <w:tcBorders>
              <w:top w:val="nil"/>
              <w:left w:val="single" w:sz="4" w:space="0" w:color="auto"/>
              <w:bottom w:val="single" w:sz="4" w:space="0" w:color="auto"/>
              <w:right w:val="single" w:sz="4" w:space="0" w:color="auto"/>
            </w:tcBorders>
          </w:tcPr>
          <w:p w14:paraId="73A10989" w14:textId="77777777" w:rsidR="006127E4" w:rsidRPr="0073029F"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3F7CEB3" w14:textId="77777777"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O01</w:t>
            </w:r>
          </w:p>
        </w:tc>
        <w:tc>
          <w:tcPr>
            <w:tcW w:w="2095" w:type="dxa"/>
            <w:tcBorders>
              <w:top w:val="nil"/>
              <w:left w:val="nil"/>
              <w:bottom w:val="single" w:sz="4" w:space="0" w:color="auto"/>
              <w:right w:val="single" w:sz="4" w:space="0" w:color="auto"/>
            </w:tcBorders>
            <w:shd w:val="clear" w:color="auto" w:fill="auto"/>
            <w:vAlign w:val="center"/>
          </w:tcPr>
          <w:p w14:paraId="54C15B4E" w14:textId="77777777"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localOrderNo</w:t>
            </w:r>
          </w:p>
        </w:tc>
        <w:tc>
          <w:tcPr>
            <w:tcW w:w="1641" w:type="dxa"/>
            <w:tcBorders>
              <w:top w:val="nil"/>
              <w:left w:val="nil"/>
              <w:bottom w:val="single" w:sz="4" w:space="0" w:color="auto"/>
              <w:right w:val="single" w:sz="4" w:space="0" w:color="auto"/>
            </w:tcBorders>
            <w:shd w:val="clear" w:color="auto" w:fill="auto"/>
            <w:noWrap/>
            <w:vAlign w:val="center"/>
          </w:tcPr>
          <w:p w14:paraId="18D8949B" w14:textId="77777777"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tcPr>
          <w:p w14:paraId="47C9CCE9" w14:textId="77777777" w:rsidR="006127E4" w:rsidRDefault="006127E4"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23C6CEE1"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14:paraId="1CFB451D" w14:textId="77777777" w:rsidR="006127E4" w:rsidRPr="00D84A76"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14:paraId="3CDD1D68" w14:textId="77777777" w:rsidTr="004D28BC">
        <w:trPr>
          <w:trHeight w:val="270"/>
        </w:trPr>
        <w:tc>
          <w:tcPr>
            <w:tcW w:w="798" w:type="dxa"/>
            <w:tcBorders>
              <w:top w:val="nil"/>
              <w:left w:val="single" w:sz="4" w:space="0" w:color="auto"/>
              <w:bottom w:val="single" w:sz="4" w:space="0" w:color="auto"/>
              <w:right w:val="single" w:sz="4" w:space="0" w:color="auto"/>
            </w:tcBorders>
          </w:tcPr>
          <w:p w14:paraId="3796DE5F" w14:textId="77777777" w:rsidR="006127E4" w:rsidRPr="0073029F"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1DDC44B" w14:textId="77777777"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O05</w:t>
            </w:r>
          </w:p>
        </w:tc>
        <w:tc>
          <w:tcPr>
            <w:tcW w:w="2095" w:type="dxa"/>
            <w:tcBorders>
              <w:top w:val="nil"/>
              <w:left w:val="nil"/>
              <w:bottom w:val="single" w:sz="4" w:space="0" w:color="auto"/>
              <w:right w:val="single" w:sz="4" w:space="0" w:color="auto"/>
            </w:tcBorders>
            <w:shd w:val="clear" w:color="auto" w:fill="auto"/>
            <w:vAlign w:val="center"/>
          </w:tcPr>
          <w:p w14:paraId="23C04CA9" w14:textId="77777777"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middleFlag</w:t>
            </w:r>
          </w:p>
        </w:tc>
        <w:tc>
          <w:tcPr>
            <w:tcW w:w="1641" w:type="dxa"/>
            <w:tcBorders>
              <w:top w:val="nil"/>
              <w:left w:val="nil"/>
              <w:bottom w:val="single" w:sz="4" w:space="0" w:color="auto"/>
              <w:right w:val="single" w:sz="4" w:space="0" w:color="auto"/>
            </w:tcBorders>
            <w:shd w:val="clear" w:color="auto" w:fill="auto"/>
            <w:noWrap/>
            <w:vAlign w:val="center"/>
          </w:tcPr>
          <w:p w14:paraId="2349B9F3" w14:textId="77777777"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是否为中立仓</w:t>
            </w:r>
          </w:p>
        </w:tc>
        <w:tc>
          <w:tcPr>
            <w:tcW w:w="760" w:type="dxa"/>
            <w:tcBorders>
              <w:top w:val="nil"/>
              <w:left w:val="nil"/>
              <w:bottom w:val="single" w:sz="4" w:space="0" w:color="auto"/>
              <w:right w:val="single" w:sz="4" w:space="0" w:color="auto"/>
            </w:tcBorders>
            <w:shd w:val="clear" w:color="auto" w:fill="auto"/>
            <w:noWrap/>
            <w:vAlign w:val="center"/>
          </w:tcPr>
          <w:p w14:paraId="5E6F6EDA" w14:textId="77777777" w:rsidR="006127E4" w:rsidRDefault="006127E4"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73FC7749"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14:paraId="37792069" w14:textId="77777777" w:rsidR="006127E4" w:rsidRPr="00D84A76"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14:paraId="6F983A6C" w14:textId="77777777" w:rsidTr="004D28BC">
        <w:trPr>
          <w:trHeight w:val="270"/>
        </w:trPr>
        <w:tc>
          <w:tcPr>
            <w:tcW w:w="798" w:type="dxa"/>
            <w:tcBorders>
              <w:top w:val="nil"/>
              <w:left w:val="single" w:sz="4" w:space="0" w:color="auto"/>
              <w:bottom w:val="single" w:sz="4" w:space="0" w:color="auto"/>
              <w:right w:val="single" w:sz="4" w:space="0" w:color="auto"/>
            </w:tcBorders>
          </w:tcPr>
          <w:p w14:paraId="09BE00A4"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92B4F98"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X39</w:t>
            </w:r>
          </w:p>
        </w:tc>
        <w:tc>
          <w:tcPr>
            <w:tcW w:w="2095" w:type="dxa"/>
            <w:tcBorders>
              <w:top w:val="nil"/>
              <w:left w:val="nil"/>
              <w:bottom w:val="single" w:sz="4" w:space="0" w:color="auto"/>
              <w:right w:val="single" w:sz="4" w:space="0" w:color="auto"/>
            </w:tcBorders>
            <w:shd w:val="clear" w:color="auto" w:fill="auto"/>
            <w:noWrap/>
            <w:vAlign w:val="center"/>
            <w:hideMark/>
          </w:tcPr>
          <w:p w14:paraId="6D996703"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rspCode</w:t>
            </w:r>
          </w:p>
        </w:tc>
        <w:tc>
          <w:tcPr>
            <w:tcW w:w="1641" w:type="dxa"/>
            <w:tcBorders>
              <w:top w:val="nil"/>
              <w:left w:val="nil"/>
              <w:bottom w:val="single" w:sz="4" w:space="0" w:color="auto"/>
              <w:right w:val="single" w:sz="4" w:space="0" w:color="auto"/>
            </w:tcBorders>
            <w:shd w:val="clear" w:color="auto" w:fill="auto"/>
            <w:noWrap/>
            <w:vAlign w:val="center"/>
            <w:hideMark/>
          </w:tcPr>
          <w:p w14:paraId="3111D467"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140E4611"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2A2BB11" w14:textId="77777777" w:rsidR="006127E4" w:rsidRPr="0073331B" w:rsidRDefault="00A6735F"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423" w:type="dxa"/>
            <w:tcBorders>
              <w:top w:val="nil"/>
              <w:left w:val="nil"/>
              <w:bottom w:val="single" w:sz="4" w:space="0" w:color="auto"/>
              <w:right w:val="single" w:sz="4" w:space="0" w:color="auto"/>
            </w:tcBorders>
            <w:shd w:val="clear" w:color="auto" w:fill="auto"/>
            <w:noWrap/>
            <w:hideMark/>
          </w:tcPr>
          <w:p w14:paraId="37EF3A31"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14:paraId="3B372522" w14:textId="77777777" w:rsidTr="004D28BC">
        <w:trPr>
          <w:trHeight w:val="270"/>
        </w:trPr>
        <w:tc>
          <w:tcPr>
            <w:tcW w:w="798" w:type="dxa"/>
            <w:tcBorders>
              <w:top w:val="nil"/>
              <w:left w:val="single" w:sz="4" w:space="0" w:color="auto"/>
              <w:bottom w:val="single" w:sz="4" w:space="0" w:color="auto"/>
              <w:right w:val="single" w:sz="4" w:space="0" w:color="auto"/>
            </w:tcBorders>
          </w:tcPr>
          <w:p w14:paraId="3E064329"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14B548A"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X40</w:t>
            </w:r>
          </w:p>
        </w:tc>
        <w:tc>
          <w:tcPr>
            <w:tcW w:w="2095" w:type="dxa"/>
            <w:tcBorders>
              <w:top w:val="nil"/>
              <w:left w:val="nil"/>
              <w:bottom w:val="single" w:sz="4" w:space="0" w:color="auto"/>
              <w:right w:val="single" w:sz="4" w:space="0" w:color="auto"/>
            </w:tcBorders>
            <w:shd w:val="clear" w:color="auto" w:fill="auto"/>
            <w:noWrap/>
            <w:vAlign w:val="center"/>
            <w:hideMark/>
          </w:tcPr>
          <w:p w14:paraId="11F6E10B"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rspMsg</w:t>
            </w:r>
          </w:p>
        </w:tc>
        <w:tc>
          <w:tcPr>
            <w:tcW w:w="1641" w:type="dxa"/>
            <w:tcBorders>
              <w:top w:val="nil"/>
              <w:left w:val="nil"/>
              <w:bottom w:val="single" w:sz="4" w:space="0" w:color="auto"/>
              <w:right w:val="single" w:sz="4" w:space="0" w:color="auto"/>
            </w:tcBorders>
            <w:shd w:val="clear" w:color="auto" w:fill="auto"/>
            <w:noWrap/>
            <w:vAlign w:val="center"/>
            <w:hideMark/>
          </w:tcPr>
          <w:p w14:paraId="47240B3C"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4CCFC507"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9C67B47" w14:textId="77777777" w:rsidR="006127E4" w:rsidRPr="0073331B" w:rsidRDefault="00A6735F"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423" w:type="dxa"/>
            <w:tcBorders>
              <w:top w:val="nil"/>
              <w:left w:val="nil"/>
              <w:bottom w:val="single" w:sz="4" w:space="0" w:color="auto"/>
              <w:right w:val="single" w:sz="4" w:space="0" w:color="auto"/>
            </w:tcBorders>
            <w:shd w:val="clear" w:color="auto" w:fill="auto"/>
            <w:noWrap/>
            <w:hideMark/>
          </w:tcPr>
          <w:p w14:paraId="2E74358D" w14:textId="77777777"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bl>
    <w:p w14:paraId="4D986B0F" w14:textId="77777777" w:rsidR="001D19C2" w:rsidRDefault="001D19C2" w:rsidP="001D19C2">
      <w:pPr>
        <w:ind w:firstLine="480"/>
      </w:pPr>
    </w:p>
    <w:p w14:paraId="6B4FF2E4" w14:textId="77777777" w:rsidR="00405F97" w:rsidRDefault="00405F97" w:rsidP="00405F97">
      <w:pPr>
        <w:pStyle w:val="3"/>
        <w:numPr>
          <w:ilvl w:val="2"/>
          <w:numId w:val="4"/>
        </w:numPr>
        <w:ind w:left="0" w:firstLineChars="0" w:firstLine="0"/>
      </w:pPr>
      <w:bookmarkStart w:id="549" w:name="_Toc462670491"/>
      <w:r>
        <w:rPr>
          <w:rFonts w:hint="eastAsia"/>
        </w:rPr>
        <w:t>中立仓申报交易</w:t>
      </w:r>
      <w:bookmarkEnd w:id="549"/>
    </w:p>
    <w:p w14:paraId="752609DD" w14:textId="77777777" w:rsidR="0090210A" w:rsidRDefault="0090210A" w:rsidP="0090210A">
      <w:pPr>
        <w:pStyle w:val="4"/>
        <w:numPr>
          <w:ilvl w:val="3"/>
          <w:numId w:val="4"/>
        </w:numPr>
        <w:ind w:left="0" w:firstLineChars="0" w:firstLine="0"/>
      </w:pPr>
      <w:r>
        <w:rPr>
          <w:rFonts w:hint="eastAsia"/>
        </w:rPr>
        <w:t>中立仓申报请求及</w:t>
      </w:r>
      <w:r w:rsidR="00BA2E79">
        <w:rPr>
          <w:rFonts w:hint="eastAsia"/>
        </w:rPr>
        <w:t>应答</w:t>
      </w:r>
    </w:p>
    <w:p w14:paraId="4F5558FF" w14:textId="77777777" w:rsidR="00613F1F" w:rsidRDefault="00613F1F" w:rsidP="008D1002">
      <w:pPr>
        <w:ind w:firstLine="482"/>
      </w:pPr>
      <w:r w:rsidRPr="003B0BB4">
        <w:rPr>
          <w:rFonts w:hint="eastAsia"/>
          <w:b/>
        </w:rPr>
        <w:t>功能</w:t>
      </w:r>
      <w:r>
        <w:rPr>
          <w:rFonts w:hint="eastAsia"/>
        </w:rPr>
        <w:t>：中立仓申报指令用于</w:t>
      </w:r>
      <w:r w:rsidR="00BD451E">
        <w:rPr>
          <w:rFonts w:hint="eastAsia"/>
        </w:rPr>
        <w:t>交收</w:t>
      </w:r>
      <w:r>
        <w:rPr>
          <w:rFonts w:hint="eastAsia"/>
        </w:rPr>
        <w:t>申报不平时会员主动发起中立仓申报以获取延期补偿费收入。</w:t>
      </w:r>
    </w:p>
    <w:p w14:paraId="18441644" w14:textId="77777777" w:rsidR="00613F1F" w:rsidRPr="00613F1F" w:rsidRDefault="00613F1F" w:rsidP="00613F1F">
      <w:pPr>
        <w:ind w:firstLine="480"/>
      </w:pPr>
      <w:r>
        <w:rPr>
          <w:rFonts w:hint="eastAsia"/>
        </w:rPr>
        <w:t>消息体格式如下：</w:t>
      </w:r>
    </w:p>
    <w:tbl>
      <w:tblPr>
        <w:tblW w:w="8936" w:type="dxa"/>
        <w:tblInd w:w="103" w:type="dxa"/>
        <w:tblLook w:val="04A0" w:firstRow="1" w:lastRow="0" w:firstColumn="1" w:lastColumn="0" w:noHBand="0" w:noVBand="1"/>
      </w:tblPr>
      <w:tblGrid>
        <w:gridCol w:w="798"/>
        <w:gridCol w:w="1796"/>
        <w:gridCol w:w="1596"/>
        <w:gridCol w:w="760"/>
        <w:gridCol w:w="798"/>
        <w:gridCol w:w="3188"/>
      </w:tblGrid>
      <w:tr w:rsidR="003E783F" w:rsidRPr="003E783F" w14:paraId="1066CF45" w14:textId="77777777" w:rsidTr="007A4D5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716EA33" w14:textId="77777777" w:rsidR="003E783F" w:rsidRPr="003E783F" w:rsidRDefault="003E783F" w:rsidP="003E783F">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14:paraId="1523628C" w14:textId="77777777" w:rsidR="003E783F" w:rsidRPr="003E783F" w:rsidRDefault="003E783F" w:rsidP="003E783F">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14:paraId="09885B4C" w14:textId="77777777" w:rsidR="003E783F" w:rsidRPr="003E783F" w:rsidRDefault="004847B6" w:rsidP="003E783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4F231C32" w14:textId="77777777" w:rsidR="003E783F" w:rsidRPr="003E783F" w:rsidRDefault="003E783F" w:rsidP="003E783F">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10FD7CBD" w14:textId="77777777" w:rsidR="003E783F" w:rsidRPr="003E783F" w:rsidRDefault="00BA2E79" w:rsidP="003E783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应答</w:t>
            </w:r>
          </w:p>
        </w:tc>
        <w:tc>
          <w:tcPr>
            <w:tcW w:w="3188" w:type="dxa"/>
            <w:tcBorders>
              <w:top w:val="single" w:sz="4" w:space="0" w:color="auto"/>
              <w:left w:val="nil"/>
              <w:bottom w:val="single" w:sz="4" w:space="0" w:color="auto"/>
              <w:right w:val="single" w:sz="4" w:space="0" w:color="auto"/>
            </w:tcBorders>
            <w:shd w:val="clear" w:color="000000" w:fill="D9D9D9"/>
            <w:noWrap/>
            <w:vAlign w:val="center"/>
            <w:hideMark/>
          </w:tcPr>
          <w:p w14:paraId="67A71894" w14:textId="77777777" w:rsidR="003E783F" w:rsidRPr="003E783F" w:rsidRDefault="003E783F" w:rsidP="003E783F">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说明</w:t>
            </w:r>
          </w:p>
        </w:tc>
      </w:tr>
      <w:tr w:rsidR="003E783F" w:rsidRPr="003E783F" w14:paraId="4FCAE70C"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32A33F3" w14:textId="77777777"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O00</w:t>
            </w:r>
          </w:p>
        </w:tc>
        <w:tc>
          <w:tcPr>
            <w:tcW w:w="1796" w:type="dxa"/>
            <w:tcBorders>
              <w:top w:val="nil"/>
              <w:left w:val="nil"/>
              <w:bottom w:val="single" w:sz="4" w:space="0" w:color="auto"/>
              <w:right w:val="single" w:sz="4" w:space="0" w:color="auto"/>
            </w:tcBorders>
            <w:shd w:val="clear" w:color="auto" w:fill="auto"/>
            <w:noWrap/>
            <w:vAlign w:val="center"/>
            <w:hideMark/>
          </w:tcPr>
          <w:p w14:paraId="1517DFB9" w14:textId="77777777"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orderNo</w:t>
            </w:r>
          </w:p>
        </w:tc>
        <w:tc>
          <w:tcPr>
            <w:tcW w:w="1596" w:type="dxa"/>
            <w:tcBorders>
              <w:top w:val="nil"/>
              <w:left w:val="nil"/>
              <w:bottom w:val="single" w:sz="4" w:space="0" w:color="auto"/>
              <w:right w:val="single" w:sz="4" w:space="0" w:color="auto"/>
            </w:tcBorders>
            <w:shd w:val="clear" w:color="auto" w:fill="auto"/>
            <w:noWrap/>
            <w:vAlign w:val="center"/>
            <w:hideMark/>
          </w:tcPr>
          <w:p w14:paraId="4FEE8C01" w14:textId="77777777" w:rsidR="003E783F" w:rsidRPr="003E783F" w:rsidRDefault="00C95150" w:rsidP="003E783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14:paraId="0D7DED5D" w14:textId="77777777"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3307CAF3" w14:textId="77777777"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14:paraId="4D018EAA" w14:textId="77777777"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p>
        </w:tc>
      </w:tr>
      <w:tr w:rsidR="003E783F" w:rsidRPr="003E783F" w14:paraId="5FAF36FA"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60EA8A7" w14:textId="77777777" w:rsidR="003E783F" w:rsidRPr="003E783F" w:rsidRDefault="00EC623F" w:rsidP="003E783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96" w:type="dxa"/>
            <w:tcBorders>
              <w:top w:val="nil"/>
              <w:left w:val="nil"/>
              <w:bottom w:val="single" w:sz="4" w:space="0" w:color="auto"/>
              <w:right w:val="single" w:sz="4" w:space="0" w:color="auto"/>
            </w:tcBorders>
            <w:shd w:val="clear" w:color="auto" w:fill="auto"/>
            <w:noWrap/>
            <w:vAlign w:val="center"/>
            <w:hideMark/>
          </w:tcPr>
          <w:p w14:paraId="6B68DAB8" w14:textId="77777777"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hideMark/>
          </w:tcPr>
          <w:p w14:paraId="309BACB2" w14:textId="77777777"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5F3CF936" w14:textId="77777777"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1317092" w14:textId="77777777"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14:paraId="20B876B8" w14:textId="77777777"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p>
        </w:tc>
      </w:tr>
      <w:tr w:rsidR="003E783F" w:rsidRPr="003E783F" w14:paraId="0CC2A823"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FDCEF42" w14:textId="77777777"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lastRenderedPageBreak/>
              <w:t>I10</w:t>
            </w:r>
          </w:p>
        </w:tc>
        <w:tc>
          <w:tcPr>
            <w:tcW w:w="1796" w:type="dxa"/>
            <w:tcBorders>
              <w:top w:val="nil"/>
              <w:left w:val="nil"/>
              <w:bottom w:val="single" w:sz="4" w:space="0" w:color="auto"/>
              <w:right w:val="single" w:sz="4" w:space="0" w:color="auto"/>
            </w:tcBorders>
            <w:shd w:val="clear" w:color="auto" w:fill="auto"/>
            <w:noWrap/>
            <w:vAlign w:val="center"/>
            <w:hideMark/>
          </w:tcPr>
          <w:p w14:paraId="39D39A08" w14:textId="77777777"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instID</w:t>
            </w:r>
          </w:p>
        </w:tc>
        <w:tc>
          <w:tcPr>
            <w:tcW w:w="1596" w:type="dxa"/>
            <w:tcBorders>
              <w:top w:val="nil"/>
              <w:left w:val="nil"/>
              <w:bottom w:val="single" w:sz="4" w:space="0" w:color="auto"/>
              <w:right w:val="single" w:sz="4" w:space="0" w:color="auto"/>
            </w:tcBorders>
            <w:shd w:val="clear" w:color="auto" w:fill="auto"/>
            <w:noWrap/>
            <w:vAlign w:val="center"/>
            <w:hideMark/>
          </w:tcPr>
          <w:p w14:paraId="05C903B2" w14:textId="77777777"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14:paraId="0B9F6E87" w14:textId="77777777"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E5FE09E" w14:textId="77777777"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14:paraId="3F391AB7" w14:textId="77777777"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14:paraId="7290B2BD"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2B90F66" w14:textId="77777777" w:rsidR="00D764FF" w:rsidRPr="00984E1E" w:rsidRDefault="00D764FF"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96" w:type="dxa"/>
            <w:tcBorders>
              <w:top w:val="nil"/>
              <w:left w:val="nil"/>
              <w:bottom w:val="single" w:sz="4" w:space="0" w:color="auto"/>
              <w:right w:val="single" w:sz="4" w:space="0" w:color="auto"/>
            </w:tcBorders>
            <w:shd w:val="clear" w:color="auto" w:fill="auto"/>
            <w:noWrap/>
            <w:vAlign w:val="center"/>
          </w:tcPr>
          <w:p w14:paraId="309076E0" w14:textId="77777777" w:rsidR="00D764FF" w:rsidRPr="00984E1E" w:rsidRDefault="00D764F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14:paraId="312D3968" w14:textId="77777777" w:rsidR="00D764FF" w:rsidRPr="00984E1E" w:rsidRDefault="00D764FF"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2F000FF1" w14:textId="77777777" w:rsidR="00D764FF" w:rsidRPr="00984E1E" w:rsidRDefault="00D764F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30705D21" w14:textId="77777777" w:rsidR="00D764FF" w:rsidRPr="00984E1E" w:rsidRDefault="00D764FF"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tcPr>
          <w:p w14:paraId="61B186E4"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14:paraId="32E78A44"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425FBAA"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O02</w:t>
            </w:r>
          </w:p>
        </w:tc>
        <w:tc>
          <w:tcPr>
            <w:tcW w:w="1796" w:type="dxa"/>
            <w:tcBorders>
              <w:top w:val="nil"/>
              <w:left w:val="nil"/>
              <w:bottom w:val="single" w:sz="4" w:space="0" w:color="auto"/>
              <w:right w:val="single" w:sz="4" w:space="0" w:color="auto"/>
            </w:tcBorders>
            <w:shd w:val="clear" w:color="auto" w:fill="auto"/>
            <w:noWrap/>
            <w:vAlign w:val="center"/>
            <w:hideMark/>
          </w:tcPr>
          <w:p w14:paraId="30347E1A"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buyOrSell</w:t>
            </w:r>
          </w:p>
        </w:tc>
        <w:tc>
          <w:tcPr>
            <w:tcW w:w="1596" w:type="dxa"/>
            <w:tcBorders>
              <w:top w:val="nil"/>
              <w:left w:val="nil"/>
              <w:bottom w:val="single" w:sz="4" w:space="0" w:color="auto"/>
              <w:right w:val="single" w:sz="4" w:space="0" w:color="auto"/>
            </w:tcBorders>
            <w:shd w:val="clear" w:color="auto" w:fill="auto"/>
            <w:noWrap/>
            <w:vAlign w:val="center"/>
            <w:hideMark/>
          </w:tcPr>
          <w:p w14:paraId="68D68103"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vAlign w:val="center"/>
            <w:hideMark/>
          </w:tcPr>
          <w:p w14:paraId="08203A91"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773846C"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14:paraId="05AC0279"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14:paraId="3F7896D1"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7B00FEB"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T11</w:t>
            </w:r>
          </w:p>
        </w:tc>
        <w:tc>
          <w:tcPr>
            <w:tcW w:w="1796" w:type="dxa"/>
            <w:tcBorders>
              <w:top w:val="nil"/>
              <w:left w:val="nil"/>
              <w:bottom w:val="single" w:sz="4" w:space="0" w:color="auto"/>
              <w:right w:val="single" w:sz="4" w:space="0" w:color="auto"/>
            </w:tcBorders>
            <w:shd w:val="clear" w:color="auto" w:fill="auto"/>
            <w:noWrap/>
            <w:vAlign w:val="center"/>
            <w:hideMark/>
          </w:tcPr>
          <w:p w14:paraId="385F9392"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applyDate</w:t>
            </w:r>
          </w:p>
        </w:tc>
        <w:tc>
          <w:tcPr>
            <w:tcW w:w="1596" w:type="dxa"/>
            <w:tcBorders>
              <w:top w:val="nil"/>
              <w:left w:val="nil"/>
              <w:bottom w:val="single" w:sz="4" w:space="0" w:color="auto"/>
              <w:right w:val="single" w:sz="4" w:space="0" w:color="auto"/>
            </w:tcBorders>
            <w:shd w:val="clear" w:color="auto" w:fill="auto"/>
            <w:noWrap/>
            <w:vAlign w:val="center"/>
            <w:hideMark/>
          </w:tcPr>
          <w:p w14:paraId="45AD22C7"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1E1C04DC"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33F33A39"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14:paraId="150D6F6E"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14:paraId="16047571"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03EB130"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T12</w:t>
            </w:r>
          </w:p>
        </w:tc>
        <w:tc>
          <w:tcPr>
            <w:tcW w:w="1796" w:type="dxa"/>
            <w:tcBorders>
              <w:top w:val="nil"/>
              <w:left w:val="nil"/>
              <w:bottom w:val="single" w:sz="4" w:space="0" w:color="auto"/>
              <w:right w:val="single" w:sz="4" w:space="0" w:color="auto"/>
            </w:tcBorders>
            <w:shd w:val="clear" w:color="auto" w:fill="auto"/>
            <w:noWrap/>
            <w:vAlign w:val="center"/>
            <w:hideMark/>
          </w:tcPr>
          <w:p w14:paraId="50202912"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applyTime</w:t>
            </w:r>
          </w:p>
        </w:tc>
        <w:tc>
          <w:tcPr>
            <w:tcW w:w="1596" w:type="dxa"/>
            <w:tcBorders>
              <w:top w:val="nil"/>
              <w:left w:val="nil"/>
              <w:bottom w:val="single" w:sz="4" w:space="0" w:color="auto"/>
              <w:right w:val="single" w:sz="4" w:space="0" w:color="auto"/>
            </w:tcBorders>
            <w:shd w:val="clear" w:color="auto" w:fill="auto"/>
            <w:noWrap/>
            <w:vAlign w:val="center"/>
            <w:hideMark/>
          </w:tcPr>
          <w:p w14:paraId="7CD47EF0"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7F16B080"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247E0D52"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14:paraId="12D1CF25"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14:paraId="67D5CA11"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1A2FF7"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O07</w:t>
            </w:r>
          </w:p>
        </w:tc>
        <w:tc>
          <w:tcPr>
            <w:tcW w:w="1796" w:type="dxa"/>
            <w:tcBorders>
              <w:top w:val="nil"/>
              <w:left w:val="nil"/>
              <w:bottom w:val="single" w:sz="4" w:space="0" w:color="auto"/>
              <w:right w:val="single" w:sz="4" w:space="0" w:color="auto"/>
            </w:tcBorders>
            <w:shd w:val="clear" w:color="auto" w:fill="auto"/>
            <w:noWrap/>
            <w:vAlign w:val="center"/>
            <w:hideMark/>
          </w:tcPr>
          <w:p w14:paraId="3BAEEE3F"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quantity</w:t>
            </w:r>
          </w:p>
        </w:tc>
        <w:tc>
          <w:tcPr>
            <w:tcW w:w="1596" w:type="dxa"/>
            <w:tcBorders>
              <w:top w:val="nil"/>
              <w:left w:val="nil"/>
              <w:bottom w:val="single" w:sz="4" w:space="0" w:color="auto"/>
              <w:right w:val="single" w:sz="4" w:space="0" w:color="auto"/>
            </w:tcBorders>
            <w:shd w:val="clear" w:color="auto" w:fill="auto"/>
            <w:noWrap/>
            <w:vAlign w:val="center"/>
            <w:hideMark/>
          </w:tcPr>
          <w:p w14:paraId="40F6C6B8"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申报数量</w:t>
            </w:r>
          </w:p>
        </w:tc>
        <w:tc>
          <w:tcPr>
            <w:tcW w:w="760" w:type="dxa"/>
            <w:tcBorders>
              <w:top w:val="nil"/>
              <w:left w:val="nil"/>
              <w:bottom w:val="single" w:sz="4" w:space="0" w:color="auto"/>
              <w:right w:val="single" w:sz="4" w:space="0" w:color="auto"/>
            </w:tcBorders>
            <w:shd w:val="clear" w:color="auto" w:fill="auto"/>
            <w:noWrap/>
            <w:vAlign w:val="center"/>
            <w:hideMark/>
          </w:tcPr>
          <w:p w14:paraId="563266E5"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6A2482A"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14:paraId="7AB75F73"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14:paraId="650D05C4"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FB5E1CB"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O09</w:t>
            </w:r>
          </w:p>
        </w:tc>
        <w:tc>
          <w:tcPr>
            <w:tcW w:w="1796" w:type="dxa"/>
            <w:tcBorders>
              <w:top w:val="nil"/>
              <w:left w:val="nil"/>
              <w:bottom w:val="single" w:sz="4" w:space="0" w:color="auto"/>
              <w:right w:val="single" w:sz="4" w:space="0" w:color="auto"/>
            </w:tcBorders>
            <w:shd w:val="clear" w:color="auto" w:fill="auto"/>
            <w:noWrap/>
            <w:vAlign w:val="center"/>
            <w:hideMark/>
          </w:tcPr>
          <w:p w14:paraId="4FA3E6A3"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orderStatus</w:t>
            </w:r>
          </w:p>
        </w:tc>
        <w:tc>
          <w:tcPr>
            <w:tcW w:w="1596" w:type="dxa"/>
            <w:tcBorders>
              <w:top w:val="nil"/>
              <w:left w:val="nil"/>
              <w:bottom w:val="single" w:sz="4" w:space="0" w:color="auto"/>
              <w:right w:val="single" w:sz="4" w:space="0" w:color="auto"/>
            </w:tcBorders>
            <w:shd w:val="clear" w:color="auto" w:fill="auto"/>
            <w:noWrap/>
            <w:vAlign w:val="center"/>
            <w:hideMark/>
          </w:tcPr>
          <w:p w14:paraId="5DD3D667" w14:textId="77777777" w:rsidR="00D764FF" w:rsidRPr="003E783F" w:rsidRDefault="00F86D06" w:rsidP="003E783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00D764FF" w:rsidRPr="003E783F">
              <w:rPr>
                <w:rFonts w:ascii="宋体" w:eastAsia="宋体" w:hAnsi="宋体" w:cs="宋体" w:hint="eastAsia"/>
                <w:color w:val="000000"/>
                <w:kern w:val="0"/>
                <w:sz w:val="20"/>
                <w:szCs w:val="20"/>
              </w:rPr>
              <w:t>状态</w:t>
            </w:r>
          </w:p>
        </w:tc>
        <w:tc>
          <w:tcPr>
            <w:tcW w:w="760" w:type="dxa"/>
            <w:tcBorders>
              <w:top w:val="nil"/>
              <w:left w:val="nil"/>
              <w:bottom w:val="single" w:sz="4" w:space="0" w:color="auto"/>
              <w:right w:val="single" w:sz="4" w:space="0" w:color="auto"/>
            </w:tcBorders>
            <w:shd w:val="clear" w:color="auto" w:fill="auto"/>
            <w:noWrap/>
            <w:vAlign w:val="center"/>
            <w:hideMark/>
          </w:tcPr>
          <w:p w14:paraId="22D5096F"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1D79CE5"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14:paraId="27AAF886"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14:paraId="3EC70A62"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FA32F48"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O01</w:t>
            </w:r>
          </w:p>
        </w:tc>
        <w:tc>
          <w:tcPr>
            <w:tcW w:w="1796" w:type="dxa"/>
            <w:tcBorders>
              <w:top w:val="nil"/>
              <w:left w:val="nil"/>
              <w:bottom w:val="single" w:sz="4" w:space="0" w:color="auto"/>
              <w:right w:val="single" w:sz="4" w:space="0" w:color="auto"/>
            </w:tcBorders>
            <w:shd w:val="clear" w:color="auto" w:fill="auto"/>
            <w:noWrap/>
            <w:vAlign w:val="center"/>
            <w:hideMark/>
          </w:tcPr>
          <w:p w14:paraId="7259B964"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localOrderNo</w:t>
            </w:r>
          </w:p>
        </w:tc>
        <w:tc>
          <w:tcPr>
            <w:tcW w:w="1596" w:type="dxa"/>
            <w:tcBorders>
              <w:top w:val="nil"/>
              <w:left w:val="nil"/>
              <w:bottom w:val="single" w:sz="4" w:space="0" w:color="auto"/>
              <w:right w:val="single" w:sz="4" w:space="0" w:color="auto"/>
            </w:tcBorders>
            <w:shd w:val="clear" w:color="auto" w:fill="auto"/>
            <w:noWrap/>
            <w:vAlign w:val="center"/>
            <w:hideMark/>
          </w:tcPr>
          <w:p w14:paraId="772A222B"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本地</w:t>
            </w:r>
            <w:r w:rsidR="00C95150">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14:paraId="266DBABE"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AA1CCE2"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14:paraId="0C3DED58"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14:paraId="732E8BD2"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4E61B07"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M60</w:t>
            </w:r>
          </w:p>
        </w:tc>
        <w:tc>
          <w:tcPr>
            <w:tcW w:w="1796" w:type="dxa"/>
            <w:tcBorders>
              <w:top w:val="nil"/>
              <w:left w:val="nil"/>
              <w:bottom w:val="single" w:sz="4" w:space="0" w:color="auto"/>
              <w:right w:val="single" w:sz="4" w:space="0" w:color="auto"/>
            </w:tcBorders>
            <w:shd w:val="clear" w:color="auto" w:fill="auto"/>
            <w:vAlign w:val="center"/>
            <w:hideMark/>
          </w:tcPr>
          <w:p w14:paraId="3AA7DC0C"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traderID</w:t>
            </w:r>
          </w:p>
        </w:tc>
        <w:tc>
          <w:tcPr>
            <w:tcW w:w="1596" w:type="dxa"/>
            <w:tcBorders>
              <w:top w:val="nil"/>
              <w:left w:val="nil"/>
              <w:bottom w:val="single" w:sz="4" w:space="0" w:color="auto"/>
              <w:right w:val="single" w:sz="4" w:space="0" w:color="auto"/>
            </w:tcBorders>
            <w:shd w:val="clear" w:color="auto" w:fill="auto"/>
            <w:noWrap/>
            <w:vAlign w:val="center"/>
            <w:hideMark/>
          </w:tcPr>
          <w:p w14:paraId="54B17F9E"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3879A046"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D066909"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14:paraId="69F83C4F"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14:paraId="65794CDA"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BB6F16C"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O08</w:t>
            </w:r>
          </w:p>
        </w:tc>
        <w:tc>
          <w:tcPr>
            <w:tcW w:w="1796" w:type="dxa"/>
            <w:tcBorders>
              <w:top w:val="nil"/>
              <w:left w:val="nil"/>
              <w:bottom w:val="single" w:sz="4" w:space="0" w:color="auto"/>
              <w:right w:val="single" w:sz="4" w:space="0" w:color="auto"/>
            </w:tcBorders>
            <w:shd w:val="clear" w:color="auto" w:fill="auto"/>
            <w:noWrap/>
            <w:vAlign w:val="center"/>
            <w:hideMark/>
          </w:tcPr>
          <w:p w14:paraId="14589913"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remainQuantity</w:t>
            </w:r>
          </w:p>
        </w:tc>
        <w:tc>
          <w:tcPr>
            <w:tcW w:w="1596" w:type="dxa"/>
            <w:tcBorders>
              <w:top w:val="nil"/>
              <w:left w:val="nil"/>
              <w:bottom w:val="single" w:sz="4" w:space="0" w:color="auto"/>
              <w:right w:val="single" w:sz="4" w:space="0" w:color="auto"/>
            </w:tcBorders>
            <w:shd w:val="clear" w:color="auto" w:fill="auto"/>
            <w:noWrap/>
            <w:vAlign w:val="center"/>
            <w:hideMark/>
          </w:tcPr>
          <w:p w14:paraId="25F52367"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剩余数量</w:t>
            </w:r>
          </w:p>
        </w:tc>
        <w:tc>
          <w:tcPr>
            <w:tcW w:w="760" w:type="dxa"/>
            <w:tcBorders>
              <w:top w:val="nil"/>
              <w:left w:val="nil"/>
              <w:bottom w:val="single" w:sz="4" w:space="0" w:color="auto"/>
              <w:right w:val="single" w:sz="4" w:space="0" w:color="auto"/>
            </w:tcBorders>
            <w:shd w:val="clear" w:color="auto" w:fill="auto"/>
            <w:noWrap/>
            <w:vAlign w:val="center"/>
            <w:hideMark/>
          </w:tcPr>
          <w:p w14:paraId="485BF46B"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ABC8A16"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14:paraId="7E0A1FF7" w14:textId="77777777"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7E07FF" w:rsidRPr="003E783F" w14:paraId="05884BFD"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986266D" w14:textId="77777777" w:rsidR="007E07FF" w:rsidRPr="007E6EB1" w:rsidRDefault="007E07FF" w:rsidP="00310394">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T82</w:t>
            </w:r>
          </w:p>
        </w:tc>
        <w:tc>
          <w:tcPr>
            <w:tcW w:w="1796" w:type="dxa"/>
            <w:tcBorders>
              <w:top w:val="nil"/>
              <w:left w:val="nil"/>
              <w:bottom w:val="single" w:sz="4" w:space="0" w:color="auto"/>
              <w:right w:val="single" w:sz="4" w:space="0" w:color="auto"/>
            </w:tcBorders>
            <w:shd w:val="clear" w:color="auto" w:fill="auto"/>
            <w:noWrap/>
            <w:vAlign w:val="center"/>
          </w:tcPr>
          <w:p w14:paraId="2A7D1EA2" w14:textId="77777777" w:rsidR="007E07FF" w:rsidRPr="007E6EB1" w:rsidRDefault="007E07FF" w:rsidP="00310394">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source</w:t>
            </w:r>
          </w:p>
        </w:tc>
        <w:tc>
          <w:tcPr>
            <w:tcW w:w="1596" w:type="dxa"/>
            <w:tcBorders>
              <w:top w:val="nil"/>
              <w:left w:val="nil"/>
              <w:bottom w:val="single" w:sz="4" w:space="0" w:color="auto"/>
              <w:right w:val="single" w:sz="4" w:space="0" w:color="auto"/>
            </w:tcBorders>
            <w:shd w:val="clear" w:color="auto" w:fill="auto"/>
            <w:noWrap/>
            <w:vAlign w:val="center"/>
          </w:tcPr>
          <w:p w14:paraId="1D0CEA38" w14:textId="77777777" w:rsidR="007E07FF" w:rsidRDefault="007E07FF"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交易渠道标识</w:t>
            </w:r>
          </w:p>
        </w:tc>
        <w:tc>
          <w:tcPr>
            <w:tcW w:w="760" w:type="dxa"/>
            <w:tcBorders>
              <w:top w:val="nil"/>
              <w:left w:val="nil"/>
              <w:bottom w:val="single" w:sz="4" w:space="0" w:color="auto"/>
              <w:right w:val="single" w:sz="4" w:space="0" w:color="auto"/>
            </w:tcBorders>
            <w:shd w:val="clear" w:color="auto" w:fill="auto"/>
            <w:noWrap/>
            <w:vAlign w:val="center"/>
          </w:tcPr>
          <w:p w14:paraId="1382371F" w14:textId="77777777" w:rsidR="007E07FF" w:rsidRPr="00E7672D" w:rsidRDefault="007E07FF"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14:paraId="05894C66" w14:textId="77777777" w:rsidR="007E07FF" w:rsidRPr="00E7672D" w:rsidRDefault="007E07FF"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tcPr>
          <w:p w14:paraId="7F449801" w14:textId="77777777" w:rsidR="007E07FF" w:rsidRPr="00D3145A" w:rsidRDefault="007E07FF" w:rsidP="00310394">
            <w:pPr>
              <w:pStyle w:val="ac"/>
              <w:ind w:firstLineChars="0" w:firstLine="0"/>
              <w:rPr>
                <w:rFonts w:asciiTheme="minorEastAsia" w:hAnsiTheme="minorEastAsia" w:cs="宋体"/>
                <w:color w:val="000000"/>
                <w:kern w:val="0"/>
                <w:sz w:val="20"/>
              </w:rPr>
            </w:pPr>
            <w:r>
              <w:rPr>
                <w:rFonts w:asciiTheme="minorEastAsia" w:hAnsiTheme="minorEastAsia" w:cs="宋体" w:hint="eastAsia"/>
                <w:color w:val="000000"/>
                <w:kern w:val="0"/>
                <w:sz w:val="20"/>
              </w:rPr>
              <w:t>APP和红马甲上送交易时必填：</w:t>
            </w:r>
            <w:r w:rsidRPr="007E6EB1">
              <w:rPr>
                <w:rFonts w:asciiTheme="minorEastAsia" w:hAnsiTheme="minorEastAsia" w:cs="宋体" w:hint="eastAsia"/>
                <w:color w:val="000000"/>
                <w:kern w:val="0"/>
                <w:sz w:val="20"/>
              </w:rPr>
              <w:t>a-APP</w:t>
            </w:r>
            <w:r>
              <w:rPr>
                <w:rFonts w:asciiTheme="minorEastAsia" w:hAnsiTheme="minorEastAsia" w:cs="宋体" w:hint="eastAsia"/>
                <w:color w:val="000000"/>
                <w:kern w:val="0"/>
                <w:sz w:val="20"/>
              </w:rPr>
              <w:t>渠道、c-红马甲</w:t>
            </w:r>
          </w:p>
        </w:tc>
      </w:tr>
      <w:tr w:rsidR="00146999" w:rsidRPr="003E783F" w14:paraId="28B3E987"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8D7D27F" w14:textId="77777777"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X39</w:t>
            </w:r>
          </w:p>
        </w:tc>
        <w:tc>
          <w:tcPr>
            <w:tcW w:w="1796" w:type="dxa"/>
            <w:tcBorders>
              <w:top w:val="nil"/>
              <w:left w:val="nil"/>
              <w:bottom w:val="single" w:sz="4" w:space="0" w:color="auto"/>
              <w:right w:val="single" w:sz="4" w:space="0" w:color="auto"/>
            </w:tcBorders>
            <w:shd w:val="clear" w:color="auto" w:fill="auto"/>
            <w:noWrap/>
            <w:vAlign w:val="center"/>
            <w:hideMark/>
          </w:tcPr>
          <w:p w14:paraId="6AB324B5" w14:textId="77777777"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14:paraId="75941409" w14:textId="77777777"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CD186C5" w14:textId="77777777"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D2C03D1" w14:textId="77777777" w:rsidR="00146999" w:rsidRPr="003E783F" w:rsidRDefault="00146999"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14:paraId="3C9B3102" w14:textId="77777777"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p>
        </w:tc>
      </w:tr>
      <w:tr w:rsidR="00146999" w:rsidRPr="003E783F" w14:paraId="76C10402"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912A4AE" w14:textId="77777777"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X40</w:t>
            </w:r>
          </w:p>
        </w:tc>
        <w:tc>
          <w:tcPr>
            <w:tcW w:w="1796" w:type="dxa"/>
            <w:tcBorders>
              <w:top w:val="nil"/>
              <w:left w:val="nil"/>
              <w:bottom w:val="single" w:sz="4" w:space="0" w:color="auto"/>
              <w:right w:val="single" w:sz="4" w:space="0" w:color="auto"/>
            </w:tcBorders>
            <w:shd w:val="clear" w:color="auto" w:fill="auto"/>
            <w:noWrap/>
            <w:vAlign w:val="center"/>
            <w:hideMark/>
          </w:tcPr>
          <w:p w14:paraId="7B44695F" w14:textId="77777777"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14:paraId="0A8B4A44" w14:textId="77777777"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1CACC3C9" w14:textId="77777777"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2ADFA886" w14:textId="77777777" w:rsidR="00146999" w:rsidRPr="003E783F" w:rsidRDefault="00146999"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14:paraId="6150E07D" w14:textId="77777777"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p>
        </w:tc>
      </w:tr>
    </w:tbl>
    <w:p w14:paraId="65C3B071" w14:textId="77777777" w:rsidR="0090210A" w:rsidRDefault="0090210A" w:rsidP="006909A6">
      <w:pPr>
        <w:ind w:firstLine="480"/>
      </w:pPr>
    </w:p>
    <w:p w14:paraId="1F54D8A9" w14:textId="77777777" w:rsidR="00DF047E" w:rsidRDefault="00DF047E" w:rsidP="00DF047E">
      <w:pPr>
        <w:pStyle w:val="4"/>
        <w:numPr>
          <w:ilvl w:val="3"/>
          <w:numId w:val="4"/>
        </w:numPr>
        <w:ind w:left="0" w:firstLineChars="0" w:firstLine="0"/>
      </w:pPr>
      <w:r>
        <w:rPr>
          <w:rFonts w:hint="eastAsia"/>
        </w:rPr>
        <w:t>中立仓申报撤销请求及</w:t>
      </w:r>
      <w:r w:rsidR="00BA2E79">
        <w:rPr>
          <w:rFonts w:hint="eastAsia"/>
        </w:rPr>
        <w:t>应答</w:t>
      </w:r>
    </w:p>
    <w:p w14:paraId="15089DAB" w14:textId="77777777" w:rsidR="00613F1F" w:rsidRDefault="00613F1F" w:rsidP="008D1002">
      <w:pPr>
        <w:ind w:firstLine="482"/>
      </w:pPr>
      <w:r w:rsidRPr="003B0BB4">
        <w:rPr>
          <w:rFonts w:hint="eastAsia"/>
          <w:b/>
        </w:rPr>
        <w:t>功能</w:t>
      </w:r>
      <w:r>
        <w:rPr>
          <w:rFonts w:hint="eastAsia"/>
        </w:rPr>
        <w:t>：中立仓申报撤销指令用于会员</w:t>
      </w:r>
      <w:r w:rsidR="00BD451E">
        <w:rPr>
          <w:rFonts w:hint="eastAsia"/>
        </w:rPr>
        <w:t>当日</w:t>
      </w:r>
      <w:r>
        <w:rPr>
          <w:rFonts w:hint="eastAsia"/>
        </w:rPr>
        <w:t>主动撤销当日发起的中立仓申报指令。</w:t>
      </w:r>
    </w:p>
    <w:p w14:paraId="06956D89" w14:textId="77777777" w:rsidR="00613F1F" w:rsidRPr="00613F1F" w:rsidRDefault="00613F1F" w:rsidP="00613F1F">
      <w:pPr>
        <w:ind w:firstLine="480"/>
      </w:pPr>
      <w:r>
        <w:rPr>
          <w:rFonts w:hint="eastAsia"/>
        </w:rPr>
        <w:t>消息体格式如下：</w:t>
      </w:r>
    </w:p>
    <w:tbl>
      <w:tblPr>
        <w:tblW w:w="8693" w:type="dxa"/>
        <w:tblInd w:w="103" w:type="dxa"/>
        <w:tblLook w:val="04A0" w:firstRow="1" w:lastRow="0" w:firstColumn="1" w:lastColumn="0" w:noHBand="0" w:noVBand="1"/>
      </w:tblPr>
      <w:tblGrid>
        <w:gridCol w:w="798"/>
        <w:gridCol w:w="1196"/>
        <w:gridCol w:w="1601"/>
        <w:gridCol w:w="760"/>
        <w:gridCol w:w="798"/>
        <w:gridCol w:w="3540"/>
      </w:tblGrid>
      <w:tr w:rsidR="00DF047E" w:rsidRPr="00DF047E" w14:paraId="0D1AA595" w14:textId="77777777" w:rsidTr="000C5C8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D97CE07" w14:textId="77777777" w:rsidR="00DF047E" w:rsidRPr="00DF047E" w:rsidRDefault="00DF047E" w:rsidP="00DF047E">
            <w:pPr>
              <w:widowControl/>
              <w:spacing w:line="240" w:lineRule="auto"/>
              <w:ind w:firstLineChars="0" w:firstLine="0"/>
              <w:jc w:val="left"/>
              <w:rPr>
                <w:rFonts w:ascii="宋体" w:eastAsia="宋体" w:hAnsi="宋体" w:cs="宋体"/>
                <w:b/>
                <w:bCs/>
                <w:color w:val="000000"/>
                <w:kern w:val="0"/>
                <w:sz w:val="20"/>
                <w:szCs w:val="20"/>
              </w:rPr>
            </w:pPr>
            <w:r w:rsidRPr="00DF047E">
              <w:rPr>
                <w:rFonts w:ascii="宋体" w:eastAsia="宋体" w:hAnsi="宋体" w:cs="宋体" w:hint="eastAsia"/>
                <w:b/>
                <w:bCs/>
                <w:color w:val="000000"/>
                <w:kern w:val="0"/>
                <w:sz w:val="20"/>
                <w:szCs w:val="20"/>
              </w:rPr>
              <w:t>域号</w:t>
            </w:r>
          </w:p>
        </w:tc>
        <w:tc>
          <w:tcPr>
            <w:tcW w:w="1196" w:type="dxa"/>
            <w:tcBorders>
              <w:top w:val="single" w:sz="4" w:space="0" w:color="auto"/>
              <w:left w:val="nil"/>
              <w:bottom w:val="single" w:sz="4" w:space="0" w:color="auto"/>
              <w:right w:val="single" w:sz="4" w:space="0" w:color="auto"/>
            </w:tcBorders>
            <w:shd w:val="clear" w:color="000000" w:fill="D9D9D9"/>
            <w:noWrap/>
            <w:vAlign w:val="center"/>
            <w:hideMark/>
          </w:tcPr>
          <w:p w14:paraId="33C7B14B" w14:textId="77777777" w:rsidR="00DF047E" w:rsidRPr="00DF047E" w:rsidRDefault="00DF047E" w:rsidP="00DF047E">
            <w:pPr>
              <w:widowControl/>
              <w:spacing w:line="240" w:lineRule="auto"/>
              <w:ind w:firstLineChars="0" w:firstLine="0"/>
              <w:jc w:val="left"/>
              <w:rPr>
                <w:rFonts w:ascii="宋体" w:eastAsia="宋体" w:hAnsi="宋体" w:cs="宋体"/>
                <w:b/>
                <w:bCs/>
                <w:color w:val="000000"/>
                <w:kern w:val="0"/>
                <w:sz w:val="20"/>
                <w:szCs w:val="20"/>
              </w:rPr>
            </w:pPr>
            <w:r w:rsidRPr="00DF047E">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0EE9606B" w14:textId="77777777" w:rsidR="00DF047E" w:rsidRPr="00DF047E" w:rsidRDefault="004847B6" w:rsidP="00DF047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2A249801" w14:textId="77777777" w:rsidR="00DF047E" w:rsidRPr="00DF047E" w:rsidRDefault="00DF047E" w:rsidP="00DF047E">
            <w:pPr>
              <w:widowControl/>
              <w:spacing w:line="240" w:lineRule="auto"/>
              <w:ind w:firstLineChars="0" w:firstLine="0"/>
              <w:jc w:val="left"/>
              <w:rPr>
                <w:rFonts w:ascii="宋体" w:eastAsia="宋体" w:hAnsi="宋体" w:cs="宋体"/>
                <w:b/>
                <w:bCs/>
                <w:color w:val="000000"/>
                <w:kern w:val="0"/>
                <w:sz w:val="20"/>
                <w:szCs w:val="20"/>
              </w:rPr>
            </w:pPr>
            <w:r w:rsidRPr="00DF047E">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58E81B81" w14:textId="77777777" w:rsidR="00DF047E" w:rsidRPr="00DF047E" w:rsidRDefault="00BA2E79" w:rsidP="00DF047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5B740618" w14:textId="77777777" w:rsidR="00DF047E" w:rsidRPr="00DF047E" w:rsidRDefault="00DF047E" w:rsidP="00DF047E">
            <w:pPr>
              <w:widowControl/>
              <w:spacing w:line="240" w:lineRule="auto"/>
              <w:ind w:firstLineChars="0" w:firstLine="0"/>
              <w:jc w:val="left"/>
              <w:rPr>
                <w:rFonts w:ascii="宋体" w:eastAsia="宋体" w:hAnsi="宋体" w:cs="宋体"/>
                <w:b/>
                <w:bCs/>
                <w:color w:val="000000"/>
                <w:kern w:val="0"/>
                <w:sz w:val="20"/>
                <w:szCs w:val="20"/>
              </w:rPr>
            </w:pPr>
            <w:r w:rsidRPr="00DF047E">
              <w:rPr>
                <w:rFonts w:ascii="宋体" w:eastAsia="宋体" w:hAnsi="宋体" w:cs="宋体" w:hint="eastAsia"/>
                <w:b/>
                <w:bCs/>
                <w:color w:val="000000"/>
                <w:kern w:val="0"/>
                <w:sz w:val="20"/>
                <w:szCs w:val="20"/>
              </w:rPr>
              <w:t>说明</w:t>
            </w:r>
          </w:p>
        </w:tc>
      </w:tr>
      <w:tr w:rsidR="00DF047E" w:rsidRPr="00DF047E" w14:paraId="7845BBFB"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24EF6F5" w14:textId="77777777"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O00</w:t>
            </w:r>
          </w:p>
        </w:tc>
        <w:tc>
          <w:tcPr>
            <w:tcW w:w="1196" w:type="dxa"/>
            <w:tcBorders>
              <w:top w:val="nil"/>
              <w:left w:val="nil"/>
              <w:bottom w:val="single" w:sz="4" w:space="0" w:color="auto"/>
              <w:right w:val="single" w:sz="4" w:space="0" w:color="auto"/>
            </w:tcBorders>
            <w:shd w:val="clear" w:color="auto" w:fill="auto"/>
            <w:noWrap/>
            <w:vAlign w:val="center"/>
            <w:hideMark/>
          </w:tcPr>
          <w:p w14:paraId="3A64E6D4" w14:textId="77777777"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orderNo</w:t>
            </w:r>
          </w:p>
        </w:tc>
        <w:tc>
          <w:tcPr>
            <w:tcW w:w="1601" w:type="dxa"/>
            <w:tcBorders>
              <w:top w:val="nil"/>
              <w:left w:val="nil"/>
              <w:bottom w:val="single" w:sz="4" w:space="0" w:color="auto"/>
              <w:right w:val="single" w:sz="4" w:space="0" w:color="auto"/>
            </w:tcBorders>
            <w:shd w:val="clear" w:color="auto" w:fill="auto"/>
            <w:noWrap/>
            <w:vAlign w:val="center"/>
            <w:hideMark/>
          </w:tcPr>
          <w:p w14:paraId="4BF813FA" w14:textId="77777777" w:rsidR="00DF047E" w:rsidRPr="00DF047E" w:rsidRDefault="00C95150" w:rsidP="00DF047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14:paraId="07234A2C" w14:textId="77777777"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FE1201F" w14:textId="77777777"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2A9A3090" w14:textId="77777777"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p>
        </w:tc>
      </w:tr>
      <w:tr w:rsidR="00DF047E" w:rsidRPr="00DF047E" w14:paraId="7D3850B4"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6498AD0" w14:textId="77777777"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I10</w:t>
            </w:r>
          </w:p>
        </w:tc>
        <w:tc>
          <w:tcPr>
            <w:tcW w:w="1196" w:type="dxa"/>
            <w:tcBorders>
              <w:top w:val="nil"/>
              <w:left w:val="nil"/>
              <w:bottom w:val="single" w:sz="4" w:space="0" w:color="auto"/>
              <w:right w:val="single" w:sz="4" w:space="0" w:color="auto"/>
            </w:tcBorders>
            <w:shd w:val="clear" w:color="auto" w:fill="auto"/>
            <w:noWrap/>
            <w:vAlign w:val="center"/>
            <w:hideMark/>
          </w:tcPr>
          <w:p w14:paraId="6E5F2680" w14:textId="77777777"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instID</w:t>
            </w:r>
          </w:p>
        </w:tc>
        <w:tc>
          <w:tcPr>
            <w:tcW w:w="1601" w:type="dxa"/>
            <w:tcBorders>
              <w:top w:val="nil"/>
              <w:left w:val="nil"/>
              <w:bottom w:val="single" w:sz="4" w:space="0" w:color="auto"/>
              <w:right w:val="single" w:sz="4" w:space="0" w:color="auto"/>
            </w:tcBorders>
            <w:shd w:val="clear" w:color="auto" w:fill="auto"/>
            <w:noWrap/>
            <w:vAlign w:val="center"/>
            <w:hideMark/>
          </w:tcPr>
          <w:p w14:paraId="5354EDA4" w14:textId="77777777"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14:paraId="7C2D9134" w14:textId="77777777"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B2875EB" w14:textId="77777777"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5A40A64A" w14:textId="77777777"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p>
        </w:tc>
      </w:tr>
      <w:tr w:rsidR="00DF047E" w:rsidRPr="00DF047E" w14:paraId="71D43482"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47CF1D6" w14:textId="77777777" w:rsidR="00DF047E" w:rsidRPr="00DF047E" w:rsidRDefault="00EC623F" w:rsidP="00DF047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196" w:type="dxa"/>
            <w:tcBorders>
              <w:top w:val="nil"/>
              <w:left w:val="nil"/>
              <w:bottom w:val="single" w:sz="4" w:space="0" w:color="auto"/>
              <w:right w:val="single" w:sz="4" w:space="0" w:color="auto"/>
            </w:tcBorders>
            <w:shd w:val="clear" w:color="auto" w:fill="auto"/>
            <w:noWrap/>
            <w:vAlign w:val="center"/>
            <w:hideMark/>
          </w:tcPr>
          <w:p w14:paraId="7856A709" w14:textId="77777777"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clientID</w:t>
            </w:r>
          </w:p>
        </w:tc>
        <w:tc>
          <w:tcPr>
            <w:tcW w:w="1601" w:type="dxa"/>
            <w:tcBorders>
              <w:top w:val="nil"/>
              <w:left w:val="nil"/>
              <w:bottom w:val="single" w:sz="4" w:space="0" w:color="auto"/>
              <w:right w:val="single" w:sz="4" w:space="0" w:color="auto"/>
            </w:tcBorders>
            <w:shd w:val="clear" w:color="auto" w:fill="auto"/>
            <w:noWrap/>
            <w:vAlign w:val="center"/>
            <w:hideMark/>
          </w:tcPr>
          <w:p w14:paraId="2F52EDB2" w14:textId="77777777"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1B758F05" w14:textId="77777777"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7FC85FE" w14:textId="77777777"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7DAD0636" w14:textId="77777777"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p>
        </w:tc>
      </w:tr>
      <w:tr w:rsidR="00D764FF" w:rsidRPr="00DF047E" w14:paraId="50C7C6AC"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4EF58D5" w14:textId="77777777" w:rsidR="00D764FF" w:rsidRPr="00984E1E" w:rsidRDefault="00D764FF"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196" w:type="dxa"/>
            <w:tcBorders>
              <w:top w:val="nil"/>
              <w:left w:val="nil"/>
              <w:bottom w:val="single" w:sz="4" w:space="0" w:color="auto"/>
              <w:right w:val="single" w:sz="4" w:space="0" w:color="auto"/>
            </w:tcBorders>
            <w:shd w:val="clear" w:color="auto" w:fill="auto"/>
            <w:noWrap/>
            <w:vAlign w:val="center"/>
          </w:tcPr>
          <w:p w14:paraId="1D2FDC17" w14:textId="77777777" w:rsidR="00D764FF" w:rsidRPr="00984E1E" w:rsidRDefault="00D764F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501B29CF" w14:textId="77777777" w:rsidR="00D764FF" w:rsidRPr="00984E1E" w:rsidRDefault="00D764FF"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3D1FC0AB" w14:textId="77777777" w:rsidR="00D764FF" w:rsidRPr="00984E1E" w:rsidRDefault="00D764F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062F2B21" w14:textId="77777777" w:rsidR="00D764FF" w:rsidRPr="00984E1E" w:rsidRDefault="00D764FF"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tcPr>
          <w:p w14:paraId="5A963DA5" w14:textId="77777777" w:rsidR="00D764FF" w:rsidRPr="003E783F" w:rsidRDefault="00D764FF" w:rsidP="0075261B">
            <w:pPr>
              <w:widowControl/>
              <w:spacing w:line="240" w:lineRule="auto"/>
              <w:ind w:firstLineChars="0" w:firstLine="0"/>
              <w:jc w:val="left"/>
              <w:rPr>
                <w:rFonts w:ascii="宋体" w:eastAsia="宋体" w:hAnsi="宋体" w:cs="宋体"/>
                <w:color w:val="000000"/>
                <w:kern w:val="0"/>
                <w:sz w:val="20"/>
                <w:szCs w:val="20"/>
              </w:rPr>
            </w:pPr>
          </w:p>
        </w:tc>
      </w:tr>
      <w:tr w:rsidR="00D764FF" w:rsidRPr="00DF047E" w14:paraId="3DA98BAA"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B1D8542" w14:textId="77777777"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M60</w:t>
            </w:r>
          </w:p>
        </w:tc>
        <w:tc>
          <w:tcPr>
            <w:tcW w:w="1196" w:type="dxa"/>
            <w:tcBorders>
              <w:top w:val="nil"/>
              <w:left w:val="nil"/>
              <w:bottom w:val="single" w:sz="4" w:space="0" w:color="auto"/>
              <w:right w:val="single" w:sz="4" w:space="0" w:color="auto"/>
            </w:tcBorders>
            <w:shd w:val="clear" w:color="auto" w:fill="auto"/>
            <w:vAlign w:val="center"/>
            <w:hideMark/>
          </w:tcPr>
          <w:p w14:paraId="568E0779" w14:textId="77777777"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21C18646" w14:textId="77777777"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1848F2B0" w14:textId="77777777"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19319D0" w14:textId="77777777"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43520C2A" w14:textId="77777777"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p>
        </w:tc>
      </w:tr>
      <w:tr w:rsidR="00D764FF" w:rsidRPr="00DF047E" w14:paraId="201D09D2"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C5FBB85" w14:textId="77777777"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X39</w:t>
            </w:r>
          </w:p>
        </w:tc>
        <w:tc>
          <w:tcPr>
            <w:tcW w:w="1196" w:type="dxa"/>
            <w:tcBorders>
              <w:top w:val="nil"/>
              <w:left w:val="nil"/>
              <w:bottom w:val="single" w:sz="4" w:space="0" w:color="auto"/>
              <w:right w:val="single" w:sz="4" w:space="0" w:color="auto"/>
            </w:tcBorders>
            <w:shd w:val="clear" w:color="auto" w:fill="auto"/>
            <w:noWrap/>
            <w:vAlign w:val="center"/>
            <w:hideMark/>
          </w:tcPr>
          <w:p w14:paraId="6FA9B115" w14:textId="77777777"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5BFB75AD" w14:textId="77777777"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58DE6236" w14:textId="77777777"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66A8ED3" w14:textId="77777777" w:rsidR="00D764FF" w:rsidRPr="00E7672D" w:rsidRDefault="00695043" w:rsidP="00DE6BEC">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20F6335C" w14:textId="77777777"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p>
        </w:tc>
      </w:tr>
      <w:tr w:rsidR="00D764FF" w:rsidRPr="00DF047E" w14:paraId="635BD632" w14:textId="77777777"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0E7603" w14:textId="77777777"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X40</w:t>
            </w:r>
          </w:p>
        </w:tc>
        <w:tc>
          <w:tcPr>
            <w:tcW w:w="1196" w:type="dxa"/>
            <w:tcBorders>
              <w:top w:val="nil"/>
              <w:left w:val="nil"/>
              <w:bottom w:val="single" w:sz="4" w:space="0" w:color="auto"/>
              <w:right w:val="single" w:sz="4" w:space="0" w:color="auto"/>
            </w:tcBorders>
            <w:shd w:val="clear" w:color="auto" w:fill="auto"/>
            <w:noWrap/>
            <w:vAlign w:val="center"/>
            <w:hideMark/>
          </w:tcPr>
          <w:p w14:paraId="66D217D2" w14:textId="77777777"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24E8BF1D" w14:textId="77777777"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FF87DA0" w14:textId="77777777"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4AF81E8B" w14:textId="77777777" w:rsidR="00D764FF" w:rsidRPr="00E7672D" w:rsidRDefault="00695043" w:rsidP="00DE6BEC">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2BB895E9" w14:textId="77777777"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p>
        </w:tc>
      </w:tr>
    </w:tbl>
    <w:p w14:paraId="5535321A" w14:textId="77777777" w:rsidR="006419FB" w:rsidRDefault="006419FB" w:rsidP="006909A6">
      <w:pPr>
        <w:ind w:firstLine="480"/>
      </w:pPr>
    </w:p>
    <w:p w14:paraId="74CFE589" w14:textId="77777777" w:rsidR="00BA2E79" w:rsidRDefault="00BA2E79" w:rsidP="00BA2E79">
      <w:pPr>
        <w:pStyle w:val="4"/>
        <w:numPr>
          <w:ilvl w:val="3"/>
          <w:numId w:val="4"/>
        </w:numPr>
        <w:ind w:left="0" w:firstLineChars="0" w:firstLine="0"/>
      </w:pPr>
      <w:r>
        <w:rPr>
          <w:rFonts w:hint="eastAsia"/>
        </w:rPr>
        <w:t>中立仓申报</w:t>
      </w:r>
      <w:r>
        <w:rPr>
          <w:rFonts w:hint="eastAsia"/>
        </w:rPr>
        <w:t>/</w:t>
      </w:r>
      <w:r>
        <w:rPr>
          <w:rFonts w:hint="eastAsia"/>
        </w:rPr>
        <w:t>申报撤销回报</w:t>
      </w:r>
    </w:p>
    <w:p w14:paraId="66A5ADA8" w14:textId="77777777" w:rsidR="00613F1F" w:rsidRDefault="00613F1F" w:rsidP="008D1002">
      <w:pPr>
        <w:ind w:firstLine="482"/>
      </w:pPr>
      <w:r w:rsidRPr="003B0BB4">
        <w:rPr>
          <w:rFonts w:hint="eastAsia"/>
          <w:b/>
        </w:rPr>
        <w:t>功能</w:t>
      </w:r>
      <w:r>
        <w:rPr>
          <w:rFonts w:hint="eastAsia"/>
        </w:rPr>
        <w:t>：中立仓申报</w:t>
      </w:r>
      <w:r>
        <w:rPr>
          <w:rFonts w:hint="eastAsia"/>
        </w:rPr>
        <w:t>/</w:t>
      </w:r>
      <w:r>
        <w:rPr>
          <w:rFonts w:hint="eastAsia"/>
        </w:rPr>
        <w:t>申报撤销回报指令用于交易所通知会员中立仓申报指令和中立仓申报撤销指令的处理信息。</w:t>
      </w:r>
      <w:r w:rsidR="005C29D2">
        <w:rPr>
          <w:rFonts w:hint="eastAsia"/>
        </w:rPr>
        <w:t>中立仓</w:t>
      </w:r>
      <w:r w:rsidR="004D5F58">
        <w:rPr>
          <w:rFonts w:hint="eastAsia"/>
        </w:rPr>
        <w:t>申报回报中会返回库存冻结信息；</w:t>
      </w:r>
      <w:r w:rsidR="005C29D2">
        <w:rPr>
          <w:rFonts w:hint="eastAsia"/>
        </w:rPr>
        <w:t>中立仓</w:t>
      </w:r>
      <w:r w:rsidR="004D5F58">
        <w:rPr>
          <w:rFonts w:hint="eastAsia"/>
        </w:rPr>
        <w:t>撤销回报中暂无法返回库存释放信息。</w:t>
      </w:r>
    </w:p>
    <w:p w14:paraId="7D03EDA7" w14:textId="77777777" w:rsidR="00613F1F" w:rsidRPr="00613F1F" w:rsidRDefault="00613F1F" w:rsidP="00613F1F">
      <w:pPr>
        <w:ind w:firstLine="480"/>
      </w:pPr>
      <w:r>
        <w:rPr>
          <w:rFonts w:hint="eastAsia"/>
        </w:rPr>
        <w:lastRenderedPageBreak/>
        <w:t>消息体格式如下：</w:t>
      </w:r>
    </w:p>
    <w:tbl>
      <w:tblPr>
        <w:tblW w:w="8510" w:type="dxa"/>
        <w:tblInd w:w="103" w:type="dxa"/>
        <w:tblLayout w:type="fixed"/>
        <w:tblLook w:val="04A0" w:firstRow="1" w:lastRow="0" w:firstColumn="1" w:lastColumn="0" w:noHBand="0" w:noVBand="1"/>
      </w:tblPr>
      <w:tblGrid>
        <w:gridCol w:w="653"/>
        <w:gridCol w:w="798"/>
        <w:gridCol w:w="2098"/>
        <w:gridCol w:w="1559"/>
        <w:gridCol w:w="760"/>
        <w:gridCol w:w="2642"/>
      </w:tblGrid>
      <w:tr w:rsidR="00E225F6" w:rsidRPr="003E783F" w14:paraId="7E80CBC4" w14:textId="77777777" w:rsidTr="00E225F6">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1AC127E4" w14:textId="77777777" w:rsidR="00E225F6" w:rsidRPr="003E783F" w:rsidRDefault="00E225F6" w:rsidP="0073324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F2411FE" w14:textId="77777777" w:rsidR="00E225F6" w:rsidRPr="003E783F" w:rsidRDefault="00E225F6" w:rsidP="00733244">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域号</w:t>
            </w:r>
          </w:p>
        </w:tc>
        <w:tc>
          <w:tcPr>
            <w:tcW w:w="2098" w:type="dxa"/>
            <w:tcBorders>
              <w:top w:val="single" w:sz="4" w:space="0" w:color="auto"/>
              <w:left w:val="nil"/>
              <w:bottom w:val="single" w:sz="4" w:space="0" w:color="auto"/>
              <w:right w:val="single" w:sz="4" w:space="0" w:color="auto"/>
            </w:tcBorders>
            <w:shd w:val="clear" w:color="000000" w:fill="D9D9D9"/>
            <w:noWrap/>
            <w:vAlign w:val="center"/>
            <w:hideMark/>
          </w:tcPr>
          <w:p w14:paraId="25D33802" w14:textId="77777777" w:rsidR="00E225F6" w:rsidRPr="003E783F" w:rsidRDefault="00E225F6" w:rsidP="00733244">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域名</w:t>
            </w:r>
          </w:p>
        </w:tc>
        <w:tc>
          <w:tcPr>
            <w:tcW w:w="1559" w:type="dxa"/>
            <w:tcBorders>
              <w:top w:val="single" w:sz="4" w:space="0" w:color="auto"/>
              <w:left w:val="nil"/>
              <w:bottom w:val="single" w:sz="4" w:space="0" w:color="auto"/>
              <w:right w:val="single" w:sz="4" w:space="0" w:color="auto"/>
            </w:tcBorders>
            <w:shd w:val="clear" w:color="000000" w:fill="D9D9D9"/>
            <w:noWrap/>
            <w:vAlign w:val="center"/>
            <w:hideMark/>
          </w:tcPr>
          <w:p w14:paraId="33186C95" w14:textId="77777777" w:rsidR="00E225F6" w:rsidRPr="003E783F" w:rsidRDefault="004847B6" w:rsidP="0073324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4B0A7163" w14:textId="77777777" w:rsidR="00E225F6" w:rsidRPr="003E783F" w:rsidRDefault="00E225F6" w:rsidP="0073324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回报</w:t>
            </w:r>
          </w:p>
        </w:tc>
        <w:tc>
          <w:tcPr>
            <w:tcW w:w="2642" w:type="dxa"/>
            <w:tcBorders>
              <w:top w:val="single" w:sz="4" w:space="0" w:color="auto"/>
              <w:left w:val="nil"/>
              <w:bottom w:val="single" w:sz="4" w:space="0" w:color="auto"/>
              <w:right w:val="single" w:sz="4" w:space="0" w:color="auto"/>
            </w:tcBorders>
            <w:shd w:val="clear" w:color="000000" w:fill="D9D9D9"/>
            <w:noWrap/>
            <w:vAlign w:val="center"/>
            <w:hideMark/>
          </w:tcPr>
          <w:p w14:paraId="6AACB3F6" w14:textId="77777777" w:rsidR="00E225F6" w:rsidRPr="003E783F" w:rsidRDefault="00E225F6" w:rsidP="00733244">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说明</w:t>
            </w:r>
          </w:p>
        </w:tc>
      </w:tr>
      <w:tr w:rsidR="00E225F6" w:rsidRPr="003E783F" w14:paraId="557412A2" w14:textId="77777777" w:rsidTr="00E225F6">
        <w:trPr>
          <w:trHeight w:val="270"/>
        </w:trPr>
        <w:tc>
          <w:tcPr>
            <w:tcW w:w="653" w:type="dxa"/>
            <w:tcBorders>
              <w:top w:val="nil"/>
              <w:left w:val="single" w:sz="4" w:space="0" w:color="auto"/>
              <w:bottom w:val="single" w:sz="4" w:space="0" w:color="auto"/>
              <w:right w:val="single" w:sz="4" w:space="0" w:color="auto"/>
            </w:tcBorders>
          </w:tcPr>
          <w:p w14:paraId="2E161185"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FAAE3C6"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O00</w:t>
            </w:r>
          </w:p>
        </w:tc>
        <w:tc>
          <w:tcPr>
            <w:tcW w:w="2098" w:type="dxa"/>
            <w:tcBorders>
              <w:top w:val="nil"/>
              <w:left w:val="nil"/>
              <w:bottom w:val="single" w:sz="4" w:space="0" w:color="auto"/>
              <w:right w:val="single" w:sz="4" w:space="0" w:color="auto"/>
            </w:tcBorders>
            <w:shd w:val="clear" w:color="auto" w:fill="auto"/>
            <w:noWrap/>
            <w:vAlign w:val="center"/>
            <w:hideMark/>
          </w:tcPr>
          <w:p w14:paraId="79F0EF34"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orderNo</w:t>
            </w:r>
          </w:p>
        </w:tc>
        <w:tc>
          <w:tcPr>
            <w:tcW w:w="1559" w:type="dxa"/>
            <w:tcBorders>
              <w:top w:val="nil"/>
              <w:left w:val="nil"/>
              <w:bottom w:val="single" w:sz="4" w:space="0" w:color="auto"/>
              <w:right w:val="single" w:sz="4" w:space="0" w:color="auto"/>
            </w:tcBorders>
            <w:shd w:val="clear" w:color="auto" w:fill="auto"/>
            <w:noWrap/>
            <w:vAlign w:val="center"/>
            <w:hideMark/>
          </w:tcPr>
          <w:p w14:paraId="2B159AA6" w14:textId="77777777" w:rsidR="00E225F6" w:rsidRPr="003E783F" w:rsidRDefault="00C95150"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14:paraId="76DA9669"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14:paraId="3AC93E9E"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14:paraId="2C79789E" w14:textId="77777777" w:rsidTr="00E225F6">
        <w:trPr>
          <w:trHeight w:val="270"/>
        </w:trPr>
        <w:tc>
          <w:tcPr>
            <w:tcW w:w="653" w:type="dxa"/>
            <w:tcBorders>
              <w:top w:val="nil"/>
              <w:left w:val="single" w:sz="4" w:space="0" w:color="auto"/>
              <w:bottom w:val="single" w:sz="4" w:space="0" w:color="auto"/>
              <w:right w:val="single" w:sz="4" w:space="0" w:color="auto"/>
            </w:tcBorders>
          </w:tcPr>
          <w:p w14:paraId="60FBA585" w14:textId="77777777" w:rsidR="00E225F6"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109C2E6"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98" w:type="dxa"/>
            <w:tcBorders>
              <w:top w:val="nil"/>
              <w:left w:val="nil"/>
              <w:bottom w:val="single" w:sz="4" w:space="0" w:color="auto"/>
              <w:right w:val="single" w:sz="4" w:space="0" w:color="auto"/>
            </w:tcBorders>
            <w:shd w:val="clear" w:color="auto" w:fill="auto"/>
            <w:noWrap/>
            <w:vAlign w:val="center"/>
            <w:hideMark/>
          </w:tcPr>
          <w:p w14:paraId="5E86B464"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clientID</w:t>
            </w:r>
          </w:p>
        </w:tc>
        <w:tc>
          <w:tcPr>
            <w:tcW w:w="1559" w:type="dxa"/>
            <w:tcBorders>
              <w:top w:val="nil"/>
              <w:left w:val="nil"/>
              <w:bottom w:val="single" w:sz="4" w:space="0" w:color="auto"/>
              <w:right w:val="single" w:sz="4" w:space="0" w:color="auto"/>
            </w:tcBorders>
            <w:shd w:val="clear" w:color="auto" w:fill="auto"/>
            <w:noWrap/>
            <w:vAlign w:val="center"/>
            <w:hideMark/>
          </w:tcPr>
          <w:p w14:paraId="70C33B10"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0CBDD3BF"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14:paraId="6970EE79"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14:paraId="59D0DD4B" w14:textId="77777777" w:rsidTr="00E225F6">
        <w:trPr>
          <w:trHeight w:val="270"/>
        </w:trPr>
        <w:tc>
          <w:tcPr>
            <w:tcW w:w="653" w:type="dxa"/>
            <w:tcBorders>
              <w:top w:val="nil"/>
              <w:left w:val="single" w:sz="4" w:space="0" w:color="auto"/>
              <w:bottom w:val="single" w:sz="4" w:space="0" w:color="auto"/>
              <w:right w:val="single" w:sz="4" w:space="0" w:color="auto"/>
            </w:tcBorders>
          </w:tcPr>
          <w:p w14:paraId="4B150503"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6E261A"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I10</w:t>
            </w:r>
          </w:p>
        </w:tc>
        <w:tc>
          <w:tcPr>
            <w:tcW w:w="2098" w:type="dxa"/>
            <w:tcBorders>
              <w:top w:val="nil"/>
              <w:left w:val="nil"/>
              <w:bottom w:val="single" w:sz="4" w:space="0" w:color="auto"/>
              <w:right w:val="single" w:sz="4" w:space="0" w:color="auto"/>
            </w:tcBorders>
            <w:shd w:val="clear" w:color="auto" w:fill="auto"/>
            <w:noWrap/>
            <w:vAlign w:val="center"/>
            <w:hideMark/>
          </w:tcPr>
          <w:p w14:paraId="1CB8570A"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instID</w:t>
            </w:r>
          </w:p>
        </w:tc>
        <w:tc>
          <w:tcPr>
            <w:tcW w:w="1559" w:type="dxa"/>
            <w:tcBorders>
              <w:top w:val="nil"/>
              <w:left w:val="nil"/>
              <w:bottom w:val="single" w:sz="4" w:space="0" w:color="auto"/>
              <w:right w:val="single" w:sz="4" w:space="0" w:color="auto"/>
            </w:tcBorders>
            <w:shd w:val="clear" w:color="auto" w:fill="auto"/>
            <w:noWrap/>
            <w:vAlign w:val="center"/>
            <w:hideMark/>
          </w:tcPr>
          <w:p w14:paraId="66EFD8D3"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14:paraId="1A5DF2DB"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14:paraId="213A6F69"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14:paraId="4C6BAE13" w14:textId="77777777" w:rsidTr="00E225F6">
        <w:trPr>
          <w:trHeight w:val="270"/>
        </w:trPr>
        <w:tc>
          <w:tcPr>
            <w:tcW w:w="653" w:type="dxa"/>
            <w:tcBorders>
              <w:top w:val="nil"/>
              <w:left w:val="single" w:sz="4" w:space="0" w:color="auto"/>
              <w:bottom w:val="single" w:sz="4" w:space="0" w:color="auto"/>
              <w:right w:val="single" w:sz="4" w:space="0" w:color="auto"/>
            </w:tcBorders>
          </w:tcPr>
          <w:p w14:paraId="3CC67165" w14:textId="77777777" w:rsidR="00E225F6" w:rsidRPr="00984E1E" w:rsidRDefault="00E225F6" w:rsidP="0075261B">
            <w:pPr>
              <w:spacing w:line="240" w:lineRule="auto"/>
              <w:ind w:firstLineChars="0" w:firstLine="0"/>
              <w:rPr>
                <w:rFonts w:asciiTheme="minorEastAsia" w:hAnsiTheme="minorEastAsia"/>
                <w:color w:val="00000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3F8FFCB" w14:textId="77777777" w:rsidR="00E225F6" w:rsidRPr="00984E1E" w:rsidRDefault="00E225F6"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98" w:type="dxa"/>
            <w:tcBorders>
              <w:top w:val="nil"/>
              <w:left w:val="nil"/>
              <w:bottom w:val="single" w:sz="4" w:space="0" w:color="auto"/>
              <w:right w:val="single" w:sz="4" w:space="0" w:color="auto"/>
            </w:tcBorders>
            <w:shd w:val="clear" w:color="auto" w:fill="auto"/>
            <w:noWrap/>
            <w:vAlign w:val="center"/>
          </w:tcPr>
          <w:p w14:paraId="2279C8E5" w14:textId="77777777" w:rsidR="00E225F6" w:rsidRPr="00984E1E" w:rsidRDefault="00E225F6"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59" w:type="dxa"/>
            <w:tcBorders>
              <w:top w:val="nil"/>
              <w:left w:val="nil"/>
              <w:bottom w:val="single" w:sz="4" w:space="0" w:color="auto"/>
              <w:right w:val="single" w:sz="4" w:space="0" w:color="auto"/>
            </w:tcBorders>
            <w:shd w:val="clear" w:color="auto" w:fill="auto"/>
            <w:noWrap/>
            <w:vAlign w:val="center"/>
          </w:tcPr>
          <w:p w14:paraId="351CAADF" w14:textId="77777777" w:rsidR="00E225F6" w:rsidRPr="00984E1E" w:rsidRDefault="00E225F6"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27D3F0E6" w14:textId="77777777" w:rsidR="00E225F6" w:rsidRPr="00984E1E" w:rsidRDefault="00E225F6"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2642" w:type="dxa"/>
            <w:tcBorders>
              <w:top w:val="nil"/>
              <w:left w:val="nil"/>
              <w:bottom w:val="single" w:sz="4" w:space="0" w:color="auto"/>
              <w:right w:val="single" w:sz="4" w:space="0" w:color="auto"/>
            </w:tcBorders>
            <w:shd w:val="clear" w:color="auto" w:fill="auto"/>
            <w:noWrap/>
          </w:tcPr>
          <w:p w14:paraId="08CD70C3" w14:textId="77777777" w:rsidR="00E225F6" w:rsidRPr="00984E1E" w:rsidRDefault="00E225F6" w:rsidP="0075261B">
            <w:pPr>
              <w:spacing w:line="240" w:lineRule="auto"/>
              <w:ind w:firstLineChars="0" w:firstLine="0"/>
              <w:rPr>
                <w:rFonts w:asciiTheme="minorEastAsia" w:hAnsiTheme="minorEastAsia"/>
                <w:sz w:val="20"/>
              </w:rPr>
            </w:pPr>
          </w:p>
        </w:tc>
      </w:tr>
      <w:tr w:rsidR="00E225F6" w:rsidRPr="003E783F" w14:paraId="730415F9" w14:textId="77777777" w:rsidTr="00E225F6">
        <w:trPr>
          <w:trHeight w:val="270"/>
        </w:trPr>
        <w:tc>
          <w:tcPr>
            <w:tcW w:w="653" w:type="dxa"/>
            <w:tcBorders>
              <w:top w:val="nil"/>
              <w:left w:val="single" w:sz="4" w:space="0" w:color="auto"/>
              <w:bottom w:val="single" w:sz="4" w:space="0" w:color="auto"/>
              <w:right w:val="single" w:sz="4" w:space="0" w:color="auto"/>
            </w:tcBorders>
          </w:tcPr>
          <w:p w14:paraId="5A01E272"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591D90"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O02</w:t>
            </w:r>
          </w:p>
        </w:tc>
        <w:tc>
          <w:tcPr>
            <w:tcW w:w="2098" w:type="dxa"/>
            <w:tcBorders>
              <w:top w:val="nil"/>
              <w:left w:val="nil"/>
              <w:bottom w:val="single" w:sz="4" w:space="0" w:color="auto"/>
              <w:right w:val="single" w:sz="4" w:space="0" w:color="auto"/>
            </w:tcBorders>
            <w:shd w:val="clear" w:color="auto" w:fill="auto"/>
            <w:noWrap/>
            <w:vAlign w:val="center"/>
            <w:hideMark/>
          </w:tcPr>
          <w:p w14:paraId="16CFD13E"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buyOrSell</w:t>
            </w:r>
          </w:p>
        </w:tc>
        <w:tc>
          <w:tcPr>
            <w:tcW w:w="1559" w:type="dxa"/>
            <w:tcBorders>
              <w:top w:val="nil"/>
              <w:left w:val="nil"/>
              <w:bottom w:val="single" w:sz="4" w:space="0" w:color="auto"/>
              <w:right w:val="single" w:sz="4" w:space="0" w:color="auto"/>
            </w:tcBorders>
            <w:shd w:val="clear" w:color="auto" w:fill="auto"/>
            <w:noWrap/>
            <w:vAlign w:val="center"/>
            <w:hideMark/>
          </w:tcPr>
          <w:p w14:paraId="3D9AE647"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vAlign w:val="center"/>
            <w:hideMark/>
          </w:tcPr>
          <w:p w14:paraId="7A8118D1"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14:paraId="45A200C3"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14:paraId="4174CDAE" w14:textId="77777777" w:rsidTr="00E225F6">
        <w:trPr>
          <w:trHeight w:val="270"/>
        </w:trPr>
        <w:tc>
          <w:tcPr>
            <w:tcW w:w="653" w:type="dxa"/>
            <w:tcBorders>
              <w:top w:val="nil"/>
              <w:left w:val="single" w:sz="4" w:space="0" w:color="auto"/>
              <w:bottom w:val="single" w:sz="4" w:space="0" w:color="auto"/>
              <w:right w:val="single" w:sz="4" w:space="0" w:color="auto"/>
            </w:tcBorders>
          </w:tcPr>
          <w:p w14:paraId="7ECBE930"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FBDE0D4"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T11</w:t>
            </w:r>
          </w:p>
        </w:tc>
        <w:tc>
          <w:tcPr>
            <w:tcW w:w="2098" w:type="dxa"/>
            <w:tcBorders>
              <w:top w:val="nil"/>
              <w:left w:val="nil"/>
              <w:bottom w:val="single" w:sz="4" w:space="0" w:color="auto"/>
              <w:right w:val="single" w:sz="4" w:space="0" w:color="auto"/>
            </w:tcBorders>
            <w:shd w:val="clear" w:color="auto" w:fill="auto"/>
            <w:noWrap/>
            <w:vAlign w:val="center"/>
            <w:hideMark/>
          </w:tcPr>
          <w:p w14:paraId="626711BC"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applyDate</w:t>
            </w:r>
          </w:p>
        </w:tc>
        <w:tc>
          <w:tcPr>
            <w:tcW w:w="1559" w:type="dxa"/>
            <w:tcBorders>
              <w:top w:val="nil"/>
              <w:left w:val="nil"/>
              <w:bottom w:val="single" w:sz="4" w:space="0" w:color="auto"/>
              <w:right w:val="single" w:sz="4" w:space="0" w:color="auto"/>
            </w:tcBorders>
            <w:shd w:val="clear" w:color="auto" w:fill="auto"/>
            <w:noWrap/>
            <w:vAlign w:val="center"/>
            <w:hideMark/>
          </w:tcPr>
          <w:p w14:paraId="272048B8"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1C927225"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14:paraId="3931AADE"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14:paraId="74EE9EF5" w14:textId="77777777" w:rsidTr="00E225F6">
        <w:trPr>
          <w:trHeight w:val="270"/>
        </w:trPr>
        <w:tc>
          <w:tcPr>
            <w:tcW w:w="653" w:type="dxa"/>
            <w:tcBorders>
              <w:top w:val="nil"/>
              <w:left w:val="single" w:sz="4" w:space="0" w:color="auto"/>
              <w:bottom w:val="single" w:sz="4" w:space="0" w:color="auto"/>
              <w:right w:val="single" w:sz="4" w:space="0" w:color="auto"/>
            </w:tcBorders>
          </w:tcPr>
          <w:p w14:paraId="39036D8B"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38E4576"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T12</w:t>
            </w:r>
          </w:p>
        </w:tc>
        <w:tc>
          <w:tcPr>
            <w:tcW w:w="2098" w:type="dxa"/>
            <w:tcBorders>
              <w:top w:val="nil"/>
              <w:left w:val="nil"/>
              <w:bottom w:val="single" w:sz="4" w:space="0" w:color="auto"/>
              <w:right w:val="single" w:sz="4" w:space="0" w:color="auto"/>
            </w:tcBorders>
            <w:shd w:val="clear" w:color="auto" w:fill="auto"/>
            <w:noWrap/>
            <w:vAlign w:val="center"/>
            <w:hideMark/>
          </w:tcPr>
          <w:p w14:paraId="140BA326"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applyTime</w:t>
            </w:r>
          </w:p>
        </w:tc>
        <w:tc>
          <w:tcPr>
            <w:tcW w:w="1559" w:type="dxa"/>
            <w:tcBorders>
              <w:top w:val="nil"/>
              <w:left w:val="nil"/>
              <w:bottom w:val="single" w:sz="4" w:space="0" w:color="auto"/>
              <w:right w:val="single" w:sz="4" w:space="0" w:color="auto"/>
            </w:tcBorders>
            <w:shd w:val="clear" w:color="auto" w:fill="auto"/>
            <w:noWrap/>
            <w:vAlign w:val="center"/>
            <w:hideMark/>
          </w:tcPr>
          <w:p w14:paraId="1D7EB622"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211DFB36"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14:paraId="163B1DB0"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14:paraId="33789E83" w14:textId="77777777" w:rsidTr="00E225F6">
        <w:trPr>
          <w:trHeight w:val="270"/>
        </w:trPr>
        <w:tc>
          <w:tcPr>
            <w:tcW w:w="653" w:type="dxa"/>
            <w:tcBorders>
              <w:top w:val="nil"/>
              <w:left w:val="single" w:sz="4" w:space="0" w:color="auto"/>
              <w:bottom w:val="single" w:sz="4" w:space="0" w:color="auto"/>
              <w:right w:val="single" w:sz="4" w:space="0" w:color="auto"/>
            </w:tcBorders>
          </w:tcPr>
          <w:p w14:paraId="01551BC9"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17AE62"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O07</w:t>
            </w:r>
          </w:p>
        </w:tc>
        <w:tc>
          <w:tcPr>
            <w:tcW w:w="2098" w:type="dxa"/>
            <w:tcBorders>
              <w:top w:val="nil"/>
              <w:left w:val="nil"/>
              <w:bottom w:val="single" w:sz="4" w:space="0" w:color="auto"/>
              <w:right w:val="single" w:sz="4" w:space="0" w:color="auto"/>
            </w:tcBorders>
            <w:shd w:val="clear" w:color="auto" w:fill="auto"/>
            <w:noWrap/>
            <w:vAlign w:val="center"/>
            <w:hideMark/>
          </w:tcPr>
          <w:p w14:paraId="5C89C090"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quantity</w:t>
            </w:r>
          </w:p>
        </w:tc>
        <w:tc>
          <w:tcPr>
            <w:tcW w:w="1559" w:type="dxa"/>
            <w:tcBorders>
              <w:top w:val="nil"/>
              <w:left w:val="nil"/>
              <w:bottom w:val="single" w:sz="4" w:space="0" w:color="auto"/>
              <w:right w:val="single" w:sz="4" w:space="0" w:color="auto"/>
            </w:tcBorders>
            <w:shd w:val="clear" w:color="auto" w:fill="auto"/>
            <w:noWrap/>
            <w:vAlign w:val="center"/>
            <w:hideMark/>
          </w:tcPr>
          <w:p w14:paraId="2BAD4D40"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申报数量</w:t>
            </w:r>
          </w:p>
        </w:tc>
        <w:tc>
          <w:tcPr>
            <w:tcW w:w="760" w:type="dxa"/>
            <w:tcBorders>
              <w:top w:val="nil"/>
              <w:left w:val="nil"/>
              <w:bottom w:val="single" w:sz="4" w:space="0" w:color="auto"/>
              <w:right w:val="single" w:sz="4" w:space="0" w:color="auto"/>
            </w:tcBorders>
            <w:shd w:val="clear" w:color="auto" w:fill="auto"/>
            <w:noWrap/>
            <w:vAlign w:val="center"/>
            <w:hideMark/>
          </w:tcPr>
          <w:p w14:paraId="32794A2C"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14:paraId="721F3D1E"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14:paraId="78F44788" w14:textId="77777777" w:rsidTr="00E225F6">
        <w:trPr>
          <w:trHeight w:val="270"/>
        </w:trPr>
        <w:tc>
          <w:tcPr>
            <w:tcW w:w="653" w:type="dxa"/>
            <w:tcBorders>
              <w:top w:val="nil"/>
              <w:left w:val="single" w:sz="4" w:space="0" w:color="auto"/>
              <w:bottom w:val="single" w:sz="4" w:space="0" w:color="auto"/>
              <w:right w:val="single" w:sz="4" w:space="0" w:color="auto"/>
            </w:tcBorders>
          </w:tcPr>
          <w:p w14:paraId="3565CFBF"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DDFA928"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T22</w:t>
            </w:r>
          </w:p>
        </w:tc>
        <w:tc>
          <w:tcPr>
            <w:tcW w:w="2098" w:type="dxa"/>
            <w:tcBorders>
              <w:top w:val="nil"/>
              <w:left w:val="nil"/>
              <w:bottom w:val="single" w:sz="4" w:space="0" w:color="auto"/>
              <w:right w:val="single" w:sz="4" w:space="0" w:color="auto"/>
            </w:tcBorders>
            <w:shd w:val="clear" w:color="auto" w:fill="auto"/>
            <w:noWrap/>
            <w:vAlign w:val="center"/>
            <w:hideMark/>
          </w:tcPr>
          <w:p w14:paraId="2869240C"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cancelTime</w:t>
            </w:r>
          </w:p>
        </w:tc>
        <w:tc>
          <w:tcPr>
            <w:tcW w:w="1559" w:type="dxa"/>
            <w:tcBorders>
              <w:top w:val="nil"/>
              <w:left w:val="nil"/>
              <w:bottom w:val="single" w:sz="4" w:space="0" w:color="auto"/>
              <w:right w:val="single" w:sz="4" w:space="0" w:color="auto"/>
            </w:tcBorders>
            <w:shd w:val="clear" w:color="auto" w:fill="auto"/>
            <w:noWrap/>
            <w:vAlign w:val="center"/>
            <w:hideMark/>
          </w:tcPr>
          <w:p w14:paraId="6498A2E5"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撤销时间</w:t>
            </w:r>
          </w:p>
        </w:tc>
        <w:tc>
          <w:tcPr>
            <w:tcW w:w="760" w:type="dxa"/>
            <w:tcBorders>
              <w:top w:val="nil"/>
              <w:left w:val="nil"/>
              <w:bottom w:val="single" w:sz="4" w:space="0" w:color="auto"/>
              <w:right w:val="single" w:sz="4" w:space="0" w:color="auto"/>
            </w:tcBorders>
            <w:shd w:val="clear" w:color="auto" w:fill="auto"/>
            <w:noWrap/>
            <w:vAlign w:val="center"/>
            <w:hideMark/>
          </w:tcPr>
          <w:p w14:paraId="4EAE106B"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2" w:type="dxa"/>
            <w:tcBorders>
              <w:top w:val="nil"/>
              <w:left w:val="nil"/>
              <w:bottom w:val="single" w:sz="4" w:space="0" w:color="auto"/>
              <w:right w:val="single" w:sz="4" w:space="0" w:color="auto"/>
            </w:tcBorders>
            <w:shd w:val="clear" w:color="auto" w:fill="auto"/>
            <w:noWrap/>
            <w:vAlign w:val="center"/>
            <w:hideMark/>
          </w:tcPr>
          <w:p w14:paraId="06B8C1ED" w14:textId="77777777" w:rsidR="00E225F6" w:rsidRPr="00E7672D" w:rsidRDefault="00E225F6" w:rsidP="0073324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撤单时必填</w:t>
            </w:r>
          </w:p>
        </w:tc>
      </w:tr>
      <w:tr w:rsidR="00E225F6" w:rsidRPr="003E783F" w14:paraId="6A335BBC" w14:textId="77777777" w:rsidTr="00E225F6">
        <w:trPr>
          <w:trHeight w:val="270"/>
        </w:trPr>
        <w:tc>
          <w:tcPr>
            <w:tcW w:w="653" w:type="dxa"/>
            <w:tcBorders>
              <w:top w:val="nil"/>
              <w:left w:val="single" w:sz="4" w:space="0" w:color="auto"/>
              <w:bottom w:val="single" w:sz="4" w:space="0" w:color="auto"/>
              <w:right w:val="single" w:sz="4" w:space="0" w:color="auto"/>
            </w:tcBorders>
          </w:tcPr>
          <w:p w14:paraId="4E693394"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4EC8251"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T02</w:t>
            </w:r>
          </w:p>
        </w:tc>
        <w:tc>
          <w:tcPr>
            <w:tcW w:w="2098" w:type="dxa"/>
            <w:tcBorders>
              <w:top w:val="nil"/>
              <w:left w:val="nil"/>
              <w:bottom w:val="single" w:sz="4" w:space="0" w:color="auto"/>
              <w:right w:val="single" w:sz="4" w:space="0" w:color="auto"/>
            </w:tcBorders>
            <w:shd w:val="clear" w:color="auto" w:fill="auto"/>
            <w:noWrap/>
            <w:vAlign w:val="center"/>
          </w:tcPr>
          <w:p w14:paraId="70503730"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cancelID</w:t>
            </w:r>
          </w:p>
        </w:tc>
        <w:tc>
          <w:tcPr>
            <w:tcW w:w="1559" w:type="dxa"/>
            <w:tcBorders>
              <w:top w:val="nil"/>
              <w:left w:val="nil"/>
              <w:bottom w:val="single" w:sz="4" w:space="0" w:color="auto"/>
              <w:right w:val="single" w:sz="4" w:space="0" w:color="auto"/>
            </w:tcBorders>
            <w:shd w:val="clear" w:color="auto" w:fill="auto"/>
            <w:noWrap/>
            <w:vAlign w:val="center"/>
          </w:tcPr>
          <w:p w14:paraId="50621D81" w14:textId="77777777" w:rsidR="00E225F6" w:rsidRPr="003E783F" w:rsidRDefault="0071366A"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w:t>
            </w:r>
            <w:r w:rsidR="00E225F6" w:rsidRPr="003E783F">
              <w:rPr>
                <w:rFonts w:ascii="宋体" w:eastAsia="宋体" w:hAnsi="宋体" w:cs="宋体" w:hint="eastAsia"/>
                <w:color w:val="000000"/>
                <w:kern w:val="0"/>
                <w:sz w:val="20"/>
                <w:szCs w:val="20"/>
              </w:rPr>
              <w:t>员代码</w:t>
            </w:r>
          </w:p>
        </w:tc>
        <w:tc>
          <w:tcPr>
            <w:tcW w:w="760" w:type="dxa"/>
            <w:tcBorders>
              <w:top w:val="nil"/>
              <w:left w:val="nil"/>
              <w:bottom w:val="single" w:sz="4" w:space="0" w:color="auto"/>
              <w:right w:val="single" w:sz="4" w:space="0" w:color="auto"/>
            </w:tcBorders>
            <w:shd w:val="clear" w:color="auto" w:fill="auto"/>
            <w:noWrap/>
            <w:vAlign w:val="center"/>
          </w:tcPr>
          <w:p w14:paraId="5F12BB72"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2" w:type="dxa"/>
            <w:tcBorders>
              <w:top w:val="nil"/>
              <w:left w:val="nil"/>
              <w:bottom w:val="single" w:sz="4" w:space="0" w:color="auto"/>
              <w:right w:val="single" w:sz="4" w:space="0" w:color="auto"/>
            </w:tcBorders>
            <w:shd w:val="clear" w:color="auto" w:fill="auto"/>
            <w:noWrap/>
            <w:vAlign w:val="center"/>
          </w:tcPr>
          <w:p w14:paraId="6CADFF98" w14:textId="77777777" w:rsidR="00E225F6" w:rsidRPr="00E7672D" w:rsidRDefault="00E225F6" w:rsidP="0073324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撤单时必填</w:t>
            </w:r>
          </w:p>
        </w:tc>
      </w:tr>
      <w:tr w:rsidR="00E225F6" w:rsidRPr="003E783F" w14:paraId="7313977D" w14:textId="77777777" w:rsidTr="00E225F6">
        <w:trPr>
          <w:trHeight w:val="270"/>
        </w:trPr>
        <w:tc>
          <w:tcPr>
            <w:tcW w:w="653" w:type="dxa"/>
            <w:tcBorders>
              <w:top w:val="nil"/>
              <w:left w:val="single" w:sz="4" w:space="0" w:color="auto"/>
              <w:bottom w:val="single" w:sz="4" w:space="0" w:color="auto"/>
              <w:right w:val="single" w:sz="4" w:space="0" w:color="auto"/>
            </w:tcBorders>
          </w:tcPr>
          <w:p w14:paraId="4F531C54"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272A4F9"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O09</w:t>
            </w:r>
          </w:p>
        </w:tc>
        <w:tc>
          <w:tcPr>
            <w:tcW w:w="2098" w:type="dxa"/>
            <w:tcBorders>
              <w:top w:val="nil"/>
              <w:left w:val="nil"/>
              <w:bottom w:val="single" w:sz="4" w:space="0" w:color="auto"/>
              <w:right w:val="single" w:sz="4" w:space="0" w:color="auto"/>
            </w:tcBorders>
            <w:shd w:val="clear" w:color="auto" w:fill="auto"/>
            <w:noWrap/>
            <w:vAlign w:val="center"/>
            <w:hideMark/>
          </w:tcPr>
          <w:p w14:paraId="432FB1DC"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orderStatus</w:t>
            </w:r>
          </w:p>
        </w:tc>
        <w:tc>
          <w:tcPr>
            <w:tcW w:w="1559" w:type="dxa"/>
            <w:tcBorders>
              <w:top w:val="nil"/>
              <w:left w:val="nil"/>
              <w:bottom w:val="single" w:sz="4" w:space="0" w:color="auto"/>
              <w:right w:val="single" w:sz="4" w:space="0" w:color="auto"/>
            </w:tcBorders>
            <w:shd w:val="clear" w:color="auto" w:fill="auto"/>
            <w:noWrap/>
            <w:vAlign w:val="center"/>
            <w:hideMark/>
          </w:tcPr>
          <w:p w14:paraId="17C710C1" w14:textId="77777777" w:rsidR="00E225F6" w:rsidRPr="003E783F" w:rsidRDefault="00F86D06"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00E225F6" w:rsidRPr="003E783F">
              <w:rPr>
                <w:rFonts w:ascii="宋体" w:eastAsia="宋体" w:hAnsi="宋体" w:cs="宋体" w:hint="eastAsia"/>
                <w:color w:val="000000"/>
                <w:kern w:val="0"/>
                <w:sz w:val="20"/>
                <w:szCs w:val="20"/>
              </w:rPr>
              <w:t>状态</w:t>
            </w:r>
          </w:p>
        </w:tc>
        <w:tc>
          <w:tcPr>
            <w:tcW w:w="760" w:type="dxa"/>
            <w:tcBorders>
              <w:top w:val="nil"/>
              <w:left w:val="nil"/>
              <w:bottom w:val="single" w:sz="4" w:space="0" w:color="auto"/>
              <w:right w:val="single" w:sz="4" w:space="0" w:color="auto"/>
            </w:tcBorders>
            <w:shd w:val="clear" w:color="auto" w:fill="auto"/>
            <w:noWrap/>
            <w:vAlign w:val="center"/>
            <w:hideMark/>
          </w:tcPr>
          <w:p w14:paraId="4ADA68B2"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14:paraId="37EF516D"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14:paraId="25C7FDAC" w14:textId="77777777" w:rsidTr="00E225F6">
        <w:trPr>
          <w:trHeight w:val="270"/>
        </w:trPr>
        <w:tc>
          <w:tcPr>
            <w:tcW w:w="653" w:type="dxa"/>
            <w:tcBorders>
              <w:top w:val="nil"/>
              <w:left w:val="single" w:sz="4" w:space="0" w:color="auto"/>
              <w:bottom w:val="single" w:sz="4" w:space="0" w:color="auto"/>
              <w:right w:val="single" w:sz="4" w:space="0" w:color="auto"/>
            </w:tcBorders>
          </w:tcPr>
          <w:p w14:paraId="51A78EE5"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421C408"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O01</w:t>
            </w:r>
          </w:p>
        </w:tc>
        <w:tc>
          <w:tcPr>
            <w:tcW w:w="2098" w:type="dxa"/>
            <w:tcBorders>
              <w:top w:val="nil"/>
              <w:left w:val="nil"/>
              <w:bottom w:val="single" w:sz="4" w:space="0" w:color="auto"/>
              <w:right w:val="single" w:sz="4" w:space="0" w:color="auto"/>
            </w:tcBorders>
            <w:shd w:val="clear" w:color="auto" w:fill="auto"/>
            <w:noWrap/>
            <w:vAlign w:val="center"/>
            <w:hideMark/>
          </w:tcPr>
          <w:p w14:paraId="3E6A1C68"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localOrderNo</w:t>
            </w:r>
          </w:p>
        </w:tc>
        <w:tc>
          <w:tcPr>
            <w:tcW w:w="1559" w:type="dxa"/>
            <w:tcBorders>
              <w:top w:val="nil"/>
              <w:left w:val="nil"/>
              <w:bottom w:val="single" w:sz="4" w:space="0" w:color="auto"/>
              <w:right w:val="single" w:sz="4" w:space="0" w:color="auto"/>
            </w:tcBorders>
            <w:shd w:val="clear" w:color="auto" w:fill="auto"/>
            <w:noWrap/>
            <w:vAlign w:val="center"/>
            <w:hideMark/>
          </w:tcPr>
          <w:p w14:paraId="07D08FC9"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本地</w:t>
            </w:r>
            <w:r w:rsidR="00C95150">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14:paraId="6728C8DD"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14:paraId="22AEC4FE"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14:paraId="72A21D14" w14:textId="77777777" w:rsidTr="00E225F6">
        <w:trPr>
          <w:trHeight w:val="270"/>
        </w:trPr>
        <w:tc>
          <w:tcPr>
            <w:tcW w:w="653" w:type="dxa"/>
            <w:tcBorders>
              <w:top w:val="nil"/>
              <w:left w:val="single" w:sz="4" w:space="0" w:color="auto"/>
              <w:bottom w:val="single" w:sz="4" w:space="0" w:color="auto"/>
              <w:right w:val="single" w:sz="4" w:space="0" w:color="auto"/>
            </w:tcBorders>
          </w:tcPr>
          <w:p w14:paraId="045B6836"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B97FFD"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M60</w:t>
            </w:r>
          </w:p>
        </w:tc>
        <w:tc>
          <w:tcPr>
            <w:tcW w:w="2098" w:type="dxa"/>
            <w:tcBorders>
              <w:top w:val="nil"/>
              <w:left w:val="nil"/>
              <w:bottom w:val="single" w:sz="4" w:space="0" w:color="auto"/>
              <w:right w:val="single" w:sz="4" w:space="0" w:color="auto"/>
            </w:tcBorders>
            <w:shd w:val="clear" w:color="auto" w:fill="auto"/>
            <w:vAlign w:val="center"/>
            <w:hideMark/>
          </w:tcPr>
          <w:p w14:paraId="046FD25F"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traderID</w:t>
            </w:r>
          </w:p>
        </w:tc>
        <w:tc>
          <w:tcPr>
            <w:tcW w:w="1559" w:type="dxa"/>
            <w:tcBorders>
              <w:top w:val="nil"/>
              <w:left w:val="nil"/>
              <w:bottom w:val="single" w:sz="4" w:space="0" w:color="auto"/>
              <w:right w:val="single" w:sz="4" w:space="0" w:color="auto"/>
            </w:tcBorders>
            <w:shd w:val="clear" w:color="auto" w:fill="auto"/>
            <w:noWrap/>
            <w:vAlign w:val="center"/>
            <w:hideMark/>
          </w:tcPr>
          <w:p w14:paraId="50E64899"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2D7BF75D"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14:paraId="07CD8634"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14:paraId="4A3D8CB1" w14:textId="77777777" w:rsidTr="00E225F6">
        <w:trPr>
          <w:trHeight w:val="270"/>
        </w:trPr>
        <w:tc>
          <w:tcPr>
            <w:tcW w:w="653" w:type="dxa"/>
            <w:tcBorders>
              <w:top w:val="nil"/>
              <w:left w:val="single" w:sz="4" w:space="0" w:color="auto"/>
              <w:bottom w:val="single" w:sz="4" w:space="0" w:color="auto"/>
              <w:right w:val="single" w:sz="4" w:space="0" w:color="auto"/>
            </w:tcBorders>
          </w:tcPr>
          <w:p w14:paraId="50427E34"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1F06723"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O08</w:t>
            </w:r>
          </w:p>
        </w:tc>
        <w:tc>
          <w:tcPr>
            <w:tcW w:w="2098" w:type="dxa"/>
            <w:tcBorders>
              <w:top w:val="nil"/>
              <w:left w:val="nil"/>
              <w:bottom w:val="single" w:sz="4" w:space="0" w:color="auto"/>
              <w:right w:val="single" w:sz="4" w:space="0" w:color="auto"/>
            </w:tcBorders>
            <w:shd w:val="clear" w:color="auto" w:fill="auto"/>
            <w:noWrap/>
            <w:vAlign w:val="center"/>
            <w:hideMark/>
          </w:tcPr>
          <w:p w14:paraId="1EB15FD1"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remainQuantity</w:t>
            </w:r>
          </w:p>
        </w:tc>
        <w:tc>
          <w:tcPr>
            <w:tcW w:w="1559" w:type="dxa"/>
            <w:tcBorders>
              <w:top w:val="nil"/>
              <w:left w:val="nil"/>
              <w:bottom w:val="single" w:sz="4" w:space="0" w:color="auto"/>
              <w:right w:val="single" w:sz="4" w:space="0" w:color="auto"/>
            </w:tcBorders>
            <w:shd w:val="clear" w:color="auto" w:fill="auto"/>
            <w:noWrap/>
            <w:vAlign w:val="center"/>
            <w:hideMark/>
          </w:tcPr>
          <w:p w14:paraId="15B58DF3"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剩余数量</w:t>
            </w:r>
          </w:p>
        </w:tc>
        <w:tc>
          <w:tcPr>
            <w:tcW w:w="760" w:type="dxa"/>
            <w:tcBorders>
              <w:top w:val="nil"/>
              <w:left w:val="nil"/>
              <w:bottom w:val="single" w:sz="4" w:space="0" w:color="auto"/>
              <w:right w:val="single" w:sz="4" w:space="0" w:color="auto"/>
            </w:tcBorders>
            <w:shd w:val="clear" w:color="auto" w:fill="auto"/>
            <w:noWrap/>
            <w:vAlign w:val="center"/>
            <w:hideMark/>
          </w:tcPr>
          <w:p w14:paraId="71135F84"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14:paraId="0F444CA8" w14:textId="77777777"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E7672D" w14:paraId="52A16989" w14:textId="77777777" w:rsidTr="00E225F6">
        <w:trPr>
          <w:trHeight w:val="270"/>
        </w:trPr>
        <w:tc>
          <w:tcPr>
            <w:tcW w:w="653" w:type="dxa"/>
            <w:tcBorders>
              <w:top w:val="nil"/>
              <w:left w:val="single" w:sz="4" w:space="0" w:color="auto"/>
              <w:bottom w:val="single" w:sz="4" w:space="0" w:color="auto"/>
              <w:right w:val="single" w:sz="4" w:space="0" w:color="auto"/>
            </w:tcBorders>
          </w:tcPr>
          <w:p w14:paraId="364B3CF7" w14:textId="77777777"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F6EA153" w14:textId="77777777"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S95</w:t>
            </w:r>
          </w:p>
        </w:tc>
        <w:tc>
          <w:tcPr>
            <w:tcW w:w="2098" w:type="dxa"/>
            <w:tcBorders>
              <w:top w:val="nil"/>
              <w:left w:val="nil"/>
              <w:bottom w:val="single" w:sz="4" w:space="0" w:color="auto"/>
              <w:right w:val="single" w:sz="4" w:space="0" w:color="auto"/>
            </w:tcBorders>
            <w:shd w:val="clear" w:color="auto" w:fill="auto"/>
            <w:noWrap/>
            <w:vAlign w:val="center"/>
            <w:hideMark/>
          </w:tcPr>
          <w:p w14:paraId="522FE5F0" w14:textId="77777777"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color w:val="000000"/>
                <w:kern w:val="0"/>
                <w:sz w:val="20"/>
                <w:szCs w:val="20"/>
              </w:rPr>
              <w:t>[clientStorageChangeInfoData]</w:t>
            </w:r>
          </w:p>
        </w:tc>
        <w:tc>
          <w:tcPr>
            <w:tcW w:w="1559" w:type="dxa"/>
            <w:tcBorders>
              <w:top w:val="nil"/>
              <w:left w:val="nil"/>
              <w:bottom w:val="single" w:sz="4" w:space="0" w:color="auto"/>
              <w:right w:val="single" w:sz="4" w:space="0" w:color="auto"/>
            </w:tcBorders>
            <w:shd w:val="clear" w:color="auto" w:fill="auto"/>
            <w:noWrap/>
            <w:vAlign w:val="center"/>
            <w:hideMark/>
          </w:tcPr>
          <w:p w14:paraId="1294FA89" w14:textId="77777777"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客户库存</w:t>
            </w:r>
            <w:r w:rsidR="00EA646F">
              <w:rPr>
                <w:rFonts w:ascii="宋体" w:eastAsia="宋体" w:hAnsi="宋体" w:cs="宋体" w:hint="eastAsia"/>
                <w:color w:val="000000"/>
                <w:kern w:val="0"/>
                <w:sz w:val="20"/>
                <w:szCs w:val="20"/>
              </w:rPr>
              <w:t>变动</w:t>
            </w:r>
            <w:r w:rsidRPr="00E225F6">
              <w:rPr>
                <w:rFonts w:ascii="宋体" w:eastAsia="宋体" w:hAnsi="宋体" w:cs="宋体" w:hint="eastAsia"/>
                <w:color w:val="000000"/>
                <w:kern w:val="0"/>
                <w:sz w:val="20"/>
                <w:szCs w:val="20"/>
              </w:rPr>
              <w:t>信息</w:t>
            </w:r>
            <w:r w:rsidR="006454EB">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785C2525" w14:textId="77777777"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C</w:t>
            </w:r>
          </w:p>
        </w:tc>
        <w:tc>
          <w:tcPr>
            <w:tcW w:w="2642" w:type="dxa"/>
            <w:tcBorders>
              <w:top w:val="nil"/>
              <w:left w:val="nil"/>
              <w:bottom w:val="single" w:sz="4" w:space="0" w:color="auto"/>
              <w:right w:val="single" w:sz="4" w:space="0" w:color="auto"/>
            </w:tcBorders>
            <w:shd w:val="clear" w:color="auto" w:fill="auto"/>
            <w:noWrap/>
            <w:vAlign w:val="center"/>
            <w:hideMark/>
          </w:tcPr>
          <w:p w14:paraId="0209F24F" w14:textId="77777777"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当涉及客户库存冻结/解冻/增减时必填</w:t>
            </w:r>
          </w:p>
        </w:tc>
      </w:tr>
      <w:tr w:rsidR="00E225F6" w:rsidRPr="00E7672D" w14:paraId="6F7BC929" w14:textId="77777777" w:rsidTr="006454EB">
        <w:trPr>
          <w:trHeight w:val="270"/>
        </w:trPr>
        <w:tc>
          <w:tcPr>
            <w:tcW w:w="653" w:type="dxa"/>
            <w:tcBorders>
              <w:top w:val="nil"/>
              <w:left w:val="single" w:sz="4" w:space="0" w:color="auto"/>
              <w:bottom w:val="single" w:sz="4" w:space="0" w:color="auto"/>
              <w:right w:val="single" w:sz="4" w:space="0" w:color="auto"/>
            </w:tcBorders>
          </w:tcPr>
          <w:p w14:paraId="155A8664" w14:textId="77777777"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CE257BC" w14:textId="77777777"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p>
        </w:tc>
        <w:tc>
          <w:tcPr>
            <w:tcW w:w="2098" w:type="dxa"/>
            <w:tcBorders>
              <w:top w:val="nil"/>
              <w:left w:val="nil"/>
              <w:bottom w:val="single" w:sz="4" w:space="0" w:color="auto"/>
              <w:right w:val="single" w:sz="4" w:space="0" w:color="auto"/>
            </w:tcBorders>
            <w:shd w:val="clear" w:color="auto" w:fill="auto"/>
            <w:noWrap/>
            <w:vAlign w:val="center"/>
          </w:tcPr>
          <w:p w14:paraId="224CA3FC" w14:textId="77777777"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hideMark/>
          </w:tcPr>
          <w:p w14:paraId="713BC878" w14:textId="77777777" w:rsidR="00E225F6" w:rsidRPr="00E225F6" w:rsidRDefault="006454EB"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客户库存变动信息</w:t>
            </w:r>
          </w:p>
        </w:tc>
        <w:tc>
          <w:tcPr>
            <w:tcW w:w="760" w:type="dxa"/>
            <w:tcBorders>
              <w:top w:val="nil"/>
              <w:left w:val="nil"/>
              <w:bottom w:val="single" w:sz="4" w:space="0" w:color="auto"/>
              <w:right w:val="single" w:sz="4" w:space="0" w:color="auto"/>
            </w:tcBorders>
            <w:shd w:val="clear" w:color="auto" w:fill="auto"/>
            <w:noWrap/>
            <w:vAlign w:val="center"/>
          </w:tcPr>
          <w:p w14:paraId="1D86A034" w14:textId="77777777"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p>
        </w:tc>
        <w:tc>
          <w:tcPr>
            <w:tcW w:w="2642" w:type="dxa"/>
            <w:tcBorders>
              <w:top w:val="nil"/>
              <w:left w:val="nil"/>
              <w:bottom w:val="single" w:sz="4" w:space="0" w:color="auto"/>
              <w:right w:val="single" w:sz="4" w:space="0" w:color="auto"/>
            </w:tcBorders>
            <w:shd w:val="clear" w:color="auto" w:fill="auto"/>
            <w:noWrap/>
            <w:vAlign w:val="center"/>
          </w:tcPr>
          <w:p w14:paraId="50BCA110" w14:textId="77777777"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p>
        </w:tc>
      </w:tr>
      <w:tr w:rsidR="004A59A1" w:rsidRPr="00E7672D" w14:paraId="070F188B" w14:textId="77777777" w:rsidTr="00E225F6">
        <w:trPr>
          <w:trHeight w:val="270"/>
        </w:trPr>
        <w:tc>
          <w:tcPr>
            <w:tcW w:w="653" w:type="dxa"/>
            <w:tcBorders>
              <w:top w:val="nil"/>
              <w:left w:val="single" w:sz="4" w:space="0" w:color="auto"/>
              <w:bottom w:val="single" w:sz="4" w:space="0" w:color="auto"/>
              <w:right w:val="single" w:sz="4" w:space="0" w:color="auto"/>
            </w:tcBorders>
          </w:tcPr>
          <w:p w14:paraId="7AE12EBD" w14:textId="77777777"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BCB0AD0" w14:textId="77777777"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V00</w:t>
            </w:r>
          </w:p>
        </w:tc>
        <w:tc>
          <w:tcPr>
            <w:tcW w:w="2098" w:type="dxa"/>
            <w:tcBorders>
              <w:top w:val="nil"/>
              <w:left w:val="nil"/>
              <w:bottom w:val="single" w:sz="4" w:space="0" w:color="auto"/>
              <w:right w:val="single" w:sz="4" w:space="0" w:color="auto"/>
            </w:tcBorders>
            <w:shd w:val="clear" w:color="auto" w:fill="auto"/>
            <w:noWrap/>
            <w:vAlign w:val="center"/>
            <w:hideMark/>
          </w:tcPr>
          <w:p w14:paraId="276A94AC" w14:textId="77777777"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color w:val="000000"/>
                <w:kern w:val="0"/>
                <w:sz w:val="20"/>
                <w:szCs w:val="20"/>
              </w:rPr>
              <w:t>varietyID</w:t>
            </w:r>
          </w:p>
        </w:tc>
        <w:tc>
          <w:tcPr>
            <w:tcW w:w="1559" w:type="dxa"/>
            <w:tcBorders>
              <w:top w:val="nil"/>
              <w:left w:val="nil"/>
              <w:bottom w:val="single" w:sz="4" w:space="0" w:color="auto"/>
              <w:right w:val="single" w:sz="4" w:space="0" w:color="auto"/>
            </w:tcBorders>
            <w:shd w:val="clear" w:color="auto" w:fill="auto"/>
            <w:noWrap/>
            <w:vAlign w:val="center"/>
            <w:hideMark/>
          </w:tcPr>
          <w:p w14:paraId="3ED64C6C" w14:textId="77777777"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3E3E9F14" w14:textId="77777777"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C</w:t>
            </w:r>
          </w:p>
        </w:tc>
        <w:tc>
          <w:tcPr>
            <w:tcW w:w="2642" w:type="dxa"/>
            <w:tcBorders>
              <w:top w:val="nil"/>
              <w:left w:val="nil"/>
              <w:bottom w:val="single" w:sz="4" w:space="0" w:color="auto"/>
              <w:right w:val="single" w:sz="4" w:space="0" w:color="auto"/>
            </w:tcBorders>
            <w:shd w:val="clear" w:color="auto" w:fill="auto"/>
            <w:noWrap/>
            <w:vAlign w:val="center"/>
            <w:hideMark/>
          </w:tcPr>
          <w:p w14:paraId="0369A5ED" w14:textId="77777777"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当涉及客户库存冻结/解冻/增减时必填</w:t>
            </w:r>
          </w:p>
        </w:tc>
      </w:tr>
      <w:tr w:rsidR="004A59A1" w:rsidRPr="00E7672D" w14:paraId="311950EC" w14:textId="77777777" w:rsidTr="00E225F6">
        <w:trPr>
          <w:trHeight w:val="270"/>
        </w:trPr>
        <w:tc>
          <w:tcPr>
            <w:tcW w:w="653" w:type="dxa"/>
            <w:tcBorders>
              <w:top w:val="nil"/>
              <w:left w:val="single" w:sz="4" w:space="0" w:color="auto"/>
              <w:bottom w:val="single" w:sz="4" w:space="0" w:color="auto"/>
              <w:right w:val="single" w:sz="4" w:space="0" w:color="auto"/>
            </w:tcBorders>
          </w:tcPr>
          <w:p w14:paraId="692D3CBF" w14:textId="77777777"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7806AB2" w14:textId="77777777"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T52</w:t>
            </w:r>
          </w:p>
        </w:tc>
        <w:tc>
          <w:tcPr>
            <w:tcW w:w="2098" w:type="dxa"/>
            <w:tcBorders>
              <w:top w:val="nil"/>
              <w:left w:val="nil"/>
              <w:bottom w:val="single" w:sz="4" w:space="0" w:color="auto"/>
              <w:right w:val="single" w:sz="4" w:space="0" w:color="auto"/>
            </w:tcBorders>
            <w:shd w:val="clear" w:color="auto" w:fill="auto"/>
            <w:noWrap/>
            <w:vAlign w:val="center"/>
            <w:hideMark/>
          </w:tcPr>
          <w:p w14:paraId="6489D314" w14:textId="77777777"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color w:val="000000"/>
                <w:kern w:val="0"/>
                <w:sz w:val="20"/>
                <w:szCs w:val="20"/>
              </w:rPr>
              <w:t>stdWeight</w:t>
            </w:r>
          </w:p>
        </w:tc>
        <w:tc>
          <w:tcPr>
            <w:tcW w:w="1559" w:type="dxa"/>
            <w:tcBorders>
              <w:top w:val="nil"/>
              <w:left w:val="nil"/>
              <w:bottom w:val="single" w:sz="4" w:space="0" w:color="auto"/>
              <w:right w:val="single" w:sz="4" w:space="0" w:color="auto"/>
            </w:tcBorders>
            <w:shd w:val="clear" w:color="auto" w:fill="auto"/>
            <w:noWrap/>
            <w:vAlign w:val="center"/>
            <w:hideMark/>
          </w:tcPr>
          <w:p w14:paraId="16738ABF" w14:textId="77777777"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发生标准重量</w:t>
            </w:r>
          </w:p>
        </w:tc>
        <w:tc>
          <w:tcPr>
            <w:tcW w:w="760" w:type="dxa"/>
            <w:tcBorders>
              <w:top w:val="nil"/>
              <w:left w:val="nil"/>
              <w:bottom w:val="single" w:sz="4" w:space="0" w:color="auto"/>
              <w:right w:val="single" w:sz="4" w:space="0" w:color="auto"/>
            </w:tcBorders>
            <w:shd w:val="clear" w:color="auto" w:fill="auto"/>
            <w:noWrap/>
            <w:vAlign w:val="center"/>
            <w:hideMark/>
          </w:tcPr>
          <w:p w14:paraId="699E8B1D" w14:textId="77777777"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C</w:t>
            </w:r>
          </w:p>
        </w:tc>
        <w:tc>
          <w:tcPr>
            <w:tcW w:w="2642" w:type="dxa"/>
            <w:tcBorders>
              <w:top w:val="nil"/>
              <w:left w:val="nil"/>
              <w:bottom w:val="single" w:sz="4" w:space="0" w:color="auto"/>
              <w:right w:val="single" w:sz="4" w:space="0" w:color="auto"/>
            </w:tcBorders>
            <w:shd w:val="clear" w:color="auto" w:fill="auto"/>
            <w:noWrap/>
            <w:vAlign w:val="center"/>
            <w:hideMark/>
          </w:tcPr>
          <w:p w14:paraId="024BCD8D" w14:textId="77777777"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当涉及客户库存冻结/解冻/增减时必填</w:t>
            </w:r>
          </w:p>
        </w:tc>
      </w:tr>
    </w:tbl>
    <w:p w14:paraId="33423824" w14:textId="77777777" w:rsidR="00BA2E79" w:rsidRPr="00E225F6" w:rsidRDefault="00DD164F" w:rsidP="006909A6">
      <w:pPr>
        <w:ind w:firstLine="480"/>
      </w:pPr>
      <w:r>
        <w:rPr>
          <w:rFonts w:hint="eastAsia"/>
        </w:rPr>
        <w:t>注：当为系统撤单时，撤销员代码为空。</w:t>
      </w:r>
    </w:p>
    <w:p w14:paraId="0E7095B9" w14:textId="77777777" w:rsidR="001D19C2" w:rsidRDefault="001D19C2" w:rsidP="001D19C2">
      <w:pPr>
        <w:pStyle w:val="4"/>
        <w:numPr>
          <w:ilvl w:val="3"/>
          <w:numId w:val="4"/>
        </w:numPr>
        <w:ind w:left="0" w:firstLineChars="0" w:firstLine="0"/>
      </w:pPr>
      <w:r>
        <w:rPr>
          <w:rFonts w:hint="eastAsia"/>
        </w:rPr>
        <w:t>中立仓申报报单查询请求及应答</w:t>
      </w:r>
    </w:p>
    <w:p w14:paraId="102C891E" w14:textId="77777777" w:rsidR="001D19C2" w:rsidRDefault="001D19C2" w:rsidP="008D1002">
      <w:pPr>
        <w:ind w:firstLine="482"/>
      </w:pPr>
      <w:r w:rsidRPr="003B0BB4">
        <w:rPr>
          <w:rFonts w:hint="eastAsia"/>
          <w:b/>
        </w:rPr>
        <w:t>功能</w:t>
      </w:r>
      <w:r>
        <w:rPr>
          <w:rFonts w:hint="eastAsia"/>
        </w:rPr>
        <w:t>：中立仓报单查询指令用于实时查询中立仓申报报单信息，支持查询多笔中立仓申报报单信息。</w:t>
      </w:r>
    </w:p>
    <w:p w14:paraId="1794EC23" w14:textId="77777777" w:rsidR="001D19C2" w:rsidRPr="00BD451E" w:rsidRDefault="001D19C2" w:rsidP="001D19C2">
      <w:pPr>
        <w:ind w:firstLine="480"/>
      </w:pPr>
      <w:r>
        <w:rPr>
          <w:rFonts w:hint="eastAsia"/>
        </w:rPr>
        <w:t>消息体格式如下：</w:t>
      </w:r>
    </w:p>
    <w:tbl>
      <w:tblPr>
        <w:tblW w:w="8652" w:type="dxa"/>
        <w:tblInd w:w="103" w:type="dxa"/>
        <w:tblLayout w:type="fixed"/>
        <w:tblLook w:val="04A0" w:firstRow="1" w:lastRow="0" w:firstColumn="1" w:lastColumn="0" w:noHBand="0" w:noVBand="1"/>
      </w:tblPr>
      <w:tblGrid>
        <w:gridCol w:w="653"/>
        <w:gridCol w:w="618"/>
        <w:gridCol w:w="1995"/>
        <w:gridCol w:w="1505"/>
        <w:gridCol w:w="618"/>
        <w:gridCol w:w="618"/>
        <w:gridCol w:w="2645"/>
      </w:tblGrid>
      <w:tr w:rsidR="001D19C2" w:rsidRPr="00706EDA" w14:paraId="4D64B220" w14:textId="77777777" w:rsidTr="00E346FA">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4733C2F2"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7CA9BA7"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域号</w:t>
            </w:r>
          </w:p>
        </w:tc>
        <w:tc>
          <w:tcPr>
            <w:tcW w:w="1995" w:type="dxa"/>
            <w:tcBorders>
              <w:top w:val="single" w:sz="4" w:space="0" w:color="auto"/>
              <w:left w:val="nil"/>
              <w:bottom w:val="single" w:sz="4" w:space="0" w:color="auto"/>
              <w:right w:val="single" w:sz="4" w:space="0" w:color="auto"/>
            </w:tcBorders>
            <w:shd w:val="clear" w:color="000000" w:fill="D9D9D9"/>
            <w:noWrap/>
            <w:vAlign w:val="center"/>
            <w:hideMark/>
          </w:tcPr>
          <w:p w14:paraId="22C21210"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域名</w:t>
            </w:r>
          </w:p>
        </w:tc>
        <w:tc>
          <w:tcPr>
            <w:tcW w:w="1505" w:type="dxa"/>
            <w:tcBorders>
              <w:top w:val="single" w:sz="4" w:space="0" w:color="auto"/>
              <w:left w:val="nil"/>
              <w:bottom w:val="single" w:sz="4" w:space="0" w:color="auto"/>
              <w:right w:val="single" w:sz="4" w:space="0" w:color="auto"/>
            </w:tcBorders>
            <w:shd w:val="clear" w:color="000000" w:fill="D9D9D9"/>
            <w:noWrap/>
            <w:vAlign w:val="center"/>
            <w:hideMark/>
          </w:tcPr>
          <w:p w14:paraId="0A3BB2BA"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2F4444EA"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69149973"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应答</w:t>
            </w:r>
          </w:p>
        </w:tc>
        <w:tc>
          <w:tcPr>
            <w:tcW w:w="2645" w:type="dxa"/>
            <w:tcBorders>
              <w:top w:val="single" w:sz="4" w:space="0" w:color="auto"/>
              <w:left w:val="nil"/>
              <w:bottom w:val="single" w:sz="4" w:space="0" w:color="auto"/>
              <w:right w:val="single" w:sz="4" w:space="0" w:color="auto"/>
            </w:tcBorders>
            <w:shd w:val="clear" w:color="000000" w:fill="D9D9D9"/>
            <w:noWrap/>
            <w:vAlign w:val="center"/>
            <w:hideMark/>
          </w:tcPr>
          <w:p w14:paraId="564FC5D0" w14:textId="77777777"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说明</w:t>
            </w:r>
          </w:p>
        </w:tc>
      </w:tr>
      <w:tr w:rsidR="001D19C2" w:rsidRPr="00706EDA" w14:paraId="02D5636B" w14:textId="77777777" w:rsidTr="00E346FA">
        <w:trPr>
          <w:trHeight w:val="270"/>
        </w:trPr>
        <w:tc>
          <w:tcPr>
            <w:tcW w:w="653" w:type="dxa"/>
            <w:tcBorders>
              <w:top w:val="nil"/>
              <w:left w:val="single" w:sz="4" w:space="0" w:color="auto"/>
              <w:bottom w:val="single" w:sz="4" w:space="0" w:color="auto"/>
              <w:right w:val="single" w:sz="4" w:space="0" w:color="auto"/>
            </w:tcBorders>
          </w:tcPr>
          <w:p w14:paraId="2B124F3E"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876BA4A"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I10</w:t>
            </w:r>
          </w:p>
        </w:tc>
        <w:tc>
          <w:tcPr>
            <w:tcW w:w="1995" w:type="dxa"/>
            <w:tcBorders>
              <w:top w:val="nil"/>
              <w:left w:val="nil"/>
              <w:bottom w:val="single" w:sz="4" w:space="0" w:color="auto"/>
              <w:right w:val="single" w:sz="4" w:space="0" w:color="auto"/>
            </w:tcBorders>
            <w:shd w:val="clear" w:color="auto" w:fill="auto"/>
            <w:noWrap/>
            <w:vAlign w:val="center"/>
            <w:hideMark/>
          </w:tcPr>
          <w:p w14:paraId="7DD58EA2"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instID</w:t>
            </w:r>
          </w:p>
        </w:tc>
        <w:tc>
          <w:tcPr>
            <w:tcW w:w="1505" w:type="dxa"/>
            <w:tcBorders>
              <w:top w:val="nil"/>
              <w:left w:val="nil"/>
              <w:bottom w:val="single" w:sz="4" w:space="0" w:color="auto"/>
              <w:right w:val="single" w:sz="4" w:space="0" w:color="auto"/>
            </w:tcBorders>
            <w:shd w:val="clear" w:color="auto" w:fill="auto"/>
            <w:noWrap/>
            <w:vAlign w:val="center"/>
            <w:hideMark/>
          </w:tcPr>
          <w:p w14:paraId="04CDD078"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合约代码</w:t>
            </w:r>
          </w:p>
        </w:tc>
        <w:tc>
          <w:tcPr>
            <w:tcW w:w="618" w:type="dxa"/>
            <w:tcBorders>
              <w:top w:val="nil"/>
              <w:left w:val="nil"/>
              <w:bottom w:val="single" w:sz="4" w:space="0" w:color="auto"/>
              <w:right w:val="single" w:sz="4" w:space="0" w:color="auto"/>
            </w:tcBorders>
            <w:shd w:val="clear" w:color="auto" w:fill="auto"/>
            <w:noWrap/>
            <w:vAlign w:val="center"/>
            <w:hideMark/>
          </w:tcPr>
          <w:p w14:paraId="66C3498F"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6CE9D51A"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hideMark/>
          </w:tcPr>
          <w:p w14:paraId="61A144B3"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不填查全部合约</w:t>
            </w:r>
          </w:p>
        </w:tc>
      </w:tr>
      <w:tr w:rsidR="001D19C2" w:rsidRPr="00706EDA" w14:paraId="5E1EC172" w14:textId="77777777" w:rsidTr="00E346FA">
        <w:trPr>
          <w:trHeight w:val="270"/>
        </w:trPr>
        <w:tc>
          <w:tcPr>
            <w:tcW w:w="653" w:type="dxa"/>
            <w:tcBorders>
              <w:top w:val="nil"/>
              <w:left w:val="single" w:sz="4" w:space="0" w:color="auto"/>
              <w:bottom w:val="single" w:sz="4" w:space="0" w:color="auto"/>
              <w:right w:val="single" w:sz="4" w:space="0" w:color="auto"/>
            </w:tcBorders>
          </w:tcPr>
          <w:p w14:paraId="4F53B1EC"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8DD9176"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I00</w:t>
            </w:r>
          </w:p>
        </w:tc>
        <w:tc>
          <w:tcPr>
            <w:tcW w:w="1995" w:type="dxa"/>
            <w:tcBorders>
              <w:top w:val="nil"/>
              <w:left w:val="nil"/>
              <w:bottom w:val="single" w:sz="4" w:space="0" w:color="auto"/>
              <w:right w:val="single" w:sz="4" w:space="0" w:color="auto"/>
            </w:tcBorders>
            <w:shd w:val="clear" w:color="auto" w:fill="auto"/>
            <w:noWrap/>
            <w:vAlign w:val="center"/>
            <w:hideMark/>
          </w:tcPr>
          <w:p w14:paraId="47224DD5"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marketID</w:t>
            </w:r>
          </w:p>
        </w:tc>
        <w:tc>
          <w:tcPr>
            <w:tcW w:w="1505" w:type="dxa"/>
            <w:tcBorders>
              <w:top w:val="nil"/>
              <w:left w:val="nil"/>
              <w:bottom w:val="single" w:sz="4" w:space="0" w:color="auto"/>
              <w:right w:val="single" w:sz="4" w:space="0" w:color="auto"/>
            </w:tcBorders>
            <w:shd w:val="clear" w:color="auto" w:fill="auto"/>
            <w:noWrap/>
            <w:vAlign w:val="center"/>
            <w:hideMark/>
          </w:tcPr>
          <w:p w14:paraId="0A10C8C9"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市场代码</w:t>
            </w:r>
          </w:p>
        </w:tc>
        <w:tc>
          <w:tcPr>
            <w:tcW w:w="618" w:type="dxa"/>
            <w:tcBorders>
              <w:top w:val="nil"/>
              <w:left w:val="nil"/>
              <w:bottom w:val="single" w:sz="4" w:space="0" w:color="auto"/>
              <w:right w:val="single" w:sz="4" w:space="0" w:color="auto"/>
            </w:tcBorders>
            <w:shd w:val="clear" w:color="auto" w:fill="auto"/>
            <w:noWrap/>
            <w:vAlign w:val="center"/>
            <w:hideMark/>
          </w:tcPr>
          <w:p w14:paraId="40F389C8"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59F9916D"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hideMark/>
          </w:tcPr>
          <w:p w14:paraId="564CDF48"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02-递延市场</w:t>
            </w:r>
          </w:p>
        </w:tc>
      </w:tr>
      <w:tr w:rsidR="001D19C2" w:rsidRPr="00706EDA" w14:paraId="0A99A8CD" w14:textId="77777777" w:rsidTr="00E346FA">
        <w:trPr>
          <w:trHeight w:val="270"/>
        </w:trPr>
        <w:tc>
          <w:tcPr>
            <w:tcW w:w="653" w:type="dxa"/>
            <w:tcBorders>
              <w:top w:val="nil"/>
              <w:left w:val="single" w:sz="4" w:space="0" w:color="auto"/>
              <w:bottom w:val="single" w:sz="4" w:space="0" w:color="auto"/>
              <w:right w:val="single" w:sz="4" w:space="0" w:color="auto"/>
            </w:tcBorders>
          </w:tcPr>
          <w:p w14:paraId="5CF008A8"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F88F17D"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O00</w:t>
            </w:r>
          </w:p>
        </w:tc>
        <w:tc>
          <w:tcPr>
            <w:tcW w:w="1995" w:type="dxa"/>
            <w:tcBorders>
              <w:top w:val="nil"/>
              <w:left w:val="nil"/>
              <w:bottom w:val="single" w:sz="4" w:space="0" w:color="auto"/>
              <w:right w:val="single" w:sz="4" w:space="0" w:color="auto"/>
            </w:tcBorders>
            <w:shd w:val="clear" w:color="auto" w:fill="auto"/>
            <w:noWrap/>
            <w:vAlign w:val="center"/>
            <w:hideMark/>
          </w:tcPr>
          <w:p w14:paraId="43A54E28"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orderNo</w:t>
            </w:r>
          </w:p>
        </w:tc>
        <w:tc>
          <w:tcPr>
            <w:tcW w:w="1505" w:type="dxa"/>
            <w:tcBorders>
              <w:top w:val="nil"/>
              <w:left w:val="nil"/>
              <w:bottom w:val="single" w:sz="4" w:space="0" w:color="auto"/>
              <w:right w:val="single" w:sz="4" w:space="0" w:color="auto"/>
            </w:tcBorders>
            <w:shd w:val="clear" w:color="auto" w:fill="auto"/>
            <w:noWrap/>
            <w:vAlign w:val="center"/>
            <w:hideMark/>
          </w:tcPr>
          <w:p w14:paraId="37B43736"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18" w:type="dxa"/>
            <w:tcBorders>
              <w:top w:val="nil"/>
              <w:left w:val="nil"/>
              <w:bottom w:val="single" w:sz="4" w:space="0" w:color="auto"/>
              <w:right w:val="single" w:sz="4" w:space="0" w:color="auto"/>
            </w:tcBorders>
            <w:shd w:val="clear" w:color="auto" w:fill="auto"/>
            <w:noWrap/>
            <w:vAlign w:val="center"/>
            <w:hideMark/>
          </w:tcPr>
          <w:p w14:paraId="17B6F4ED"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60DEE78F"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hideMark/>
          </w:tcPr>
          <w:p w14:paraId="62665361"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不填查全部报单</w:t>
            </w:r>
          </w:p>
        </w:tc>
      </w:tr>
      <w:tr w:rsidR="001D19C2" w:rsidRPr="00706EDA" w14:paraId="16D7841D" w14:textId="77777777" w:rsidTr="00E346FA">
        <w:trPr>
          <w:trHeight w:val="270"/>
        </w:trPr>
        <w:tc>
          <w:tcPr>
            <w:tcW w:w="653" w:type="dxa"/>
            <w:tcBorders>
              <w:top w:val="nil"/>
              <w:left w:val="single" w:sz="4" w:space="0" w:color="auto"/>
              <w:bottom w:val="single" w:sz="4" w:space="0" w:color="auto"/>
              <w:right w:val="single" w:sz="4" w:space="0" w:color="auto"/>
            </w:tcBorders>
          </w:tcPr>
          <w:p w14:paraId="43ED7DEA"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90451C1"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5" w:type="dxa"/>
            <w:tcBorders>
              <w:top w:val="nil"/>
              <w:left w:val="nil"/>
              <w:bottom w:val="single" w:sz="4" w:space="0" w:color="auto"/>
              <w:right w:val="single" w:sz="4" w:space="0" w:color="auto"/>
            </w:tcBorders>
            <w:shd w:val="clear" w:color="auto" w:fill="auto"/>
            <w:noWrap/>
            <w:vAlign w:val="center"/>
            <w:hideMark/>
          </w:tcPr>
          <w:p w14:paraId="05C10121"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clientID</w:t>
            </w:r>
          </w:p>
        </w:tc>
        <w:tc>
          <w:tcPr>
            <w:tcW w:w="1505" w:type="dxa"/>
            <w:tcBorders>
              <w:top w:val="nil"/>
              <w:left w:val="nil"/>
              <w:bottom w:val="single" w:sz="4" w:space="0" w:color="auto"/>
              <w:right w:val="single" w:sz="4" w:space="0" w:color="auto"/>
            </w:tcBorders>
            <w:shd w:val="clear" w:color="auto" w:fill="auto"/>
            <w:noWrap/>
            <w:vAlign w:val="center"/>
            <w:hideMark/>
          </w:tcPr>
          <w:p w14:paraId="58550250"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noWrap/>
            <w:vAlign w:val="center"/>
            <w:hideMark/>
          </w:tcPr>
          <w:p w14:paraId="5046A129"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40A18387"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hideMark/>
          </w:tcPr>
          <w:p w14:paraId="0F3F9F86"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不填查全部客户</w:t>
            </w:r>
          </w:p>
        </w:tc>
      </w:tr>
      <w:tr w:rsidR="001D19C2" w:rsidRPr="00706EDA" w14:paraId="6FD18774" w14:textId="77777777" w:rsidTr="00E346FA">
        <w:trPr>
          <w:trHeight w:val="270"/>
        </w:trPr>
        <w:tc>
          <w:tcPr>
            <w:tcW w:w="653" w:type="dxa"/>
            <w:tcBorders>
              <w:top w:val="nil"/>
              <w:left w:val="single" w:sz="4" w:space="0" w:color="auto"/>
              <w:bottom w:val="single" w:sz="4" w:space="0" w:color="auto"/>
              <w:right w:val="single" w:sz="4" w:space="0" w:color="auto"/>
            </w:tcBorders>
          </w:tcPr>
          <w:p w14:paraId="64F41B5C"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3CA7590" w14:textId="77777777" w:rsidR="001D19C2" w:rsidRPr="00984E1E" w:rsidRDefault="001D19C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5" w:type="dxa"/>
            <w:tcBorders>
              <w:top w:val="nil"/>
              <w:left w:val="nil"/>
              <w:bottom w:val="single" w:sz="4" w:space="0" w:color="auto"/>
              <w:right w:val="single" w:sz="4" w:space="0" w:color="auto"/>
            </w:tcBorders>
            <w:shd w:val="clear" w:color="auto" w:fill="auto"/>
            <w:noWrap/>
            <w:vAlign w:val="center"/>
          </w:tcPr>
          <w:p w14:paraId="090CC053" w14:textId="77777777" w:rsidR="001D19C2" w:rsidRPr="00984E1E" w:rsidRDefault="001D19C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05" w:type="dxa"/>
            <w:tcBorders>
              <w:top w:val="nil"/>
              <w:left w:val="nil"/>
              <w:bottom w:val="single" w:sz="4" w:space="0" w:color="auto"/>
              <w:right w:val="single" w:sz="4" w:space="0" w:color="auto"/>
            </w:tcBorders>
            <w:shd w:val="clear" w:color="auto" w:fill="auto"/>
            <w:noWrap/>
            <w:vAlign w:val="center"/>
          </w:tcPr>
          <w:p w14:paraId="493AEDAB" w14:textId="77777777" w:rsidR="001D19C2" w:rsidRPr="00984E1E" w:rsidRDefault="001D19C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14:paraId="74BC97D4" w14:textId="77777777" w:rsidR="001D19C2" w:rsidRPr="00F8102A" w:rsidRDefault="001D19C2" w:rsidP="00310394">
            <w:pPr>
              <w:spacing w:line="240" w:lineRule="auto"/>
              <w:ind w:firstLineChars="0" w:firstLine="0"/>
              <w:rPr>
                <w:rFonts w:asciiTheme="minorEastAsia" w:hAnsiTheme="minorEastAsia"/>
                <w:color w:val="000000"/>
                <w:sz w:val="21"/>
                <w:szCs w:val="21"/>
              </w:rPr>
            </w:pPr>
            <w:r w:rsidRPr="00F8102A">
              <w:rPr>
                <w:rFonts w:asciiTheme="minorEastAsia" w:hAnsiTheme="minorEastAsia" w:hint="eastAsia"/>
                <w:color w:val="000000"/>
                <w:sz w:val="21"/>
                <w:szCs w:val="21"/>
              </w:rPr>
              <w:t>M</w:t>
            </w:r>
          </w:p>
        </w:tc>
        <w:tc>
          <w:tcPr>
            <w:tcW w:w="618" w:type="dxa"/>
            <w:tcBorders>
              <w:top w:val="nil"/>
              <w:left w:val="nil"/>
              <w:bottom w:val="single" w:sz="4" w:space="0" w:color="auto"/>
              <w:right w:val="single" w:sz="4" w:space="0" w:color="auto"/>
            </w:tcBorders>
            <w:shd w:val="clear" w:color="auto" w:fill="auto"/>
            <w:noWrap/>
          </w:tcPr>
          <w:p w14:paraId="021990A3" w14:textId="77777777" w:rsidR="001D19C2" w:rsidRPr="00984E1E" w:rsidRDefault="00E346FA" w:rsidP="00310394">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tcPr>
          <w:p w14:paraId="29CE70FE" w14:textId="77777777" w:rsidR="001D19C2" w:rsidRPr="003E783F"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06EDA" w14:paraId="036DE445" w14:textId="77777777" w:rsidTr="00E346FA">
        <w:trPr>
          <w:trHeight w:val="270"/>
        </w:trPr>
        <w:tc>
          <w:tcPr>
            <w:tcW w:w="653" w:type="dxa"/>
            <w:tcBorders>
              <w:top w:val="nil"/>
              <w:left w:val="single" w:sz="4" w:space="0" w:color="auto"/>
              <w:bottom w:val="single" w:sz="4" w:space="0" w:color="auto"/>
              <w:right w:val="single" w:sz="4" w:space="0" w:color="auto"/>
            </w:tcBorders>
          </w:tcPr>
          <w:p w14:paraId="54467369"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DC6702B"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O03</w:t>
            </w:r>
          </w:p>
        </w:tc>
        <w:tc>
          <w:tcPr>
            <w:tcW w:w="1995" w:type="dxa"/>
            <w:tcBorders>
              <w:top w:val="nil"/>
              <w:left w:val="nil"/>
              <w:bottom w:val="single" w:sz="4" w:space="0" w:color="auto"/>
              <w:right w:val="single" w:sz="4" w:space="0" w:color="auto"/>
            </w:tcBorders>
            <w:shd w:val="clear" w:color="auto" w:fill="auto"/>
            <w:noWrap/>
            <w:vAlign w:val="center"/>
            <w:hideMark/>
          </w:tcPr>
          <w:p w14:paraId="30C9E01D"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offsetFlag</w:t>
            </w:r>
          </w:p>
        </w:tc>
        <w:tc>
          <w:tcPr>
            <w:tcW w:w="1505" w:type="dxa"/>
            <w:tcBorders>
              <w:top w:val="nil"/>
              <w:left w:val="nil"/>
              <w:bottom w:val="single" w:sz="4" w:space="0" w:color="auto"/>
              <w:right w:val="single" w:sz="4" w:space="0" w:color="auto"/>
            </w:tcBorders>
            <w:shd w:val="clear" w:color="auto" w:fill="auto"/>
            <w:noWrap/>
            <w:vAlign w:val="center"/>
            <w:hideMark/>
          </w:tcPr>
          <w:p w14:paraId="4BA77EBE"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开平标志</w:t>
            </w:r>
          </w:p>
        </w:tc>
        <w:tc>
          <w:tcPr>
            <w:tcW w:w="618" w:type="dxa"/>
            <w:tcBorders>
              <w:top w:val="nil"/>
              <w:left w:val="nil"/>
              <w:bottom w:val="single" w:sz="4" w:space="0" w:color="auto"/>
              <w:right w:val="single" w:sz="4" w:space="0" w:color="auto"/>
            </w:tcBorders>
            <w:shd w:val="clear" w:color="auto" w:fill="auto"/>
            <w:noWrap/>
            <w:vAlign w:val="center"/>
            <w:hideMark/>
          </w:tcPr>
          <w:p w14:paraId="73B6206D"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2D06FAE6"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hideMark/>
          </w:tcPr>
          <w:p w14:paraId="7FD4026C" w14:textId="77777777"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不填查开平仓报单</w:t>
            </w:r>
          </w:p>
        </w:tc>
      </w:tr>
      <w:tr w:rsidR="00D40CC6" w:rsidRPr="00706EDA" w14:paraId="10267DA9" w14:textId="77777777" w:rsidTr="00E346FA">
        <w:trPr>
          <w:trHeight w:val="270"/>
        </w:trPr>
        <w:tc>
          <w:tcPr>
            <w:tcW w:w="653" w:type="dxa"/>
            <w:tcBorders>
              <w:top w:val="nil"/>
              <w:left w:val="single" w:sz="4" w:space="0" w:color="auto"/>
              <w:bottom w:val="single" w:sz="4" w:space="0" w:color="auto"/>
              <w:right w:val="single" w:sz="4" w:space="0" w:color="auto"/>
            </w:tcBorders>
          </w:tcPr>
          <w:p w14:paraId="29DAE86F" w14:textId="77777777" w:rsidR="00D40CC6" w:rsidRPr="00EA1756" w:rsidRDefault="00D40CC6"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4E13BB19" w14:textId="77777777"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O49</w:t>
            </w:r>
          </w:p>
        </w:tc>
        <w:tc>
          <w:tcPr>
            <w:tcW w:w="1995" w:type="dxa"/>
            <w:tcBorders>
              <w:top w:val="nil"/>
              <w:left w:val="nil"/>
              <w:bottom w:val="single" w:sz="4" w:space="0" w:color="auto"/>
              <w:right w:val="single" w:sz="4" w:space="0" w:color="auto"/>
            </w:tcBorders>
            <w:shd w:val="clear" w:color="auto" w:fill="auto"/>
            <w:noWrap/>
            <w:vAlign w:val="center"/>
          </w:tcPr>
          <w:p w14:paraId="65FD8093" w14:textId="77777777"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[middleAppOrderIn</w:t>
            </w:r>
            <w:r w:rsidRPr="006E4E57">
              <w:rPr>
                <w:rFonts w:ascii="宋体" w:eastAsia="宋体" w:hAnsi="宋体" w:cs="宋体" w:hint="eastAsia"/>
                <w:color w:val="000000"/>
                <w:kern w:val="0"/>
                <w:sz w:val="20"/>
                <w:szCs w:val="20"/>
              </w:rPr>
              <w:lastRenderedPageBreak/>
              <w:t>foData]</w:t>
            </w:r>
          </w:p>
        </w:tc>
        <w:tc>
          <w:tcPr>
            <w:tcW w:w="1505" w:type="dxa"/>
            <w:tcBorders>
              <w:top w:val="nil"/>
              <w:left w:val="nil"/>
              <w:bottom w:val="single" w:sz="4" w:space="0" w:color="auto"/>
              <w:right w:val="single" w:sz="4" w:space="0" w:color="auto"/>
            </w:tcBorders>
            <w:shd w:val="clear" w:color="auto" w:fill="auto"/>
            <w:noWrap/>
            <w:vAlign w:val="center"/>
          </w:tcPr>
          <w:p w14:paraId="493A8714" w14:textId="77777777"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lastRenderedPageBreak/>
              <w:t>中立仓申报报</w:t>
            </w:r>
            <w:r w:rsidRPr="006E4E57">
              <w:rPr>
                <w:rFonts w:ascii="宋体" w:eastAsia="宋体" w:hAnsi="宋体" w:cs="宋体" w:hint="eastAsia"/>
                <w:color w:val="000000"/>
                <w:kern w:val="0"/>
                <w:sz w:val="20"/>
                <w:szCs w:val="20"/>
              </w:rPr>
              <w:lastRenderedPageBreak/>
              <w:t>单信息</w:t>
            </w:r>
            <w:r>
              <w:rPr>
                <w:rFonts w:ascii="宋体" w:eastAsia="宋体" w:hAnsi="宋体" w:cs="宋体" w:hint="eastAsia"/>
                <w:color w:val="000000"/>
                <w:kern w:val="0"/>
                <w:sz w:val="20"/>
                <w:szCs w:val="20"/>
              </w:rPr>
              <w:t>数据</w:t>
            </w:r>
          </w:p>
        </w:tc>
        <w:tc>
          <w:tcPr>
            <w:tcW w:w="618" w:type="dxa"/>
            <w:tcBorders>
              <w:top w:val="nil"/>
              <w:left w:val="nil"/>
              <w:bottom w:val="single" w:sz="4" w:space="0" w:color="auto"/>
              <w:right w:val="single" w:sz="4" w:space="0" w:color="auto"/>
            </w:tcBorders>
            <w:shd w:val="clear" w:color="auto" w:fill="auto"/>
            <w:noWrap/>
            <w:vAlign w:val="center"/>
          </w:tcPr>
          <w:p w14:paraId="655CF7E2" w14:textId="77777777"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lastRenderedPageBreak/>
              <w:t>-</w:t>
            </w:r>
          </w:p>
        </w:tc>
        <w:tc>
          <w:tcPr>
            <w:tcW w:w="618" w:type="dxa"/>
            <w:tcBorders>
              <w:top w:val="nil"/>
              <w:left w:val="nil"/>
              <w:bottom w:val="single" w:sz="4" w:space="0" w:color="auto"/>
              <w:right w:val="single" w:sz="4" w:space="0" w:color="auto"/>
            </w:tcBorders>
            <w:shd w:val="clear" w:color="auto" w:fill="auto"/>
            <w:noWrap/>
            <w:vAlign w:val="center"/>
          </w:tcPr>
          <w:p w14:paraId="3A9E8F57" w14:textId="77777777"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nil"/>
              <w:left w:val="nil"/>
              <w:bottom w:val="single" w:sz="4" w:space="0" w:color="auto"/>
              <w:right w:val="single" w:sz="4" w:space="0" w:color="auto"/>
            </w:tcBorders>
            <w:shd w:val="clear" w:color="auto" w:fill="auto"/>
            <w:noWrap/>
          </w:tcPr>
          <w:p w14:paraId="6FEDC835" w14:textId="77777777" w:rsidR="00D40CC6"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D40CC6" w:rsidRPr="00706EDA" w14:paraId="67C51F95" w14:textId="77777777" w:rsidTr="00E346FA">
        <w:trPr>
          <w:trHeight w:val="270"/>
        </w:trPr>
        <w:tc>
          <w:tcPr>
            <w:tcW w:w="653" w:type="dxa"/>
            <w:tcBorders>
              <w:top w:val="nil"/>
              <w:left w:val="single" w:sz="4" w:space="0" w:color="auto"/>
              <w:bottom w:val="single" w:sz="4" w:space="0" w:color="auto"/>
              <w:right w:val="single" w:sz="4" w:space="0" w:color="auto"/>
            </w:tcBorders>
          </w:tcPr>
          <w:p w14:paraId="2FAF7F28" w14:textId="77777777" w:rsidR="00D40CC6" w:rsidRPr="00EA1756" w:rsidRDefault="00D40CC6"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lastRenderedPageBreak/>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AADF54C" w14:textId="77777777"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p>
        </w:tc>
        <w:tc>
          <w:tcPr>
            <w:tcW w:w="1995" w:type="dxa"/>
            <w:tcBorders>
              <w:top w:val="nil"/>
              <w:left w:val="nil"/>
              <w:bottom w:val="single" w:sz="4" w:space="0" w:color="auto"/>
              <w:right w:val="single" w:sz="4" w:space="0" w:color="auto"/>
            </w:tcBorders>
            <w:shd w:val="clear" w:color="auto" w:fill="auto"/>
            <w:noWrap/>
            <w:vAlign w:val="center"/>
          </w:tcPr>
          <w:p w14:paraId="7EA867A8" w14:textId="77777777"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p>
        </w:tc>
        <w:tc>
          <w:tcPr>
            <w:tcW w:w="1505" w:type="dxa"/>
            <w:tcBorders>
              <w:top w:val="nil"/>
              <w:left w:val="nil"/>
              <w:bottom w:val="single" w:sz="4" w:space="0" w:color="auto"/>
              <w:right w:val="single" w:sz="4" w:space="0" w:color="auto"/>
            </w:tcBorders>
            <w:shd w:val="clear" w:color="auto" w:fill="auto"/>
            <w:noWrap/>
            <w:vAlign w:val="center"/>
          </w:tcPr>
          <w:p w14:paraId="1D9D8C66" w14:textId="77777777"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中立仓申报报单信息</w:t>
            </w:r>
          </w:p>
        </w:tc>
        <w:tc>
          <w:tcPr>
            <w:tcW w:w="618" w:type="dxa"/>
            <w:tcBorders>
              <w:top w:val="nil"/>
              <w:left w:val="nil"/>
              <w:bottom w:val="single" w:sz="4" w:space="0" w:color="auto"/>
              <w:right w:val="single" w:sz="4" w:space="0" w:color="auto"/>
            </w:tcBorders>
            <w:shd w:val="clear" w:color="auto" w:fill="auto"/>
            <w:noWrap/>
            <w:vAlign w:val="center"/>
          </w:tcPr>
          <w:p w14:paraId="401FDBFA" w14:textId="77777777"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nil"/>
              <w:bottom w:val="single" w:sz="4" w:space="0" w:color="auto"/>
              <w:right w:val="single" w:sz="4" w:space="0" w:color="auto"/>
            </w:tcBorders>
            <w:shd w:val="clear" w:color="auto" w:fill="auto"/>
            <w:noWrap/>
            <w:vAlign w:val="center"/>
          </w:tcPr>
          <w:p w14:paraId="2146E522" w14:textId="77777777" w:rsidR="00D40CC6" w:rsidRPr="00D84A76" w:rsidRDefault="00D40CC6" w:rsidP="00310394">
            <w:pPr>
              <w:widowControl/>
              <w:spacing w:line="240" w:lineRule="auto"/>
              <w:ind w:firstLineChars="0" w:firstLine="0"/>
              <w:jc w:val="left"/>
              <w:rPr>
                <w:rFonts w:ascii="宋体" w:eastAsia="宋体" w:hAnsi="宋体" w:cs="宋体"/>
                <w:color w:val="000000"/>
                <w:kern w:val="0"/>
                <w:sz w:val="20"/>
                <w:szCs w:val="20"/>
              </w:rPr>
            </w:pPr>
          </w:p>
        </w:tc>
        <w:tc>
          <w:tcPr>
            <w:tcW w:w="2645" w:type="dxa"/>
            <w:tcBorders>
              <w:top w:val="nil"/>
              <w:left w:val="nil"/>
              <w:bottom w:val="single" w:sz="4" w:space="0" w:color="auto"/>
              <w:right w:val="single" w:sz="4" w:space="0" w:color="auto"/>
            </w:tcBorders>
            <w:shd w:val="clear" w:color="auto" w:fill="auto"/>
            <w:noWrap/>
          </w:tcPr>
          <w:p w14:paraId="37D0FEA0" w14:textId="77777777" w:rsidR="00D40CC6" w:rsidRPr="00D84A76" w:rsidRDefault="00D40CC6" w:rsidP="00310394">
            <w:pPr>
              <w:widowControl/>
              <w:spacing w:line="240" w:lineRule="auto"/>
              <w:ind w:firstLineChars="0" w:firstLine="0"/>
              <w:jc w:val="left"/>
              <w:rPr>
                <w:rFonts w:ascii="宋体" w:eastAsia="宋体" w:hAnsi="宋体" w:cs="宋体"/>
                <w:color w:val="000000"/>
                <w:kern w:val="0"/>
                <w:sz w:val="20"/>
                <w:szCs w:val="20"/>
              </w:rPr>
            </w:pPr>
          </w:p>
        </w:tc>
      </w:tr>
      <w:tr w:rsidR="00D40CC6" w:rsidRPr="00706EDA" w14:paraId="00453D7F" w14:textId="77777777" w:rsidTr="00E346FA">
        <w:trPr>
          <w:trHeight w:val="270"/>
        </w:trPr>
        <w:tc>
          <w:tcPr>
            <w:tcW w:w="653" w:type="dxa"/>
            <w:tcBorders>
              <w:top w:val="nil"/>
              <w:left w:val="single" w:sz="4" w:space="0" w:color="auto"/>
              <w:bottom w:val="single" w:sz="4" w:space="0" w:color="auto"/>
              <w:right w:val="single" w:sz="4" w:space="0" w:color="auto"/>
            </w:tcBorders>
          </w:tcPr>
          <w:p w14:paraId="105980B5" w14:textId="77777777" w:rsidR="00D40CC6" w:rsidRPr="00EA1756" w:rsidRDefault="00D40CC6"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54AB509B" w14:textId="77777777" w:rsidR="00D40CC6" w:rsidRPr="003E783F" w:rsidRDefault="00D40CC6"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O00</w:t>
            </w:r>
          </w:p>
        </w:tc>
        <w:tc>
          <w:tcPr>
            <w:tcW w:w="1995" w:type="dxa"/>
            <w:tcBorders>
              <w:top w:val="nil"/>
              <w:left w:val="nil"/>
              <w:bottom w:val="single" w:sz="4" w:space="0" w:color="auto"/>
              <w:right w:val="single" w:sz="4" w:space="0" w:color="auto"/>
            </w:tcBorders>
            <w:shd w:val="clear" w:color="auto" w:fill="auto"/>
            <w:noWrap/>
            <w:vAlign w:val="center"/>
          </w:tcPr>
          <w:p w14:paraId="4B4034A2" w14:textId="77777777" w:rsidR="00D40CC6" w:rsidRPr="003E783F" w:rsidRDefault="00D40CC6"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orderNo</w:t>
            </w:r>
          </w:p>
        </w:tc>
        <w:tc>
          <w:tcPr>
            <w:tcW w:w="1505" w:type="dxa"/>
            <w:tcBorders>
              <w:top w:val="nil"/>
              <w:left w:val="nil"/>
              <w:bottom w:val="single" w:sz="4" w:space="0" w:color="auto"/>
              <w:right w:val="single" w:sz="4" w:space="0" w:color="auto"/>
            </w:tcBorders>
            <w:shd w:val="clear" w:color="auto" w:fill="auto"/>
            <w:noWrap/>
            <w:vAlign w:val="center"/>
          </w:tcPr>
          <w:p w14:paraId="792FFB06" w14:textId="77777777" w:rsidR="00D40CC6" w:rsidRPr="003E783F"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18" w:type="dxa"/>
            <w:tcBorders>
              <w:top w:val="nil"/>
              <w:left w:val="nil"/>
              <w:bottom w:val="single" w:sz="4" w:space="0" w:color="auto"/>
              <w:right w:val="single" w:sz="4" w:space="0" w:color="auto"/>
            </w:tcBorders>
            <w:shd w:val="clear" w:color="auto" w:fill="auto"/>
            <w:noWrap/>
            <w:vAlign w:val="center"/>
          </w:tcPr>
          <w:p w14:paraId="40BDFCA8" w14:textId="77777777" w:rsidR="00D40CC6" w:rsidRPr="003E783F"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53928D06" w14:textId="77777777" w:rsidR="00D40CC6" w:rsidRPr="00D84A76"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nil"/>
              <w:left w:val="nil"/>
              <w:bottom w:val="single" w:sz="4" w:space="0" w:color="auto"/>
              <w:right w:val="single" w:sz="4" w:space="0" w:color="auto"/>
            </w:tcBorders>
            <w:shd w:val="clear" w:color="auto" w:fill="auto"/>
            <w:noWrap/>
          </w:tcPr>
          <w:p w14:paraId="383910C6" w14:textId="77777777" w:rsidR="00D40CC6" w:rsidRPr="00D84A76"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14:paraId="571789CC" w14:textId="77777777" w:rsidTr="00E346FA">
        <w:trPr>
          <w:trHeight w:val="270"/>
        </w:trPr>
        <w:tc>
          <w:tcPr>
            <w:tcW w:w="653" w:type="dxa"/>
            <w:tcBorders>
              <w:top w:val="nil"/>
              <w:left w:val="single" w:sz="4" w:space="0" w:color="auto"/>
              <w:bottom w:val="single" w:sz="4" w:space="0" w:color="auto"/>
              <w:right w:val="single" w:sz="4" w:space="0" w:color="auto"/>
            </w:tcBorders>
          </w:tcPr>
          <w:p w14:paraId="7B54E223" w14:textId="77777777" w:rsidR="00E346FA" w:rsidRDefault="00E346FA" w:rsidP="00310394">
            <w:pPr>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27450FB"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t>M20</w:t>
            </w:r>
          </w:p>
        </w:tc>
        <w:tc>
          <w:tcPr>
            <w:tcW w:w="1995" w:type="dxa"/>
            <w:tcBorders>
              <w:top w:val="nil"/>
              <w:left w:val="nil"/>
              <w:bottom w:val="single" w:sz="4" w:space="0" w:color="auto"/>
              <w:right w:val="single" w:sz="4" w:space="0" w:color="auto"/>
            </w:tcBorders>
            <w:shd w:val="clear" w:color="auto" w:fill="auto"/>
            <w:noWrap/>
            <w:vAlign w:val="center"/>
          </w:tcPr>
          <w:p w14:paraId="43535D36"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1505" w:type="dxa"/>
            <w:tcBorders>
              <w:top w:val="nil"/>
              <w:left w:val="nil"/>
              <w:bottom w:val="single" w:sz="4" w:space="0" w:color="auto"/>
              <w:right w:val="single" w:sz="4" w:space="0" w:color="auto"/>
            </w:tcBorders>
            <w:shd w:val="clear" w:color="auto" w:fill="auto"/>
            <w:noWrap/>
            <w:vAlign w:val="center"/>
          </w:tcPr>
          <w:p w14:paraId="702BCB04" w14:textId="77777777" w:rsidR="00E346FA" w:rsidRDefault="00E346FA"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14:paraId="5B184699" w14:textId="77777777" w:rsidR="00E346FA"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4D593605" w14:textId="77777777" w:rsidR="00E346FA"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nil"/>
              <w:left w:val="nil"/>
              <w:bottom w:val="single" w:sz="4" w:space="0" w:color="auto"/>
              <w:right w:val="single" w:sz="4" w:space="0" w:color="auto"/>
            </w:tcBorders>
            <w:shd w:val="clear" w:color="auto" w:fill="auto"/>
            <w:noWrap/>
          </w:tcPr>
          <w:p w14:paraId="727A40DE" w14:textId="77777777" w:rsidR="00E346FA"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14:paraId="34BA2D1B" w14:textId="77777777" w:rsidTr="00E346FA">
        <w:trPr>
          <w:trHeight w:val="270"/>
        </w:trPr>
        <w:tc>
          <w:tcPr>
            <w:tcW w:w="653" w:type="dxa"/>
            <w:tcBorders>
              <w:top w:val="nil"/>
              <w:left w:val="single" w:sz="4" w:space="0" w:color="auto"/>
              <w:bottom w:val="single" w:sz="4" w:space="0" w:color="auto"/>
              <w:right w:val="single" w:sz="4" w:space="0" w:color="auto"/>
            </w:tcBorders>
          </w:tcPr>
          <w:p w14:paraId="3D0E2868" w14:textId="77777777"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330FAB1"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5" w:type="dxa"/>
            <w:tcBorders>
              <w:top w:val="nil"/>
              <w:left w:val="nil"/>
              <w:bottom w:val="single" w:sz="4" w:space="0" w:color="auto"/>
              <w:right w:val="single" w:sz="4" w:space="0" w:color="auto"/>
            </w:tcBorders>
            <w:shd w:val="clear" w:color="auto" w:fill="auto"/>
            <w:noWrap/>
            <w:vAlign w:val="center"/>
          </w:tcPr>
          <w:p w14:paraId="690E3B21"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clientID</w:t>
            </w:r>
          </w:p>
        </w:tc>
        <w:tc>
          <w:tcPr>
            <w:tcW w:w="1505" w:type="dxa"/>
            <w:tcBorders>
              <w:top w:val="nil"/>
              <w:left w:val="nil"/>
              <w:bottom w:val="single" w:sz="4" w:space="0" w:color="auto"/>
              <w:right w:val="single" w:sz="4" w:space="0" w:color="auto"/>
            </w:tcBorders>
            <w:shd w:val="clear" w:color="auto" w:fill="auto"/>
            <w:noWrap/>
            <w:vAlign w:val="center"/>
          </w:tcPr>
          <w:p w14:paraId="61FF513B"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noWrap/>
            <w:vAlign w:val="center"/>
          </w:tcPr>
          <w:p w14:paraId="1ADC2206" w14:textId="77777777"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0A11EEA4"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nil"/>
              <w:left w:val="nil"/>
              <w:bottom w:val="single" w:sz="4" w:space="0" w:color="auto"/>
              <w:right w:val="single" w:sz="4" w:space="0" w:color="auto"/>
            </w:tcBorders>
            <w:shd w:val="clear" w:color="auto" w:fill="auto"/>
            <w:noWrap/>
          </w:tcPr>
          <w:p w14:paraId="6CFCAE5E"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14:paraId="1FB7C12E" w14:textId="77777777" w:rsidTr="00E346FA">
        <w:trPr>
          <w:trHeight w:val="270"/>
        </w:trPr>
        <w:tc>
          <w:tcPr>
            <w:tcW w:w="653" w:type="dxa"/>
            <w:tcBorders>
              <w:top w:val="nil"/>
              <w:left w:val="single" w:sz="4" w:space="0" w:color="auto"/>
              <w:bottom w:val="single" w:sz="4" w:space="0" w:color="auto"/>
              <w:right w:val="single" w:sz="4" w:space="0" w:color="auto"/>
            </w:tcBorders>
          </w:tcPr>
          <w:p w14:paraId="65614072" w14:textId="77777777"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5EF234DF"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I10</w:t>
            </w:r>
          </w:p>
        </w:tc>
        <w:tc>
          <w:tcPr>
            <w:tcW w:w="1995" w:type="dxa"/>
            <w:tcBorders>
              <w:top w:val="nil"/>
              <w:left w:val="nil"/>
              <w:bottom w:val="single" w:sz="4" w:space="0" w:color="auto"/>
              <w:right w:val="single" w:sz="4" w:space="0" w:color="auto"/>
            </w:tcBorders>
            <w:shd w:val="clear" w:color="auto" w:fill="auto"/>
            <w:noWrap/>
            <w:vAlign w:val="center"/>
          </w:tcPr>
          <w:p w14:paraId="0CE33897"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instID</w:t>
            </w:r>
          </w:p>
        </w:tc>
        <w:tc>
          <w:tcPr>
            <w:tcW w:w="1505" w:type="dxa"/>
            <w:tcBorders>
              <w:top w:val="nil"/>
              <w:left w:val="nil"/>
              <w:bottom w:val="single" w:sz="4" w:space="0" w:color="auto"/>
              <w:right w:val="single" w:sz="4" w:space="0" w:color="auto"/>
            </w:tcBorders>
            <w:shd w:val="clear" w:color="auto" w:fill="auto"/>
            <w:noWrap/>
            <w:vAlign w:val="center"/>
          </w:tcPr>
          <w:p w14:paraId="03FEA9B6"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合约代码</w:t>
            </w:r>
          </w:p>
        </w:tc>
        <w:tc>
          <w:tcPr>
            <w:tcW w:w="618" w:type="dxa"/>
            <w:tcBorders>
              <w:top w:val="nil"/>
              <w:left w:val="nil"/>
              <w:bottom w:val="single" w:sz="4" w:space="0" w:color="auto"/>
              <w:right w:val="single" w:sz="4" w:space="0" w:color="auto"/>
            </w:tcBorders>
            <w:shd w:val="clear" w:color="auto" w:fill="auto"/>
            <w:noWrap/>
            <w:vAlign w:val="center"/>
          </w:tcPr>
          <w:p w14:paraId="5BC16F13" w14:textId="77777777"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26CF2271"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nil"/>
              <w:left w:val="nil"/>
              <w:bottom w:val="single" w:sz="4" w:space="0" w:color="auto"/>
              <w:right w:val="single" w:sz="4" w:space="0" w:color="auto"/>
            </w:tcBorders>
            <w:shd w:val="clear" w:color="auto" w:fill="auto"/>
            <w:noWrap/>
          </w:tcPr>
          <w:p w14:paraId="73690A29"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14:paraId="3143007D" w14:textId="77777777" w:rsidTr="00E346FA">
        <w:trPr>
          <w:trHeight w:val="270"/>
        </w:trPr>
        <w:tc>
          <w:tcPr>
            <w:tcW w:w="653" w:type="dxa"/>
            <w:tcBorders>
              <w:top w:val="single" w:sz="4" w:space="0" w:color="auto"/>
              <w:left w:val="single" w:sz="4" w:space="0" w:color="auto"/>
              <w:bottom w:val="single" w:sz="4" w:space="0" w:color="auto"/>
              <w:right w:val="single" w:sz="4" w:space="0" w:color="auto"/>
            </w:tcBorders>
          </w:tcPr>
          <w:p w14:paraId="677AC5F8" w14:textId="77777777"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9A723"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O02</w:t>
            </w:r>
          </w:p>
        </w:tc>
        <w:tc>
          <w:tcPr>
            <w:tcW w:w="1995" w:type="dxa"/>
            <w:tcBorders>
              <w:top w:val="single" w:sz="4" w:space="0" w:color="auto"/>
              <w:left w:val="nil"/>
              <w:bottom w:val="single" w:sz="4" w:space="0" w:color="auto"/>
              <w:right w:val="single" w:sz="4" w:space="0" w:color="auto"/>
            </w:tcBorders>
            <w:shd w:val="clear" w:color="auto" w:fill="auto"/>
            <w:noWrap/>
            <w:vAlign w:val="center"/>
          </w:tcPr>
          <w:p w14:paraId="495DE712"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buyOrSell</w:t>
            </w: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32767309"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买卖方向</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0527DD6A" w14:textId="77777777"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6565E760"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14:paraId="116A2CBD"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14:paraId="1E9227CB" w14:textId="77777777" w:rsidTr="00E346FA">
        <w:trPr>
          <w:trHeight w:val="270"/>
        </w:trPr>
        <w:tc>
          <w:tcPr>
            <w:tcW w:w="653" w:type="dxa"/>
            <w:tcBorders>
              <w:top w:val="single" w:sz="4" w:space="0" w:color="auto"/>
              <w:left w:val="single" w:sz="4" w:space="0" w:color="auto"/>
              <w:bottom w:val="single" w:sz="4" w:space="0" w:color="auto"/>
              <w:right w:val="single" w:sz="4" w:space="0" w:color="auto"/>
            </w:tcBorders>
          </w:tcPr>
          <w:p w14:paraId="72768D3B" w14:textId="77777777"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14F7C2"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T11</w:t>
            </w:r>
          </w:p>
        </w:tc>
        <w:tc>
          <w:tcPr>
            <w:tcW w:w="1995" w:type="dxa"/>
            <w:tcBorders>
              <w:top w:val="single" w:sz="4" w:space="0" w:color="auto"/>
              <w:left w:val="nil"/>
              <w:bottom w:val="single" w:sz="4" w:space="0" w:color="auto"/>
              <w:right w:val="single" w:sz="4" w:space="0" w:color="auto"/>
            </w:tcBorders>
            <w:shd w:val="clear" w:color="auto" w:fill="auto"/>
            <w:noWrap/>
            <w:vAlign w:val="center"/>
          </w:tcPr>
          <w:p w14:paraId="4471B9E6"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applyDate</w:t>
            </w: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59F58006"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申请日期</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3A3D4D5B" w14:textId="77777777"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5CCD7A78"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14:paraId="51E02256"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14:paraId="3C36CDF4" w14:textId="77777777" w:rsidTr="00E346FA">
        <w:trPr>
          <w:trHeight w:val="270"/>
        </w:trPr>
        <w:tc>
          <w:tcPr>
            <w:tcW w:w="653" w:type="dxa"/>
            <w:tcBorders>
              <w:top w:val="single" w:sz="4" w:space="0" w:color="auto"/>
              <w:left w:val="single" w:sz="4" w:space="0" w:color="auto"/>
              <w:bottom w:val="single" w:sz="4" w:space="0" w:color="auto"/>
              <w:right w:val="single" w:sz="4" w:space="0" w:color="auto"/>
            </w:tcBorders>
          </w:tcPr>
          <w:p w14:paraId="680D5575" w14:textId="77777777"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46AFA"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T12</w:t>
            </w:r>
          </w:p>
        </w:tc>
        <w:tc>
          <w:tcPr>
            <w:tcW w:w="1995" w:type="dxa"/>
            <w:tcBorders>
              <w:top w:val="single" w:sz="4" w:space="0" w:color="auto"/>
              <w:left w:val="nil"/>
              <w:bottom w:val="single" w:sz="4" w:space="0" w:color="auto"/>
              <w:right w:val="single" w:sz="4" w:space="0" w:color="auto"/>
            </w:tcBorders>
            <w:shd w:val="clear" w:color="auto" w:fill="auto"/>
            <w:noWrap/>
            <w:vAlign w:val="center"/>
          </w:tcPr>
          <w:p w14:paraId="72D8F439"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applyTime</w:t>
            </w: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081E3522"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申请时间</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09E907BC"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4BDA7B7B"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14:paraId="17C002C4"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14:paraId="5DEBF7BC" w14:textId="77777777" w:rsidTr="00E346FA">
        <w:trPr>
          <w:trHeight w:val="270"/>
        </w:trPr>
        <w:tc>
          <w:tcPr>
            <w:tcW w:w="653" w:type="dxa"/>
            <w:tcBorders>
              <w:top w:val="single" w:sz="4" w:space="0" w:color="auto"/>
              <w:left w:val="single" w:sz="4" w:space="0" w:color="auto"/>
              <w:bottom w:val="single" w:sz="4" w:space="0" w:color="auto"/>
              <w:right w:val="single" w:sz="4" w:space="0" w:color="auto"/>
            </w:tcBorders>
          </w:tcPr>
          <w:p w14:paraId="1D87DEB0" w14:textId="77777777"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6BFA3"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O07</w:t>
            </w:r>
          </w:p>
        </w:tc>
        <w:tc>
          <w:tcPr>
            <w:tcW w:w="1995" w:type="dxa"/>
            <w:tcBorders>
              <w:top w:val="single" w:sz="4" w:space="0" w:color="auto"/>
              <w:left w:val="nil"/>
              <w:bottom w:val="single" w:sz="4" w:space="0" w:color="auto"/>
              <w:right w:val="single" w:sz="4" w:space="0" w:color="auto"/>
            </w:tcBorders>
            <w:shd w:val="clear" w:color="auto" w:fill="auto"/>
            <w:noWrap/>
            <w:vAlign w:val="center"/>
          </w:tcPr>
          <w:p w14:paraId="66A27E72"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quantity</w:t>
            </w: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02D9B808"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7575B6F6" w14:textId="77777777"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3FF8F414"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14:paraId="4CB885A5"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14:paraId="5F7D4D45" w14:textId="77777777" w:rsidTr="00E346FA">
        <w:trPr>
          <w:trHeight w:val="270"/>
        </w:trPr>
        <w:tc>
          <w:tcPr>
            <w:tcW w:w="653" w:type="dxa"/>
            <w:tcBorders>
              <w:top w:val="single" w:sz="4" w:space="0" w:color="auto"/>
              <w:left w:val="single" w:sz="4" w:space="0" w:color="auto"/>
              <w:bottom w:val="single" w:sz="4" w:space="0" w:color="auto"/>
              <w:right w:val="single" w:sz="4" w:space="0" w:color="auto"/>
            </w:tcBorders>
          </w:tcPr>
          <w:p w14:paraId="408BDD9C" w14:textId="77777777"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17C3E"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O09</w:t>
            </w:r>
          </w:p>
        </w:tc>
        <w:tc>
          <w:tcPr>
            <w:tcW w:w="1995" w:type="dxa"/>
            <w:tcBorders>
              <w:top w:val="single" w:sz="4" w:space="0" w:color="auto"/>
              <w:left w:val="nil"/>
              <w:bottom w:val="single" w:sz="4" w:space="0" w:color="auto"/>
              <w:right w:val="single" w:sz="4" w:space="0" w:color="auto"/>
            </w:tcBorders>
            <w:shd w:val="clear" w:color="auto" w:fill="auto"/>
            <w:noWrap/>
            <w:vAlign w:val="center"/>
          </w:tcPr>
          <w:p w14:paraId="29C836CF"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orderStatus</w:t>
            </w: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00EB6657"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Pr="003E783F">
              <w:rPr>
                <w:rFonts w:ascii="宋体" w:eastAsia="宋体" w:hAnsi="宋体" w:cs="宋体" w:hint="eastAsia"/>
                <w:color w:val="000000"/>
                <w:kern w:val="0"/>
                <w:sz w:val="20"/>
                <w:szCs w:val="20"/>
              </w:rPr>
              <w:t>状态</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61C1C17D"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6128C6DB"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14:paraId="74619AD2"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14:paraId="431CA570" w14:textId="77777777" w:rsidTr="00E346FA">
        <w:trPr>
          <w:trHeight w:val="270"/>
        </w:trPr>
        <w:tc>
          <w:tcPr>
            <w:tcW w:w="653" w:type="dxa"/>
            <w:tcBorders>
              <w:top w:val="single" w:sz="4" w:space="0" w:color="auto"/>
              <w:left w:val="single" w:sz="4" w:space="0" w:color="auto"/>
              <w:bottom w:val="single" w:sz="4" w:space="0" w:color="auto"/>
              <w:right w:val="single" w:sz="4" w:space="0" w:color="auto"/>
            </w:tcBorders>
          </w:tcPr>
          <w:p w14:paraId="650A27F5" w14:textId="77777777"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ABBE51"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O01</w:t>
            </w:r>
          </w:p>
        </w:tc>
        <w:tc>
          <w:tcPr>
            <w:tcW w:w="1995" w:type="dxa"/>
            <w:tcBorders>
              <w:top w:val="single" w:sz="4" w:space="0" w:color="auto"/>
              <w:left w:val="nil"/>
              <w:bottom w:val="single" w:sz="4" w:space="0" w:color="auto"/>
              <w:right w:val="single" w:sz="4" w:space="0" w:color="auto"/>
            </w:tcBorders>
            <w:shd w:val="clear" w:color="auto" w:fill="auto"/>
            <w:noWrap/>
            <w:vAlign w:val="center"/>
          </w:tcPr>
          <w:p w14:paraId="44B0FADF"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localOrderNo</w:t>
            </w: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549527DC"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7926FD82" w14:textId="77777777"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67D85537"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14:paraId="714A1BE2"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14:paraId="1F70C28F" w14:textId="77777777" w:rsidTr="00E346FA">
        <w:trPr>
          <w:trHeight w:val="270"/>
        </w:trPr>
        <w:tc>
          <w:tcPr>
            <w:tcW w:w="653" w:type="dxa"/>
            <w:tcBorders>
              <w:top w:val="single" w:sz="4" w:space="0" w:color="auto"/>
              <w:left w:val="single" w:sz="4" w:space="0" w:color="auto"/>
              <w:bottom w:val="single" w:sz="4" w:space="0" w:color="auto"/>
              <w:right w:val="single" w:sz="4" w:space="0" w:color="auto"/>
            </w:tcBorders>
          </w:tcPr>
          <w:p w14:paraId="3D0388BD" w14:textId="77777777"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8656"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M60</w:t>
            </w:r>
          </w:p>
        </w:tc>
        <w:tc>
          <w:tcPr>
            <w:tcW w:w="1995" w:type="dxa"/>
            <w:tcBorders>
              <w:top w:val="single" w:sz="4" w:space="0" w:color="auto"/>
              <w:left w:val="nil"/>
              <w:bottom w:val="single" w:sz="4" w:space="0" w:color="auto"/>
              <w:right w:val="single" w:sz="4" w:space="0" w:color="auto"/>
            </w:tcBorders>
            <w:shd w:val="clear" w:color="auto" w:fill="auto"/>
            <w:noWrap/>
            <w:vAlign w:val="center"/>
          </w:tcPr>
          <w:p w14:paraId="0EAB7C9E"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traderID</w:t>
            </w: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63D87809"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交易员代码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0281EBC8" w14:textId="77777777"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4D3F0A75"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14:paraId="06810A32"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14:paraId="00666898" w14:textId="77777777" w:rsidTr="00E346FA">
        <w:trPr>
          <w:trHeight w:val="270"/>
        </w:trPr>
        <w:tc>
          <w:tcPr>
            <w:tcW w:w="653" w:type="dxa"/>
            <w:tcBorders>
              <w:top w:val="single" w:sz="4" w:space="0" w:color="auto"/>
              <w:left w:val="single" w:sz="4" w:space="0" w:color="auto"/>
              <w:bottom w:val="single" w:sz="4" w:space="0" w:color="auto"/>
              <w:right w:val="single" w:sz="4" w:space="0" w:color="auto"/>
            </w:tcBorders>
          </w:tcPr>
          <w:p w14:paraId="43E4A9BD" w14:textId="77777777"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507D92"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T22</w:t>
            </w:r>
          </w:p>
        </w:tc>
        <w:tc>
          <w:tcPr>
            <w:tcW w:w="1995" w:type="dxa"/>
            <w:tcBorders>
              <w:top w:val="single" w:sz="4" w:space="0" w:color="auto"/>
              <w:left w:val="nil"/>
              <w:bottom w:val="single" w:sz="4" w:space="0" w:color="auto"/>
              <w:right w:val="single" w:sz="4" w:space="0" w:color="auto"/>
            </w:tcBorders>
            <w:shd w:val="clear" w:color="auto" w:fill="auto"/>
            <w:noWrap/>
            <w:vAlign w:val="center"/>
          </w:tcPr>
          <w:p w14:paraId="48EE0F93"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cancelTime</w:t>
            </w: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6FD84374"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56A0BD2A" w14:textId="77777777"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6F85D031" w14:textId="77777777" w:rsidR="00E346FA" w:rsidRPr="001C4A18"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14:paraId="7B90E321" w14:textId="77777777"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当查询结果不为空且有撤单时时必填</w:t>
            </w:r>
          </w:p>
        </w:tc>
      </w:tr>
      <w:tr w:rsidR="00E346FA" w:rsidRPr="00706EDA" w14:paraId="6D17F0D1" w14:textId="77777777" w:rsidTr="00E346FA">
        <w:trPr>
          <w:trHeight w:val="270"/>
        </w:trPr>
        <w:tc>
          <w:tcPr>
            <w:tcW w:w="653" w:type="dxa"/>
            <w:tcBorders>
              <w:top w:val="single" w:sz="4" w:space="0" w:color="auto"/>
              <w:left w:val="single" w:sz="4" w:space="0" w:color="auto"/>
              <w:bottom w:val="single" w:sz="4" w:space="0" w:color="auto"/>
              <w:right w:val="single" w:sz="4" w:space="0" w:color="auto"/>
            </w:tcBorders>
          </w:tcPr>
          <w:p w14:paraId="73C74F94" w14:textId="77777777"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44E218"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T02</w:t>
            </w:r>
          </w:p>
        </w:tc>
        <w:tc>
          <w:tcPr>
            <w:tcW w:w="1995" w:type="dxa"/>
            <w:tcBorders>
              <w:top w:val="single" w:sz="4" w:space="0" w:color="auto"/>
              <w:left w:val="nil"/>
              <w:bottom w:val="single" w:sz="4" w:space="0" w:color="auto"/>
              <w:right w:val="single" w:sz="4" w:space="0" w:color="auto"/>
            </w:tcBorders>
            <w:shd w:val="clear" w:color="auto" w:fill="auto"/>
            <w:noWrap/>
            <w:vAlign w:val="center"/>
          </w:tcPr>
          <w:p w14:paraId="2DA28837"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cancelID</w:t>
            </w: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4F50631F" w14:textId="77777777" w:rsidR="00E346FA" w:rsidRPr="003E783F" w:rsidRDefault="0071366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w:t>
            </w:r>
            <w:r w:rsidR="00E346FA" w:rsidRPr="003E783F">
              <w:rPr>
                <w:rFonts w:ascii="宋体" w:eastAsia="宋体" w:hAnsi="宋体" w:cs="宋体" w:hint="eastAsia"/>
                <w:color w:val="000000"/>
                <w:kern w:val="0"/>
                <w:sz w:val="20"/>
                <w:szCs w:val="20"/>
              </w:rPr>
              <w:t>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59F77E7E"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06BC86A3" w14:textId="77777777" w:rsidR="00E346FA" w:rsidRPr="001C4A18"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14:paraId="0985CD0C" w14:textId="77777777"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当查询结果不为空且有撤单时必填</w:t>
            </w:r>
          </w:p>
        </w:tc>
      </w:tr>
      <w:tr w:rsidR="00E346FA" w:rsidRPr="00706EDA" w14:paraId="0D4785BE" w14:textId="77777777" w:rsidTr="00E346FA">
        <w:trPr>
          <w:trHeight w:val="270"/>
        </w:trPr>
        <w:tc>
          <w:tcPr>
            <w:tcW w:w="653" w:type="dxa"/>
            <w:tcBorders>
              <w:top w:val="single" w:sz="4" w:space="0" w:color="auto"/>
              <w:left w:val="single" w:sz="4" w:space="0" w:color="auto"/>
              <w:bottom w:val="single" w:sz="4" w:space="0" w:color="auto"/>
              <w:right w:val="single" w:sz="4" w:space="0" w:color="auto"/>
            </w:tcBorders>
          </w:tcPr>
          <w:p w14:paraId="4A7E6940" w14:textId="77777777"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98A8AB"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O08</w:t>
            </w:r>
          </w:p>
        </w:tc>
        <w:tc>
          <w:tcPr>
            <w:tcW w:w="1995" w:type="dxa"/>
            <w:tcBorders>
              <w:top w:val="single" w:sz="4" w:space="0" w:color="auto"/>
              <w:left w:val="nil"/>
              <w:bottom w:val="single" w:sz="4" w:space="0" w:color="auto"/>
              <w:right w:val="single" w:sz="4" w:space="0" w:color="auto"/>
            </w:tcBorders>
            <w:shd w:val="clear" w:color="auto" w:fill="auto"/>
            <w:noWrap/>
            <w:vAlign w:val="center"/>
          </w:tcPr>
          <w:p w14:paraId="718BA1F4"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remainQuantity</w:t>
            </w: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14D0F4F8"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2F529427"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0E0A6FA4"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14:paraId="4169A764" w14:textId="77777777"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14:paraId="08150A23" w14:textId="77777777" w:rsidTr="00E346FA">
        <w:trPr>
          <w:trHeight w:val="270"/>
        </w:trPr>
        <w:tc>
          <w:tcPr>
            <w:tcW w:w="653" w:type="dxa"/>
            <w:tcBorders>
              <w:top w:val="single" w:sz="4" w:space="0" w:color="auto"/>
              <w:left w:val="single" w:sz="4" w:space="0" w:color="auto"/>
              <w:bottom w:val="single" w:sz="4" w:space="0" w:color="auto"/>
              <w:right w:val="single" w:sz="4" w:space="0" w:color="auto"/>
            </w:tcBorders>
          </w:tcPr>
          <w:p w14:paraId="0BE27868" w14:textId="77777777"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31F1F8"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X39</w:t>
            </w:r>
          </w:p>
        </w:tc>
        <w:tc>
          <w:tcPr>
            <w:tcW w:w="1995" w:type="dxa"/>
            <w:tcBorders>
              <w:top w:val="single" w:sz="4" w:space="0" w:color="auto"/>
              <w:left w:val="nil"/>
              <w:bottom w:val="single" w:sz="4" w:space="0" w:color="auto"/>
              <w:right w:val="single" w:sz="4" w:space="0" w:color="auto"/>
            </w:tcBorders>
            <w:shd w:val="clear" w:color="auto" w:fill="auto"/>
            <w:noWrap/>
            <w:vAlign w:val="center"/>
          </w:tcPr>
          <w:p w14:paraId="391C75CF"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rspCode</w:t>
            </w: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13E06151"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22020F1C"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440A5EDE"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5" w:type="dxa"/>
            <w:tcBorders>
              <w:top w:val="single" w:sz="4" w:space="0" w:color="auto"/>
              <w:left w:val="nil"/>
              <w:bottom w:val="single" w:sz="4" w:space="0" w:color="auto"/>
              <w:right w:val="single" w:sz="4" w:space="0" w:color="auto"/>
            </w:tcBorders>
            <w:shd w:val="clear" w:color="auto" w:fill="auto"/>
            <w:noWrap/>
            <w:vAlign w:val="center"/>
          </w:tcPr>
          <w:p w14:paraId="5CE63F3E" w14:textId="77777777" w:rsidR="00E346FA" w:rsidRPr="001C4A18" w:rsidRDefault="00E346FA" w:rsidP="00310394">
            <w:pPr>
              <w:widowControl/>
              <w:spacing w:line="240" w:lineRule="auto"/>
              <w:ind w:firstLineChars="0" w:firstLine="0"/>
              <w:jc w:val="left"/>
              <w:rPr>
                <w:rFonts w:ascii="宋体" w:eastAsia="宋体" w:hAnsi="宋体" w:cs="宋体"/>
                <w:color w:val="000000"/>
                <w:kern w:val="0"/>
                <w:sz w:val="20"/>
                <w:szCs w:val="20"/>
              </w:rPr>
            </w:pPr>
          </w:p>
        </w:tc>
      </w:tr>
      <w:tr w:rsidR="00E346FA" w:rsidRPr="00706EDA" w14:paraId="1FDDEBCE" w14:textId="77777777" w:rsidTr="00E346FA">
        <w:trPr>
          <w:trHeight w:val="270"/>
        </w:trPr>
        <w:tc>
          <w:tcPr>
            <w:tcW w:w="653" w:type="dxa"/>
            <w:tcBorders>
              <w:top w:val="single" w:sz="4" w:space="0" w:color="auto"/>
              <w:left w:val="single" w:sz="4" w:space="0" w:color="auto"/>
              <w:bottom w:val="single" w:sz="4" w:space="0" w:color="auto"/>
              <w:right w:val="single" w:sz="4" w:space="0" w:color="auto"/>
            </w:tcBorders>
          </w:tcPr>
          <w:p w14:paraId="2A32A7AC" w14:textId="77777777"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74BD8"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X40</w:t>
            </w:r>
          </w:p>
        </w:tc>
        <w:tc>
          <w:tcPr>
            <w:tcW w:w="1995" w:type="dxa"/>
            <w:tcBorders>
              <w:top w:val="single" w:sz="4" w:space="0" w:color="auto"/>
              <w:left w:val="nil"/>
              <w:bottom w:val="single" w:sz="4" w:space="0" w:color="auto"/>
              <w:right w:val="single" w:sz="4" w:space="0" w:color="auto"/>
            </w:tcBorders>
            <w:shd w:val="clear" w:color="auto" w:fill="auto"/>
            <w:noWrap/>
            <w:vAlign w:val="center"/>
          </w:tcPr>
          <w:p w14:paraId="54059FEB"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rspMsg</w:t>
            </w: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76D4DD59"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5F3C9D82"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14:paraId="33737FEF" w14:textId="77777777"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5" w:type="dxa"/>
            <w:tcBorders>
              <w:top w:val="single" w:sz="4" w:space="0" w:color="auto"/>
              <w:left w:val="nil"/>
              <w:bottom w:val="single" w:sz="4" w:space="0" w:color="auto"/>
              <w:right w:val="single" w:sz="4" w:space="0" w:color="auto"/>
            </w:tcBorders>
            <w:shd w:val="clear" w:color="auto" w:fill="auto"/>
            <w:noWrap/>
            <w:vAlign w:val="center"/>
          </w:tcPr>
          <w:p w14:paraId="70FFC964" w14:textId="77777777" w:rsidR="00E346FA" w:rsidRPr="001C4A18" w:rsidRDefault="00E346FA" w:rsidP="00310394">
            <w:pPr>
              <w:widowControl/>
              <w:spacing w:line="240" w:lineRule="auto"/>
              <w:ind w:firstLineChars="0" w:firstLine="0"/>
              <w:jc w:val="left"/>
              <w:rPr>
                <w:rFonts w:ascii="宋体" w:eastAsia="宋体" w:hAnsi="宋体" w:cs="宋体"/>
                <w:color w:val="000000"/>
                <w:kern w:val="0"/>
                <w:sz w:val="20"/>
                <w:szCs w:val="20"/>
              </w:rPr>
            </w:pPr>
          </w:p>
        </w:tc>
      </w:tr>
    </w:tbl>
    <w:p w14:paraId="1FABF5A9" w14:textId="77777777" w:rsidR="003105BB" w:rsidRDefault="003105BB" w:rsidP="003105BB">
      <w:pPr>
        <w:pStyle w:val="2"/>
        <w:numPr>
          <w:ilvl w:val="1"/>
          <w:numId w:val="4"/>
        </w:numPr>
        <w:ind w:left="0" w:firstLineChars="0" w:firstLine="0"/>
      </w:pPr>
      <w:bookmarkStart w:id="550" w:name="_Toc462670492"/>
      <w:r>
        <w:rPr>
          <w:rFonts w:hint="eastAsia"/>
        </w:rPr>
        <w:t>其他</w:t>
      </w:r>
      <w:bookmarkEnd w:id="550"/>
    </w:p>
    <w:p w14:paraId="22FC143C" w14:textId="77777777" w:rsidR="009E6C67" w:rsidRDefault="009E6C67" w:rsidP="009E6C67">
      <w:pPr>
        <w:pStyle w:val="3"/>
        <w:numPr>
          <w:ilvl w:val="2"/>
          <w:numId w:val="4"/>
        </w:numPr>
        <w:ind w:left="0" w:firstLineChars="0" w:firstLine="0"/>
      </w:pPr>
      <w:bookmarkStart w:id="551" w:name="_Toc462670493"/>
      <w:r>
        <w:rPr>
          <w:rFonts w:hint="eastAsia"/>
        </w:rPr>
        <w:t>通用报错</w:t>
      </w:r>
      <w:bookmarkEnd w:id="551"/>
    </w:p>
    <w:p w14:paraId="3BA11258" w14:textId="77777777" w:rsidR="003105BB" w:rsidRDefault="003105BB" w:rsidP="003105BB">
      <w:pPr>
        <w:pStyle w:val="4"/>
        <w:numPr>
          <w:ilvl w:val="3"/>
          <w:numId w:val="4"/>
        </w:numPr>
        <w:ind w:left="0" w:firstLineChars="0" w:firstLine="0"/>
      </w:pPr>
      <w:r>
        <w:rPr>
          <w:rFonts w:hint="eastAsia"/>
        </w:rPr>
        <w:t>通用报错应答</w:t>
      </w:r>
    </w:p>
    <w:p w14:paraId="2D499DED" w14:textId="77777777" w:rsidR="003105BB" w:rsidRDefault="003105BB" w:rsidP="008D1002">
      <w:pPr>
        <w:ind w:firstLine="482"/>
      </w:pPr>
      <w:r w:rsidRPr="003B0BB4">
        <w:rPr>
          <w:rFonts w:hint="eastAsia"/>
          <w:b/>
        </w:rPr>
        <w:t>功能</w:t>
      </w:r>
      <w:r>
        <w:rPr>
          <w:rFonts w:hint="eastAsia"/>
        </w:rPr>
        <w:t>：</w:t>
      </w:r>
      <w:r w:rsidR="004D2DBB">
        <w:rPr>
          <w:rFonts w:hint="eastAsia"/>
        </w:rPr>
        <w:t>当</w:t>
      </w:r>
      <w:r w:rsidR="0038139A">
        <w:rPr>
          <w:rFonts w:hint="eastAsia"/>
        </w:rPr>
        <w:t>请求</w:t>
      </w:r>
      <w:r w:rsidR="004D2DBB">
        <w:rPr>
          <w:rFonts w:hint="eastAsia"/>
        </w:rPr>
        <w:t>报文因格式错误</w:t>
      </w:r>
      <w:r w:rsidR="0038139A">
        <w:rPr>
          <w:rFonts w:hint="eastAsia"/>
        </w:rPr>
        <w:t>、</w:t>
      </w:r>
      <w:r w:rsidR="004D2DBB">
        <w:rPr>
          <w:rFonts w:hint="eastAsia"/>
        </w:rPr>
        <w:t>解密失败等原因导致报文解析失败，</w:t>
      </w:r>
      <w:r w:rsidR="0038139A">
        <w:rPr>
          <w:rFonts w:hint="eastAsia"/>
        </w:rPr>
        <w:t>返回</w:t>
      </w:r>
      <w:r w:rsidR="00024521">
        <w:rPr>
          <w:rFonts w:hint="eastAsia"/>
        </w:rPr>
        <w:t>给</w:t>
      </w:r>
      <w:r w:rsidR="004D2DBB">
        <w:rPr>
          <w:rFonts w:hint="eastAsia"/>
        </w:rPr>
        <w:t>二级系统失败应答及错误原因</w:t>
      </w:r>
      <w:r>
        <w:rPr>
          <w:rFonts w:hint="eastAsia"/>
        </w:rPr>
        <w:t>。</w:t>
      </w:r>
    </w:p>
    <w:p w14:paraId="7C3C4C69" w14:textId="77777777" w:rsidR="003105BB" w:rsidRPr="00BD451E" w:rsidRDefault="003105BB" w:rsidP="003105BB">
      <w:pPr>
        <w:ind w:firstLine="480"/>
      </w:pPr>
      <w:r>
        <w:rPr>
          <w:rFonts w:hint="eastAsia"/>
        </w:rPr>
        <w:t>消息体格式如下：</w:t>
      </w:r>
    </w:p>
    <w:tbl>
      <w:tblPr>
        <w:tblW w:w="8708" w:type="dxa"/>
        <w:tblInd w:w="103" w:type="dxa"/>
        <w:tblLayout w:type="fixed"/>
        <w:tblLook w:val="04A0" w:firstRow="1" w:lastRow="0" w:firstColumn="1" w:lastColumn="0" w:noHBand="0" w:noVBand="1"/>
      </w:tblPr>
      <w:tblGrid>
        <w:gridCol w:w="618"/>
        <w:gridCol w:w="1995"/>
        <w:gridCol w:w="1505"/>
        <w:gridCol w:w="618"/>
        <w:gridCol w:w="618"/>
        <w:gridCol w:w="3354"/>
      </w:tblGrid>
      <w:tr w:rsidR="004D2DBB" w:rsidRPr="00706EDA" w14:paraId="3FDA9A9C" w14:textId="77777777" w:rsidTr="004D2DBB">
        <w:trPr>
          <w:trHeight w:val="270"/>
          <w:tblHeader/>
        </w:trPr>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04C44A4" w14:textId="77777777"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域号</w:t>
            </w:r>
          </w:p>
        </w:tc>
        <w:tc>
          <w:tcPr>
            <w:tcW w:w="1995" w:type="dxa"/>
            <w:tcBorders>
              <w:top w:val="single" w:sz="4" w:space="0" w:color="auto"/>
              <w:left w:val="nil"/>
              <w:bottom w:val="single" w:sz="4" w:space="0" w:color="auto"/>
              <w:right w:val="single" w:sz="4" w:space="0" w:color="auto"/>
            </w:tcBorders>
            <w:shd w:val="clear" w:color="000000" w:fill="D9D9D9"/>
            <w:noWrap/>
            <w:vAlign w:val="center"/>
            <w:hideMark/>
          </w:tcPr>
          <w:p w14:paraId="78F22203" w14:textId="77777777"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域名</w:t>
            </w:r>
          </w:p>
        </w:tc>
        <w:tc>
          <w:tcPr>
            <w:tcW w:w="1505" w:type="dxa"/>
            <w:tcBorders>
              <w:top w:val="single" w:sz="4" w:space="0" w:color="auto"/>
              <w:left w:val="nil"/>
              <w:bottom w:val="single" w:sz="4" w:space="0" w:color="auto"/>
              <w:right w:val="single" w:sz="4" w:space="0" w:color="auto"/>
            </w:tcBorders>
            <w:shd w:val="clear" w:color="000000" w:fill="D9D9D9"/>
            <w:noWrap/>
            <w:vAlign w:val="center"/>
            <w:hideMark/>
          </w:tcPr>
          <w:p w14:paraId="7C0FD681" w14:textId="77777777"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06A5182A" w14:textId="77777777"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069CBC22" w14:textId="77777777"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应答</w:t>
            </w:r>
          </w:p>
        </w:tc>
        <w:tc>
          <w:tcPr>
            <w:tcW w:w="3354" w:type="dxa"/>
            <w:tcBorders>
              <w:top w:val="single" w:sz="4" w:space="0" w:color="auto"/>
              <w:left w:val="nil"/>
              <w:bottom w:val="single" w:sz="4" w:space="0" w:color="auto"/>
              <w:right w:val="single" w:sz="4" w:space="0" w:color="auto"/>
            </w:tcBorders>
            <w:shd w:val="clear" w:color="000000" w:fill="D9D9D9"/>
            <w:noWrap/>
            <w:vAlign w:val="center"/>
            <w:hideMark/>
          </w:tcPr>
          <w:p w14:paraId="45EA12A8" w14:textId="77777777"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说明</w:t>
            </w:r>
          </w:p>
        </w:tc>
      </w:tr>
      <w:tr w:rsidR="004D2DBB" w:rsidRPr="00706EDA" w14:paraId="4E08C7B4" w14:textId="77777777" w:rsidTr="004D2DBB">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06A3BDF" w14:textId="77777777"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X39</w:t>
            </w:r>
          </w:p>
        </w:tc>
        <w:tc>
          <w:tcPr>
            <w:tcW w:w="1995" w:type="dxa"/>
            <w:tcBorders>
              <w:top w:val="nil"/>
              <w:left w:val="nil"/>
              <w:bottom w:val="single" w:sz="4" w:space="0" w:color="auto"/>
              <w:right w:val="single" w:sz="4" w:space="0" w:color="auto"/>
            </w:tcBorders>
            <w:shd w:val="clear" w:color="auto" w:fill="auto"/>
            <w:noWrap/>
            <w:vAlign w:val="center"/>
            <w:hideMark/>
          </w:tcPr>
          <w:p w14:paraId="4687B4C0" w14:textId="77777777"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rspCode</w:t>
            </w:r>
          </w:p>
        </w:tc>
        <w:tc>
          <w:tcPr>
            <w:tcW w:w="1505" w:type="dxa"/>
            <w:tcBorders>
              <w:top w:val="nil"/>
              <w:left w:val="nil"/>
              <w:bottom w:val="single" w:sz="4" w:space="0" w:color="auto"/>
              <w:right w:val="single" w:sz="4" w:space="0" w:color="auto"/>
            </w:tcBorders>
            <w:shd w:val="clear" w:color="auto" w:fill="auto"/>
            <w:noWrap/>
            <w:vAlign w:val="center"/>
            <w:hideMark/>
          </w:tcPr>
          <w:p w14:paraId="5F2E0250" w14:textId="77777777"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14:paraId="031BABBB" w14:textId="77777777"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5797D14A" w14:textId="77777777"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354" w:type="dxa"/>
            <w:tcBorders>
              <w:top w:val="nil"/>
              <w:left w:val="nil"/>
              <w:bottom w:val="single" w:sz="4" w:space="0" w:color="auto"/>
              <w:right w:val="single" w:sz="4" w:space="0" w:color="auto"/>
            </w:tcBorders>
            <w:shd w:val="clear" w:color="auto" w:fill="auto"/>
            <w:noWrap/>
            <w:vAlign w:val="center"/>
          </w:tcPr>
          <w:p w14:paraId="7644F21A" w14:textId="77777777"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错误码</w:t>
            </w:r>
          </w:p>
        </w:tc>
      </w:tr>
      <w:tr w:rsidR="004D2DBB" w:rsidRPr="00706EDA" w14:paraId="48577633" w14:textId="77777777" w:rsidTr="004D2DBB">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1E232C3" w14:textId="77777777"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X40</w:t>
            </w:r>
          </w:p>
        </w:tc>
        <w:tc>
          <w:tcPr>
            <w:tcW w:w="1995" w:type="dxa"/>
            <w:tcBorders>
              <w:top w:val="nil"/>
              <w:left w:val="nil"/>
              <w:bottom w:val="single" w:sz="4" w:space="0" w:color="auto"/>
              <w:right w:val="single" w:sz="4" w:space="0" w:color="auto"/>
            </w:tcBorders>
            <w:shd w:val="clear" w:color="auto" w:fill="auto"/>
            <w:noWrap/>
            <w:vAlign w:val="center"/>
            <w:hideMark/>
          </w:tcPr>
          <w:p w14:paraId="1DC22BAC" w14:textId="77777777"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rspMsg</w:t>
            </w:r>
          </w:p>
        </w:tc>
        <w:tc>
          <w:tcPr>
            <w:tcW w:w="1505" w:type="dxa"/>
            <w:tcBorders>
              <w:top w:val="nil"/>
              <w:left w:val="nil"/>
              <w:bottom w:val="single" w:sz="4" w:space="0" w:color="auto"/>
              <w:right w:val="single" w:sz="4" w:space="0" w:color="auto"/>
            </w:tcBorders>
            <w:shd w:val="clear" w:color="auto" w:fill="auto"/>
            <w:noWrap/>
            <w:vAlign w:val="center"/>
            <w:hideMark/>
          </w:tcPr>
          <w:p w14:paraId="3D122E3E" w14:textId="77777777"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14:paraId="7D84C24F" w14:textId="77777777"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691F3CF8" w14:textId="77777777"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354" w:type="dxa"/>
            <w:tcBorders>
              <w:top w:val="nil"/>
              <w:left w:val="nil"/>
              <w:bottom w:val="single" w:sz="4" w:space="0" w:color="auto"/>
              <w:right w:val="single" w:sz="4" w:space="0" w:color="auto"/>
            </w:tcBorders>
            <w:shd w:val="clear" w:color="auto" w:fill="auto"/>
            <w:noWrap/>
            <w:vAlign w:val="center"/>
          </w:tcPr>
          <w:p w14:paraId="6E72E210" w14:textId="77777777"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错误提示信息</w:t>
            </w:r>
          </w:p>
        </w:tc>
      </w:tr>
    </w:tbl>
    <w:p w14:paraId="5E5E5C11" w14:textId="77777777" w:rsidR="001D19C2" w:rsidRDefault="001D19C2" w:rsidP="001D19C2">
      <w:pPr>
        <w:ind w:firstLine="480"/>
      </w:pPr>
    </w:p>
    <w:p w14:paraId="64FED456" w14:textId="77777777" w:rsidR="007741AB" w:rsidRDefault="001515F0" w:rsidP="007741AB">
      <w:pPr>
        <w:pStyle w:val="1"/>
        <w:numPr>
          <w:ilvl w:val="0"/>
          <w:numId w:val="4"/>
        </w:numPr>
      </w:pPr>
      <w:bookmarkStart w:id="552" w:name="_Toc437445519"/>
      <w:bookmarkStart w:id="553" w:name="_Toc437445520"/>
      <w:bookmarkStart w:id="554" w:name="_Toc437445521"/>
      <w:bookmarkStart w:id="555" w:name="_Toc437445522"/>
      <w:bookmarkStart w:id="556" w:name="_Toc437445531"/>
      <w:bookmarkStart w:id="557" w:name="_Toc437445539"/>
      <w:bookmarkStart w:id="558" w:name="_Toc437445547"/>
      <w:bookmarkStart w:id="559" w:name="_Toc437445555"/>
      <w:bookmarkStart w:id="560" w:name="_Toc437445563"/>
      <w:bookmarkStart w:id="561" w:name="_Toc437445571"/>
      <w:bookmarkStart w:id="562" w:name="_Toc437445579"/>
      <w:bookmarkStart w:id="563" w:name="_Toc437445803"/>
      <w:bookmarkStart w:id="564" w:name="_Toc437445811"/>
      <w:bookmarkStart w:id="565" w:name="_Toc437445819"/>
      <w:bookmarkStart w:id="566" w:name="_Toc437445820"/>
      <w:bookmarkStart w:id="567" w:name="_Toc437445821"/>
      <w:bookmarkStart w:id="568" w:name="_Toc437445822"/>
      <w:bookmarkStart w:id="569" w:name="_Toc437445831"/>
      <w:bookmarkStart w:id="570" w:name="_Toc437445839"/>
      <w:bookmarkStart w:id="571" w:name="_Toc437445847"/>
      <w:bookmarkStart w:id="572" w:name="_Toc437445855"/>
      <w:bookmarkStart w:id="573" w:name="_Toc437445863"/>
      <w:bookmarkStart w:id="574" w:name="_Toc437445871"/>
      <w:bookmarkStart w:id="575" w:name="_Toc437445879"/>
      <w:bookmarkStart w:id="576" w:name="_Toc437446023"/>
      <w:bookmarkStart w:id="577" w:name="_Toc437446031"/>
      <w:bookmarkStart w:id="578" w:name="_Toc437446039"/>
      <w:bookmarkStart w:id="579" w:name="_Toc437446040"/>
      <w:bookmarkStart w:id="580" w:name="_Toc437446041"/>
      <w:bookmarkStart w:id="581" w:name="_Toc437446042"/>
      <w:bookmarkStart w:id="582" w:name="_Toc437446051"/>
      <w:bookmarkStart w:id="583" w:name="_Toc437446059"/>
      <w:bookmarkStart w:id="584" w:name="_Toc437446067"/>
      <w:bookmarkStart w:id="585" w:name="_Toc437446075"/>
      <w:bookmarkStart w:id="586" w:name="_Toc437446083"/>
      <w:bookmarkStart w:id="587" w:name="_Toc437446091"/>
      <w:bookmarkStart w:id="588" w:name="_Toc437446099"/>
      <w:bookmarkStart w:id="589" w:name="_Toc437446259"/>
      <w:bookmarkStart w:id="590" w:name="_Toc437446267"/>
      <w:bookmarkStart w:id="591" w:name="_Toc437446275"/>
      <w:bookmarkStart w:id="592" w:name="_Toc437446276"/>
      <w:bookmarkStart w:id="593" w:name="_Toc437446277"/>
      <w:bookmarkStart w:id="594" w:name="_Toc437446278"/>
      <w:bookmarkStart w:id="595" w:name="_Toc437446287"/>
      <w:bookmarkStart w:id="596" w:name="_Toc437446295"/>
      <w:bookmarkStart w:id="597" w:name="_Toc437446303"/>
      <w:bookmarkStart w:id="598" w:name="_Toc437446311"/>
      <w:bookmarkStart w:id="599" w:name="_Toc437446319"/>
      <w:bookmarkStart w:id="600" w:name="_Toc437446327"/>
      <w:bookmarkStart w:id="601" w:name="_Toc437446335"/>
      <w:bookmarkStart w:id="602" w:name="_Toc437446535"/>
      <w:bookmarkStart w:id="603" w:name="_Toc437446543"/>
      <w:bookmarkStart w:id="604" w:name="_Toc437446551"/>
      <w:bookmarkStart w:id="605" w:name="_Toc437446552"/>
      <w:bookmarkStart w:id="606" w:name="_Toc437446553"/>
      <w:bookmarkStart w:id="607" w:name="_Toc437446554"/>
      <w:bookmarkStart w:id="608" w:name="_Toc437446563"/>
      <w:bookmarkStart w:id="609" w:name="_Toc437446571"/>
      <w:bookmarkStart w:id="610" w:name="_Toc437446579"/>
      <w:bookmarkStart w:id="611" w:name="_Toc437446587"/>
      <w:bookmarkStart w:id="612" w:name="_Toc437446595"/>
      <w:bookmarkStart w:id="613" w:name="_Toc437446603"/>
      <w:bookmarkStart w:id="614" w:name="_Toc437446611"/>
      <w:bookmarkStart w:id="615" w:name="_Toc437446747"/>
      <w:bookmarkStart w:id="616" w:name="_Toc437446755"/>
      <w:bookmarkStart w:id="617" w:name="_Toc437446763"/>
      <w:bookmarkStart w:id="618" w:name="_Toc437446764"/>
      <w:bookmarkStart w:id="619" w:name="_Toc437446765"/>
      <w:bookmarkStart w:id="620" w:name="_Toc437446766"/>
      <w:bookmarkStart w:id="621" w:name="_Toc437446921"/>
      <w:bookmarkStart w:id="622" w:name="_Toc437446956"/>
      <w:bookmarkStart w:id="623" w:name="_Toc462670494"/>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r>
        <w:rPr>
          <w:rFonts w:hint="eastAsia"/>
        </w:rPr>
        <w:lastRenderedPageBreak/>
        <w:t>附录</w:t>
      </w:r>
      <w:bookmarkEnd w:id="623"/>
    </w:p>
    <w:p w14:paraId="1F24D11E" w14:textId="77777777" w:rsidR="00927D62" w:rsidRDefault="00927D62" w:rsidP="00927D62">
      <w:pPr>
        <w:pStyle w:val="2"/>
        <w:numPr>
          <w:ilvl w:val="1"/>
          <w:numId w:val="4"/>
        </w:numPr>
        <w:ind w:left="0" w:firstLineChars="0" w:firstLine="0"/>
      </w:pPr>
      <w:bookmarkStart w:id="624" w:name="_Toc462670495"/>
      <w:r>
        <w:rPr>
          <w:rFonts w:hint="eastAsia"/>
        </w:rPr>
        <w:t>应答码信息</w:t>
      </w:r>
      <w:bookmarkEnd w:id="624"/>
    </w:p>
    <w:p w14:paraId="627738A0" w14:textId="77777777" w:rsidR="007414E2" w:rsidRPr="007414E2" w:rsidRDefault="007414E2" w:rsidP="007414E2">
      <w:pPr>
        <w:ind w:firstLine="480"/>
      </w:pPr>
      <w:r>
        <w:rPr>
          <w:rFonts w:hint="eastAsia"/>
        </w:rPr>
        <w:t>详见《</w:t>
      </w:r>
      <w:r w:rsidRPr="007414E2">
        <w:rPr>
          <w:rFonts w:hint="eastAsia"/>
        </w:rPr>
        <w:t>上海黄金交易所</w:t>
      </w:r>
      <w:r w:rsidRPr="007414E2">
        <w:rPr>
          <w:rFonts w:hint="eastAsia"/>
        </w:rPr>
        <w:t>GEMS-2</w:t>
      </w:r>
      <w:r w:rsidRPr="007414E2">
        <w:rPr>
          <w:rFonts w:hint="eastAsia"/>
        </w:rPr>
        <w:t>核心交易系统应答码</w:t>
      </w:r>
      <w:r>
        <w:rPr>
          <w:rFonts w:hint="eastAsia"/>
        </w:rPr>
        <w:t>》</w:t>
      </w:r>
      <w:r w:rsidR="00772B4A">
        <w:rPr>
          <w:rFonts w:hint="eastAsia"/>
        </w:rPr>
        <w:t>文档</w:t>
      </w:r>
      <w:r>
        <w:rPr>
          <w:rFonts w:hint="eastAsia"/>
        </w:rPr>
        <w:t>。</w:t>
      </w:r>
    </w:p>
    <w:tbl>
      <w:tblPr>
        <w:tblW w:w="71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5880"/>
      </w:tblGrid>
      <w:tr w:rsidR="003C106C" w:rsidRPr="003C106C" w14:paraId="06996CD0" w14:textId="77777777" w:rsidTr="007414E2">
        <w:trPr>
          <w:trHeight w:val="270"/>
          <w:tblHeader/>
        </w:trPr>
        <w:tc>
          <w:tcPr>
            <w:tcW w:w="1260" w:type="dxa"/>
            <w:shd w:val="clear" w:color="auto" w:fill="D9D9D9" w:themeFill="background1" w:themeFillShade="D9"/>
            <w:noWrap/>
            <w:vAlign w:val="center"/>
          </w:tcPr>
          <w:p w14:paraId="12C42BF8" w14:textId="77777777" w:rsidR="003C106C" w:rsidRPr="003C106C" w:rsidRDefault="003C106C" w:rsidP="003C106C">
            <w:pPr>
              <w:widowControl/>
              <w:spacing w:line="240" w:lineRule="auto"/>
              <w:ind w:firstLineChars="0" w:firstLine="0"/>
              <w:jc w:val="left"/>
              <w:rPr>
                <w:rFonts w:asciiTheme="minorEastAsia" w:hAnsiTheme="minorEastAsia" w:cs="宋体"/>
                <w:b/>
                <w:bCs/>
                <w:kern w:val="0"/>
                <w:sz w:val="21"/>
                <w:szCs w:val="21"/>
              </w:rPr>
            </w:pPr>
          </w:p>
        </w:tc>
        <w:tc>
          <w:tcPr>
            <w:tcW w:w="5880" w:type="dxa"/>
            <w:shd w:val="clear" w:color="auto" w:fill="D9D9D9" w:themeFill="background1" w:themeFillShade="D9"/>
            <w:noWrap/>
            <w:vAlign w:val="center"/>
          </w:tcPr>
          <w:p w14:paraId="0AD77468" w14:textId="77777777" w:rsidR="003C106C" w:rsidRPr="003C106C" w:rsidRDefault="003C106C" w:rsidP="003C106C">
            <w:pPr>
              <w:widowControl/>
              <w:spacing w:line="240" w:lineRule="auto"/>
              <w:ind w:firstLineChars="0" w:firstLine="0"/>
              <w:jc w:val="left"/>
              <w:rPr>
                <w:rFonts w:asciiTheme="minorEastAsia" w:hAnsiTheme="minorEastAsia" w:cs="宋体"/>
                <w:b/>
                <w:bCs/>
                <w:kern w:val="0"/>
                <w:sz w:val="21"/>
                <w:szCs w:val="21"/>
              </w:rPr>
            </w:pPr>
          </w:p>
        </w:tc>
      </w:tr>
      <w:tr w:rsidR="003C106C" w:rsidRPr="003C106C" w14:paraId="66240CAC" w14:textId="77777777" w:rsidTr="007414E2">
        <w:trPr>
          <w:trHeight w:val="270"/>
        </w:trPr>
        <w:tc>
          <w:tcPr>
            <w:tcW w:w="1260" w:type="dxa"/>
            <w:shd w:val="clear" w:color="auto" w:fill="auto"/>
            <w:noWrap/>
            <w:vAlign w:val="center"/>
          </w:tcPr>
          <w:p w14:paraId="46F00F6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28C945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5D44B0F" w14:textId="77777777" w:rsidTr="007414E2">
        <w:trPr>
          <w:trHeight w:val="270"/>
        </w:trPr>
        <w:tc>
          <w:tcPr>
            <w:tcW w:w="1260" w:type="dxa"/>
            <w:shd w:val="clear" w:color="auto" w:fill="auto"/>
            <w:noWrap/>
            <w:vAlign w:val="center"/>
          </w:tcPr>
          <w:p w14:paraId="1007035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81918A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D890D0F" w14:textId="77777777" w:rsidTr="007414E2">
        <w:trPr>
          <w:trHeight w:val="270"/>
        </w:trPr>
        <w:tc>
          <w:tcPr>
            <w:tcW w:w="1260" w:type="dxa"/>
            <w:shd w:val="clear" w:color="auto" w:fill="auto"/>
            <w:noWrap/>
            <w:vAlign w:val="center"/>
          </w:tcPr>
          <w:p w14:paraId="6C5070D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506B63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3DD2EA66" w14:textId="77777777" w:rsidTr="007414E2">
        <w:trPr>
          <w:trHeight w:val="270"/>
        </w:trPr>
        <w:tc>
          <w:tcPr>
            <w:tcW w:w="1260" w:type="dxa"/>
            <w:shd w:val="clear" w:color="auto" w:fill="auto"/>
            <w:noWrap/>
            <w:vAlign w:val="center"/>
          </w:tcPr>
          <w:p w14:paraId="1DC6D151"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F58D43C"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BF595BA" w14:textId="77777777" w:rsidTr="007414E2">
        <w:trPr>
          <w:trHeight w:val="270"/>
        </w:trPr>
        <w:tc>
          <w:tcPr>
            <w:tcW w:w="1260" w:type="dxa"/>
            <w:shd w:val="clear" w:color="auto" w:fill="auto"/>
            <w:noWrap/>
            <w:vAlign w:val="center"/>
          </w:tcPr>
          <w:p w14:paraId="5F77146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656D35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CCF135B" w14:textId="77777777" w:rsidTr="007414E2">
        <w:trPr>
          <w:trHeight w:val="270"/>
        </w:trPr>
        <w:tc>
          <w:tcPr>
            <w:tcW w:w="1260" w:type="dxa"/>
            <w:shd w:val="clear" w:color="auto" w:fill="auto"/>
            <w:noWrap/>
            <w:vAlign w:val="center"/>
          </w:tcPr>
          <w:p w14:paraId="177DEF8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55B5B6C"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CE8CF32" w14:textId="77777777" w:rsidTr="007414E2">
        <w:trPr>
          <w:trHeight w:val="270"/>
        </w:trPr>
        <w:tc>
          <w:tcPr>
            <w:tcW w:w="1260" w:type="dxa"/>
            <w:shd w:val="clear" w:color="auto" w:fill="auto"/>
            <w:noWrap/>
            <w:vAlign w:val="center"/>
          </w:tcPr>
          <w:p w14:paraId="1F264AB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B0D6BA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B5F885F" w14:textId="77777777" w:rsidTr="007414E2">
        <w:trPr>
          <w:trHeight w:val="270"/>
        </w:trPr>
        <w:tc>
          <w:tcPr>
            <w:tcW w:w="1260" w:type="dxa"/>
            <w:shd w:val="clear" w:color="auto" w:fill="auto"/>
            <w:noWrap/>
            <w:vAlign w:val="center"/>
          </w:tcPr>
          <w:p w14:paraId="3A619AF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4D82BB7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4820C02" w14:textId="77777777" w:rsidTr="007414E2">
        <w:trPr>
          <w:trHeight w:val="270"/>
        </w:trPr>
        <w:tc>
          <w:tcPr>
            <w:tcW w:w="1260" w:type="dxa"/>
            <w:shd w:val="clear" w:color="auto" w:fill="auto"/>
            <w:noWrap/>
            <w:vAlign w:val="center"/>
          </w:tcPr>
          <w:p w14:paraId="0AFF75D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557631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A503AFE" w14:textId="77777777" w:rsidTr="007414E2">
        <w:trPr>
          <w:trHeight w:val="270"/>
        </w:trPr>
        <w:tc>
          <w:tcPr>
            <w:tcW w:w="1260" w:type="dxa"/>
            <w:shd w:val="clear" w:color="auto" w:fill="auto"/>
            <w:noWrap/>
            <w:vAlign w:val="center"/>
          </w:tcPr>
          <w:p w14:paraId="0C134C3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B60C41C"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540D612" w14:textId="77777777" w:rsidTr="007414E2">
        <w:trPr>
          <w:trHeight w:val="270"/>
        </w:trPr>
        <w:tc>
          <w:tcPr>
            <w:tcW w:w="1260" w:type="dxa"/>
            <w:shd w:val="clear" w:color="auto" w:fill="auto"/>
            <w:noWrap/>
            <w:vAlign w:val="center"/>
          </w:tcPr>
          <w:p w14:paraId="62F3ED6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42E84F8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0CC6E30" w14:textId="77777777" w:rsidTr="007414E2">
        <w:trPr>
          <w:trHeight w:val="270"/>
        </w:trPr>
        <w:tc>
          <w:tcPr>
            <w:tcW w:w="1260" w:type="dxa"/>
            <w:shd w:val="clear" w:color="auto" w:fill="auto"/>
            <w:noWrap/>
            <w:vAlign w:val="center"/>
          </w:tcPr>
          <w:p w14:paraId="0361686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4AEFE90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82CBA3D" w14:textId="77777777" w:rsidTr="007414E2">
        <w:trPr>
          <w:trHeight w:val="270"/>
        </w:trPr>
        <w:tc>
          <w:tcPr>
            <w:tcW w:w="1260" w:type="dxa"/>
            <w:shd w:val="clear" w:color="auto" w:fill="auto"/>
            <w:noWrap/>
            <w:vAlign w:val="center"/>
          </w:tcPr>
          <w:p w14:paraId="6DAC18C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E4069E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16CE9D1" w14:textId="77777777" w:rsidTr="007414E2">
        <w:trPr>
          <w:trHeight w:val="270"/>
        </w:trPr>
        <w:tc>
          <w:tcPr>
            <w:tcW w:w="1260" w:type="dxa"/>
            <w:shd w:val="clear" w:color="auto" w:fill="auto"/>
            <w:noWrap/>
            <w:vAlign w:val="center"/>
          </w:tcPr>
          <w:p w14:paraId="36F1637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582AE7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3770695" w14:textId="77777777" w:rsidTr="007414E2">
        <w:trPr>
          <w:trHeight w:val="270"/>
        </w:trPr>
        <w:tc>
          <w:tcPr>
            <w:tcW w:w="1260" w:type="dxa"/>
            <w:shd w:val="clear" w:color="auto" w:fill="auto"/>
            <w:noWrap/>
            <w:vAlign w:val="center"/>
          </w:tcPr>
          <w:p w14:paraId="2A52F32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4B47258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5E92083" w14:textId="77777777" w:rsidTr="007414E2">
        <w:trPr>
          <w:trHeight w:val="270"/>
        </w:trPr>
        <w:tc>
          <w:tcPr>
            <w:tcW w:w="1260" w:type="dxa"/>
            <w:shd w:val="clear" w:color="auto" w:fill="auto"/>
            <w:noWrap/>
            <w:vAlign w:val="center"/>
          </w:tcPr>
          <w:p w14:paraId="08443C8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CD1C11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AF974F7" w14:textId="77777777" w:rsidTr="007414E2">
        <w:trPr>
          <w:trHeight w:val="270"/>
        </w:trPr>
        <w:tc>
          <w:tcPr>
            <w:tcW w:w="1260" w:type="dxa"/>
            <w:shd w:val="clear" w:color="auto" w:fill="auto"/>
            <w:noWrap/>
            <w:vAlign w:val="center"/>
          </w:tcPr>
          <w:p w14:paraId="6B91324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C42D53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AC2E853" w14:textId="77777777" w:rsidTr="007414E2">
        <w:trPr>
          <w:trHeight w:val="270"/>
        </w:trPr>
        <w:tc>
          <w:tcPr>
            <w:tcW w:w="1260" w:type="dxa"/>
            <w:shd w:val="clear" w:color="auto" w:fill="auto"/>
            <w:noWrap/>
            <w:vAlign w:val="center"/>
          </w:tcPr>
          <w:p w14:paraId="7F09227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C7BF71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1005C09" w14:textId="77777777" w:rsidTr="007414E2">
        <w:trPr>
          <w:trHeight w:val="270"/>
        </w:trPr>
        <w:tc>
          <w:tcPr>
            <w:tcW w:w="1260" w:type="dxa"/>
            <w:shd w:val="clear" w:color="auto" w:fill="auto"/>
            <w:noWrap/>
            <w:vAlign w:val="center"/>
          </w:tcPr>
          <w:p w14:paraId="0257901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440B22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B0662B0" w14:textId="77777777" w:rsidTr="007414E2">
        <w:trPr>
          <w:trHeight w:val="270"/>
        </w:trPr>
        <w:tc>
          <w:tcPr>
            <w:tcW w:w="1260" w:type="dxa"/>
            <w:shd w:val="clear" w:color="auto" w:fill="auto"/>
            <w:noWrap/>
            <w:vAlign w:val="center"/>
          </w:tcPr>
          <w:p w14:paraId="35D7C792"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210011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E30CAC7" w14:textId="77777777" w:rsidTr="007414E2">
        <w:trPr>
          <w:trHeight w:val="270"/>
        </w:trPr>
        <w:tc>
          <w:tcPr>
            <w:tcW w:w="1260" w:type="dxa"/>
            <w:shd w:val="clear" w:color="auto" w:fill="auto"/>
            <w:noWrap/>
            <w:vAlign w:val="center"/>
          </w:tcPr>
          <w:p w14:paraId="2F04CE8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674140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CA5DCCA" w14:textId="77777777" w:rsidTr="007414E2">
        <w:trPr>
          <w:trHeight w:val="270"/>
        </w:trPr>
        <w:tc>
          <w:tcPr>
            <w:tcW w:w="1260" w:type="dxa"/>
            <w:shd w:val="clear" w:color="auto" w:fill="auto"/>
            <w:noWrap/>
            <w:vAlign w:val="center"/>
          </w:tcPr>
          <w:p w14:paraId="00DFE84C"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8DF615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1C484F2" w14:textId="77777777" w:rsidTr="007414E2">
        <w:trPr>
          <w:trHeight w:val="270"/>
        </w:trPr>
        <w:tc>
          <w:tcPr>
            <w:tcW w:w="1260" w:type="dxa"/>
            <w:shd w:val="clear" w:color="auto" w:fill="auto"/>
            <w:noWrap/>
            <w:vAlign w:val="center"/>
          </w:tcPr>
          <w:p w14:paraId="2213E75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09FE942"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E2BC4E2" w14:textId="77777777" w:rsidTr="007414E2">
        <w:trPr>
          <w:trHeight w:val="270"/>
        </w:trPr>
        <w:tc>
          <w:tcPr>
            <w:tcW w:w="1260" w:type="dxa"/>
            <w:shd w:val="clear" w:color="auto" w:fill="auto"/>
            <w:noWrap/>
            <w:vAlign w:val="center"/>
          </w:tcPr>
          <w:p w14:paraId="2B2D12C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B3728F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52B3342" w14:textId="77777777" w:rsidTr="007414E2">
        <w:trPr>
          <w:trHeight w:val="270"/>
        </w:trPr>
        <w:tc>
          <w:tcPr>
            <w:tcW w:w="1260" w:type="dxa"/>
            <w:shd w:val="clear" w:color="auto" w:fill="auto"/>
            <w:noWrap/>
            <w:vAlign w:val="center"/>
          </w:tcPr>
          <w:p w14:paraId="402CBF4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FB31B4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4F19AE1" w14:textId="77777777" w:rsidTr="007414E2">
        <w:trPr>
          <w:trHeight w:val="270"/>
        </w:trPr>
        <w:tc>
          <w:tcPr>
            <w:tcW w:w="1260" w:type="dxa"/>
            <w:shd w:val="clear" w:color="auto" w:fill="auto"/>
            <w:noWrap/>
            <w:vAlign w:val="center"/>
          </w:tcPr>
          <w:p w14:paraId="455A667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8197D8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EE07F7C" w14:textId="77777777" w:rsidTr="007414E2">
        <w:trPr>
          <w:trHeight w:val="270"/>
        </w:trPr>
        <w:tc>
          <w:tcPr>
            <w:tcW w:w="1260" w:type="dxa"/>
            <w:shd w:val="clear" w:color="auto" w:fill="auto"/>
            <w:noWrap/>
            <w:vAlign w:val="center"/>
          </w:tcPr>
          <w:p w14:paraId="03CF86B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4B705101"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C786F2B" w14:textId="77777777" w:rsidTr="007414E2">
        <w:trPr>
          <w:trHeight w:val="270"/>
        </w:trPr>
        <w:tc>
          <w:tcPr>
            <w:tcW w:w="1260" w:type="dxa"/>
            <w:shd w:val="clear" w:color="auto" w:fill="auto"/>
            <w:noWrap/>
            <w:vAlign w:val="center"/>
          </w:tcPr>
          <w:p w14:paraId="75879601"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D929C0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5D5D21C" w14:textId="77777777" w:rsidTr="007414E2">
        <w:trPr>
          <w:trHeight w:val="270"/>
        </w:trPr>
        <w:tc>
          <w:tcPr>
            <w:tcW w:w="1260" w:type="dxa"/>
            <w:shd w:val="clear" w:color="auto" w:fill="auto"/>
            <w:noWrap/>
            <w:vAlign w:val="center"/>
          </w:tcPr>
          <w:p w14:paraId="234D8822"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06C4D1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E06D82B" w14:textId="77777777" w:rsidTr="007414E2">
        <w:trPr>
          <w:trHeight w:val="270"/>
        </w:trPr>
        <w:tc>
          <w:tcPr>
            <w:tcW w:w="1260" w:type="dxa"/>
            <w:shd w:val="clear" w:color="auto" w:fill="auto"/>
            <w:noWrap/>
            <w:vAlign w:val="center"/>
          </w:tcPr>
          <w:p w14:paraId="76EA278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FFC52F2"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3706031" w14:textId="77777777" w:rsidTr="007414E2">
        <w:trPr>
          <w:trHeight w:val="270"/>
        </w:trPr>
        <w:tc>
          <w:tcPr>
            <w:tcW w:w="1260" w:type="dxa"/>
            <w:shd w:val="clear" w:color="auto" w:fill="auto"/>
            <w:noWrap/>
            <w:vAlign w:val="center"/>
          </w:tcPr>
          <w:p w14:paraId="479FC3A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722F72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93839D7" w14:textId="77777777" w:rsidTr="007414E2">
        <w:trPr>
          <w:trHeight w:val="270"/>
        </w:trPr>
        <w:tc>
          <w:tcPr>
            <w:tcW w:w="1260" w:type="dxa"/>
            <w:shd w:val="clear" w:color="auto" w:fill="auto"/>
            <w:noWrap/>
            <w:vAlign w:val="center"/>
          </w:tcPr>
          <w:p w14:paraId="39272D8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F09E23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42DCA66" w14:textId="77777777" w:rsidTr="007414E2">
        <w:trPr>
          <w:trHeight w:val="270"/>
        </w:trPr>
        <w:tc>
          <w:tcPr>
            <w:tcW w:w="1260" w:type="dxa"/>
            <w:shd w:val="clear" w:color="auto" w:fill="auto"/>
            <w:noWrap/>
            <w:vAlign w:val="center"/>
          </w:tcPr>
          <w:p w14:paraId="6D0FA91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CD7F71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690D65C" w14:textId="77777777" w:rsidTr="007414E2">
        <w:trPr>
          <w:trHeight w:val="270"/>
        </w:trPr>
        <w:tc>
          <w:tcPr>
            <w:tcW w:w="1260" w:type="dxa"/>
            <w:shd w:val="clear" w:color="auto" w:fill="auto"/>
            <w:noWrap/>
            <w:vAlign w:val="center"/>
          </w:tcPr>
          <w:p w14:paraId="7BBA7D9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C72436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FD41F5C" w14:textId="77777777" w:rsidTr="007414E2">
        <w:trPr>
          <w:trHeight w:val="270"/>
        </w:trPr>
        <w:tc>
          <w:tcPr>
            <w:tcW w:w="1260" w:type="dxa"/>
            <w:shd w:val="clear" w:color="auto" w:fill="auto"/>
            <w:noWrap/>
            <w:vAlign w:val="center"/>
          </w:tcPr>
          <w:p w14:paraId="7D7C384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187BFC1"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04A4E27" w14:textId="77777777" w:rsidTr="007414E2">
        <w:trPr>
          <w:trHeight w:val="270"/>
        </w:trPr>
        <w:tc>
          <w:tcPr>
            <w:tcW w:w="1260" w:type="dxa"/>
            <w:shd w:val="clear" w:color="auto" w:fill="auto"/>
            <w:noWrap/>
            <w:vAlign w:val="center"/>
          </w:tcPr>
          <w:p w14:paraId="37C3FAD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47BE69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F03B6D3" w14:textId="77777777" w:rsidTr="007414E2">
        <w:trPr>
          <w:trHeight w:val="270"/>
        </w:trPr>
        <w:tc>
          <w:tcPr>
            <w:tcW w:w="1260" w:type="dxa"/>
            <w:shd w:val="clear" w:color="auto" w:fill="auto"/>
            <w:noWrap/>
            <w:vAlign w:val="center"/>
          </w:tcPr>
          <w:p w14:paraId="4DA50E9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02DFB0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788D69F" w14:textId="77777777" w:rsidTr="007414E2">
        <w:trPr>
          <w:trHeight w:val="270"/>
        </w:trPr>
        <w:tc>
          <w:tcPr>
            <w:tcW w:w="1260" w:type="dxa"/>
            <w:shd w:val="clear" w:color="auto" w:fill="auto"/>
            <w:noWrap/>
            <w:vAlign w:val="center"/>
          </w:tcPr>
          <w:p w14:paraId="1C89857C"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2D2AEC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8377BE4" w14:textId="77777777" w:rsidTr="007414E2">
        <w:trPr>
          <w:trHeight w:val="270"/>
        </w:trPr>
        <w:tc>
          <w:tcPr>
            <w:tcW w:w="1260" w:type="dxa"/>
            <w:shd w:val="clear" w:color="auto" w:fill="auto"/>
            <w:noWrap/>
            <w:vAlign w:val="center"/>
          </w:tcPr>
          <w:p w14:paraId="679E7E0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4655E4C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0FAF58F" w14:textId="77777777" w:rsidTr="007414E2">
        <w:trPr>
          <w:trHeight w:val="270"/>
        </w:trPr>
        <w:tc>
          <w:tcPr>
            <w:tcW w:w="1260" w:type="dxa"/>
            <w:shd w:val="clear" w:color="auto" w:fill="auto"/>
            <w:noWrap/>
            <w:vAlign w:val="center"/>
          </w:tcPr>
          <w:p w14:paraId="3398B77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4C4123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3B48126A" w14:textId="77777777" w:rsidTr="007414E2">
        <w:trPr>
          <w:trHeight w:val="270"/>
        </w:trPr>
        <w:tc>
          <w:tcPr>
            <w:tcW w:w="1260" w:type="dxa"/>
            <w:shd w:val="clear" w:color="auto" w:fill="auto"/>
            <w:noWrap/>
            <w:vAlign w:val="center"/>
          </w:tcPr>
          <w:p w14:paraId="66AB504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533B232"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541AA07" w14:textId="77777777" w:rsidTr="007414E2">
        <w:trPr>
          <w:trHeight w:val="270"/>
        </w:trPr>
        <w:tc>
          <w:tcPr>
            <w:tcW w:w="1260" w:type="dxa"/>
            <w:shd w:val="clear" w:color="auto" w:fill="auto"/>
            <w:noWrap/>
            <w:vAlign w:val="center"/>
          </w:tcPr>
          <w:p w14:paraId="56F735B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4D472B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8C16C2D" w14:textId="77777777" w:rsidTr="007414E2">
        <w:trPr>
          <w:trHeight w:val="270"/>
        </w:trPr>
        <w:tc>
          <w:tcPr>
            <w:tcW w:w="1260" w:type="dxa"/>
            <w:shd w:val="clear" w:color="auto" w:fill="auto"/>
            <w:noWrap/>
            <w:vAlign w:val="center"/>
          </w:tcPr>
          <w:p w14:paraId="0324965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DA7C871"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CBBCFB7" w14:textId="77777777" w:rsidTr="007414E2">
        <w:trPr>
          <w:trHeight w:val="270"/>
        </w:trPr>
        <w:tc>
          <w:tcPr>
            <w:tcW w:w="1260" w:type="dxa"/>
            <w:shd w:val="clear" w:color="auto" w:fill="auto"/>
            <w:noWrap/>
            <w:vAlign w:val="center"/>
          </w:tcPr>
          <w:p w14:paraId="4F5FABA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448ED1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16B4136" w14:textId="77777777" w:rsidTr="007414E2">
        <w:trPr>
          <w:trHeight w:val="270"/>
        </w:trPr>
        <w:tc>
          <w:tcPr>
            <w:tcW w:w="1260" w:type="dxa"/>
            <w:shd w:val="clear" w:color="auto" w:fill="auto"/>
            <w:noWrap/>
            <w:vAlign w:val="center"/>
          </w:tcPr>
          <w:p w14:paraId="6C1C62D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808B74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34EB664" w14:textId="77777777" w:rsidTr="007414E2">
        <w:trPr>
          <w:trHeight w:val="270"/>
        </w:trPr>
        <w:tc>
          <w:tcPr>
            <w:tcW w:w="1260" w:type="dxa"/>
            <w:shd w:val="clear" w:color="auto" w:fill="auto"/>
            <w:noWrap/>
            <w:vAlign w:val="center"/>
          </w:tcPr>
          <w:p w14:paraId="2AB16D1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3B3C9B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71E75F4" w14:textId="77777777" w:rsidTr="007414E2">
        <w:trPr>
          <w:trHeight w:val="270"/>
        </w:trPr>
        <w:tc>
          <w:tcPr>
            <w:tcW w:w="1260" w:type="dxa"/>
            <w:shd w:val="clear" w:color="auto" w:fill="auto"/>
            <w:noWrap/>
            <w:vAlign w:val="center"/>
          </w:tcPr>
          <w:p w14:paraId="0DB801A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724500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0199FF8" w14:textId="77777777" w:rsidTr="007414E2">
        <w:trPr>
          <w:trHeight w:val="270"/>
        </w:trPr>
        <w:tc>
          <w:tcPr>
            <w:tcW w:w="1260" w:type="dxa"/>
            <w:shd w:val="clear" w:color="auto" w:fill="auto"/>
            <w:noWrap/>
            <w:vAlign w:val="center"/>
          </w:tcPr>
          <w:p w14:paraId="669FFCF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2B7613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E070EF2" w14:textId="77777777" w:rsidTr="007414E2">
        <w:trPr>
          <w:trHeight w:val="270"/>
        </w:trPr>
        <w:tc>
          <w:tcPr>
            <w:tcW w:w="1260" w:type="dxa"/>
            <w:shd w:val="clear" w:color="auto" w:fill="auto"/>
            <w:noWrap/>
            <w:vAlign w:val="center"/>
          </w:tcPr>
          <w:p w14:paraId="221AEC4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DE6102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D4182FD" w14:textId="77777777" w:rsidTr="007414E2">
        <w:trPr>
          <w:trHeight w:val="270"/>
        </w:trPr>
        <w:tc>
          <w:tcPr>
            <w:tcW w:w="1260" w:type="dxa"/>
            <w:shd w:val="clear" w:color="auto" w:fill="auto"/>
            <w:noWrap/>
            <w:vAlign w:val="center"/>
          </w:tcPr>
          <w:p w14:paraId="6FD54522"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3CA26D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C86648C" w14:textId="77777777" w:rsidTr="007414E2">
        <w:trPr>
          <w:trHeight w:val="270"/>
        </w:trPr>
        <w:tc>
          <w:tcPr>
            <w:tcW w:w="1260" w:type="dxa"/>
            <w:shd w:val="clear" w:color="auto" w:fill="auto"/>
            <w:noWrap/>
            <w:vAlign w:val="center"/>
          </w:tcPr>
          <w:p w14:paraId="354AFF2C"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92C1DF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E38D6FA" w14:textId="77777777" w:rsidTr="007414E2">
        <w:trPr>
          <w:trHeight w:val="270"/>
        </w:trPr>
        <w:tc>
          <w:tcPr>
            <w:tcW w:w="1260" w:type="dxa"/>
            <w:shd w:val="clear" w:color="auto" w:fill="auto"/>
            <w:noWrap/>
            <w:vAlign w:val="center"/>
          </w:tcPr>
          <w:p w14:paraId="5ACC243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495B47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EF36854" w14:textId="77777777" w:rsidTr="007414E2">
        <w:trPr>
          <w:trHeight w:val="270"/>
        </w:trPr>
        <w:tc>
          <w:tcPr>
            <w:tcW w:w="1260" w:type="dxa"/>
            <w:shd w:val="clear" w:color="auto" w:fill="auto"/>
            <w:noWrap/>
            <w:vAlign w:val="center"/>
          </w:tcPr>
          <w:p w14:paraId="459C12E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F8F13B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83F68FF" w14:textId="77777777" w:rsidTr="007414E2">
        <w:trPr>
          <w:trHeight w:val="270"/>
        </w:trPr>
        <w:tc>
          <w:tcPr>
            <w:tcW w:w="1260" w:type="dxa"/>
            <w:shd w:val="clear" w:color="auto" w:fill="auto"/>
            <w:noWrap/>
            <w:vAlign w:val="center"/>
          </w:tcPr>
          <w:p w14:paraId="5AF6687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A1239C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49F968E" w14:textId="77777777" w:rsidTr="007414E2">
        <w:trPr>
          <w:trHeight w:val="270"/>
        </w:trPr>
        <w:tc>
          <w:tcPr>
            <w:tcW w:w="1260" w:type="dxa"/>
            <w:shd w:val="clear" w:color="auto" w:fill="auto"/>
            <w:noWrap/>
            <w:vAlign w:val="center"/>
          </w:tcPr>
          <w:p w14:paraId="63ABF971"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78D591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31BF4C8" w14:textId="77777777" w:rsidTr="007414E2">
        <w:trPr>
          <w:trHeight w:val="270"/>
        </w:trPr>
        <w:tc>
          <w:tcPr>
            <w:tcW w:w="1260" w:type="dxa"/>
            <w:shd w:val="clear" w:color="auto" w:fill="auto"/>
            <w:noWrap/>
            <w:vAlign w:val="center"/>
          </w:tcPr>
          <w:p w14:paraId="595F9F3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446B4AA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3D9D033" w14:textId="77777777" w:rsidTr="007414E2">
        <w:trPr>
          <w:trHeight w:val="270"/>
        </w:trPr>
        <w:tc>
          <w:tcPr>
            <w:tcW w:w="1260" w:type="dxa"/>
            <w:shd w:val="clear" w:color="auto" w:fill="auto"/>
            <w:noWrap/>
            <w:vAlign w:val="center"/>
          </w:tcPr>
          <w:p w14:paraId="428A901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8C7CB9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8804E95" w14:textId="77777777" w:rsidTr="007414E2">
        <w:trPr>
          <w:trHeight w:val="270"/>
        </w:trPr>
        <w:tc>
          <w:tcPr>
            <w:tcW w:w="1260" w:type="dxa"/>
            <w:shd w:val="clear" w:color="auto" w:fill="auto"/>
            <w:noWrap/>
            <w:vAlign w:val="center"/>
          </w:tcPr>
          <w:p w14:paraId="5614E96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B4BDD9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3A5C7127" w14:textId="77777777" w:rsidTr="007414E2">
        <w:trPr>
          <w:trHeight w:val="270"/>
        </w:trPr>
        <w:tc>
          <w:tcPr>
            <w:tcW w:w="1260" w:type="dxa"/>
            <w:shd w:val="clear" w:color="auto" w:fill="auto"/>
            <w:noWrap/>
            <w:vAlign w:val="center"/>
          </w:tcPr>
          <w:p w14:paraId="5D537F7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74E1A8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B2F9336" w14:textId="77777777" w:rsidTr="007414E2">
        <w:trPr>
          <w:trHeight w:val="270"/>
        </w:trPr>
        <w:tc>
          <w:tcPr>
            <w:tcW w:w="1260" w:type="dxa"/>
            <w:shd w:val="clear" w:color="auto" w:fill="auto"/>
            <w:noWrap/>
            <w:vAlign w:val="center"/>
          </w:tcPr>
          <w:p w14:paraId="076DC34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8E95A0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A5C2786" w14:textId="77777777" w:rsidTr="007414E2">
        <w:trPr>
          <w:trHeight w:val="270"/>
        </w:trPr>
        <w:tc>
          <w:tcPr>
            <w:tcW w:w="1260" w:type="dxa"/>
            <w:shd w:val="clear" w:color="auto" w:fill="auto"/>
            <w:noWrap/>
            <w:vAlign w:val="center"/>
          </w:tcPr>
          <w:p w14:paraId="7B2F6232"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3D7015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59ABF29" w14:textId="77777777" w:rsidTr="007414E2">
        <w:trPr>
          <w:trHeight w:val="270"/>
        </w:trPr>
        <w:tc>
          <w:tcPr>
            <w:tcW w:w="1260" w:type="dxa"/>
            <w:shd w:val="clear" w:color="auto" w:fill="auto"/>
            <w:noWrap/>
            <w:vAlign w:val="center"/>
          </w:tcPr>
          <w:p w14:paraId="4C65183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D5FF72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44DCFBA" w14:textId="77777777" w:rsidTr="007414E2">
        <w:trPr>
          <w:trHeight w:val="270"/>
        </w:trPr>
        <w:tc>
          <w:tcPr>
            <w:tcW w:w="1260" w:type="dxa"/>
            <w:shd w:val="clear" w:color="auto" w:fill="auto"/>
            <w:noWrap/>
            <w:vAlign w:val="center"/>
          </w:tcPr>
          <w:p w14:paraId="5CA44FC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6945A02"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339C682" w14:textId="77777777" w:rsidTr="007414E2">
        <w:trPr>
          <w:trHeight w:val="270"/>
        </w:trPr>
        <w:tc>
          <w:tcPr>
            <w:tcW w:w="1260" w:type="dxa"/>
            <w:shd w:val="clear" w:color="auto" w:fill="auto"/>
            <w:noWrap/>
            <w:vAlign w:val="center"/>
          </w:tcPr>
          <w:p w14:paraId="5826D39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490D49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B276C2E" w14:textId="77777777" w:rsidTr="007414E2">
        <w:trPr>
          <w:trHeight w:val="270"/>
        </w:trPr>
        <w:tc>
          <w:tcPr>
            <w:tcW w:w="1260" w:type="dxa"/>
            <w:shd w:val="clear" w:color="auto" w:fill="auto"/>
            <w:noWrap/>
            <w:vAlign w:val="center"/>
          </w:tcPr>
          <w:p w14:paraId="7A812E8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48E3184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D61EB61" w14:textId="77777777" w:rsidTr="007414E2">
        <w:trPr>
          <w:trHeight w:val="270"/>
        </w:trPr>
        <w:tc>
          <w:tcPr>
            <w:tcW w:w="1260" w:type="dxa"/>
            <w:shd w:val="clear" w:color="auto" w:fill="auto"/>
            <w:noWrap/>
            <w:vAlign w:val="center"/>
          </w:tcPr>
          <w:p w14:paraId="426DFB6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051637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6675582" w14:textId="77777777" w:rsidTr="007414E2">
        <w:trPr>
          <w:trHeight w:val="270"/>
        </w:trPr>
        <w:tc>
          <w:tcPr>
            <w:tcW w:w="1260" w:type="dxa"/>
            <w:shd w:val="clear" w:color="auto" w:fill="auto"/>
            <w:noWrap/>
            <w:vAlign w:val="center"/>
          </w:tcPr>
          <w:p w14:paraId="508FBA9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4F5D7D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3A9F2EE0" w14:textId="77777777" w:rsidTr="007414E2">
        <w:trPr>
          <w:trHeight w:val="270"/>
        </w:trPr>
        <w:tc>
          <w:tcPr>
            <w:tcW w:w="1260" w:type="dxa"/>
            <w:shd w:val="clear" w:color="auto" w:fill="auto"/>
            <w:noWrap/>
            <w:vAlign w:val="center"/>
          </w:tcPr>
          <w:p w14:paraId="554851B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273AC2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4DEEF38" w14:textId="77777777" w:rsidTr="007414E2">
        <w:trPr>
          <w:trHeight w:val="270"/>
        </w:trPr>
        <w:tc>
          <w:tcPr>
            <w:tcW w:w="1260" w:type="dxa"/>
            <w:shd w:val="clear" w:color="auto" w:fill="auto"/>
            <w:noWrap/>
            <w:vAlign w:val="center"/>
          </w:tcPr>
          <w:p w14:paraId="07D62CC2"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E7FB8B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6E35883" w14:textId="77777777" w:rsidTr="007414E2">
        <w:trPr>
          <w:trHeight w:val="270"/>
        </w:trPr>
        <w:tc>
          <w:tcPr>
            <w:tcW w:w="1260" w:type="dxa"/>
            <w:shd w:val="clear" w:color="auto" w:fill="auto"/>
            <w:noWrap/>
            <w:vAlign w:val="center"/>
          </w:tcPr>
          <w:p w14:paraId="378C18E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4A41C6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4C02CC0" w14:textId="77777777" w:rsidTr="007414E2">
        <w:trPr>
          <w:trHeight w:val="270"/>
        </w:trPr>
        <w:tc>
          <w:tcPr>
            <w:tcW w:w="1260" w:type="dxa"/>
            <w:shd w:val="clear" w:color="auto" w:fill="auto"/>
            <w:noWrap/>
            <w:vAlign w:val="center"/>
          </w:tcPr>
          <w:p w14:paraId="0AC78E6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4AEE62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9F98788" w14:textId="77777777" w:rsidTr="007414E2">
        <w:trPr>
          <w:trHeight w:val="270"/>
        </w:trPr>
        <w:tc>
          <w:tcPr>
            <w:tcW w:w="1260" w:type="dxa"/>
            <w:shd w:val="clear" w:color="auto" w:fill="auto"/>
            <w:noWrap/>
            <w:vAlign w:val="center"/>
          </w:tcPr>
          <w:p w14:paraId="3B819FA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6D5FA8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E166AA2" w14:textId="77777777" w:rsidTr="007414E2">
        <w:trPr>
          <w:trHeight w:val="270"/>
        </w:trPr>
        <w:tc>
          <w:tcPr>
            <w:tcW w:w="1260" w:type="dxa"/>
            <w:shd w:val="clear" w:color="auto" w:fill="auto"/>
            <w:noWrap/>
            <w:vAlign w:val="center"/>
          </w:tcPr>
          <w:p w14:paraId="44D1289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70E63C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252C275" w14:textId="77777777" w:rsidTr="007414E2">
        <w:trPr>
          <w:trHeight w:val="270"/>
        </w:trPr>
        <w:tc>
          <w:tcPr>
            <w:tcW w:w="1260" w:type="dxa"/>
            <w:shd w:val="clear" w:color="auto" w:fill="auto"/>
            <w:noWrap/>
            <w:vAlign w:val="center"/>
          </w:tcPr>
          <w:p w14:paraId="6D05C28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104DB0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96D0950" w14:textId="77777777" w:rsidTr="007414E2">
        <w:trPr>
          <w:trHeight w:val="270"/>
        </w:trPr>
        <w:tc>
          <w:tcPr>
            <w:tcW w:w="1260" w:type="dxa"/>
            <w:shd w:val="clear" w:color="auto" w:fill="auto"/>
            <w:noWrap/>
            <w:vAlign w:val="center"/>
          </w:tcPr>
          <w:p w14:paraId="3BFAB71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C4F4DEC"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036DC39" w14:textId="77777777" w:rsidTr="007414E2">
        <w:trPr>
          <w:trHeight w:val="270"/>
        </w:trPr>
        <w:tc>
          <w:tcPr>
            <w:tcW w:w="1260" w:type="dxa"/>
            <w:shd w:val="clear" w:color="auto" w:fill="auto"/>
            <w:noWrap/>
            <w:vAlign w:val="center"/>
          </w:tcPr>
          <w:p w14:paraId="570B0CD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DF8789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0D9E5D0" w14:textId="77777777" w:rsidTr="007414E2">
        <w:trPr>
          <w:trHeight w:val="270"/>
        </w:trPr>
        <w:tc>
          <w:tcPr>
            <w:tcW w:w="1260" w:type="dxa"/>
            <w:shd w:val="clear" w:color="auto" w:fill="auto"/>
            <w:noWrap/>
            <w:vAlign w:val="center"/>
          </w:tcPr>
          <w:p w14:paraId="73AB465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CB6EE1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D896BBF" w14:textId="77777777" w:rsidTr="007414E2">
        <w:trPr>
          <w:trHeight w:val="270"/>
        </w:trPr>
        <w:tc>
          <w:tcPr>
            <w:tcW w:w="1260" w:type="dxa"/>
            <w:shd w:val="clear" w:color="auto" w:fill="auto"/>
            <w:noWrap/>
            <w:vAlign w:val="center"/>
          </w:tcPr>
          <w:p w14:paraId="2252528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4B33CE9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3239F847" w14:textId="77777777" w:rsidTr="007414E2">
        <w:trPr>
          <w:trHeight w:val="270"/>
        </w:trPr>
        <w:tc>
          <w:tcPr>
            <w:tcW w:w="1260" w:type="dxa"/>
            <w:shd w:val="clear" w:color="auto" w:fill="auto"/>
            <w:noWrap/>
            <w:vAlign w:val="center"/>
          </w:tcPr>
          <w:p w14:paraId="3BF73FA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751A52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4898176" w14:textId="77777777" w:rsidTr="007414E2">
        <w:trPr>
          <w:trHeight w:val="270"/>
        </w:trPr>
        <w:tc>
          <w:tcPr>
            <w:tcW w:w="1260" w:type="dxa"/>
            <w:shd w:val="clear" w:color="auto" w:fill="auto"/>
            <w:noWrap/>
            <w:vAlign w:val="center"/>
          </w:tcPr>
          <w:p w14:paraId="74F6823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FEEBB0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57FD328" w14:textId="77777777" w:rsidTr="007414E2">
        <w:trPr>
          <w:trHeight w:val="270"/>
        </w:trPr>
        <w:tc>
          <w:tcPr>
            <w:tcW w:w="1260" w:type="dxa"/>
            <w:shd w:val="clear" w:color="auto" w:fill="auto"/>
            <w:noWrap/>
            <w:vAlign w:val="center"/>
          </w:tcPr>
          <w:p w14:paraId="5A38731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42A52B6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10B8091" w14:textId="77777777" w:rsidTr="007414E2">
        <w:trPr>
          <w:trHeight w:val="270"/>
        </w:trPr>
        <w:tc>
          <w:tcPr>
            <w:tcW w:w="1260" w:type="dxa"/>
            <w:shd w:val="clear" w:color="auto" w:fill="auto"/>
            <w:noWrap/>
            <w:vAlign w:val="center"/>
          </w:tcPr>
          <w:p w14:paraId="23D4883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B7A61E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7547AEB" w14:textId="77777777" w:rsidTr="007414E2">
        <w:trPr>
          <w:trHeight w:val="270"/>
        </w:trPr>
        <w:tc>
          <w:tcPr>
            <w:tcW w:w="1260" w:type="dxa"/>
            <w:shd w:val="clear" w:color="auto" w:fill="auto"/>
            <w:noWrap/>
            <w:vAlign w:val="center"/>
          </w:tcPr>
          <w:p w14:paraId="014FE86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192C9CC"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C5BA67B" w14:textId="77777777" w:rsidTr="007414E2">
        <w:trPr>
          <w:trHeight w:val="270"/>
        </w:trPr>
        <w:tc>
          <w:tcPr>
            <w:tcW w:w="1260" w:type="dxa"/>
            <w:shd w:val="clear" w:color="auto" w:fill="auto"/>
            <w:noWrap/>
            <w:vAlign w:val="center"/>
          </w:tcPr>
          <w:p w14:paraId="6EFC464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F21523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062941C" w14:textId="77777777" w:rsidTr="007414E2">
        <w:trPr>
          <w:trHeight w:val="270"/>
        </w:trPr>
        <w:tc>
          <w:tcPr>
            <w:tcW w:w="1260" w:type="dxa"/>
            <w:shd w:val="clear" w:color="auto" w:fill="auto"/>
            <w:noWrap/>
            <w:vAlign w:val="center"/>
          </w:tcPr>
          <w:p w14:paraId="030E6D6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B874B5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38A4F799" w14:textId="77777777" w:rsidTr="007414E2">
        <w:trPr>
          <w:trHeight w:val="270"/>
        </w:trPr>
        <w:tc>
          <w:tcPr>
            <w:tcW w:w="1260" w:type="dxa"/>
            <w:shd w:val="clear" w:color="auto" w:fill="auto"/>
            <w:noWrap/>
            <w:vAlign w:val="center"/>
          </w:tcPr>
          <w:p w14:paraId="10D8F3E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E11B6F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35066E7D" w14:textId="77777777" w:rsidTr="007414E2">
        <w:trPr>
          <w:trHeight w:val="270"/>
        </w:trPr>
        <w:tc>
          <w:tcPr>
            <w:tcW w:w="1260" w:type="dxa"/>
            <w:shd w:val="clear" w:color="auto" w:fill="auto"/>
            <w:noWrap/>
            <w:vAlign w:val="center"/>
          </w:tcPr>
          <w:p w14:paraId="2BBB88B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478B00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0B0F721" w14:textId="77777777" w:rsidTr="007414E2">
        <w:trPr>
          <w:trHeight w:val="270"/>
        </w:trPr>
        <w:tc>
          <w:tcPr>
            <w:tcW w:w="1260" w:type="dxa"/>
            <w:shd w:val="clear" w:color="auto" w:fill="auto"/>
            <w:noWrap/>
            <w:vAlign w:val="center"/>
          </w:tcPr>
          <w:p w14:paraId="52C978B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629E7D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F0A515E" w14:textId="77777777" w:rsidTr="007414E2">
        <w:trPr>
          <w:trHeight w:val="270"/>
        </w:trPr>
        <w:tc>
          <w:tcPr>
            <w:tcW w:w="1260" w:type="dxa"/>
            <w:shd w:val="clear" w:color="auto" w:fill="auto"/>
            <w:noWrap/>
            <w:vAlign w:val="center"/>
          </w:tcPr>
          <w:p w14:paraId="000591C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0B5F1C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4CA2562" w14:textId="77777777" w:rsidTr="007414E2">
        <w:trPr>
          <w:trHeight w:val="270"/>
        </w:trPr>
        <w:tc>
          <w:tcPr>
            <w:tcW w:w="1260" w:type="dxa"/>
            <w:shd w:val="clear" w:color="auto" w:fill="auto"/>
            <w:noWrap/>
            <w:vAlign w:val="center"/>
          </w:tcPr>
          <w:p w14:paraId="19E0493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4C6549B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DDCD7ED" w14:textId="77777777" w:rsidTr="007414E2">
        <w:trPr>
          <w:trHeight w:val="270"/>
        </w:trPr>
        <w:tc>
          <w:tcPr>
            <w:tcW w:w="1260" w:type="dxa"/>
            <w:shd w:val="clear" w:color="auto" w:fill="auto"/>
            <w:noWrap/>
            <w:vAlign w:val="center"/>
          </w:tcPr>
          <w:p w14:paraId="3A08FF0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62BEAD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9C2BCE9" w14:textId="77777777" w:rsidTr="007414E2">
        <w:trPr>
          <w:trHeight w:val="270"/>
        </w:trPr>
        <w:tc>
          <w:tcPr>
            <w:tcW w:w="1260" w:type="dxa"/>
            <w:shd w:val="clear" w:color="auto" w:fill="auto"/>
            <w:noWrap/>
            <w:vAlign w:val="center"/>
          </w:tcPr>
          <w:p w14:paraId="7C54842C"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15F8D7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F6B5F29" w14:textId="77777777" w:rsidTr="007414E2">
        <w:trPr>
          <w:trHeight w:val="270"/>
        </w:trPr>
        <w:tc>
          <w:tcPr>
            <w:tcW w:w="1260" w:type="dxa"/>
            <w:shd w:val="clear" w:color="auto" w:fill="auto"/>
            <w:noWrap/>
            <w:vAlign w:val="center"/>
          </w:tcPr>
          <w:p w14:paraId="1ED616B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631CBF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713F909" w14:textId="77777777" w:rsidTr="007414E2">
        <w:trPr>
          <w:trHeight w:val="270"/>
        </w:trPr>
        <w:tc>
          <w:tcPr>
            <w:tcW w:w="1260" w:type="dxa"/>
            <w:shd w:val="clear" w:color="auto" w:fill="auto"/>
            <w:noWrap/>
            <w:vAlign w:val="center"/>
          </w:tcPr>
          <w:p w14:paraId="252E6ED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15F7B9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7860FD8" w14:textId="77777777" w:rsidTr="007414E2">
        <w:trPr>
          <w:trHeight w:val="270"/>
        </w:trPr>
        <w:tc>
          <w:tcPr>
            <w:tcW w:w="1260" w:type="dxa"/>
            <w:shd w:val="clear" w:color="auto" w:fill="auto"/>
            <w:noWrap/>
            <w:vAlign w:val="center"/>
          </w:tcPr>
          <w:p w14:paraId="6445B12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0AAE7A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6CB7E0F" w14:textId="77777777" w:rsidTr="007414E2">
        <w:trPr>
          <w:trHeight w:val="270"/>
        </w:trPr>
        <w:tc>
          <w:tcPr>
            <w:tcW w:w="1260" w:type="dxa"/>
            <w:shd w:val="clear" w:color="auto" w:fill="auto"/>
            <w:noWrap/>
            <w:vAlign w:val="center"/>
          </w:tcPr>
          <w:p w14:paraId="0D1A95F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4FF78C3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9B414CD" w14:textId="77777777" w:rsidTr="007414E2">
        <w:trPr>
          <w:trHeight w:val="270"/>
        </w:trPr>
        <w:tc>
          <w:tcPr>
            <w:tcW w:w="1260" w:type="dxa"/>
            <w:shd w:val="clear" w:color="auto" w:fill="auto"/>
            <w:noWrap/>
            <w:vAlign w:val="center"/>
          </w:tcPr>
          <w:p w14:paraId="27B0025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6572F0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C6654BA" w14:textId="77777777" w:rsidTr="007414E2">
        <w:trPr>
          <w:trHeight w:val="270"/>
        </w:trPr>
        <w:tc>
          <w:tcPr>
            <w:tcW w:w="1260" w:type="dxa"/>
            <w:shd w:val="clear" w:color="auto" w:fill="auto"/>
            <w:noWrap/>
            <w:vAlign w:val="center"/>
          </w:tcPr>
          <w:p w14:paraId="0C8F06F2"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60A18C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89ABB58" w14:textId="77777777" w:rsidTr="007414E2">
        <w:trPr>
          <w:trHeight w:val="270"/>
        </w:trPr>
        <w:tc>
          <w:tcPr>
            <w:tcW w:w="1260" w:type="dxa"/>
            <w:shd w:val="clear" w:color="auto" w:fill="auto"/>
            <w:noWrap/>
            <w:vAlign w:val="center"/>
          </w:tcPr>
          <w:p w14:paraId="6CCD3EC1"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8ED747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E059F87" w14:textId="77777777" w:rsidTr="007414E2">
        <w:trPr>
          <w:trHeight w:val="270"/>
        </w:trPr>
        <w:tc>
          <w:tcPr>
            <w:tcW w:w="1260" w:type="dxa"/>
            <w:shd w:val="clear" w:color="auto" w:fill="auto"/>
            <w:noWrap/>
            <w:vAlign w:val="center"/>
          </w:tcPr>
          <w:p w14:paraId="13121A4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887D51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DF823D2" w14:textId="77777777" w:rsidTr="007414E2">
        <w:trPr>
          <w:trHeight w:val="270"/>
        </w:trPr>
        <w:tc>
          <w:tcPr>
            <w:tcW w:w="1260" w:type="dxa"/>
            <w:shd w:val="clear" w:color="auto" w:fill="auto"/>
            <w:noWrap/>
            <w:vAlign w:val="center"/>
          </w:tcPr>
          <w:p w14:paraId="48C5DA4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953C6A2"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3173263D" w14:textId="77777777" w:rsidTr="007414E2">
        <w:trPr>
          <w:trHeight w:val="270"/>
        </w:trPr>
        <w:tc>
          <w:tcPr>
            <w:tcW w:w="1260" w:type="dxa"/>
            <w:shd w:val="clear" w:color="auto" w:fill="auto"/>
            <w:noWrap/>
            <w:vAlign w:val="center"/>
          </w:tcPr>
          <w:p w14:paraId="43830981"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510680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7CCF317" w14:textId="77777777" w:rsidTr="007414E2">
        <w:trPr>
          <w:trHeight w:val="270"/>
        </w:trPr>
        <w:tc>
          <w:tcPr>
            <w:tcW w:w="1260" w:type="dxa"/>
            <w:shd w:val="clear" w:color="auto" w:fill="auto"/>
            <w:noWrap/>
            <w:vAlign w:val="center"/>
          </w:tcPr>
          <w:p w14:paraId="298EC24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4BF3E7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870D72C" w14:textId="77777777" w:rsidTr="007414E2">
        <w:trPr>
          <w:trHeight w:val="270"/>
        </w:trPr>
        <w:tc>
          <w:tcPr>
            <w:tcW w:w="1260" w:type="dxa"/>
            <w:shd w:val="clear" w:color="auto" w:fill="auto"/>
            <w:noWrap/>
            <w:vAlign w:val="center"/>
          </w:tcPr>
          <w:p w14:paraId="2C967D3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44F7CB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9CC5EB6" w14:textId="77777777" w:rsidTr="007414E2">
        <w:trPr>
          <w:trHeight w:val="270"/>
        </w:trPr>
        <w:tc>
          <w:tcPr>
            <w:tcW w:w="1260" w:type="dxa"/>
            <w:shd w:val="clear" w:color="auto" w:fill="auto"/>
            <w:noWrap/>
            <w:vAlign w:val="center"/>
          </w:tcPr>
          <w:p w14:paraId="3BFB602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5A5196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CFE841B" w14:textId="77777777" w:rsidTr="007414E2">
        <w:trPr>
          <w:trHeight w:val="270"/>
        </w:trPr>
        <w:tc>
          <w:tcPr>
            <w:tcW w:w="1260" w:type="dxa"/>
            <w:shd w:val="clear" w:color="auto" w:fill="auto"/>
            <w:noWrap/>
            <w:vAlign w:val="center"/>
          </w:tcPr>
          <w:p w14:paraId="505A1AD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BC5C40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30245D9E" w14:textId="77777777" w:rsidTr="007414E2">
        <w:trPr>
          <w:trHeight w:val="270"/>
        </w:trPr>
        <w:tc>
          <w:tcPr>
            <w:tcW w:w="1260" w:type="dxa"/>
            <w:shd w:val="clear" w:color="auto" w:fill="auto"/>
            <w:noWrap/>
            <w:vAlign w:val="center"/>
          </w:tcPr>
          <w:p w14:paraId="2B1EDCCC"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A09418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65C55D4" w14:textId="77777777" w:rsidTr="007414E2">
        <w:trPr>
          <w:trHeight w:val="270"/>
        </w:trPr>
        <w:tc>
          <w:tcPr>
            <w:tcW w:w="1260" w:type="dxa"/>
            <w:shd w:val="clear" w:color="auto" w:fill="auto"/>
            <w:noWrap/>
            <w:vAlign w:val="center"/>
          </w:tcPr>
          <w:p w14:paraId="7E28545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C391EB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99C236D" w14:textId="77777777" w:rsidTr="007414E2">
        <w:trPr>
          <w:trHeight w:val="270"/>
        </w:trPr>
        <w:tc>
          <w:tcPr>
            <w:tcW w:w="1260" w:type="dxa"/>
            <w:shd w:val="clear" w:color="auto" w:fill="auto"/>
            <w:noWrap/>
            <w:vAlign w:val="center"/>
          </w:tcPr>
          <w:p w14:paraId="7F558FE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07DEA8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0BE14BB" w14:textId="77777777" w:rsidTr="007414E2">
        <w:trPr>
          <w:trHeight w:val="270"/>
        </w:trPr>
        <w:tc>
          <w:tcPr>
            <w:tcW w:w="1260" w:type="dxa"/>
            <w:shd w:val="clear" w:color="auto" w:fill="auto"/>
            <w:noWrap/>
            <w:vAlign w:val="center"/>
          </w:tcPr>
          <w:p w14:paraId="0607DE4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6E6D67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C7C0DE3" w14:textId="77777777" w:rsidTr="007414E2">
        <w:trPr>
          <w:trHeight w:val="270"/>
        </w:trPr>
        <w:tc>
          <w:tcPr>
            <w:tcW w:w="1260" w:type="dxa"/>
            <w:shd w:val="clear" w:color="auto" w:fill="auto"/>
            <w:noWrap/>
            <w:vAlign w:val="center"/>
          </w:tcPr>
          <w:p w14:paraId="672E15A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E02CCE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F1CA2AA" w14:textId="77777777" w:rsidTr="007414E2">
        <w:trPr>
          <w:trHeight w:val="270"/>
        </w:trPr>
        <w:tc>
          <w:tcPr>
            <w:tcW w:w="1260" w:type="dxa"/>
            <w:shd w:val="clear" w:color="auto" w:fill="auto"/>
            <w:noWrap/>
            <w:vAlign w:val="center"/>
          </w:tcPr>
          <w:p w14:paraId="3E2DB86C"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B08E3E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4E2AC3C" w14:textId="77777777" w:rsidTr="007414E2">
        <w:trPr>
          <w:trHeight w:val="270"/>
        </w:trPr>
        <w:tc>
          <w:tcPr>
            <w:tcW w:w="1260" w:type="dxa"/>
            <w:shd w:val="clear" w:color="auto" w:fill="auto"/>
            <w:noWrap/>
            <w:vAlign w:val="center"/>
          </w:tcPr>
          <w:p w14:paraId="289903A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12D60A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7F32C0A" w14:textId="77777777" w:rsidTr="007414E2">
        <w:trPr>
          <w:trHeight w:val="270"/>
        </w:trPr>
        <w:tc>
          <w:tcPr>
            <w:tcW w:w="1260" w:type="dxa"/>
            <w:shd w:val="clear" w:color="auto" w:fill="auto"/>
            <w:noWrap/>
            <w:vAlign w:val="center"/>
          </w:tcPr>
          <w:p w14:paraId="56F6360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E83F8F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AD3DADD" w14:textId="77777777" w:rsidTr="007414E2">
        <w:trPr>
          <w:trHeight w:val="270"/>
        </w:trPr>
        <w:tc>
          <w:tcPr>
            <w:tcW w:w="1260" w:type="dxa"/>
            <w:shd w:val="clear" w:color="auto" w:fill="auto"/>
            <w:noWrap/>
            <w:vAlign w:val="center"/>
          </w:tcPr>
          <w:p w14:paraId="76ED75B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EC8DD0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EDB53CC" w14:textId="77777777" w:rsidTr="007414E2">
        <w:trPr>
          <w:trHeight w:val="270"/>
        </w:trPr>
        <w:tc>
          <w:tcPr>
            <w:tcW w:w="1260" w:type="dxa"/>
            <w:shd w:val="clear" w:color="auto" w:fill="auto"/>
            <w:noWrap/>
            <w:vAlign w:val="center"/>
          </w:tcPr>
          <w:p w14:paraId="3C80262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B44862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3869A97" w14:textId="77777777" w:rsidTr="007414E2">
        <w:trPr>
          <w:trHeight w:val="270"/>
        </w:trPr>
        <w:tc>
          <w:tcPr>
            <w:tcW w:w="1260" w:type="dxa"/>
            <w:shd w:val="clear" w:color="auto" w:fill="auto"/>
            <w:noWrap/>
            <w:vAlign w:val="center"/>
          </w:tcPr>
          <w:p w14:paraId="2F2A737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A9CFC4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814AF44" w14:textId="77777777" w:rsidTr="007414E2">
        <w:trPr>
          <w:trHeight w:val="270"/>
        </w:trPr>
        <w:tc>
          <w:tcPr>
            <w:tcW w:w="1260" w:type="dxa"/>
            <w:shd w:val="clear" w:color="auto" w:fill="auto"/>
            <w:noWrap/>
            <w:vAlign w:val="center"/>
          </w:tcPr>
          <w:p w14:paraId="1DE55D3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334B51C"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252AC89" w14:textId="77777777" w:rsidTr="007414E2">
        <w:trPr>
          <w:trHeight w:val="270"/>
        </w:trPr>
        <w:tc>
          <w:tcPr>
            <w:tcW w:w="1260" w:type="dxa"/>
            <w:shd w:val="clear" w:color="auto" w:fill="auto"/>
            <w:noWrap/>
            <w:vAlign w:val="center"/>
          </w:tcPr>
          <w:p w14:paraId="6C94911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A8F9BA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9FD16B4" w14:textId="77777777" w:rsidTr="007414E2">
        <w:trPr>
          <w:trHeight w:val="270"/>
        </w:trPr>
        <w:tc>
          <w:tcPr>
            <w:tcW w:w="1260" w:type="dxa"/>
            <w:shd w:val="clear" w:color="auto" w:fill="auto"/>
            <w:noWrap/>
            <w:vAlign w:val="center"/>
          </w:tcPr>
          <w:p w14:paraId="08B1C1F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66ACB11"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9663DF3" w14:textId="77777777" w:rsidTr="007414E2">
        <w:trPr>
          <w:trHeight w:val="270"/>
        </w:trPr>
        <w:tc>
          <w:tcPr>
            <w:tcW w:w="1260" w:type="dxa"/>
            <w:shd w:val="clear" w:color="auto" w:fill="auto"/>
            <w:noWrap/>
            <w:vAlign w:val="center"/>
          </w:tcPr>
          <w:p w14:paraId="2D5CD4D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D5D8FE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A378822" w14:textId="77777777" w:rsidTr="007414E2">
        <w:trPr>
          <w:trHeight w:val="270"/>
        </w:trPr>
        <w:tc>
          <w:tcPr>
            <w:tcW w:w="1260" w:type="dxa"/>
            <w:shd w:val="clear" w:color="auto" w:fill="auto"/>
            <w:noWrap/>
            <w:vAlign w:val="center"/>
          </w:tcPr>
          <w:p w14:paraId="1263737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C523E9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39E238D4" w14:textId="77777777" w:rsidTr="007414E2">
        <w:trPr>
          <w:trHeight w:val="270"/>
        </w:trPr>
        <w:tc>
          <w:tcPr>
            <w:tcW w:w="1260" w:type="dxa"/>
            <w:shd w:val="clear" w:color="auto" w:fill="auto"/>
            <w:noWrap/>
            <w:vAlign w:val="center"/>
          </w:tcPr>
          <w:p w14:paraId="4F6E6E6C"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A8EF88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AEA011C" w14:textId="77777777" w:rsidTr="007414E2">
        <w:trPr>
          <w:trHeight w:val="270"/>
        </w:trPr>
        <w:tc>
          <w:tcPr>
            <w:tcW w:w="1260" w:type="dxa"/>
            <w:shd w:val="clear" w:color="auto" w:fill="auto"/>
            <w:noWrap/>
            <w:vAlign w:val="center"/>
          </w:tcPr>
          <w:p w14:paraId="36AADD4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3F8CD5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A8E32A7" w14:textId="77777777" w:rsidTr="007414E2">
        <w:trPr>
          <w:trHeight w:val="270"/>
        </w:trPr>
        <w:tc>
          <w:tcPr>
            <w:tcW w:w="1260" w:type="dxa"/>
            <w:shd w:val="clear" w:color="auto" w:fill="auto"/>
            <w:noWrap/>
            <w:vAlign w:val="center"/>
          </w:tcPr>
          <w:p w14:paraId="4E3950BC"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7DB13A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33DB318" w14:textId="77777777" w:rsidTr="007414E2">
        <w:trPr>
          <w:trHeight w:val="270"/>
        </w:trPr>
        <w:tc>
          <w:tcPr>
            <w:tcW w:w="1260" w:type="dxa"/>
            <w:shd w:val="clear" w:color="auto" w:fill="auto"/>
            <w:noWrap/>
            <w:vAlign w:val="center"/>
          </w:tcPr>
          <w:p w14:paraId="3C3A1EF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CC2AB9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A3B60B0" w14:textId="77777777" w:rsidTr="007414E2">
        <w:trPr>
          <w:trHeight w:val="270"/>
        </w:trPr>
        <w:tc>
          <w:tcPr>
            <w:tcW w:w="1260" w:type="dxa"/>
            <w:shd w:val="clear" w:color="auto" w:fill="auto"/>
            <w:noWrap/>
            <w:vAlign w:val="center"/>
          </w:tcPr>
          <w:p w14:paraId="210C877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8B6DCA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E4CF682" w14:textId="77777777" w:rsidTr="007414E2">
        <w:trPr>
          <w:trHeight w:val="270"/>
        </w:trPr>
        <w:tc>
          <w:tcPr>
            <w:tcW w:w="1260" w:type="dxa"/>
            <w:shd w:val="clear" w:color="auto" w:fill="auto"/>
            <w:noWrap/>
            <w:vAlign w:val="center"/>
          </w:tcPr>
          <w:p w14:paraId="72F902F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5F4E04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6522315" w14:textId="77777777" w:rsidTr="007414E2">
        <w:trPr>
          <w:trHeight w:val="270"/>
        </w:trPr>
        <w:tc>
          <w:tcPr>
            <w:tcW w:w="1260" w:type="dxa"/>
            <w:shd w:val="clear" w:color="auto" w:fill="auto"/>
            <w:noWrap/>
            <w:vAlign w:val="center"/>
          </w:tcPr>
          <w:p w14:paraId="5999B69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8FE7EC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17B805A" w14:textId="77777777" w:rsidTr="007414E2">
        <w:trPr>
          <w:trHeight w:val="270"/>
        </w:trPr>
        <w:tc>
          <w:tcPr>
            <w:tcW w:w="1260" w:type="dxa"/>
            <w:shd w:val="clear" w:color="auto" w:fill="auto"/>
            <w:noWrap/>
            <w:vAlign w:val="center"/>
          </w:tcPr>
          <w:p w14:paraId="2818BC7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802E0E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3FC1F63A" w14:textId="77777777" w:rsidTr="007414E2">
        <w:trPr>
          <w:trHeight w:val="270"/>
        </w:trPr>
        <w:tc>
          <w:tcPr>
            <w:tcW w:w="1260" w:type="dxa"/>
            <w:shd w:val="clear" w:color="auto" w:fill="auto"/>
            <w:noWrap/>
            <w:vAlign w:val="center"/>
          </w:tcPr>
          <w:p w14:paraId="79F79C2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B2EDC3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37F2527" w14:textId="77777777" w:rsidTr="007414E2">
        <w:trPr>
          <w:trHeight w:val="270"/>
        </w:trPr>
        <w:tc>
          <w:tcPr>
            <w:tcW w:w="1260" w:type="dxa"/>
            <w:shd w:val="clear" w:color="auto" w:fill="auto"/>
            <w:noWrap/>
            <w:vAlign w:val="center"/>
          </w:tcPr>
          <w:p w14:paraId="0F0FF24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1CE542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BFB2FCD" w14:textId="77777777" w:rsidTr="007414E2">
        <w:trPr>
          <w:trHeight w:val="270"/>
        </w:trPr>
        <w:tc>
          <w:tcPr>
            <w:tcW w:w="1260" w:type="dxa"/>
            <w:shd w:val="clear" w:color="auto" w:fill="auto"/>
            <w:noWrap/>
            <w:vAlign w:val="center"/>
          </w:tcPr>
          <w:p w14:paraId="0FC0F9A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9361CC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800FB64" w14:textId="77777777" w:rsidTr="007414E2">
        <w:trPr>
          <w:trHeight w:val="270"/>
        </w:trPr>
        <w:tc>
          <w:tcPr>
            <w:tcW w:w="1260" w:type="dxa"/>
            <w:shd w:val="clear" w:color="auto" w:fill="auto"/>
            <w:noWrap/>
            <w:vAlign w:val="center"/>
          </w:tcPr>
          <w:p w14:paraId="5E658AC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88A2D8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41AA513" w14:textId="77777777" w:rsidTr="007414E2">
        <w:trPr>
          <w:trHeight w:val="270"/>
        </w:trPr>
        <w:tc>
          <w:tcPr>
            <w:tcW w:w="1260" w:type="dxa"/>
            <w:shd w:val="clear" w:color="auto" w:fill="auto"/>
            <w:noWrap/>
            <w:vAlign w:val="center"/>
          </w:tcPr>
          <w:p w14:paraId="08B90E7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E6C8442"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033BA49" w14:textId="77777777" w:rsidTr="007414E2">
        <w:trPr>
          <w:trHeight w:val="270"/>
        </w:trPr>
        <w:tc>
          <w:tcPr>
            <w:tcW w:w="1260" w:type="dxa"/>
            <w:shd w:val="clear" w:color="auto" w:fill="auto"/>
            <w:noWrap/>
            <w:vAlign w:val="center"/>
          </w:tcPr>
          <w:p w14:paraId="6D3BC69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93E258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801EBAD" w14:textId="77777777" w:rsidTr="007414E2">
        <w:trPr>
          <w:trHeight w:val="270"/>
        </w:trPr>
        <w:tc>
          <w:tcPr>
            <w:tcW w:w="1260" w:type="dxa"/>
            <w:shd w:val="clear" w:color="auto" w:fill="auto"/>
            <w:noWrap/>
            <w:vAlign w:val="center"/>
          </w:tcPr>
          <w:p w14:paraId="6B7E6C7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C140B4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F27F128" w14:textId="77777777" w:rsidTr="007414E2">
        <w:trPr>
          <w:trHeight w:val="270"/>
        </w:trPr>
        <w:tc>
          <w:tcPr>
            <w:tcW w:w="1260" w:type="dxa"/>
            <w:shd w:val="clear" w:color="auto" w:fill="auto"/>
            <w:noWrap/>
            <w:vAlign w:val="center"/>
          </w:tcPr>
          <w:p w14:paraId="5CBB24F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284E3E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FEC7BE1" w14:textId="77777777" w:rsidTr="007414E2">
        <w:trPr>
          <w:trHeight w:val="270"/>
        </w:trPr>
        <w:tc>
          <w:tcPr>
            <w:tcW w:w="1260" w:type="dxa"/>
            <w:shd w:val="clear" w:color="auto" w:fill="auto"/>
            <w:noWrap/>
            <w:vAlign w:val="center"/>
          </w:tcPr>
          <w:p w14:paraId="0A5B560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CFF79B1"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1E18FE23" w14:textId="77777777" w:rsidTr="007414E2">
        <w:trPr>
          <w:trHeight w:val="270"/>
        </w:trPr>
        <w:tc>
          <w:tcPr>
            <w:tcW w:w="1260" w:type="dxa"/>
            <w:shd w:val="clear" w:color="auto" w:fill="auto"/>
            <w:noWrap/>
            <w:vAlign w:val="center"/>
          </w:tcPr>
          <w:p w14:paraId="4E5934E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4F4ED39D"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BB0A89D" w14:textId="77777777" w:rsidTr="007414E2">
        <w:trPr>
          <w:trHeight w:val="270"/>
        </w:trPr>
        <w:tc>
          <w:tcPr>
            <w:tcW w:w="1260" w:type="dxa"/>
            <w:shd w:val="clear" w:color="auto" w:fill="auto"/>
            <w:noWrap/>
            <w:vAlign w:val="center"/>
          </w:tcPr>
          <w:p w14:paraId="3FDA3EDC"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2AA55F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0981390B" w14:textId="77777777" w:rsidTr="007414E2">
        <w:trPr>
          <w:trHeight w:val="270"/>
        </w:trPr>
        <w:tc>
          <w:tcPr>
            <w:tcW w:w="1260" w:type="dxa"/>
            <w:shd w:val="clear" w:color="auto" w:fill="auto"/>
            <w:noWrap/>
            <w:vAlign w:val="center"/>
          </w:tcPr>
          <w:p w14:paraId="53417E9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12A2C58C"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6065740" w14:textId="77777777" w:rsidTr="007414E2">
        <w:trPr>
          <w:trHeight w:val="270"/>
        </w:trPr>
        <w:tc>
          <w:tcPr>
            <w:tcW w:w="1260" w:type="dxa"/>
            <w:shd w:val="clear" w:color="auto" w:fill="auto"/>
            <w:noWrap/>
            <w:vAlign w:val="center"/>
          </w:tcPr>
          <w:p w14:paraId="3D7622C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821069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9C70AAC" w14:textId="77777777" w:rsidTr="007414E2">
        <w:trPr>
          <w:trHeight w:val="270"/>
        </w:trPr>
        <w:tc>
          <w:tcPr>
            <w:tcW w:w="1260" w:type="dxa"/>
            <w:shd w:val="clear" w:color="auto" w:fill="auto"/>
            <w:noWrap/>
            <w:vAlign w:val="center"/>
          </w:tcPr>
          <w:p w14:paraId="5C4DF2E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56CCB7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AE839BC" w14:textId="77777777" w:rsidTr="007414E2">
        <w:trPr>
          <w:trHeight w:val="270"/>
        </w:trPr>
        <w:tc>
          <w:tcPr>
            <w:tcW w:w="1260" w:type="dxa"/>
            <w:shd w:val="clear" w:color="auto" w:fill="auto"/>
            <w:noWrap/>
            <w:vAlign w:val="center"/>
          </w:tcPr>
          <w:p w14:paraId="53F12BE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62EC27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8652AD1" w14:textId="77777777" w:rsidTr="007414E2">
        <w:trPr>
          <w:trHeight w:val="270"/>
        </w:trPr>
        <w:tc>
          <w:tcPr>
            <w:tcW w:w="1260" w:type="dxa"/>
            <w:shd w:val="clear" w:color="auto" w:fill="auto"/>
            <w:noWrap/>
            <w:vAlign w:val="center"/>
          </w:tcPr>
          <w:p w14:paraId="29FBB29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7FF4E21"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0161D12" w14:textId="77777777" w:rsidTr="007414E2">
        <w:trPr>
          <w:trHeight w:val="270"/>
        </w:trPr>
        <w:tc>
          <w:tcPr>
            <w:tcW w:w="1260" w:type="dxa"/>
            <w:shd w:val="clear" w:color="auto" w:fill="auto"/>
            <w:noWrap/>
            <w:vAlign w:val="center"/>
          </w:tcPr>
          <w:p w14:paraId="3C28842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963433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E10885B" w14:textId="77777777" w:rsidTr="007414E2">
        <w:trPr>
          <w:trHeight w:val="270"/>
        </w:trPr>
        <w:tc>
          <w:tcPr>
            <w:tcW w:w="1260" w:type="dxa"/>
            <w:shd w:val="clear" w:color="auto" w:fill="auto"/>
            <w:noWrap/>
            <w:vAlign w:val="center"/>
          </w:tcPr>
          <w:p w14:paraId="1B662D0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9DB531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05A699C" w14:textId="77777777" w:rsidTr="007414E2">
        <w:trPr>
          <w:trHeight w:val="270"/>
        </w:trPr>
        <w:tc>
          <w:tcPr>
            <w:tcW w:w="1260" w:type="dxa"/>
            <w:shd w:val="clear" w:color="auto" w:fill="auto"/>
            <w:noWrap/>
            <w:vAlign w:val="center"/>
          </w:tcPr>
          <w:p w14:paraId="4B4BD876"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7BBF2B2"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6BC6377" w14:textId="77777777" w:rsidTr="007414E2">
        <w:trPr>
          <w:trHeight w:val="270"/>
        </w:trPr>
        <w:tc>
          <w:tcPr>
            <w:tcW w:w="1260" w:type="dxa"/>
            <w:shd w:val="clear" w:color="auto" w:fill="auto"/>
            <w:noWrap/>
            <w:vAlign w:val="center"/>
          </w:tcPr>
          <w:p w14:paraId="6792626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5D7113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3A0C6A1" w14:textId="77777777" w:rsidTr="007414E2">
        <w:trPr>
          <w:trHeight w:val="270"/>
        </w:trPr>
        <w:tc>
          <w:tcPr>
            <w:tcW w:w="1260" w:type="dxa"/>
            <w:shd w:val="clear" w:color="auto" w:fill="auto"/>
            <w:noWrap/>
            <w:vAlign w:val="center"/>
          </w:tcPr>
          <w:p w14:paraId="1440A912"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FA2CD0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9616000" w14:textId="77777777" w:rsidTr="007414E2">
        <w:trPr>
          <w:trHeight w:val="270"/>
        </w:trPr>
        <w:tc>
          <w:tcPr>
            <w:tcW w:w="1260" w:type="dxa"/>
            <w:shd w:val="clear" w:color="auto" w:fill="auto"/>
            <w:noWrap/>
            <w:vAlign w:val="center"/>
          </w:tcPr>
          <w:p w14:paraId="79F1120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04EC82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2E49DDC" w14:textId="77777777" w:rsidTr="007414E2">
        <w:trPr>
          <w:trHeight w:val="270"/>
        </w:trPr>
        <w:tc>
          <w:tcPr>
            <w:tcW w:w="1260" w:type="dxa"/>
            <w:shd w:val="clear" w:color="auto" w:fill="auto"/>
            <w:noWrap/>
            <w:vAlign w:val="center"/>
          </w:tcPr>
          <w:p w14:paraId="07ACC60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0A36C9B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0FF5EAB" w14:textId="77777777" w:rsidTr="007414E2">
        <w:trPr>
          <w:trHeight w:val="270"/>
        </w:trPr>
        <w:tc>
          <w:tcPr>
            <w:tcW w:w="1260" w:type="dxa"/>
            <w:shd w:val="clear" w:color="auto" w:fill="auto"/>
            <w:noWrap/>
            <w:vAlign w:val="center"/>
          </w:tcPr>
          <w:p w14:paraId="4788E5D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9E6A972"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2CFF350E" w14:textId="77777777" w:rsidTr="007414E2">
        <w:trPr>
          <w:trHeight w:val="270"/>
        </w:trPr>
        <w:tc>
          <w:tcPr>
            <w:tcW w:w="1260" w:type="dxa"/>
            <w:shd w:val="clear" w:color="auto" w:fill="auto"/>
            <w:noWrap/>
            <w:vAlign w:val="center"/>
          </w:tcPr>
          <w:p w14:paraId="6FDFA14E"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13C2FB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D86D1F4" w14:textId="77777777" w:rsidTr="007414E2">
        <w:trPr>
          <w:trHeight w:val="270"/>
        </w:trPr>
        <w:tc>
          <w:tcPr>
            <w:tcW w:w="1260" w:type="dxa"/>
            <w:shd w:val="clear" w:color="auto" w:fill="auto"/>
            <w:noWrap/>
            <w:vAlign w:val="center"/>
          </w:tcPr>
          <w:p w14:paraId="55A32F21"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053E50B"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4C60C34B" w14:textId="77777777" w:rsidTr="007414E2">
        <w:trPr>
          <w:trHeight w:val="270"/>
        </w:trPr>
        <w:tc>
          <w:tcPr>
            <w:tcW w:w="1260" w:type="dxa"/>
            <w:shd w:val="clear" w:color="auto" w:fill="auto"/>
            <w:noWrap/>
            <w:vAlign w:val="center"/>
          </w:tcPr>
          <w:p w14:paraId="18315A54"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8631671"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6F103451" w14:textId="77777777" w:rsidTr="007414E2">
        <w:trPr>
          <w:trHeight w:val="270"/>
        </w:trPr>
        <w:tc>
          <w:tcPr>
            <w:tcW w:w="1260" w:type="dxa"/>
            <w:shd w:val="clear" w:color="auto" w:fill="auto"/>
            <w:noWrap/>
            <w:vAlign w:val="center"/>
          </w:tcPr>
          <w:p w14:paraId="3730F0B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6B8F2F23"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33728CF8" w14:textId="77777777" w:rsidTr="007414E2">
        <w:trPr>
          <w:trHeight w:val="270"/>
        </w:trPr>
        <w:tc>
          <w:tcPr>
            <w:tcW w:w="1260" w:type="dxa"/>
            <w:shd w:val="clear" w:color="auto" w:fill="auto"/>
            <w:noWrap/>
            <w:vAlign w:val="center"/>
          </w:tcPr>
          <w:p w14:paraId="5BB40920"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4CEFAA7"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37AD528E" w14:textId="77777777" w:rsidTr="007414E2">
        <w:trPr>
          <w:trHeight w:val="270"/>
        </w:trPr>
        <w:tc>
          <w:tcPr>
            <w:tcW w:w="1260" w:type="dxa"/>
            <w:shd w:val="clear" w:color="auto" w:fill="auto"/>
            <w:noWrap/>
            <w:vAlign w:val="center"/>
          </w:tcPr>
          <w:p w14:paraId="4C96D7B1"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1DD73B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8FE098F" w14:textId="77777777" w:rsidTr="007414E2">
        <w:trPr>
          <w:trHeight w:val="270"/>
        </w:trPr>
        <w:tc>
          <w:tcPr>
            <w:tcW w:w="1260" w:type="dxa"/>
            <w:shd w:val="clear" w:color="auto" w:fill="auto"/>
            <w:noWrap/>
            <w:vAlign w:val="center"/>
          </w:tcPr>
          <w:p w14:paraId="0F44DCF8"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5FDDBF3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390B83F9" w14:textId="77777777" w:rsidTr="007414E2">
        <w:trPr>
          <w:trHeight w:val="270"/>
        </w:trPr>
        <w:tc>
          <w:tcPr>
            <w:tcW w:w="1260" w:type="dxa"/>
            <w:shd w:val="clear" w:color="auto" w:fill="auto"/>
            <w:noWrap/>
            <w:vAlign w:val="center"/>
          </w:tcPr>
          <w:p w14:paraId="24C1859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2F2EFF79"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5CE28CFE" w14:textId="77777777" w:rsidTr="007414E2">
        <w:trPr>
          <w:trHeight w:val="270"/>
        </w:trPr>
        <w:tc>
          <w:tcPr>
            <w:tcW w:w="1260" w:type="dxa"/>
            <w:shd w:val="clear" w:color="auto" w:fill="auto"/>
            <w:noWrap/>
            <w:vAlign w:val="center"/>
          </w:tcPr>
          <w:p w14:paraId="09D2B815"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73ECC22F"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r w:rsidR="003C106C" w:rsidRPr="003C106C" w14:paraId="7C7F66CD" w14:textId="77777777" w:rsidTr="007414E2">
        <w:trPr>
          <w:trHeight w:val="270"/>
        </w:trPr>
        <w:tc>
          <w:tcPr>
            <w:tcW w:w="1260" w:type="dxa"/>
            <w:shd w:val="clear" w:color="auto" w:fill="auto"/>
            <w:noWrap/>
            <w:vAlign w:val="center"/>
          </w:tcPr>
          <w:p w14:paraId="7A47D94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c>
          <w:tcPr>
            <w:tcW w:w="5880" w:type="dxa"/>
            <w:shd w:val="clear" w:color="auto" w:fill="auto"/>
            <w:noWrap/>
            <w:vAlign w:val="center"/>
          </w:tcPr>
          <w:p w14:paraId="3167F71A" w14:textId="77777777"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p>
        </w:tc>
      </w:tr>
    </w:tbl>
    <w:p w14:paraId="3E97B5D1" w14:textId="77777777" w:rsidR="000A4E3E" w:rsidRDefault="003C106C" w:rsidP="000A4E3E">
      <w:pPr>
        <w:pStyle w:val="2"/>
        <w:numPr>
          <w:ilvl w:val="1"/>
          <w:numId w:val="4"/>
        </w:numPr>
        <w:ind w:left="0" w:firstLineChars="0" w:firstLine="0"/>
      </w:pPr>
      <w:r w:rsidRPr="003C106C">
        <w:rPr>
          <w:rFonts w:asciiTheme="minorEastAsia" w:hAnsiTheme="minorEastAsia" w:hint="eastAsia"/>
          <w:sz w:val="21"/>
          <w:szCs w:val="21"/>
        </w:rPr>
        <w:t>（注：</w:t>
      </w:r>
      <w:r>
        <w:rPr>
          <w:rFonts w:asciiTheme="minorEastAsia" w:hAnsiTheme="minorEastAsia" w:hint="eastAsia"/>
          <w:sz w:val="21"/>
          <w:szCs w:val="21"/>
        </w:rPr>
        <w:t>GEMS-2应答码信息后续</w:t>
      </w:r>
      <w:r w:rsidRPr="003C106C">
        <w:rPr>
          <w:rFonts w:asciiTheme="minorEastAsia" w:hAnsiTheme="minorEastAsia" w:hint="eastAsia"/>
          <w:sz w:val="21"/>
          <w:szCs w:val="21"/>
        </w:rPr>
        <w:t>根据系统设计</w:t>
      </w:r>
      <w:r>
        <w:rPr>
          <w:rFonts w:asciiTheme="minorEastAsia" w:hAnsiTheme="minorEastAsia" w:hint="eastAsia"/>
          <w:sz w:val="21"/>
          <w:szCs w:val="21"/>
        </w:rPr>
        <w:t>还会</w:t>
      </w:r>
      <w:r w:rsidR="00DE0505">
        <w:rPr>
          <w:rFonts w:asciiTheme="minorEastAsia" w:hAnsiTheme="minorEastAsia" w:hint="eastAsia"/>
          <w:sz w:val="21"/>
          <w:szCs w:val="21"/>
        </w:rPr>
        <w:t>进行</w:t>
      </w:r>
      <w:r w:rsidRPr="003C106C">
        <w:rPr>
          <w:rFonts w:asciiTheme="minorEastAsia" w:hAnsiTheme="minorEastAsia" w:hint="eastAsia"/>
          <w:sz w:val="21"/>
          <w:szCs w:val="21"/>
        </w:rPr>
        <w:t>调整。）</w:t>
      </w:r>
      <w:bookmarkStart w:id="625" w:name="_Toc462670496"/>
      <w:r w:rsidR="000A4E3E">
        <w:rPr>
          <w:rFonts w:hint="eastAsia"/>
        </w:rPr>
        <w:t>标准域字典</w:t>
      </w:r>
      <w:bookmarkEnd w:id="625"/>
    </w:p>
    <w:p w14:paraId="5D26E9C4" w14:textId="77777777" w:rsidR="001B677D" w:rsidRPr="00927D62" w:rsidRDefault="0021589C" w:rsidP="009159F5">
      <w:pPr>
        <w:ind w:firstLine="480"/>
      </w:pPr>
      <w:r>
        <w:rPr>
          <w:rFonts w:hint="eastAsia"/>
        </w:rPr>
        <w:t>详见《域字典》文档。</w:t>
      </w:r>
    </w:p>
    <w:sectPr w:rsidR="001B677D" w:rsidRPr="00927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FCD3C" w14:textId="77777777" w:rsidR="00117EF9" w:rsidRDefault="00117EF9" w:rsidP="007741AB">
      <w:pPr>
        <w:spacing w:line="240" w:lineRule="auto"/>
        <w:ind w:firstLine="480"/>
      </w:pPr>
      <w:r>
        <w:separator/>
      </w:r>
    </w:p>
  </w:endnote>
  <w:endnote w:type="continuationSeparator" w:id="0">
    <w:p w14:paraId="6F50CA2C" w14:textId="77777777" w:rsidR="00117EF9" w:rsidRDefault="00117EF9" w:rsidP="007741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85EDC" w14:textId="77777777" w:rsidR="009F4C14" w:rsidRDefault="009F4C14" w:rsidP="0042259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179789"/>
      <w:docPartObj>
        <w:docPartGallery w:val="Page Numbers (Bottom of Page)"/>
        <w:docPartUnique/>
      </w:docPartObj>
    </w:sdtPr>
    <w:sdtEndPr/>
    <w:sdtContent>
      <w:sdt>
        <w:sdtPr>
          <w:id w:val="-1911384501"/>
          <w:docPartObj>
            <w:docPartGallery w:val="Page Numbers (Top of Page)"/>
            <w:docPartUnique/>
          </w:docPartObj>
        </w:sdtPr>
        <w:sdtEndPr/>
        <w:sdtContent>
          <w:p w14:paraId="780CE4B7" w14:textId="77777777" w:rsidR="009F4C14" w:rsidRDefault="009F4C14" w:rsidP="00CC2A54">
            <w:pPr>
              <w:pStyle w:val="a4"/>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2B18F1">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B18F1">
              <w:rPr>
                <w:b/>
                <w:bCs/>
                <w:noProof/>
              </w:rPr>
              <w:t>50</w:t>
            </w:r>
            <w:r>
              <w:rPr>
                <w:b/>
                <w:bCs/>
                <w:sz w:val="24"/>
                <w:szCs w:val="24"/>
              </w:rPr>
              <w:fldChar w:fldCharType="end"/>
            </w:r>
          </w:p>
        </w:sdtContent>
      </w:sdt>
    </w:sdtContent>
  </w:sdt>
  <w:p w14:paraId="21AF4747" w14:textId="77777777" w:rsidR="009F4C14" w:rsidRDefault="009F4C14" w:rsidP="0042259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4DF3E" w14:textId="77777777" w:rsidR="009F4C14" w:rsidRDefault="009F4C14" w:rsidP="0042259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EA6619" w14:textId="77777777" w:rsidR="00117EF9" w:rsidRDefault="00117EF9" w:rsidP="007741AB">
      <w:pPr>
        <w:spacing w:line="240" w:lineRule="auto"/>
        <w:ind w:firstLine="480"/>
      </w:pPr>
      <w:r>
        <w:separator/>
      </w:r>
    </w:p>
  </w:footnote>
  <w:footnote w:type="continuationSeparator" w:id="0">
    <w:p w14:paraId="51D7499E" w14:textId="77777777" w:rsidR="00117EF9" w:rsidRDefault="00117EF9" w:rsidP="007741A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F0572" w14:textId="77777777" w:rsidR="009F4C14" w:rsidRDefault="009F4C14" w:rsidP="0042259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26A4D" w14:textId="77777777" w:rsidR="009F4C14" w:rsidRDefault="009F4C14" w:rsidP="00422593">
    <w:pPr>
      <w:pStyle w:val="a3"/>
      <w:ind w:firstLine="360"/>
    </w:pPr>
    <w:r>
      <w:rPr>
        <w:rFonts w:hint="eastAsia"/>
      </w:rPr>
      <w:t>上海黄金交易所</w:t>
    </w:r>
    <w:r>
      <w:rPr>
        <w:rFonts w:hint="eastAsia"/>
      </w:rPr>
      <w:t>GEMS-2</w:t>
    </w:r>
    <w:r>
      <w:rPr>
        <w:rFonts w:hint="eastAsia"/>
      </w:rPr>
      <w:t>会员二级系统竞价交易接口规范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7CF87" w14:textId="77777777" w:rsidR="009F4C14" w:rsidRDefault="009F4C14" w:rsidP="00422593">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1D9D7" w14:textId="77777777" w:rsidR="009F4C14" w:rsidRDefault="009F4C14" w:rsidP="00422593">
    <w:pPr>
      <w:pStyle w:val="a3"/>
      <w:ind w:firstLine="360"/>
    </w:pPr>
    <w:r>
      <w:rPr>
        <w:noProof/>
      </w:rPr>
      <w:drawing>
        <wp:anchor distT="0" distB="0" distL="114300" distR="114300" simplePos="0" relativeHeight="251659264" behindDoc="0" locked="0" layoutInCell="1" allowOverlap="1" wp14:anchorId="5CC90D39" wp14:editId="280D20D8">
          <wp:simplePos x="0" y="0"/>
          <wp:positionH relativeFrom="column">
            <wp:posOffset>-439116</wp:posOffset>
          </wp:positionH>
          <wp:positionV relativeFrom="paragraph">
            <wp:posOffset>-308610</wp:posOffset>
          </wp:positionV>
          <wp:extent cx="6117346" cy="594910"/>
          <wp:effectExtent l="0" t="0" r="0" b="0"/>
          <wp:wrapNone/>
          <wp:docPr id="6" name="图片 4"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min\Desktop\未标题-3.png"/>
                  <pic:cNvPicPr>
                    <a:picLocks noChangeAspect="1" noChangeArrowheads="1"/>
                  </pic:cNvPicPr>
                </pic:nvPicPr>
                <pic:blipFill>
                  <a:blip r:embed="rId1"/>
                  <a:srcRect/>
                  <a:stretch>
                    <a:fillRect/>
                  </a:stretch>
                </pic:blipFill>
                <pic:spPr bwMode="auto">
                  <a:xfrm>
                    <a:off x="0" y="0"/>
                    <a:ext cx="6117346" cy="594910"/>
                  </a:xfrm>
                  <a:prstGeom prst="rect">
                    <a:avLst/>
                  </a:prstGeom>
                  <a:noFill/>
                  <a:ln w="9525">
                    <a:noFill/>
                    <a:miter lim="800000"/>
                    <a:headEnd/>
                    <a:tailEnd/>
                  </a:ln>
                </pic:spPr>
              </pic:pic>
            </a:graphicData>
          </a:graphic>
        </wp:anchor>
      </w:drawing>
    </w:r>
    <w:r>
      <w:rPr>
        <w:rFonts w:hint="eastAsia"/>
      </w:rPr>
      <w:t>上海黄金交易所</w:t>
    </w:r>
    <w:r>
      <w:rPr>
        <w:rFonts w:hint="eastAsia"/>
      </w:rPr>
      <w:t>GEMS-2</w:t>
    </w:r>
    <w:r>
      <w:rPr>
        <w:rFonts w:hint="eastAsia"/>
      </w:rPr>
      <w:t>会员二级系统竞价交易接口规范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60FE"/>
    <w:multiLevelType w:val="hybridMultilevel"/>
    <w:tmpl w:val="8120259C"/>
    <w:lvl w:ilvl="0" w:tplc="0024B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EA3167"/>
    <w:multiLevelType w:val="hybridMultilevel"/>
    <w:tmpl w:val="EA80E10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D2C07B3"/>
    <w:multiLevelType w:val="hybridMultilevel"/>
    <w:tmpl w:val="337A4A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F90C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3001E4E"/>
    <w:multiLevelType w:val="hybridMultilevel"/>
    <w:tmpl w:val="CB725EC4"/>
    <w:lvl w:ilvl="0" w:tplc="13AAA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E13653"/>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9B15E6"/>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E106F2"/>
    <w:multiLevelType w:val="hybridMultilevel"/>
    <w:tmpl w:val="AE3A7806"/>
    <w:lvl w:ilvl="0" w:tplc="63FE7EB6">
      <w:numFmt w:val="decimal"/>
      <w:lvlText w:val="%1）"/>
      <w:lvlJc w:val="left"/>
      <w:pPr>
        <w:ind w:left="1290" w:hanging="810"/>
      </w:pPr>
      <w:rPr>
        <w:rFonts w:ascii="宋体" w:eastAsia="宋体" w:hAnsi="宋体" w:cs="宋体" w:hint="default"/>
        <w:color w:val="000000"/>
        <w:sz w:val="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6392B54"/>
    <w:multiLevelType w:val="hybridMultilevel"/>
    <w:tmpl w:val="F78A135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87D2D27"/>
    <w:multiLevelType w:val="hybridMultilevel"/>
    <w:tmpl w:val="D7EE5A7E"/>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0">
    <w:nsid w:val="4FE1230B"/>
    <w:multiLevelType w:val="hybridMultilevel"/>
    <w:tmpl w:val="41B65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B459E3"/>
    <w:multiLevelType w:val="hybridMultilevel"/>
    <w:tmpl w:val="5184B4F0"/>
    <w:lvl w:ilvl="0" w:tplc="ECE6CB22">
      <w:start w:val="1"/>
      <w:numFmt w:val="decimal"/>
      <w:lvlText w:val="%1）"/>
      <w:lvlJc w:val="left"/>
      <w:pPr>
        <w:ind w:left="840" w:hanging="360"/>
      </w:pPr>
      <w:rPr>
        <w:rFonts w:asciiTheme="minorEastAsia" w:hAnsiTheme="minorEastAsia"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6D84625"/>
    <w:multiLevelType w:val="hybridMultilevel"/>
    <w:tmpl w:val="6B16BE9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6F4C115C"/>
    <w:multiLevelType w:val="hybridMultilevel"/>
    <w:tmpl w:val="17625196"/>
    <w:lvl w:ilvl="0" w:tplc="07BAE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A27204"/>
    <w:multiLevelType w:val="hybridMultilevel"/>
    <w:tmpl w:val="925C6244"/>
    <w:lvl w:ilvl="0" w:tplc="B2AE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6"/>
  </w:num>
  <w:num w:numId="6">
    <w:abstractNumId w:val="12"/>
  </w:num>
  <w:num w:numId="7">
    <w:abstractNumId w:val="5"/>
  </w:num>
  <w:num w:numId="8">
    <w:abstractNumId w:val="10"/>
  </w:num>
  <w:num w:numId="9">
    <w:abstractNumId w:val="14"/>
  </w:num>
  <w:num w:numId="10">
    <w:abstractNumId w:val="8"/>
  </w:num>
  <w:num w:numId="11">
    <w:abstractNumId w:val="1"/>
  </w:num>
  <w:num w:numId="12">
    <w:abstractNumId w:val="13"/>
  </w:num>
  <w:num w:numId="13">
    <w:abstractNumId w:val="9"/>
  </w:num>
  <w:num w:numId="14">
    <w:abstractNumId w:val="11"/>
  </w:num>
  <w:num w:numId="15">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ngying Zhou">
    <w15:presenceInfo w15:providerId="Windows Live" w15:userId="417417f23052ff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trackRevisions/>
  <w:doNotTrackFormatting/>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1E"/>
    <w:rsid w:val="00000C00"/>
    <w:rsid w:val="00002BCB"/>
    <w:rsid w:val="00002C7C"/>
    <w:rsid w:val="000107EE"/>
    <w:rsid w:val="00010DD1"/>
    <w:rsid w:val="00013C11"/>
    <w:rsid w:val="000154AE"/>
    <w:rsid w:val="000159C4"/>
    <w:rsid w:val="0001676F"/>
    <w:rsid w:val="0001787E"/>
    <w:rsid w:val="00017E9B"/>
    <w:rsid w:val="00020E79"/>
    <w:rsid w:val="00021EDE"/>
    <w:rsid w:val="00022BB2"/>
    <w:rsid w:val="00024521"/>
    <w:rsid w:val="00027307"/>
    <w:rsid w:val="00031E25"/>
    <w:rsid w:val="0003217C"/>
    <w:rsid w:val="00032BD4"/>
    <w:rsid w:val="000334E6"/>
    <w:rsid w:val="00037E00"/>
    <w:rsid w:val="00041A18"/>
    <w:rsid w:val="00041FC9"/>
    <w:rsid w:val="00042DFF"/>
    <w:rsid w:val="00043D00"/>
    <w:rsid w:val="00045F98"/>
    <w:rsid w:val="00046877"/>
    <w:rsid w:val="000476E9"/>
    <w:rsid w:val="000520EE"/>
    <w:rsid w:val="000541C1"/>
    <w:rsid w:val="00056D55"/>
    <w:rsid w:val="0006043C"/>
    <w:rsid w:val="00065982"/>
    <w:rsid w:val="00070618"/>
    <w:rsid w:val="0007264E"/>
    <w:rsid w:val="0007737D"/>
    <w:rsid w:val="000805B7"/>
    <w:rsid w:val="0008251C"/>
    <w:rsid w:val="00082F41"/>
    <w:rsid w:val="000844C8"/>
    <w:rsid w:val="00085017"/>
    <w:rsid w:val="0008653D"/>
    <w:rsid w:val="00094BA2"/>
    <w:rsid w:val="000951E3"/>
    <w:rsid w:val="00097252"/>
    <w:rsid w:val="000A089A"/>
    <w:rsid w:val="000A1275"/>
    <w:rsid w:val="000A4E3E"/>
    <w:rsid w:val="000A7500"/>
    <w:rsid w:val="000B03F5"/>
    <w:rsid w:val="000B1F01"/>
    <w:rsid w:val="000B6EF4"/>
    <w:rsid w:val="000C111E"/>
    <w:rsid w:val="000C2289"/>
    <w:rsid w:val="000C505E"/>
    <w:rsid w:val="000C5C8F"/>
    <w:rsid w:val="000D0F90"/>
    <w:rsid w:val="000D4648"/>
    <w:rsid w:val="000D4C73"/>
    <w:rsid w:val="000D6A33"/>
    <w:rsid w:val="000D6EA2"/>
    <w:rsid w:val="000E7077"/>
    <w:rsid w:val="000F0A9B"/>
    <w:rsid w:val="000F59D6"/>
    <w:rsid w:val="000F75CF"/>
    <w:rsid w:val="000F7D03"/>
    <w:rsid w:val="00106103"/>
    <w:rsid w:val="00110D5C"/>
    <w:rsid w:val="00115768"/>
    <w:rsid w:val="00117EF9"/>
    <w:rsid w:val="00121F93"/>
    <w:rsid w:val="00123CA2"/>
    <w:rsid w:val="0012430D"/>
    <w:rsid w:val="001247DE"/>
    <w:rsid w:val="001247E0"/>
    <w:rsid w:val="00124AC3"/>
    <w:rsid w:val="0012666B"/>
    <w:rsid w:val="001270C7"/>
    <w:rsid w:val="0013039E"/>
    <w:rsid w:val="00130A08"/>
    <w:rsid w:val="001318DF"/>
    <w:rsid w:val="001350E8"/>
    <w:rsid w:val="0013539A"/>
    <w:rsid w:val="001361CD"/>
    <w:rsid w:val="00136889"/>
    <w:rsid w:val="00140108"/>
    <w:rsid w:val="00141918"/>
    <w:rsid w:val="00141B12"/>
    <w:rsid w:val="00141D89"/>
    <w:rsid w:val="00144DA5"/>
    <w:rsid w:val="00146999"/>
    <w:rsid w:val="00147871"/>
    <w:rsid w:val="00150438"/>
    <w:rsid w:val="00151462"/>
    <w:rsid w:val="001515F0"/>
    <w:rsid w:val="0015189D"/>
    <w:rsid w:val="0015330B"/>
    <w:rsid w:val="00160A7D"/>
    <w:rsid w:val="0016183A"/>
    <w:rsid w:val="00163C5C"/>
    <w:rsid w:val="0016545E"/>
    <w:rsid w:val="00170E20"/>
    <w:rsid w:val="00173D75"/>
    <w:rsid w:val="00175D9F"/>
    <w:rsid w:val="00175E7D"/>
    <w:rsid w:val="00176570"/>
    <w:rsid w:val="00180753"/>
    <w:rsid w:val="0018365F"/>
    <w:rsid w:val="0018398F"/>
    <w:rsid w:val="001848F8"/>
    <w:rsid w:val="00185AA9"/>
    <w:rsid w:val="00186C0D"/>
    <w:rsid w:val="001875CF"/>
    <w:rsid w:val="001907C2"/>
    <w:rsid w:val="00190EA7"/>
    <w:rsid w:val="00191417"/>
    <w:rsid w:val="0019247B"/>
    <w:rsid w:val="00192A56"/>
    <w:rsid w:val="00192F50"/>
    <w:rsid w:val="0019359A"/>
    <w:rsid w:val="00194540"/>
    <w:rsid w:val="00195AB2"/>
    <w:rsid w:val="00197430"/>
    <w:rsid w:val="001979A7"/>
    <w:rsid w:val="001A04B1"/>
    <w:rsid w:val="001A15B9"/>
    <w:rsid w:val="001A1BFD"/>
    <w:rsid w:val="001A21CB"/>
    <w:rsid w:val="001A2258"/>
    <w:rsid w:val="001A2B20"/>
    <w:rsid w:val="001A49F4"/>
    <w:rsid w:val="001A616A"/>
    <w:rsid w:val="001A77CF"/>
    <w:rsid w:val="001A792D"/>
    <w:rsid w:val="001B08C7"/>
    <w:rsid w:val="001B1E05"/>
    <w:rsid w:val="001B2C02"/>
    <w:rsid w:val="001B5CC0"/>
    <w:rsid w:val="001B5EC2"/>
    <w:rsid w:val="001B630F"/>
    <w:rsid w:val="001B677D"/>
    <w:rsid w:val="001C0375"/>
    <w:rsid w:val="001C27D1"/>
    <w:rsid w:val="001C4A18"/>
    <w:rsid w:val="001C5B68"/>
    <w:rsid w:val="001D03D4"/>
    <w:rsid w:val="001D19C2"/>
    <w:rsid w:val="001D420F"/>
    <w:rsid w:val="001D5CC6"/>
    <w:rsid w:val="001E0B17"/>
    <w:rsid w:val="001E41FE"/>
    <w:rsid w:val="001E6540"/>
    <w:rsid w:val="001E7EA2"/>
    <w:rsid w:val="001F209C"/>
    <w:rsid w:val="001F2171"/>
    <w:rsid w:val="001F426A"/>
    <w:rsid w:val="001F5672"/>
    <w:rsid w:val="001F6289"/>
    <w:rsid w:val="001F7904"/>
    <w:rsid w:val="001F7BB5"/>
    <w:rsid w:val="00201F2D"/>
    <w:rsid w:val="00203D80"/>
    <w:rsid w:val="00207697"/>
    <w:rsid w:val="0021281B"/>
    <w:rsid w:val="00212952"/>
    <w:rsid w:val="00214460"/>
    <w:rsid w:val="002145A2"/>
    <w:rsid w:val="0021589C"/>
    <w:rsid w:val="00215FFE"/>
    <w:rsid w:val="00216164"/>
    <w:rsid w:val="00221E61"/>
    <w:rsid w:val="00222E7E"/>
    <w:rsid w:val="0022328E"/>
    <w:rsid w:val="00225D03"/>
    <w:rsid w:val="00231480"/>
    <w:rsid w:val="00232E4F"/>
    <w:rsid w:val="00235D3D"/>
    <w:rsid w:val="00237233"/>
    <w:rsid w:val="00240DCA"/>
    <w:rsid w:val="00241067"/>
    <w:rsid w:val="0024171A"/>
    <w:rsid w:val="00243757"/>
    <w:rsid w:val="00243EF0"/>
    <w:rsid w:val="00252257"/>
    <w:rsid w:val="00252C3B"/>
    <w:rsid w:val="00254E27"/>
    <w:rsid w:val="002550CF"/>
    <w:rsid w:val="0026326F"/>
    <w:rsid w:val="00263DFA"/>
    <w:rsid w:val="00266753"/>
    <w:rsid w:val="00267B98"/>
    <w:rsid w:val="00270CB9"/>
    <w:rsid w:val="00271FA9"/>
    <w:rsid w:val="00272DB6"/>
    <w:rsid w:val="002756EE"/>
    <w:rsid w:val="00281098"/>
    <w:rsid w:val="002831A6"/>
    <w:rsid w:val="002844A0"/>
    <w:rsid w:val="00286678"/>
    <w:rsid w:val="00290A1D"/>
    <w:rsid w:val="00290B30"/>
    <w:rsid w:val="00291C60"/>
    <w:rsid w:val="00291EDB"/>
    <w:rsid w:val="00293E55"/>
    <w:rsid w:val="00295A8D"/>
    <w:rsid w:val="00296830"/>
    <w:rsid w:val="002A354F"/>
    <w:rsid w:val="002A5059"/>
    <w:rsid w:val="002B1467"/>
    <w:rsid w:val="002B18F1"/>
    <w:rsid w:val="002B3A40"/>
    <w:rsid w:val="002B5C45"/>
    <w:rsid w:val="002B5F7F"/>
    <w:rsid w:val="002B627A"/>
    <w:rsid w:val="002C043E"/>
    <w:rsid w:val="002C1C20"/>
    <w:rsid w:val="002C1E3E"/>
    <w:rsid w:val="002D219B"/>
    <w:rsid w:val="002D35CC"/>
    <w:rsid w:val="002D4039"/>
    <w:rsid w:val="002E0EFE"/>
    <w:rsid w:val="002E1EA9"/>
    <w:rsid w:val="002E20F1"/>
    <w:rsid w:val="002E28FE"/>
    <w:rsid w:val="002E5559"/>
    <w:rsid w:val="002E58D3"/>
    <w:rsid w:val="002E6319"/>
    <w:rsid w:val="002E68DC"/>
    <w:rsid w:val="002E7CE7"/>
    <w:rsid w:val="002F37C3"/>
    <w:rsid w:val="002F3922"/>
    <w:rsid w:val="002F39F0"/>
    <w:rsid w:val="00300B37"/>
    <w:rsid w:val="00300EBB"/>
    <w:rsid w:val="00304107"/>
    <w:rsid w:val="0030576E"/>
    <w:rsid w:val="003079D7"/>
    <w:rsid w:val="00310394"/>
    <w:rsid w:val="00310515"/>
    <w:rsid w:val="003105BB"/>
    <w:rsid w:val="00314D3D"/>
    <w:rsid w:val="003152B1"/>
    <w:rsid w:val="00315461"/>
    <w:rsid w:val="00316455"/>
    <w:rsid w:val="003216F6"/>
    <w:rsid w:val="003220E6"/>
    <w:rsid w:val="00326E98"/>
    <w:rsid w:val="0033131F"/>
    <w:rsid w:val="00331C5B"/>
    <w:rsid w:val="003329FA"/>
    <w:rsid w:val="00333A3B"/>
    <w:rsid w:val="00334931"/>
    <w:rsid w:val="00335B9F"/>
    <w:rsid w:val="00336148"/>
    <w:rsid w:val="0033720F"/>
    <w:rsid w:val="003376D0"/>
    <w:rsid w:val="003403F9"/>
    <w:rsid w:val="00340C6C"/>
    <w:rsid w:val="00342AC0"/>
    <w:rsid w:val="00342E1C"/>
    <w:rsid w:val="0034391C"/>
    <w:rsid w:val="00346EC7"/>
    <w:rsid w:val="00347530"/>
    <w:rsid w:val="00347E74"/>
    <w:rsid w:val="0035749C"/>
    <w:rsid w:val="003574BC"/>
    <w:rsid w:val="003614B6"/>
    <w:rsid w:val="003623AF"/>
    <w:rsid w:val="00371600"/>
    <w:rsid w:val="00371BB7"/>
    <w:rsid w:val="00373861"/>
    <w:rsid w:val="00375401"/>
    <w:rsid w:val="0037744E"/>
    <w:rsid w:val="0038139A"/>
    <w:rsid w:val="003839C5"/>
    <w:rsid w:val="00384943"/>
    <w:rsid w:val="00385629"/>
    <w:rsid w:val="00385B74"/>
    <w:rsid w:val="00387DA4"/>
    <w:rsid w:val="00390FE4"/>
    <w:rsid w:val="00392036"/>
    <w:rsid w:val="0039292F"/>
    <w:rsid w:val="00393B11"/>
    <w:rsid w:val="00394335"/>
    <w:rsid w:val="00394C5B"/>
    <w:rsid w:val="0039640D"/>
    <w:rsid w:val="00397784"/>
    <w:rsid w:val="00397E73"/>
    <w:rsid w:val="003A0894"/>
    <w:rsid w:val="003A1E02"/>
    <w:rsid w:val="003A4A4A"/>
    <w:rsid w:val="003A511A"/>
    <w:rsid w:val="003A56D4"/>
    <w:rsid w:val="003A64AE"/>
    <w:rsid w:val="003A7359"/>
    <w:rsid w:val="003B0569"/>
    <w:rsid w:val="003B0BB4"/>
    <w:rsid w:val="003B2B39"/>
    <w:rsid w:val="003C0490"/>
    <w:rsid w:val="003C106C"/>
    <w:rsid w:val="003C2A7F"/>
    <w:rsid w:val="003C31F1"/>
    <w:rsid w:val="003D0603"/>
    <w:rsid w:val="003D0630"/>
    <w:rsid w:val="003D76CE"/>
    <w:rsid w:val="003E13D4"/>
    <w:rsid w:val="003E783F"/>
    <w:rsid w:val="003F3544"/>
    <w:rsid w:val="003F52A5"/>
    <w:rsid w:val="003F61EE"/>
    <w:rsid w:val="003F73BE"/>
    <w:rsid w:val="00400246"/>
    <w:rsid w:val="00405F97"/>
    <w:rsid w:val="00406919"/>
    <w:rsid w:val="00410895"/>
    <w:rsid w:val="00410C87"/>
    <w:rsid w:val="00411165"/>
    <w:rsid w:val="004151C9"/>
    <w:rsid w:val="00422593"/>
    <w:rsid w:val="004226F8"/>
    <w:rsid w:val="00425DEA"/>
    <w:rsid w:val="004270D5"/>
    <w:rsid w:val="0043007E"/>
    <w:rsid w:val="00432C2D"/>
    <w:rsid w:val="0043421B"/>
    <w:rsid w:val="00440B92"/>
    <w:rsid w:val="00441BC0"/>
    <w:rsid w:val="00441FFB"/>
    <w:rsid w:val="00444DB5"/>
    <w:rsid w:val="0044691D"/>
    <w:rsid w:val="0045194B"/>
    <w:rsid w:val="00452D4F"/>
    <w:rsid w:val="00453615"/>
    <w:rsid w:val="00454218"/>
    <w:rsid w:val="004547AA"/>
    <w:rsid w:val="004549FA"/>
    <w:rsid w:val="004551E9"/>
    <w:rsid w:val="00456903"/>
    <w:rsid w:val="00460509"/>
    <w:rsid w:val="00461C92"/>
    <w:rsid w:val="004633A4"/>
    <w:rsid w:val="0047215A"/>
    <w:rsid w:val="00472819"/>
    <w:rsid w:val="004735B3"/>
    <w:rsid w:val="004770AD"/>
    <w:rsid w:val="00480B30"/>
    <w:rsid w:val="00481082"/>
    <w:rsid w:val="00482008"/>
    <w:rsid w:val="00483FB3"/>
    <w:rsid w:val="004845AE"/>
    <w:rsid w:val="004847B6"/>
    <w:rsid w:val="00484CC1"/>
    <w:rsid w:val="004851D4"/>
    <w:rsid w:val="004856A5"/>
    <w:rsid w:val="0048612D"/>
    <w:rsid w:val="00487D95"/>
    <w:rsid w:val="00496B99"/>
    <w:rsid w:val="004975C9"/>
    <w:rsid w:val="004A11B4"/>
    <w:rsid w:val="004A44EF"/>
    <w:rsid w:val="004A59A1"/>
    <w:rsid w:val="004A5B5F"/>
    <w:rsid w:val="004A60D9"/>
    <w:rsid w:val="004B0195"/>
    <w:rsid w:val="004B25BF"/>
    <w:rsid w:val="004B3BE4"/>
    <w:rsid w:val="004B7AB2"/>
    <w:rsid w:val="004B7ABC"/>
    <w:rsid w:val="004C5761"/>
    <w:rsid w:val="004C61A4"/>
    <w:rsid w:val="004C6D86"/>
    <w:rsid w:val="004C711B"/>
    <w:rsid w:val="004C712F"/>
    <w:rsid w:val="004D0D64"/>
    <w:rsid w:val="004D1CDC"/>
    <w:rsid w:val="004D28BC"/>
    <w:rsid w:val="004D2DBB"/>
    <w:rsid w:val="004D5F58"/>
    <w:rsid w:val="004F395B"/>
    <w:rsid w:val="004F49AF"/>
    <w:rsid w:val="004F7D8F"/>
    <w:rsid w:val="00500CA0"/>
    <w:rsid w:val="00501BC2"/>
    <w:rsid w:val="00502AC2"/>
    <w:rsid w:val="00502AC3"/>
    <w:rsid w:val="00503C8E"/>
    <w:rsid w:val="00504487"/>
    <w:rsid w:val="00504534"/>
    <w:rsid w:val="00505C74"/>
    <w:rsid w:val="00507B6B"/>
    <w:rsid w:val="00507C66"/>
    <w:rsid w:val="005110E4"/>
    <w:rsid w:val="005167CE"/>
    <w:rsid w:val="00517A54"/>
    <w:rsid w:val="005222C4"/>
    <w:rsid w:val="0052372E"/>
    <w:rsid w:val="00523ED1"/>
    <w:rsid w:val="00525A15"/>
    <w:rsid w:val="00526CDB"/>
    <w:rsid w:val="00531775"/>
    <w:rsid w:val="00533CAB"/>
    <w:rsid w:val="00537CB7"/>
    <w:rsid w:val="005441BD"/>
    <w:rsid w:val="0054466F"/>
    <w:rsid w:val="0054475E"/>
    <w:rsid w:val="00555555"/>
    <w:rsid w:val="00560814"/>
    <w:rsid w:val="00560C28"/>
    <w:rsid w:val="00563756"/>
    <w:rsid w:val="00565BE4"/>
    <w:rsid w:val="00567BAF"/>
    <w:rsid w:val="0057037B"/>
    <w:rsid w:val="00573A76"/>
    <w:rsid w:val="00573F65"/>
    <w:rsid w:val="00577B8F"/>
    <w:rsid w:val="00581159"/>
    <w:rsid w:val="00582DF9"/>
    <w:rsid w:val="00585B6F"/>
    <w:rsid w:val="00585D13"/>
    <w:rsid w:val="00590868"/>
    <w:rsid w:val="0059389F"/>
    <w:rsid w:val="00594C93"/>
    <w:rsid w:val="00595584"/>
    <w:rsid w:val="00596CC8"/>
    <w:rsid w:val="005A2EF9"/>
    <w:rsid w:val="005A3329"/>
    <w:rsid w:val="005A7221"/>
    <w:rsid w:val="005B21B4"/>
    <w:rsid w:val="005B5117"/>
    <w:rsid w:val="005B5730"/>
    <w:rsid w:val="005B5861"/>
    <w:rsid w:val="005B7BC8"/>
    <w:rsid w:val="005C0C2A"/>
    <w:rsid w:val="005C29D2"/>
    <w:rsid w:val="005C4A5D"/>
    <w:rsid w:val="005C52C7"/>
    <w:rsid w:val="005D177C"/>
    <w:rsid w:val="005D1E36"/>
    <w:rsid w:val="005D2FAC"/>
    <w:rsid w:val="005D30FA"/>
    <w:rsid w:val="005D34FC"/>
    <w:rsid w:val="005D5888"/>
    <w:rsid w:val="005D5BBC"/>
    <w:rsid w:val="005E3BF9"/>
    <w:rsid w:val="005E4245"/>
    <w:rsid w:val="005E5F9A"/>
    <w:rsid w:val="005F0CE0"/>
    <w:rsid w:val="005F41E8"/>
    <w:rsid w:val="005F4B30"/>
    <w:rsid w:val="005F6DB5"/>
    <w:rsid w:val="00601282"/>
    <w:rsid w:val="006013F8"/>
    <w:rsid w:val="00603620"/>
    <w:rsid w:val="00605362"/>
    <w:rsid w:val="006069BA"/>
    <w:rsid w:val="00606D5D"/>
    <w:rsid w:val="006127E4"/>
    <w:rsid w:val="00613792"/>
    <w:rsid w:val="006139D0"/>
    <w:rsid w:val="00613F1F"/>
    <w:rsid w:val="00614AAD"/>
    <w:rsid w:val="00614C8D"/>
    <w:rsid w:val="00617D08"/>
    <w:rsid w:val="0062168A"/>
    <w:rsid w:val="00624304"/>
    <w:rsid w:val="0062701A"/>
    <w:rsid w:val="00627C37"/>
    <w:rsid w:val="00630BC9"/>
    <w:rsid w:val="006314A1"/>
    <w:rsid w:val="00634CAB"/>
    <w:rsid w:val="00636FAB"/>
    <w:rsid w:val="006376B4"/>
    <w:rsid w:val="00640EC9"/>
    <w:rsid w:val="006419FB"/>
    <w:rsid w:val="00643B79"/>
    <w:rsid w:val="00644BA7"/>
    <w:rsid w:val="00644E6F"/>
    <w:rsid w:val="0064514D"/>
    <w:rsid w:val="006454EB"/>
    <w:rsid w:val="006512AC"/>
    <w:rsid w:val="00652E1E"/>
    <w:rsid w:val="006552A2"/>
    <w:rsid w:val="0065582C"/>
    <w:rsid w:val="00656A2F"/>
    <w:rsid w:val="0065700E"/>
    <w:rsid w:val="00661C84"/>
    <w:rsid w:val="00662182"/>
    <w:rsid w:val="00667817"/>
    <w:rsid w:val="00670691"/>
    <w:rsid w:val="00671CD0"/>
    <w:rsid w:val="006730B7"/>
    <w:rsid w:val="006749E2"/>
    <w:rsid w:val="00676C0F"/>
    <w:rsid w:val="00677200"/>
    <w:rsid w:val="00677749"/>
    <w:rsid w:val="00680927"/>
    <w:rsid w:val="006816EB"/>
    <w:rsid w:val="006836AC"/>
    <w:rsid w:val="00683733"/>
    <w:rsid w:val="00683F4E"/>
    <w:rsid w:val="00686039"/>
    <w:rsid w:val="0068672B"/>
    <w:rsid w:val="00686ECB"/>
    <w:rsid w:val="006909A6"/>
    <w:rsid w:val="006914B1"/>
    <w:rsid w:val="006942B1"/>
    <w:rsid w:val="00695043"/>
    <w:rsid w:val="0069640F"/>
    <w:rsid w:val="00696442"/>
    <w:rsid w:val="006A3E17"/>
    <w:rsid w:val="006A48A8"/>
    <w:rsid w:val="006A4F83"/>
    <w:rsid w:val="006A5DA2"/>
    <w:rsid w:val="006A6AB2"/>
    <w:rsid w:val="006A6B28"/>
    <w:rsid w:val="006A6BAA"/>
    <w:rsid w:val="006B02F2"/>
    <w:rsid w:val="006B35AB"/>
    <w:rsid w:val="006B4531"/>
    <w:rsid w:val="006B4FD7"/>
    <w:rsid w:val="006C2AE1"/>
    <w:rsid w:val="006C439E"/>
    <w:rsid w:val="006C47BE"/>
    <w:rsid w:val="006C57A7"/>
    <w:rsid w:val="006C5D8F"/>
    <w:rsid w:val="006C5DBA"/>
    <w:rsid w:val="006D04EF"/>
    <w:rsid w:val="006D1055"/>
    <w:rsid w:val="006D1229"/>
    <w:rsid w:val="006D173B"/>
    <w:rsid w:val="006D2AD1"/>
    <w:rsid w:val="006D300B"/>
    <w:rsid w:val="006D6ECA"/>
    <w:rsid w:val="006D76FF"/>
    <w:rsid w:val="006E23E5"/>
    <w:rsid w:val="006E2429"/>
    <w:rsid w:val="006E3942"/>
    <w:rsid w:val="006E4B63"/>
    <w:rsid w:val="006E4E57"/>
    <w:rsid w:val="006E4F59"/>
    <w:rsid w:val="006E6898"/>
    <w:rsid w:val="006E7479"/>
    <w:rsid w:val="006F0EA1"/>
    <w:rsid w:val="006F0F7C"/>
    <w:rsid w:val="006F1968"/>
    <w:rsid w:val="006F2254"/>
    <w:rsid w:val="006F23C1"/>
    <w:rsid w:val="006F5ECF"/>
    <w:rsid w:val="006F6206"/>
    <w:rsid w:val="007003BF"/>
    <w:rsid w:val="00701588"/>
    <w:rsid w:val="007015B8"/>
    <w:rsid w:val="00702C61"/>
    <w:rsid w:val="00703A40"/>
    <w:rsid w:val="0070435C"/>
    <w:rsid w:val="00705ED8"/>
    <w:rsid w:val="00706EDA"/>
    <w:rsid w:val="00710A79"/>
    <w:rsid w:val="0071366A"/>
    <w:rsid w:val="0071427A"/>
    <w:rsid w:val="00715C18"/>
    <w:rsid w:val="00716A17"/>
    <w:rsid w:val="0072268A"/>
    <w:rsid w:val="0073029F"/>
    <w:rsid w:val="00733244"/>
    <w:rsid w:val="0073331B"/>
    <w:rsid w:val="00733B76"/>
    <w:rsid w:val="00735D8F"/>
    <w:rsid w:val="0073722B"/>
    <w:rsid w:val="00741089"/>
    <w:rsid w:val="00741440"/>
    <w:rsid w:val="007414E2"/>
    <w:rsid w:val="00741FAE"/>
    <w:rsid w:val="007477DE"/>
    <w:rsid w:val="0074786A"/>
    <w:rsid w:val="00751A80"/>
    <w:rsid w:val="0075261B"/>
    <w:rsid w:val="0075528E"/>
    <w:rsid w:val="00757430"/>
    <w:rsid w:val="007639EA"/>
    <w:rsid w:val="00765683"/>
    <w:rsid w:val="00765C4B"/>
    <w:rsid w:val="0076705D"/>
    <w:rsid w:val="00770BD1"/>
    <w:rsid w:val="00772B4A"/>
    <w:rsid w:val="007741AB"/>
    <w:rsid w:val="007778E6"/>
    <w:rsid w:val="007803DC"/>
    <w:rsid w:val="00781649"/>
    <w:rsid w:val="00784D6F"/>
    <w:rsid w:val="00790F43"/>
    <w:rsid w:val="00792D65"/>
    <w:rsid w:val="00792F71"/>
    <w:rsid w:val="00794DBC"/>
    <w:rsid w:val="007A06A4"/>
    <w:rsid w:val="007A1233"/>
    <w:rsid w:val="007A4D5D"/>
    <w:rsid w:val="007A7795"/>
    <w:rsid w:val="007A7D45"/>
    <w:rsid w:val="007B01F2"/>
    <w:rsid w:val="007B1431"/>
    <w:rsid w:val="007B279D"/>
    <w:rsid w:val="007B6053"/>
    <w:rsid w:val="007B6A01"/>
    <w:rsid w:val="007C07C2"/>
    <w:rsid w:val="007C0B18"/>
    <w:rsid w:val="007C304A"/>
    <w:rsid w:val="007C4FB3"/>
    <w:rsid w:val="007D15EB"/>
    <w:rsid w:val="007D19AB"/>
    <w:rsid w:val="007D2697"/>
    <w:rsid w:val="007D5A61"/>
    <w:rsid w:val="007D5D3B"/>
    <w:rsid w:val="007E011A"/>
    <w:rsid w:val="007E07FF"/>
    <w:rsid w:val="007E3DAF"/>
    <w:rsid w:val="007E6EB1"/>
    <w:rsid w:val="007F17E0"/>
    <w:rsid w:val="007F182A"/>
    <w:rsid w:val="007F37C1"/>
    <w:rsid w:val="007F3D2B"/>
    <w:rsid w:val="007F60AE"/>
    <w:rsid w:val="007F6E3E"/>
    <w:rsid w:val="00800723"/>
    <w:rsid w:val="00805DC6"/>
    <w:rsid w:val="008060A6"/>
    <w:rsid w:val="008126A3"/>
    <w:rsid w:val="0081387B"/>
    <w:rsid w:val="00813C1E"/>
    <w:rsid w:val="0082319F"/>
    <w:rsid w:val="00824625"/>
    <w:rsid w:val="00830075"/>
    <w:rsid w:val="0083068A"/>
    <w:rsid w:val="008306A8"/>
    <w:rsid w:val="00831E14"/>
    <w:rsid w:val="008343BB"/>
    <w:rsid w:val="00834401"/>
    <w:rsid w:val="0084047B"/>
    <w:rsid w:val="0084087E"/>
    <w:rsid w:val="0084335C"/>
    <w:rsid w:val="008469F2"/>
    <w:rsid w:val="00846CCA"/>
    <w:rsid w:val="00846DAE"/>
    <w:rsid w:val="0084769F"/>
    <w:rsid w:val="008507F9"/>
    <w:rsid w:val="00850A7C"/>
    <w:rsid w:val="008517D7"/>
    <w:rsid w:val="00853F79"/>
    <w:rsid w:val="00855849"/>
    <w:rsid w:val="00856AA2"/>
    <w:rsid w:val="00861395"/>
    <w:rsid w:val="008613BF"/>
    <w:rsid w:val="00864DE9"/>
    <w:rsid w:val="00866BA4"/>
    <w:rsid w:val="00873F22"/>
    <w:rsid w:val="00877613"/>
    <w:rsid w:val="008800FC"/>
    <w:rsid w:val="0088053E"/>
    <w:rsid w:val="008812E3"/>
    <w:rsid w:val="00883835"/>
    <w:rsid w:val="00885A67"/>
    <w:rsid w:val="00890297"/>
    <w:rsid w:val="00894428"/>
    <w:rsid w:val="0089519E"/>
    <w:rsid w:val="00895CF3"/>
    <w:rsid w:val="008A389E"/>
    <w:rsid w:val="008A397B"/>
    <w:rsid w:val="008A3E29"/>
    <w:rsid w:val="008A3EEF"/>
    <w:rsid w:val="008A4256"/>
    <w:rsid w:val="008B3F7C"/>
    <w:rsid w:val="008C0265"/>
    <w:rsid w:val="008C0545"/>
    <w:rsid w:val="008C0704"/>
    <w:rsid w:val="008C0D11"/>
    <w:rsid w:val="008C0DF7"/>
    <w:rsid w:val="008C2A4E"/>
    <w:rsid w:val="008C40C3"/>
    <w:rsid w:val="008C7486"/>
    <w:rsid w:val="008D1002"/>
    <w:rsid w:val="008D1D21"/>
    <w:rsid w:val="008D2132"/>
    <w:rsid w:val="008D3011"/>
    <w:rsid w:val="008D3BF4"/>
    <w:rsid w:val="008D4FA8"/>
    <w:rsid w:val="008D5524"/>
    <w:rsid w:val="008D5D60"/>
    <w:rsid w:val="008E02B4"/>
    <w:rsid w:val="008E1559"/>
    <w:rsid w:val="008E6385"/>
    <w:rsid w:val="008E7987"/>
    <w:rsid w:val="008E7BBB"/>
    <w:rsid w:val="008F0E0A"/>
    <w:rsid w:val="008F2131"/>
    <w:rsid w:val="008F4F47"/>
    <w:rsid w:val="008F5366"/>
    <w:rsid w:val="008F69FF"/>
    <w:rsid w:val="008F7F7C"/>
    <w:rsid w:val="0090210A"/>
    <w:rsid w:val="00903016"/>
    <w:rsid w:val="009063C1"/>
    <w:rsid w:val="0091177A"/>
    <w:rsid w:val="00911E9A"/>
    <w:rsid w:val="00912A7A"/>
    <w:rsid w:val="0091310C"/>
    <w:rsid w:val="00914AA7"/>
    <w:rsid w:val="00914B5D"/>
    <w:rsid w:val="009159F5"/>
    <w:rsid w:val="00921E3E"/>
    <w:rsid w:val="0092385C"/>
    <w:rsid w:val="00927D62"/>
    <w:rsid w:val="009307A2"/>
    <w:rsid w:val="00933DFD"/>
    <w:rsid w:val="00934E6E"/>
    <w:rsid w:val="009350FA"/>
    <w:rsid w:val="00936179"/>
    <w:rsid w:val="00940CC5"/>
    <w:rsid w:val="00945409"/>
    <w:rsid w:val="00946158"/>
    <w:rsid w:val="00947039"/>
    <w:rsid w:val="00954F4F"/>
    <w:rsid w:val="0095559C"/>
    <w:rsid w:val="009557AF"/>
    <w:rsid w:val="00957AC0"/>
    <w:rsid w:val="00962693"/>
    <w:rsid w:val="0096390C"/>
    <w:rsid w:val="0096483E"/>
    <w:rsid w:val="00964C45"/>
    <w:rsid w:val="00971F3B"/>
    <w:rsid w:val="00971FA3"/>
    <w:rsid w:val="00972C29"/>
    <w:rsid w:val="00976897"/>
    <w:rsid w:val="009770F9"/>
    <w:rsid w:val="00981B8E"/>
    <w:rsid w:val="00983503"/>
    <w:rsid w:val="00984C84"/>
    <w:rsid w:val="00984E1E"/>
    <w:rsid w:val="00987F56"/>
    <w:rsid w:val="00991E85"/>
    <w:rsid w:val="00994347"/>
    <w:rsid w:val="009A0AC4"/>
    <w:rsid w:val="009A1564"/>
    <w:rsid w:val="009A2854"/>
    <w:rsid w:val="009A4F6B"/>
    <w:rsid w:val="009A62C8"/>
    <w:rsid w:val="009A63B5"/>
    <w:rsid w:val="009A6A62"/>
    <w:rsid w:val="009A74D7"/>
    <w:rsid w:val="009A76C4"/>
    <w:rsid w:val="009A7BFE"/>
    <w:rsid w:val="009B3B8E"/>
    <w:rsid w:val="009B4557"/>
    <w:rsid w:val="009B59F7"/>
    <w:rsid w:val="009B5BA7"/>
    <w:rsid w:val="009B70FE"/>
    <w:rsid w:val="009C0432"/>
    <w:rsid w:val="009C15BE"/>
    <w:rsid w:val="009C17B9"/>
    <w:rsid w:val="009C355D"/>
    <w:rsid w:val="009C509A"/>
    <w:rsid w:val="009C69D1"/>
    <w:rsid w:val="009D1D46"/>
    <w:rsid w:val="009D2500"/>
    <w:rsid w:val="009D40BC"/>
    <w:rsid w:val="009D4A49"/>
    <w:rsid w:val="009D5381"/>
    <w:rsid w:val="009D6459"/>
    <w:rsid w:val="009E1883"/>
    <w:rsid w:val="009E566B"/>
    <w:rsid w:val="009E56BF"/>
    <w:rsid w:val="009E69D4"/>
    <w:rsid w:val="009E6C67"/>
    <w:rsid w:val="009E7856"/>
    <w:rsid w:val="009F1B84"/>
    <w:rsid w:val="009F2A3C"/>
    <w:rsid w:val="009F4C14"/>
    <w:rsid w:val="00A0009D"/>
    <w:rsid w:val="00A0338B"/>
    <w:rsid w:val="00A05123"/>
    <w:rsid w:val="00A11DE6"/>
    <w:rsid w:val="00A12402"/>
    <w:rsid w:val="00A14739"/>
    <w:rsid w:val="00A15FDF"/>
    <w:rsid w:val="00A16468"/>
    <w:rsid w:val="00A16FF5"/>
    <w:rsid w:val="00A2399C"/>
    <w:rsid w:val="00A249A4"/>
    <w:rsid w:val="00A2544B"/>
    <w:rsid w:val="00A32662"/>
    <w:rsid w:val="00A33115"/>
    <w:rsid w:val="00A3399F"/>
    <w:rsid w:val="00A365DD"/>
    <w:rsid w:val="00A36B19"/>
    <w:rsid w:val="00A36E7D"/>
    <w:rsid w:val="00A36FF0"/>
    <w:rsid w:val="00A3778C"/>
    <w:rsid w:val="00A4003A"/>
    <w:rsid w:val="00A403E0"/>
    <w:rsid w:val="00A422F0"/>
    <w:rsid w:val="00A43A78"/>
    <w:rsid w:val="00A43AC4"/>
    <w:rsid w:val="00A446FD"/>
    <w:rsid w:val="00A45C19"/>
    <w:rsid w:val="00A47292"/>
    <w:rsid w:val="00A47935"/>
    <w:rsid w:val="00A5034D"/>
    <w:rsid w:val="00A511E6"/>
    <w:rsid w:val="00A5175F"/>
    <w:rsid w:val="00A52030"/>
    <w:rsid w:val="00A52209"/>
    <w:rsid w:val="00A54F6C"/>
    <w:rsid w:val="00A569D6"/>
    <w:rsid w:val="00A605D9"/>
    <w:rsid w:val="00A61211"/>
    <w:rsid w:val="00A639A6"/>
    <w:rsid w:val="00A65411"/>
    <w:rsid w:val="00A6735F"/>
    <w:rsid w:val="00A705C8"/>
    <w:rsid w:val="00A750E0"/>
    <w:rsid w:val="00A75A0F"/>
    <w:rsid w:val="00A77881"/>
    <w:rsid w:val="00A80F12"/>
    <w:rsid w:val="00A83538"/>
    <w:rsid w:val="00A84E5B"/>
    <w:rsid w:val="00A85A16"/>
    <w:rsid w:val="00A873F9"/>
    <w:rsid w:val="00A90AD3"/>
    <w:rsid w:val="00A91770"/>
    <w:rsid w:val="00A93570"/>
    <w:rsid w:val="00AA1227"/>
    <w:rsid w:val="00AA1DB0"/>
    <w:rsid w:val="00AA701A"/>
    <w:rsid w:val="00AA7611"/>
    <w:rsid w:val="00AB124E"/>
    <w:rsid w:val="00AB2DC8"/>
    <w:rsid w:val="00AB38C2"/>
    <w:rsid w:val="00AB4443"/>
    <w:rsid w:val="00AC0D75"/>
    <w:rsid w:val="00AC1069"/>
    <w:rsid w:val="00AC2409"/>
    <w:rsid w:val="00AC27D0"/>
    <w:rsid w:val="00AC45FE"/>
    <w:rsid w:val="00AC5A55"/>
    <w:rsid w:val="00AC7059"/>
    <w:rsid w:val="00AC7224"/>
    <w:rsid w:val="00AD0BBB"/>
    <w:rsid w:val="00AD26AC"/>
    <w:rsid w:val="00AD55DE"/>
    <w:rsid w:val="00AD6F19"/>
    <w:rsid w:val="00AE004A"/>
    <w:rsid w:val="00AE446C"/>
    <w:rsid w:val="00AE56FB"/>
    <w:rsid w:val="00AE6020"/>
    <w:rsid w:val="00AE7D90"/>
    <w:rsid w:val="00AF0413"/>
    <w:rsid w:val="00AF5A74"/>
    <w:rsid w:val="00B03CFC"/>
    <w:rsid w:val="00B058DE"/>
    <w:rsid w:val="00B1055E"/>
    <w:rsid w:val="00B11716"/>
    <w:rsid w:val="00B12FEC"/>
    <w:rsid w:val="00B13499"/>
    <w:rsid w:val="00B13A5D"/>
    <w:rsid w:val="00B13EDD"/>
    <w:rsid w:val="00B13F37"/>
    <w:rsid w:val="00B16B93"/>
    <w:rsid w:val="00B21BDE"/>
    <w:rsid w:val="00B2318D"/>
    <w:rsid w:val="00B2324A"/>
    <w:rsid w:val="00B25D69"/>
    <w:rsid w:val="00B26DF7"/>
    <w:rsid w:val="00B2732A"/>
    <w:rsid w:val="00B276DC"/>
    <w:rsid w:val="00B27A37"/>
    <w:rsid w:val="00B311E9"/>
    <w:rsid w:val="00B337B0"/>
    <w:rsid w:val="00B351B9"/>
    <w:rsid w:val="00B3565E"/>
    <w:rsid w:val="00B365BB"/>
    <w:rsid w:val="00B367BC"/>
    <w:rsid w:val="00B41706"/>
    <w:rsid w:val="00B44DDD"/>
    <w:rsid w:val="00B45CB3"/>
    <w:rsid w:val="00B465A3"/>
    <w:rsid w:val="00B52093"/>
    <w:rsid w:val="00B5287B"/>
    <w:rsid w:val="00B54756"/>
    <w:rsid w:val="00B547D0"/>
    <w:rsid w:val="00B55111"/>
    <w:rsid w:val="00B66DA9"/>
    <w:rsid w:val="00B675A8"/>
    <w:rsid w:val="00B6776E"/>
    <w:rsid w:val="00B713EE"/>
    <w:rsid w:val="00B817C9"/>
    <w:rsid w:val="00B853B8"/>
    <w:rsid w:val="00B853BB"/>
    <w:rsid w:val="00B86699"/>
    <w:rsid w:val="00B927B9"/>
    <w:rsid w:val="00B92994"/>
    <w:rsid w:val="00B93E55"/>
    <w:rsid w:val="00B95A35"/>
    <w:rsid w:val="00B96FC6"/>
    <w:rsid w:val="00B97E17"/>
    <w:rsid w:val="00BA23C8"/>
    <w:rsid w:val="00BA294F"/>
    <w:rsid w:val="00BA2E79"/>
    <w:rsid w:val="00BA47D5"/>
    <w:rsid w:val="00BA5B5D"/>
    <w:rsid w:val="00BA7F7D"/>
    <w:rsid w:val="00BB1DD2"/>
    <w:rsid w:val="00BB507B"/>
    <w:rsid w:val="00BB5430"/>
    <w:rsid w:val="00BC3079"/>
    <w:rsid w:val="00BC367C"/>
    <w:rsid w:val="00BC615A"/>
    <w:rsid w:val="00BC67A1"/>
    <w:rsid w:val="00BC6BBC"/>
    <w:rsid w:val="00BD12CA"/>
    <w:rsid w:val="00BD2BCF"/>
    <w:rsid w:val="00BD451E"/>
    <w:rsid w:val="00BD5BD7"/>
    <w:rsid w:val="00BD5E8F"/>
    <w:rsid w:val="00BD60EB"/>
    <w:rsid w:val="00BD799E"/>
    <w:rsid w:val="00BE0742"/>
    <w:rsid w:val="00BE213C"/>
    <w:rsid w:val="00BE69D0"/>
    <w:rsid w:val="00BF29CF"/>
    <w:rsid w:val="00BF3143"/>
    <w:rsid w:val="00BF326F"/>
    <w:rsid w:val="00BF3DEF"/>
    <w:rsid w:val="00BF3E25"/>
    <w:rsid w:val="00BF4FD5"/>
    <w:rsid w:val="00C049B3"/>
    <w:rsid w:val="00C04D99"/>
    <w:rsid w:val="00C05B3B"/>
    <w:rsid w:val="00C0635D"/>
    <w:rsid w:val="00C064A0"/>
    <w:rsid w:val="00C12A60"/>
    <w:rsid w:val="00C14F47"/>
    <w:rsid w:val="00C300FB"/>
    <w:rsid w:val="00C30CF8"/>
    <w:rsid w:val="00C31CF8"/>
    <w:rsid w:val="00C31E10"/>
    <w:rsid w:val="00C3400E"/>
    <w:rsid w:val="00C34932"/>
    <w:rsid w:val="00C3503C"/>
    <w:rsid w:val="00C3656E"/>
    <w:rsid w:val="00C36FFB"/>
    <w:rsid w:val="00C3797A"/>
    <w:rsid w:val="00C41F4E"/>
    <w:rsid w:val="00C450B5"/>
    <w:rsid w:val="00C45DA4"/>
    <w:rsid w:val="00C502A3"/>
    <w:rsid w:val="00C50730"/>
    <w:rsid w:val="00C51ABC"/>
    <w:rsid w:val="00C51E7F"/>
    <w:rsid w:val="00C53F35"/>
    <w:rsid w:val="00C5437B"/>
    <w:rsid w:val="00C55C1F"/>
    <w:rsid w:val="00C61E3E"/>
    <w:rsid w:val="00C62FE1"/>
    <w:rsid w:val="00C64C1A"/>
    <w:rsid w:val="00C65BB3"/>
    <w:rsid w:val="00C66E4E"/>
    <w:rsid w:val="00C678AA"/>
    <w:rsid w:val="00C7407E"/>
    <w:rsid w:val="00C76CCF"/>
    <w:rsid w:val="00C80D47"/>
    <w:rsid w:val="00C81BC1"/>
    <w:rsid w:val="00C8201B"/>
    <w:rsid w:val="00C84879"/>
    <w:rsid w:val="00C8617B"/>
    <w:rsid w:val="00C87E36"/>
    <w:rsid w:val="00C907BC"/>
    <w:rsid w:val="00C92100"/>
    <w:rsid w:val="00C95150"/>
    <w:rsid w:val="00CA03BB"/>
    <w:rsid w:val="00CA082D"/>
    <w:rsid w:val="00CA1C8D"/>
    <w:rsid w:val="00CA2336"/>
    <w:rsid w:val="00CA2811"/>
    <w:rsid w:val="00CA4707"/>
    <w:rsid w:val="00CA7B54"/>
    <w:rsid w:val="00CB1BF7"/>
    <w:rsid w:val="00CB1EB1"/>
    <w:rsid w:val="00CB75BF"/>
    <w:rsid w:val="00CC0AF3"/>
    <w:rsid w:val="00CC1377"/>
    <w:rsid w:val="00CC2A54"/>
    <w:rsid w:val="00CC60CA"/>
    <w:rsid w:val="00CD03D5"/>
    <w:rsid w:val="00CD0CBD"/>
    <w:rsid w:val="00CD2FD7"/>
    <w:rsid w:val="00CD42E4"/>
    <w:rsid w:val="00CD5416"/>
    <w:rsid w:val="00CD7376"/>
    <w:rsid w:val="00CD7BC1"/>
    <w:rsid w:val="00CE39F4"/>
    <w:rsid w:val="00CE5204"/>
    <w:rsid w:val="00CE587A"/>
    <w:rsid w:val="00CF0B30"/>
    <w:rsid w:val="00CF1734"/>
    <w:rsid w:val="00CF1921"/>
    <w:rsid w:val="00CF71A8"/>
    <w:rsid w:val="00D0298A"/>
    <w:rsid w:val="00D05697"/>
    <w:rsid w:val="00D0642D"/>
    <w:rsid w:val="00D07463"/>
    <w:rsid w:val="00D11A3F"/>
    <w:rsid w:val="00D11EE5"/>
    <w:rsid w:val="00D1200B"/>
    <w:rsid w:val="00D15A42"/>
    <w:rsid w:val="00D1660B"/>
    <w:rsid w:val="00D17B33"/>
    <w:rsid w:val="00D20D6E"/>
    <w:rsid w:val="00D218DB"/>
    <w:rsid w:val="00D21FCD"/>
    <w:rsid w:val="00D228F7"/>
    <w:rsid w:val="00D253C8"/>
    <w:rsid w:val="00D27ED8"/>
    <w:rsid w:val="00D30058"/>
    <w:rsid w:val="00D30583"/>
    <w:rsid w:val="00D3145A"/>
    <w:rsid w:val="00D34CDD"/>
    <w:rsid w:val="00D3684E"/>
    <w:rsid w:val="00D40CC6"/>
    <w:rsid w:val="00D45A5D"/>
    <w:rsid w:val="00D470EE"/>
    <w:rsid w:val="00D474BD"/>
    <w:rsid w:val="00D50C76"/>
    <w:rsid w:val="00D52A8D"/>
    <w:rsid w:val="00D53E80"/>
    <w:rsid w:val="00D5543F"/>
    <w:rsid w:val="00D55608"/>
    <w:rsid w:val="00D5721E"/>
    <w:rsid w:val="00D63700"/>
    <w:rsid w:val="00D63710"/>
    <w:rsid w:val="00D6435F"/>
    <w:rsid w:val="00D64744"/>
    <w:rsid w:val="00D64D3A"/>
    <w:rsid w:val="00D66172"/>
    <w:rsid w:val="00D70C89"/>
    <w:rsid w:val="00D71C8E"/>
    <w:rsid w:val="00D72A22"/>
    <w:rsid w:val="00D73C71"/>
    <w:rsid w:val="00D75409"/>
    <w:rsid w:val="00D764FF"/>
    <w:rsid w:val="00D80E31"/>
    <w:rsid w:val="00D81288"/>
    <w:rsid w:val="00D817E8"/>
    <w:rsid w:val="00D81914"/>
    <w:rsid w:val="00D8282F"/>
    <w:rsid w:val="00D82BB8"/>
    <w:rsid w:val="00D84A76"/>
    <w:rsid w:val="00D862B2"/>
    <w:rsid w:val="00D90534"/>
    <w:rsid w:val="00D92A82"/>
    <w:rsid w:val="00D92E08"/>
    <w:rsid w:val="00D930F7"/>
    <w:rsid w:val="00D93FB8"/>
    <w:rsid w:val="00D9545E"/>
    <w:rsid w:val="00D95D36"/>
    <w:rsid w:val="00D960B6"/>
    <w:rsid w:val="00D965ED"/>
    <w:rsid w:val="00D96D3D"/>
    <w:rsid w:val="00D96F21"/>
    <w:rsid w:val="00DA11F8"/>
    <w:rsid w:val="00DA14CB"/>
    <w:rsid w:val="00DA1E6E"/>
    <w:rsid w:val="00DA2B31"/>
    <w:rsid w:val="00DA5D55"/>
    <w:rsid w:val="00DA7326"/>
    <w:rsid w:val="00DA75C3"/>
    <w:rsid w:val="00DA77A0"/>
    <w:rsid w:val="00DA7866"/>
    <w:rsid w:val="00DB01DB"/>
    <w:rsid w:val="00DB268E"/>
    <w:rsid w:val="00DB4944"/>
    <w:rsid w:val="00DB6D14"/>
    <w:rsid w:val="00DB7B2C"/>
    <w:rsid w:val="00DB7C1C"/>
    <w:rsid w:val="00DC2F17"/>
    <w:rsid w:val="00DC4CC0"/>
    <w:rsid w:val="00DC6AB0"/>
    <w:rsid w:val="00DD164F"/>
    <w:rsid w:val="00DD1B04"/>
    <w:rsid w:val="00DD1DA8"/>
    <w:rsid w:val="00DD343A"/>
    <w:rsid w:val="00DD65EB"/>
    <w:rsid w:val="00DD6BFA"/>
    <w:rsid w:val="00DD7DA6"/>
    <w:rsid w:val="00DE0505"/>
    <w:rsid w:val="00DE1F3B"/>
    <w:rsid w:val="00DE6969"/>
    <w:rsid w:val="00DE6BEC"/>
    <w:rsid w:val="00DF047E"/>
    <w:rsid w:val="00DF4DA2"/>
    <w:rsid w:val="00DF54ED"/>
    <w:rsid w:val="00DF6B45"/>
    <w:rsid w:val="00DF6EF9"/>
    <w:rsid w:val="00DF725F"/>
    <w:rsid w:val="00E0250C"/>
    <w:rsid w:val="00E04375"/>
    <w:rsid w:val="00E05219"/>
    <w:rsid w:val="00E06A0D"/>
    <w:rsid w:val="00E070D6"/>
    <w:rsid w:val="00E0799C"/>
    <w:rsid w:val="00E101DD"/>
    <w:rsid w:val="00E119FC"/>
    <w:rsid w:val="00E1281C"/>
    <w:rsid w:val="00E14A27"/>
    <w:rsid w:val="00E15A19"/>
    <w:rsid w:val="00E15AC7"/>
    <w:rsid w:val="00E20BB6"/>
    <w:rsid w:val="00E220BE"/>
    <w:rsid w:val="00E225B7"/>
    <w:rsid w:val="00E225F6"/>
    <w:rsid w:val="00E22DAD"/>
    <w:rsid w:val="00E247C6"/>
    <w:rsid w:val="00E30172"/>
    <w:rsid w:val="00E3285D"/>
    <w:rsid w:val="00E341A7"/>
    <w:rsid w:val="00E3454B"/>
    <w:rsid w:val="00E346FA"/>
    <w:rsid w:val="00E34968"/>
    <w:rsid w:val="00E36417"/>
    <w:rsid w:val="00E414BA"/>
    <w:rsid w:val="00E42D5C"/>
    <w:rsid w:val="00E43871"/>
    <w:rsid w:val="00E451C2"/>
    <w:rsid w:val="00E46C21"/>
    <w:rsid w:val="00E5396E"/>
    <w:rsid w:val="00E54C1C"/>
    <w:rsid w:val="00E55805"/>
    <w:rsid w:val="00E57F4A"/>
    <w:rsid w:val="00E60F72"/>
    <w:rsid w:val="00E64666"/>
    <w:rsid w:val="00E64E7D"/>
    <w:rsid w:val="00E7281B"/>
    <w:rsid w:val="00E744B7"/>
    <w:rsid w:val="00E7672D"/>
    <w:rsid w:val="00E866FD"/>
    <w:rsid w:val="00E90660"/>
    <w:rsid w:val="00E90FA4"/>
    <w:rsid w:val="00E96407"/>
    <w:rsid w:val="00E97CDC"/>
    <w:rsid w:val="00EA0170"/>
    <w:rsid w:val="00EA0473"/>
    <w:rsid w:val="00EA1756"/>
    <w:rsid w:val="00EA33D8"/>
    <w:rsid w:val="00EA4A9F"/>
    <w:rsid w:val="00EA646F"/>
    <w:rsid w:val="00EA7AAD"/>
    <w:rsid w:val="00EB2400"/>
    <w:rsid w:val="00EB329B"/>
    <w:rsid w:val="00EB4537"/>
    <w:rsid w:val="00EB5007"/>
    <w:rsid w:val="00EB667C"/>
    <w:rsid w:val="00EB7300"/>
    <w:rsid w:val="00EC02AA"/>
    <w:rsid w:val="00EC6223"/>
    <w:rsid w:val="00EC623F"/>
    <w:rsid w:val="00EC648E"/>
    <w:rsid w:val="00ED1B72"/>
    <w:rsid w:val="00ED3DCB"/>
    <w:rsid w:val="00ED6D9C"/>
    <w:rsid w:val="00ED792E"/>
    <w:rsid w:val="00EE029F"/>
    <w:rsid w:val="00EE3A36"/>
    <w:rsid w:val="00EF4EB1"/>
    <w:rsid w:val="00EF5CD6"/>
    <w:rsid w:val="00EF775F"/>
    <w:rsid w:val="00EF7BF3"/>
    <w:rsid w:val="00F00B3A"/>
    <w:rsid w:val="00F0526C"/>
    <w:rsid w:val="00F06A6C"/>
    <w:rsid w:val="00F10C93"/>
    <w:rsid w:val="00F11A57"/>
    <w:rsid w:val="00F12B86"/>
    <w:rsid w:val="00F12D4B"/>
    <w:rsid w:val="00F15372"/>
    <w:rsid w:val="00F157C6"/>
    <w:rsid w:val="00F162E6"/>
    <w:rsid w:val="00F16E7E"/>
    <w:rsid w:val="00F218F5"/>
    <w:rsid w:val="00F23630"/>
    <w:rsid w:val="00F261FB"/>
    <w:rsid w:val="00F30C33"/>
    <w:rsid w:val="00F30D4C"/>
    <w:rsid w:val="00F31589"/>
    <w:rsid w:val="00F33899"/>
    <w:rsid w:val="00F33ACB"/>
    <w:rsid w:val="00F423EF"/>
    <w:rsid w:val="00F460DD"/>
    <w:rsid w:val="00F4629A"/>
    <w:rsid w:val="00F50429"/>
    <w:rsid w:val="00F50B81"/>
    <w:rsid w:val="00F55D01"/>
    <w:rsid w:val="00F56EF3"/>
    <w:rsid w:val="00F61A9F"/>
    <w:rsid w:val="00F61C4A"/>
    <w:rsid w:val="00F64EE3"/>
    <w:rsid w:val="00F704FA"/>
    <w:rsid w:val="00F74FEB"/>
    <w:rsid w:val="00F76218"/>
    <w:rsid w:val="00F77509"/>
    <w:rsid w:val="00F777B1"/>
    <w:rsid w:val="00F80AB1"/>
    <w:rsid w:val="00F8102A"/>
    <w:rsid w:val="00F82F83"/>
    <w:rsid w:val="00F85E6D"/>
    <w:rsid w:val="00F8649E"/>
    <w:rsid w:val="00F8673F"/>
    <w:rsid w:val="00F869D1"/>
    <w:rsid w:val="00F86D06"/>
    <w:rsid w:val="00F9062D"/>
    <w:rsid w:val="00F906A3"/>
    <w:rsid w:val="00F9507C"/>
    <w:rsid w:val="00F95EAF"/>
    <w:rsid w:val="00FA4DFE"/>
    <w:rsid w:val="00FA72C0"/>
    <w:rsid w:val="00FB59BB"/>
    <w:rsid w:val="00FB74FD"/>
    <w:rsid w:val="00FC1F53"/>
    <w:rsid w:val="00FC6061"/>
    <w:rsid w:val="00FC6F7F"/>
    <w:rsid w:val="00FD19F4"/>
    <w:rsid w:val="00FD6C87"/>
    <w:rsid w:val="00FF1782"/>
    <w:rsid w:val="00FF38C4"/>
    <w:rsid w:val="00FF65C0"/>
    <w:rsid w:val="00FF6D95"/>
    <w:rsid w:val="00FF7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BCB"/>
    <w:pPr>
      <w:widowControl w:val="0"/>
      <w:spacing w:line="360" w:lineRule="auto"/>
      <w:ind w:firstLineChars="200" w:firstLine="200"/>
      <w:jc w:val="both"/>
    </w:pPr>
    <w:rPr>
      <w:sz w:val="24"/>
    </w:rPr>
  </w:style>
  <w:style w:type="paragraph" w:styleId="1">
    <w:name w:val="heading 1"/>
    <w:next w:val="a"/>
    <w:link w:val="1Char"/>
    <w:uiPriority w:val="9"/>
    <w:qFormat/>
    <w:rsid w:val="00774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A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3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1AB"/>
    <w:rPr>
      <w:sz w:val="18"/>
      <w:szCs w:val="18"/>
    </w:rPr>
  </w:style>
  <w:style w:type="paragraph" w:styleId="a4">
    <w:name w:val="footer"/>
    <w:basedOn w:val="a"/>
    <w:link w:val="Char0"/>
    <w:uiPriority w:val="99"/>
    <w:unhideWhenUsed/>
    <w:rsid w:val="007741AB"/>
    <w:pPr>
      <w:tabs>
        <w:tab w:val="center" w:pos="4153"/>
        <w:tab w:val="right" w:pos="8306"/>
      </w:tabs>
      <w:snapToGrid w:val="0"/>
      <w:jc w:val="left"/>
    </w:pPr>
    <w:rPr>
      <w:sz w:val="18"/>
      <w:szCs w:val="18"/>
    </w:rPr>
  </w:style>
  <w:style w:type="character" w:customStyle="1" w:styleId="Char0">
    <w:name w:val="页脚 Char"/>
    <w:basedOn w:val="a0"/>
    <w:link w:val="a4"/>
    <w:uiPriority w:val="99"/>
    <w:rsid w:val="007741AB"/>
    <w:rPr>
      <w:sz w:val="18"/>
      <w:szCs w:val="18"/>
    </w:rPr>
  </w:style>
  <w:style w:type="paragraph" w:customStyle="1" w:styleId="a5">
    <w:name w:val="样式小标题"/>
    <w:basedOn w:val="a"/>
    <w:autoRedefine/>
    <w:rsid w:val="007741AB"/>
    <w:pPr>
      <w:spacing w:line="300" w:lineRule="auto"/>
      <w:ind w:leftChars="-257" w:left="-540" w:rightChars="-159" w:right="-334"/>
    </w:pPr>
    <w:rPr>
      <w:rFonts w:ascii="宋体" w:eastAsia="宋体" w:hAnsi="宋体" w:cs="宋体"/>
      <w:b/>
      <w:bCs/>
      <w:szCs w:val="20"/>
    </w:rPr>
  </w:style>
  <w:style w:type="paragraph" w:customStyle="1" w:styleId="6">
    <w:name w:val="正文6"/>
    <w:basedOn w:val="a"/>
    <w:link w:val="6Char"/>
    <w:rsid w:val="007741AB"/>
    <w:pPr>
      <w:spacing w:line="300" w:lineRule="auto"/>
    </w:pPr>
    <w:rPr>
      <w:rFonts w:ascii="宋体" w:eastAsia="宋体" w:hAnsi="宋体" w:cs="宋体"/>
      <w:szCs w:val="20"/>
    </w:rPr>
  </w:style>
  <w:style w:type="character" w:customStyle="1" w:styleId="6Char">
    <w:name w:val="正文6 Char"/>
    <w:basedOn w:val="a0"/>
    <w:link w:val="6"/>
    <w:rsid w:val="007741AB"/>
    <w:rPr>
      <w:rFonts w:ascii="宋体" w:eastAsia="宋体" w:hAnsi="宋体" w:cs="宋体"/>
      <w:sz w:val="24"/>
      <w:szCs w:val="20"/>
    </w:rPr>
  </w:style>
  <w:style w:type="paragraph" w:styleId="a6">
    <w:name w:val="List Paragraph"/>
    <w:basedOn w:val="a"/>
    <w:uiPriority w:val="34"/>
    <w:qFormat/>
    <w:rsid w:val="007741AB"/>
    <w:pPr>
      <w:ind w:firstLine="420"/>
    </w:pPr>
  </w:style>
  <w:style w:type="character" w:customStyle="1" w:styleId="1Char">
    <w:name w:val="标题 1 Char"/>
    <w:basedOn w:val="a0"/>
    <w:link w:val="1"/>
    <w:uiPriority w:val="9"/>
    <w:rsid w:val="007741AB"/>
    <w:rPr>
      <w:b/>
      <w:bCs/>
      <w:kern w:val="44"/>
      <w:sz w:val="44"/>
      <w:szCs w:val="44"/>
    </w:rPr>
  </w:style>
  <w:style w:type="character" w:customStyle="1" w:styleId="2Char">
    <w:name w:val="标题 2 Char"/>
    <w:basedOn w:val="a0"/>
    <w:link w:val="2"/>
    <w:uiPriority w:val="9"/>
    <w:rsid w:val="00690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A7D"/>
    <w:rPr>
      <w:b/>
      <w:bCs/>
      <w:sz w:val="32"/>
      <w:szCs w:val="32"/>
    </w:rPr>
  </w:style>
  <w:style w:type="character" w:customStyle="1" w:styleId="4Char">
    <w:name w:val="标题 4 Char"/>
    <w:basedOn w:val="a0"/>
    <w:link w:val="4"/>
    <w:uiPriority w:val="9"/>
    <w:rsid w:val="004735B3"/>
    <w:rPr>
      <w:rFonts w:asciiTheme="majorHAnsi" w:eastAsiaTheme="majorEastAsia" w:hAnsiTheme="majorHAnsi" w:cstheme="majorBidi"/>
      <w:b/>
      <w:bCs/>
      <w:sz w:val="28"/>
      <w:szCs w:val="28"/>
    </w:rPr>
  </w:style>
  <w:style w:type="table" w:styleId="a7">
    <w:name w:val="Table Grid"/>
    <w:basedOn w:val="a1"/>
    <w:uiPriority w:val="59"/>
    <w:rsid w:val="0052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Table">
    <w:name w:val="MessageTable"/>
    <w:basedOn w:val="a"/>
    <w:rsid w:val="00526CDB"/>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styleId="TOC">
    <w:name w:val="TOC Heading"/>
    <w:basedOn w:val="1"/>
    <w:next w:val="a"/>
    <w:uiPriority w:val="39"/>
    <w:semiHidden/>
    <w:unhideWhenUsed/>
    <w:qFormat/>
    <w:rsid w:val="0018398F"/>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8398F"/>
  </w:style>
  <w:style w:type="paragraph" w:styleId="20">
    <w:name w:val="toc 2"/>
    <w:basedOn w:val="a"/>
    <w:next w:val="a"/>
    <w:autoRedefine/>
    <w:uiPriority w:val="39"/>
    <w:unhideWhenUsed/>
    <w:rsid w:val="0018398F"/>
    <w:pPr>
      <w:ind w:leftChars="200" w:left="420"/>
    </w:pPr>
  </w:style>
  <w:style w:type="paragraph" w:styleId="30">
    <w:name w:val="toc 3"/>
    <w:basedOn w:val="a"/>
    <w:next w:val="a"/>
    <w:autoRedefine/>
    <w:uiPriority w:val="39"/>
    <w:unhideWhenUsed/>
    <w:rsid w:val="0018398F"/>
    <w:pPr>
      <w:ind w:leftChars="400" w:left="840"/>
    </w:pPr>
  </w:style>
  <w:style w:type="character" w:styleId="a8">
    <w:name w:val="Hyperlink"/>
    <w:basedOn w:val="a0"/>
    <w:uiPriority w:val="99"/>
    <w:unhideWhenUsed/>
    <w:rsid w:val="0018398F"/>
    <w:rPr>
      <w:color w:val="0000FF" w:themeColor="hyperlink"/>
      <w:u w:val="single"/>
    </w:rPr>
  </w:style>
  <w:style w:type="paragraph" w:styleId="a9">
    <w:name w:val="Balloon Text"/>
    <w:basedOn w:val="a"/>
    <w:link w:val="Char1"/>
    <w:uiPriority w:val="99"/>
    <w:semiHidden/>
    <w:unhideWhenUsed/>
    <w:rsid w:val="0018398F"/>
    <w:pPr>
      <w:spacing w:line="240" w:lineRule="auto"/>
    </w:pPr>
    <w:rPr>
      <w:sz w:val="18"/>
      <w:szCs w:val="18"/>
    </w:rPr>
  </w:style>
  <w:style w:type="character" w:customStyle="1" w:styleId="Char1">
    <w:name w:val="批注框文本 Char"/>
    <w:basedOn w:val="a0"/>
    <w:link w:val="a9"/>
    <w:uiPriority w:val="99"/>
    <w:semiHidden/>
    <w:rsid w:val="0018398F"/>
    <w:rPr>
      <w:sz w:val="18"/>
      <w:szCs w:val="18"/>
    </w:rPr>
  </w:style>
  <w:style w:type="paragraph" w:styleId="40">
    <w:name w:val="toc 4"/>
    <w:basedOn w:val="a"/>
    <w:next w:val="a"/>
    <w:autoRedefine/>
    <w:uiPriority w:val="39"/>
    <w:unhideWhenUsed/>
    <w:rsid w:val="00BE69D0"/>
    <w:pPr>
      <w:spacing w:line="240" w:lineRule="auto"/>
      <w:ind w:leftChars="600" w:left="1260" w:firstLineChars="0" w:firstLine="0"/>
    </w:pPr>
    <w:rPr>
      <w:sz w:val="21"/>
    </w:rPr>
  </w:style>
  <w:style w:type="paragraph" w:styleId="5">
    <w:name w:val="toc 5"/>
    <w:basedOn w:val="a"/>
    <w:next w:val="a"/>
    <w:autoRedefine/>
    <w:uiPriority w:val="39"/>
    <w:unhideWhenUsed/>
    <w:rsid w:val="00BE69D0"/>
    <w:pPr>
      <w:spacing w:line="240" w:lineRule="auto"/>
      <w:ind w:leftChars="800" w:left="1680" w:firstLineChars="0" w:firstLine="0"/>
    </w:pPr>
    <w:rPr>
      <w:sz w:val="21"/>
    </w:rPr>
  </w:style>
  <w:style w:type="paragraph" w:styleId="60">
    <w:name w:val="toc 6"/>
    <w:basedOn w:val="a"/>
    <w:next w:val="a"/>
    <w:autoRedefine/>
    <w:uiPriority w:val="39"/>
    <w:unhideWhenUsed/>
    <w:rsid w:val="00BE69D0"/>
    <w:pPr>
      <w:spacing w:line="240" w:lineRule="auto"/>
      <w:ind w:leftChars="1000" w:left="2100" w:firstLineChars="0" w:firstLine="0"/>
    </w:pPr>
    <w:rPr>
      <w:sz w:val="21"/>
    </w:rPr>
  </w:style>
  <w:style w:type="paragraph" w:styleId="7">
    <w:name w:val="toc 7"/>
    <w:basedOn w:val="a"/>
    <w:next w:val="a"/>
    <w:autoRedefine/>
    <w:uiPriority w:val="39"/>
    <w:unhideWhenUsed/>
    <w:rsid w:val="00BE69D0"/>
    <w:pPr>
      <w:spacing w:line="240" w:lineRule="auto"/>
      <w:ind w:leftChars="1200" w:left="2520" w:firstLineChars="0" w:firstLine="0"/>
    </w:pPr>
    <w:rPr>
      <w:sz w:val="21"/>
    </w:rPr>
  </w:style>
  <w:style w:type="paragraph" w:styleId="8">
    <w:name w:val="toc 8"/>
    <w:basedOn w:val="a"/>
    <w:next w:val="a"/>
    <w:autoRedefine/>
    <w:uiPriority w:val="39"/>
    <w:unhideWhenUsed/>
    <w:rsid w:val="00BE69D0"/>
    <w:pPr>
      <w:spacing w:line="240" w:lineRule="auto"/>
      <w:ind w:leftChars="1400" w:left="2940" w:firstLineChars="0" w:firstLine="0"/>
    </w:pPr>
    <w:rPr>
      <w:sz w:val="21"/>
    </w:rPr>
  </w:style>
  <w:style w:type="paragraph" w:styleId="9">
    <w:name w:val="toc 9"/>
    <w:basedOn w:val="a"/>
    <w:next w:val="a"/>
    <w:autoRedefine/>
    <w:uiPriority w:val="39"/>
    <w:unhideWhenUsed/>
    <w:rsid w:val="00BE69D0"/>
    <w:pPr>
      <w:spacing w:line="240" w:lineRule="auto"/>
      <w:ind w:leftChars="1600" w:left="3360" w:firstLineChars="0" w:firstLine="0"/>
    </w:pPr>
    <w:rPr>
      <w:sz w:val="21"/>
    </w:rPr>
  </w:style>
  <w:style w:type="paragraph" w:styleId="aa">
    <w:name w:val="footnote text"/>
    <w:basedOn w:val="a"/>
    <w:link w:val="Char2"/>
    <w:uiPriority w:val="99"/>
    <w:semiHidden/>
    <w:unhideWhenUsed/>
    <w:rsid w:val="00C7407E"/>
    <w:pPr>
      <w:snapToGrid w:val="0"/>
      <w:jc w:val="left"/>
    </w:pPr>
    <w:rPr>
      <w:sz w:val="18"/>
      <w:szCs w:val="18"/>
    </w:rPr>
  </w:style>
  <w:style w:type="character" w:customStyle="1" w:styleId="Char2">
    <w:name w:val="脚注文本 Char"/>
    <w:basedOn w:val="a0"/>
    <w:link w:val="aa"/>
    <w:uiPriority w:val="99"/>
    <w:semiHidden/>
    <w:rsid w:val="00C7407E"/>
    <w:rPr>
      <w:sz w:val="18"/>
      <w:szCs w:val="18"/>
    </w:rPr>
  </w:style>
  <w:style w:type="character" w:styleId="ab">
    <w:name w:val="footnote reference"/>
    <w:basedOn w:val="a0"/>
    <w:uiPriority w:val="99"/>
    <w:semiHidden/>
    <w:unhideWhenUsed/>
    <w:rsid w:val="00C7407E"/>
    <w:rPr>
      <w:vertAlign w:val="superscript"/>
    </w:rPr>
  </w:style>
  <w:style w:type="paragraph" w:styleId="ac">
    <w:name w:val="Normal Indent"/>
    <w:basedOn w:val="a"/>
    <w:uiPriority w:val="99"/>
    <w:unhideWhenUsed/>
    <w:rsid w:val="00784D6F"/>
    <w:pPr>
      <w:spacing w:line="240" w:lineRule="auto"/>
      <w:ind w:firstLine="420"/>
    </w:pPr>
    <w:rPr>
      <w:rFonts w:ascii="宋体" w:eastAsia="宋体" w:hAnsi="宋体" w:cs="Times New Roman"/>
      <w:sz w:val="21"/>
      <w:szCs w:val="20"/>
    </w:rPr>
  </w:style>
  <w:style w:type="paragraph" w:customStyle="1" w:styleId="11">
    <w:name w:val="正文1"/>
    <w:basedOn w:val="a"/>
    <w:link w:val="1Char0"/>
    <w:qFormat/>
    <w:rsid w:val="00203D80"/>
    <w:pPr>
      <w:ind w:firstLine="480"/>
      <w:jc w:val="left"/>
    </w:pPr>
    <w:rPr>
      <w:rFonts w:ascii="Calibri" w:eastAsia="宋体" w:hAnsi="Calibri" w:cs="Times New Roman"/>
      <w:kern w:val="0"/>
      <w:szCs w:val="20"/>
    </w:rPr>
  </w:style>
  <w:style w:type="character" w:customStyle="1" w:styleId="1Char0">
    <w:name w:val="正文1 Char"/>
    <w:link w:val="11"/>
    <w:rsid w:val="00203D80"/>
    <w:rPr>
      <w:rFonts w:ascii="Calibri" w:eastAsia="宋体" w:hAnsi="Calibri" w:cs="Times New Roman"/>
      <w:kern w:val="0"/>
      <w:sz w:val="24"/>
      <w:szCs w:val="20"/>
    </w:rPr>
  </w:style>
  <w:style w:type="paragraph" w:styleId="ad">
    <w:name w:val="Body Text Indent"/>
    <w:basedOn w:val="a"/>
    <w:link w:val="Char3"/>
    <w:uiPriority w:val="99"/>
    <w:semiHidden/>
    <w:unhideWhenUsed/>
    <w:rsid w:val="00AD0BBB"/>
    <w:pPr>
      <w:spacing w:after="120"/>
      <w:ind w:leftChars="200" w:left="420"/>
    </w:pPr>
  </w:style>
  <w:style w:type="character" w:customStyle="1" w:styleId="Char3">
    <w:name w:val="正文文本缩进 Char"/>
    <w:basedOn w:val="a0"/>
    <w:link w:val="ad"/>
    <w:uiPriority w:val="99"/>
    <w:semiHidden/>
    <w:rsid w:val="00AD0BBB"/>
    <w:rPr>
      <w:sz w:val="24"/>
    </w:rPr>
  </w:style>
  <w:style w:type="paragraph" w:styleId="21">
    <w:name w:val="Body Text First Indent 2"/>
    <w:basedOn w:val="ad"/>
    <w:link w:val="2Char0"/>
    <w:rsid w:val="00AD0BBB"/>
    <w:pPr>
      <w:spacing w:line="300" w:lineRule="auto"/>
      <w:ind w:left="200"/>
    </w:pPr>
    <w:rPr>
      <w:rFonts w:ascii="宋体" w:eastAsia="宋体" w:hAnsi="宋体" w:cs="Times New Roman"/>
      <w:sz w:val="21"/>
      <w:szCs w:val="21"/>
      <w:lang w:val="x-none" w:eastAsia="x-none"/>
    </w:rPr>
  </w:style>
  <w:style w:type="character" w:customStyle="1" w:styleId="2Char0">
    <w:name w:val="正文首行缩进 2 Char"/>
    <w:basedOn w:val="Char3"/>
    <w:link w:val="21"/>
    <w:uiPriority w:val="99"/>
    <w:rsid w:val="00AD0BBB"/>
    <w:rPr>
      <w:rFonts w:ascii="宋体" w:eastAsia="宋体" w:hAnsi="宋体" w:cs="Times New Roman"/>
      <w:sz w:val="24"/>
      <w:szCs w:val="21"/>
      <w:lang w:val="x-none" w:eastAsia="x-none"/>
    </w:rPr>
  </w:style>
  <w:style w:type="character" w:styleId="ae">
    <w:name w:val="annotation reference"/>
    <w:basedOn w:val="a0"/>
    <w:unhideWhenUsed/>
    <w:rsid w:val="003216F6"/>
    <w:rPr>
      <w:sz w:val="21"/>
      <w:szCs w:val="21"/>
    </w:rPr>
  </w:style>
  <w:style w:type="paragraph" w:styleId="af">
    <w:name w:val="annotation text"/>
    <w:basedOn w:val="a"/>
    <w:link w:val="Char4"/>
    <w:unhideWhenUsed/>
    <w:rsid w:val="003216F6"/>
    <w:pPr>
      <w:jc w:val="left"/>
    </w:pPr>
  </w:style>
  <w:style w:type="character" w:customStyle="1" w:styleId="Char4">
    <w:name w:val="批注文字 Char"/>
    <w:basedOn w:val="a0"/>
    <w:link w:val="af"/>
    <w:uiPriority w:val="99"/>
    <w:semiHidden/>
    <w:rsid w:val="003216F6"/>
    <w:rPr>
      <w:sz w:val="24"/>
    </w:rPr>
  </w:style>
  <w:style w:type="paragraph" w:styleId="af0">
    <w:name w:val="annotation subject"/>
    <w:basedOn w:val="af"/>
    <w:next w:val="af"/>
    <w:link w:val="Char5"/>
    <w:uiPriority w:val="99"/>
    <w:semiHidden/>
    <w:unhideWhenUsed/>
    <w:rsid w:val="003216F6"/>
    <w:rPr>
      <w:b/>
      <w:bCs/>
    </w:rPr>
  </w:style>
  <w:style w:type="character" w:customStyle="1" w:styleId="Char5">
    <w:name w:val="批注主题 Char"/>
    <w:basedOn w:val="Char4"/>
    <w:link w:val="af0"/>
    <w:uiPriority w:val="99"/>
    <w:semiHidden/>
    <w:rsid w:val="003216F6"/>
    <w:rPr>
      <w:b/>
      <w:bCs/>
      <w:sz w:val="24"/>
    </w:rPr>
  </w:style>
  <w:style w:type="character" w:styleId="af1">
    <w:name w:val="FollowedHyperlink"/>
    <w:basedOn w:val="a0"/>
    <w:uiPriority w:val="99"/>
    <w:semiHidden/>
    <w:unhideWhenUsed/>
    <w:rsid w:val="00927D62"/>
    <w:rPr>
      <w:color w:val="800080"/>
      <w:u w:val="single"/>
    </w:rPr>
  </w:style>
  <w:style w:type="paragraph" w:customStyle="1" w:styleId="font5">
    <w:name w:val="font5"/>
    <w:basedOn w:val="a"/>
    <w:rsid w:val="00927D62"/>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rsid w:val="00927D62"/>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rsid w:val="00927D6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rsid w:val="00927D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rsid w:val="00927D62"/>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rsid w:val="00927D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6">
    <w:name w:val="正文格式 Char"/>
    <w:link w:val="af2"/>
    <w:locked/>
    <w:rsid w:val="00E54C1C"/>
    <w:rPr>
      <w:rFonts w:ascii="Calibri" w:eastAsia="微软雅黑" w:hAnsi="Calibri"/>
      <w:sz w:val="24"/>
    </w:rPr>
  </w:style>
  <w:style w:type="paragraph" w:customStyle="1" w:styleId="af2">
    <w:name w:val="正文格式"/>
    <w:basedOn w:val="a"/>
    <w:link w:val="Char6"/>
    <w:qFormat/>
    <w:rsid w:val="00E54C1C"/>
    <w:pPr>
      <w:spacing w:line="300" w:lineRule="auto"/>
      <w:ind w:firstLineChars="150" w:firstLine="150"/>
    </w:pPr>
    <w:rPr>
      <w:rFonts w:ascii="Calibri" w:eastAsia="微软雅黑" w:hAnsi="Calibri"/>
    </w:rPr>
  </w:style>
  <w:style w:type="paragraph" w:customStyle="1" w:styleId="font6">
    <w:name w:val="font6"/>
    <w:basedOn w:val="a"/>
    <w:rsid w:val="001270C7"/>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rsid w:val="001270C7"/>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high-light">
    <w:name w:val="high-light"/>
    <w:basedOn w:val="a0"/>
    <w:rsid w:val="00883835"/>
  </w:style>
  <w:style w:type="table" w:customStyle="1" w:styleId="12">
    <w:name w:val="网格型1"/>
    <w:basedOn w:val="a1"/>
    <w:next w:val="a7"/>
    <w:uiPriority w:val="99"/>
    <w:rsid w:val="002C04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Document Map"/>
    <w:basedOn w:val="a"/>
    <w:link w:val="Char7"/>
    <w:uiPriority w:val="99"/>
    <w:semiHidden/>
    <w:unhideWhenUsed/>
    <w:rsid w:val="003C31F1"/>
    <w:rPr>
      <w:rFonts w:ascii="Times New Roman" w:hAnsi="Times New Roman" w:cs="Times New Roman"/>
      <w:szCs w:val="24"/>
    </w:rPr>
  </w:style>
  <w:style w:type="character" w:customStyle="1" w:styleId="Char7">
    <w:name w:val="文档结构图 Char"/>
    <w:basedOn w:val="a0"/>
    <w:link w:val="af3"/>
    <w:uiPriority w:val="99"/>
    <w:semiHidden/>
    <w:rsid w:val="003C31F1"/>
    <w:rPr>
      <w:rFonts w:ascii="Times New Roman" w:hAnsi="Times New Roman" w:cs="Times New Roman"/>
      <w:sz w:val="24"/>
      <w:szCs w:val="24"/>
    </w:rPr>
  </w:style>
  <w:style w:type="paragraph" w:styleId="af4">
    <w:name w:val="Revision"/>
    <w:hidden/>
    <w:uiPriority w:val="99"/>
    <w:semiHidden/>
    <w:rsid w:val="00D862B2"/>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BCB"/>
    <w:pPr>
      <w:widowControl w:val="0"/>
      <w:spacing w:line="360" w:lineRule="auto"/>
      <w:ind w:firstLineChars="200" w:firstLine="200"/>
      <w:jc w:val="both"/>
    </w:pPr>
    <w:rPr>
      <w:sz w:val="24"/>
    </w:rPr>
  </w:style>
  <w:style w:type="paragraph" w:styleId="1">
    <w:name w:val="heading 1"/>
    <w:next w:val="a"/>
    <w:link w:val="1Char"/>
    <w:uiPriority w:val="9"/>
    <w:qFormat/>
    <w:rsid w:val="00774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A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3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1AB"/>
    <w:rPr>
      <w:sz w:val="18"/>
      <w:szCs w:val="18"/>
    </w:rPr>
  </w:style>
  <w:style w:type="paragraph" w:styleId="a4">
    <w:name w:val="footer"/>
    <w:basedOn w:val="a"/>
    <w:link w:val="Char0"/>
    <w:uiPriority w:val="99"/>
    <w:unhideWhenUsed/>
    <w:rsid w:val="007741AB"/>
    <w:pPr>
      <w:tabs>
        <w:tab w:val="center" w:pos="4153"/>
        <w:tab w:val="right" w:pos="8306"/>
      </w:tabs>
      <w:snapToGrid w:val="0"/>
      <w:jc w:val="left"/>
    </w:pPr>
    <w:rPr>
      <w:sz w:val="18"/>
      <w:szCs w:val="18"/>
    </w:rPr>
  </w:style>
  <w:style w:type="character" w:customStyle="1" w:styleId="Char0">
    <w:name w:val="页脚 Char"/>
    <w:basedOn w:val="a0"/>
    <w:link w:val="a4"/>
    <w:uiPriority w:val="99"/>
    <w:rsid w:val="007741AB"/>
    <w:rPr>
      <w:sz w:val="18"/>
      <w:szCs w:val="18"/>
    </w:rPr>
  </w:style>
  <w:style w:type="paragraph" w:customStyle="1" w:styleId="a5">
    <w:name w:val="样式小标题"/>
    <w:basedOn w:val="a"/>
    <w:autoRedefine/>
    <w:rsid w:val="007741AB"/>
    <w:pPr>
      <w:spacing w:line="300" w:lineRule="auto"/>
      <w:ind w:leftChars="-257" w:left="-540" w:rightChars="-159" w:right="-334"/>
    </w:pPr>
    <w:rPr>
      <w:rFonts w:ascii="宋体" w:eastAsia="宋体" w:hAnsi="宋体" w:cs="宋体"/>
      <w:b/>
      <w:bCs/>
      <w:szCs w:val="20"/>
    </w:rPr>
  </w:style>
  <w:style w:type="paragraph" w:customStyle="1" w:styleId="6">
    <w:name w:val="正文6"/>
    <w:basedOn w:val="a"/>
    <w:link w:val="6Char"/>
    <w:rsid w:val="007741AB"/>
    <w:pPr>
      <w:spacing w:line="300" w:lineRule="auto"/>
    </w:pPr>
    <w:rPr>
      <w:rFonts w:ascii="宋体" w:eastAsia="宋体" w:hAnsi="宋体" w:cs="宋体"/>
      <w:szCs w:val="20"/>
    </w:rPr>
  </w:style>
  <w:style w:type="character" w:customStyle="1" w:styleId="6Char">
    <w:name w:val="正文6 Char"/>
    <w:basedOn w:val="a0"/>
    <w:link w:val="6"/>
    <w:rsid w:val="007741AB"/>
    <w:rPr>
      <w:rFonts w:ascii="宋体" w:eastAsia="宋体" w:hAnsi="宋体" w:cs="宋体"/>
      <w:sz w:val="24"/>
      <w:szCs w:val="20"/>
    </w:rPr>
  </w:style>
  <w:style w:type="paragraph" w:styleId="a6">
    <w:name w:val="List Paragraph"/>
    <w:basedOn w:val="a"/>
    <w:uiPriority w:val="34"/>
    <w:qFormat/>
    <w:rsid w:val="007741AB"/>
    <w:pPr>
      <w:ind w:firstLine="420"/>
    </w:pPr>
  </w:style>
  <w:style w:type="character" w:customStyle="1" w:styleId="1Char">
    <w:name w:val="标题 1 Char"/>
    <w:basedOn w:val="a0"/>
    <w:link w:val="1"/>
    <w:uiPriority w:val="9"/>
    <w:rsid w:val="007741AB"/>
    <w:rPr>
      <w:b/>
      <w:bCs/>
      <w:kern w:val="44"/>
      <w:sz w:val="44"/>
      <w:szCs w:val="44"/>
    </w:rPr>
  </w:style>
  <w:style w:type="character" w:customStyle="1" w:styleId="2Char">
    <w:name w:val="标题 2 Char"/>
    <w:basedOn w:val="a0"/>
    <w:link w:val="2"/>
    <w:uiPriority w:val="9"/>
    <w:rsid w:val="00690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A7D"/>
    <w:rPr>
      <w:b/>
      <w:bCs/>
      <w:sz w:val="32"/>
      <w:szCs w:val="32"/>
    </w:rPr>
  </w:style>
  <w:style w:type="character" w:customStyle="1" w:styleId="4Char">
    <w:name w:val="标题 4 Char"/>
    <w:basedOn w:val="a0"/>
    <w:link w:val="4"/>
    <w:uiPriority w:val="9"/>
    <w:rsid w:val="004735B3"/>
    <w:rPr>
      <w:rFonts w:asciiTheme="majorHAnsi" w:eastAsiaTheme="majorEastAsia" w:hAnsiTheme="majorHAnsi" w:cstheme="majorBidi"/>
      <w:b/>
      <w:bCs/>
      <w:sz w:val="28"/>
      <w:szCs w:val="28"/>
    </w:rPr>
  </w:style>
  <w:style w:type="table" w:styleId="a7">
    <w:name w:val="Table Grid"/>
    <w:basedOn w:val="a1"/>
    <w:uiPriority w:val="59"/>
    <w:rsid w:val="0052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Table">
    <w:name w:val="MessageTable"/>
    <w:basedOn w:val="a"/>
    <w:rsid w:val="00526CDB"/>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styleId="TOC">
    <w:name w:val="TOC Heading"/>
    <w:basedOn w:val="1"/>
    <w:next w:val="a"/>
    <w:uiPriority w:val="39"/>
    <w:semiHidden/>
    <w:unhideWhenUsed/>
    <w:qFormat/>
    <w:rsid w:val="0018398F"/>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8398F"/>
  </w:style>
  <w:style w:type="paragraph" w:styleId="20">
    <w:name w:val="toc 2"/>
    <w:basedOn w:val="a"/>
    <w:next w:val="a"/>
    <w:autoRedefine/>
    <w:uiPriority w:val="39"/>
    <w:unhideWhenUsed/>
    <w:rsid w:val="0018398F"/>
    <w:pPr>
      <w:ind w:leftChars="200" w:left="420"/>
    </w:pPr>
  </w:style>
  <w:style w:type="paragraph" w:styleId="30">
    <w:name w:val="toc 3"/>
    <w:basedOn w:val="a"/>
    <w:next w:val="a"/>
    <w:autoRedefine/>
    <w:uiPriority w:val="39"/>
    <w:unhideWhenUsed/>
    <w:rsid w:val="0018398F"/>
    <w:pPr>
      <w:ind w:leftChars="400" w:left="840"/>
    </w:pPr>
  </w:style>
  <w:style w:type="character" w:styleId="a8">
    <w:name w:val="Hyperlink"/>
    <w:basedOn w:val="a0"/>
    <w:uiPriority w:val="99"/>
    <w:unhideWhenUsed/>
    <w:rsid w:val="0018398F"/>
    <w:rPr>
      <w:color w:val="0000FF" w:themeColor="hyperlink"/>
      <w:u w:val="single"/>
    </w:rPr>
  </w:style>
  <w:style w:type="paragraph" w:styleId="a9">
    <w:name w:val="Balloon Text"/>
    <w:basedOn w:val="a"/>
    <w:link w:val="Char1"/>
    <w:uiPriority w:val="99"/>
    <w:semiHidden/>
    <w:unhideWhenUsed/>
    <w:rsid w:val="0018398F"/>
    <w:pPr>
      <w:spacing w:line="240" w:lineRule="auto"/>
    </w:pPr>
    <w:rPr>
      <w:sz w:val="18"/>
      <w:szCs w:val="18"/>
    </w:rPr>
  </w:style>
  <w:style w:type="character" w:customStyle="1" w:styleId="Char1">
    <w:name w:val="批注框文本 Char"/>
    <w:basedOn w:val="a0"/>
    <w:link w:val="a9"/>
    <w:uiPriority w:val="99"/>
    <w:semiHidden/>
    <w:rsid w:val="0018398F"/>
    <w:rPr>
      <w:sz w:val="18"/>
      <w:szCs w:val="18"/>
    </w:rPr>
  </w:style>
  <w:style w:type="paragraph" w:styleId="40">
    <w:name w:val="toc 4"/>
    <w:basedOn w:val="a"/>
    <w:next w:val="a"/>
    <w:autoRedefine/>
    <w:uiPriority w:val="39"/>
    <w:unhideWhenUsed/>
    <w:rsid w:val="00BE69D0"/>
    <w:pPr>
      <w:spacing w:line="240" w:lineRule="auto"/>
      <w:ind w:leftChars="600" w:left="1260" w:firstLineChars="0" w:firstLine="0"/>
    </w:pPr>
    <w:rPr>
      <w:sz w:val="21"/>
    </w:rPr>
  </w:style>
  <w:style w:type="paragraph" w:styleId="5">
    <w:name w:val="toc 5"/>
    <w:basedOn w:val="a"/>
    <w:next w:val="a"/>
    <w:autoRedefine/>
    <w:uiPriority w:val="39"/>
    <w:unhideWhenUsed/>
    <w:rsid w:val="00BE69D0"/>
    <w:pPr>
      <w:spacing w:line="240" w:lineRule="auto"/>
      <w:ind w:leftChars="800" w:left="1680" w:firstLineChars="0" w:firstLine="0"/>
    </w:pPr>
    <w:rPr>
      <w:sz w:val="21"/>
    </w:rPr>
  </w:style>
  <w:style w:type="paragraph" w:styleId="60">
    <w:name w:val="toc 6"/>
    <w:basedOn w:val="a"/>
    <w:next w:val="a"/>
    <w:autoRedefine/>
    <w:uiPriority w:val="39"/>
    <w:unhideWhenUsed/>
    <w:rsid w:val="00BE69D0"/>
    <w:pPr>
      <w:spacing w:line="240" w:lineRule="auto"/>
      <w:ind w:leftChars="1000" w:left="2100" w:firstLineChars="0" w:firstLine="0"/>
    </w:pPr>
    <w:rPr>
      <w:sz w:val="21"/>
    </w:rPr>
  </w:style>
  <w:style w:type="paragraph" w:styleId="7">
    <w:name w:val="toc 7"/>
    <w:basedOn w:val="a"/>
    <w:next w:val="a"/>
    <w:autoRedefine/>
    <w:uiPriority w:val="39"/>
    <w:unhideWhenUsed/>
    <w:rsid w:val="00BE69D0"/>
    <w:pPr>
      <w:spacing w:line="240" w:lineRule="auto"/>
      <w:ind w:leftChars="1200" w:left="2520" w:firstLineChars="0" w:firstLine="0"/>
    </w:pPr>
    <w:rPr>
      <w:sz w:val="21"/>
    </w:rPr>
  </w:style>
  <w:style w:type="paragraph" w:styleId="8">
    <w:name w:val="toc 8"/>
    <w:basedOn w:val="a"/>
    <w:next w:val="a"/>
    <w:autoRedefine/>
    <w:uiPriority w:val="39"/>
    <w:unhideWhenUsed/>
    <w:rsid w:val="00BE69D0"/>
    <w:pPr>
      <w:spacing w:line="240" w:lineRule="auto"/>
      <w:ind w:leftChars="1400" w:left="2940" w:firstLineChars="0" w:firstLine="0"/>
    </w:pPr>
    <w:rPr>
      <w:sz w:val="21"/>
    </w:rPr>
  </w:style>
  <w:style w:type="paragraph" w:styleId="9">
    <w:name w:val="toc 9"/>
    <w:basedOn w:val="a"/>
    <w:next w:val="a"/>
    <w:autoRedefine/>
    <w:uiPriority w:val="39"/>
    <w:unhideWhenUsed/>
    <w:rsid w:val="00BE69D0"/>
    <w:pPr>
      <w:spacing w:line="240" w:lineRule="auto"/>
      <w:ind w:leftChars="1600" w:left="3360" w:firstLineChars="0" w:firstLine="0"/>
    </w:pPr>
    <w:rPr>
      <w:sz w:val="21"/>
    </w:rPr>
  </w:style>
  <w:style w:type="paragraph" w:styleId="aa">
    <w:name w:val="footnote text"/>
    <w:basedOn w:val="a"/>
    <w:link w:val="Char2"/>
    <w:uiPriority w:val="99"/>
    <w:semiHidden/>
    <w:unhideWhenUsed/>
    <w:rsid w:val="00C7407E"/>
    <w:pPr>
      <w:snapToGrid w:val="0"/>
      <w:jc w:val="left"/>
    </w:pPr>
    <w:rPr>
      <w:sz w:val="18"/>
      <w:szCs w:val="18"/>
    </w:rPr>
  </w:style>
  <w:style w:type="character" w:customStyle="1" w:styleId="Char2">
    <w:name w:val="脚注文本 Char"/>
    <w:basedOn w:val="a0"/>
    <w:link w:val="aa"/>
    <w:uiPriority w:val="99"/>
    <w:semiHidden/>
    <w:rsid w:val="00C7407E"/>
    <w:rPr>
      <w:sz w:val="18"/>
      <w:szCs w:val="18"/>
    </w:rPr>
  </w:style>
  <w:style w:type="character" w:styleId="ab">
    <w:name w:val="footnote reference"/>
    <w:basedOn w:val="a0"/>
    <w:uiPriority w:val="99"/>
    <w:semiHidden/>
    <w:unhideWhenUsed/>
    <w:rsid w:val="00C7407E"/>
    <w:rPr>
      <w:vertAlign w:val="superscript"/>
    </w:rPr>
  </w:style>
  <w:style w:type="paragraph" w:styleId="ac">
    <w:name w:val="Normal Indent"/>
    <w:basedOn w:val="a"/>
    <w:uiPriority w:val="99"/>
    <w:unhideWhenUsed/>
    <w:rsid w:val="00784D6F"/>
    <w:pPr>
      <w:spacing w:line="240" w:lineRule="auto"/>
      <w:ind w:firstLine="420"/>
    </w:pPr>
    <w:rPr>
      <w:rFonts w:ascii="宋体" w:eastAsia="宋体" w:hAnsi="宋体" w:cs="Times New Roman"/>
      <w:sz w:val="21"/>
      <w:szCs w:val="20"/>
    </w:rPr>
  </w:style>
  <w:style w:type="paragraph" w:customStyle="1" w:styleId="11">
    <w:name w:val="正文1"/>
    <w:basedOn w:val="a"/>
    <w:link w:val="1Char0"/>
    <w:qFormat/>
    <w:rsid w:val="00203D80"/>
    <w:pPr>
      <w:ind w:firstLine="480"/>
      <w:jc w:val="left"/>
    </w:pPr>
    <w:rPr>
      <w:rFonts w:ascii="Calibri" w:eastAsia="宋体" w:hAnsi="Calibri" w:cs="Times New Roman"/>
      <w:kern w:val="0"/>
      <w:szCs w:val="20"/>
    </w:rPr>
  </w:style>
  <w:style w:type="character" w:customStyle="1" w:styleId="1Char0">
    <w:name w:val="正文1 Char"/>
    <w:link w:val="11"/>
    <w:rsid w:val="00203D80"/>
    <w:rPr>
      <w:rFonts w:ascii="Calibri" w:eastAsia="宋体" w:hAnsi="Calibri" w:cs="Times New Roman"/>
      <w:kern w:val="0"/>
      <w:sz w:val="24"/>
      <w:szCs w:val="20"/>
    </w:rPr>
  </w:style>
  <w:style w:type="paragraph" w:styleId="ad">
    <w:name w:val="Body Text Indent"/>
    <w:basedOn w:val="a"/>
    <w:link w:val="Char3"/>
    <w:uiPriority w:val="99"/>
    <w:semiHidden/>
    <w:unhideWhenUsed/>
    <w:rsid w:val="00AD0BBB"/>
    <w:pPr>
      <w:spacing w:after="120"/>
      <w:ind w:leftChars="200" w:left="420"/>
    </w:pPr>
  </w:style>
  <w:style w:type="character" w:customStyle="1" w:styleId="Char3">
    <w:name w:val="正文文本缩进 Char"/>
    <w:basedOn w:val="a0"/>
    <w:link w:val="ad"/>
    <w:uiPriority w:val="99"/>
    <w:semiHidden/>
    <w:rsid w:val="00AD0BBB"/>
    <w:rPr>
      <w:sz w:val="24"/>
    </w:rPr>
  </w:style>
  <w:style w:type="paragraph" w:styleId="21">
    <w:name w:val="Body Text First Indent 2"/>
    <w:basedOn w:val="ad"/>
    <w:link w:val="2Char0"/>
    <w:rsid w:val="00AD0BBB"/>
    <w:pPr>
      <w:spacing w:line="300" w:lineRule="auto"/>
      <w:ind w:left="200"/>
    </w:pPr>
    <w:rPr>
      <w:rFonts w:ascii="宋体" w:eastAsia="宋体" w:hAnsi="宋体" w:cs="Times New Roman"/>
      <w:sz w:val="21"/>
      <w:szCs w:val="21"/>
      <w:lang w:val="x-none" w:eastAsia="x-none"/>
    </w:rPr>
  </w:style>
  <w:style w:type="character" w:customStyle="1" w:styleId="2Char0">
    <w:name w:val="正文首行缩进 2 Char"/>
    <w:basedOn w:val="Char3"/>
    <w:link w:val="21"/>
    <w:uiPriority w:val="99"/>
    <w:rsid w:val="00AD0BBB"/>
    <w:rPr>
      <w:rFonts w:ascii="宋体" w:eastAsia="宋体" w:hAnsi="宋体" w:cs="Times New Roman"/>
      <w:sz w:val="24"/>
      <w:szCs w:val="21"/>
      <w:lang w:val="x-none" w:eastAsia="x-none"/>
    </w:rPr>
  </w:style>
  <w:style w:type="character" w:styleId="ae">
    <w:name w:val="annotation reference"/>
    <w:basedOn w:val="a0"/>
    <w:unhideWhenUsed/>
    <w:rsid w:val="003216F6"/>
    <w:rPr>
      <w:sz w:val="21"/>
      <w:szCs w:val="21"/>
    </w:rPr>
  </w:style>
  <w:style w:type="paragraph" w:styleId="af">
    <w:name w:val="annotation text"/>
    <w:basedOn w:val="a"/>
    <w:link w:val="Char4"/>
    <w:unhideWhenUsed/>
    <w:rsid w:val="003216F6"/>
    <w:pPr>
      <w:jc w:val="left"/>
    </w:pPr>
  </w:style>
  <w:style w:type="character" w:customStyle="1" w:styleId="Char4">
    <w:name w:val="批注文字 Char"/>
    <w:basedOn w:val="a0"/>
    <w:link w:val="af"/>
    <w:uiPriority w:val="99"/>
    <w:semiHidden/>
    <w:rsid w:val="003216F6"/>
    <w:rPr>
      <w:sz w:val="24"/>
    </w:rPr>
  </w:style>
  <w:style w:type="paragraph" w:styleId="af0">
    <w:name w:val="annotation subject"/>
    <w:basedOn w:val="af"/>
    <w:next w:val="af"/>
    <w:link w:val="Char5"/>
    <w:uiPriority w:val="99"/>
    <w:semiHidden/>
    <w:unhideWhenUsed/>
    <w:rsid w:val="003216F6"/>
    <w:rPr>
      <w:b/>
      <w:bCs/>
    </w:rPr>
  </w:style>
  <w:style w:type="character" w:customStyle="1" w:styleId="Char5">
    <w:name w:val="批注主题 Char"/>
    <w:basedOn w:val="Char4"/>
    <w:link w:val="af0"/>
    <w:uiPriority w:val="99"/>
    <w:semiHidden/>
    <w:rsid w:val="003216F6"/>
    <w:rPr>
      <w:b/>
      <w:bCs/>
      <w:sz w:val="24"/>
    </w:rPr>
  </w:style>
  <w:style w:type="character" w:styleId="af1">
    <w:name w:val="FollowedHyperlink"/>
    <w:basedOn w:val="a0"/>
    <w:uiPriority w:val="99"/>
    <w:semiHidden/>
    <w:unhideWhenUsed/>
    <w:rsid w:val="00927D62"/>
    <w:rPr>
      <w:color w:val="800080"/>
      <w:u w:val="single"/>
    </w:rPr>
  </w:style>
  <w:style w:type="paragraph" w:customStyle="1" w:styleId="font5">
    <w:name w:val="font5"/>
    <w:basedOn w:val="a"/>
    <w:rsid w:val="00927D62"/>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rsid w:val="00927D62"/>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rsid w:val="00927D6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rsid w:val="00927D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rsid w:val="00927D62"/>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rsid w:val="00927D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6">
    <w:name w:val="正文格式 Char"/>
    <w:link w:val="af2"/>
    <w:locked/>
    <w:rsid w:val="00E54C1C"/>
    <w:rPr>
      <w:rFonts w:ascii="Calibri" w:eastAsia="微软雅黑" w:hAnsi="Calibri"/>
      <w:sz w:val="24"/>
    </w:rPr>
  </w:style>
  <w:style w:type="paragraph" w:customStyle="1" w:styleId="af2">
    <w:name w:val="正文格式"/>
    <w:basedOn w:val="a"/>
    <w:link w:val="Char6"/>
    <w:qFormat/>
    <w:rsid w:val="00E54C1C"/>
    <w:pPr>
      <w:spacing w:line="300" w:lineRule="auto"/>
      <w:ind w:firstLineChars="150" w:firstLine="150"/>
    </w:pPr>
    <w:rPr>
      <w:rFonts w:ascii="Calibri" w:eastAsia="微软雅黑" w:hAnsi="Calibri"/>
    </w:rPr>
  </w:style>
  <w:style w:type="paragraph" w:customStyle="1" w:styleId="font6">
    <w:name w:val="font6"/>
    <w:basedOn w:val="a"/>
    <w:rsid w:val="001270C7"/>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rsid w:val="001270C7"/>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high-light">
    <w:name w:val="high-light"/>
    <w:basedOn w:val="a0"/>
    <w:rsid w:val="00883835"/>
  </w:style>
  <w:style w:type="table" w:customStyle="1" w:styleId="12">
    <w:name w:val="网格型1"/>
    <w:basedOn w:val="a1"/>
    <w:next w:val="a7"/>
    <w:uiPriority w:val="99"/>
    <w:rsid w:val="002C04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Document Map"/>
    <w:basedOn w:val="a"/>
    <w:link w:val="Char7"/>
    <w:uiPriority w:val="99"/>
    <w:semiHidden/>
    <w:unhideWhenUsed/>
    <w:rsid w:val="003C31F1"/>
    <w:rPr>
      <w:rFonts w:ascii="Times New Roman" w:hAnsi="Times New Roman" w:cs="Times New Roman"/>
      <w:szCs w:val="24"/>
    </w:rPr>
  </w:style>
  <w:style w:type="character" w:customStyle="1" w:styleId="Char7">
    <w:name w:val="文档结构图 Char"/>
    <w:basedOn w:val="a0"/>
    <w:link w:val="af3"/>
    <w:uiPriority w:val="99"/>
    <w:semiHidden/>
    <w:rsid w:val="003C31F1"/>
    <w:rPr>
      <w:rFonts w:ascii="Times New Roman" w:hAnsi="Times New Roman" w:cs="Times New Roman"/>
      <w:sz w:val="24"/>
      <w:szCs w:val="24"/>
    </w:rPr>
  </w:style>
  <w:style w:type="paragraph" w:styleId="af4">
    <w:name w:val="Revision"/>
    <w:hidden/>
    <w:uiPriority w:val="99"/>
    <w:semiHidden/>
    <w:rsid w:val="00D862B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154">
      <w:bodyDiv w:val="1"/>
      <w:marLeft w:val="0"/>
      <w:marRight w:val="0"/>
      <w:marTop w:val="0"/>
      <w:marBottom w:val="0"/>
      <w:divBdr>
        <w:top w:val="none" w:sz="0" w:space="0" w:color="auto"/>
        <w:left w:val="none" w:sz="0" w:space="0" w:color="auto"/>
        <w:bottom w:val="none" w:sz="0" w:space="0" w:color="auto"/>
        <w:right w:val="none" w:sz="0" w:space="0" w:color="auto"/>
      </w:divBdr>
    </w:div>
    <w:div w:id="8223577">
      <w:bodyDiv w:val="1"/>
      <w:marLeft w:val="0"/>
      <w:marRight w:val="0"/>
      <w:marTop w:val="0"/>
      <w:marBottom w:val="0"/>
      <w:divBdr>
        <w:top w:val="none" w:sz="0" w:space="0" w:color="auto"/>
        <w:left w:val="none" w:sz="0" w:space="0" w:color="auto"/>
        <w:bottom w:val="none" w:sz="0" w:space="0" w:color="auto"/>
        <w:right w:val="none" w:sz="0" w:space="0" w:color="auto"/>
      </w:divBdr>
    </w:div>
    <w:div w:id="13115461">
      <w:bodyDiv w:val="1"/>
      <w:marLeft w:val="0"/>
      <w:marRight w:val="0"/>
      <w:marTop w:val="0"/>
      <w:marBottom w:val="0"/>
      <w:divBdr>
        <w:top w:val="none" w:sz="0" w:space="0" w:color="auto"/>
        <w:left w:val="none" w:sz="0" w:space="0" w:color="auto"/>
        <w:bottom w:val="none" w:sz="0" w:space="0" w:color="auto"/>
        <w:right w:val="none" w:sz="0" w:space="0" w:color="auto"/>
      </w:divBdr>
    </w:div>
    <w:div w:id="41950459">
      <w:bodyDiv w:val="1"/>
      <w:marLeft w:val="0"/>
      <w:marRight w:val="0"/>
      <w:marTop w:val="0"/>
      <w:marBottom w:val="0"/>
      <w:divBdr>
        <w:top w:val="none" w:sz="0" w:space="0" w:color="auto"/>
        <w:left w:val="none" w:sz="0" w:space="0" w:color="auto"/>
        <w:bottom w:val="none" w:sz="0" w:space="0" w:color="auto"/>
        <w:right w:val="none" w:sz="0" w:space="0" w:color="auto"/>
      </w:divBdr>
    </w:div>
    <w:div w:id="46413328">
      <w:bodyDiv w:val="1"/>
      <w:marLeft w:val="0"/>
      <w:marRight w:val="0"/>
      <w:marTop w:val="0"/>
      <w:marBottom w:val="0"/>
      <w:divBdr>
        <w:top w:val="none" w:sz="0" w:space="0" w:color="auto"/>
        <w:left w:val="none" w:sz="0" w:space="0" w:color="auto"/>
        <w:bottom w:val="none" w:sz="0" w:space="0" w:color="auto"/>
        <w:right w:val="none" w:sz="0" w:space="0" w:color="auto"/>
      </w:divBdr>
    </w:div>
    <w:div w:id="48725400">
      <w:bodyDiv w:val="1"/>
      <w:marLeft w:val="0"/>
      <w:marRight w:val="0"/>
      <w:marTop w:val="0"/>
      <w:marBottom w:val="0"/>
      <w:divBdr>
        <w:top w:val="none" w:sz="0" w:space="0" w:color="auto"/>
        <w:left w:val="none" w:sz="0" w:space="0" w:color="auto"/>
        <w:bottom w:val="none" w:sz="0" w:space="0" w:color="auto"/>
        <w:right w:val="none" w:sz="0" w:space="0" w:color="auto"/>
      </w:divBdr>
    </w:div>
    <w:div w:id="50425058">
      <w:bodyDiv w:val="1"/>
      <w:marLeft w:val="0"/>
      <w:marRight w:val="0"/>
      <w:marTop w:val="0"/>
      <w:marBottom w:val="0"/>
      <w:divBdr>
        <w:top w:val="none" w:sz="0" w:space="0" w:color="auto"/>
        <w:left w:val="none" w:sz="0" w:space="0" w:color="auto"/>
        <w:bottom w:val="none" w:sz="0" w:space="0" w:color="auto"/>
        <w:right w:val="none" w:sz="0" w:space="0" w:color="auto"/>
      </w:divBdr>
    </w:div>
    <w:div w:id="52852587">
      <w:bodyDiv w:val="1"/>
      <w:marLeft w:val="0"/>
      <w:marRight w:val="0"/>
      <w:marTop w:val="0"/>
      <w:marBottom w:val="0"/>
      <w:divBdr>
        <w:top w:val="none" w:sz="0" w:space="0" w:color="auto"/>
        <w:left w:val="none" w:sz="0" w:space="0" w:color="auto"/>
        <w:bottom w:val="none" w:sz="0" w:space="0" w:color="auto"/>
        <w:right w:val="none" w:sz="0" w:space="0" w:color="auto"/>
      </w:divBdr>
    </w:div>
    <w:div w:id="53428450">
      <w:bodyDiv w:val="1"/>
      <w:marLeft w:val="0"/>
      <w:marRight w:val="0"/>
      <w:marTop w:val="0"/>
      <w:marBottom w:val="0"/>
      <w:divBdr>
        <w:top w:val="none" w:sz="0" w:space="0" w:color="auto"/>
        <w:left w:val="none" w:sz="0" w:space="0" w:color="auto"/>
        <w:bottom w:val="none" w:sz="0" w:space="0" w:color="auto"/>
        <w:right w:val="none" w:sz="0" w:space="0" w:color="auto"/>
      </w:divBdr>
    </w:div>
    <w:div w:id="54596038">
      <w:bodyDiv w:val="1"/>
      <w:marLeft w:val="0"/>
      <w:marRight w:val="0"/>
      <w:marTop w:val="0"/>
      <w:marBottom w:val="0"/>
      <w:divBdr>
        <w:top w:val="none" w:sz="0" w:space="0" w:color="auto"/>
        <w:left w:val="none" w:sz="0" w:space="0" w:color="auto"/>
        <w:bottom w:val="none" w:sz="0" w:space="0" w:color="auto"/>
        <w:right w:val="none" w:sz="0" w:space="0" w:color="auto"/>
      </w:divBdr>
    </w:div>
    <w:div w:id="60980212">
      <w:bodyDiv w:val="1"/>
      <w:marLeft w:val="0"/>
      <w:marRight w:val="0"/>
      <w:marTop w:val="0"/>
      <w:marBottom w:val="0"/>
      <w:divBdr>
        <w:top w:val="none" w:sz="0" w:space="0" w:color="auto"/>
        <w:left w:val="none" w:sz="0" w:space="0" w:color="auto"/>
        <w:bottom w:val="none" w:sz="0" w:space="0" w:color="auto"/>
        <w:right w:val="none" w:sz="0" w:space="0" w:color="auto"/>
      </w:divBdr>
    </w:div>
    <w:div w:id="66194131">
      <w:bodyDiv w:val="1"/>
      <w:marLeft w:val="0"/>
      <w:marRight w:val="0"/>
      <w:marTop w:val="0"/>
      <w:marBottom w:val="0"/>
      <w:divBdr>
        <w:top w:val="none" w:sz="0" w:space="0" w:color="auto"/>
        <w:left w:val="none" w:sz="0" w:space="0" w:color="auto"/>
        <w:bottom w:val="none" w:sz="0" w:space="0" w:color="auto"/>
        <w:right w:val="none" w:sz="0" w:space="0" w:color="auto"/>
      </w:divBdr>
    </w:div>
    <w:div w:id="66535719">
      <w:bodyDiv w:val="1"/>
      <w:marLeft w:val="0"/>
      <w:marRight w:val="0"/>
      <w:marTop w:val="0"/>
      <w:marBottom w:val="0"/>
      <w:divBdr>
        <w:top w:val="none" w:sz="0" w:space="0" w:color="auto"/>
        <w:left w:val="none" w:sz="0" w:space="0" w:color="auto"/>
        <w:bottom w:val="none" w:sz="0" w:space="0" w:color="auto"/>
        <w:right w:val="none" w:sz="0" w:space="0" w:color="auto"/>
      </w:divBdr>
    </w:div>
    <w:div w:id="67462940">
      <w:bodyDiv w:val="1"/>
      <w:marLeft w:val="0"/>
      <w:marRight w:val="0"/>
      <w:marTop w:val="0"/>
      <w:marBottom w:val="0"/>
      <w:divBdr>
        <w:top w:val="none" w:sz="0" w:space="0" w:color="auto"/>
        <w:left w:val="none" w:sz="0" w:space="0" w:color="auto"/>
        <w:bottom w:val="none" w:sz="0" w:space="0" w:color="auto"/>
        <w:right w:val="none" w:sz="0" w:space="0" w:color="auto"/>
      </w:divBdr>
    </w:div>
    <w:div w:id="69884870">
      <w:bodyDiv w:val="1"/>
      <w:marLeft w:val="0"/>
      <w:marRight w:val="0"/>
      <w:marTop w:val="0"/>
      <w:marBottom w:val="0"/>
      <w:divBdr>
        <w:top w:val="none" w:sz="0" w:space="0" w:color="auto"/>
        <w:left w:val="none" w:sz="0" w:space="0" w:color="auto"/>
        <w:bottom w:val="none" w:sz="0" w:space="0" w:color="auto"/>
        <w:right w:val="none" w:sz="0" w:space="0" w:color="auto"/>
      </w:divBdr>
    </w:div>
    <w:div w:id="70734792">
      <w:bodyDiv w:val="1"/>
      <w:marLeft w:val="0"/>
      <w:marRight w:val="0"/>
      <w:marTop w:val="0"/>
      <w:marBottom w:val="0"/>
      <w:divBdr>
        <w:top w:val="none" w:sz="0" w:space="0" w:color="auto"/>
        <w:left w:val="none" w:sz="0" w:space="0" w:color="auto"/>
        <w:bottom w:val="none" w:sz="0" w:space="0" w:color="auto"/>
        <w:right w:val="none" w:sz="0" w:space="0" w:color="auto"/>
      </w:divBdr>
    </w:div>
    <w:div w:id="82802812">
      <w:bodyDiv w:val="1"/>
      <w:marLeft w:val="0"/>
      <w:marRight w:val="0"/>
      <w:marTop w:val="0"/>
      <w:marBottom w:val="0"/>
      <w:divBdr>
        <w:top w:val="none" w:sz="0" w:space="0" w:color="auto"/>
        <w:left w:val="none" w:sz="0" w:space="0" w:color="auto"/>
        <w:bottom w:val="none" w:sz="0" w:space="0" w:color="auto"/>
        <w:right w:val="none" w:sz="0" w:space="0" w:color="auto"/>
      </w:divBdr>
    </w:div>
    <w:div w:id="87194223">
      <w:bodyDiv w:val="1"/>
      <w:marLeft w:val="0"/>
      <w:marRight w:val="0"/>
      <w:marTop w:val="0"/>
      <w:marBottom w:val="0"/>
      <w:divBdr>
        <w:top w:val="none" w:sz="0" w:space="0" w:color="auto"/>
        <w:left w:val="none" w:sz="0" w:space="0" w:color="auto"/>
        <w:bottom w:val="none" w:sz="0" w:space="0" w:color="auto"/>
        <w:right w:val="none" w:sz="0" w:space="0" w:color="auto"/>
      </w:divBdr>
    </w:div>
    <w:div w:id="91825967">
      <w:bodyDiv w:val="1"/>
      <w:marLeft w:val="0"/>
      <w:marRight w:val="0"/>
      <w:marTop w:val="0"/>
      <w:marBottom w:val="0"/>
      <w:divBdr>
        <w:top w:val="none" w:sz="0" w:space="0" w:color="auto"/>
        <w:left w:val="none" w:sz="0" w:space="0" w:color="auto"/>
        <w:bottom w:val="none" w:sz="0" w:space="0" w:color="auto"/>
        <w:right w:val="none" w:sz="0" w:space="0" w:color="auto"/>
      </w:divBdr>
    </w:div>
    <w:div w:id="111369324">
      <w:bodyDiv w:val="1"/>
      <w:marLeft w:val="0"/>
      <w:marRight w:val="0"/>
      <w:marTop w:val="0"/>
      <w:marBottom w:val="0"/>
      <w:divBdr>
        <w:top w:val="none" w:sz="0" w:space="0" w:color="auto"/>
        <w:left w:val="none" w:sz="0" w:space="0" w:color="auto"/>
        <w:bottom w:val="none" w:sz="0" w:space="0" w:color="auto"/>
        <w:right w:val="none" w:sz="0" w:space="0" w:color="auto"/>
      </w:divBdr>
    </w:div>
    <w:div w:id="117913375">
      <w:bodyDiv w:val="1"/>
      <w:marLeft w:val="0"/>
      <w:marRight w:val="0"/>
      <w:marTop w:val="0"/>
      <w:marBottom w:val="0"/>
      <w:divBdr>
        <w:top w:val="none" w:sz="0" w:space="0" w:color="auto"/>
        <w:left w:val="none" w:sz="0" w:space="0" w:color="auto"/>
        <w:bottom w:val="none" w:sz="0" w:space="0" w:color="auto"/>
        <w:right w:val="none" w:sz="0" w:space="0" w:color="auto"/>
      </w:divBdr>
    </w:div>
    <w:div w:id="118452475">
      <w:bodyDiv w:val="1"/>
      <w:marLeft w:val="0"/>
      <w:marRight w:val="0"/>
      <w:marTop w:val="0"/>
      <w:marBottom w:val="0"/>
      <w:divBdr>
        <w:top w:val="none" w:sz="0" w:space="0" w:color="auto"/>
        <w:left w:val="none" w:sz="0" w:space="0" w:color="auto"/>
        <w:bottom w:val="none" w:sz="0" w:space="0" w:color="auto"/>
        <w:right w:val="none" w:sz="0" w:space="0" w:color="auto"/>
      </w:divBdr>
    </w:div>
    <w:div w:id="120389713">
      <w:bodyDiv w:val="1"/>
      <w:marLeft w:val="0"/>
      <w:marRight w:val="0"/>
      <w:marTop w:val="0"/>
      <w:marBottom w:val="0"/>
      <w:divBdr>
        <w:top w:val="none" w:sz="0" w:space="0" w:color="auto"/>
        <w:left w:val="none" w:sz="0" w:space="0" w:color="auto"/>
        <w:bottom w:val="none" w:sz="0" w:space="0" w:color="auto"/>
        <w:right w:val="none" w:sz="0" w:space="0" w:color="auto"/>
      </w:divBdr>
    </w:div>
    <w:div w:id="135997252">
      <w:bodyDiv w:val="1"/>
      <w:marLeft w:val="0"/>
      <w:marRight w:val="0"/>
      <w:marTop w:val="0"/>
      <w:marBottom w:val="0"/>
      <w:divBdr>
        <w:top w:val="none" w:sz="0" w:space="0" w:color="auto"/>
        <w:left w:val="none" w:sz="0" w:space="0" w:color="auto"/>
        <w:bottom w:val="none" w:sz="0" w:space="0" w:color="auto"/>
        <w:right w:val="none" w:sz="0" w:space="0" w:color="auto"/>
      </w:divBdr>
    </w:div>
    <w:div w:id="145319130">
      <w:bodyDiv w:val="1"/>
      <w:marLeft w:val="0"/>
      <w:marRight w:val="0"/>
      <w:marTop w:val="0"/>
      <w:marBottom w:val="0"/>
      <w:divBdr>
        <w:top w:val="none" w:sz="0" w:space="0" w:color="auto"/>
        <w:left w:val="none" w:sz="0" w:space="0" w:color="auto"/>
        <w:bottom w:val="none" w:sz="0" w:space="0" w:color="auto"/>
        <w:right w:val="none" w:sz="0" w:space="0" w:color="auto"/>
      </w:divBdr>
    </w:div>
    <w:div w:id="145778434">
      <w:bodyDiv w:val="1"/>
      <w:marLeft w:val="0"/>
      <w:marRight w:val="0"/>
      <w:marTop w:val="0"/>
      <w:marBottom w:val="0"/>
      <w:divBdr>
        <w:top w:val="none" w:sz="0" w:space="0" w:color="auto"/>
        <w:left w:val="none" w:sz="0" w:space="0" w:color="auto"/>
        <w:bottom w:val="none" w:sz="0" w:space="0" w:color="auto"/>
        <w:right w:val="none" w:sz="0" w:space="0" w:color="auto"/>
      </w:divBdr>
    </w:div>
    <w:div w:id="146670185">
      <w:bodyDiv w:val="1"/>
      <w:marLeft w:val="0"/>
      <w:marRight w:val="0"/>
      <w:marTop w:val="0"/>
      <w:marBottom w:val="0"/>
      <w:divBdr>
        <w:top w:val="none" w:sz="0" w:space="0" w:color="auto"/>
        <w:left w:val="none" w:sz="0" w:space="0" w:color="auto"/>
        <w:bottom w:val="none" w:sz="0" w:space="0" w:color="auto"/>
        <w:right w:val="none" w:sz="0" w:space="0" w:color="auto"/>
      </w:divBdr>
    </w:div>
    <w:div w:id="149061204">
      <w:bodyDiv w:val="1"/>
      <w:marLeft w:val="0"/>
      <w:marRight w:val="0"/>
      <w:marTop w:val="0"/>
      <w:marBottom w:val="0"/>
      <w:divBdr>
        <w:top w:val="none" w:sz="0" w:space="0" w:color="auto"/>
        <w:left w:val="none" w:sz="0" w:space="0" w:color="auto"/>
        <w:bottom w:val="none" w:sz="0" w:space="0" w:color="auto"/>
        <w:right w:val="none" w:sz="0" w:space="0" w:color="auto"/>
      </w:divBdr>
    </w:div>
    <w:div w:id="153768574">
      <w:bodyDiv w:val="1"/>
      <w:marLeft w:val="0"/>
      <w:marRight w:val="0"/>
      <w:marTop w:val="0"/>
      <w:marBottom w:val="0"/>
      <w:divBdr>
        <w:top w:val="none" w:sz="0" w:space="0" w:color="auto"/>
        <w:left w:val="none" w:sz="0" w:space="0" w:color="auto"/>
        <w:bottom w:val="none" w:sz="0" w:space="0" w:color="auto"/>
        <w:right w:val="none" w:sz="0" w:space="0" w:color="auto"/>
      </w:divBdr>
    </w:div>
    <w:div w:id="156964309">
      <w:bodyDiv w:val="1"/>
      <w:marLeft w:val="0"/>
      <w:marRight w:val="0"/>
      <w:marTop w:val="0"/>
      <w:marBottom w:val="0"/>
      <w:divBdr>
        <w:top w:val="none" w:sz="0" w:space="0" w:color="auto"/>
        <w:left w:val="none" w:sz="0" w:space="0" w:color="auto"/>
        <w:bottom w:val="none" w:sz="0" w:space="0" w:color="auto"/>
        <w:right w:val="none" w:sz="0" w:space="0" w:color="auto"/>
      </w:divBdr>
    </w:div>
    <w:div w:id="157887464">
      <w:bodyDiv w:val="1"/>
      <w:marLeft w:val="0"/>
      <w:marRight w:val="0"/>
      <w:marTop w:val="0"/>
      <w:marBottom w:val="0"/>
      <w:divBdr>
        <w:top w:val="none" w:sz="0" w:space="0" w:color="auto"/>
        <w:left w:val="none" w:sz="0" w:space="0" w:color="auto"/>
        <w:bottom w:val="none" w:sz="0" w:space="0" w:color="auto"/>
        <w:right w:val="none" w:sz="0" w:space="0" w:color="auto"/>
      </w:divBdr>
    </w:div>
    <w:div w:id="160976758">
      <w:bodyDiv w:val="1"/>
      <w:marLeft w:val="0"/>
      <w:marRight w:val="0"/>
      <w:marTop w:val="0"/>
      <w:marBottom w:val="0"/>
      <w:divBdr>
        <w:top w:val="none" w:sz="0" w:space="0" w:color="auto"/>
        <w:left w:val="none" w:sz="0" w:space="0" w:color="auto"/>
        <w:bottom w:val="none" w:sz="0" w:space="0" w:color="auto"/>
        <w:right w:val="none" w:sz="0" w:space="0" w:color="auto"/>
      </w:divBdr>
    </w:div>
    <w:div w:id="168760861">
      <w:bodyDiv w:val="1"/>
      <w:marLeft w:val="0"/>
      <w:marRight w:val="0"/>
      <w:marTop w:val="0"/>
      <w:marBottom w:val="0"/>
      <w:divBdr>
        <w:top w:val="none" w:sz="0" w:space="0" w:color="auto"/>
        <w:left w:val="none" w:sz="0" w:space="0" w:color="auto"/>
        <w:bottom w:val="none" w:sz="0" w:space="0" w:color="auto"/>
        <w:right w:val="none" w:sz="0" w:space="0" w:color="auto"/>
      </w:divBdr>
    </w:div>
    <w:div w:id="170876728">
      <w:bodyDiv w:val="1"/>
      <w:marLeft w:val="0"/>
      <w:marRight w:val="0"/>
      <w:marTop w:val="0"/>
      <w:marBottom w:val="0"/>
      <w:divBdr>
        <w:top w:val="none" w:sz="0" w:space="0" w:color="auto"/>
        <w:left w:val="none" w:sz="0" w:space="0" w:color="auto"/>
        <w:bottom w:val="none" w:sz="0" w:space="0" w:color="auto"/>
        <w:right w:val="none" w:sz="0" w:space="0" w:color="auto"/>
      </w:divBdr>
    </w:div>
    <w:div w:id="177623933">
      <w:bodyDiv w:val="1"/>
      <w:marLeft w:val="0"/>
      <w:marRight w:val="0"/>
      <w:marTop w:val="0"/>
      <w:marBottom w:val="0"/>
      <w:divBdr>
        <w:top w:val="none" w:sz="0" w:space="0" w:color="auto"/>
        <w:left w:val="none" w:sz="0" w:space="0" w:color="auto"/>
        <w:bottom w:val="none" w:sz="0" w:space="0" w:color="auto"/>
        <w:right w:val="none" w:sz="0" w:space="0" w:color="auto"/>
      </w:divBdr>
    </w:div>
    <w:div w:id="178201942">
      <w:bodyDiv w:val="1"/>
      <w:marLeft w:val="0"/>
      <w:marRight w:val="0"/>
      <w:marTop w:val="0"/>
      <w:marBottom w:val="0"/>
      <w:divBdr>
        <w:top w:val="none" w:sz="0" w:space="0" w:color="auto"/>
        <w:left w:val="none" w:sz="0" w:space="0" w:color="auto"/>
        <w:bottom w:val="none" w:sz="0" w:space="0" w:color="auto"/>
        <w:right w:val="none" w:sz="0" w:space="0" w:color="auto"/>
      </w:divBdr>
    </w:div>
    <w:div w:id="179896347">
      <w:bodyDiv w:val="1"/>
      <w:marLeft w:val="0"/>
      <w:marRight w:val="0"/>
      <w:marTop w:val="0"/>
      <w:marBottom w:val="0"/>
      <w:divBdr>
        <w:top w:val="none" w:sz="0" w:space="0" w:color="auto"/>
        <w:left w:val="none" w:sz="0" w:space="0" w:color="auto"/>
        <w:bottom w:val="none" w:sz="0" w:space="0" w:color="auto"/>
        <w:right w:val="none" w:sz="0" w:space="0" w:color="auto"/>
      </w:divBdr>
    </w:div>
    <w:div w:id="185024446">
      <w:bodyDiv w:val="1"/>
      <w:marLeft w:val="0"/>
      <w:marRight w:val="0"/>
      <w:marTop w:val="0"/>
      <w:marBottom w:val="0"/>
      <w:divBdr>
        <w:top w:val="none" w:sz="0" w:space="0" w:color="auto"/>
        <w:left w:val="none" w:sz="0" w:space="0" w:color="auto"/>
        <w:bottom w:val="none" w:sz="0" w:space="0" w:color="auto"/>
        <w:right w:val="none" w:sz="0" w:space="0" w:color="auto"/>
      </w:divBdr>
    </w:div>
    <w:div w:id="190725159">
      <w:bodyDiv w:val="1"/>
      <w:marLeft w:val="0"/>
      <w:marRight w:val="0"/>
      <w:marTop w:val="0"/>
      <w:marBottom w:val="0"/>
      <w:divBdr>
        <w:top w:val="none" w:sz="0" w:space="0" w:color="auto"/>
        <w:left w:val="none" w:sz="0" w:space="0" w:color="auto"/>
        <w:bottom w:val="none" w:sz="0" w:space="0" w:color="auto"/>
        <w:right w:val="none" w:sz="0" w:space="0" w:color="auto"/>
      </w:divBdr>
    </w:div>
    <w:div w:id="198711358">
      <w:bodyDiv w:val="1"/>
      <w:marLeft w:val="0"/>
      <w:marRight w:val="0"/>
      <w:marTop w:val="0"/>
      <w:marBottom w:val="0"/>
      <w:divBdr>
        <w:top w:val="none" w:sz="0" w:space="0" w:color="auto"/>
        <w:left w:val="none" w:sz="0" w:space="0" w:color="auto"/>
        <w:bottom w:val="none" w:sz="0" w:space="0" w:color="auto"/>
        <w:right w:val="none" w:sz="0" w:space="0" w:color="auto"/>
      </w:divBdr>
    </w:div>
    <w:div w:id="200752315">
      <w:bodyDiv w:val="1"/>
      <w:marLeft w:val="0"/>
      <w:marRight w:val="0"/>
      <w:marTop w:val="0"/>
      <w:marBottom w:val="0"/>
      <w:divBdr>
        <w:top w:val="none" w:sz="0" w:space="0" w:color="auto"/>
        <w:left w:val="none" w:sz="0" w:space="0" w:color="auto"/>
        <w:bottom w:val="none" w:sz="0" w:space="0" w:color="auto"/>
        <w:right w:val="none" w:sz="0" w:space="0" w:color="auto"/>
      </w:divBdr>
    </w:div>
    <w:div w:id="210073481">
      <w:bodyDiv w:val="1"/>
      <w:marLeft w:val="0"/>
      <w:marRight w:val="0"/>
      <w:marTop w:val="0"/>
      <w:marBottom w:val="0"/>
      <w:divBdr>
        <w:top w:val="none" w:sz="0" w:space="0" w:color="auto"/>
        <w:left w:val="none" w:sz="0" w:space="0" w:color="auto"/>
        <w:bottom w:val="none" w:sz="0" w:space="0" w:color="auto"/>
        <w:right w:val="none" w:sz="0" w:space="0" w:color="auto"/>
      </w:divBdr>
    </w:div>
    <w:div w:id="213392805">
      <w:bodyDiv w:val="1"/>
      <w:marLeft w:val="0"/>
      <w:marRight w:val="0"/>
      <w:marTop w:val="0"/>
      <w:marBottom w:val="0"/>
      <w:divBdr>
        <w:top w:val="none" w:sz="0" w:space="0" w:color="auto"/>
        <w:left w:val="none" w:sz="0" w:space="0" w:color="auto"/>
        <w:bottom w:val="none" w:sz="0" w:space="0" w:color="auto"/>
        <w:right w:val="none" w:sz="0" w:space="0" w:color="auto"/>
      </w:divBdr>
    </w:div>
    <w:div w:id="215169508">
      <w:bodyDiv w:val="1"/>
      <w:marLeft w:val="0"/>
      <w:marRight w:val="0"/>
      <w:marTop w:val="0"/>
      <w:marBottom w:val="0"/>
      <w:divBdr>
        <w:top w:val="none" w:sz="0" w:space="0" w:color="auto"/>
        <w:left w:val="none" w:sz="0" w:space="0" w:color="auto"/>
        <w:bottom w:val="none" w:sz="0" w:space="0" w:color="auto"/>
        <w:right w:val="none" w:sz="0" w:space="0" w:color="auto"/>
      </w:divBdr>
    </w:div>
    <w:div w:id="215239977">
      <w:bodyDiv w:val="1"/>
      <w:marLeft w:val="0"/>
      <w:marRight w:val="0"/>
      <w:marTop w:val="0"/>
      <w:marBottom w:val="0"/>
      <w:divBdr>
        <w:top w:val="none" w:sz="0" w:space="0" w:color="auto"/>
        <w:left w:val="none" w:sz="0" w:space="0" w:color="auto"/>
        <w:bottom w:val="none" w:sz="0" w:space="0" w:color="auto"/>
        <w:right w:val="none" w:sz="0" w:space="0" w:color="auto"/>
      </w:divBdr>
    </w:div>
    <w:div w:id="218827788">
      <w:bodyDiv w:val="1"/>
      <w:marLeft w:val="0"/>
      <w:marRight w:val="0"/>
      <w:marTop w:val="0"/>
      <w:marBottom w:val="0"/>
      <w:divBdr>
        <w:top w:val="none" w:sz="0" w:space="0" w:color="auto"/>
        <w:left w:val="none" w:sz="0" w:space="0" w:color="auto"/>
        <w:bottom w:val="none" w:sz="0" w:space="0" w:color="auto"/>
        <w:right w:val="none" w:sz="0" w:space="0" w:color="auto"/>
      </w:divBdr>
    </w:div>
    <w:div w:id="232160770">
      <w:bodyDiv w:val="1"/>
      <w:marLeft w:val="0"/>
      <w:marRight w:val="0"/>
      <w:marTop w:val="0"/>
      <w:marBottom w:val="0"/>
      <w:divBdr>
        <w:top w:val="none" w:sz="0" w:space="0" w:color="auto"/>
        <w:left w:val="none" w:sz="0" w:space="0" w:color="auto"/>
        <w:bottom w:val="none" w:sz="0" w:space="0" w:color="auto"/>
        <w:right w:val="none" w:sz="0" w:space="0" w:color="auto"/>
      </w:divBdr>
    </w:div>
    <w:div w:id="235939712">
      <w:bodyDiv w:val="1"/>
      <w:marLeft w:val="0"/>
      <w:marRight w:val="0"/>
      <w:marTop w:val="0"/>
      <w:marBottom w:val="0"/>
      <w:divBdr>
        <w:top w:val="none" w:sz="0" w:space="0" w:color="auto"/>
        <w:left w:val="none" w:sz="0" w:space="0" w:color="auto"/>
        <w:bottom w:val="none" w:sz="0" w:space="0" w:color="auto"/>
        <w:right w:val="none" w:sz="0" w:space="0" w:color="auto"/>
      </w:divBdr>
    </w:div>
    <w:div w:id="241186904">
      <w:bodyDiv w:val="1"/>
      <w:marLeft w:val="0"/>
      <w:marRight w:val="0"/>
      <w:marTop w:val="0"/>
      <w:marBottom w:val="0"/>
      <w:divBdr>
        <w:top w:val="none" w:sz="0" w:space="0" w:color="auto"/>
        <w:left w:val="none" w:sz="0" w:space="0" w:color="auto"/>
        <w:bottom w:val="none" w:sz="0" w:space="0" w:color="auto"/>
        <w:right w:val="none" w:sz="0" w:space="0" w:color="auto"/>
      </w:divBdr>
    </w:div>
    <w:div w:id="254485232">
      <w:bodyDiv w:val="1"/>
      <w:marLeft w:val="0"/>
      <w:marRight w:val="0"/>
      <w:marTop w:val="0"/>
      <w:marBottom w:val="0"/>
      <w:divBdr>
        <w:top w:val="none" w:sz="0" w:space="0" w:color="auto"/>
        <w:left w:val="none" w:sz="0" w:space="0" w:color="auto"/>
        <w:bottom w:val="none" w:sz="0" w:space="0" w:color="auto"/>
        <w:right w:val="none" w:sz="0" w:space="0" w:color="auto"/>
      </w:divBdr>
    </w:div>
    <w:div w:id="257367192">
      <w:bodyDiv w:val="1"/>
      <w:marLeft w:val="0"/>
      <w:marRight w:val="0"/>
      <w:marTop w:val="0"/>
      <w:marBottom w:val="0"/>
      <w:divBdr>
        <w:top w:val="none" w:sz="0" w:space="0" w:color="auto"/>
        <w:left w:val="none" w:sz="0" w:space="0" w:color="auto"/>
        <w:bottom w:val="none" w:sz="0" w:space="0" w:color="auto"/>
        <w:right w:val="none" w:sz="0" w:space="0" w:color="auto"/>
      </w:divBdr>
    </w:div>
    <w:div w:id="259527156">
      <w:bodyDiv w:val="1"/>
      <w:marLeft w:val="0"/>
      <w:marRight w:val="0"/>
      <w:marTop w:val="0"/>
      <w:marBottom w:val="0"/>
      <w:divBdr>
        <w:top w:val="none" w:sz="0" w:space="0" w:color="auto"/>
        <w:left w:val="none" w:sz="0" w:space="0" w:color="auto"/>
        <w:bottom w:val="none" w:sz="0" w:space="0" w:color="auto"/>
        <w:right w:val="none" w:sz="0" w:space="0" w:color="auto"/>
      </w:divBdr>
    </w:div>
    <w:div w:id="266936369">
      <w:bodyDiv w:val="1"/>
      <w:marLeft w:val="0"/>
      <w:marRight w:val="0"/>
      <w:marTop w:val="0"/>
      <w:marBottom w:val="0"/>
      <w:divBdr>
        <w:top w:val="none" w:sz="0" w:space="0" w:color="auto"/>
        <w:left w:val="none" w:sz="0" w:space="0" w:color="auto"/>
        <w:bottom w:val="none" w:sz="0" w:space="0" w:color="auto"/>
        <w:right w:val="none" w:sz="0" w:space="0" w:color="auto"/>
      </w:divBdr>
    </w:div>
    <w:div w:id="271088761">
      <w:bodyDiv w:val="1"/>
      <w:marLeft w:val="0"/>
      <w:marRight w:val="0"/>
      <w:marTop w:val="0"/>
      <w:marBottom w:val="0"/>
      <w:divBdr>
        <w:top w:val="none" w:sz="0" w:space="0" w:color="auto"/>
        <w:left w:val="none" w:sz="0" w:space="0" w:color="auto"/>
        <w:bottom w:val="none" w:sz="0" w:space="0" w:color="auto"/>
        <w:right w:val="none" w:sz="0" w:space="0" w:color="auto"/>
      </w:divBdr>
    </w:div>
    <w:div w:id="274875199">
      <w:bodyDiv w:val="1"/>
      <w:marLeft w:val="0"/>
      <w:marRight w:val="0"/>
      <w:marTop w:val="0"/>
      <w:marBottom w:val="0"/>
      <w:divBdr>
        <w:top w:val="none" w:sz="0" w:space="0" w:color="auto"/>
        <w:left w:val="none" w:sz="0" w:space="0" w:color="auto"/>
        <w:bottom w:val="none" w:sz="0" w:space="0" w:color="auto"/>
        <w:right w:val="none" w:sz="0" w:space="0" w:color="auto"/>
      </w:divBdr>
    </w:div>
    <w:div w:id="275216841">
      <w:bodyDiv w:val="1"/>
      <w:marLeft w:val="0"/>
      <w:marRight w:val="0"/>
      <w:marTop w:val="0"/>
      <w:marBottom w:val="0"/>
      <w:divBdr>
        <w:top w:val="none" w:sz="0" w:space="0" w:color="auto"/>
        <w:left w:val="none" w:sz="0" w:space="0" w:color="auto"/>
        <w:bottom w:val="none" w:sz="0" w:space="0" w:color="auto"/>
        <w:right w:val="none" w:sz="0" w:space="0" w:color="auto"/>
      </w:divBdr>
    </w:div>
    <w:div w:id="275452405">
      <w:bodyDiv w:val="1"/>
      <w:marLeft w:val="0"/>
      <w:marRight w:val="0"/>
      <w:marTop w:val="0"/>
      <w:marBottom w:val="0"/>
      <w:divBdr>
        <w:top w:val="none" w:sz="0" w:space="0" w:color="auto"/>
        <w:left w:val="none" w:sz="0" w:space="0" w:color="auto"/>
        <w:bottom w:val="none" w:sz="0" w:space="0" w:color="auto"/>
        <w:right w:val="none" w:sz="0" w:space="0" w:color="auto"/>
      </w:divBdr>
    </w:div>
    <w:div w:id="292102780">
      <w:bodyDiv w:val="1"/>
      <w:marLeft w:val="0"/>
      <w:marRight w:val="0"/>
      <w:marTop w:val="0"/>
      <w:marBottom w:val="0"/>
      <w:divBdr>
        <w:top w:val="none" w:sz="0" w:space="0" w:color="auto"/>
        <w:left w:val="none" w:sz="0" w:space="0" w:color="auto"/>
        <w:bottom w:val="none" w:sz="0" w:space="0" w:color="auto"/>
        <w:right w:val="none" w:sz="0" w:space="0" w:color="auto"/>
      </w:divBdr>
    </w:div>
    <w:div w:id="296032120">
      <w:bodyDiv w:val="1"/>
      <w:marLeft w:val="0"/>
      <w:marRight w:val="0"/>
      <w:marTop w:val="0"/>
      <w:marBottom w:val="0"/>
      <w:divBdr>
        <w:top w:val="none" w:sz="0" w:space="0" w:color="auto"/>
        <w:left w:val="none" w:sz="0" w:space="0" w:color="auto"/>
        <w:bottom w:val="none" w:sz="0" w:space="0" w:color="auto"/>
        <w:right w:val="none" w:sz="0" w:space="0" w:color="auto"/>
      </w:divBdr>
    </w:div>
    <w:div w:id="301925952">
      <w:bodyDiv w:val="1"/>
      <w:marLeft w:val="0"/>
      <w:marRight w:val="0"/>
      <w:marTop w:val="0"/>
      <w:marBottom w:val="0"/>
      <w:divBdr>
        <w:top w:val="none" w:sz="0" w:space="0" w:color="auto"/>
        <w:left w:val="none" w:sz="0" w:space="0" w:color="auto"/>
        <w:bottom w:val="none" w:sz="0" w:space="0" w:color="auto"/>
        <w:right w:val="none" w:sz="0" w:space="0" w:color="auto"/>
      </w:divBdr>
    </w:div>
    <w:div w:id="306057553">
      <w:bodyDiv w:val="1"/>
      <w:marLeft w:val="0"/>
      <w:marRight w:val="0"/>
      <w:marTop w:val="0"/>
      <w:marBottom w:val="0"/>
      <w:divBdr>
        <w:top w:val="none" w:sz="0" w:space="0" w:color="auto"/>
        <w:left w:val="none" w:sz="0" w:space="0" w:color="auto"/>
        <w:bottom w:val="none" w:sz="0" w:space="0" w:color="auto"/>
        <w:right w:val="none" w:sz="0" w:space="0" w:color="auto"/>
      </w:divBdr>
    </w:div>
    <w:div w:id="313417949">
      <w:bodyDiv w:val="1"/>
      <w:marLeft w:val="0"/>
      <w:marRight w:val="0"/>
      <w:marTop w:val="0"/>
      <w:marBottom w:val="0"/>
      <w:divBdr>
        <w:top w:val="none" w:sz="0" w:space="0" w:color="auto"/>
        <w:left w:val="none" w:sz="0" w:space="0" w:color="auto"/>
        <w:bottom w:val="none" w:sz="0" w:space="0" w:color="auto"/>
        <w:right w:val="none" w:sz="0" w:space="0" w:color="auto"/>
      </w:divBdr>
    </w:div>
    <w:div w:id="315961017">
      <w:bodyDiv w:val="1"/>
      <w:marLeft w:val="0"/>
      <w:marRight w:val="0"/>
      <w:marTop w:val="0"/>
      <w:marBottom w:val="0"/>
      <w:divBdr>
        <w:top w:val="none" w:sz="0" w:space="0" w:color="auto"/>
        <w:left w:val="none" w:sz="0" w:space="0" w:color="auto"/>
        <w:bottom w:val="none" w:sz="0" w:space="0" w:color="auto"/>
        <w:right w:val="none" w:sz="0" w:space="0" w:color="auto"/>
      </w:divBdr>
    </w:div>
    <w:div w:id="323125080">
      <w:bodyDiv w:val="1"/>
      <w:marLeft w:val="0"/>
      <w:marRight w:val="0"/>
      <w:marTop w:val="0"/>
      <w:marBottom w:val="0"/>
      <w:divBdr>
        <w:top w:val="none" w:sz="0" w:space="0" w:color="auto"/>
        <w:left w:val="none" w:sz="0" w:space="0" w:color="auto"/>
        <w:bottom w:val="none" w:sz="0" w:space="0" w:color="auto"/>
        <w:right w:val="none" w:sz="0" w:space="0" w:color="auto"/>
      </w:divBdr>
    </w:div>
    <w:div w:id="326983035">
      <w:bodyDiv w:val="1"/>
      <w:marLeft w:val="0"/>
      <w:marRight w:val="0"/>
      <w:marTop w:val="0"/>
      <w:marBottom w:val="0"/>
      <w:divBdr>
        <w:top w:val="none" w:sz="0" w:space="0" w:color="auto"/>
        <w:left w:val="none" w:sz="0" w:space="0" w:color="auto"/>
        <w:bottom w:val="none" w:sz="0" w:space="0" w:color="auto"/>
        <w:right w:val="none" w:sz="0" w:space="0" w:color="auto"/>
      </w:divBdr>
    </w:div>
    <w:div w:id="334959384">
      <w:bodyDiv w:val="1"/>
      <w:marLeft w:val="0"/>
      <w:marRight w:val="0"/>
      <w:marTop w:val="0"/>
      <w:marBottom w:val="0"/>
      <w:divBdr>
        <w:top w:val="none" w:sz="0" w:space="0" w:color="auto"/>
        <w:left w:val="none" w:sz="0" w:space="0" w:color="auto"/>
        <w:bottom w:val="none" w:sz="0" w:space="0" w:color="auto"/>
        <w:right w:val="none" w:sz="0" w:space="0" w:color="auto"/>
      </w:divBdr>
    </w:div>
    <w:div w:id="346491347">
      <w:bodyDiv w:val="1"/>
      <w:marLeft w:val="0"/>
      <w:marRight w:val="0"/>
      <w:marTop w:val="0"/>
      <w:marBottom w:val="0"/>
      <w:divBdr>
        <w:top w:val="none" w:sz="0" w:space="0" w:color="auto"/>
        <w:left w:val="none" w:sz="0" w:space="0" w:color="auto"/>
        <w:bottom w:val="none" w:sz="0" w:space="0" w:color="auto"/>
        <w:right w:val="none" w:sz="0" w:space="0" w:color="auto"/>
      </w:divBdr>
    </w:div>
    <w:div w:id="347173994">
      <w:bodyDiv w:val="1"/>
      <w:marLeft w:val="0"/>
      <w:marRight w:val="0"/>
      <w:marTop w:val="0"/>
      <w:marBottom w:val="0"/>
      <w:divBdr>
        <w:top w:val="none" w:sz="0" w:space="0" w:color="auto"/>
        <w:left w:val="none" w:sz="0" w:space="0" w:color="auto"/>
        <w:bottom w:val="none" w:sz="0" w:space="0" w:color="auto"/>
        <w:right w:val="none" w:sz="0" w:space="0" w:color="auto"/>
      </w:divBdr>
    </w:div>
    <w:div w:id="354963039">
      <w:bodyDiv w:val="1"/>
      <w:marLeft w:val="0"/>
      <w:marRight w:val="0"/>
      <w:marTop w:val="0"/>
      <w:marBottom w:val="0"/>
      <w:divBdr>
        <w:top w:val="none" w:sz="0" w:space="0" w:color="auto"/>
        <w:left w:val="none" w:sz="0" w:space="0" w:color="auto"/>
        <w:bottom w:val="none" w:sz="0" w:space="0" w:color="auto"/>
        <w:right w:val="none" w:sz="0" w:space="0" w:color="auto"/>
      </w:divBdr>
    </w:div>
    <w:div w:id="362708770">
      <w:bodyDiv w:val="1"/>
      <w:marLeft w:val="0"/>
      <w:marRight w:val="0"/>
      <w:marTop w:val="0"/>
      <w:marBottom w:val="0"/>
      <w:divBdr>
        <w:top w:val="none" w:sz="0" w:space="0" w:color="auto"/>
        <w:left w:val="none" w:sz="0" w:space="0" w:color="auto"/>
        <w:bottom w:val="none" w:sz="0" w:space="0" w:color="auto"/>
        <w:right w:val="none" w:sz="0" w:space="0" w:color="auto"/>
      </w:divBdr>
    </w:div>
    <w:div w:id="363602276">
      <w:bodyDiv w:val="1"/>
      <w:marLeft w:val="0"/>
      <w:marRight w:val="0"/>
      <w:marTop w:val="0"/>
      <w:marBottom w:val="0"/>
      <w:divBdr>
        <w:top w:val="none" w:sz="0" w:space="0" w:color="auto"/>
        <w:left w:val="none" w:sz="0" w:space="0" w:color="auto"/>
        <w:bottom w:val="none" w:sz="0" w:space="0" w:color="auto"/>
        <w:right w:val="none" w:sz="0" w:space="0" w:color="auto"/>
      </w:divBdr>
    </w:div>
    <w:div w:id="378945396">
      <w:bodyDiv w:val="1"/>
      <w:marLeft w:val="0"/>
      <w:marRight w:val="0"/>
      <w:marTop w:val="0"/>
      <w:marBottom w:val="0"/>
      <w:divBdr>
        <w:top w:val="none" w:sz="0" w:space="0" w:color="auto"/>
        <w:left w:val="none" w:sz="0" w:space="0" w:color="auto"/>
        <w:bottom w:val="none" w:sz="0" w:space="0" w:color="auto"/>
        <w:right w:val="none" w:sz="0" w:space="0" w:color="auto"/>
      </w:divBdr>
    </w:div>
    <w:div w:id="380322609">
      <w:bodyDiv w:val="1"/>
      <w:marLeft w:val="0"/>
      <w:marRight w:val="0"/>
      <w:marTop w:val="0"/>
      <w:marBottom w:val="0"/>
      <w:divBdr>
        <w:top w:val="none" w:sz="0" w:space="0" w:color="auto"/>
        <w:left w:val="none" w:sz="0" w:space="0" w:color="auto"/>
        <w:bottom w:val="none" w:sz="0" w:space="0" w:color="auto"/>
        <w:right w:val="none" w:sz="0" w:space="0" w:color="auto"/>
      </w:divBdr>
    </w:div>
    <w:div w:id="385102330">
      <w:bodyDiv w:val="1"/>
      <w:marLeft w:val="0"/>
      <w:marRight w:val="0"/>
      <w:marTop w:val="0"/>
      <w:marBottom w:val="0"/>
      <w:divBdr>
        <w:top w:val="none" w:sz="0" w:space="0" w:color="auto"/>
        <w:left w:val="none" w:sz="0" w:space="0" w:color="auto"/>
        <w:bottom w:val="none" w:sz="0" w:space="0" w:color="auto"/>
        <w:right w:val="none" w:sz="0" w:space="0" w:color="auto"/>
      </w:divBdr>
    </w:div>
    <w:div w:id="412823888">
      <w:bodyDiv w:val="1"/>
      <w:marLeft w:val="0"/>
      <w:marRight w:val="0"/>
      <w:marTop w:val="0"/>
      <w:marBottom w:val="0"/>
      <w:divBdr>
        <w:top w:val="none" w:sz="0" w:space="0" w:color="auto"/>
        <w:left w:val="none" w:sz="0" w:space="0" w:color="auto"/>
        <w:bottom w:val="none" w:sz="0" w:space="0" w:color="auto"/>
        <w:right w:val="none" w:sz="0" w:space="0" w:color="auto"/>
      </w:divBdr>
    </w:div>
    <w:div w:id="414085783">
      <w:bodyDiv w:val="1"/>
      <w:marLeft w:val="0"/>
      <w:marRight w:val="0"/>
      <w:marTop w:val="0"/>
      <w:marBottom w:val="0"/>
      <w:divBdr>
        <w:top w:val="none" w:sz="0" w:space="0" w:color="auto"/>
        <w:left w:val="none" w:sz="0" w:space="0" w:color="auto"/>
        <w:bottom w:val="none" w:sz="0" w:space="0" w:color="auto"/>
        <w:right w:val="none" w:sz="0" w:space="0" w:color="auto"/>
      </w:divBdr>
    </w:div>
    <w:div w:id="414935949">
      <w:bodyDiv w:val="1"/>
      <w:marLeft w:val="0"/>
      <w:marRight w:val="0"/>
      <w:marTop w:val="0"/>
      <w:marBottom w:val="0"/>
      <w:divBdr>
        <w:top w:val="none" w:sz="0" w:space="0" w:color="auto"/>
        <w:left w:val="none" w:sz="0" w:space="0" w:color="auto"/>
        <w:bottom w:val="none" w:sz="0" w:space="0" w:color="auto"/>
        <w:right w:val="none" w:sz="0" w:space="0" w:color="auto"/>
      </w:divBdr>
    </w:div>
    <w:div w:id="421337838">
      <w:bodyDiv w:val="1"/>
      <w:marLeft w:val="0"/>
      <w:marRight w:val="0"/>
      <w:marTop w:val="0"/>
      <w:marBottom w:val="0"/>
      <w:divBdr>
        <w:top w:val="none" w:sz="0" w:space="0" w:color="auto"/>
        <w:left w:val="none" w:sz="0" w:space="0" w:color="auto"/>
        <w:bottom w:val="none" w:sz="0" w:space="0" w:color="auto"/>
        <w:right w:val="none" w:sz="0" w:space="0" w:color="auto"/>
      </w:divBdr>
    </w:div>
    <w:div w:id="423305855">
      <w:bodyDiv w:val="1"/>
      <w:marLeft w:val="0"/>
      <w:marRight w:val="0"/>
      <w:marTop w:val="0"/>
      <w:marBottom w:val="0"/>
      <w:divBdr>
        <w:top w:val="none" w:sz="0" w:space="0" w:color="auto"/>
        <w:left w:val="none" w:sz="0" w:space="0" w:color="auto"/>
        <w:bottom w:val="none" w:sz="0" w:space="0" w:color="auto"/>
        <w:right w:val="none" w:sz="0" w:space="0" w:color="auto"/>
      </w:divBdr>
    </w:div>
    <w:div w:id="426540765">
      <w:bodyDiv w:val="1"/>
      <w:marLeft w:val="0"/>
      <w:marRight w:val="0"/>
      <w:marTop w:val="0"/>
      <w:marBottom w:val="0"/>
      <w:divBdr>
        <w:top w:val="none" w:sz="0" w:space="0" w:color="auto"/>
        <w:left w:val="none" w:sz="0" w:space="0" w:color="auto"/>
        <w:bottom w:val="none" w:sz="0" w:space="0" w:color="auto"/>
        <w:right w:val="none" w:sz="0" w:space="0" w:color="auto"/>
      </w:divBdr>
    </w:div>
    <w:div w:id="433979685">
      <w:bodyDiv w:val="1"/>
      <w:marLeft w:val="0"/>
      <w:marRight w:val="0"/>
      <w:marTop w:val="0"/>
      <w:marBottom w:val="0"/>
      <w:divBdr>
        <w:top w:val="none" w:sz="0" w:space="0" w:color="auto"/>
        <w:left w:val="none" w:sz="0" w:space="0" w:color="auto"/>
        <w:bottom w:val="none" w:sz="0" w:space="0" w:color="auto"/>
        <w:right w:val="none" w:sz="0" w:space="0" w:color="auto"/>
      </w:divBdr>
    </w:div>
    <w:div w:id="434596379">
      <w:bodyDiv w:val="1"/>
      <w:marLeft w:val="0"/>
      <w:marRight w:val="0"/>
      <w:marTop w:val="0"/>
      <w:marBottom w:val="0"/>
      <w:divBdr>
        <w:top w:val="none" w:sz="0" w:space="0" w:color="auto"/>
        <w:left w:val="none" w:sz="0" w:space="0" w:color="auto"/>
        <w:bottom w:val="none" w:sz="0" w:space="0" w:color="auto"/>
        <w:right w:val="none" w:sz="0" w:space="0" w:color="auto"/>
      </w:divBdr>
    </w:div>
    <w:div w:id="440104493">
      <w:bodyDiv w:val="1"/>
      <w:marLeft w:val="0"/>
      <w:marRight w:val="0"/>
      <w:marTop w:val="0"/>
      <w:marBottom w:val="0"/>
      <w:divBdr>
        <w:top w:val="none" w:sz="0" w:space="0" w:color="auto"/>
        <w:left w:val="none" w:sz="0" w:space="0" w:color="auto"/>
        <w:bottom w:val="none" w:sz="0" w:space="0" w:color="auto"/>
        <w:right w:val="none" w:sz="0" w:space="0" w:color="auto"/>
      </w:divBdr>
    </w:div>
    <w:div w:id="440296660">
      <w:bodyDiv w:val="1"/>
      <w:marLeft w:val="0"/>
      <w:marRight w:val="0"/>
      <w:marTop w:val="0"/>
      <w:marBottom w:val="0"/>
      <w:divBdr>
        <w:top w:val="none" w:sz="0" w:space="0" w:color="auto"/>
        <w:left w:val="none" w:sz="0" w:space="0" w:color="auto"/>
        <w:bottom w:val="none" w:sz="0" w:space="0" w:color="auto"/>
        <w:right w:val="none" w:sz="0" w:space="0" w:color="auto"/>
      </w:divBdr>
    </w:div>
    <w:div w:id="453137105">
      <w:bodyDiv w:val="1"/>
      <w:marLeft w:val="0"/>
      <w:marRight w:val="0"/>
      <w:marTop w:val="0"/>
      <w:marBottom w:val="0"/>
      <w:divBdr>
        <w:top w:val="none" w:sz="0" w:space="0" w:color="auto"/>
        <w:left w:val="none" w:sz="0" w:space="0" w:color="auto"/>
        <w:bottom w:val="none" w:sz="0" w:space="0" w:color="auto"/>
        <w:right w:val="none" w:sz="0" w:space="0" w:color="auto"/>
      </w:divBdr>
    </w:div>
    <w:div w:id="461266047">
      <w:bodyDiv w:val="1"/>
      <w:marLeft w:val="0"/>
      <w:marRight w:val="0"/>
      <w:marTop w:val="0"/>
      <w:marBottom w:val="0"/>
      <w:divBdr>
        <w:top w:val="none" w:sz="0" w:space="0" w:color="auto"/>
        <w:left w:val="none" w:sz="0" w:space="0" w:color="auto"/>
        <w:bottom w:val="none" w:sz="0" w:space="0" w:color="auto"/>
        <w:right w:val="none" w:sz="0" w:space="0" w:color="auto"/>
      </w:divBdr>
    </w:div>
    <w:div w:id="461772434">
      <w:bodyDiv w:val="1"/>
      <w:marLeft w:val="0"/>
      <w:marRight w:val="0"/>
      <w:marTop w:val="0"/>
      <w:marBottom w:val="0"/>
      <w:divBdr>
        <w:top w:val="none" w:sz="0" w:space="0" w:color="auto"/>
        <w:left w:val="none" w:sz="0" w:space="0" w:color="auto"/>
        <w:bottom w:val="none" w:sz="0" w:space="0" w:color="auto"/>
        <w:right w:val="none" w:sz="0" w:space="0" w:color="auto"/>
      </w:divBdr>
    </w:div>
    <w:div w:id="469251957">
      <w:bodyDiv w:val="1"/>
      <w:marLeft w:val="0"/>
      <w:marRight w:val="0"/>
      <w:marTop w:val="0"/>
      <w:marBottom w:val="0"/>
      <w:divBdr>
        <w:top w:val="none" w:sz="0" w:space="0" w:color="auto"/>
        <w:left w:val="none" w:sz="0" w:space="0" w:color="auto"/>
        <w:bottom w:val="none" w:sz="0" w:space="0" w:color="auto"/>
        <w:right w:val="none" w:sz="0" w:space="0" w:color="auto"/>
      </w:divBdr>
    </w:div>
    <w:div w:id="469976394">
      <w:bodyDiv w:val="1"/>
      <w:marLeft w:val="0"/>
      <w:marRight w:val="0"/>
      <w:marTop w:val="0"/>
      <w:marBottom w:val="0"/>
      <w:divBdr>
        <w:top w:val="none" w:sz="0" w:space="0" w:color="auto"/>
        <w:left w:val="none" w:sz="0" w:space="0" w:color="auto"/>
        <w:bottom w:val="none" w:sz="0" w:space="0" w:color="auto"/>
        <w:right w:val="none" w:sz="0" w:space="0" w:color="auto"/>
      </w:divBdr>
    </w:div>
    <w:div w:id="472910705">
      <w:bodyDiv w:val="1"/>
      <w:marLeft w:val="0"/>
      <w:marRight w:val="0"/>
      <w:marTop w:val="0"/>
      <w:marBottom w:val="0"/>
      <w:divBdr>
        <w:top w:val="none" w:sz="0" w:space="0" w:color="auto"/>
        <w:left w:val="none" w:sz="0" w:space="0" w:color="auto"/>
        <w:bottom w:val="none" w:sz="0" w:space="0" w:color="auto"/>
        <w:right w:val="none" w:sz="0" w:space="0" w:color="auto"/>
      </w:divBdr>
    </w:div>
    <w:div w:id="482815242">
      <w:bodyDiv w:val="1"/>
      <w:marLeft w:val="0"/>
      <w:marRight w:val="0"/>
      <w:marTop w:val="0"/>
      <w:marBottom w:val="0"/>
      <w:divBdr>
        <w:top w:val="none" w:sz="0" w:space="0" w:color="auto"/>
        <w:left w:val="none" w:sz="0" w:space="0" w:color="auto"/>
        <w:bottom w:val="none" w:sz="0" w:space="0" w:color="auto"/>
        <w:right w:val="none" w:sz="0" w:space="0" w:color="auto"/>
      </w:divBdr>
    </w:div>
    <w:div w:id="502088434">
      <w:bodyDiv w:val="1"/>
      <w:marLeft w:val="0"/>
      <w:marRight w:val="0"/>
      <w:marTop w:val="0"/>
      <w:marBottom w:val="0"/>
      <w:divBdr>
        <w:top w:val="none" w:sz="0" w:space="0" w:color="auto"/>
        <w:left w:val="none" w:sz="0" w:space="0" w:color="auto"/>
        <w:bottom w:val="none" w:sz="0" w:space="0" w:color="auto"/>
        <w:right w:val="none" w:sz="0" w:space="0" w:color="auto"/>
      </w:divBdr>
    </w:div>
    <w:div w:id="506363553">
      <w:bodyDiv w:val="1"/>
      <w:marLeft w:val="0"/>
      <w:marRight w:val="0"/>
      <w:marTop w:val="0"/>
      <w:marBottom w:val="0"/>
      <w:divBdr>
        <w:top w:val="none" w:sz="0" w:space="0" w:color="auto"/>
        <w:left w:val="none" w:sz="0" w:space="0" w:color="auto"/>
        <w:bottom w:val="none" w:sz="0" w:space="0" w:color="auto"/>
        <w:right w:val="none" w:sz="0" w:space="0" w:color="auto"/>
      </w:divBdr>
    </w:div>
    <w:div w:id="528224422">
      <w:bodyDiv w:val="1"/>
      <w:marLeft w:val="0"/>
      <w:marRight w:val="0"/>
      <w:marTop w:val="0"/>
      <w:marBottom w:val="0"/>
      <w:divBdr>
        <w:top w:val="none" w:sz="0" w:space="0" w:color="auto"/>
        <w:left w:val="none" w:sz="0" w:space="0" w:color="auto"/>
        <w:bottom w:val="none" w:sz="0" w:space="0" w:color="auto"/>
        <w:right w:val="none" w:sz="0" w:space="0" w:color="auto"/>
      </w:divBdr>
    </w:div>
    <w:div w:id="529801744">
      <w:bodyDiv w:val="1"/>
      <w:marLeft w:val="0"/>
      <w:marRight w:val="0"/>
      <w:marTop w:val="0"/>
      <w:marBottom w:val="0"/>
      <w:divBdr>
        <w:top w:val="none" w:sz="0" w:space="0" w:color="auto"/>
        <w:left w:val="none" w:sz="0" w:space="0" w:color="auto"/>
        <w:bottom w:val="none" w:sz="0" w:space="0" w:color="auto"/>
        <w:right w:val="none" w:sz="0" w:space="0" w:color="auto"/>
      </w:divBdr>
    </w:div>
    <w:div w:id="538974982">
      <w:bodyDiv w:val="1"/>
      <w:marLeft w:val="0"/>
      <w:marRight w:val="0"/>
      <w:marTop w:val="0"/>
      <w:marBottom w:val="0"/>
      <w:divBdr>
        <w:top w:val="none" w:sz="0" w:space="0" w:color="auto"/>
        <w:left w:val="none" w:sz="0" w:space="0" w:color="auto"/>
        <w:bottom w:val="none" w:sz="0" w:space="0" w:color="auto"/>
        <w:right w:val="none" w:sz="0" w:space="0" w:color="auto"/>
      </w:divBdr>
    </w:div>
    <w:div w:id="543369223">
      <w:bodyDiv w:val="1"/>
      <w:marLeft w:val="0"/>
      <w:marRight w:val="0"/>
      <w:marTop w:val="0"/>
      <w:marBottom w:val="0"/>
      <w:divBdr>
        <w:top w:val="none" w:sz="0" w:space="0" w:color="auto"/>
        <w:left w:val="none" w:sz="0" w:space="0" w:color="auto"/>
        <w:bottom w:val="none" w:sz="0" w:space="0" w:color="auto"/>
        <w:right w:val="none" w:sz="0" w:space="0" w:color="auto"/>
      </w:divBdr>
    </w:div>
    <w:div w:id="544408767">
      <w:bodyDiv w:val="1"/>
      <w:marLeft w:val="0"/>
      <w:marRight w:val="0"/>
      <w:marTop w:val="0"/>
      <w:marBottom w:val="0"/>
      <w:divBdr>
        <w:top w:val="none" w:sz="0" w:space="0" w:color="auto"/>
        <w:left w:val="none" w:sz="0" w:space="0" w:color="auto"/>
        <w:bottom w:val="none" w:sz="0" w:space="0" w:color="auto"/>
        <w:right w:val="none" w:sz="0" w:space="0" w:color="auto"/>
      </w:divBdr>
    </w:div>
    <w:div w:id="553590813">
      <w:bodyDiv w:val="1"/>
      <w:marLeft w:val="0"/>
      <w:marRight w:val="0"/>
      <w:marTop w:val="0"/>
      <w:marBottom w:val="0"/>
      <w:divBdr>
        <w:top w:val="none" w:sz="0" w:space="0" w:color="auto"/>
        <w:left w:val="none" w:sz="0" w:space="0" w:color="auto"/>
        <w:bottom w:val="none" w:sz="0" w:space="0" w:color="auto"/>
        <w:right w:val="none" w:sz="0" w:space="0" w:color="auto"/>
      </w:divBdr>
    </w:div>
    <w:div w:id="569731104">
      <w:bodyDiv w:val="1"/>
      <w:marLeft w:val="0"/>
      <w:marRight w:val="0"/>
      <w:marTop w:val="0"/>
      <w:marBottom w:val="0"/>
      <w:divBdr>
        <w:top w:val="none" w:sz="0" w:space="0" w:color="auto"/>
        <w:left w:val="none" w:sz="0" w:space="0" w:color="auto"/>
        <w:bottom w:val="none" w:sz="0" w:space="0" w:color="auto"/>
        <w:right w:val="none" w:sz="0" w:space="0" w:color="auto"/>
      </w:divBdr>
    </w:div>
    <w:div w:id="578755444">
      <w:bodyDiv w:val="1"/>
      <w:marLeft w:val="0"/>
      <w:marRight w:val="0"/>
      <w:marTop w:val="0"/>
      <w:marBottom w:val="0"/>
      <w:divBdr>
        <w:top w:val="none" w:sz="0" w:space="0" w:color="auto"/>
        <w:left w:val="none" w:sz="0" w:space="0" w:color="auto"/>
        <w:bottom w:val="none" w:sz="0" w:space="0" w:color="auto"/>
        <w:right w:val="none" w:sz="0" w:space="0" w:color="auto"/>
      </w:divBdr>
    </w:div>
    <w:div w:id="587344991">
      <w:bodyDiv w:val="1"/>
      <w:marLeft w:val="0"/>
      <w:marRight w:val="0"/>
      <w:marTop w:val="0"/>
      <w:marBottom w:val="0"/>
      <w:divBdr>
        <w:top w:val="none" w:sz="0" w:space="0" w:color="auto"/>
        <w:left w:val="none" w:sz="0" w:space="0" w:color="auto"/>
        <w:bottom w:val="none" w:sz="0" w:space="0" w:color="auto"/>
        <w:right w:val="none" w:sz="0" w:space="0" w:color="auto"/>
      </w:divBdr>
    </w:div>
    <w:div w:id="603003725">
      <w:bodyDiv w:val="1"/>
      <w:marLeft w:val="0"/>
      <w:marRight w:val="0"/>
      <w:marTop w:val="0"/>
      <w:marBottom w:val="0"/>
      <w:divBdr>
        <w:top w:val="none" w:sz="0" w:space="0" w:color="auto"/>
        <w:left w:val="none" w:sz="0" w:space="0" w:color="auto"/>
        <w:bottom w:val="none" w:sz="0" w:space="0" w:color="auto"/>
        <w:right w:val="none" w:sz="0" w:space="0" w:color="auto"/>
      </w:divBdr>
    </w:div>
    <w:div w:id="605692446">
      <w:bodyDiv w:val="1"/>
      <w:marLeft w:val="0"/>
      <w:marRight w:val="0"/>
      <w:marTop w:val="0"/>
      <w:marBottom w:val="0"/>
      <w:divBdr>
        <w:top w:val="none" w:sz="0" w:space="0" w:color="auto"/>
        <w:left w:val="none" w:sz="0" w:space="0" w:color="auto"/>
        <w:bottom w:val="none" w:sz="0" w:space="0" w:color="auto"/>
        <w:right w:val="none" w:sz="0" w:space="0" w:color="auto"/>
      </w:divBdr>
    </w:div>
    <w:div w:id="614992665">
      <w:bodyDiv w:val="1"/>
      <w:marLeft w:val="0"/>
      <w:marRight w:val="0"/>
      <w:marTop w:val="0"/>
      <w:marBottom w:val="0"/>
      <w:divBdr>
        <w:top w:val="none" w:sz="0" w:space="0" w:color="auto"/>
        <w:left w:val="none" w:sz="0" w:space="0" w:color="auto"/>
        <w:bottom w:val="none" w:sz="0" w:space="0" w:color="auto"/>
        <w:right w:val="none" w:sz="0" w:space="0" w:color="auto"/>
      </w:divBdr>
    </w:div>
    <w:div w:id="616763826">
      <w:bodyDiv w:val="1"/>
      <w:marLeft w:val="0"/>
      <w:marRight w:val="0"/>
      <w:marTop w:val="0"/>
      <w:marBottom w:val="0"/>
      <w:divBdr>
        <w:top w:val="none" w:sz="0" w:space="0" w:color="auto"/>
        <w:left w:val="none" w:sz="0" w:space="0" w:color="auto"/>
        <w:bottom w:val="none" w:sz="0" w:space="0" w:color="auto"/>
        <w:right w:val="none" w:sz="0" w:space="0" w:color="auto"/>
      </w:divBdr>
    </w:div>
    <w:div w:id="620454535">
      <w:bodyDiv w:val="1"/>
      <w:marLeft w:val="0"/>
      <w:marRight w:val="0"/>
      <w:marTop w:val="0"/>
      <w:marBottom w:val="0"/>
      <w:divBdr>
        <w:top w:val="none" w:sz="0" w:space="0" w:color="auto"/>
        <w:left w:val="none" w:sz="0" w:space="0" w:color="auto"/>
        <w:bottom w:val="none" w:sz="0" w:space="0" w:color="auto"/>
        <w:right w:val="none" w:sz="0" w:space="0" w:color="auto"/>
      </w:divBdr>
    </w:div>
    <w:div w:id="630551730">
      <w:bodyDiv w:val="1"/>
      <w:marLeft w:val="0"/>
      <w:marRight w:val="0"/>
      <w:marTop w:val="0"/>
      <w:marBottom w:val="0"/>
      <w:divBdr>
        <w:top w:val="none" w:sz="0" w:space="0" w:color="auto"/>
        <w:left w:val="none" w:sz="0" w:space="0" w:color="auto"/>
        <w:bottom w:val="none" w:sz="0" w:space="0" w:color="auto"/>
        <w:right w:val="none" w:sz="0" w:space="0" w:color="auto"/>
      </w:divBdr>
    </w:div>
    <w:div w:id="632291624">
      <w:bodyDiv w:val="1"/>
      <w:marLeft w:val="0"/>
      <w:marRight w:val="0"/>
      <w:marTop w:val="0"/>
      <w:marBottom w:val="0"/>
      <w:divBdr>
        <w:top w:val="none" w:sz="0" w:space="0" w:color="auto"/>
        <w:left w:val="none" w:sz="0" w:space="0" w:color="auto"/>
        <w:bottom w:val="none" w:sz="0" w:space="0" w:color="auto"/>
        <w:right w:val="none" w:sz="0" w:space="0" w:color="auto"/>
      </w:divBdr>
    </w:div>
    <w:div w:id="633490736">
      <w:bodyDiv w:val="1"/>
      <w:marLeft w:val="0"/>
      <w:marRight w:val="0"/>
      <w:marTop w:val="0"/>
      <w:marBottom w:val="0"/>
      <w:divBdr>
        <w:top w:val="none" w:sz="0" w:space="0" w:color="auto"/>
        <w:left w:val="none" w:sz="0" w:space="0" w:color="auto"/>
        <w:bottom w:val="none" w:sz="0" w:space="0" w:color="auto"/>
        <w:right w:val="none" w:sz="0" w:space="0" w:color="auto"/>
      </w:divBdr>
    </w:div>
    <w:div w:id="640840601">
      <w:bodyDiv w:val="1"/>
      <w:marLeft w:val="0"/>
      <w:marRight w:val="0"/>
      <w:marTop w:val="0"/>
      <w:marBottom w:val="0"/>
      <w:divBdr>
        <w:top w:val="none" w:sz="0" w:space="0" w:color="auto"/>
        <w:left w:val="none" w:sz="0" w:space="0" w:color="auto"/>
        <w:bottom w:val="none" w:sz="0" w:space="0" w:color="auto"/>
        <w:right w:val="none" w:sz="0" w:space="0" w:color="auto"/>
      </w:divBdr>
    </w:div>
    <w:div w:id="651980103">
      <w:bodyDiv w:val="1"/>
      <w:marLeft w:val="0"/>
      <w:marRight w:val="0"/>
      <w:marTop w:val="0"/>
      <w:marBottom w:val="0"/>
      <w:divBdr>
        <w:top w:val="none" w:sz="0" w:space="0" w:color="auto"/>
        <w:left w:val="none" w:sz="0" w:space="0" w:color="auto"/>
        <w:bottom w:val="none" w:sz="0" w:space="0" w:color="auto"/>
        <w:right w:val="none" w:sz="0" w:space="0" w:color="auto"/>
      </w:divBdr>
    </w:div>
    <w:div w:id="652218688">
      <w:bodyDiv w:val="1"/>
      <w:marLeft w:val="0"/>
      <w:marRight w:val="0"/>
      <w:marTop w:val="0"/>
      <w:marBottom w:val="0"/>
      <w:divBdr>
        <w:top w:val="none" w:sz="0" w:space="0" w:color="auto"/>
        <w:left w:val="none" w:sz="0" w:space="0" w:color="auto"/>
        <w:bottom w:val="none" w:sz="0" w:space="0" w:color="auto"/>
        <w:right w:val="none" w:sz="0" w:space="0" w:color="auto"/>
      </w:divBdr>
    </w:div>
    <w:div w:id="666061238">
      <w:bodyDiv w:val="1"/>
      <w:marLeft w:val="0"/>
      <w:marRight w:val="0"/>
      <w:marTop w:val="0"/>
      <w:marBottom w:val="0"/>
      <w:divBdr>
        <w:top w:val="none" w:sz="0" w:space="0" w:color="auto"/>
        <w:left w:val="none" w:sz="0" w:space="0" w:color="auto"/>
        <w:bottom w:val="none" w:sz="0" w:space="0" w:color="auto"/>
        <w:right w:val="none" w:sz="0" w:space="0" w:color="auto"/>
      </w:divBdr>
    </w:div>
    <w:div w:id="673580458">
      <w:bodyDiv w:val="1"/>
      <w:marLeft w:val="0"/>
      <w:marRight w:val="0"/>
      <w:marTop w:val="0"/>
      <w:marBottom w:val="0"/>
      <w:divBdr>
        <w:top w:val="none" w:sz="0" w:space="0" w:color="auto"/>
        <w:left w:val="none" w:sz="0" w:space="0" w:color="auto"/>
        <w:bottom w:val="none" w:sz="0" w:space="0" w:color="auto"/>
        <w:right w:val="none" w:sz="0" w:space="0" w:color="auto"/>
      </w:divBdr>
    </w:div>
    <w:div w:id="674919755">
      <w:bodyDiv w:val="1"/>
      <w:marLeft w:val="0"/>
      <w:marRight w:val="0"/>
      <w:marTop w:val="0"/>
      <w:marBottom w:val="0"/>
      <w:divBdr>
        <w:top w:val="none" w:sz="0" w:space="0" w:color="auto"/>
        <w:left w:val="none" w:sz="0" w:space="0" w:color="auto"/>
        <w:bottom w:val="none" w:sz="0" w:space="0" w:color="auto"/>
        <w:right w:val="none" w:sz="0" w:space="0" w:color="auto"/>
      </w:divBdr>
    </w:div>
    <w:div w:id="685407298">
      <w:bodyDiv w:val="1"/>
      <w:marLeft w:val="0"/>
      <w:marRight w:val="0"/>
      <w:marTop w:val="0"/>
      <w:marBottom w:val="0"/>
      <w:divBdr>
        <w:top w:val="none" w:sz="0" w:space="0" w:color="auto"/>
        <w:left w:val="none" w:sz="0" w:space="0" w:color="auto"/>
        <w:bottom w:val="none" w:sz="0" w:space="0" w:color="auto"/>
        <w:right w:val="none" w:sz="0" w:space="0" w:color="auto"/>
      </w:divBdr>
    </w:div>
    <w:div w:id="690374369">
      <w:bodyDiv w:val="1"/>
      <w:marLeft w:val="0"/>
      <w:marRight w:val="0"/>
      <w:marTop w:val="0"/>
      <w:marBottom w:val="0"/>
      <w:divBdr>
        <w:top w:val="none" w:sz="0" w:space="0" w:color="auto"/>
        <w:left w:val="none" w:sz="0" w:space="0" w:color="auto"/>
        <w:bottom w:val="none" w:sz="0" w:space="0" w:color="auto"/>
        <w:right w:val="none" w:sz="0" w:space="0" w:color="auto"/>
      </w:divBdr>
    </w:div>
    <w:div w:id="699940967">
      <w:bodyDiv w:val="1"/>
      <w:marLeft w:val="0"/>
      <w:marRight w:val="0"/>
      <w:marTop w:val="0"/>
      <w:marBottom w:val="0"/>
      <w:divBdr>
        <w:top w:val="none" w:sz="0" w:space="0" w:color="auto"/>
        <w:left w:val="none" w:sz="0" w:space="0" w:color="auto"/>
        <w:bottom w:val="none" w:sz="0" w:space="0" w:color="auto"/>
        <w:right w:val="none" w:sz="0" w:space="0" w:color="auto"/>
      </w:divBdr>
    </w:div>
    <w:div w:id="703943336">
      <w:bodyDiv w:val="1"/>
      <w:marLeft w:val="0"/>
      <w:marRight w:val="0"/>
      <w:marTop w:val="0"/>
      <w:marBottom w:val="0"/>
      <w:divBdr>
        <w:top w:val="none" w:sz="0" w:space="0" w:color="auto"/>
        <w:left w:val="none" w:sz="0" w:space="0" w:color="auto"/>
        <w:bottom w:val="none" w:sz="0" w:space="0" w:color="auto"/>
        <w:right w:val="none" w:sz="0" w:space="0" w:color="auto"/>
      </w:divBdr>
    </w:div>
    <w:div w:id="704868908">
      <w:bodyDiv w:val="1"/>
      <w:marLeft w:val="0"/>
      <w:marRight w:val="0"/>
      <w:marTop w:val="0"/>
      <w:marBottom w:val="0"/>
      <w:divBdr>
        <w:top w:val="none" w:sz="0" w:space="0" w:color="auto"/>
        <w:left w:val="none" w:sz="0" w:space="0" w:color="auto"/>
        <w:bottom w:val="none" w:sz="0" w:space="0" w:color="auto"/>
        <w:right w:val="none" w:sz="0" w:space="0" w:color="auto"/>
      </w:divBdr>
    </w:div>
    <w:div w:id="706954172">
      <w:bodyDiv w:val="1"/>
      <w:marLeft w:val="0"/>
      <w:marRight w:val="0"/>
      <w:marTop w:val="0"/>
      <w:marBottom w:val="0"/>
      <w:divBdr>
        <w:top w:val="none" w:sz="0" w:space="0" w:color="auto"/>
        <w:left w:val="none" w:sz="0" w:space="0" w:color="auto"/>
        <w:bottom w:val="none" w:sz="0" w:space="0" w:color="auto"/>
        <w:right w:val="none" w:sz="0" w:space="0" w:color="auto"/>
      </w:divBdr>
    </w:div>
    <w:div w:id="716465043">
      <w:bodyDiv w:val="1"/>
      <w:marLeft w:val="0"/>
      <w:marRight w:val="0"/>
      <w:marTop w:val="0"/>
      <w:marBottom w:val="0"/>
      <w:divBdr>
        <w:top w:val="none" w:sz="0" w:space="0" w:color="auto"/>
        <w:left w:val="none" w:sz="0" w:space="0" w:color="auto"/>
        <w:bottom w:val="none" w:sz="0" w:space="0" w:color="auto"/>
        <w:right w:val="none" w:sz="0" w:space="0" w:color="auto"/>
      </w:divBdr>
    </w:div>
    <w:div w:id="719478955">
      <w:bodyDiv w:val="1"/>
      <w:marLeft w:val="0"/>
      <w:marRight w:val="0"/>
      <w:marTop w:val="0"/>
      <w:marBottom w:val="0"/>
      <w:divBdr>
        <w:top w:val="none" w:sz="0" w:space="0" w:color="auto"/>
        <w:left w:val="none" w:sz="0" w:space="0" w:color="auto"/>
        <w:bottom w:val="none" w:sz="0" w:space="0" w:color="auto"/>
        <w:right w:val="none" w:sz="0" w:space="0" w:color="auto"/>
      </w:divBdr>
    </w:div>
    <w:div w:id="721059088">
      <w:bodyDiv w:val="1"/>
      <w:marLeft w:val="0"/>
      <w:marRight w:val="0"/>
      <w:marTop w:val="0"/>
      <w:marBottom w:val="0"/>
      <w:divBdr>
        <w:top w:val="none" w:sz="0" w:space="0" w:color="auto"/>
        <w:left w:val="none" w:sz="0" w:space="0" w:color="auto"/>
        <w:bottom w:val="none" w:sz="0" w:space="0" w:color="auto"/>
        <w:right w:val="none" w:sz="0" w:space="0" w:color="auto"/>
      </w:divBdr>
    </w:div>
    <w:div w:id="722950382">
      <w:bodyDiv w:val="1"/>
      <w:marLeft w:val="0"/>
      <w:marRight w:val="0"/>
      <w:marTop w:val="0"/>
      <w:marBottom w:val="0"/>
      <w:divBdr>
        <w:top w:val="none" w:sz="0" w:space="0" w:color="auto"/>
        <w:left w:val="none" w:sz="0" w:space="0" w:color="auto"/>
        <w:bottom w:val="none" w:sz="0" w:space="0" w:color="auto"/>
        <w:right w:val="none" w:sz="0" w:space="0" w:color="auto"/>
      </w:divBdr>
    </w:div>
    <w:div w:id="729811834">
      <w:bodyDiv w:val="1"/>
      <w:marLeft w:val="0"/>
      <w:marRight w:val="0"/>
      <w:marTop w:val="0"/>
      <w:marBottom w:val="0"/>
      <w:divBdr>
        <w:top w:val="none" w:sz="0" w:space="0" w:color="auto"/>
        <w:left w:val="none" w:sz="0" w:space="0" w:color="auto"/>
        <w:bottom w:val="none" w:sz="0" w:space="0" w:color="auto"/>
        <w:right w:val="none" w:sz="0" w:space="0" w:color="auto"/>
      </w:divBdr>
    </w:div>
    <w:div w:id="736976672">
      <w:bodyDiv w:val="1"/>
      <w:marLeft w:val="0"/>
      <w:marRight w:val="0"/>
      <w:marTop w:val="0"/>
      <w:marBottom w:val="0"/>
      <w:divBdr>
        <w:top w:val="none" w:sz="0" w:space="0" w:color="auto"/>
        <w:left w:val="none" w:sz="0" w:space="0" w:color="auto"/>
        <w:bottom w:val="none" w:sz="0" w:space="0" w:color="auto"/>
        <w:right w:val="none" w:sz="0" w:space="0" w:color="auto"/>
      </w:divBdr>
    </w:div>
    <w:div w:id="741874718">
      <w:bodyDiv w:val="1"/>
      <w:marLeft w:val="0"/>
      <w:marRight w:val="0"/>
      <w:marTop w:val="0"/>
      <w:marBottom w:val="0"/>
      <w:divBdr>
        <w:top w:val="none" w:sz="0" w:space="0" w:color="auto"/>
        <w:left w:val="none" w:sz="0" w:space="0" w:color="auto"/>
        <w:bottom w:val="none" w:sz="0" w:space="0" w:color="auto"/>
        <w:right w:val="none" w:sz="0" w:space="0" w:color="auto"/>
      </w:divBdr>
    </w:div>
    <w:div w:id="743837624">
      <w:bodyDiv w:val="1"/>
      <w:marLeft w:val="0"/>
      <w:marRight w:val="0"/>
      <w:marTop w:val="0"/>
      <w:marBottom w:val="0"/>
      <w:divBdr>
        <w:top w:val="none" w:sz="0" w:space="0" w:color="auto"/>
        <w:left w:val="none" w:sz="0" w:space="0" w:color="auto"/>
        <w:bottom w:val="none" w:sz="0" w:space="0" w:color="auto"/>
        <w:right w:val="none" w:sz="0" w:space="0" w:color="auto"/>
      </w:divBdr>
    </w:div>
    <w:div w:id="744955665">
      <w:bodyDiv w:val="1"/>
      <w:marLeft w:val="0"/>
      <w:marRight w:val="0"/>
      <w:marTop w:val="0"/>
      <w:marBottom w:val="0"/>
      <w:divBdr>
        <w:top w:val="none" w:sz="0" w:space="0" w:color="auto"/>
        <w:left w:val="none" w:sz="0" w:space="0" w:color="auto"/>
        <w:bottom w:val="none" w:sz="0" w:space="0" w:color="auto"/>
        <w:right w:val="none" w:sz="0" w:space="0" w:color="auto"/>
      </w:divBdr>
    </w:div>
    <w:div w:id="746540698">
      <w:bodyDiv w:val="1"/>
      <w:marLeft w:val="0"/>
      <w:marRight w:val="0"/>
      <w:marTop w:val="0"/>
      <w:marBottom w:val="0"/>
      <w:divBdr>
        <w:top w:val="none" w:sz="0" w:space="0" w:color="auto"/>
        <w:left w:val="none" w:sz="0" w:space="0" w:color="auto"/>
        <w:bottom w:val="none" w:sz="0" w:space="0" w:color="auto"/>
        <w:right w:val="none" w:sz="0" w:space="0" w:color="auto"/>
      </w:divBdr>
    </w:div>
    <w:div w:id="750388678">
      <w:bodyDiv w:val="1"/>
      <w:marLeft w:val="0"/>
      <w:marRight w:val="0"/>
      <w:marTop w:val="0"/>
      <w:marBottom w:val="0"/>
      <w:divBdr>
        <w:top w:val="none" w:sz="0" w:space="0" w:color="auto"/>
        <w:left w:val="none" w:sz="0" w:space="0" w:color="auto"/>
        <w:bottom w:val="none" w:sz="0" w:space="0" w:color="auto"/>
        <w:right w:val="none" w:sz="0" w:space="0" w:color="auto"/>
      </w:divBdr>
    </w:div>
    <w:div w:id="754132747">
      <w:bodyDiv w:val="1"/>
      <w:marLeft w:val="0"/>
      <w:marRight w:val="0"/>
      <w:marTop w:val="0"/>
      <w:marBottom w:val="0"/>
      <w:divBdr>
        <w:top w:val="none" w:sz="0" w:space="0" w:color="auto"/>
        <w:left w:val="none" w:sz="0" w:space="0" w:color="auto"/>
        <w:bottom w:val="none" w:sz="0" w:space="0" w:color="auto"/>
        <w:right w:val="none" w:sz="0" w:space="0" w:color="auto"/>
      </w:divBdr>
    </w:div>
    <w:div w:id="774180458">
      <w:bodyDiv w:val="1"/>
      <w:marLeft w:val="0"/>
      <w:marRight w:val="0"/>
      <w:marTop w:val="0"/>
      <w:marBottom w:val="0"/>
      <w:divBdr>
        <w:top w:val="none" w:sz="0" w:space="0" w:color="auto"/>
        <w:left w:val="none" w:sz="0" w:space="0" w:color="auto"/>
        <w:bottom w:val="none" w:sz="0" w:space="0" w:color="auto"/>
        <w:right w:val="none" w:sz="0" w:space="0" w:color="auto"/>
      </w:divBdr>
    </w:div>
    <w:div w:id="774599886">
      <w:bodyDiv w:val="1"/>
      <w:marLeft w:val="0"/>
      <w:marRight w:val="0"/>
      <w:marTop w:val="0"/>
      <w:marBottom w:val="0"/>
      <w:divBdr>
        <w:top w:val="none" w:sz="0" w:space="0" w:color="auto"/>
        <w:left w:val="none" w:sz="0" w:space="0" w:color="auto"/>
        <w:bottom w:val="none" w:sz="0" w:space="0" w:color="auto"/>
        <w:right w:val="none" w:sz="0" w:space="0" w:color="auto"/>
      </w:divBdr>
    </w:div>
    <w:div w:id="775907240">
      <w:bodyDiv w:val="1"/>
      <w:marLeft w:val="0"/>
      <w:marRight w:val="0"/>
      <w:marTop w:val="0"/>
      <w:marBottom w:val="0"/>
      <w:divBdr>
        <w:top w:val="none" w:sz="0" w:space="0" w:color="auto"/>
        <w:left w:val="none" w:sz="0" w:space="0" w:color="auto"/>
        <w:bottom w:val="none" w:sz="0" w:space="0" w:color="auto"/>
        <w:right w:val="none" w:sz="0" w:space="0" w:color="auto"/>
      </w:divBdr>
    </w:div>
    <w:div w:id="779226737">
      <w:bodyDiv w:val="1"/>
      <w:marLeft w:val="0"/>
      <w:marRight w:val="0"/>
      <w:marTop w:val="0"/>
      <w:marBottom w:val="0"/>
      <w:divBdr>
        <w:top w:val="none" w:sz="0" w:space="0" w:color="auto"/>
        <w:left w:val="none" w:sz="0" w:space="0" w:color="auto"/>
        <w:bottom w:val="none" w:sz="0" w:space="0" w:color="auto"/>
        <w:right w:val="none" w:sz="0" w:space="0" w:color="auto"/>
      </w:divBdr>
    </w:div>
    <w:div w:id="806050448">
      <w:bodyDiv w:val="1"/>
      <w:marLeft w:val="0"/>
      <w:marRight w:val="0"/>
      <w:marTop w:val="0"/>
      <w:marBottom w:val="0"/>
      <w:divBdr>
        <w:top w:val="none" w:sz="0" w:space="0" w:color="auto"/>
        <w:left w:val="none" w:sz="0" w:space="0" w:color="auto"/>
        <w:bottom w:val="none" w:sz="0" w:space="0" w:color="auto"/>
        <w:right w:val="none" w:sz="0" w:space="0" w:color="auto"/>
      </w:divBdr>
    </w:div>
    <w:div w:id="808521118">
      <w:bodyDiv w:val="1"/>
      <w:marLeft w:val="0"/>
      <w:marRight w:val="0"/>
      <w:marTop w:val="0"/>
      <w:marBottom w:val="0"/>
      <w:divBdr>
        <w:top w:val="none" w:sz="0" w:space="0" w:color="auto"/>
        <w:left w:val="none" w:sz="0" w:space="0" w:color="auto"/>
        <w:bottom w:val="none" w:sz="0" w:space="0" w:color="auto"/>
        <w:right w:val="none" w:sz="0" w:space="0" w:color="auto"/>
      </w:divBdr>
    </w:div>
    <w:div w:id="809249991">
      <w:bodyDiv w:val="1"/>
      <w:marLeft w:val="0"/>
      <w:marRight w:val="0"/>
      <w:marTop w:val="0"/>
      <w:marBottom w:val="0"/>
      <w:divBdr>
        <w:top w:val="none" w:sz="0" w:space="0" w:color="auto"/>
        <w:left w:val="none" w:sz="0" w:space="0" w:color="auto"/>
        <w:bottom w:val="none" w:sz="0" w:space="0" w:color="auto"/>
        <w:right w:val="none" w:sz="0" w:space="0" w:color="auto"/>
      </w:divBdr>
    </w:div>
    <w:div w:id="812405906">
      <w:bodyDiv w:val="1"/>
      <w:marLeft w:val="0"/>
      <w:marRight w:val="0"/>
      <w:marTop w:val="0"/>
      <w:marBottom w:val="0"/>
      <w:divBdr>
        <w:top w:val="none" w:sz="0" w:space="0" w:color="auto"/>
        <w:left w:val="none" w:sz="0" w:space="0" w:color="auto"/>
        <w:bottom w:val="none" w:sz="0" w:space="0" w:color="auto"/>
        <w:right w:val="none" w:sz="0" w:space="0" w:color="auto"/>
      </w:divBdr>
    </w:div>
    <w:div w:id="812597999">
      <w:bodyDiv w:val="1"/>
      <w:marLeft w:val="0"/>
      <w:marRight w:val="0"/>
      <w:marTop w:val="0"/>
      <w:marBottom w:val="0"/>
      <w:divBdr>
        <w:top w:val="none" w:sz="0" w:space="0" w:color="auto"/>
        <w:left w:val="none" w:sz="0" w:space="0" w:color="auto"/>
        <w:bottom w:val="none" w:sz="0" w:space="0" w:color="auto"/>
        <w:right w:val="none" w:sz="0" w:space="0" w:color="auto"/>
      </w:divBdr>
    </w:div>
    <w:div w:id="813259299">
      <w:bodyDiv w:val="1"/>
      <w:marLeft w:val="0"/>
      <w:marRight w:val="0"/>
      <w:marTop w:val="0"/>
      <w:marBottom w:val="0"/>
      <w:divBdr>
        <w:top w:val="none" w:sz="0" w:space="0" w:color="auto"/>
        <w:left w:val="none" w:sz="0" w:space="0" w:color="auto"/>
        <w:bottom w:val="none" w:sz="0" w:space="0" w:color="auto"/>
        <w:right w:val="none" w:sz="0" w:space="0" w:color="auto"/>
      </w:divBdr>
    </w:div>
    <w:div w:id="813721398">
      <w:bodyDiv w:val="1"/>
      <w:marLeft w:val="0"/>
      <w:marRight w:val="0"/>
      <w:marTop w:val="0"/>
      <w:marBottom w:val="0"/>
      <w:divBdr>
        <w:top w:val="none" w:sz="0" w:space="0" w:color="auto"/>
        <w:left w:val="none" w:sz="0" w:space="0" w:color="auto"/>
        <w:bottom w:val="none" w:sz="0" w:space="0" w:color="auto"/>
        <w:right w:val="none" w:sz="0" w:space="0" w:color="auto"/>
      </w:divBdr>
    </w:div>
    <w:div w:id="838427378">
      <w:bodyDiv w:val="1"/>
      <w:marLeft w:val="0"/>
      <w:marRight w:val="0"/>
      <w:marTop w:val="0"/>
      <w:marBottom w:val="0"/>
      <w:divBdr>
        <w:top w:val="none" w:sz="0" w:space="0" w:color="auto"/>
        <w:left w:val="none" w:sz="0" w:space="0" w:color="auto"/>
        <w:bottom w:val="none" w:sz="0" w:space="0" w:color="auto"/>
        <w:right w:val="none" w:sz="0" w:space="0" w:color="auto"/>
      </w:divBdr>
    </w:div>
    <w:div w:id="841700587">
      <w:bodyDiv w:val="1"/>
      <w:marLeft w:val="0"/>
      <w:marRight w:val="0"/>
      <w:marTop w:val="0"/>
      <w:marBottom w:val="0"/>
      <w:divBdr>
        <w:top w:val="none" w:sz="0" w:space="0" w:color="auto"/>
        <w:left w:val="none" w:sz="0" w:space="0" w:color="auto"/>
        <w:bottom w:val="none" w:sz="0" w:space="0" w:color="auto"/>
        <w:right w:val="none" w:sz="0" w:space="0" w:color="auto"/>
      </w:divBdr>
    </w:div>
    <w:div w:id="849837841">
      <w:bodyDiv w:val="1"/>
      <w:marLeft w:val="0"/>
      <w:marRight w:val="0"/>
      <w:marTop w:val="0"/>
      <w:marBottom w:val="0"/>
      <w:divBdr>
        <w:top w:val="none" w:sz="0" w:space="0" w:color="auto"/>
        <w:left w:val="none" w:sz="0" w:space="0" w:color="auto"/>
        <w:bottom w:val="none" w:sz="0" w:space="0" w:color="auto"/>
        <w:right w:val="none" w:sz="0" w:space="0" w:color="auto"/>
      </w:divBdr>
    </w:div>
    <w:div w:id="850804633">
      <w:bodyDiv w:val="1"/>
      <w:marLeft w:val="0"/>
      <w:marRight w:val="0"/>
      <w:marTop w:val="0"/>
      <w:marBottom w:val="0"/>
      <w:divBdr>
        <w:top w:val="none" w:sz="0" w:space="0" w:color="auto"/>
        <w:left w:val="none" w:sz="0" w:space="0" w:color="auto"/>
        <w:bottom w:val="none" w:sz="0" w:space="0" w:color="auto"/>
        <w:right w:val="none" w:sz="0" w:space="0" w:color="auto"/>
      </w:divBdr>
    </w:div>
    <w:div w:id="853417001">
      <w:bodyDiv w:val="1"/>
      <w:marLeft w:val="0"/>
      <w:marRight w:val="0"/>
      <w:marTop w:val="0"/>
      <w:marBottom w:val="0"/>
      <w:divBdr>
        <w:top w:val="none" w:sz="0" w:space="0" w:color="auto"/>
        <w:left w:val="none" w:sz="0" w:space="0" w:color="auto"/>
        <w:bottom w:val="none" w:sz="0" w:space="0" w:color="auto"/>
        <w:right w:val="none" w:sz="0" w:space="0" w:color="auto"/>
      </w:divBdr>
    </w:div>
    <w:div w:id="855458912">
      <w:bodyDiv w:val="1"/>
      <w:marLeft w:val="0"/>
      <w:marRight w:val="0"/>
      <w:marTop w:val="0"/>
      <w:marBottom w:val="0"/>
      <w:divBdr>
        <w:top w:val="none" w:sz="0" w:space="0" w:color="auto"/>
        <w:left w:val="none" w:sz="0" w:space="0" w:color="auto"/>
        <w:bottom w:val="none" w:sz="0" w:space="0" w:color="auto"/>
        <w:right w:val="none" w:sz="0" w:space="0" w:color="auto"/>
      </w:divBdr>
    </w:div>
    <w:div w:id="866330859">
      <w:bodyDiv w:val="1"/>
      <w:marLeft w:val="0"/>
      <w:marRight w:val="0"/>
      <w:marTop w:val="0"/>
      <w:marBottom w:val="0"/>
      <w:divBdr>
        <w:top w:val="none" w:sz="0" w:space="0" w:color="auto"/>
        <w:left w:val="none" w:sz="0" w:space="0" w:color="auto"/>
        <w:bottom w:val="none" w:sz="0" w:space="0" w:color="auto"/>
        <w:right w:val="none" w:sz="0" w:space="0" w:color="auto"/>
      </w:divBdr>
    </w:div>
    <w:div w:id="868494060">
      <w:bodyDiv w:val="1"/>
      <w:marLeft w:val="0"/>
      <w:marRight w:val="0"/>
      <w:marTop w:val="0"/>
      <w:marBottom w:val="0"/>
      <w:divBdr>
        <w:top w:val="none" w:sz="0" w:space="0" w:color="auto"/>
        <w:left w:val="none" w:sz="0" w:space="0" w:color="auto"/>
        <w:bottom w:val="none" w:sz="0" w:space="0" w:color="auto"/>
        <w:right w:val="none" w:sz="0" w:space="0" w:color="auto"/>
      </w:divBdr>
    </w:div>
    <w:div w:id="873494275">
      <w:bodyDiv w:val="1"/>
      <w:marLeft w:val="0"/>
      <w:marRight w:val="0"/>
      <w:marTop w:val="0"/>
      <w:marBottom w:val="0"/>
      <w:divBdr>
        <w:top w:val="none" w:sz="0" w:space="0" w:color="auto"/>
        <w:left w:val="none" w:sz="0" w:space="0" w:color="auto"/>
        <w:bottom w:val="none" w:sz="0" w:space="0" w:color="auto"/>
        <w:right w:val="none" w:sz="0" w:space="0" w:color="auto"/>
      </w:divBdr>
    </w:div>
    <w:div w:id="877087397">
      <w:bodyDiv w:val="1"/>
      <w:marLeft w:val="0"/>
      <w:marRight w:val="0"/>
      <w:marTop w:val="0"/>
      <w:marBottom w:val="0"/>
      <w:divBdr>
        <w:top w:val="none" w:sz="0" w:space="0" w:color="auto"/>
        <w:left w:val="none" w:sz="0" w:space="0" w:color="auto"/>
        <w:bottom w:val="none" w:sz="0" w:space="0" w:color="auto"/>
        <w:right w:val="none" w:sz="0" w:space="0" w:color="auto"/>
      </w:divBdr>
    </w:div>
    <w:div w:id="880870761">
      <w:bodyDiv w:val="1"/>
      <w:marLeft w:val="0"/>
      <w:marRight w:val="0"/>
      <w:marTop w:val="0"/>
      <w:marBottom w:val="0"/>
      <w:divBdr>
        <w:top w:val="none" w:sz="0" w:space="0" w:color="auto"/>
        <w:left w:val="none" w:sz="0" w:space="0" w:color="auto"/>
        <w:bottom w:val="none" w:sz="0" w:space="0" w:color="auto"/>
        <w:right w:val="none" w:sz="0" w:space="0" w:color="auto"/>
      </w:divBdr>
    </w:div>
    <w:div w:id="882835617">
      <w:bodyDiv w:val="1"/>
      <w:marLeft w:val="0"/>
      <w:marRight w:val="0"/>
      <w:marTop w:val="0"/>
      <w:marBottom w:val="0"/>
      <w:divBdr>
        <w:top w:val="none" w:sz="0" w:space="0" w:color="auto"/>
        <w:left w:val="none" w:sz="0" w:space="0" w:color="auto"/>
        <w:bottom w:val="none" w:sz="0" w:space="0" w:color="auto"/>
        <w:right w:val="none" w:sz="0" w:space="0" w:color="auto"/>
      </w:divBdr>
    </w:div>
    <w:div w:id="893613948">
      <w:bodyDiv w:val="1"/>
      <w:marLeft w:val="0"/>
      <w:marRight w:val="0"/>
      <w:marTop w:val="0"/>
      <w:marBottom w:val="0"/>
      <w:divBdr>
        <w:top w:val="none" w:sz="0" w:space="0" w:color="auto"/>
        <w:left w:val="none" w:sz="0" w:space="0" w:color="auto"/>
        <w:bottom w:val="none" w:sz="0" w:space="0" w:color="auto"/>
        <w:right w:val="none" w:sz="0" w:space="0" w:color="auto"/>
      </w:divBdr>
    </w:div>
    <w:div w:id="895822140">
      <w:bodyDiv w:val="1"/>
      <w:marLeft w:val="0"/>
      <w:marRight w:val="0"/>
      <w:marTop w:val="0"/>
      <w:marBottom w:val="0"/>
      <w:divBdr>
        <w:top w:val="none" w:sz="0" w:space="0" w:color="auto"/>
        <w:left w:val="none" w:sz="0" w:space="0" w:color="auto"/>
        <w:bottom w:val="none" w:sz="0" w:space="0" w:color="auto"/>
        <w:right w:val="none" w:sz="0" w:space="0" w:color="auto"/>
      </w:divBdr>
    </w:div>
    <w:div w:id="897982191">
      <w:bodyDiv w:val="1"/>
      <w:marLeft w:val="0"/>
      <w:marRight w:val="0"/>
      <w:marTop w:val="0"/>
      <w:marBottom w:val="0"/>
      <w:divBdr>
        <w:top w:val="none" w:sz="0" w:space="0" w:color="auto"/>
        <w:left w:val="none" w:sz="0" w:space="0" w:color="auto"/>
        <w:bottom w:val="none" w:sz="0" w:space="0" w:color="auto"/>
        <w:right w:val="none" w:sz="0" w:space="0" w:color="auto"/>
      </w:divBdr>
    </w:div>
    <w:div w:id="902982146">
      <w:bodyDiv w:val="1"/>
      <w:marLeft w:val="0"/>
      <w:marRight w:val="0"/>
      <w:marTop w:val="0"/>
      <w:marBottom w:val="0"/>
      <w:divBdr>
        <w:top w:val="none" w:sz="0" w:space="0" w:color="auto"/>
        <w:left w:val="none" w:sz="0" w:space="0" w:color="auto"/>
        <w:bottom w:val="none" w:sz="0" w:space="0" w:color="auto"/>
        <w:right w:val="none" w:sz="0" w:space="0" w:color="auto"/>
      </w:divBdr>
    </w:div>
    <w:div w:id="914709610">
      <w:bodyDiv w:val="1"/>
      <w:marLeft w:val="0"/>
      <w:marRight w:val="0"/>
      <w:marTop w:val="0"/>
      <w:marBottom w:val="0"/>
      <w:divBdr>
        <w:top w:val="none" w:sz="0" w:space="0" w:color="auto"/>
        <w:left w:val="none" w:sz="0" w:space="0" w:color="auto"/>
        <w:bottom w:val="none" w:sz="0" w:space="0" w:color="auto"/>
        <w:right w:val="none" w:sz="0" w:space="0" w:color="auto"/>
      </w:divBdr>
    </w:div>
    <w:div w:id="916136251">
      <w:bodyDiv w:val="1"/>
      <w:marLeft w:val="0"/>
      <w:marRight w:val="0"/>
      <w:marTop w:val="0"/>
      <w:marBottom w:val="0"/>
      <w:divBdr>
        <w:top w:val="none" w:sz="0" w:space="0" w:color="auto"/>
        <w:left w:val="none" w:sz="0" w:space="0" w:color="auto"/>
        <w:bottom w:val="none" w:sz="0" w:space="0" w:color="auto"/>
        <w:right w:val="none" w:sz="0" w:space="0" w:color="auto"/>
      </w:divBdr>
    </w:div>
    <w:div w:id="917787078">
      <w:bodyDiv w:val="1"/>
      <w:marLeft w:val="0"/>
      <w:marRight w:val="0"/>
      <w:marTop w:val="0"/>
      <w:marBottom w:val="0"/>
      <w:divBdr>
        <w:top w:val="none" w:sz="0" w:space="0" w:color="auto"/>
        <w:left w:val="none" w:sz="0" w:space="0" w:color="auto"/>
        <w:bottom w:val="none" w:sz="0" w:space="0" w:color="auto"/>
        <w:right w:val="none" w:sz="0" w:space="0" w:color="auto"/>
      </w:divBdr>
    </w:div>
    <w:div w:id="923949841">
      <w:bodyDiv w:val="1"/>
      <w:marLeft w:val="0"/>
      <w:marRight w:val="0"/>
      <w:marTop w:val="0"/>
      <w:marBottom w:val="0"/>
      <w:divBdr>
        <w:top w:val="none" w:sz="0" w:space="0" w:color="auto"/>
        <w:left w:val="none" w:sz="0" w:space="0" w:color="auto"/>
        <w:bottom w:val="none" w:sz="0" w:space="0" w:color="auto"/>
        <w:right w:val="none" w:sz="0" w:space="0" w:color="auto"/>
      </w:divBdr>
    </w:div>
    <w:div w:id="926811979">
      <w:bodyDiv w:val="1"/>
      <w:marLeft w:val="0"/>
      <w:marRight w:val="0"/>
      <w:marTop w:val="0"/>
      <w:marBottom w:val="0"/>
      <w:divBdr>
        <w:top w:val="none" w:sz="0" w:space="0" w:color="auto"/>
        <w:left w:val="none" w:sz="0" w:space="0" w:color="auto"/>
        <w:bottom w:val="none" w:sz="0" w:space="0" w:color="auto"/>
        <w:right w:val="none" w:sz="0" w:space="0" w:color="auto"/>
      </w:divBdr>
    </w:div>
    <w:div w:id="927006901">
      <w:bodyDiv w:val="1"/>
      <w:marLeft w:val="0"/>
      <w:marRight w:val="0"/>
      <w:marTop w:val="0"/>
      <w:marBottom w:val="0"/>
      <w:divBdr>
        <w:top w:val="none" w:sz="0" w:space="0" w:color="auto"/>
        <w:left w:val="none" w:sz="0" w:space="0" w:color="auto"/>
        <w:bottom w:val="none" w:sz="0" w:space="0" w:color="auto"/>
        <w:right w:val="none" w:sz="0" w:space="0" w:color="auto"/>
      </w:divBdr>
    </w:div>
    <w:div w:id="927084084">
      <w:bodyDiv w:val="1"/>
      <w:marLeft w:val="0"/>
      <w:marRight w:val="0"/>
      <w:marTop w:val="0"/>
      <w:marBottom w:val="0"/>
      <w:divBdr>
        <w:top w:val="none" w:sz="0" w:space="0" w:color="auto"/>
        <w:left w:val="none" w:sz="0" w:space="0" w:color="auto"/>
        <w:bottom w:val="none" w:sz="0" w:space="0" w:color="auto"/>
        <w:right w:val="none" w:sz="0" w:space="0" w:color="auto"/>
      </w:divBdr>
    </w:div>
    <w:div w:id="931399481">
      <w:bodyDiv w:val="1"/>
      <w:marLeft w:val="0"/>
      <w:marRight w:val="0"/>
      <w:marTop w:val="0"/>
      <w:marBottom w:val="0"/>
      <w:divBdr>
        <w:top w:val="none" w:sz="0" w:space="0" w:color="auto"/>
        <w:left w:val="none" w:sz="0" w:space="0" w:color="auto"/>
        <w:bottom w:val="none" w:sz="0" w:space="0" w:color="auto"/>
        <w:right w:val="none" w:sz="0" w:space="0" w:color="auto"/>
      </w:divBdr>
    </w:div>
    <w:div w:id="931468674">
      <w:bodyDiv w:val="1"/>
      <w:marLeft w:val="0"/>
      <w:marRight w:val="0"/>
      <w:marTop w:val="0"/>
      <w:marBottom w:val="0"/>
      <w:divBdr>
        <w:top w:val="none" w:sz="0" w:space="0" w:color="auto"/>
        <w:left w:val="none" w:sz="0" w:space="0" w:color="auto"/>
        <w:bottom w:val="none" w:sz="0" w:space="0" w:color="auto"/>
        <w:right w:val="none" w:sz="0" w:space="0" w:color="auto"/>
      </w:divBdr>
    </w:div>
    <w:div w:id="967857182">
      <w:bodyDiv w:val="1"/>
      <w:marLeft w:val="0"/>
      <w:marRight w:val="0"/>
      <w:marTop w:val="0"/>
      <w:marBottom w:val="0"/>
      <w:divBdr>
        <w:top w:val="none" w:sz="0" w:space="0" w:color="auto"/>
        <w:left w:val="none" w:sz="0" w:space="0" w:color="auto"/>
        <w:bottom w:val="none" w:sz="0" w:space="0" w:color="auto"/>
        <w:right w:val="none" w:sz="0" w:space="0" w:color="auto"/>
      </w:divBdr>
    </w:div>
    <w:div w:id="970672263">
      <w:bodyDiv w:val="1"/>
      <w:marLeft w:val="0"/>
      <w:marRight w:val="0"/>
      <w:marTop w:val="0"/>
      <w:marBottom w:val="0"/>
      <w:divBdr>
        <w:top w:val="none" w:sz="0" w:space="0" w:color="auto"/>
        <w:left w:val="none" w:sz="0" w:space="0" w:color="auto"/>
        <w:bottom w:val="none" w:sz="0" w:space="0" w:color="auto"/>
        <w:right w:val="none" w:sz="0" w:space="0" w:color="auto"/>
      </w:divBdr>
    </w:div>
    <w:div w:id="975065206">
      <w:bodyDiv w:val="1"/>
      <w:marLeft w:val="0"/>
      <w:marRight w:val="0"/>
      <w:marTop w:val="0"/>
      <w:marBottom w:val="0"/>
      <w:divBdr>
        <w:top w:val="none" w:sz="0" w:space="0" w:color="auto"/>
        <w:left w:val="none" w:sz="0" w:space="0" w:color="auto"/>
        <w:bottom w:val="none" w:sz="0" w:space="0" w:color="auto"/>
        <w:right w:val="none" w:sz="0" w:space="0" w:color="auto"/>
      </w:divBdr>
    </w:div>
    <w:div w:id="976303951">
      <w:bodyDiv w:val="1"/>
      <w:marLeft w:val="0"/>
      <w:marRight w:val="0"/>
      <w:marTop w:val="0"/>
      <w:marBottom w:val="0"/>
      <w:divBdr>
        <w:top w:val="none" w:sz="0" w:space="0" w:color="auto"/>
        <w:left w:val="none" w:sz="0" w:space="0" w:color="auto"/>
        <w:bottom w:val="none" w:sz="0" w:space="0" w:color="auto"/>
        <w:right w:val="none" w:sz="0" w:space="0" w:color="auto"/>
      </w:divBdr>
    </w:div>
    <w:div w:id="988830216">
      <w:bodyDiv w:val="1"/>
      <w:marLeft w:val="0"/>
      <w:marRight w:val="0"/>
      <w:marTop w:val="0"/>
      <w:marBottom w:val="0"/>
      <w:divBdr>
        <w:top w:val="none" w:sz="0" w:space="0" w:color="auto"/>
        <w:left w:val="none" w:sz="0" w:space="0" w:color="auto"/>
        <w:bottom w:val="none" w:sz="0" w:space="0" w:color="auto"/>
        <w:right w:val="none" w:sz="0" w:space="0" w:color="auto"/>
      </w:divBdr>
    </w:div>
    <w:div w:id="992100863">
      <w:bodyDiv w:val="1"/>
      <w:marLeft w:val="0"/>
      <w:marRight w:val="0"/>
      <w:marTop w:val="0"/>
      <w:marBottom w:val="0"/>
      <w:divBdr>
        <w:top w:val="none" w:sz="0" w:space="0" w:color="auto"/>
        <w:left w:val="none" w:sz="0" w:space="0" w:color="auto"/>
        <w:bottom w:val="none" w:sz="0" w:space="0" w:color="auto"/>
        <w:right w:val="none" w:sz="0" w:space="0" w:color="auto"/>
      </w:divBdr>
    </w:div>
    <w:div w:id="992951878">
      <w:bodyDiv w:val="1"/>
      <w:marLeft w:val="0"/>
      <w:marRight w:val="0"/>
      <w:marTop w:val="0"/>
      <w:marBottom w:val="0"/>
      <w:divBdr>
        <w:top w:val="none" w:sz="0" w:space="0" w:color="auto"/>
        <w:left w:val="none" w:sz="0" w:space="0" w:color="auto"/>
        <w:bottom w:val="none" w:sz="0" w:space="0" w:color="auto"/>
        <w:right w:val="none" w:sz="0" w:space="0" w:color="auto"/>
      </w:divBdr>
    </w:div>
    <w:div w:id="996570017">
      <w:bodyDiv w:val="1"/>
      <w:marLeft w:val="0"/>
      <w:marRight w:val="0"/>
      <w:marTop w:val="0"/>
      <w:marBottom w:val="0"/>
      <w:divBdr>
        <w:top w:val="none" w:sz="0" w:space="0" w:color="auto"/>
        <w:left w:val="none" w:sz="0" w:space="0" w:color="auto"/>
        <w:bottom w:val="none" w:sz="0" w:space="0" w:color="auto"/>
        <w:right w:val="none" w:sz="0" w:space="0" w:color="auto"/>
      </w:divBdr>
    </w:div>
    <w:div w:id="997075013">
      <w:bodyDiv w:val="1"/>
      <w:marLeft w:val="0"/>
      <w:marRight w:val="0"/>
      <w:marTop w:val="0"/>
      <w:marBottom w:val="0"/>
      <w:divBdr>
        <w:top w:val="none" w:sz="0" w:space="0" w:color="auto"/>
        <w:left w:val="none" w:sz="0" w:space="0" w:color="auto"/>
        <w:bottom w:val="none" w:sz="0" w:space="0" w:color="auto"/>
        <w:right w:val="none" w:sz="0" w:space="0" w:color="auto"/>
      </w:divBdr>
    </w:div>
    <w:div w:id="1025443130">
      <w:bodyDiv w:val="1"/>
      <w:marLeft w:val="0"/>
      <w:marRight w:val="0"/>
      <w:marTop w:val="0"/>
      <w:marBottom w:val="0"/>
      <w:divBdr>
        <w:top w:val="none" w:sz="0" w:space="0" w:color="auto"/>
        <w:left w:val="none" w:sz="0" w:space="0" w:color="auto"/>
        <w:bottom w:val="none" w:sz="0" w:space="0" w:color="auto"/>
        <w:right w:val="none" w:sz="0" w:space="0" w:color="auto"/>
      </w:divBdr>
    </w:div>
    <w:div w:id="1034577008">
      <w:bodyDiv w:val="1"/>
      <w:marLeft w:val="0"/>
      <w:marRight w:val="0"/>
      <w:marTop w:val="0"/>
      <w:marBottom w:val="0"/>
      <w:divBdr>
        <w:top w:val="none" w:sz="0" w:space="0" w:color="auto"/>
        <w:left w:val="none" w:sz="0" w:space="0" w:color="auto"/>
        <w:bottom w:val="none" w:sz="0" w:space="0" w:color="auto"/>
        <w:right w:val="none" w:sz="0" w:space="0" w:color="auto"/>
      </w:divBdr>
    </w:div>
    <w:div w:id="1040394528">
      <w:bodyDiv w:val="1"/>
      <w:marLeft w:val="0"/>
      <w:marRight w:val="0"/>
      <w:marTop w:val="0"/>
      <w:marBottom w:val="0"/>
      <w:divBdr>
        <w:top w:val="none" w:sz="0" w:space="0" w:color="auto"/>
        <w:left w:val="none" w:sz="0" w:space="0" w:color="auto"/>
        <w:bottom w:val="none" w:sz="0" w:space="0" w:color="auto"/>
        <w:right w:val="none" w:sz="0" w:space="0" w:color="auto"/>
      </w:divBdr>
    </w:div>
    <w:div w:id="1050610558">
      <w:bodyDiv w:val="1"/>
      <w:marLeft w:val="0"/>
      <w:marRight w:val="0"/>
      <w:marTop w:val="0"/>
      <w:marBottom w:val="0"/>
      <w:divBdr>
        <w:top w:val="none" w:sz="0" w:space="0" w:color="auto"/>
        <w:left w:val="none" w:sz="0" w:space="0" w:color="auto"/>
        <w:bottom w:val="none" w:sz="0" w:space="0" w:color="auto"/>
        <w:right w:val="none" w:sz="0" w:space="0" w:color="auto"/>
      </w:divBdr>
    </w:div>
    <w:div w:id="1054082641">
      <w:bodyDiv w:val="1"/>
      <w:marLeft w:val="0"/>
      <w:marRight w:val="0"/>
      <w:marTop w:val="0"/>
      <w:marBottom w:val="0"/>
      <w:divBdr>
        <w:top w:val="none" w:sz="0" w:space="0" w:color="auto"/>
        <w:left w:val="none" w:sz="0" w:space="0" w:color="auto"/>
        <w:bottom w:val="none" w:sz="0" w:space="0" w:color="auto"/>
        <w:right w:val="none" w:sz="0" w:space="0" w:color="auto"/>
      </w:divBdr>
    </w:div>
    <w:div w:id="1066030298">
      <w:bodyDiv w:val="1"/>
      <w:marLeft w:val="0"/>
      <w:marRight w:val="0"/>
      <w:marTop w:val="0"/>
      <w:marBottom w:val="0"/>
      <w:divBdr>
        <w:top w:val="none" w:sz="0" w:space="0" w:color="auto"/>
        <w:left w:val="none" w:sz="0" w:space="0" w:color="auto"/>
        <w:bottom w:val="none" w:sz="0" w:space="0" w:color="auto"/>
        <w:right w:val="none" w:sz="0" w:space="0" w:color="auto"/>
      </w:divBdr>
    </w:div>
    <w:div w:id="1070034205">
      <w:bodyDiv w:val="1"/>
      <w:marLeft w:val="0"/>
      <w:marRight w:val="0"/>
      <w:marTop w:val="0"/>
      <w:marBottom w:val="0"/>
      <w:divBdr>
        <w:top w:val="none" w:sz="0" w:space="0" w:color="auto"/>
        <w:left w:val="none" w:sz="0" w:space="0" w:color="auto"/>
        <w:bottom w:val="none" w:sz="0" w:space="0" w:color="auto"/>
        <w:right w:val="none" w:sz="0" w:space="0" w:color="auto"/>
      </w:divBdr>
    </w:div>
    <w:div w:id="1070424241">
      <w:bodyDiv w:val="1"/>
      <w:marLeft w:val="0"/>
      <w:marRight w:val="0"/>
      <w:marTop w:val="0"/>
      <w:marBottom w:val="0"/>
      <w:divBdr>
        <w:top w:val="none" w:sz="0" w:space="0" w:color="auto"/>
        <w:left w:val="none" w:sz="0" w:space="0" w:color="auto"/>
        <w:bottom w:val="none" w:sz="0" w:space="0" w:color="auto"/>
        <w:right w:val="none" w:sz="0" w:space="0" w:color="auto"/>
      </w:divBdr>
    </w:div>
    <w:div w:id="1080131251">
      <w:bodyDiv w:val="1"/>
      <w:marLeft w:val="0"/>
      <w:marRight w:val="0"/>
      <w:marTop w:val="0"/>
      <w:marBottom w:val="0"/>
      <w:divBdr>
        <w:top w:val="none" w:sz="0" w:space="0" w:color="auto"/>
        <w:left w:val="none" w:sz="0" w:space="0" w:color="auto"/>
        <w:bottom w:val="none" w:sz="0" w:space="0" w:color="auto"/>
        <w:right w:val="none" w:sz="0" w:space="0" w:color="auto"/>
      </w:divBdr>
    </w:div>
    <w:div w:id="1092776228">
      <w:bodyDiv w:val="1"/>
      <w:marLeft w:val="0"/>
      <w:marRight w:val="0"/>
      <w:marTop w:val="0"/>
      <w:marBottom w:val="0"/>
      <w:divBdr>
        <w:top w:val="none" w:sz="0" w:space="0" w:color="auto"/>
        <w:left w:val="none" w:sz="0" w:space="0" w:color="auto"/>
        <w:bottom w:val="none" w:sz="0" w:space="0" w:color="auto"/>
        <w:right w:val="none" w:sz="0" w:space="0" w:color="auto"/>
      </w:divBdr>
    </w:div>
    <w:div w:id="1094742376">
      <w:bodyDiv w:val="1"/>
      <w:marLeft w:val="0"/>
      <w:marRight w:val="0"/>
      <w:marTop w:val="0"/>
      <w:marBottom w:val="0"/>
      <w:divBdr>
        <w:top w:val="none" w:sz="0" w:space="0" w:color="auto"/>
        <w:left w:val="none" w:sz="0" w:space="0" w:color="auto"/>
        <w:bottom w:val="none" w:sz="0" w:space="0" w:color="auto"/>
        <w:right w:val="none" w:sz="0" w:space="0" w:color="auto"/>
      </w:divBdr>
    </w:div>
    <w:div w:id="1097751800">
      <w:bodyDiv w:val="1"/>
      <w:marLeft w:val="0"/>
      <w:marRight w:val="0"/>
      <w:marTop w:val="0"/>
      <w:marBottom w:val="0"/>
      <w:divBdr>
        <w:top w:val="none" w:sz="0" w:space="0" w:color="auto"/>
        <w:left w:val="none" w:sz="0" w:space="0" w:color="auto"/>
        <w:bottom w:val="none" w:sz="0" w:space="0" w:color="auto"/>
        <w:right w:val="none" w:sz="0" w:space="0" w:color="auto"/>
      </w:divBdr>
    </w:div>
    <w:div w:id="1102145177">
      <w:bodyDiv w:val="1"/>
      <w:marLeft w:val="0"/>
      <w:marRight w:val="0"/>
      <w:marTop w:val="0"/>
      <w:marBottom w:val="0"/>
      <w:divBdr>
        <w:top w:val="none" w:sz="0" w:space="0" w:color="auto"/>
        <w:left w:val="none" w:sz="0" w:space="0" w:color="auto"/>
        <w:bottom w:val="none" w:sz="0" w:space="0" w:color="auto"/>
        <w:right w:val="none" w:sz="0" w:space="0" w:color="auto"/>
      </w:divBdr>
    </w:div>
    <w:div w:id="1109667916">
      <w:bodyDiv w:val="1"/>
      <w:marLeft w:val="0"/>
      <w:marRight w:val="0"/>
      <w:marTop w:val="0"/>
      <w:marBottom w:val="0"/>
      <w:divBdr>
        <w:top w:val="none" w:sz="0" w:space="0" w:color="auto"/>
        <w:left w:val="none" w:sz="0" w:space="0" w:color="auto"/>
        <w:bottom w:val="none" w:sz="0" w:space="0" w:color="auto"/>
        <w:right w:val="none" w:sz="0" w:space="0" w:color="auto"/>
      </w:divBdr>
    </w:div>
    <w:div w:id="1113671673">
      <w:bodyDiv w:val="1"/>
      <w:marLeft w:val="0"/>
      <w:marRight w:val="0"/>
      <w:marTop w:val="0"/>
      <w:marBottom w:val="0"/>
      <w:divBdr>
        <w:top w:val="none" w:sz="0" w:space="0" w:color="auto"/>
        <w:left w:val="none" w:sz="0" w:space="0" w:color="auto"/>
        <w:bottom w:val="none" w:sz="0" w:space="0" w:color="auto"/>
        <w:right w:val="none" w:sz="0" w:space="0" w:color="auto"/>
      </w:divBdr>
    </w:div>
    <w:div w:id="1116172574">
      <w:bodyDiv w:val="1"/>
      <w:marLeft w:val="0"/>
      <w:marRight w:val="0"/>
      <w:marTop w:val="0"/>
      <w:marBottom w:val="0"/>
      <w:divBdr>
        <w:top w:val="none" w:sz="0" w:space="0" w:color="auto"/>
        <w:left w:val="none" w:sz="0" w:space="0" w:color="auto"/>
        <w:bottom w:val="none" w:sz="0" w:space="0" w:color="auto"/>
        <w:right w:val="none" w:sz="0" w:space="0" w:color="auto"/>
      </w:divBdr>
    </w:div>
    <w:div w:id="1128477980">
      <w:bodyDiv w:val="1"/>
      <w:marLeft w:val="0"/>
      <w:marRight w:val="0"/>
      <w:marTop w:val="0"/>
      <w:marBottom w:val="0"/>
      <w:divBdr>
        <w:top w:val="none" w:sz="0" w:space="0" w:color="auto"/>
        <w:left w:val="none" w:sz="0" w:space="0" w:color="auto"/>
        <w:bottom w:val="none" w:sz="0" w:space="0" w:color="auto"/>
        <w:right w:val="none" w:sz="0" w:space="0" w:color="auto"/>
      </w:divBdr>
    </w:div>
    <w:div w:id="1129324040">
      <w:bodyDiv w:val="1"/>
      <w:marLeft w:val="0"/>
      <w:marRight w:val="0"/>
      <w:marTop w:val="0"/>
      <w:marBottom w:val="0"/>
      <w:divBdr>
        <w:top w:val="none" w:sz="0" w:space="0" w:color="auto"/>
        <w:left w:val="none" w:sz="0" w:space="0" w:color="auto"/>
        <w:bottom w:val="none" w:sz="0" w:space="0" w:color="auto"/>
        <w:right w:val="none" w:sz="0" w:space="0" w:color="auto"/>
      </w:divBdr>
    </w:div>
    <w:div w:id="1130318934">
      <w:bodyDiv w:val="1"/>
      <w:marLeft w:val="0"/>
      <w:marRight w:val="0"/>
      <w:marTop w:val="0"/>
      <w:marBottom w:val="0"/>
      <w:divBdr>
        <w:top w:val="none" w:sz="0" w:space="0" w:color="auto"/>
        <w:left w:val="none" w:sz="0" w:space="0" w:color="auto"/>
        <w:bottom w:val="none" w:sz="0" w:space="0" w:color="auto"/>
        <w:right w:val="none" w:sz="0" w:space="0" w:color="auto"/>
      </w:divBdr>
    </w:div>
    <w:div w:id="1137378777">
      <w:bodyDiv w:val="1"/>
      <w:marLeft w:val="0"/>
      <w:marRight w:val="0"/>
      <w:marTop w:val="0"/>
      <w:marBottom w:val="0"/>
      <w:divBdr>
        <w:top w:val="none" w:sz="0" w:space="0" w:color="auto"/>
        <w:left w:val="none" w:sz="0" w:space="0" w:color="auto"/>
        <w:bottom w:val="none" w:sz="0" w:space="0" w:color="auto"/>
        <w:right w:val="none" w:sz="0" w:space="0" w:color="auto"/>
      </w:divBdr>
    </w:div>
    <w:div w:id="1144851209">
      <w:bodyDiv w:val="1"/>
      <w:marLeft w:val="0"/>
      <w:marRight w:val="0"/>
      <w:marTop w:val="0"/>
      <w:marBottom w:val="0"/>
      <w:divBdr>
        <w:top w:val="none" w:sz="0" w:space="0" w:color="auto"/>
        <w:left w:val="none" w:sz="0" w:space="0" w:color="auto"/>
        <w:bottom w:val="none" w:sz="0" w:space="0" w:color="auto"/>
        <w:right w:val="none" w:sz="0" w:space="0" w:color="auto"/>
      </w:divBdr>
    </w:div>
    <w:div w:id="1160853868">
      <w:bodyDiv w:val="1"/>
      <w:marLeft w:val="0"/>
      <w:marRight w:val="0"/>
      <w:marTop w:val="0"/>
      <w:marBottom w:val="0"/>
      <w:divBdr>
        <w:top w:val="none" w:sz="0" w:space="0" w:color="auto"/>
        <w:left w:val="none" w:sz="0" w:space="0" w:color="auto"/>
        <w:bottom w:val="none" w:sz="0" w:space="0" w:color="auto"/>
        <w:right w:val="none" w:sz="0" w:space="0" w:color="auto"/>
      </w:divBdr>
    </w:div>
    <w:div w:id="1163089005">
      <w:bodyDiv w:val="1"/>
      <w:marLeft w:val="0"/>
      <w:marRight w:val="0"/>
      <w:marTop w:val="0"/>
      <w:marBottom w:val="0"/>
      <w:divBdr>
        <w:top w:val="none" w:sz="0" w:space="0" w:color="auto"/>
        <w:left w:val="none" w:sz="0" w:space="0" w:color="auto"/>
        <w:bottom w:val="none" w:sz="0" w:space="0" w:color="auto"/>
        <w:right w:val="none" w:sz="0" w:space="0" w:color="auto"/>
      </w:divBdr>
    </w:div>
    <w:div w:id="1167402576">
      <w:bodyDiv w:val="1"/>
      <w:marLeft w:val="0"/>
      <w:marRight w:val="0"/>
      <w:marTop w:val="0"/>
      <w:marBottom w:val="0"/>
      <w:divBdr>
        <w:top w:val="none" w:sz="0" w:space="0" w:color="auto"/>
        <w:left w:val="none" w:sz="0" w:space="0" w:color="auto"/>
        <w:bottom w:val="none" w:sz="0" w:space="0" w:color="auto"/>
        <w:right w:val="none" w:sz="0" w:space="0" w:color="auto"/>
      </w:divBdr>
    </w:div>
    <w:div w:id="1169828915">
      <w:bodyDiv w:val="1"/>
      <w:marLeft w:val="0"/>
      <w:marRight w:val="0"/>
      <w:marTop w:val="0"/>
      <w:marBottom w:val="0"/>
      <w:divBdr>
        <w:top w:val="none" w:sz="0" w:space="0" w:color="auto"/>
        <w:left w:val="none" w:sz="0" w:space="0" w:color="auto"/>
        <w:bottom w:val="none" w:sz="0" w:space="0" w:color="auto"/>
        <w:right w:val="none" w:sz="0" w:space="0" w:color="auto"/>
      </w:divBdr>
    </w:div>
    <w:div w:id="1173181644">
      <w:bodyDiv w:val="1"/>
      <w:marLeft w:val="0"/>
      <w:marRight w:val="0"/>
      <w:marTop w:val="0"/>
      <w:marBottom w:val="0"/>
      <w:divBdr>
        <w:top w:val="none" w:sz="0" w:space="0" w:color="auto"/>
        <w:left w:val="none" w:sz="0" w:space="0" w:color="auto"/>
        <w:bottom w:val="none" w:sz="0" w:space="0" w:color="auto"/>
        <w:right w:val="none" w:sz="0" w:space="0" w:color="auto"/>
      </w:divBdr>
    </w:div>
    <w:div w:id="1181699239">
      <w:bodyDiv w:val="1"/>
      <w:marLeft w:val="0"/>
      <w:marRight w:val="0"/>
      <w:marTop w:val="0"/>
      <w:marBottom w:val="0"/>
      <w:divBdr>
        <w:top w:val="none" w:sz="0" w:space="0" w:color="auto"/>
        <w:left w:val="none" w:sz="0" w:space="0" w:color="auto"/>
        <w:bottom w:val="none" w:sz="0" w:space="0" w:color="auto"/>
        <w:right w:val="none" w:sz="0" w:space="0" w:color="auto"/>
      </w:divBdr>
    </w:div>
    <w:div w:id="1188367725">
      <w:bodyDiv w:val="1"/>
      <w:marLeft w:val="0"/>
      <w:marRight w:val="0"/>
      <w:marTop w:val="0"/>
      <w:marBottom w:val="0"/>
      <w:divBdr>
        <w:top w:val="none" w:sz="0" w:space="0" w:color="auto"/>
        <w:left w:val="none" w:sz="0" w:space="0" w:color="auto"/>
        <w:bottom w:val="none" w:sz="0" w:space="0" w:color="auto"/>
        <w:right w:val="none" w:sz="0" w:space="0" w:color="auto"/>
      </w:divBdr>
    </w:div>
    <w:div w:id="1189023601">
      <w:bodyDiv w:val="1"/>
      <w:marLeft w:val="0"/>
      <w:marRight w:val="0"/>
      <w:marTop w:val="0"/>
      <w:marBottom w:val="0"/>
      <w:divBdr>
        <w:top w:val="none" w:sz="0" w:space="0" w:color="auto"/>
        <w:left w:val="none" w:sz="0" w:space="0" w:color="auto"/>
        <w:bottom w:val="none" w:sz="0" w:space="0" w:color="auto"/>
        <w:right w:val="none" w:sz="0" w:space="0" w:color="auto"/>
      </w:divBdr>
    </w:div>
    <w:div w:id="1190682918">
      <w:bodyDiv w:val="1"/>
      <w:marLeft w:val="0"/>
      <w:marRight w:val="0"/>
      <w:marTop w:val="0"/>
      <w:marBottom w:val="0"/>
      <w:divBdr>
        <w:top w:val="none" w:sz="0" w:space="0" w:color="auto"/>
        <w:left w:val="none" w:sz="0" w:space="0" w:color="auto"/>
        <w:bottom w:val="none" w:sz="0" w:space="0" w:color="auto"/>
        <w:right w:val="none" w:sz="0" w:space="0" w:color="auto"/>
      </w:divBdr>
    </w:div>
    <w:div w:id="1190798258">
      <w:bodyDiv w:val="1"/>
      <w:marLeft w:val="0"/>
      <w:marRight w:val="0"/>
      <w:marTop w:val="0"/>
      <w:marBottom w:val="0"/>
      <w:divBdr>
        <w:top w:val="none" w:sz="0" w:space="0" w:color="auto"/>
        <w:left w:val="none" w:sz="0" w:space="0" w:color="auto"/>
        <w:bottom w:val="none" w:sz="0" w:space="0" w:color="auto"/>
        <w:right w:val="none" w:sz="0" w:space="0" w:color="auto"/>
      </w:divBdr>
    </w:div>
    <w:div w:id="1193301065">
      <w:bodyDiv w:val="1"/>
      <w:marLeft w:val="0"/>
      <w:marRight w:val="0"/>
      <w:marTop w:val="0"/>
      <w:marBottom w:val="0"/>
      <w:divBdr>
        <w:top w:val="none" w:sz="0" w:space="0" w:color="auto"/>
        <w:left w:val="none" w:sz="0" w:space="0" w:color="auto"/>
        <w:bottom w:val="none" w:sz="0" w:space="0" w:color="auto"/>
        <w:right w:val="none" w:sz="0" w:space="0" w:color="auto"/>
      </w:divBdr>
    </w:div>
    <w:div w:id="1195121584">
      <w:bodyDiv w:val="1"/>
      <w:marLeft w:val="0"/>
      <w:marRight w:val="0"/>
      <w:marTop w:val="0"/>
      <w:marBottom w:val="0"/>
      <w:divBdr>
        <w:top w:val="none" w:sz="0" w:space="0" w:color="auto"/>
        <w:left w:val="none" w:sz="0" w:space="0" w:color="auto"/>
        <w:bottom w:val="none" w:sz="0" w:space="0" w:color="auto"/>
        <w:right w:val="none" w:sz="0" w:space="0" w:color="auto"/>
      </w:divBdr>
    </w:div>
    <w:div w:id="1195927169">
      <w:bodyDiv w:val="1"/>
      <w:marLeft w:val="0"/>
      <w:marRight w:val="0"/>
      <w:marTop w:val="0"/>
      <w:marBottom w:val="0"/>
      <w:divBdr>
        <w:top w:val="none" w:sz="0" w:space="0" w:color="auto"/>
        <w:left w:val="none" w:sz="0" w:space="0" w:color="auto"/>
        <w:bottom w:val="none" w:sz="0" w:space="0" w:color="auto"/>
        <w:right w:val="none" w:sz="0" w:space="0" w:color="auto"/>
      </w:divBdr>
    </w:div>
    <w:div w:id="1200818800">
      <w:bodyDiv w:val="1"/>
      <w:marLeft w:val="0"/>
      <w:marRight w:val="0"/>
      <w:marTop w:val="0"/>
      <w:marBottom w:val="0"/>
      <w:divBdr>
        <w:top w:val="none" w:sz="0" w:space="0" w:color="auto"/>
        <w:left w:val="none" w:sz="0" w:space="0" w:color="auto"/>
        <w:bottom w:val="none" w:sz="0" w:space="0" w:color="auto"/>
        <w:right w:val="none" w:sz="0" w:space="0" w:color="auto"/>
      </w:divBdr>
    </w:div>
    <w:div w:id="1207256128">
      <w:bodyDiv w:val="1"/>
      <w:marLeft w:val="0"/>
      <w:marRight w:val="0"/>
      <w:marTop w:val="0"/>
      <w:marBottom w:val="0"/>
      <w:divBdr>
        <w:top w:val="none" w:sz="0" w:space="0" w:color="auto"/>
        <w:left w:val="none" w:sz="0" w:space="0" w:color="auto"/>
        <w:bottom w:val="none" w:sz="0" w:space="0" w:color="auto"/>
        <w:right w:val="none" w:sz="0" w:space="0" w:color="auto"/>
      </w:divBdr>
    </w:div>
    <w:div w:id="1210653401">
      <w:bodyDiv w:val="1"/>
      <w:marLeft w:val="0"/>
      <w:marRight w:val="0"/>
      <w:marTop w:val="0"/>
      <w:marBottom w:val="0"/>
      <w:divBdr>
        <w:top w:val="none" w:sz="0" w:space="0" w:color="auto"/>
        <w:left w:val="none" w:sz="0" w:space="0" w:color="auto"/>
        <w:bottom w:val="none" w:sz="0" w:space="0" w:color="auto"/>
        <w:right w:val="none" w:sz="0" w:space="0" w:color="auto"/>
      </w:divBdr>
    </w:div>
    <w:div w:id="1212039653">
      <w:bodyDiv w:val="1"/>
      <w:marLeft w:val="0"/>
      <w:marRight w:val="0"/>
      <w:marTop w:val="0"/>
      <w:marBottom w:val="0"/>
      <w:divBdr>
        <w:top w:val="none" w:sz="0" w:space="0" w:color="auto"/>
        <w:left w:val="none" w:sz="0" w:space="0" w:color="auto"/>
        <w:bottom w:val="none" w:sz="0" w:space="0" w:color="auto"/>
        <w:right w:val="none" w:sz="0" w:space="0" w:color="auto"/>
      </w:divBdr>
    </w:div>
    <w:div w:id="1214467999">
      <w:bodyDiv w:val="1"/>
      <w:marLeft w:val="0"/>
      <w:marRight w:val="0"/>
      <w:marTop w:val="0"/>
      <w:marBottom w:val="0"/>
      <w:divBdr>
        <w:top w:val="none" w:sz="0" w:space="0" w:color="auto"/>
        <w:left w:val="none" w:sz="0" w:space="0" w:color="auto"/>
        <w:bottom w:val="none" w:sz="0" w:space="0" w:color="auto"/>
        <w:right w:val="none" w:sz="0" w:space="0" w:color="auto"/>
      </w:divBdr>
    </w:div>
    <w:div w:id="1216426611">
      <w:bodyDiv w:val="1"/>
      <w:marLeft w:val="0"/>
      <w:marRight w:val="0"/>
      <w:marTop w:val="0"/>
      <w:marBottom w:val="0"/>
      <w:divBdr>
        <w:top w:val="none" w:sz="0" w:space="0" w:color="auto"/>
        <w:left w:val="none" w:sz="0" w:space="0" w:color="auto"/>
        <w:bottom w:val="none" w:sz="0" w:space="0" w:color="auto"/>
        <w:right w:val="none" w:sz="0" w:space="0" w:color="auto"/>
      </w:divBdr>
    </w:div>
    <w:div w:id="1223062654">
      <w:bodyDiv w:val="1"/>
      <w:marLeft w:val="0"/>
      <w:marRight w:val="0"/>
      <w:marTop w:val="0"/>
      <w:marBottom w:val="0"/>
      <w:divBdr>
        <w:top w:val="none" w:sz="0" w:space="0" w:color="auto"/>
        <w:left w:val="none" w:sz="0" w:space="0" w:color="auto"/>
        <w:bottom w:val="none" w:sz="0" w:space="0" w:color="auto"/>
        <w:right w:val="none" w:sz="0" w:space="0" w:color="auto"/>
      </w:divBdr>
    </w:div>
    <w:div w:id="1223980655">
      <w:bodyDiv w:val="1"/>
      <w:marLeft w:val="0"/>
      <w:marRight w:val="0"/>
      <w:marTop w:val="0"/>
      <w:marBottom w:val="0"/>
      <w:divBdr>
        <w:top w:val="none" w:sz="0" w:space="0" w:color="auto"/>
        <w:left w:val="none" w:sz="0" w:space="0" w:color="auto"/>
        <w:bottom w:val="none" w:sz="0" w:space="0" w:color="auto"/>
        <w:right w:val="none" w:sz="0" w:space="0" w:color="auto"/>
      </w:divBdr>
    </w:div>
    <w:div w:id="1227569700">
      <w:bodyDiv w:val="1"/>
      <w:marLeft w:val="0"/>
      <w:marRight w:val="0"/>
      <w:marTop w:val="0"/>
      <w:marBottom w:val="0"/>
      <w:divBdr>
        <w:top w:val="none" w:sz="0" w:space="0" w:color="auto"/>
        <w:left w:val="none" w:sz="0" w:space="0" w:color="auto"/>
        <w:bottom w:val="none" w:sz="0" w:space="0" w:color="auto"/>
        <w:right w:val="none" w:sz="0" w:space="0" w:color="auto"/>
      </w:divBdr>
    </w:div>
    <w:div w:id="1230381837">
      <w:bodyDiv w:val="1"/>
      <w:marLeft w:val="0"/>
      <w:marRight w:val="0"/>
      <w:marTop w:val="0"/>
      <w:marBottom w:val="0"/>
      <w:divBdr>
        <w:top w:val="none" w:sz="0" w:space="0" w:color="auto"/>
        <w:left w:val="none" w:sz="0" w:space="0" w:color="auto"/>
        <w:bottom w:val="none" w:sz="0" w:space="0" w:color="auto"/>
        <w:right w:val="none" w:sz="0" w:space="0" w:color="auto"/>
      </w:divBdr>
    </w:div>
    <w:div w:id="1242762439">
      <w:bodyDiv w:val="1"/>
      <w:marLeft w:val="0"/>
      <w:marRight w:val="0"/>
      <w:marTop w:val="0"/>
      <w:marBottom w:val="0"/>
      <w:divBdr>
        <w:top w:val="none" w:sz="0" w:space="0" w:color="auto"/>
        <w:left w:val="none" w:sz="0" w:space="0" w:color="auto"/>
        <w:bottom w:val="none" w:sz="0" w:space="0" w:color="auto"/>
        <w:right w:val="none" w:sz="0" w:space="0" w:color="auto"/>
      </w:divBdr>
    </w:div>
    <w:div w:id="1248923371">
      <w:bodyDiv w:val="1"/>
      <w:marLeft w:val="0"/>
      <w:marRight w:val="0"/>
      <w:marTop w:val="0"/>
      <w:marBottom w:val="0"/>
      <w:divBdr>
        <w:top w:val="none" w:sz="0" w:space="0" w:color="auto"/>
        <w:left w:val="none" w:sz="0" w:space="0" w:color="auto"/>
        <w:bottom w:val="none" w:sz="0" w:space="0" w:color="auto"/>
        <w:right w:val="none" w:sz="0" w:space="0" w:color="auto"/>
      </w:divBdr>
    </w:div>
    <w:div w:id="1252394339">
      <w:bodyDiv w:val="1"/>
      <w:marLeft w:val="0"/>
      <w:marRight w:val="0"/>
      <w:marTop w:val="0"/>
      <w:marBottom w:val="0"/>
      <w:divBdr>
        <w:top w:val="none" w:sz="0" w:space="0" w:color="auto"/>
        <w:left w:val="none" w:sz="0" w:space="0" w:color="auto"/>
        <w:bottom w:val="none" w:sz="0" w:space="0" w:color="auto"/>
        <w:right w:val="none" w:sz="0" w:space="0" w:color="auto"/>
      </w:divBdr>
    </w:div>
    <w:div w:id="1253011657">
      <w:bodyDiv w:val="1"/>
      <w:marLeft w:val="0"/>
      <w:marRight w:val="0"/>
      <w:marTop w:val="0"/>
      <w:marBottom w:val="0"/>
      <w:divBdr>
        <w:top w:val="none" w:sz="0" w:space="0" w:color="auto"/>
        <w:left w:val="none" w:sz="0" w:space="0" w:color="auto"/>
        <w:bottom w:val="none" w:sz="0" w:space="0" w:color="auto"/>
        <w:right w:val="none" w:sz="0" w:space="0" w:color="auto"/>
      </w:divBdr>
    </w:div>
    <w:div w:id="1272543221">
      <w:bodyDiv w:val="1"/>
      <w:marLeft w:val="0"/>
      <w:marRight w:val="0"/>
      <w:marTop w:val="0"/>
      <w:marBottom w:val="0"/>
      <w:divBdr>
        <w:top w:val="none" w:sz="0" w:space="0" w:color="auto"/>
        <w:left w:val="none" w:sz="0" w:space="0" w:color="auto"/>
        <w:bottom w:val="none" w:sz="0" w:space="0" w:color="auto"/>
        <w:right w:val="none" w:sz="0" w:space="0" w:color="auto"/>
      </w:divBdr>
    </w:div>
    <w:div w:id="1278492438">
      <w:bodyDiv w:val="1"/>
      <w:marLeft w:val="0"/>
      <w:marRight w:val="0"/>
      <w:marTop w:val="0"/>
      <w:marBottom w:val="0"/>
      <w:divBdr>
        <w:top w:val="none" w:sz="0" w:space="0" w:color="auto"/>
        <w:left w:val="none" w:sz="0" w:space="0" w:color="auto"/>
        <w:bottom w:val="none" w:sz="0" w:space="0" w:color="auto"/>
        <w:right w:val="none" w:sz="0" w:space="0" w:color="auto"/>
      </w:divBdr>
    </w:div>
    <w:div w:id="1280408316">
      <w:bodyDiv w:val="1"/>
      <w:marLeft w:val="0"/>
      <w:marRight w:val="0"/>
      <w:marTop w:val="0"/>
      <w:marBottom w:val="0"/>
      <w:divBdr>
        <w:top w:val="none" w:sz="0" w:space="0" w:color="auto"/>
        <w:left w:val="none" w:sz="0" w:space="0" w:color="auto"/>
        <w:bottom w:val="none" w:sz="0" w:space="0" w:color="auto"/>
        <w:right w:val="none" w:sz="0" w:space="0" w:color="auto"/>
      </w:divBdr>
    </w:div>
    <w:div w:id="1289702458">
      <w:bodyDiv w:val="1"/>
      <w:marLeft w:val="0"/>
      <w:marRight w:val="0"/>
      <w:marTop w:val="0"/>
      <w:marBottom w:val="0"/>
      <w:divBdr>
        <w:top w:val="none" w:sz="0" w:space="0" w:color="auto"/>
        <w:left w:val="none" w:sz="0" w:space="0" w:color="auto"/>
        <w:bottom w:val="none" w:sz="0" w:space="0" w:color="auto"/>
        <w:right w:val="none" w:sz="0" w:space="0" w:color="auto"/>
      </w:divBdr>
    </w:div>
    <w:div w:id="1289894212">
      <w:bodyDiv w:val="1"/>
      <w:marLeft w:val="0"/>
      <w:marRight w:val="0"/>
      <w:marTop w:val="0"/>
      <w:marBottom w:val="0"/>
      <w:divBdr>
        <w:top w:val="none" w:sz="0" w:space="0" w:color="auto"/>
        <w:left w:val="none" w:sz="0" w:space="0" w:color="auto"/>
        <w:bottom w:val="none" w:sz="0" w:space="0" w:color="auto"/>
        <w:right w:val="none" w:sz="0" w:space="0" w:color="auto"/>
      </w:divBdr>
    </w:div>
    <w:div w:id="1291126904">
      <w:bodyDiv w:val="1"/>
      <w:marLeft w:val="0"/>
      <w:marRight w:val="0"/>
      <w:marTop w:val="0"/>
      <w:marBottom w:val="0"/>
      <w:divBdr>
        <w:top w:val="none" w:sz="0" w:space="0" w:color="auto"/>
        <w:left w:val="none" w:sz="0" w:space="0" w:color="auto"/>
        <w:bottom w:val="none" w:sz="0" w:space="0" w:color="auto"/>
        <w:right w:val="none" w:sz="0" w:space="0" w:color="auto"/>
      </w:divBdr>
    </w:div>
    <w:div w:id="1294410707">
      <w:bodyDiv w:val="1"/>
      <w:marLeft w:val="0"/>
      <w:marRight w:val="0"/>
      <w:marTop w:val="0"/>
      <w:marBottom w:val="0"/>
      <w:divBdr>
        <w:top w:val="none" w:sz="0" w:space="0" w:color="auto"/>
        <w:left w:val="none" w:sz="0" w:space="0" w:color="auto"/>
        <w:bottom w:val="none" w:sz="0" w:space="0" w:color="auto"/>
        <w:right w:val="none" w:sz="0" w:space="0" w:color="auto"/>
      </w:divBdr>
    </w:div>
    <w:div w:id="1301154631">
      <w:bodyDiv w:val="1"/>
      <w:marLeft w:val="0"/>
      <w:marRight w:val="0"/>
      <w:marTop w:val="0"/>
      <w:marBottom w:val="0"/>
      <w:divBdr>
        <w:top w:val="none" w:sz="0" w:space="0" w:color="auto"/>
        <w:left w:val="none" w:sz="0" w:space="0" w:color="auto"/>
        <w:bottom w:val="none" w:sz="0" w:space="0" w:color="auto"/>
        <w:right w:val="none" w:sz="0" w:space="0" w:color="auto"/>
      </w:divBdr>
    </w:div>
    <w:div w:id="1309434312">
      <w:bodyDiv w:val="1"/>
      <w:marLeft w:val="0"/>
      <w:marRight w:val="0"/>
      <w:marTop w:val="0"/>
      <w:marBottom w:val="0"/>
      <w:divBdr>
        <w:top w:val="none" w:sz="0" w:space="0" w:color="auto"/>
        <w:left w:val="none" w:sz="0" w:space="0" w:color="auto"/>
        <w:bottom w:val="none" w:sz="0" w:space="0" w:color="auto"/>
        <w:right w:val="none" w:sz="0" w:space="0" w:color="auto"/>
      </w:divBdr>
    </w:div>
    <w:div w:id="1311666484">
      <w:bodyDiv w:val="1"/>
      <w:marLeft w:val="0"/>
      <w:marRight w:val="0"/>
      <w:marTop w:val="0"/>
      <w:marBottom w:val="0"/>
      <w:divBdr>
        <w:top w:val="none" w:sz="0" w:space="0" w:color="auto"/>
        <w:left w:val="none" w:sz="0" w:space="0" w:color="auto"/>
        <w:bottom w:val="none" w:sz="0" w:space="0" w:color="auto"/>
        <w:right w:val="none" w:sz="0" w:space="0" w:color="auto"/>
      </w:divBdr>
    </w:div>
    <w:div w:id="1317149562">
      <w:bodyDiv w:val="1"/>
      <w:marLeft w:val="0"/>
      <w:marRight w:val="0"/>
      <w:marTop w:val="0"/>
      <w:marBottom w:val="0"/>
      <w:divBdr>
        <w:top w:val="none" w:sz="0" w:space="0" w:color="auto"/>
        <w:left w:val="none" w:sz="0" w:space="0" w:color="auto"/>
        <w:bottom w:val="none" w:sz="0" w:space="0" w:color="auto"/>
        <w:right w:val="none" w:sz="0" w:space="0" w:color="auto"/>
      </w:divBdr>
    </w:div>
    <w:div w:id="1320234262">
      <w:bodyDiv w:val="1"/>
      <w:marLeft w:val="0"/>
      <w:marRight w:val="0"/>
      <w:marTop w:val="0"/>
      <w:marBottom w:val="0"/>
      <w:divBdr>
        <w:top w:val="none" w:sz="0" w:space="0" w:color="auto"/>
        <w:left w:val="none" w:sz="0" w:space="0" w:color="auto"/>
        <w:bottom w:val="none" w:sz="0" w:space="0" w:color="auto"/>
        <w:right w:val="none" w:sz="0" w:space="0" w:color="auto"/>
      </w:divBdr>
    </w:div>
    <w:div w:id="1321811585">
      <w:bodyDiv w:val="1"/>
      <w:marLeft w:val="0"/>
      <w:marRight w:val="0"/>
      <w:marTop w:val="0"/>
      <w:marBottom w:val="0"/>
      <w:divBdr>
        <w:top w:val="none" w:sz="0" w:space="0" w:color="auto"/>
        <w:left w:val="none" w:sz="0" w:space="0" w:color="auto"/>
        <w:bottom w:val="none" w:sz="0" w:space="0" w:color="auto"/>
        <w:right w:val="none" w:sz="0" w:space="0" w:color="auto"/>
      </w:divBdr>
    </w:div>
    <w:div w:id="1325427983">
      <w:bodyDiv w:val="1"/>
      <w:marLeft w:val="0"/>
      <w:marRight w:val="0"/>
      <w:marTop w:val="0"/>
      <w:marBottom w:val="0"/>
      <w:divBdr>
        <w:top w:val="none" w:sz="0" w:space="0" w:color="auto"/>
        <w:left w:val="none" w:sz="0" w:space="0" w:color="auto"/>
        <w:bottom w:val="none" w:sz="0" w:space="0" w:color="auto"/>
        <w:right w:val="none" w:sz="0" w:space="0" w:color="auto"/>
      </w:divBdr>
    </w:div>
    <w:div w:id="1328171051">
      <w:bodyDiv w:val="1"/>
      <w:marLeft w:val="0"/>
      <w:marRight w:val="0"/>
      <w:marTop w:val="0"/>
      <w:marBottom w:val="0"/>
      <w:divBdr>
        <w:top w:val="none" w:sz="0" w:space="0" w:color="auto"/>
        <w:left w:val="none" w:sz="0" w:space="0" w:color="auto"/>
        <w:bottom w:val="none" w:sz="0" w:space="0" w:color="auto"/>
        <w:right w:val="none" w:sz="0" w:space="0" w:color="auto"/>
      </w:divBdr>
    </w:div>
    <w:div w:id="1350373468">
      <w:bodyDiv w:val="1"/>
      <w:marLeft w:val="0"/>
      <w:marRight w:val="0"/>
      <w:marTop w:val="0"/>
      <w:marBottom w:val="0"/>
      <w:divBdr>
        <w:top w:val="none" w:sz="0" w:space="0" w:color="auto"/>
        <w:left w:val="none" w:sz="0" w:space="0" w:color="auto"/>
        <w:bottom w:val="none" w:sz="0" w:space="0" w:color="auto"/>
        <w:right w:val="none" w:sz="0" w:space="0" w:color="auto"/>
      </w:divBdr>
    </w:div>
    <w:div w:id="1350714878">
      <w:bodyDiv w:val="1"/>
      <w:marLeft w:val="0"/>
      <w:marRight w:val="0"/>
      <w:marTop w:val="0"/>
      <w:marBottom w:val="0"/>
      <w:divBdr>
        <w:top w:val="none" w:sz="0" w:space="0" w:color="auto"/>
        <w:left w:val="none" w:sz="0" w:space="0" w:color="auto"/>
        <w:bottom w:val="none" w:sz="0" w:space="0" w:color="auto"/>
        <w:right w:val="none" w:sz="0" w:space="0" w:color="auto"/>
      </w:divBdr>
    </w:div>
    <w:div w:id="1356232852">
      <w:bodyDiv w:val="1"/>
      <w:marLeft w:val="0"/>
      <w:marRight w:val="0"/>
      <w:marTop w:val="0"/>
      <w:marBottom w:val="0"/>
      <w:divBdr>
        <w:top w:val="none" w:sz="0" w:space="0" w:color="auto"/>
        <w:left w:val="none" w:sz="0" w:space="0" w:color="auto"/>
        <w:bottom w:val="none" w:sz="0" w:space="0" w:color="auto"/>
        <w:right w:val="none" w:sz="0" w:space="0" w:color="auto"/>
      </w:divBdr>
    </w:div>
    <w:div w:id="1366980014">
      <w:bodyDiv w:val="1"/>
      <w:marLeft w:val="0"/>
      <w:marRight w:val="0"/>
      <w:marTop w:val="0"/>
      <w:marBottom w:val="0"/>
      <w:divBdr>
        <w:top w:val="none" w:sz="0" w:space="0" w:color="auto"/>
        <w:left w:val="none" w:sz="0" w:space="0" w:color="auto"/>
        <w:bottom w:val="none" w:sz="0" w:space="0" w:color="auto"/>
        <w:right w:val="none" w:sz="0" w:space="0" w:color="auto"/>
      </w:divBdr>
    </w:div>
    <w:div w:id="1373731184">
      <w:bodyDiv w:val="1"/>
      <w:marLeft w:val="0"/>
      <w:marRight w:val="0"/>
      <w:marTop w:val="0"/>
      <w:marBottom w:val="0"/>
      <w:divBdr>
        <w:top w:val="none" w:sz="0" w:space="0" w:color="auto"/>
        <w:left w:val="none" w:sz="0" w:space="0" w:color="auto"/>
        <w:bottom w:val="none" w:sz="0" w:space="0" w:color="auto"/>
        <w:right w:val="none" w:sz="0" w:space="0" w:color="auto"/>
      </w:divBdr>
    </w:div>
    <w:div w:id="1373767726">
      <w:bodyDiv w:val="1"/>
      <w:marLeft w:val="0"/>
      <w:marRight w:val="0"/>
      <w:marTop w:val="0"/>
      <w:marBottom w:val="0"/>
      <w:divBdr>
        <w:top w:val="none" w:sz="0" w:space="0" w:color="auto"/>
        <w:left w:val="none" w:sz="0" w:space="0" w:color="auto"/>
        <w:bottom w:val="none" w:sz="0" w:space="0" w:color="auto"/>
        <w:right w:val="none" w:sz="0" w:space="0" w:color="auto"/>
      </w:divBdr>
    </w:div>
    <w:div w:id="1383677116">
      <w:bodyDiv w:val="1"/>
      <w:marLeft w:val="0"/>
      <w:marRight w:val="0"/>
      <w:marTop w:val="0"/>
      <w:marBottom w:val="0"/>
      <w:divBdr>
        <w:top w:val="none" w:sz="0" w:space="0" w:color="auto"/>
        <w:left w:val="none" w:sz="0" w:space="0" w:color="auto"/>
        <w:bottom w:val="none" w:sz="0" w:space="0" w:color="auto"/>
        <w:right w:val="none" w:sz="0" w:space="0" w:color="auto"/>
      </w:divBdr>
    </w:div>
    <w:div w:id="1385834516">
      <w:bodyDiv w:val="1"/>
      <w:marLeft w:val="0"/>
      <w:marRight w:val="0"/>
      <w:marTop w:val="0"/>
      <w:marBottom w:val="0"/>
      <w:divBdr>
        <w:top w:val="none" w:sz="0" w:space="0" w:color="auto"/>
        <w:left w:val="none" w:sz="0" w:space="0" w:color="auto"/>
        <w:bottom w:val="none" w:sz="0" w:space="0" w:color="auto"/>
        <w:right w:val="none" w:sz="0" w:space="0" w:color="auto"/>
      </w:divBdr>
    </w:div>
    <w:div w:id="1393772824">
      <w:bodyDiv w:val="1"/>
      <w:marLeft w:val="0"/>
      <w:marRight w:val="0"/>
      <w:marTop w:val="0"/>
      <w:marBottom w:val="0"/>
      <w:divBdr>
        <w:top w:val="none" w:sz="0" w:space="0" w:color="auto"/>
        <w:left w:val="none" w:sz="0" w:space="0" w:color="auto"/>
        <w:bottom w:val="none" w:sz="0" w:space="0" w:color="auto"/>
        <w:right w:val="none" w:sz="0" w:space="0" w:color="auto"/>
      </w:divBdr>
    </w:div>
    <w:div w:id="1401251574">
      <w:bodyDiv w:val="1"/>
      <w:marLeft w:val="0"/>
      <w:marRight w:val="0"/>
      <w:marTop w:val="0"/>
      <w:marBottom w:val="0"/>
      <w:divBdr>
        <w:top w:val="none" w:sz="0" w:space="0" w:color="auto"/>
        <w:left w:val="none" w:sz="0" w:space="0" w:color="auto"/>
        <w:bottom w:val="none" w:sz="0" w:space="0" w:color="auto"/>
        <w:right w:val="none" w:sz="0" w:space="0" w:color="auto"/>
      </w:divBdr>
    </w:div>
    <w:div w:id="1401517344">
      <w:bodyDiv w:val="1"/>
      <w:marLeft w:val="0"/>
      <w:marRight w:val="0"/>
      <w:marTop w:val="0"/>
      <w:marBottom w:val="0"/>
      <w:divBdr>
        <w:top w:val="none" w:sz="0" w:space="0" w:color="auto"/>
        <w:left w:val="none" w:sz="0" w:space="0" w:color="auto"/>
        <w:bottom w:val="none" w:sz="0" w:space="0" w:color="auto"/>
        <w:right w:val="none" w:sz="0" w:space="0" w:color="auto"/>
      </w:divBdr>
    </w:div>
    <w:div w:id="1404719487">
      <w:bodyDiv w:val="1"/>
      <w:marLeft w:val="0"/>
      <w:marRight w:val="0"/>
      <w:marTop w:val="0"/>
      <w:marBottom w:val="0"/>
      <w:divBdr>
        <w:top w:val="none" w:sz="0" w:space="0" w:color="auto"/>
        <w:left w:val="none" w:sz="0" w:space="0" w:color="auto"/>
        <w:bottom w:val="none" w:sz="0" w:space="0" w:color="auto"/>
        <w:right w:val="none" w:sz="0" w:space="0" w:color="auto"/>
      </w:divBdr>
    </w:div>
    <w:div w:id="1404765847">
      <w:bodyDiv w:val="1"/>
      <w:marLeft w:val="0"/>
      <w:marRight w:val="0"/>
      <w:marTop w:val="0"/>
      <w:marBottom w:val="0"/>
      <w:divBdr>
        <w:top w:val="none" w:sz="0" w:space="0" w:color="auto"/>
        <w:left w:val="none" w:sz="0" w:space="0" w:color="auto"/>
        <w:bottom w:val="none" w:sz="0" w:space="0" w:color="auto"/>
        <w:right w:val="none" w:sz="0" w:space="0" w:color="auto"/>
      </w:divBdr>
    </w:div>
    <w:div w:id="1418474606">
      <w:bodyDiv w:val="1"/>
      <w:marLeft w:val="0"/>
      <w:marRight w:val="0"/>
      <w:marTop w:val="0"/>
      <w:marBottom w:val="0"/>
      <w:divBdr>
        <w:top w:val="none" w:sz="0" w:space="0" w:color="auto"/>
        <w:left w:val="none" w:sz="0" w:space="0" w:color="auto"/>
        <w:bottom w:val="none" w:sz="0" w:space="0" w:color="auto"/>
        <w:right w:val="none" w:sz="0" w:space="0" w:color="auto"/>
      </w:divBdr>
    </w:div>
    <w:div w:id="1419643151">
      <w:bodyDiv w:val="1"/>
      <w:marLeft w:val="0"/>
      <w:marRight w:val="0"/>
      <w:marTop w:val="0"/>
      <w:marBottom w:val="0"/>
      <w:divBdr>
        <w:top w:val="none" w:sz="0" w:space="0" w:color="auto"/>
        <w:left w:val="none" w:sz="0" w:space="0" w:color="auto"/>
        <w:bottom w:val="none" w:sz="0" w:space="0" w:color="auto"/>
        <w:right w:val="none" w:sz="0" w:space="0" w:color="auto"/>
      </w:divBdr>
    </w:div>
    <w:div w:id="1419909529">
      <w:bodyDiv w:val="1"/>
      <w:marLeft w:val="0"/>
      <w:marRight w:val="0"/>
      <w:marTop w:val="0"/>
      <w:marBottom w:val="0"/>
      <w:divBdr>
        <w:top w:val="none" w:sz="0" w:space="0" w:color="auto"/>
        <w:left w:val="none" w:sz="0" w:space="0" w:color="auto"/>
        <w:bottom w:val="none" w:sz="0" w:space="0" w:color="auto"/>
        <w:right w:val="none" w:sz="0" w:space="0" w:color="auto"/>
      </w:divBdr>
    </w:div>
    <w:div w:id="1426726298">
      <w:bodyDiv w:val="1"/>
      <w:marLeft w:val="0"/>
      <w:marRight w:val="0"/>
      <w:marTop w:val="0"/>
      <w:marBottom w:val="0"/>
      <w:divBdr>
        <w:top w:val="none" w:sz="0" w:space="0" w:color="auto"/>
        <w:left w:val="none" w:sz="0" w:space="0" w:color="auto"/>
        <w:bottom w:val="none" w:sz="0" w:space="0" w:color="auto"/>
        <w:right w:val="none" w:sz="0" w:space="0" w:color="auto"/>
      </w:divBdr>
    </w:div>
    <w:div w:id="1431700653">
      <w:bodyDiv w:val="1"/>
      <w:marLeft w:val="0"/>
      <w:marRight w:val="0"/>
      <w:marTop w:val="0"/>
      <w:marBottom w:val="0"/>
      <w:divBdr>
        <w:top w:val="none" w:sz="0" w:space="0" w:color="auto"/>
        <w:left w:val="none" w:sz="0" w:space="0" w:color="auto"/>
        <w:bottom w:val="none" w:sz="0" w:space="0" w:color="auto"/>
        <w:right w:val="none" w:sz="0" w:space="0" w:color="auto"/>
      </w:divBdr>
    </w:div>
    <w:div w:id="1432703977">
      <w:bodyDiv w:val="1"/>
      <w:marLeft w:val="0"/>
      <w:marRight w:val="0"/>
      <w:marTop w:val="0"/>
      <w:marBottom w:val="0"/>
      <w:divBdr>
        <w:top w:val="none" w:sz="0" w:space="0" w:color="auto"/>
        <w:left w:val="none" w:sz="0" w:space="0" w:color="auto"/>
        <w:bottom w:val="none" w:sz="0" w:space="0" w:color="auto"/>
        <w:right w:val="none" w:sz="0" w:space="0" w:color="auto"/>
      </w:divBdr>
    </w:div>
    <w:div w:id="1433477719">
      <w:bodyDiv w:val="1"/>
      <w:marLeft w:val="0"/>
      <w:marRight w:val="0"/>
      <w:marTop w:val="0"/>
      <w:marBottom w:val="0"/>
      <w:divBdr>
        <w:top w:val="none" w:sz="0" w:space="0" w:color="auto"/>
        <w:left w:val="none" w:sz="0" w:space="0" w:color="auto"/>
        <w:bottom w:val="none" w:sz="0" w:space="0" w:color="auto"/>
        <w:right w:val="none" w:sz="0" w:space="0" w:color="auto"/>
      </w:divBdr>
    </w:div>
    <w:div w:id="1433549379">
      <w:bodyDiv w:val="1"/>
      <w:marLeft w:val="0"/>
      <w:marRight w:val="0"/>
      <w:marTop w:val="0"/>
      <w:marBottom w:val="0"/>
      <w:divBdr>
        <w:top w:val="none" w:sz="0" w:space="0" w:color="auto"/>
        <w:left w:val="none" w:sz="0" w:space="0" w:color="auto"/>
        <w:bottom w:val="none" w:sz="0" w:space="0" w:color="auto"/>
        <w:right w:val="none" w:sz="0" w:space="0" w:color="auto"/>
      </w:divBdr>
    </w:div>
    <w:div w:id="1447191034">
      <w:bodyDiv w:val="1"/>
      <w:marLeft w:val="0"/>
      <w:marRight w:val="0"/>
      <w:marTop w:val="0"/>
      <w:marBottom w:val="0"/>
      <w:divBdr>
        <w:top w:val="none" w:sz="0" w:space="0" w:color="auto"/>
        <w:left w:val="none" w:sz="0" w:space="0" w:color="auto"/>
        <w:bottom w:val="none" w:sz="0" w:space="0" w:color="auto"/>
        <w:right w:val="none" w:sz="0" w:space="0" w:color="auto"/>
      </w:divBdr>
    </w:div>
    <w:div w:id="1448114907">
      <w:bodyDiv w:val="1"/>
      <w:marLeft w:val="0"/>
      <w:marRight w:val="0"/>
      <w:marTop w:val="0"/>
      <w:marBottom w:val="0"/>
      <w:divBdr>
        <w:top w:val="none" w:sz="0" w:space="0" w:color="auto"/>
        <w:left w:val="none" w:sz="0" w:space="0" w:color="auto"/>
        <w:bottom w:val="none" w:sz="0" w:space="0" w:color="auto"/>
        <w:right w:val="none" w:sz="0" w:space="0" w:color="auto"/>
      </w:divBdr>
    </w:div>
    <w:div w:id="1451822978">
      <w:bodyDiv w:val="1"/>
      <w:marLeft w:val="0"/>
      <w:marRight w:val="0"/>
      <w:marTop w:val="0"/>
      <w:marBottom w:val="0"/>
      <w:divBdr>
        <w:top w:val="none" w:sz="0" w:space="0" w:color="auto"/>
        <w:left w:val="none" w:sz="0" w:space="0" w:color="auto"/>
        <w:bottom w:val="none" w:sz="0" w:space="0" w:color="auto"/>
        <w:right w:val="none" w:sz="0" w:space="0" w:color="auto"/>
      </w:divBdr>
    </w:div>
    <w:div w:id="1464538930">
      <w:bodyDiv w:val="1"/>
      <w:marLeft w:val="0"/>
      <w:marRight w:val="0"/>
      <w:marTop w:val="0"/>
      <w:marBottom w:val="0"/>
      <w:divBdr>
        <w:top w:val="none" w:sz="0" w:space="0" w:color="auto"/>
        <w:left w:val="none" w:sz="0" w:space="0" w:color="auto"/>
        <w:bottom w:val="none" w:sz="0" w:space="0" w:color="auto"/>
        <w:right w:val="none" w:sz="0" w:space="0" w:color="auto"/>
      </w:divBdr>
    </w:div>
    <w:div w:id="1472290838">
      <w:bodyDiv w:val="1"/>
      <w:marLeft w:val="0"/>
      <w:marRight w:val="0"/>
      <w:marTop w:val="0"/>
      <w:marBottom w:val="0"/>
      <w:divBdr>
        <w:top w:val="none" w:sz="0" w:space="0" w:color="auto"/>
        <w:left w:val="none" w:sz="0" w:space="0" w:color="auto"/>
        <w:bottom w:val="none" w:sz="0" w:space="0" w:color="auto"/>
        <w:right w:val="none" w:sz="0" w:space="0" w:color="auto"/>
      </w:divBdr>
    </w:div>
    <w:div w:id="1475289428">
      <w:bodyDiv w:val="1"/>
      <w:marLeft w:val="0"/>
      <w:marRight w:val="0"/>
      <w:marTop w:val="0"/>
      <w:marBottom w:val="0"/>
      <w:divBdr>
        <w:top w:val="none" w:sz="0" w:space="0" w:color="auto"/>
        <w:left w:val="none" w:sz="0" w:space="0" w:color="auto"/>
        <w:bottom w:val="none" w:sz="0" w:space="0" w:color="auto"/>
        <w:right w:val="none" w:sz="0" w:space="0" w:color="auto"/>
      </w:divBdr>
    </w:div>
    <w:div w:id="1477334470">
      <w:bodyDiv w:val="1"/>
      <w:marLeft w:val="0"/>
      <w:marRight w:val="0"/>
      <w:marTop w:val="0"/>
      <w:marBottom w:val="0"/>
      <w:divBdr>
        <w:top w:val="none" w:sz="0" w:space="0" w:color="auto"/>
        <w:left w:val="none" w:sz="0" w:space="0" w:color="auto"/>
        <w:bottom w:val="none" w:sz="0" w:space="0" w:color="auto"/>
        <w:right w:val="none" w:sz="0" w:space="0" w:color="auto"/>
      </w:divBdr>
    </w:div>
    <w:div w:id="1481577954">
      <w:bodyDiv w:val="1"/>
      <w:marLeft w:val="0"/>
      <w:marRight w:val="0"/>
      <w:marTop w:val="0"/>
      <w:marBottom w:val="0"/>
      <w:divBdr>
        <w:top w:val="none" w:sz="0" w:space="0" w:color="auto"/>
        <w:left w:val="none" w:sz="0" w:space="0" w:color="auto"/>
        <w:bottom w:val="none" w:sz="0" w:space="0" w:color="auto"/>
        <w:right w:val="none" w:sz="0" w:space="0" w:color="auto"/>
      </w:divBdr>
    </w:div>
    <w:div w:id="1490099354">
      <w:bodyDiv w:val="1"/>
      <w:marLeft w:val="0"/>
      <w:marRight w:val="0"/>
      <w:marTop w:val="0"/>
      <w:marBottom w:val="0"/>
      <w:divBdr>
        <w:top w:val="none" w:sz="0" w:space="0" w:color="auto"/>
        <w:left w:val="none" w:sz="0" w:space="0" w:color="auto"/>
        <w:bottom w:val="none" w:sz="0" w:space="0" w:color="auto"/>
        <w:right w:val="none" w:sz="0" w:space="0" w:color="auto"/>
      </w:divBdr>
    </w:div>
    <w:div w:id="1491095756">
      <w:bodyDiv w:val="1"/>
      <w:marLeft w:val="0"/>
      <w:marRight w:val="0"/>
      <w:marTop w:val="0"/>
      <w:marBottom w:val="0"/>
      <w:divBdr>
        <w:top w:val="none" w:sz="0" w:space="0" w:color="auto"/>
        <w:left w:val="none" w:sz="0" w:space="0" w:color="auto"/>
        <w:bottom w:val="none" w:sz="0" w:space="0" w:color="auto"/>
        <w:right w:val="none" w:sz="0" w:space="0" w:color="auto"/>
      </w:divBdr>
    </w:div>
    <w:div w:id="1491864791">
      <w:bodyDiv w:val="1"/>
      <w:marLeft w:val="0"/>
      <w:marRight w:val="0"/>
      <w:marTop w:val="0"/>
      <w:marBottom w:val="0"/>
      <w:divBdr>
        <w:top w:val="none" w:sz="0" w:space="0" w:color="auto"/>
        <w:left w:val="none" w:sz="0" w:space="0" w:color="auto"/>
        <w:bottom w:val="none" w:sz="0" w:space="0" w:color="auto"/>
        <w:right w:val="none" w:sz="0" w:space="0" w:color="auto"/>
      </w:divBdr>
    </w:div>
    <w:div w:id="1496609166">
      <w:bodyDiv w:val="1"/>
      <w:marLeft w:val="0"/>
      <w:marRight w:val="0"/>
      <w:marTop w:val="0"/>
      <w:marBottom w:val="0"/>
      <w:divBdr>
        <w:top w:val="none" w:sz="0" w:space="0" w:color="auto"/>
        <w:left w:val="none" w:sz="0" w:space="0" w:color="auto"/>
        <w:bottom w:val="none" w:sz="0" w:space="0" w:color="auto"/>
        <w:right w:val="none" w:sz="0" w:space="0" w:color="auto"/>
      </w:divBdr>
    </w:div>
    <w:div w:id="1507942196">
      <w:bodyDiv w:val="1"/>
      <w:marLeft w:val="0"/>
      <w:marRight w:val="0"/>
      <w:marTop w:val="0"/>
      <w:marBottom w:val="0"/>
      <w:divBdr>
        <w:top w:val="none" w:sz="0" w:space="0" w:color="auto"/>
        <w:left w:val="none" w:sz="0" w:space="0" w:color="auto"/>
        <w:bottom w:val="none" w:sz="0" w:space="0" w:color="auto"/>
        <w:right w:val="none" w:sz="0" w:space="0" w:color="auto"/>
      </w:divBdr>
    </w:div>
    <w:div w:id="1511411554">
      <w:bodyDiv w:val="1"/>
      <w:marLeft w:val="0"/>
      <w:marRight w:val="0"/>
      <w:marTop w:val="0"/>
      <w:marBottom w:val="0"/>
      <w:divBdr>
        <w:top w:val="none" w:sz="0" w:space="0" w:color="auto"/>
        <w:left w:val="none" w:sz="0" w:space="0" w:color="auto"/>
        <w:bottom w:val="none" w:sz="0" w:space="0" w:color="auto"/>
        <w:right w:val="none" w:sz="0" w:space="0" w:color="auto"/>
      </w:divBdr>
    </w:div>
    <w:div w:id="1517158578">
      <w:bodyDiv w:val="1"/>
      <w:marLeft w:val="0"/>
      <w:marRight w:val="0"/>
      <w:marTop w:val="0"/>
      <w:marBottom w:val="0"/>
      <w:divBdr>
        <w:top w:val="none" w:sz="0" w:space="0" w:color="auto"/>
        <w:left w:val="none" w:sz="0" w:space="0" w:color="auto"/>
        <w:bottom w:val="none" w:sz="0" w:space="0" w:color="auto"/>
        <w:right w:val="none" w:sz="0" w:space="0" w:color="auto"/>
      </w:divBdr>
    </w:div>
    <w:div w:id="1517303932">
      <w:bodyDiv w:val="1"/>
      <w:marLeft w:val="0"/>
      <w:marRight w:val="0"/>
      <w:marTop w:val="0"/>
      <w:marBottom w:val="0"/>
      <w:divBdr>
        <w:top w:val="none" w:sz="0" w:space="0" w:color="auto"/>
        <w:left w:val="none" w:sz="0" w:space="0" w:color="auto"/>
        <w:bottom w:val="none" w:sz="0" w:space="0" w:color="auto"/>
        <w:right w:val="none" w:sz="0" w:space="0" w:color="auto"/>
      </w:divBdr>
    </w:div>
    <w:div w:id="1527520899">
      <w:bodyDiv w:val="1"/>
      <w:marLeft w:val="0"/>
      <w:marRight w:val="0"/>
      <w:marTop w:val="0"/>
      <w:marBottom w:val="0"/>
      <w:divBdr>
        <w:top w:val="none" w:sz="0" w:space="0" w:color="auto"/>
        <w:left w:val="none" w:sz="0" w:space="0" w:color="auto"/>
        <w:bottom w:val="none" w:sz="0" w:space="0" w:color="auto"/>
        <w:right w:val="none" w:sz="0" w:space="0" w:color="auto"/>
      </w:divBdr>
    </w:div>
    <w:div w:id="1534146663">
      <w:bodyDiv w:val="1"/>
      <w:marLeft w:val="0"/>
      <w:marRight w:val="0"/>
      <w:marTop w:val="0"/>
      <w:marBottom w:val="0"/>
      <w:divBdr>
        <w:top w:val="none" w:sz="0" w:space="0" w:color="auto"/>
        <w:left w:val="none" w:sz="0" w:space="0" w:color="auto"/>
        <w:bottom w:val="none" w:sz="0" w:space="0" w:color="auto"/>
        <w:right w:val="none" w:sz="0" w:space="0" w:color="auto"/>
      </w:divBdr>
    </w:div>
    <w:div w:id="1539585207">
      <w:bodyDiv w:val="1"/>
      <w:marLeft w:val="0"/>
      <w:marRight w:val="0"/>
      <w:marTop w:val="0"/>
      <w:marBottom w:val="0"/>
      <w:divBdr>
        <w:top w:val="none" w:sz="0" w:space="0" w:color="auto"/>
        <w:left w:val="none" w:sz="0" w:space="0" w:color="auto"/>
        <w:bottom w:val="none" w:sz="0" w:space="0" w:color="auto"/>
        <w:right w:val="none" w:sz="0" w:space="0" w:color="auto"/>
      </w:divBdr>
    </w:div>
    <w:div w:id="1545605319">
      <w:bodyDiv w:val="1"/>
      <w:marLeft w:val="0"/>
      <w:marRight w:val="0"/>
      <w:marTop w:val="0"/>
      <w:marBottom w:val="0"/>
      <w:divBdr>
        <w:top w:val="none" w:sz="0" w:space="0" w:color="auto"/>
        <w:left w:val="none" w:sz="0" w:space="0" w:color="auto"/>
        <w:bottom w:val="none" w:sz="0" w:space="0" w:color="auto"/>
        <w:right w:val="none" w:sz="0" w:space="0" w:color="auto"/>
      </w:divBdr>
    </w:div>
    <w:div w:id="1548638155">
      <w:bodyDiv w:val="1"/>
      <w:marLeft w:val="0"/>
      <w:marRight w:val="0"/>
      <w:marTop w:val="0"/>
      <w:marBottom w:val="0"/>
      <w:divBdr>
        <w:top w:val="none" w:sz="0" w:space="0" w:color="auto"/>
        <w:left w:val="none" w:sz="0" w:space="0" w:color="auto"/>
        <w:bottom w:val="none" w:sz="0" w:space="0" w:color="auto"/>
        <w:right w:val="none" w:sz="0" w:space="0" w:color="auto"/>
      </w:divBdr>
    </w:div>
    <w:div w:id="1567911290">
      <w:bodyDiv w:val="1"/>
      <w:marLeft w:val="0"/>
      <w:marRight w:val="0"/>
      <w:marTop w:val="0"/>
      <w:marBottom w:val="0"/>
      <w:divBdr>
        <w:top w:val="none" w:sz="0" w:space="0" w:color="auto"/>
        <w:left w:val="none" w:sz="0" w:space="0" w:color="auto"/>
        <w:bottom w:val="none" w:sz="0" w:space="0" w:color="auto"/>
        <w:right w:val="none" w:sz="0" w:space="0" w:color="auto"/>
      </w:divBdr>
    </w:div>
    <w:div w:id="1571884466">
      <w:bodyDiv w:val="1"/>
      <w:marLeft w:val="0"/>
      <w:marRight w:val="0"/>
      <w:marTop w:val="0"/>
      <w:marBottom w:val="0"/>
      <w:divBdr>
        <w:top w:val="none" w:sz="0" w:space="0" w:color="auto"/>
        <w:left w:val="none" w:sz="0" w:space="0" w:color="auto"/>
        <w:bottom w:val="none" w:sz="0" w:space="0" w:color="auto"/>
        <w:right w:val="none" w:sz="0" w:space="0" w:color="auto"/>
      </w:divBdr>
    </w:div>
    <w:div w:id="1586302998">
      <w:bodyDiv w:val="1"/>
      <w:marLeft w:val="0"/>
      <w:marRight w:val="0"/>
      <w:marTop w:val="0"/>
      <w:marBottom w:val="0"/>
      <w:divBdr>
        <w:top w:val="none" w:sz="0" w:space="0" w:color="auto"/>
        <w:left w:val="none" w:sz="0" w:space="0" w:color="auto"/>
        <w:bottom w:val="none" w:sz="0" w:space="0" w:color="auto"/>
        <w:right w:val="none" w:sz="0" w:space="0" w:color="auto"/>
      </w:divBdr>
    </w:div>
    <w:div w:id="1587836180">
      <w:bodyDiv w:val="1"/>
      <w:marLeft w:val="0"/>
      <w:marRight w:val="0"/>
      <w:marTop w:val="0"/>
      <w:marBottom w:val="0"/>
      <w:divBdr>
        <w:top w:val="none" w:sz="0" w:space="0" w:color="auto"/>
        <w:left w:val="none" w:sz="0" w:space="0" w:color="auto"/>
        <w:bottom w:val="none" w:sz="0" w:space="0" w:color="auto"/>
        <w:right w:val="none" w:sz="0" w:space="0" w:color="auto"/>
      </w:divBdr>
    </w:div>
    <w:div w:id="1588147127">
      <w:bodyDiv w:val="1"/>
      <w:marLeft w:val="0"/>
      <w:marRight w:val="0"/>
      <w:marTop w:val="0"/>
      <w:marBottom w:val="0"/>
      <w:divBdr>
        <w:top w:val="none" w:sz="0" w:space="0" w:color="auto"/>
        <w:left w:val="none" w:sz="0" w:space="0" w:color="auto"/>
        <w:bottom w:val="none" w:sz="0" w:space="0" w:color="auto"/>
        <w:right w:val="none" w:sz="0" w:space="0" w:color="auto"/>
      </w:divBdr>
    </w:div>
    <w:div w:id="1595825271">
      <w:bodyDiv w:val="1"/>
      <w:marLeft w:val="0"/>
      <w:marRight w:val="0"/>
      <w:marTop w:val="0"/>
      <w:marBottom w:val="0"/>
      <w:divBdr>
        <w:top w:val="none" w:sz="0" w:space="0" w:color="auto"/>
        <w:left w:val="none" w:sz="0" w:space="0" w:color="auto"/>
        <w:bottom w:val="none" w:sz="0" w:space="0" w:color="auto"/>
        <w:right w:val="none" w:sz="0" w:space="0" w:color="auto"/>
      </w:divBdr>
    </w:div>
    <w:div w:id="1595895098">
      <w:bodyDiv w:val="1"/>
      <w:marLeft w:val="0"/>
      <w:marRight w:val="0"/>
      <w:marTop w:val="0"/>
      <w:marBottom w:val="0"/>
      <w:divBdr>
        <w:top w:val="none" w:sz="0" w:space="0" w:color="auto"/>
        <w:left w:val="none" w:sz="0" w:space="0" w:color="auto"/>
        <w:bottom w:val="none" w:sz="0" w:space="0" w:color="auto"/>
        <w:right w:val="none" w:sz="0" w:space="0" w:color="auto"/>
      </w:divBdr>
    </w:div>
    <w:div w:id="1599362230">
      <w:bodyDiv w:val="1"/>
      <w:marLeft w:val="0"/>
      <w:marRight w:val="0"/>
      <w:marTop w:val="0"/>
      <w:marBottom w:val="0"/>
      <w:divBdr>
        <w:top w:val="none" w:sz="0" w:space="0" w:color="auto"/>
        <w:left w:val="none" w:sz="0" w:space="0" w:color="auto"/>
        <w:bottom w:val="none" w:sz="0" w:space="0" w:color="auto"/>
        <w:right w:val="none" w:sz="0" w:space="0" w:color="auto"/>
      </w:divBdr>
    </w:div>
    <w:div w:id="1629896802">
      <w:bodyDiv w:val="1"/>
      <w:marLeft w:val="0"/>
      <w:marRight w:val="0"/>
      <w:marTop w:val="0"/>
      <w:marBottom w:val="0"/>
      <w:divBdr>
        <w:top w:val="none" w:sz="0" w:space="0" w:color="auto"/>
        <w:left w:val="none" w:sz="0" w:space="0" w:color="auto"/>
        <w:bottom w:val="none" w:sz="0" w:space="0" w:color="auto"/>
        <w:right w:val="none" w:sz="0" w:space="0" w:color="auto"/>
      </w:divBdr>
    </w:div>
    <w:div w:id="1632320451">
      <w:bodyDiv w:val="1"/>
      <w:marLeft w:val="0"/>
      <w:marRight w:val="0"/>
      <w:marTop w:val="0"/>
      <w:marBottom w:val="0"/>
      <w:divBdr>
        <w:top w:val="none" w:sz="0" w:space="0" w:color="auto"/>
        <w:left w:val="none" w:sz="0" w:space="0" w:color="auto"/>
        <w:bottom w:val="none" w:sz="0" w:space="0" w:color="auto"/>
        <w:right w:val="none" w:sz="0" w:space="0" w:color="auto"/>
      </w:divBdr>
    </w:div>
    <w:div w:id="1633556392">
      <w:bodyDiv w:val="1"/>
      <w:marLeft w:val="0"/>
      <w:marRight w:val="0"/>
      <w:marTop w:val="0"/>
      <w:marBottom w:val="0"/>
      <w:divBdr>
        <w:top w:val="none" w:sz="0" w:space="0" w:color="auto"/>
        <w:left w:val="none" w:sz="0" w:space="0" w:color="auto"/>
        <w:bottom w:val="none" w:sz="0" w:space="0" w:color="auto"/>
        <w:right w:val="none" w:sz="0" w:space="0" w:color="auto"/>
      </w:divBdr>
    </w:div>
    <w:div w:id="1653480244">
      <w:bodyDiv w:val="1"/>
      <w:marLeft w:val="0"/>
      <w:marRight w:val="0"/>
      <w:marTop w:val="0"/>
      <w:marBottom w:val="0"/>
      <w:divBdr>
        <w:top w:val="none" w:sz="0" w:space="0" w:color="auto"/>
        <w:left w:val="none" w:sz="0" w:space="0" w:color="auto"/>
        <w:bottom w:val="none" w:sz="0" w:space="0" w:color="auto"/>
        <w:right w:val="none" w:sz="0" w:space="0" w:color="auto"/>
      </w:divBdr>
    </w:div>
    <w:div w:id="1663700141">
      <w:bodyDiv w:val="1"/>
      <w:marLeft w:val="0"/>
      <w:marRight w:val="0"/>
      <w:marTop w:val="0"/>
      <w:marBottom w:val="0"/>
      <w:divBdr>
        <w:top w:val="none" w:sz="0" w:space="0" w:color="auto"/>
        <w:left w:val="none" w:sz="0" w:space="0" w:color="auto"/>
        <w:bottom w:val="none" w:sz="0" w:space="0" w:color="auto"/>
        <w:right w:val="none" w:sz="0" w:space="0" w:color="auto"/>
      </w:divBdr>
    </w:div>
    <w:div w:id="1663972582">
      <w:bodyDiv w:val="1"/>
      <w:marLeft w:val="0"/>
      <w:marRight w:val="0"/>
      <w:marTop w:val="0"/>
      <w:marBottom w:val="0"/>
      <w:divBdr>
        <w:top w:val="none" w:sz="0" w:space="0" w:color="auto"/>
        <w:left w:val="none" w:sz="0" w:space="0" w:color="auto"/>
        <w:bottom w:val="none" w:sz="0" w:space="0" w:color="auto"/>
        <w:right w:val="none" w:sz="0" w:space="0" w:color="auto"/>
      </w:divBdr>
    </w:div>
    <w:div w:id="1666084189">
      <w:bodyDiv w:val="1"/>
      <w:marLeft w:val="0"/>
      <w:marRight w:val="0"/>
      <w:marTop w:val="0"/>
      <w:marBottom w:val="0"/>
      <w:divBdr>
        <w:top w:val="none" w:sz="0" w:space="0" w:color="auto"/>
        <w:left w:val="none" w:sz="0" w:space="0" w:color="auto"/>
        <w:bottom w:val="none" w:sz="0" w:space="0" w:color="auto"/>
        <w:right w:val="none" w:sz="0" w:space="0" w:color="auto"/>
      </w:divBdr>
    </w:div>
    <w:div w:id="1671176963">
      <w:bodyDiv w:val="1"/>
      <w:marLeft w:val="0"/>
      <w:marRight w:val="0"/>
      <w:marTop w:val="0"/>
      <w:marBottom w:val="0"/>
      <w:divBdr>
        <w:top w:val="none" w:sz="0" w:space="0" w:color="auto"/>
        <w:left w:val="none" w:sz="0" w:space="0" w:color="auto"/>
        <w:bottom w:val="none" w:sz="0" w:space="0" w:color="auto"/>
        <w:right w:val="none" w:sz="0" w:space="0" w:color="auto"/>
      </w:divBdr>
    </w:div>
    <w:div w:id="1672173393">
      <w:bodyDiv w:val="1"/>
      <w:marLeft w:val="0"/>
      <w:marRight w:val="0"/>
      <w:marTop w:val="0"/>
      <w:marBottom w:val="0"/>
      <w:divBdr>
        <w:top w:val="none" w:sz="0" w:space="0" w:color="auto"/>
        <w:left w:val="none" w:sz="0" w:space="0" w:color="auto"/>
        <w:bottom w:val="none" w:sz="0" w:space="0" w:color="auto"/>
        <w:right w:val="none" w:sz="0" w:space="0" w:color="auto"/>
      </w:divBdr>
    </w:div>
    <w:div w:id="1675913673">
      <w:bodyDiv w:val="1"/>
      <w:marLeft w:val="0"/>
      <w:marRight w:val="0"/>
      <w:marTop w:val="0"/>
      <w:marBottom w:val="0"/>
      <w:divBdr>
        <w:top w:val="none" w:sz="0" w:space="0" w:color="auto"/>
        <w:left w:val="none" w:sz="0" w:space="0" w:color="auto"/>
        <w:bottom w:val="none" w:sz="0" w:space="0" w:color="auto"/>
        <w:right w:val="none" w:sz="0" w:space="0" w:color="auto"/>
      </w:divBdr>
    </w:div>
    <w:div w:id="1687563078">
      <w:bodyDiv w:val="1"/>
      <w:marLeft w:val="0"/>
      <w:marRight w:val="0"/>
      <w:marTop w:val="0"/>
      <w:marBottom w:val="0"/>
      <w:divBdr>
        <w:top w:val="none" w:sz="0" w:space="0" w:color="auto"/>
        <w:left w:val="none" w:sz="0" w:space="0" w:color="auto"/>
        <w:bottom w:val="none" w:sz="0" w:space="0" w:color="auto"/>
        <w:right w:val="none" w:sz="0" w:space="0" w:color="auto"/>
      </w:divBdr>
    </w:div>
    <w:div w:id="1697342045">
      <w:bodyDiv w:val="1"/>
      <w:marLeft w:val="0"/>
      <w:marRight w:val="0"/>
      <w:marTop w:val="0"/>
      <w:marBottom w:val="0"/>
      <w:divBdr>
        <w:top w:val="none" w:sz="0" w:space="0" w:color="auto"/>
        <w:left w:val="none" w:sz="0" w:space="0" w:color="auto"/>
        <w:bottom w:val="none" w:sz="0" w:space="0" w:color="auto"/>
        <w:right w:val="none" w:sz="0" w:space="0" w:color="auto"/>
      </w:divBdr>
    </w:div>
    <w:div w:id="1697384339">
      <w:bodyDiv w:val="1"/>
      <w:marLeft w:val="0"/>
      <w:marRight w:val="0"/>
      <w:marTop w:val="0"/>
      <w:marBottom w:val="0"/>
      <w:divBdr>
        <w:top w:val="none" w:sz="0" w:space="0" w:color="auto"/>
        <w:left w:val="none" w:sz="0" w:space="0" w:color="auto"/>
        <w:bottom w:val="none" w:sz="0" w:space="0" w:color="auto"/>
        <w:right w:val="none" w:sz="0" w:space="0" w:color="auto"/>
      </w:divBdr>
    </w:div>
    <w:div w:id="1704819667">
      <w:bodyDiv w:val="1"/>
      <w:marLeft w:val="0"/>
      <w:marRight w:val="0"/>
      <w:marTop w:val="0"/>
      <w:marBottom w:val="0"/>
      <w:divBdr>
        <w:top w:val="none" w:sz="0" w:space="0" w:color="auto"/>
        <w:left w:val="none" w:sz="0" w:space="0" w:color="auto"/>
        <w:bottom w:val="none" w:sz="0" w:space="0" w:color="auto"/>
        <w:right w:val="none" w:sz="0" w:space="0" w:color="auto"/>
      </w:divBdr>
    </w:div>
    <w:div w:id="1723285710">
      <w:bodyDiv w:val="1"/>
      <w:marLeft w:val="0"/>
      <w:marRight w:val="0"/>
      <w:marTop w:val="0"/>
      <w:marBottom w:val="0"/>
      <w:divBdr>
        <w:top w:val="none" w:sz="0" w:space="0" w:color="auto"/>
        <w:left w:val="none" w:sz="0" w:space="0" w:color="auto"/>
        <w:bottom w:val="none" w:sz="0" w:space="0" w:color="auto"/>
        <w:right w:val="none" w:sz="0" w:space="0" w:color="auto"/>
      </w:divBdr>
    </w:div>
    <w:div w:id="1737430529">
      <w:bodyDiv w:val="1"/>
      <w:marLeft w:val="0"/>
      <w:marRight w:val="0"/>
      <w:marTop w:val="0"/>
      <w:marBottom w:val="0"/>
      <w:divBdr>
        <w:top w:val="none" w:sz="0" w:space="0" w:color="auto"/>
        <w:left w:val="none" w:sz="0" w:space="0" w:color="auto"/>
        <w:bottom w:val="none" w:sz="0" w:space="0" w:color="auto"/>
        <w:right w:val="none" w:sz="0" w:space="0" w:color="auto"/>
      </w:divBdr>
    </w:div>
    <w:div w:id="1753964075">
      <w:bodyDiv w:val="1"/>
      <w:marLeft w:val="0"/>
      <w:marRight w:val="0"/>
      <w:marTop w:val="0"/>
      <w:marBottom w:val="0"/>
      <w:divBdr>
        <w:top w:val="none" w:sz="0" w:space="0" w:color="auto"/>
        <w:left w:val="none" w:sz="0" w:space="0" w:color="auto"/>
        <w:bottom w:val="none" w:sz="0" w:space="0" w:color="auto"/>
        <w:right w:val="none" w:sz="0" w:space="0" w:color="auto"/>
      </w:divBdr>
    </w:div>
    <w:div w:id="1781535731">
      <w:bodyDiv w:val="1"/>
      <w:marLeft w:val="0"/>
      <w:marRight w:val="0"/>
      <w:marTop w:val="0"/>
      <w:marBottom w:val="0"/>
      <w:divBdr>
        <w:top w:val="none" w:sz="0" w:space="0" w:color="auto"/>
        <w:left w:val="none" w:sz="0" w:space="0" w:color="auto"/>
        <w:bottom w:val="none" w:sz="0" w:space="0" w:color="auto"/>
        <w:right w:val="none" w:sz="0" w:space="0" w:color="auto"/>
      </w:divBdr>
    </w:div>
    <w:div w:id="1782265266">
      <w:bodyDiv w:val="1"/>
      <w:marLeft w:val="0"/>
      <w:marRight w:val="0"/>
      <w:marTop w:val="0"/>
      <w:marBottom w:val="0"/>
      <w:divBdr>
        <w:top w:val="none" w:sz="0" w:space="0" w:color="auto"/>
        <w:left w:val="none" w:sz="0" w:space="0" w:color="auto"/>
        <w:bottom w:val="none" w:sz="0" w:space="0" w:color="auto"/>
        <w:right w:val="none" w:sz="0" w:space="0" w:color="auto"/>
      </w:divBdr>
    </w:div>
    <w:div w:id="1783761041">
      <w:bodyDiv w:val="1"/>
      <w:marLeft w:val="0"/>
      <w:marRight w:val="0"/>
      <w:marTop w:val="0"/>
      <w:marBottom w:val="0"/>
      <w:divBdr>
        <w:top w:val="none" w:sz="0" w:space="0" w:color="auto"/>
        <w:left w:val="none" w:sz="0" w:space="0" w:color="auto"/>
        <w:bottom w:val="none" w:sz="0" w:space="0" w:color="auto"/>
        <w:right w:val="none" w:sz="0" w:space="0" w:color="auto"/>
      </w:divBdr>
    </w:div>
    <w:div w:id="1794714915">
      <w:bodyDiv w:val="1"/>
      <w:marLeft w:val="0"/>
      <w:marRight w:val="0"/>
      <w:marTop w:val="0"/>
      <w:marBottom w:val="0"/>
      <w:divBdr>
        <w:top w:val="none" w:sz="0" w:space="0" w:color="auto"/>
        <w:left w:val="none" w:sz="0" w:space="0" w:color="auto"/>
        <w:bottom w:val="none" w:sz="0" w:space="0" w:color="auto"/>
        <w:right w:val="none" w:sz="0" w:space="0" w:color="auto"/>
      </w:divBdr>
    </w:div>
    <w:div w:id="1795515029">
      <w:bodyDiv w:val="1"/>
      <w:marLeft w:val="0"/>
      <w:marRight w:val="0"/>
      <w:marTop w:val="0"/>
      <w:marBottom w:val="0"/>
      <w:divBdr>
        <w:top w:val="none" w:sz="0" w:space="0" w:color="auto"/>
        <w:left w:val="none" w:sz="0" w:space="0" w:color="auto"/>
        <w:bottom w:val="none" w:sz="0" w:space="0" w:color="auto"/>
        <w:right w:val="none" w:sz="0" w:space="0" w:color="auto"/>
      </w:divBdr>
    </w:div>
    <w:div w:id="1796827703">
      <w:bodyDiv w:val="1"/>
      <w:marLeft w:val="0"/>
      <w:marRight w:val="0"/>
      <w:marTop w:val="0"/>
      <w:marBottom w:val="0"/>
      <w:divBdr>
        <w:top w:val="none" w:sz="0" w:space="0" w:color="auto"/>
        <w:left w:val="none" w:sz="0" w:space="0" w:color="auto"/>
        <w:bottom w:val="none" w:sz="0" w:space="0" w:color="auto"/>
        <w:right w:val="none" w:sz="0" w:space="0" w:color="auto"/>
      </w:divBdr>
    </w:div>
    <w:div w:id="1804539558">
      <w:bodyDiv w:val="1"/>
      <w:marLeft w:val="0"/>
      <w:marRight w:val="0"/>
      <w:marTop w:val="0"/>
      <w:marBottom w:val="0"/>
      <w:divBdr>
        <w:top w:val="none" w:sz="0" w:space="0" w:color="auto"/>
        <w:left w:val="none" w:sz="0" w:space="0" w:color="auto"/>
        <w:bottom w:val="none" w:sz="0" w:space="0" w:color="auto"/>
        <w:right w:val="none" w:sz="0" w:space="0" w:color="auto"/>
      </w:divBdr>
    </w:div>
    <w:div w:id="1810855931">
      <w:bodyDiv w:val="1"/>
      <w:marLeft w:val="0"/>
      <w:marRight w:val="0"/>
      <w:marTop w:val="0"/>
      <w:marBottom w:val="0"/>
      <w:divBdr>
        <w:top w:val="none" w:sz="0" w:space="0" w:color="auto"/>
        <w:left w:val="none" w:sz="0" w:space="0" w:color="auto"/>
        <w:bottom w:val="none" w:sz="0" w:space="0" w:color="auto"/>
        <w:right w:val="none" w:sz="0" w:space="0" w:color="auto"/>
      </w:divBdr>
    </w:div>
    <w:div w:id="1814441286">
      <w:bodyDiv w:val="1"/>
      <w:marLeft w:val="0"/>
      <w:marRight w:val="0"/>
      <w:marTop w:val="0"/>
      <w:marBottom w:val="0"/>
      <w:divBdr>
        <w:top w:val="none" w:sz="0" w:space="0" w:color="auto"/>
        <w:left w:val="none" w:sz="0" w:space="0" w:color="auto"/>
        <w:bottom w:val="none" w:sz="0" w:space="0" w:color="auto"/>
        <w:right w:val="none" w:sz="0" w:space="0" w:color="auto"/>
      </w:divBdr>
    </w:div>
    <w:div w:id="1823736996">
      <w:bodyDiv w:val="1"/>
      <w:marLeft w:val="0"/>
      <w:marRight w:val="0"/>
      <w:marTop w:val="0"/>
      <w:marBottom w:val="0"/>
      <w:divBdr>
        <w:top w:val="none" w:sz="0" w:space="0" w:color="auto"/>
        <w:left w:val="none" w:sz="0" w:space="0" w:color="auto"/>
        <w:bottom w:val="none" w:sz="0" w:space="0" w:color="auto"/>
        <w:right w:val="none" w:sz="0" w:space="0" w:color="auto"/>
      </w:divBdr>
    </w:div>
    <w:div w:id="1827236753">
      <w:bodyDiv w:val="1"/>
      <w:marLeft w:val="0"/>
      <w:marRight w:val="0"/>
      <w:marTop w:val="0"/>
      <w:marBottom w:val="0"/>
      <w:divBdr>
        <w:top w:val="none" w:sz="0" w:space="0" w:color="auto"/>
        <w:left w:val="none" w:sz="0" w:space="0" w:color="auto"/>
        <w:bottom w:val="none" w:sz="0" w:space="0" w:color="auto"/>
        <w:right w:val="none" w:sz="0" w:space="0" w:color="auto"/>
      </w:divBdr>
    </w:div>
    <w:div w:id="1836611220">
      <w:bodyDiv w:val="1"/>
      <w:marLeft w:val="0"/>
      <w:marRight w:val="0"/>
      <w:marTop w:val="0"/>
      <w:marBottom w:val="0"/>
      <w:divBdr>
        <w:top w:val="none" w:sz="0" w:space="0" w:color="auto"/>
        <w:left w:val="none" w:sz="0" w:space="0" w:color="auto"/>
        <w:bottom w:val="none" w:sz="0" w:space="0" w:color="auto"/>
        <w:right w:val="none" w:sz="0" w:space="0" w:color="auto"/>
      </w:divBdr>
    </w:div>
    <w:div w:id="1848246677">
      <w:bodyDiv w:val="1"/>
      <w:marLeft w:val="0"/>
      <w:marRight w:val="0"/>
      <w:marTop w:val="0"/>
      <w:marBottom w:val="0"/>
      <w:divBdr>
        <w:top w:val="none" w:sz="0" w:space="0" w:color="auto"/>
        <w:left w:val="none" w:sz="0" w:space="0" w:color="auto"/>
        <w:bottom w:val="none" w:sz="0" w:space="0" w:color="auto"/>
        <w:right w:val="none" w:sz="0" w:space="0" w:color="auto"/>
      </w:divBdr>
    </w:div>
    <w:div w:id="1858691110">
      <w:bodyDiv w:val="1"/>
      <w:marLeft w:val="0"/>
      <w:marRight w:val="0"/>
      <w:marTop w:val="0"/>
      <w:marBottom w:val="0"/>
      <w:divBdr>
        <w:top w:val="none" w:sz="0" w:space="0" w:color="auto"/>
        <w:left w:val="none" w:sz="0" w:space="0" w:color="auto"/>
        <w:bottom w:val="none" w:sz="0" w:space="0" w:color="auto"/>
        <w:right w:val="none" w:sz="0" w:space="0" w:color="auto"/>
      </w:divBdr>
    </w:div>
    <w:div w:id="1859613087">
      <w:bodyDiv w:val="1"/>
      <w:marLeft w:val="0"/>
      <w:marRight w:val="0"/>
      <w:marTop w:val="0"/>
      <w:marBottom w:val="0"/>
      <w:divBdr>
        <w:top w:val="none" w:sz="0" w:space="0" w:color="auto"/>
        <w:left w:val="none" w:sz="0" w:space="0" w:color="auto"/>
        <w:bottom w:val="none" w:sz="0" w:space="0" w:color="auto"/>
        <w:right w:val="none" w:sz="0" w:space="0" w:color="auto"/>
      </w:divBdr>
    </w:div>
    <w:div w:id="1862277258">
      <w:bodyDiv w:val="1"/>
      <w:marLeft w:val="0"/>
      <w:marRight w:val="0"/>
      <w:marTop w:val="0"/>
      <w:marBottom w:val="0"/>
      <w:divBdr>
        <w:top w:val="none" w:sz="0" w:space="0" w:color="auto"/>
        <w:left w:val="none" w:sz="0" w:space="0" w:color="auto"/>
        <w:bottom w:val="none" w:sz="0" w:space="0" w:color="auto"/>
        <w:right w:val="none" w:sz="0" w:space="0" w:color="auto"/>
      </w:divBdr>
    </w:div>
    <w:div w:id="1866867671">
      <w:bodyDiv w:val="1"/>
      <w:marLeft w:val="0"/>
      <w:marRight w:val="0"/>
      <w:marTop w:val="0"/>
      <w:marBottom w:val="0"/>
      <w:divBdr>
        <w:top w:val="none" w:sz="0" w:space="0" w:color="auto"/>
        <w:left w:val="none" w:sz="0" w:space="0" w:color="auto"/>
        <w:bottom w:val="none" w:sz="0" w:space="0" w:color="auto"/>
        <w:right w:val="none" w:sz="0" w:space="0" w:color="auto"/>
      </w:divBdr>
    </w:div>
    <w:div w:id="1868249974">
      <w:bodyDiv w:val="1"/>
      <w:marLeft w:val="0"/>
      <w:marRight w:val="0"/>
      <w:marTop w:val="0"/>
      <w:marBottom w:val="0"/>
      <w:divBdr>
        <w:top w:val="none" w:sz="0" w:space="0" w:color="auto"/>
        <w:left w:val="none" w:sz="0" w:space="0" w:color="auto"/>
        <w:bottom w:val="none" w:sz="0" w:space="0" w:color="auto"/>
        <w:right w:val="none" w:sz="0" w:space="0" w:color="auto"/>
      </w:divBdr>
    </w:div>
    <w:div w:id="1873422779">
      <w:bodyDiv w:val="1"/>
      <w:marLeft w:val="0"/>
      <w:marRight w:val="0"/>
      <w:marTop w:val="0"/>
      <w:marBottom w:val="0"/>
      <w:divBdr>
        <w:top w:val="none" w:sz="0" w:space="0" w:color="auto"/>
        <w:left w:val="none" w:sz="0" w:space="0" w:color="auto"/>
        <w:bottom w:val="none" w:sz="0" w:space="0" w:color="auto"/>
        <w:right w:val="none" w:sz="0" w:space="0" w:color="auto"/>
      </w:divBdr>
    </w:div>
    <w:div w:id="1887372965">
      <w:bodyDiv w:val="1"/>
      <w:marLeft w:val="0"/>
      <w:marRight w:val="0"/>
      <w:marTop w:val="0"/>
      <w:marBottom w:val="0"/>
      <w:divBdr>
        <w:top w:val="none" w:sz="0" w:space="0" w:color="auto"/>
        <w:left w:val="none" w:sz="0" w:space="0" w:color="auto"/>
        <w:bottom w:val="none" w:sz="0" w:space="0" w:color="auto"/>
        <w:right w:val="none" w:sz="0" w:space="0" w:color="auto"/>
      </w:divBdr>
    </w:div>
    <w:div w:id="1897546527">
      <w:bodyDiv w:val="1"/>
      <w:marLeft w:val="0"/>
      <w:marRight w:val="0"/>
      <w:marTop w:val="0"/>
      <w:marBottom w:val="0"/>
      <w:divBdr>
        <w:top w:val="none" w:sz="0" w:space="0" w:color="auto"/>
        <w:left w:val="none" w:sz="0" w:space="0" w:color="auto"/>
        <w:bottom w:val="none" w:sz="0" w:space="0" w:color="auto"/>
        <w:right w:val="none" w:sz="0" w:space="0" w:color="auto"/>
      </w:divBdr>
    </w:div>
    <w:div w:id="1901359237">
      <w:bodyDiv w:val="1"/>
      <w:marLeft w:val="0"/>
      <w:marRight w:val="0"/>
      <w:marTop w:val="0"/>
      <w:marBottom w:val="0"/>
      <w:divBdr>
        <w:top w:val="none" w:sz="0" w:space="0" w:color="auto"/>
        <w:left w:val="none" w:sz="0" w:space="0" w:color="auto"/>
        <w:bottom w:val="none" w:sz="0" w:space="0" w:color="auto"/>
        <w:right w:val="none" w:sz="0" w:space="0" w:color="auto"/>
      </w:divBdr>
    </w:div>
    <w:div w:id="1903901421">
      <w:bodyDiv w:val="1"/>
      <w:marLeft w:val="0"/>
      <w:marRight w:val="0"/>
      <w:marTop w:val="0"/>
      <w:marBottom w:val="0"/>
      <w:divBdr>
        <w:top w:val="none" w:sz="0" w:space="0" w:color="auto"/>
        <w:left w:val="none" w:sz="0" w:space="0" w:color="auto"/>
        <w:bottom w:val="none" w:sz="0" w:space="0" w:color="auto"/>
        <w:right w:val="none" w:sz="0" w:space="0" w:color="auto"/>
      </w:divBdr>
    </w:div>
    <w:div w:id="1912545985">
      <w:bodyDiv w:val="1"/>
      <w:marLeft w:val="0"/>
      <w:marRight w:val="0"/>
      <w:marTop w:val="0"/>
      <w:marBottom w:val="0"/>
      <w:divBdr>
        <w:top w:val="none" w:sz="0" w:space="0" w:color="auto"/>
        <w:left w:val="none" w:sz="0" w:space="0" w:color="auto"/>
        <w:bottom w:val="none" w:sz="0" w:space="0" w:color="auto"/>
        <w:right w:val="none" w:sz="0" w:space="0" w:color="auto"/>
      </w:divBdr>
    </w:div>
    <w:div w:id="1926986105">
      <w:bodyDiv w:val="1"/>
      <w:marLeft w:val="0"/>
      <w:marRight w:val="0"/>
      <w:marTop w:val="0"/>
      <w:marBottom w:val="0"/>
      <w:divBdr>
        <w:top w:val="none" w:sz="0" w:space="0" w:color="auto"/>
        <w:left w:val="none" w:sz="0" w:space="0" w:color="auto"/>
        <w:bottom w:val="none" w:sz="0" w:space="0" w:color="auto"/>
        <w:right w:val="none" w:sz="0" w:space="0" w:color="auto"/>
      </w:divBdr>
    </w:div>
    <w:div w:id="1933316765">
      <w:bodyDiv w:val="1"/>
      <w:marLeft w:val="0"/>
      <w:marRight w:val="0"/>
      <w:marTop w:val="0"/>
      <w:marBottom w:val="0"/>
      <w:divBdr>
        <w:top w:val="none" w:sz="0" w:space="0" w:color="auto"/>
        <w:left w:val="none" w:sz="0" w:space="0" w:color="auto"/>
        <w:bottom w:val="none" w:sz="0" w:space="0" w:color="auto"/>
        <w:right w:val="none" w:sz="0" w:space="0" w:color="auto"/>
      </w:divBdr>
    </w:div>
    <w:div w:id="1936397383">
      <w:bodyDiv w:val="1"/>
      <w:marLeft w:val="0"/>
      <w:marRight w:val="0"/>
      <w:marTop w:val="0"/>
      <w:marBottom w:val="0"/>
      <w:divBdr>
        <w:top w:val="none" w:sz="0" w:space="0" w:color="auto"/>
        <w:left w:val="none" w:sz="0" w:space="0" w:color="auto"/>
        <w:bottom w:val="none" w:sz="0" w:space="0" w:color="auto"/>
        <w:right w:val="none" w:sz="0" w:space="0" w:color="auto"/>
      </w:divBdr>
    </w:div>
    <w:div w:id="1959028521">
      <w:bodyDiv w:val="1"/>
      <w:marLeft w:val="0"/>
      <w:marRight w:val="0"/>
      <w:marTop w:val="0"/>
      <w:marBottom w:val="0"/>
      <w:divBdr>
        <w:top w:val="none" w:sz="0" w:space="0" w:color="auto"/>
        <w:left w:val="none" w:sz="0" w:space="0" w:color="auto"/>
        <w:bottom w:val="none" w:sz="0" w:space="0" w:color="auto"/>
        <w:right w:val="none" w:sz="0" w:space="0" w:color="auto"/>
      </w:divBdr>
    </w:div>
    <w:div w:id="1966309245">
      <w:bodyDiv w:val="1"/>
      <w:marLeft w:val="0"/>
      <w:marRight w:val="0"/>
      <w:marTop w:val="0"/>
      <w:marBottom w:val="0"/>
      <w:divBdr>
        <w:top w:val="none" w:sz="0" w:space="0" w:color="auto"/>
        <w:left w:val="none" w:sz="0" w:space="0" w:color="auto"/>
        <w:bottom w:val="none" w:sz="0" w:space="0" w:color="auto"/>
        <w:right w:val="none" w:sz="0" w:space="0" w:color="auto"/>
      </w:divBdr>
    </w:div>
    <w:div w:id="1974825824">
      <w:bodyDiv w:val="1"/>
      <w:marLeft w:val="0"/>
      <w:marRight w:val="0"/>
      <w:marTop w:val="0"/>
      <w:marBottom w:val="0"/>
      <w:divBdr>
        <w:top w:val="none" w:sz="0" w:space="0" w:color="auto"/>
        <w:left w:val="none" w:sz="0" w:space="0" w:color="auto"/>
        <w:bottom w:val="none" w:sz="0" w:space="0" w:color="auto"/>
        <w:right w:val="none" w:sz="0" w:space="0" w:color="auto"/>
      </w:divBdr>
    </w:div>
    <w:div w:id="1977293195">
      <w:bodyDiv w:val="1"/>
      <w:marLeft w:val="0"/>
      <w:marRight w:val="0"/>
      <w:marTop w:val="0"/>
      <w:marBottom w:val="0"/>
      <w:divBdr>
        <w:top w:val="none" w:sz="0" w:space="0" w:color="auto"/>
        <w:left w:val="none" w:sz="0" w:space="0" w:color="auto"/>
        <w:bottom w:val="none" w:sz="0" w:space="0" w:color="auto"/>
        <w:right w:val="none" w:sz="0" w:space="0" w:color="auto"/>
      </w:divBdr>
    </w:div>
    <w:div w:id="1983651664">
      <w:bodyDiv w:val="1"/>
      <w:marLeft w:val="0"/>
      <w:marRight w:val="0"/>
      <w:marTop w:val="0"/>
      <w:marBottom w:val="0"/>
      <w:divBdr>
        <w:top w:val="none" w:sz="0" w:space="0" w:color="auto"/>
        <w:left w:val="none" w:sz="0" w:space="0" w:color="auto"/>
        <w:bottom w:val="none" w:sz="0" w:space="0" w:color="auto"/>
        <w:right w:val="none" w:sz="0" w:space="0" w:color="auto"/>
      </w:divBdr>
    </w:div>
    <w:div w:id="1983994524">
      <w:bodyDiv w:val="1"/>
      <w:marLeft w:val="0"/>
      <w:marRight w:val="0"/>
      <w:marTop w:val="0"/>
      <w:marBottom w:val="0"/>
      <w:divBdr>
        <w:top w:val="none" w:sz="0" w:space="0" w:color="auto"/>
        <w:left w:val="none" w:sz="0" w:space="0" w:color="auto"/>
        <w:bottom w:val="none" w:sz="0" w:space="0" w:color="auto"/>
        <w:right w:val="none" w:sz="0" w:space="0" w:color="auto"/>
      </w:divBdr>
    </w:div>
    <w:div w:id="1986932597">
      <w:bodyDiv w:val="1"/>
      <w:marLeft w:val="0"/>
      <w:marRight w:val="0"/>
      <w:marTop w:val="0"/>
      <w:marBottom w:val="0"/>
      <w:divBdr>
        <w:top w:val="none" w:sz="0" w:space="0" w:color="auto"/>
        <w:left w:val="none" w:sz="0" w:space="0" w:color="auto"/>
        <w:bottom w:val="none" w:sz="0" w:space="0" w:color="auto"/>
        <w:right w:val="none" w:sz="0" w:space="0" w:color="auto"/>
      </w:divBdr>
    </w:div>
    <w:div w:id="1987782121">
      <w:bodyDiv w:val="1"/>
      <w:marLeft w:val="0"/>
      <w:marRight w:val="0"/>
      <w:marTop w:val="0"/>
      <w:marBottom w:val="0"/>
      <w:divBdr>
        <w:top w:val="none" w:sz="0" w:space="0" w:color="auto"/>
        <w:left w:val="none" w:sz="0" w:space="0" w:color="auto"/>
        <w:bottom w:val="none" w:sz="0" w:space="0" w:color="auto"/>
        <w:right w:val="none" w:sz="0" w:space="0" w:color="auto"/>
      </w:divBdr>
    </w:div>
    <w:div w:id="1992899759">
      <w:bodyDiv w:val="1"/>
      <w:marLeft w:val="0"/>
      <w:marRight w:val="0"/>
      <w:marTop w:val="0"/>
      <w:marBottom w:val="0"/>
      <w:divBdr>
        <w:top w:val="none" w:sz="0" w:space="0" w:color="auto"/>
        <w:left w:val="none" w:sz="0" w:space="0" w:color="auto"/>
        <w:bottom w:val="none" w:sz="0" w:space="0" w:color="auto"/>
        <w:right w:val="none" w:sz="0" w:space="0" w:color="auto"/>
      </w:divBdr>
    </w:div>
    <w:div w:id="1994992841">
      <w:bodyDiv w:val="1"/>
      <w:marLeft w:val="0"/>
      <w:marRight w:val="0"/>
      <w:marTop w:val="0"/>
      <w:marBottom w:val="0"/>
      <w:divBdr>
        <w:top w:val="none" w:sz="0" w:space="0" w:color="auto"/>
        <w:left w:val="none" w:sz="0" w:space="0" w:color="auto"/>
        <w:bottom w:val="none" w:sz="0" w:space="0" w:color="auto"/>
        <w:right w:val="none" w:sz="0" w:space="0" w:color="auto"/>
      </w:divBdr>
    </w:div>
    <w:div w:id="2005274400">
      <w:bodyDiv w:val="1"/>
      <w:marLeft w:val="0"/>
      <w:marRight w:val="0"/>
      <w:marTop w:val="0"/>
      <w:marBottom w:val="0"/>
      <w:divBdr>
        <w:top w:val="none" w:sz="0" w:space="0" w:color="auto"/>
        <w:left w:val="none" w:sz="0" w:space="0" w:color="auto"/>
        <w:bottom w:val="none" w:sz="0" w:space="0" w:color="auto"/>
        <w:right w:val="none" w:sz="0" w:space="0" w:color="auto"/>
      </w:divBdr>
    </w:div>
    <w:div w:id="2008901673">
      <w:bodyDiv w:val="1"/>
      <w:marLeft w:val="0"/>
      <w:marRight w:val="0"/>
      <w:marTop w:val="0"/>
      <w:marBottom w:val="0"/>
      <w:divBdr>
        <w:top w:val="none" w:sz="0" w:space="0" w:color="auto"/>
        <w:left w:val="none" w:sz="0" w:space="0" w:color="auto"/>
        <w:bottom w:val="none" w:sz="0" w:space="0" w:color="auto"/>
        <w:right w:val="none" w:sz="0" w:space="0" w:color="auto"/>
      </w:divBdr>
    </w:div>
    <w:div w:id="2034844927">
      <w:bodyDiv w:val="1"/>
      <w:marLeft w:val="0"/>
      <w:marRight w:val="0"/>
      <w:marTop w:val="0"/>
      <w:marBottom w:val="0"/>
      <w:divBdr>
        <w:top w:val="none" w:sz="0" w:space="0" w:color="auto"/>
        <w:left w:val="none" w:sz="0" w:space="0" w:color="auto"/>
        <w:bottom w:val="none" w:sz="0" w:space="0" w:color="auto"/>
        <w:right w:val="none" w:sz="0" w:space="0" w:color="auto"/>
      </w:divBdr>
    </w:div>
    <w:div w:id="2044865535">
      <w:bodyDiv w:val="1"/>
      <w:marLeft w:val="0"/>
      <w:marRight w:val="0"/>
      <w:marTop w:val="0"/>
      <w:marBottom w:val="0"/>
      <w:divBdr>
        <w:top w:val="none" w:sz="0" w:space="0" w:color="auto"/>
        <w:left w:val="none" w:sz="0" w:space="0" w:color="auto"/>
        <w:bottom w:val="none" w:sz="0" w:space="0" w:color="auto"/>
        <w:right w:val="none" w:sz="0" w:space="0" w:color="auto"/>
      </w:divBdr>
    </w:div>
    <w:div w:id="2047946238">
      <w:bodyDiv w:val="1"/>
      <w:marLeft w:val="0"/>
      <w:marRight w:val="0"/>
      <w:marTop w:val="0"/>
      <w:marBottom w:val="0"/>
      <w:divBdr>
        <w:top w:val="none" w:sz="0" w:space="0" w:color="auto"/>
        <w:left w:val="none" w:sz="0" w:space="0" w:color="auto"/>
        <w:bottom w:val="none" w:sz="0" w:space="0" w:color="auto"/>
        <w:right w:val="none" w:sz="0" w:space="0" w:color="auto"/>
      </w:divBdr>
    </w:div>
    <w:div w:id="2057586687">
      <w:bodyDiv w:val="1"/>
      <w:marLeft w:val="0"/>
      <w:marRight w:val="0"/>
      <w:marTop w:val="0"/>
      <w:marBottom w:val="0"/>
      <w:divBdr>
        <w:top w:val="none" w:sz="0" w:space="0" w:color="auto"/>
        <w:left w:val="none" w:sz="0" w:space="0" w:color="auto"/>
        <w:bottom w:val="none" w:sz="0" w:space="0" w:color="auto"/>
        <w:right w:val="none" w:sz="0" w:space="0" w:color="auto"/>
      </w:divBdr>
    </w:div>
    <w:div w:id="2066174295">
      <w:bodyDiv w:val="1"/>
      <w:marLeft w:val="0"/>
      <w:marRight w:val="0"/>
      <w:marTop w:val="0"/>
      <w:marBottom w:val="0"/>
      <w:divBdr>
        <w:top w:val="none" w:sz="0" w:space="0" w:color="auto"/>
        <w:left w:val="none" w:sz="0" w:space="0" w:color="auto"/>
        <w:bottom w:val="none" w:sz="0" w:space="0" w:color="auto"/>
        <w:right w:val="none" w:sz="0" w:space="0" w:color="auto"/>
      </w:divBdr>
    </w:div>
    <w:div w:id="2074767229">
      <w:bodyDiv w:val="1"/>
      <w:marLeft w:val="0"/>
      <w:marRight w:val="0"/>
      <w:marTop w:val="0"/>
      <w:marBottom w:val="0"/>
      <w:divBdr>
        <w:top w:val="none" w:sz="0" w:space="0" w:color="auto"/>
        <w:left w:val="none" w:sz="0" w:space="0" w:color="auto"/>
        <w:bottom w:val="none" w:sz="0" w:space="0" w:color="auto"/>
        <w:right w:val="none" w:sz="0" w:space="0" w:color="auto"/>
      </w:divBdr>
    </w:div>
    <w:div w:id="2075085578">
      <w:bodyDiv w:val="1"/>
      <w:marLeft w:val="0"/>
      <w:marRight w:val="0"/>
      <w:marTop w:val="0"/>
      <w:marBottom w:val="0"/>
      <w:divBdr>
        <w:top w:val="none" w:sz="0" w:space="0" w:color="auto"/>
        <w:left w:val="none" w:sz="0" w:space="0" w:color="auto"/>
        <w:bottom w:val="none" w:sz="0" w:space="0" w:color="auto"/>
        <w:right w:val="none" w:sz="0" w:space="0" w:color="auto"/>
      </w:divBdr>
    </w:div>
    <w:div w:id="2081947694">
      <w:bodyDiv w:val="1"/>
      <w:marLeft w:val="0"/>
      <w:marRight w:val="0"/>
      <w:marTop w:val="0"/>
      <w:marBottom w:val="0"/>
      <w:divBdr>
        <w:top w:val="none" w:sz="0" w:space="0" w:color="auto"/>
        <w:left w:val="none" w:sz="0" w:space="0" w:color="auto"/>
        <w:bottom w:val="none" w:sz="0" w:space="0" w:color="auto"/>
        <w:right w:val="none" w:sz="0" w:space="0" w:color="auto"/>
      </w:divBdr>
    </w:div>
    <w:div w:id="2118717510">
      <w:bodyDiv w:val="1"/>
      <w:marLeft w:val="0"/>
      <w:marRight w:val="0"/>
      <w:marTop w:val="0"/>
      <w:marBottom w:val="0"/>
      <w:divBdr>
        <w:top w:val="none" w:sz="0" w:space="0" w:color="auto"/>
        <w:left w:val="none" w:sz="0" w:space="0" w:color="auto"/>
        <w:bottom w:val="none" w:sz="0" w:space="0" w:color="auto"/>
        <w:right w:val="none" w:sz="0" w:space="0" w:color="auto"/>
      </w:divBdr>
    </w:div>
    <w:div w:id="2119326723">
      <w:bodyDiv w:val="1"/>
      <w:marLeft w:val="0"/>
      <w:marRight w:val="0"/>
      <w:marTop w:val="0"/>
      <w:marBottom w:val="0"/>
      <w:divBdr>
        <w:top w:val="none" w:sz="0" w:space="0" w:color="auto"/>
        <w:left w:val="none" w:sz="0" w:space="0" w:color="auto"/>
        <w:bottom w:val="none" w:sz="0" w:space="0" w:color="auto"/>
        <w:right w:val="none" w:sz="0" w:space="0" w:color="auto"/>
      </w:divBdr>
    </w:div>
    <w:div w:id="2119644075">
      <w:bodyDiv w:val="1"/>
      <w:marLeft w:val="0"/>
      <w:marRight w:val="0"/>
      <w:marTop w:val="0"/>
      <w:marBottom w:val="0"/>
      <w:divBdr>
        <w:top w:val="none" w:sz="0" w:space="0" w:color="auto"/>
        <w:left w:val="none" w:sz="0" w:space="0" w:color="auto"/>
        <w:bottom w:val="none" w:sz="0" w:space="0" w:color="auto"/>
        <w:right w:val="none" w:sz="0" w:space="0" w:color="auto"/>
      </w:divBdr>
    </w:div>
    <w:div w:id="2119786968">
      <w:bodyDiv w:val="1"/>
      <w:marLeft w:val="0"/>
      <w:marRight w:val="0"/>
      <w:marTop w:val="0"/>
      <w:marBottom w:val="0"/>
      <w:divBdr>
        <w:top w:val="none" w:sz="0" w:space="0" w:color="auto"/>
        <w:left w:val="none" w:sz="0" w:space="0" w:color="auto"/>
        <w:bottom w:val="none" w:sz="0" w:space="0" w:color="auto"/>
        <w:right w:val="none" w:sz="0" w:space="0" w:color="auto"/>
      </w:divBdr>
    </w:div>
    <w:div w:id="2120955200">
      <w:bodyDiv w:val="1"/>
      <w:marLeft w:val="0"/>
      <w:marRight w:val="0"/>
      <w:marTop w:val="0"/>
      <w:marBottom w:val="0"/>
      <w:divBdr>
        <w:top w:val="none" w:sz="0" w:space="0" w:color="auto"/>
        <w:left w:val="none" w:sz="0" w:space="0" w:color="auto"/>
        <w:bottom w:val="none" w:sz="0" w:space="0" w:color="auto"/>
        <w:right w:val="none" w:sz="0" w:space="0" w:color="auto"/>
      </w:divBdr>
    </w:div>
    <w:div w:id="2126655351">
      <w:bodyDiv w:val="1"/>
      <w:marLeft w:val="0"/>
      <w:marRight w:val="0"/>
      <w:marTop w:val="0"/>
      <w:marBottom w:val="0"/>
      <w:divBdr>
        <w:top w:val="none" w:sz="0" w:space="0" w:color="auto"/>
        <w:left w:val="none" w:sz="0" w:space="0" w:color="auto"/>
        <w:bottom w:val="none" w:sz="0" w:space="0" w:color="auto"/>
        <w:right w:val="none" w:sz="0" w:space="0" w:color="auto"/>
      </w:divBdr>
    </w:div>
    <w:div w:id="2132354034">
      <w:bodyDiv w:val="1"/>
      <w:marLeft w:val="0"/>
      <w:marRight w:val="0"/>
      <w:marTop w:val="0"/>
      <w:marBottom w:val="0"/>
      <w:divBdr>
        <w:top w:val="none" w:sz="0" w:space="0" w:color="auto"/>
        <w:left w:val="none" w:sz="0" w:space="0" w:color="auto"/>
        <w:bottom w:val="none" w:sz="0" w:space="0" w:color="auto"/>
        <w:right w:val="none" w:sz="0" w:space="0" w:color="auto"/>
      </w:divBdr>
    </w:div>
    <w:div w:id="21438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emf"/><Relationship Id="rId10" Type="http://schemas.openxmlformats.org/officeDocument/2006/relationships/header" Target="header1.xml"/><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oleObject" Target="embeddings/oleObject1.bin"/><Relationship Id="rId27" Type="http://schemas.microsoft.com/office/2011/relationships/people" Target="people.xml"/></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2F3DB-2A8F-4E12-A822-EA1CE120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50</Pages>
  <Words>5189</Words>
  <Characters>29578</Characters>
  <Application>Microsoft Office Word</Application>
  <DocSecurity>0</DocSecurity>
  <Lines>246</Lines>
  <Paragraphs>69</Paragraphs>
  <ScaleCrop>false</ScaleCrop>
  <Company> </Company>
  <LinksUpToDate>false</LinksUpToDate>
  <CharactersWithSpaces>34698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余新泰</cp:lastModifiedBy>
  <cp:revision>6</cp:revision>
  <dcterms:created xsi:type="dcterms:W3CDTF">2017-09-25T03:07:00Z</dcterms:created>
  <dcterms:modified xsi:type="dcterms:W3CDTF">2017-09-28T01:47:00Z</dcterms:modified>
</cp:coreProperties>
</file>