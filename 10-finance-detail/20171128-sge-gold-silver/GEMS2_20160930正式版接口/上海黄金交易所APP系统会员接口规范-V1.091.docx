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A0D" w:rsidRDefault="00B26F9B">
      <w:pPr>
        <w:ind w:firstLineChars="0" w:firstLine="420"/>
        <w:jc w:val="right"/>
        <w:rPr>
          <w:rFonts w:asciiTheme="minorEastAsia" w:hAnsiTheme="minorEastAsia"/>
          <w:color w:val="000000" w:themeColor="text1"/>
          <w:sz w:val="52"/>
        </w:rPr>
      </w:pPr>
      <w:r>
        <w:rPr>
          <w:rFonts w:asciiTheme="minorEastAsia" w:hAnsiTheme="minorEastAsia" w:hint="eastAsia"/>
          <w:color w:val="000000" w:themeColor="text1"/>
          <w:szCs w:val="24"/>
        </w:rPr>
        <w:t>编号：</w:t>
      </w:r>
      <w:r>
        <w:rPr>
          <w:rFonts w:asciiTheme="minorEastAsia" w:hAnsiTheme="minorEastAsia" w:hint="eastAsia"/>
          <w:color w:val="000000" w:themeColor="text1"/>
          <w:szCs w:val="24"/>
          <w:u w:val="single"/>
        </w:rPr>
        <w:t>SGE-BZ-01-xx</w:t>
      </w:r>
    </w:p>
    <w:p w:rsidR="00FE6A0D" w:rsidRDefault="00B26F9B">
      <w:pPr>
        <w:ind w:firstLineChars="0" w:firstLine="0"/>
        <w:jc w:val="right"/>
        <w:rPr>
          <w:rFonts w:asciiTheme="minorEastAsia" w:hAnsiTheme="minorEastAsia"/>
          <w:color w:val="000000" w:themeColor="text1"/>
          <w:sz w:val="52"/>
        </w:rPr>
      </w:pPr>
      <w:r>
        <w:rPr>
          <w:rFonts w:asciiTheme="minorEastAsia" w:hAnsiTheme="minorEastAsia" w:hint="eastAsia"/>
          <w:color w:val="000000" w:themeColor="text1"/>
          <w:szCs w:val="24"/>
        </w:rPr>
        <w:t>密级：</w:t>
      </w:r>
      <w:r>
        <w:rPr>
          <w:rFonts w:asciiTheme="minorEastAsia" w:hAnsiTheme="minorEastAsia" w:hint="eastAsia"/>
          <w:color w:val="000000" w:themeColor="text1"/>
          <w:szCs w:val="24"/>
          <w:u w:val="single"/>
        </w:rPr>
        <w:t>内 部 资  料</w:t>
      </w:r>
    </w:p>
    <w:p w:rsidR="00FE6A0D" w:rsidRDefault="00B26F9B">
      <w:pPr>
        <w:spacing w:beforeLines="600" w:before="1872"/>
        <w:ind w:firstLineChars="0" w:firstLine="0"/>
        <w:jc w:val="center"/>
        <w:rPr>
          <w:rFonts w:asciiTheme="minorEastAsia" w:hAnsiTheme="minorEastAsia"/>
          <w:color w:val="000000" w:themeColor="text1"/>
          <w:sz w:val="52"/>
        </w:rPr>
      </w:pPr>
      <w:r>
        <w:rPr>
          <w:rFonts w:asciiTheme="minorEastAsia" w:hAnsiTheme="minorEastAsia"/>
          <w:noProof/>
          <w:color w:val="000000" w:themeColor="text1"/>
        </w:rPr>
        <w:drawing>
          <wp:inline distT="0" distB="0" distL="0" distR="0">
            <wp:extent cx="2195195" cy="1487170"/>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wumin\Desktop\未标题-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95340" cy="1487278"/>
                    </a:xfrm>
                    <a:prstGeom prst="rect">
                      <a:avLst/>
                    </a:prstGeom>
                    <a:noFill/>
                    <a:ln w="9525">
                      <a:noFill/>
                      <a:miter lim="800000"/>
                      <a:headEnd/>
                      <a:tailEnd/>
                    </a:ln>
                  </pic:spPr>
                </pic:pic>
              </a:graphicData>
            </a:graphic>
          </wp:inline>
        </w:drawing>
      </w:r>
      <w:r>
        <w:rPr>
          <w:rFonts w:asciiTheme="minorEastAsia" w:hAnsiTheme="minorEastAsia"/>
          <w:color w:val="000000" w:themeColor="text1"/>
          <w:sz w:val="52"/>
        </w:rPr>
        <w:t xml:space="preserve"> </w:t>
      </w:r>
    </w:p>
    <w:p w:rsidR="00FE6A0D" w:rsidRDefault="00B26F9B">
      <w:pPr>
        <w:ind w:firstLineChars="0" w:firstLine="0"/>
        <w:jc w:val="center"/>
        <w:outlineLvl w:val="0"/>
        <w:rPr>
          <w:rFonts w:asciiTheme="minorEastAsia" w:hAnsiTheme="minorEastAsia"/>
          <w:color w:val="000000" w:themeColor="text1"/>
          <w:sz w:val="52"/>
        </w:rPr>
      </w:pPr>
      <w:bookmarkStart w:id="0" w:name="_Toc463012647"/>
      <w:r>
        <w:rPr>
          <w:rFonts w:asciiTheme="minorEastAsia" w:hAnsiTheme="minorEastAsia" w:hint="eastAsia"/>
          <w:color w:val="000000" w:themeColor="text1"/>
          <w:sz w:val="52"/>
        </w:rPr>
        <w:t>APP系统会员接口规范</w:t>
      </w:r>
      <w:bookmarkEnd w:id="0"/>
    </w:p>
    <w:p w:rsidR="00FE6A0D" w:rsidRDefault="00B26F9B">
      <w:pPr>
        <w:spacing w:beforeLines="200" w:before="624" w:afterLines="900" w:after="2808"/>
        <w:ind w:firstLineChars="0" w:firstLine="0"/>
        <w:jc w:val="center"/>
        <w:rPr>
          <w:rFonts w:asciiTheme="minorEastAsia" w:hAnsiTheme="minorEastAsia"/>
          <w:color w:val="000000" w:themeColor="text1"/>
          <w:sz w:val="52"/>
        </w:rPr>
      </w:pPr>
      <w:r>
        <w:rPr>
          <w:rFonts w:asciiTheme="minorEastAsia" w:hAnsiTheme="minorEastAsia" w:hint="eastAsia"/>
          <w:color w:val="000000" w:themeColor="text1"/>
          <w:sz w:val="52"/>
        </w:rPr>
        <w:t>（V1.09</w:t>
      </w:r>
      <w:ins w:id="1" w:author="崔清松" w:date="2016-09-20T15:24:00Z">
        <w:r w:rsidR="0004794F">
          <w:rPr>
            <w:rFonts w:asciiTheme="minorEastAsia" w:hAnsiTheme="minorEastAsia"/>
            <w:color w:val="000000" w:themeColor="text1"/>
            <w:sz w:val="52"/>
          </w:rPr>
          <w:t>1</w:t>
        </w:r>
      </w:ins>
      <w:r>
        <w:rPr>
          <w:rFonts w:asciiTheme="minorEastAsia" w:hAnsiTheme="minorEastAsia" w:hint="eastAsia"/>
          <w:color w:val="000000" w:themeColor="text1"/>
          <w:sz w:val="52"/>
        </w:rPr>
        <w:t>）</w:t>
      </w:r>
    </w:p>
    <w:p w:rsidR="00FE6A0D" w:rsidRDefault="00B26F9B">
      <w:pPr>
        <w:spacing w:beforeLines="1500" w:before="4680"/>
        <w:ind w:firstLineChars="0" w:firstLine="0"/>
        <w:jc w:val="center"/>
        <w:rPr>
          <w:rFonts w:asciiTheme="minorEastAsia" w:hAnsiTheme="minorEastAsia"/>
          <w:color w:val="000000" w:themeColor="text1"/>
          <w:sz w:val="32"/>
        </w:rPr>
      </w:pPr>
      <w:r>
        <w:rPr>
          <w:rFonts w:asciiTheme="minorEastAsia" w:hAnsiTheme="minorEastAsia" w:hint="eastAsia"/>
          <w:color w:val="000000" w:themeColor="text1"/>
          <w:sz w:val="32"/>
        </w:rPr>
        <w:t>上海黄金交易所</w:t>
      </w:r>
    </w:p>
    <w:p w:rsidR="00FE6A0D" w:rsidRDefault="00B26F9B">
      <w:pPr>
        <w:ind w:firstLineChars="0" w:firstLine="0"/>
        <w:jc w:val="center"/>
        <w:rPr>
          <w:rFonts w:asciiTheme="minorEastAsia" w:hAnsiTheme="minorEastAsia"/>
          <w:color w:val="000000" w:themeColor="text1"/>
          <w:sz w:val="32"/>
        </w:rPr>
        <w:sectPr w:rsidR="00FE6A0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Fonts w:asciiTheme="minorEastAsia" w:hAnsiTheme="minorEastAsia" w:hint="eastAsia"/>
          <w:color w:val="000000" w:themeColor="text1"/>
          <w:sz w:val="32"/>
        </w:rPr>
        <w:t>2015年5月</w:t>
      </w:r>
    </w:p>
    <w:p w:rsidR="00FE6A0D" w:rsidRDefault="00B26F9B">
      <w:pPr>
        <w:pStyle w:val="af1"/>
        <w:ind w:left="-617" w:right="-382" w:firstLine="482"/>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文档标识</w:t>
      </w:r>
    </w:p>
    <w:p w:rsidR="00FE6A0D" w:rsidRDefault="00FE6A0D">
      <w:pPr>
        <w:ind w:firstLine="320"/>
        <w:rPr>
          <w:rFonts w:asciiTheme="minorEastAsia" w:hAnsiTheme="minorEastAsia"/>
          <w:color w:val="000000" w:themeColor="text1"/>
          <w:sz w:val="16"/>
        </w:rPr>
      </w:pPr>
    </w:p>
    <w:tbl>
      <w:tblPr>
        <w:tblW w:w="8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6809"/>
      </w:tblGrid>
      <w:tr w:rsidR="00FE6A0D">
        <w:trPr>
          <w:trHeight w:val="340"/>
          <w:jc w:val="center"/>
        </w:trPr>
        <w:tc>
          <w:tcPr>
            <w:tcW w:w="1236" w:type="dxa"/>
          </w:tcPr>
          <w:p w:rsidR="00FE6A0D" w:rsidRDefault="00B26F9B">
            <w:pPr>
              <w:pStyle w:val="6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文档名称</w:t>
            </w:r>
          </w:p>
        </w:tc>
        <w:tc>
          <w:tcPr>
            <w:tcW w:w="6809" w:type="dxa"/>
          </w:tcPr>
          <w:p w:rsidR="00FE6A0D" w:rsidRDefault="00B26F9B">
            <w:pPr>
              <w:pStyle w:val="6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上海黄金交易所APP系统会员接口规范</w:t>
            </w:r>
          </w:p>
        </w:tc>
      </w:tr>
      <w:tr w:rsidR="00FE6A0D">
        <w:trPr>
          <w:trHeight w:val="340"/>
          <w:jc w:val="center"/>
        </w:trPr>
        <w:tc>
          <w:tcPr>
            <w:tcW w:w="1236" w:type="dxa"/>
          </w:tcPr>
          <w:p w:rsidR="00FE6A0D" w:rsidRDefault="00B26F9B">
            <w:pPr>
              <w:pStyle w:val="6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版本号</w:t>
            </w:r>
          </w:p>
        </w:tc>
        <w:tc>
          <w:tcPr>
            <w:tcW w:w="6809" w:type="dxa"/>
          </w:tcPr>
          <w:p w:rsidR="00FE6A0D" w:rsidRDefault="00B26F9B">
            <w:pPr>
              <w:pStyle w:val="6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V1.09</w:t>
            </w:r>
            <w:ins w:id="2" w:author="崔清松" w:date="2016-09-21T14:22:00Z">
              <w:r w:rsidR="001A3530">
                <w:rPr>
                  <w:rFonts w:asciiTheme="minorEastAsia" w:eastAsiaTheme="minorEastAsia" w:hAnsiTheme="minorEastAsia"/>
                  <w:color w:val="000000" w:themeColor="text1"/>
                </w:rPr>
                <w:t>1</w:t>
              </w:r>
            </w:ins>
          </w:p>
        </w:tc>
      </w:tr>
      <w:tr w:rsidR="00FE6A0D">
        <w:trPr>
          <w:trHeight w:val="424"/>
          <w:jc w:val="center"/>
        </w:trPr>
        <w:tc>
          <w:tcPr>
            <w:tcW w:w="1236" w:type="dxa"/>
            <w:vAlign w:val="center"/>
          </w:tcPr>
          <w:p w:rsidR="00FE6A0D" w:rsidRDefault="00B26F9B">
            <w:pPr>
              <w:pStyle w:val="60"/>
              <w:ind w:firstLineChars="83" w:firstLine="199"/>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状况</w:t>
            </w:r>
          </w:p>
        </w:tc>
        <w:tc>
          <w:tcPr>
            <w:tcW w:w="6809" w:type="dxa"/>
            <w:vAlign w:val="center"/>
          </w:tcPr>
          <w:p w:rsidR="00FE6A0D" w:rsidRDefault="00B26F9B">
            <w:pPr>
              <w:pStyle w:val="60"/>
              <w:ind w:firstLine="480"/>
              <w:rPr>
                <w:rFonts w:asciiTheme="minorEastAsia" w:eastAsiaTheme="minorEastAsia" w:hAnsiTheme="minorEastAsia"/>
                <w:color w:val="000000" w:themeColor="text1"/>
              </w:rPr>
            </w:pPr>
            <w:r>
              <w:rPr>
                <w:rFonts w:asciiTheme="minorEastAsia" w:eastAsiaTheme="minorEastAsia" w:hAnsiTheme="minorEastAsia"/>
                <w:noProof/>
                <w:color w:val="000000" w:themeColor="text1"/>
              </w:rPr>
              <w:drawing>
                <wp:inline distT="0" distB="0" distL="0" distR="0" wp14:anchorId="09F46EF0" wp14:editId="01509CFF">
                  <wp:extent cx="540385" cy="23050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0385" cy="230505"/>
                          </a:xfrm>
                          <a:prstGeom prst="rect">
                            <a:avLst/>
                          </a:prstGeom>
                          <a:noFill/>
                          <a:ln>
                            <a:noFill/>
                          </a:ln>
                        </pic:spPr>
                      </pic:pic>
                    </a:graphicData>
                  </a:graphic>
                </wp:inline>
              </w:drawing>
            </w:r>
            <w:r>
              <w:rPr>
                <w:rFonts w:asciiTheme="minorEastAsia" w:eastAsiaTheme="minorEastAsia" w:hAnsiTheme="minorEastAsia"/>
                <w:noProof/>
                <w:color w:val="000000" w:themeColor="text1"/>
              </w:rPr>
              <w:drawing>
                <wp:inline distT="0" distB="0" distL="0" distR="0" wp14:anchorId="0CA391C5" wp14:editId="7A1BEFB5">
                  <wp:extent cx="803275" cy="23050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03275" cy="230505"/>
                          </a:xfrm>
                          <a:prstGeom prst="rect">
                            <a:avLst/>
                          </a:prstGeom>
                          <a:noFill/>
                          <a:ln>
                            <a:noFill/>
                          </a:ln>
                        </pic:spPr>
                      </pic:pic>
                    </a:graphicData>
                  </a:graphic>
                </wp:inline>
              </w:drawing>
            </w:r>
            <w:r>
              <w:rPr>
                <w:rFonts w:asciiTheme="minorEastAsia" w:eastAsiaTheme="minorEastAsia" w:hAnsiTheme="minorEastAsia"/>
                <w:noProof/>
                <w:color w:val="000000" w:themeColor="text1"/>
              </w:rPr>
              <w:drawing>
                <wp:inline distT="0" distB="0" distL="0" distR="0" wp14:anchorId="1CC7E07D" wp14:editId="3AFBE2AB">
                  <wp:extent cx="850900" cy="23050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50900" cy="230505"/>
                          </a:xfrm>
                          <a:prstGeom prst="rect">
                            <a:avLst/>
                          </a:prstGeom>
                          <a:noFill/>
                          <a:ln>
                            <a:noFill/>
                          </a:ln>
                        </pic:spPr>
                      </pic:pic>
                    </a:graphicData>
                  </a:graphic>
                </wp:inline>
              </w:drawing>
            </w:r>
            <w:r>
              <w:rPr>
                <w:rFonts w:asciiTheme="minorEastAsia" w:eastAsiaTheme="minorEastAsia" w:hAnsiTheme="minorEastAsia"/>
                <w:noProof/>
                <w:color w:val="000000" w:themeColor="text1"/>
              </w:rPr>
              <w:drawing>
                <wp:inline distT="0" distB="0" distL="0" distR="0" wp14:anchorId="6C3389FE" wp14:editId="1041C73E">
                  <wp:extent cx="1025525" cy="23050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025525" cy="230505"/>
                          </a:xfrm>
                          <a:prstGeom prst="rect">
                            <a:avLst/>
                          </a:prstGeom>
                          <a:noFill/>
                          <a:ln>
                            <a:noFill/>
                          </a:ln>
                        </pic:spPr>
                      </pic:pic>
                    </a:graphicData>
                  </a:graphic>
                </wp:inline>
              </w:drawing>
            </w:r>
          </w:p>
        </w:tc>
      </w:tr>
    </w:tbl>
    <w:p w:rsidR="00FE6A0D" w:rsidRDefault="00FE6A0D">
      <w:pPr>
        <w:ind w:firstLine="480"/>
        <w:rPr>
          <w:rFonts w:asciiTheme="minorEastAsia" w:hAnsiTheme="minorEastAsia"/>
          <w:color w:val="000000" w:themeColor="text1"/>
        </w:rPr>
      </w:pPr>
    </w:p>
    <w:p w:rsidR="00FE6A0D" w:rsidRDefault="00B26F9B">
      <w:pPr>
        <w:pStyle w:val="af1"/>
        <w:ind w:left="-617" w:right="-382" w:firstLine="482"/>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文档修订历史</w:t>
      </w:r>
    </w:p>
    <w:p w:rsidR="00FE6A0D" w:rsidRDefault="00FE6A0D">
      <w:pPr>
        <w:ind w:firstLine="321"/>
        <w:rPr>
          <w:rFonts w:asciiTheme="minorEastAsia" w:hAnsiTheme="minorEastAsia"/>
          <w:b/>
          <w:color w:val="000000" w:themeColor="text1"/>
          <w:sz w:val="16"/>
        </w:rPr>
      </w:pP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688"/>
        <w:gridCol w:w="4509"/>
        <w:gridCol w:w="1473"/>
      </w:tblGrid>
      <w:tr w:rsidR="00FE6A0D">
        <w:trPr>
          <w:trHeight w:val="340"/>
          <w:jc w:val="center"/>
        </w:trPr>
        <w:tc>
          <w:tcPr>
            <w:tcW w:w="1345" w:type="dxa"/>
          </w:tcPr>
          <w:p w:rsidR="00FE6A0D" w:rsidRDefault="00B26F9B">
            <w:pPr>
              <w:pStyle w:val="60"/>
              <w:ind w:firstLineChars="6" w:firstLine="14"/>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版本</w:t>
            </w:r>
          </w:p>
        </w:tc>
        <w:tc>
          <w:tcPr>
            <w:tcW w:w="1688" w:type="dxa"/>
          </w:tcPr>
          <w:p w:rsidR="00FE6A0D" w:rsidRDefault="00B26F9B">
            <w:pPr>
              <w:pStyle w:val="60"/>
              <w:ind w:firstLineChars="0" w:firstLine="0"/>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日期</w:t>
            </w:r>
          </w:p>
        </w:tc>
        <w:tc>
          <w:tcPr>
            <w:tcW w:w="4509" w:type="dxa"/>
          </w:tcPr>
          <w:p w:rsidR="00FE6A0D" w:rsidRDefault="00B26F9B">
            <w:pPr>
              <w:pStyle w:val="60"/>
              <w:ind w:firstLineChars="0" w:firstLine="0"/>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描述</w:t>
            </w:r>
          </w:p>
        </w:tc>
        <w:tc>
          <w:tcPr>
            <w:tcW w:w="1473" w:type="dxa"/>
          </w:tcPr>
          <w:p w:rsidR="00FE6A0D" w:rsidRDefault="00B26F9B">
            <w:pPr>
              <w:pStyle w:val="60"/>
              <w:ind w:firstLineChars="0" w:firstLine="0"/>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文档所有者</w:t>
            </w:r>
          </w:p>
        </w:tc>
      </w:tr>
      <w:tr w:rsidR="00FE6A0D">
        <w:trPr>
          <w:trHeight w:val="340"/>
          <w:jc w:val="center"/>
        </w:trPr>
        <w:tc>
          <w:tcPr>
            <w:tcW w:w="1345" w:type="dxa"/>
            <w:tcBorders>
              <w:bottom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V0.1-V0.5</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2015.05</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形成初稿及修订</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V0.6</w:t>
            </w:r>
          </w:p>
        </w:tc>
        <w:tc>
          <w:tcPr>
            <w:tcW w:w="1688" w:type="dxa"/>
            <w:tcBorders>
              <w:lef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2015.05</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余新泰反馈对应</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黄林</w:t>
            </w:r>
          </w:p>
        </w:tc>
      </w:tr>
      <w:tr w:rsidR="00FE6A0D">
        <w:trPr>
          <w:trHeight w:val="340"/>
          <w:jc w:val="center"/>
        </w:trPr>
        <w:tc>
          <w:tcPr>
            <w:tcW w:w="1345" w:type="dxa"/>
            <w:tcBorders>
              <w:top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V0.7</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2015.05</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追加登陆认证说明</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黄林</w:t>
            </w:r>
          </w:p>
        </w:tc>
      </w:tr>
      <w:tr w:rsidR="00FE6A0D">
        <w:trPr>
          <w:trHeight w:val="340"/>
          <w:jc w:val="center"/>
        </w:trPr>
        <w:tc>
          <w:tcPr>
            <w:tcW w:w="1345" w:type="dxa"/>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2015.5.27</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形成内部评审稿</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w:t>
            </w:r>
          </w:p>
        </w:tc>
      </w:tr>
      <w:tr w:rsidR="00FE6A0D">
        <w:trPr>
          <w:trHeight w:val="340"/>
          <w:jc w:val="center"/>
        </w:trPr>
        <w:tc>
          <w:tcPr>
            <w:tcW w:w="1345" w:type="dxa"/>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V0.85</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2015.5.27</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1，[增加提货申请请求及应答]消息体合并为一套</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2，修正附录6.1及6.2</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V0.86</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2015.5.28</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请求接口中增加渠道标志</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修改新开户</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V0.87</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2015.5.28</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修改验证和数据加密</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黄林</w:t>
            </w:r>
          </w:p>
        </w:tc>
      </w:tr>
      <w:tr w:rsidR="00FE6A0D">
        <w:trPr>
          <w:trHeight w:val="340"/>
          <w:jc w:val="center"/>
        </w:trPr>
        <w:tc>
          <w:tcPr>
            <w:tcW w:w="1345" w:type="dxa"/>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V0.88</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2015.5.29</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根据5/29开发商评审会意见修改</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1，5.7.1.4个人开户请求及应答增加用户安全问题</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2，5.5.2.1出入金查询请求及应答增加开始日期，结束日期</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3，增加5.6.1.1</w:t>
            </w:r>
            <w:r>
              <w:rPr>
                <w:rFonts w:asciiTheme="minorEastAsia" w:hAnsiTheme="minorEastAsia" w:hint="eastAsia"/>
                <w:color w:val="000000" w:themeColor="text1"/>
                <w:sz w:val="21"/>
              </w:rPr>
              <w:tab/>
              <w:t>可提货仓库列表查询请求及应答</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4，增加5.7.1.7</w:t>
            </w:r>
            <w:r>
              <w:rPr>
                <w:rFonts w:asciiTheme="minorEastAsia" w:hAnsiTheme="minorEastAsia" w:hint="eastAsia"/>
                <w:color w:val="000000" w:themeColor="text1"/>
                <w:sz w:val="21"/>
              </w:rPr>
              <w:tab/>
              <w:t>获取客户资金帐号请求及应答</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V0.90</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2015.5.29</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修订，再次发开发商征求意见</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w:t>
            </w:r>
          </w:p>
        </w:tc>
      </w:tr>
      <w:tr w:rsidR="00FE6A0D">
        <w:trPr>
          <w:trHeight w:val="340"/>
          <w:jc w:val="center"/>
        </w:trPr>
        <w:tc>
          <w:tcPr>
            <w:tcW w:w="1345" w:type="dxa"/>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V0.95</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2015.6.3</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根据开发商反馈意见修订</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V0.96</w:t>
            </w:r>
          </w:p>
        </w:tc>
        <w:tc>
          <w:tcPr>
            <w:tcW w:w="1688"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2015.6.4</w:t>
            </w:r>
          </w:p>
        </w:tc>
        <w:tc>
          <w:tcPr>
            <w:tcW w:w="4509"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形成拟发布稿</w:t>
            </w:r>
          </w:p>
        </w:tc>
        <w:tc>
          <w:tcPr>
            <w:tcW w:w="1473" w:type="dxa"/>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V0.97</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2015.6.4</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应答字段里面标识APP一期需求字段</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V0.98</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2015.6.5</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1，修改提货申请接口的必填项</w:t>
            </w:r>
          </w:p>
          <w:p w:rsidR="00FE6A0D" w:rsidRDefault="00B26F9B">
            <w:pPr>
              <w:tabs>
                <w:tab w:val="left" w:pos="2835"/>
              </w:tabs>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2，增加错误编码</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3，修改登录接口，增加资金，保证金率和手机号字段，修改登陆方式字段。</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4，客户资金查询请求及应答（充抵）增加总权益字段</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lastRenderedPageBreak/>
              <w:t>V0.99</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2015.6.9</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1，增加消息响应代码与响应消息的说明。</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2，增加加密方式的说明。</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3，修改系统设置函数</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4，更新消息体标识定义和消息域字典</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5，根据上次与银行开会讨论反馈做了部分修订</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余新泰、黄磊、黄林</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V1.00beta</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2015.6.12</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形成发布beta版</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V1.01beta</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2015.6.15</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1，增加M30域定义</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2，由于光大银行反馈，增加提货申请请求及应答接口的返回项目[</w:t>
            </w:r>
            <w:r>
              <w:rPr>
                <w:rFonts w:asciiTheme="minorEastAsia" w:hAnsiTheme="minorEastAsia" w:cs="宋体" w:hint="eastAsia"/>
                <w:color w:val="000000" w:themeColor="text1"/>
                <w:kern w:val="0"/>
                <w:sz w:val="20"/>
                <w:szCs w:val="20"/>
              </w:rPr>
              <w:t>提货单编号</w:t>
            </w:r>
            <w:r>
              <w:rPr>
                <w:rFonts w:asciiTheme="minorEastAsia" w:hAnsiTheme="minorEastAsia" w:hint="eastAsia"/>
                <w:color w:val="000000" w:themeColor="text1"/>
                <w:sz w:val="21"/>
              </w:rPr>
              <w:t>]改为选填。</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V1.03</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2015.6.16</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根据开发商反馈再次修订</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V1.04</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2015.6.30</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1，删除6.5.3.1</w:t>
            </w:r>
            <w:r>
              <w:rPr>
                <w:rFonts w:asciiTheme="minorEastAsia" w:hAnsiTheme="minorEastAsia" w:cs="宋体" w:hint="eastAsia"/>
                <w:color w:val="000000" w:themeColor="text1"/>
                <w:kern w:val="0"/>
                <w:sz w:val="21"/>
                <w:szCs w:val="21"/>
              </w:rPr>
              <w:tab/>
              <w:t>客户资金查询请求及应答（充抵）的当前余额</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2， 6.2.2.6 延期报单查询请求及应答增加合约代码字段</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3，6.4.1.3</w:t>
            </w:r>
            <w:r>
              <w:rPr>
                <w:rFonts w:asciiTheme="minorEastAsia" w:hAnsiTheme="minorEastAsia" w:cs="宋体" w:hint="eastAsia"/>
                <w:color w:val="000000" w:themeColor="text1"/>
                <w:kern w:val="0"/>
                <w:sz w:val="21"/>
                <w:szCs w:val="21"/>
              </w:rPr>
              <w:tab/>
              <w:t>撤销提货申请请求及应答 中本地编号修改为必填项</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4，6.3.1.1和6.3.2.1修改出入金请求中的流水号定义</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5，6.4.1.1 修正仓库信息相关域号</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6，6.5.1 拆分开户接口</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7，更新7.2域字典</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8，完善新开户接口</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9,增加交易综合查询接口</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10，资金查询应答报文中总权益改为选填</w:t>
            </w:r>
          </w:p>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cs="宋体" w:hint="eastAsia"/>
                <w:color w:val="000000" w:themeColor="text1"/>
                <w:kern w:val="0"/>
                <w:sz w:val="21"/>
                <w:szCs w:val="21"/>
              </w:rPr>
              <w:t>11，其他格式/文字修订</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1.05</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2015.7.9-7.20</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1，撤单标志和撤单时间改为条件必填。</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2，APP交易开通身份验证请求及应答的银行卡号和资金账号改为请求项目。</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3，风险推送相关修改。</w:t>
            </w:r>
          </w:p>
          <w:p w:rsidR="00FE6A0D" w:rsidRDefault="00B26F9B">
            <w:pPr>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4， APP交易开通身份验证请求与增加密码合并为一个接口。</w:t>
            </w:r>
          </w:p>
          <w:p w:rsidR="00FE6A0D" w:rsidRDefault="00B26F9B">
            <w:pPr>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5，在个人开户请求消息中新增风险评测结果信息域。</w:t>
            </w:r>
          </w:p>
          <w:p w:rsidR="00FE6A0D" w:rsidRDefault="00B26F9B">
            <w:pPr>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6，交割申报成交查询增加中立仓标志字段。</w:t>
            </w:r>
          </w:p>
          <w:p w:rsidR="00FE6A0D" w:rsidRDefault="00B26F9B">
            <w:pPr>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7，增加银行代码附录。</w:t>
            </w:r>
          </w:p>
          <w:p w:rsidR="00FE6A0D" w:rsidRDefault="00B26F9B">
            <w:pPr>
              <w:spacing w:line="240" w:lineRule="auto"/>
              <w:ind w:firstLineChars="0" w:firstLine="0"/>
              <w:jc w:val="left"/>
              <w:rPr>
                <w:rFonts w:ascii="宋体" w:hAnsi="宋体" w:cs="宋体"/>
                <w:color w:val="000000"/>
                <w:kern w:val="0"/>
                <w:sz w:val="21"/>
                <w:szCs w:val="21"/>
              </w:rPr>
            </w:pPr>
            <w:r>
              <w:rPr>
                <w:rFonts w:ascii="宋体" w:hAnsi="宋体" w:cs="宋体" w:hint="eastAsia"/>
                <w:color w:val="000000"/>
                <w:kern w:val="0"/>
                <w:sz w:val="21"/>
                <w:szCs w:val="21"/>
              </w:rPr>
              <w:t>8，增加GTP报文格式示例说明。</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宋体" w:hAnsi="宋体" w:cs="宋体" w:hint="eastAsia"/>
                <w:color w:val="000000"/>
                <w:kern w:val="0"/>
                <w:sz w:val="21"/>
                <w:szCs w:val="21"/>
              </w:rPr>
              <w:t>9，更新交割申报成交的消息域。</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1.06</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2015.7.21-7.31</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1，提货申请增加提货支行代码和提货日期</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2，修改撤销时交易日期的域名</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3，增加地区代码</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4，删除密码字段的加密方式</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5，库存&amp;提货查询增加合约代码字段</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6，简化客户持仓查询，增加持仓明细查询</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lastRenderedPageBreak/>
              <w:t>7，增加转义处理规则描述</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lastRenderedPageBreak/>
              <w:t>黄磊</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w:t>
            </w:r>
          </w:p>
        </w:tc>
      </w:tr>
      <w:tr w:rsidR="00FE6A0D">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lastRenderedPageBreak/>
              <w:t>V</w:t>
            </w:r>
            <w:r>
              <w:rPr>
                <w:rFonts w:asciiTheme="minorEastAsia" w:hAnsiTheme="minorEastAsia" w:hint="eastAsia"/>
                <w:color w:val="000000" w:themeColor="text1"/>
                <w:sz w:val="21"/>
              </w:rPr>
              <w:t>1.07</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2015.8.31</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1，增加券商银行卡接口</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1"/>
                <w:szCs w:val="21"/>
              </w:rPr>
              <w:t>2，修改出入金接口</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983"/>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1.08</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2015.9.2</w:t>
            </w:r>
          </w:p>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2015.10.21</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1，出入金接口增加银行代码和渠道字段</w:t>
            </w:r>
          </w:p>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2，新开户接口增加资金帐号密码和风险评测结果分数字段</w:t>
            </w:r>
          </w:p>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3，6.5.1.3</w:t>
            </w:r>
            <w:r>
              <w:rPr>
                <w:rFonts w:asciiTheme="minorEastAsia" w:hAnsiTheme="minorEastAsia" w:cs="宋体" w:hint="eastAsia"/>
                <w:color w:val="000000" w:themeColor="text1"/>
                <w:kern w:val="0"/>
                <w:sz w:val="20"/>
                <w:szCs w:val="20"/>
              </w:rPr>
              <w:tab/>
              <w:t>个人开户请求及应答增加客户代码M30(已经开户但是没有绑定会员时必填)</w:t>
            </w:r>
          </w:p>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4，6.5.1.2</w:t>
            </w:r>
            <w:r>
              <w:rPr>
                <w:rFonts w:asciiTheme="minorEastAsia" w:hAnsiTheme="minorEastAsia" w:cs="宋体" w:hint="eastAsia"/>
                <w:color w:val="000000" w:themeColor="text1"/>
                <w:kern w:val="0"/>
                <w:sz w:val="20"/>
                <w:szCs w:val="20"/>
              </w:rPr>
              <w:tab/>
              <w:t>风险评测结果发送请求及应答增加</w:t>
            </w:r>
          </w:p>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风险评测结果分数字段</w:t>
            </w:r>
          </w:p>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5，修改个人开户相关的消息类型标示</w:t>
            </w:r>
          </w:p>
          <w:p w:rsidR="00FE6A0D" w:rsidRDefault="00B26F9B">
            <w:pPr>
              <w:spacing w:line="240" w:lineRule="auto"/>
              <w:ind w:firstLineChars="0" w:firstLine="0"/>
              <w:jc w:val="left"/>
              <w:rPr>
                <w:rFonts w:asciiTheme="minorEastAsia" w:hAnsiTheme="minorEastAsia" w:cs="宋体"/>
                <w:color w:val="000000" w:themeColor="text1"/>
                <w:kern w:val="0"/>
                <w:sz w:val="21"/>
                <w:szCs w:val="21"/>
              </w:rPr>
            </w:pPr>
            <w:r>
              <w:rPr>
                <w:rFonts w:asciiTheme="minorEastAsia" w:hAnsiTheme="minorEastAsia" w:cs="宋体" w:hint="eastAsia"/>
                <w:color w:val="000000" w:themeColor="text1"/>
                <w:kern w:val="0"/>
                <w:sz w:val="20"/>
                <w:szCs w:val="20"/>
              </w:rPr>
              <w:t>6，增加新开户数据同步接口</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余新泰</w:t>
            </w:r>
          </w:p>
        </w:tc>
      </w:tr>
      <w:tr w:rsidR="00FE6A0D">
        <w:trPr>
          <w:trHeight w:val="983"/>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1.081</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2015.11.18</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1，6.5.4.2</w:t>
            </w:r>
            <w:r>
              <w:rPr>
                <w:rFonts w:asciiTheme="minorEastAsia" w:hAnsiTheme="minorEastAsia" w:cs="宋体" w:hint="eastAsia"/>
                <w:color w:val="000000" w:themeColor="text1"/>
                <w:kern w:val="0"/>
                <w:sz w:val="20"/>
                <w:szCs w:val="20"/>
              </w:rPr>
              <w:tab/>
              <w:t>客户库存查询请求及应答增加交割品种代码查询条件</w:t>
            </w:r>
          </w:p>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2，标注未使用接口和字段。</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983"/>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1.082</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2015.11.28</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1，根据市场部需求，风险评测类型由4挡变为5挡</w:t>
            </w:r>
          </w:p>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2，新开户接口增加唯一标识字段</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tc>
      </w:tr>
      <w:tr w:rsidR="00FE6A0D">
        <w:trPr>
          <w:trHeight w:val="983"/>
          <w:jc w:val="center"/>
        </w:trPr>
        <w:tc>
          <w:tcPr>
            <w:tcW w:w="1345"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6" w:firstLine="13"/>
              <w:jc w:val="left"/>
              <w:rPr>
                <w:rFonts w:asciiTheme="minorEastAsia" w:hAnsiTheme="minorEastAsia"/>
                <w:color w:val="000000" w:themeColor="text1"/>
                <w:sz w:val="21"/>
              </w:rPr>
            </w:pPr>
            <w:r>
              <w:rPr>
                <w:rFonts w:asciiTheme="minorEastAsia" w:hAnsiTheme="minorEastAsia"/>
                <w:color w:val="000000" w:themeColor="text1"/>
                <w:sz w:val="21"/>
              </w:rPr>
              <w:t>V</w:t>
            </w:r>
            <w:r>
              <w:rPr>
                <w:rFonts w:asciiTheme="minorEastAsia" w:hAnsiTheme="minorEastAsia" w:hint="eastAsia"/>
                <w:color w:val="000000" w:themeColor="text1"/>
                <w:sz w:val="21"/>
              </w:rPr>
              <w:t>1.083</w:t>
            </w:r>
          </w:p>
        </w:tc>
        <w:tc>
          <w:tcPr>
            <w:tcW w:w="1688"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2015.12.10</w:t>
            </w:r>
          </w:p>
        </w:tc>
        <w:tc>
          <w:tcPr>
            <w:tcW w:w="4509"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1，根据市场部需求，登陆接口追加交易权限字段</w:t>
            </w:r>
          </w:p>
          <w:p w:rsidR="00FE6A0D" w:rsidRDefault="00B26F9B">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2，修改提货查询的应答字段变更为选填。</w:t>
            </w:r>
          </w:p>
        </w:tc>
        <w:tc>
          <w:tcPr>
            <w:tcW w:w="1473" w:type="dxa"/>
            <w:tcBorders>
              <w:top w:val="single" w:sz="4" w:space="0" w:color="auto"/>
              <w:left w:val="single" w:sz="4" w:space="0" w:color="auto"/>
              <w:bottom w:val="single" w:sz="4" w:space="0" w:color="auto"/>
              <w:right w:val="single" w:sz="4" w:space="0" w:color="auto"/>
            </w:tcBorders>
          </w:tcPr>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黄磊</w:t>
            </w:r>
          </w:p>
          <w:p w:rsidR="00FE6A0D" w:rsidRDefault="00B26F9B">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周荃</w:t>
            </w:r>
          </w:p>
        </w:tc>
      </w:tr>
      <w:tr w:rsidR="00361D52" w:rsidTr="00D21902">
        <w:trPr>
          <w:trHeight w:val="724"/>
          <w:jc w:val="center"/>
        </w:trPr>
        <w:tc>
          <w:tcPr>
            <w:tcW w:w="1345" w:type="dxa"/>
            <w:tcBorders>
              <w:top w:val="single" w:sz="4" w:space="0" w:color="auto"/>
              <w:left w:val="single" w:sz="4" w:space="0" w:color="auto"/>
              <w:bottom w:val="single" w:sz="4" w:space="0" w:color="auto"/>
              <w:right w:val="single" w:sz="4" w:space="0" w:color="auto"/>
            </w:tcBorders>
          </w:tcPr>
          <w:p w:rsidR="00361D52" w:rsidRDefault="00361D52">
            <w:pPr>
              <w:spacing w:line="240" w:lineRule="auto"/>
              <w:ind w:firstLineChars="6" w:firstLine="13"/>
              <w:jc w:val="left"/>
              <w:rPr>
                <w:rFonts w:asciiTheme="minorEastAsia" w:hAnsiTheme="minorEastAsia"/>
                <w:color w:val="000000" w:themeColor="text1"/>
                <w:sz w:val="21"/>
              </w:rPr>
            </w:pPr>
            <w:r>
              <w:rPr>
                <w:rFonts w:asciiTheme="minorEastAsia" w:hAnsiTheme="minorEastAsia" w:hint="eastAsia"/>
                <w:color w:val="000000" w:themeColor="text1"/>
                <w:sz w:val="21"/>
              </w:rPr>
              <w:t>V1.09</w:t>
            </w:r>
          </w:p>
        </w:tc>
        <w:tc>
          <w:tcPr>
            <w:tcW w:w="1688" w:type="dxa"/>
            <w:tcBorders>
              <w:top w:val="single" w:sz="4" w:space="0" w:color="auto"/>
              <w:left w:val="single" w:sz="4" w:space="0" w:color="auto"/>
              <w:bottom w:val="single" w:sz="4" w:space="0" w:color="auto"/>
              <w:right w:val="single" w:sz="4" w:space="0" w:color="auto"/>
            </w:tcBorders>
          </w:tcPr>
          <w:p w:rsidR="00361D52" w:rsidRDefault="00361D52">
            <w:pPr>
              <w:spacing w:line="240" w:lineRule="auto"/>
              <w:ind w:firstLineChars="0" w:firstLine="0"/>
              <w:jc w:val="lef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2016.3.29</w:t>
            </w:r>
          </w:p>
        </w:tc>
        <w:tc>
          <w:tcPr>
            <w:tcW w:w="4509" w:type="dxa"/>
            <w:tcBorders>
              <w:top w:val="single" w:sz="4" w:space="0" w:color="auto"/>
              <w:left w:val="single" w:sz="4" w:space="0" w:color="auto"/>
              <w:bottom w:val="single" w:sz="4" w:space="0" w:color="auto"/>
              <w:right w:val="single" w:sz="4" w:space="0" w:color="auto"/>
            </w:tcBorders>
          </w:tcPr>
          <w:p w:rsidR="00361D52" w:rsidRDefault="00252340">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w:t>
            </w:r>
            <w:r w:rsidR="00442D4C">
              <w:rPr>
                <w:rFonts w:asciiTheme="minorEastAsia" w:hAnsiTheme="minorEastAsia" w:cs="宋体" w:hint="eastAsia"/>
                <w:color w:val="000000" w:themeColor="text1"/>
                <w:kern w:val="0"/>
                <w:sz w:val="20"/>
                <w:szCs w:val="20"/>
              </w:rPr>
              <w:t>，</w:t>
            </w:r>
            <w:r w:rsidR="00361D52">
              <w:rPr>
                <w:rFonts w:asciiTheme="minorEastAsia" w:hAnsiTheme="minorEastAsia" w:cs="宋体" w:hint="eastAsia"/>
                <w:color w:val="000000" w:themeColor="text1"/>
                <w:kern w:val="0"/>
                <w:sz w:val="20"/>
                <w:szCs w:val="20"/>
              </w:rPr>
              <w:t>报单指令类型变更，</w:t>
            </w:r>
            <w:r w:rsidR="00BB72A9">
              <w:rPr>
                <w:rFonts w:asciiTheme="minorEastAsia" w:hAnsiTheme="minorEastAsia" w:cs="宋体" w:hint="eastAsia"/>
                <w:color w:val="000000" w:themeColor="text1"/>
                <w:kern w:val="0"/>
                <w:sz w:val="20"/>
                <w:szCs w:val="20"/>
              </w:rPr>
              <w:t xml:space="preserve">新增市价剩余转限价、市价FOK、市价FAK </w:t>
            </w:r>
            <w:r w:rsidR="00EE7699">
              <w:rPr>
                <w:rFonts w:asciiTheme="minorEastAsia" w:hAnsiTheme="minorEastAsia" w:cs="宋体" w:hint="eastAsia"/>
                <w:color w:val="000000" w:themeColor="text1"/>
                <w:kern w:val="0"/>
                <w:sz w:val="20"/>
                <w:szCs w:val="20"/>
              </w:rPr>
              <w:t>三种指令</w:t>
            </w:r>
          </w:p>
          <w:p w:rsidR="00252340" w:rsidRDefault="00252340">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2</w:t>
            </w:r>
            <w:r w:rsidR="00442D4C">
              <w:rPr>
                <w:rFonts w:asciiTheme="minorEastAsia" w:hAnsiTheme="minorEastAsia" w:cs="宋体" w:hint="eastAsia"/>
                <w:color w:val="000000" w:themeColor="text1"/>
                <w:kern w:val="0"/>
                <w:sz w:val="20"/>
                <w:szCs w:val="20"/>
              </w:rPr>
              <w:t>，</w:t>
            </w:r>
            <w:r>
              <w:rPr>
                <w:rFonts w:asciiTheme="minorEastAsia" w:hAnsiTheme="minorEastAsia" w:cs="宋体" w:hint="eastAsia"/>
                <w:color w:val="000000" w:themeColor="text1"/>
                <w:kern w:val="0"/>
                <w:sz w:val="20"/>
                <w:szCs w:val="20"/>
              </w:rPr>
              <w:t>6.5.4.1 客户资金查询请求及应答增加会员代码字段</w:t>
            </w:r>
          </w:p>
          <w:p w:rsidR="00252340" w:rsidRPr="00252340" w:rsidRDefault="00252340" w:rsidP="002863BC">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w:t>
            </w:r>
            <w:r w:rsidR="00442D4C">
              <w:rPr>
                <w:rFonts w:asciiTheme="minorEastAsia" w:hAnsiTheme="minorEastAsia" w:cs="宋体" w:hint="eastAsia"/>
                <w:color w:val="000000" w:themeColor="text1"/>
                <w:kern w:val="0"/>
                <w:sz w:val="20"/>
                <w:szCs w:val="20"/>
              </w:rPr>
              <w:t>，</w:t>
            </w:r>
            <w:r w:rsidR="002863BC">
              <w:rPr>
                <w:rFonts w:asciiTheme="minorEastAsia" w:hAnsiTheme="minorEastAsia" w:cs="宋体" w:hint="eastAsia"/>
                <w:color w:val="000000" w:themeColor="text1"/>
                <w:kern w:val="0"/>
                <w:sz w:val="20"/>
                <w:szCs w:val="20"/>
              </w:rPr>
              <w:t>所有接口</w:t>
            </w:r>
            <w:r w:rsidR="00442D4C">
              <w:rPr>
                <w:rFonts w:asciiTheme="minorEastAsia" w:hAnsiTheme="minorEastAsia" w:cs="宋体" w:hint="eastAsia"/>
                <w:color w:val="000000" w:themeColor="text1"/>
                <w:kern w:val="0"/>
                <w:sz w:val="20"/>
                <w:szCs w:val="20"/>
              </w:rPr>
              <w:t>应答</w:t>
            </w:r>
            <w:r w:rsidR="00442D4C">
              <w:rPr>
                <w:rFonts w:asciiTheme="minorEastAsia" w:hAnsiTheme="minorEastAsia" w:cs="宋体"/>
                <w:color w:val="000000" w:themeColor="text1"/>
                <w:kern w:val="0"/>
                <w:sz w:val="20"/>
                <w:szCs w:val="20"/>
              </w:rPr>
              <w:t>和回报</w:t>
            </w:r>
            <w:r w:rsidR="00442D4C">
              <w:rPr>
                <w:rFonts w:asciiTheme="minorEastAsia" w:hAnsiTheme="minorEastAsia" w:cs="宋体" w:hint="eastAsia"/>
                <w:color w:val="000000" w:themeColor="text1"/>
                <w:kern w:val="0"/>
                <w:sz w:val="20"/>
                <w:szCs w:val="20"/>
              </w:rPr>
              <w:t>必须传</w:t>
            </w:r>
            <w:r w:rsidR="002863BC">
              <w:rPr>
                <w:rFonts w:asciiTheme="minorEastAsia" w:hAnsiTheme="minorEastAsia" w:cs="宋体" w:hint="eastAsia"/>
                <w:color w:val="000000" w:themeColor="text1"/>
                <w:kern w:val="0"/>
                <w:sz w:val="20"/>
                <w:szCs w:val="20"/>
              </w:rPr>
              <w:t>M00字段</w:t>
            </w:r>
          </w:p>
        </w:tc>
        <w:tc>
          <w:tcPr>
            <w:tcW w:w="1473" w:type="dxa"/>
            <w:tcBorders>
              <w:top w:val="single" w:sz="4" w:space="0" w:color="auto"/>
              <w:left w:val="single" w:sz="4" w:space="0" w:color="auto"/>
              <w:bottom w:val="single" w:sz="4" w:space="0" w:color="auto"/>
              <w:right w:val="single" w:sz="4" w:space="0" w:color="auto"/>
            </w:tcBorders>
          </w:tcPr>
          <w:p w:rsidR="00361D52" w:rsidRPr="00361D52" w:rsidRDefault="00361D52">
            <w:pPr>
              <w:spacing w:line="240" w:lineRule="auto"/>
              <w:ind w:firstLineChars="0" w:firstLine="0"/>
              <w:jc w:val="left"/>
              <w:rPr>
                <w:rFonts w:asciiTheme="minorEastAsia" w:hAnsiTheme="minorEastAsia"/>
                <w:color w:val="000000" w:themeColor="text1"/>
                <w:sz w:val="21"/>
              </w:rPr>
            </w:pPr>
            <w:r>
              <w:rPr>
                <w:rFonts w:asciiTheme="minorEastAsia" w:hAnsiTheme="minorEastAsia" w:hint="eastAsia"/>
                <w:color w:val="000000" w:themeColor="text1"/>
                <w:sz w:val="21"/>
              </w:rPr>
              <w:t>崔清松</w:t>
            </w:r>
          </w:p>
        </w:tc>
      </w:tr>
      <w:tr w:rsidR="00442D4C" w:rsidTr="00D21902">
        <w:trPr>
          <w:trHeight w:val="724"/>
          <w:jc w:val="center"/>
          <w:ins w:id="3" w:author="崔清松" w:date="2016-09-21T11:09:00Z"/>
        </w:trPr>
        <w:tc>
          <w:tcPr>
            <w:tcW w:w="1345" w:type="dxa"/>
            <w:tcBorders>
              <w:top w:val="single" w:sz="4" w:space="0" w:color="auto"/>
              <w:left w:val="single" w:sz="4" w:space="0" w:color="auto"/>
              <w:bottom w:val="single" w:sz="4" w:space="0" w:color="auto"/>
              <w:right w:val="single" w:sz="4" w:space="0" w:color="auto"/>
            </w:tcBorders>
          </w:tcPr>
          <w:p w:rsidR="00442D4C" w:rsidRDefault="00442D4C">
            <w:pPr>
              <w:spacing w:line="240" w:lineRule="auto"/>
              <w:ind w:firstLineChars="6" w:firstLine="13"/>
              <w:jc w:val="left"/>
              <w:rPr>
                <w:ins w:id="4" w:author="崔清松" w:date="2016-09-21T11:09:00Z"/>
                <w:rFonts w:asciiTheme="minorEastAsia" w:hAnsiTheme="minorEastAsia"/>
                <w:color w:val="000000" w:themeColor="text1"/>
                <w:sz w:val="21"/>
              </w:rPr>
            </w:pPr>
            <w:ins w:id="5" w:author="崔清松" w:date="2016-09-21T11:09:00Z">
              <w:r>
                <w:rPr>
                  <w:rFonts w:asciiTheme="minorEastAsia" w:hAnsiTheme="minorEastAsia" w:hint="eastAsia"/>
                  <w:color w:val="000000" w:themeColor="text1"/>
                  <w:sz w:val="21"/>
                </w:rPr>
                <w:t>V1.091</w:t>
              </w:r>
            </w:ins>
          </w:p>
        </w:tc>
        <w:tc>
          <w:tcPr>
            <w:tcW w:w="1688" w:type="dxa"/>
            <w:tcBorders>
              <w:top w:val="single" w:sz="4" w:space="0" w:color="auto"/>
              <w:left w:val="single" w:sz="4" w:space="0" w:color="auto"/>
              <w:bottom w:val="single" w:sz="4" w:space="0" w:color="auto"/>
              <w:right w:val="single" w:sz="4" w:space="0" w:color="auto"/>
            </w:tcBorders>
          </w:tcPr>
          <w:p w:rsidR="00442D4C" w:rsidRDefault="00442D4C">
            <w:pPr>
              <w:spacing w:line="240" w:lineRule="auto"/>
              <w:ind w:firstLineChars="0" w:firstLine="0"/>
              <w:jc w:val="left"/>
              <w:rPr>
                <w:ins w:id="6" w:author="崔清松" w:date="2016-09-21T11:09:00Z"/>
                <w:rFonts w:asciiTheme="minorEastAsia" w:hAnsiTheme="minorEastAsia"/>
                <w:color w:val="000000" w:themeColor="text1"/>
                <w:sz w:val="21"/>
                <w:szCs w:val="21"/>
              </w:rPr>
            </w:pPr>
            <w:ins w:id="7" w:author="崔清松" w:date="2016-09-21T11:09:00Z">
              <w:r>
                <w:rPr>
                  <w:rFonts w:asciiTheme="minorEastAsia" w:hAnsiTheme="minorEastAsia" w:hint="eastAsia"/>
                  <w:color w:val="000000" w:themeColor="text1"/>
                  <w:sz w:val="21"/>
                  <w:szCs w:val="21"/>
                </w:rPr>
                <w:t>2016.9.20</w:t>
              </w:r>
            </w:ins>
          </w:p>
        </w:tc>
        <w:tc>
          <w:tcPr>
            <w:tcW w:w="4509" w:type="dxa"/>
            <w:tcBorders>
              <w:top w:val="single" w:sz="4" w:space="0" w:color="auto"/>
              <w:left w:val="single" w:sz="4" w:space="0" w:color="auto"/>
              <w:bottom w:val="single" w:sz="4" w:space="0" w:color="auto"/>
              <w:right w:val="single" w:sz="4" w:space="0" w:color="auto"/>
            </w:tcBorders>
          </w:tcPr>
          <w:p w:rsidR="00442D4C" w:rsidRDefault="00442D4C">
            <w:pPr>
              <w:spacing w:line="240" w:lineRule="auto"/>
              <w:ind w:firstLineChars="0" w:firstLine="0"/>
              <w:jc w:val="left"/>
              <w:rPr>
                <w:ins w:id="8" w:author="崔清松" w:date="2016-09-21T11:09:00Z"/>
                <w:rFonts w:asciiTheme="minorEastAsia" w:hAnsiTheme="minorEastAsia" w:cs="宋体"/>
                <w:color w:val="000000" w:themeColor="text1"/>
                <w:kern w:val="0"/>
                <w:sz w:val="20"/>
                <w:szCs w:val="20"/>
              </w:rPr>
            </w:pPr>
            <w:ins w:id="9" w:author="崔清松" w:date="2016-09-21T11:09:00Z">
              <w:r>
                <w:rPr>
                  <w:rFonts w:asciiTheme="minorEastAsia" w:hAnsiTheme="minorEastAsia" w:cs="宋体" w:hint="eastAsia"/>
                  <w:color w:val="000000" w:themeColor="text1"/>
                  <w:kern w:val="0"/>
                  <w:sz w:val="20"/>
                  <w:szCs w:val="20"/>
                </w:rPr>
                <w:t>1</w:t>
              </w:r>
            </w:ins>
            <w:ins w:id="10" w:author="崔清松" w:date="2016-09-21T11:10:00Z">
              <w:r>
                <w:rPr>
                  <w:rFonts w:asciiTheme="minorEastAsia" w:hAnsiTheme="minorEastAsia" w:cs="宋体" w:hint="eastAsia"/>
                  <w:color w:val="000000" w:themeColor="text1"/>
                  <w:kern w:val="0"/>
                  <w:sz w:val="20"/>
                  <w:szCs w:val="20"/>
                </w:rPr>
                <w:t>，</w:t>
              </w:r>
            </w:ins>
            <w:ins w:id="11" w:author="崔清松" w:date="2016-09-21T14:39:00Z">
              <w:r w:rsidR="009E42A1">
                <w:rPr>
                  <w:rFonts w:asciiTheme="minorEastAsia" w:hAnsiTheme="minorEastAsia" w:cs="宋体" w:hint="eastAsia"/>
                  <w:color w:val="000000" w:themeColor="text1"/>
                  <w:kern w:val="0"/>
                  <w:sz w:val="20"/>
                  <w:szCs w:val="20"/>
                </w:rPr>
                <w:t>更新</w:t>
              </w:r>
              <w:r w:rsidR="005C2E2D">
                <w:rPr>
                  <w:rFonts w:asciiTheme="minorEastAsia" w:hAnsiTheme="minorEastAsia" w:cs="宋体" w:hint="eastAsia"/>
                  <w:color w:val="000000" w:themeColor="text1"/>
                  <w:kern w:val="0"/>
                  <w:sz w:val="20"/>
                  <w:szCs w:val="20"/>
                </w:rPr>
                <w:t>7.2</w:t>
              </w:r>
              <w:r w:rsidR="009E42A1">
                <w:rPr>
                  <w:rFonts w:asciiTheme="minorEastAsia" w:hAnsiTheme="minorEastAsia" w:cs="宋体" w:hint="eastAsia"/>
                  <w:color w:val="000000" w:themeColor="text1"/>
                  <w:kern w:val="0"/>
                  <w:sz w:val="20"/>
                  <w:szCs w:val="20"/>
                </w:rPr>
                <w:t>域字典</w:t>
              </w:r>
            </w:ins>
          </w:p>
          <w:p w:rsidR="00442D4C" w:rsidRDefault="00442D4C">
            <w:pPr>
              <w:spacing w:line="240" w:lineRule="auto"/>
              <w:ind w:firstLineChars="0" w:firstLine="0"/>
              <w:jc w:val="left"/>
              <w:rPr>
                <w:ins w:id="12" w:author="崔清松" w:date="2016-09-22T12:59:00Z"/>
                <w:rFonts w:asciiTheme="minorEastAsia" w:hAnsiTheme="minorEastAsia" w:cs="宋体"/>
                <w:color w:val="000000" w:themeColor="text1"/>
                <w:kern w:val="0"/>
                <w:sz w:val="20"/>
                <w:szCs w:val="20"/>
              </w:rPr>
            </w:pPr>
            <w:ins w:id="13" w:author="崔清松" w:date="2016-09-21T11:10:00Z">
              <w:r>
                <w:rPr>
                  <w:rFonts w:asciiTheme="minorEastAsia" w:hAnsiTheme="minorEastAsia" w:cs="宋体" w:hint="eastAsia"/>
                  <w:color w:val="000000" w:themeColor="text1"/>
                  <w:kern w:val="0"/>
                  <w:sz w:val="20"/>
                  <w:szCs w:val="20"/>
                </w:rPr>
                <w:t>2，</w:t>
              </w:r>
            </w:ins>
            <w:ins w:id="14" w:author="崔清松" w:date="2016-09-21T11:34:00Z">
              <w:r w:rsidR="00564D72">
                <w:rPr>
                  <w:rFonts w:asciiTheme="minorEastAsia" w:hAnsiTheme="minorEastAsia" w:cs="宋体" w:hint="eastAsia"/>
                  <w:color w:val="000000" w:themeColor="text1"/>
                  <w:kern w:val="0"/>
                  <w:sz w:val="20"/>
                  <w:szCs w:val="20"/>
                </w:rPr>
                <w:t>根据</w:t>
              </w:r>
              <w:r w:rsidR="00564D72">
                <w:rPr>
                  <w:rFonts w:asciiTheme="minorEastAsia" w:hAnsiTheme="minorEastAsia" w:cs="宋体"/>
                  <w:color w:val="000000" w:themeColor="text1"/>
                  <w:kern w:val="0"/>
                  <w:sz w:val="20"/>
                  <w:szCs w:val="20"/>
                </w:rPr>
                <w:t>域字典更新部分接口</w:t>
              </w:r>
            </w:ins>
            <w:ins w:id="15" w:author="崔清松" w:date="2016-09-21T13:54:00Z">
              <w:r w:rsidR="00A631C1">
                <w:rPr>
                  <w:rFonts w:asciiTheme="minorEastAsia" w:hAnsiTheme="minorEastAsia" w:cs="宋体" w:hint="eastAsia"/>
                  <w:color w:val="000000" w:themeColor="text1"/>
                  <w:kern w:val="0"/>
                  <w:sz w:val="20"/>
                  <w:szCs w:val="20"/>
                </w:rPr>
                <w:t>中</w:t>
              </w:r>
              <w:r w:rsidR="00A631C1">
                <w:rPr>
                  <w:rFonts w:asciiTheme="minorEastAsia" w:hAnsiTheme="minorEastAsia" w:cs="宋体"/>
                  <w:color w:val="000000" w:themeColor="text1"/>
                  <w:kern w:val="0"/>
                  <w:sz w:val="20"/>
                  <w:szCs w:val="20"/>
                </w:rPr>
                <w:t>的</w:t>
              </w:r>
            </w:ins>
            <w:ins w:id="16" w:author="崔清松" w:date="2016-09-21T11:34:00Z">
              <w:r w:rsidR="00564D72">
                <w:rPr>
                  <w:rFonts w:asciiTheme="minorEastAsia" w:hAnsiTheme="minorEastAsia" w:cs="宋体" w:hint="eastAsia"/>
                  <w:color w:val="000000" w:themeColor="text1"/>
                  <w:kern w:val="0"/>
                  <w:sz w:val="20"/>
                  <w:szCs w:val="20"/>
                </w:rPr>
                <w:t>域</w:t>
              </w:r>
              <w:r w:rsidR="00564D72">
                <w:rPr>
                  <w:rFonts w:asciiTheme="minorEastAsia" w:hAnsiTheme="minorEastAsia" w:cs="宋体"/>
                  <w:color w:val="000000" w:themeColor="text1"/>
                  <w:kern w:val="0"/>
                  <w:sz w:val="20"/>
                  <w:szCs w:val="20"/>
                </w:rPr>
                <w:t>号、域名、</w:t>
              </w:r>
            </w:ins>
            <w:ins w:id="17" w:author="崔清松" w:date="2016-09-28T19:43:00Z">
              <w:r w:rsidR="00966125">
                <w:rPr>
                  <w:rFonts w:asciiTheme="minorEastAsia" w:hAnsiTheme="minorEastAsia" w:cs="宋体" w:hint="eastAsia"/>
                  <w:color w:val="000000" w:themeColor="text1"/>
                  <w:kern w:val="0"/>
                  <w:sz w:val="20"/>
                  <w:szCs w:val="20"/>
                </w:rPr>
                <w:t>业务</w:t>
              </w:r>
              <w:r w:rsidR="00966125">
                <w:rPr>
                  <w:rFonts w:asciiTheme="minorEastAsia" w:hAnsiTheme="minorEastAsia" w:cs="宋体"/>
                  <w:color w:val="000000" w:themeColor="text1"/>
                  <w:kern w:val="0"/>
                  <w:sz w:val="20"/>
                  <w:szCs w:val="20"/>
                </w:rPr>
                <w:t>字段名称</w:t>
              </w:r>
            </w:ins>
            <w:ins w:id="18" w:author="崔清松" w:date="2016-09-21T13:53:00Z">
              <w:r w:rsidR="00A631C1">
                <w:rPr>
                  <w:rFonts w:asciiTheme="minorEastAsia" w:hAnsiTheme="minorEastAsia" w:cs="宋体" w:hint="eastAsia"/>
                  <w:color w:val="000000" w:themeColor="text1"/>
                  <w:kern w:val="0"/>
                  <w:sz w:val="20"/>
                  <w:szCs w:val="20"/>
                </w:rPr>
                <w:t>、</w:t>
              </w:r>
              <w:r w:rsidR="00A631C1">
                <w:rPr>
                  <w:rFonts w:asciiTheme="minorEastAsia" w:hAnsiTheme="minorEastAsia" w:cs="宋体"/>
                  <w:color w:val="000000" w:themeColor="text1"/>
                  <w:kern w:val="0"/>
                  <w:sz w:val="20"/>
                  <w:szCs w:val="20"/>
                </w:rPr>
                <w:t>说明</w:t>
              </w:r>
            </w:ins>
          </w:p>
          <w:p w:rsidR="00E064A0" w:rsidRDefault="00E064A0">
            <w:pPr>
              <w:spacing w:line="240" w:lineRule="auto"/>
              <w:ind w:firstLineChars="0" w:firstLine="0"/>
              <w:jc w:val="left"/>
              <w:rPr>
                <w:ins w:id="19" w:author="崔清松" w:date="2016-09-23T13:54:00Z"/>
                <w:rFonts w:asciiTheme="minorEastAsia" w:hAnsiTheme="minorEastAsia" w:cs="宋体"/>
                <w:color w:val="000000" w:themeColor="text1"/>
                <w:kern w:val="0"/>
                <w:sz w:val="20"/>
                <w:szCs w:val="20"/>
              </w:rPr>
            </w:pPr>
            <w:ins w:id="20" w:author="崔清松" w:date="2016-09-22T12:59:00Z">
              <w:r>
                <w:rPr>
                  <w:rFonts w:asciiTheme="minorEastAsia" w:hAnsiTheme="minorEastAsia" w:cs="宋体" w:hint="eastAsia"/>
                  <w:color w:val="000000" w:themeColor="text1"/>
                  <w:kern w:val="0"/>
                  <w:sz w:val="20"/>
                  <w:szCs w:val="20"/>
                </w:rPr>
                <w:t>3</w:t>
              </w:r>
            </w:ins>
            <w:ins w:id="21" w:author="崔清松" w:date="2016-09-22T13:00:00Z">
              <w:r>
                <w:rPr>
                  <w:rFonts w:asciiTheme="minorEastAsia" w:hAnsiTheme="minorEastAsia" w:cs="宋体" w:hint="eastAsia"/>
                  <w:color w:val="000000" w:themeColor="text1"/>
                  <w:kern w:val="0"/>
                  <w:sz w:val="20"/>
                  <w:szCs w:val="20"/>
                </w:rPr>
                <w:t>，</w:t>
              </w:r>
              <w:r>
                <w:rPr>
                  <w:rFonts w:asciiTheme="minorEastAsia" w:hAnsiTheme="minorEastAsia" w:cs="宋体"/>
                  <w:color w:val="000000" w:themeColor="text1"/>
                  <w:kern w:val="0"/>
                  <w:sz w:val="20"/>
                  <w:szCs w:val="20"/>
                </w:rPr>
                <w:t>删除</w:t>
              </w:r>
              <w:r w:rsidR="003D74E6">
                <w:rPr>
                  <w:rFonts w:asciiTheme="minorEastAsia" w:hAnsiTheme="minorEastAsia" w:cs="宋体" w:hint="eastAsia"/>
                  <w:color w:val="000000" w:themeColor="text1"/>
                  <w:kern w:val="0"/>
                  <w:sz w:val="20"/>
                  <w:szCs w:val="20"/>
                </w:rPr>
                <w:t xml:space="preserve"> </w:t>
              </w:r>
              <w:r>
                <w:rPr>
                  <w:rFonts w:asciiTheme="minorEastAsia" w:hAnsiTheme="minorEastAsia" w:cs="宋体" w:hint="eastAsia"/>
                  <w:color w:val="000000" w:themeColor="text1"/>
                  <w:kern w:val="0"/>
                  <w:sz w:val="20"/>
                  <w:szCs w:val="20"/>
                </w:rPr>
                <w:t>6.5.1.4 推送</w:t>
              </w:r>
              <w:r>
                <w:rPr>
                  <w:rFonts w:asciiTheme="minorEastAsia" w:hAnsiTheme="minorEastAsia" w:cs="宋体"/>
                  <w:color w:val="000000" w:themeColor="text1"/>
                  <w:kern w:val="0"/>
                  <w:sz w:val="20"/>
                  <w:szCs w:val="20"/>
                </w:rPr>
                <w:t>客户开户结果</w:t>
              </w:r>
            </w:ins>
          </w:p>
          <w:p w:rsidR="006335E5" w:rsidRDefault="006335E5">
            <w:pPr>
              <w:spacing w:line="240" w:lineRule="auto"/>
              <w:ind w:firstLineChars="0" w:firstLine="0"/>
              <w:jc w:val="left"/>
              <w:rPr>
                <w:ins w:id="22" w:author="崔清松" w:date="2016-09-26T17:47:00Z"/>
                <w:rFonts w:asciiTheme="minorEastAsia" w:hAnsiTheme="minorEastAsia" w:cs="宋体"/>
                <w:color w:val="000000" w:themeColor="text1"/>
                <w:kern w:val="0"/>
                <w:sz w:val="20"/>
                <w:szCs w:val="20"/>
              </w:rPr>
            </w:pPr>
            <w:ins w:id="23" w:author="崔清松" w:date="2016-09-23T13:54:00Z">
              <w:r>
                <w:rPr>
                  <w:rFonts w:asciiTheme="minorEastAsia" w:hAnsiTheme="minorEastAsia" w:cs="宋体" w:hint="eastAsia"/>
                  <w:color w:val="000000" w:themeColor="text1"/>
                  <w:kern w:val="0"/>
                  <w:sz w:val="20"/>
                  <w:szCs w:val="20"/>
                </w:rPr>
                <w:t>4，</w:t>
              </w:r>
            </w:ins>
            <w:ins w:id="24" w:author="崔清松" w:date="2016-09-23T13:55:00Z">
              <w:r>
                <w:rPr>
                  <w:rFonts w:asciiTheme="minorEastAsia" w:hAnsiTheme="minorEastAsia" w:cs="宋体" w:hint="eastAsia"/>
                  <w:color w:val="000000" w:themeColor="text1"/>
                  <w:kern w:val="0"/>
                  <w:sz w:val="20"/>
                  <w:szCs w:val="20"/>
                </w:rPr>
                <w:t>6.5.2.2 交易登录</w:t>
              </w:r>
              <w:r>
                <w:rPr>
                  <w:rFonts w:asciiTheme="minorEastAsia" w:hAnsiTheme="minorEastAsia" w:cs="宋体"/>
                  <w:color w:val="000000" w:themeColor="text1"/>
                  <w:kern w:val="0"/>
                  <w:sz w:val="20"/>
                  <w:szCs w:val="20"/>
                </w:rPr>
                <w:t>请求</w:t>
              </w:r>
              <w:r>
                <w:rPr>
                  <w:rFonts w:asciiTheme="minorEastAsia" w:hAnsiTheme="minorEastAsia" w:cs="宋体" w:hint="eastAsia"/>
                  <w:color w:val="000000" w:themeColor="text1"/>
                  <w:kern w:val="0"/>
                  <w:sz w:val="20"/>
                  <w:szCs w:val="20"/>
                </w:rPr>
                <w:t>及</w:t>
              </w:r>
              <w:r>
                <w:rPr>
                  <w:rFonts w:asciiTheme="minorEastAsia" w:hAnsiTheme="minorEastAsia" w:cs="宋体"/>
                  <w:color w:val="000000" w:themeColor="text1"/>
                  <w:kern w:val="0"/>
                  <w:sz w:val="20"/>
                  <w:szCs w:val="20"/>
                </w:rPr>
                <w:t>应答</w:t>
              </w:r>
              <w:r>
                <w:rPr>
                  <w:rFonts w:asciiTheme="minorEastAsia" w:hAnsiTheme="minorEastAsia" w:cs="宋体" w:hint="eastAsia"/>
                  <w:color w:val="000000" w:themeColor="text1"/>
                  <w:kern w:val="0"/>
                  <w:sz w:val="20"/>
                  <w:szCs w:val="20"/>
                </w:rPr>
                <w:t xml:space="preserve"> </w:t>
              </w:r>
            </w:ins>
            <w:ins w:id="25" w:author="崔清松" w:date="2016-09-23T13:56:00Z">
              <w:r>
                <w:rPr>
                  <w:rFonts w:asciiTheme="minorEastAsia" w:hAnsiTheme="minorEastAsia" w:cs="宋体"/>
                  <w:color w:val="000000" w:themeColor="text1"/>
                  <w:kern w:val="0"/>
                  <w:sz w:val="20"/>
                  <w:szCs w:val="20"/>
                </w:rPr>
                <w:t>I28</w:t>
              </w:r>
              <w:r>
                <w:rPr>
                  <w:rFonts w:asciiTheme="minorEastAsia" w:hAnsiTheme="minorEastAsia" w:cs="宋体" w:hint="eastAsia"/>
                  <w:color w:val="000000" w:themeColor="text1"/>
                  <w:kern w:val="0"/>
                  <w:sz w:val="20"/>
                  <w:szCs w:val="20"/>
                </w:rPr>
                <w:t>、I29必传</w:t>
              </w:r>
            </w:ins>
          </w:p>
          <w:p w:rsidR="006B339A" w:rsidRDefault="006B339A">
            <w:pPr>
              <w:spacing w:line="240" w:lineRule="auto"/>
              <w:ind w:firstLineChars="0" w:firstLine="0"/>
              <w:jc w:val="left"/>
              <w:rPr>
                <w:ins w:id="26" w:author="崔清松" w:date="2016-09-28T18:04:00Z"/>
                <w:rFonts w:asciiTheme="minorEastAsia" w:hAnsiTheme="minorEastAsia" w:cs="宋体"/>
                <w:color w:val="000000" w:themeColor="text1"/>
                <w:kern w:val="0"/>
                <w:sz w:val="20"/>
                <w:szCs w:val="20"/>
              </w:rPr>
            </w:pPr>
            <w:ins w:id="27" w:author="崔清松" w:date="2016-09-26T17:47:00Z">
              <w:r>
                <w:rPr>
                  <w:rFonts w:asciiTheme="minorEastAsia" w:hAnsiTheme="minorEastAsia" w:cs="宋体" w:hint="eastAsia"/>
                  <w:color w:val="000000" w:themeColor="text1"/>
                  <w:kern w:val="0"/>
                  <w:sz w:val="20"/>
                  <w:szCs w:val="20"/>
                </w:rPr>
                <w:t>5，</w:t>
              </w:r>
              <w:r>
                <w:rPr>
                  <w:rFonts w:asciiTheme="minorEastAsia" w:hAnsiTheme="minorEastAsia" w:cs="宋体"/>
                  <w:color w:val="000000" w:themeColor="text1"/>
                  <w:kern w:val="0"/>
                  <w:sz w:val="20"/>
                  <w:szCs w:val="20"/>
                </w:rPr>
                <w:t>删除</w:t>
              </w:r>
              <w:r>
                <w:rPr>
                  <w:rFonts w:asciiTheme="minorEastAsia" w:hAnsiTheme="minorEastAsia" w:cs="宋体" w:hint="eastAsia"/>
                  <w:color w:val="000000" w:themeColor="text1"/>
                  <w:kern w:val="0"/>
                  <w:sz w:val="20"/>
                  <w:szCs w:val="20"/>
                </w:rPr>
                <w:t xml:space="preserve"> 6.5.1.1</w:t>
              </w:r>
              <w:r>
                <w:rPr>
                  <w:rFonts w:asciiTheme="minorEastAsia" w:hAnsiTheme="minorEastAsia" w:cs="宋体"/>
                  <w:color w:val="000000" w:themeColor="text1"/>
                  <w:kern w:val="0"/>
                  <w:sz w:val="20"/>
                  <w:szCs w:val="20"/>
                </w:rPr>
                <w:t xml:space="preserve"> </w:t>
              </w:r>
              <w:r>
                <w:rPr>
                  <w:rFonts w:asciiTheme="minorEastAsia" w:hAnsiTheme="minorEastAsia" w:cs="宋体" w:hint="eastAsia"/>
                  <w:color w:val="000000" w:themeColor="text1"/>
                  <w:kern w:val="0"/>
                  <w:sz w:val="20"/>
                  <w:szCs w:val="20"/>
                </w:rPr>
                <w:t>新开户</w:t>
              </w:r>
              <w:r>
                <w:rPr>
                  <w:rFonts w:asciiTheme="minorEastAsia" w:hAnsiTheme="minorEastAsia" w:cs="宋体"/>
                  <w:color w:val="000000" w:themeColor="text1"/>
                  <w:kern w:val="0"/>
                  <w:sz w:val="20"/>
                  <w:szCs w:val="20"/>
                </w:rPr>
                <w:t>身份验证</w:t>
              </w:r>
              <w:r>
                <w:rPr>
                  <w:rFonts w:asciiTheme="minorEastAsia" w:hAnsiTheme="minorEastAsia" w:cs="宋体" w:hint="eastAsia"/>
                  <w:color w:val="000000" w:themeColor="text1"/>
                  <w:kern w:val="0"/>
                  <w:sz w:val="20"/>
                  <w:szCs w:val="20"/>
                </w:rPr>
                <w:t>请求</w:t>
              </w:r>
              <w:r>
                <w:rPr>
                  <w:rFonts w:asciiTheme="minorEastAsia" w:hAnsiTheme="minorEastAsia" w:cs="宋体"/>
                  <w:color w:val="000000" w:themeColor="text1"/>
                  <w:kern w:val="0"/>
                  <w:sz w:val="20"/>
                  <w:szCs w:val="20"/>
                </w:rPr>
                <w:t>及应答</w:t>
              </w:r>
            </w:ins>
          </w:p>
          <w:p w:rsidR="00AE0E46" w:rsidRDefault="00AE0E46">
            <w:pPr>
              <w:spacing w:line="240" w:lineRule="auto"/>
              <w:ind w:firstLineChars="0" w:firstLine="0"/>
              <w:jc w:val="left"/>
              <w:rPr>
                <w:ins w:id="28" w:author="崔清松" w:date="2016-09-28T19:43:00Z"/>
                <w:rFonts w:asciiTheme="minorEastAsia" w:hAnsiTheme="minorEastAsia" w:cs="宋体"/>
                <w:color w:val="000000" w:themeColor="text1"/>
                <w:kern w:val="0"/>
                <w:sz w:val="20"/>
                <w:szCs w:val="20"/>
              </w:rPr>
            </w:pPr>
            <w:ins w:id="29" w:author="崔清松" w:date="2016-09-28T18:04:00Z">
              <w:r>
                <w:rPr>
                  <w:rFonts w:asciiTheme="minorEastAsia" w:hAnsiTheme="minorEastAsia" w:cs="宋体" w:hint="eastAsia"/>
                  <w:color w:val="000000" w:themeColor="text1"/>
                  <w:kern w:val="0"/>
                  <w:sz w:val="20"/>
                  <w:szCs w:val="20"/>
                </w:rPr>
                <w:t>6，</w:t>
              </w:r>
              <w:r>
                <w:rPr>
                  <w:rFonts w:asciiTheme="minorEastAsia" w:hAnsiTheme="minorEastAsia" w:cs="宋体"/>
                  <w:color w:val="000000" w:themeColor="text1"/>
                  <w:kern w:val="0"/>
                  <w:sz w:val="20"/>
                  <w:szCs w:val="20"/>
                </w:rPr>
                <w:t>更新</w:t>
              </w:r>
            </w:ins>
            <w:ins w:id="30" w:author="崔清松" w:date="2016-09-28T18:05:00Z">
              <w:r>
                <w:rPr>
                  <w:rFonts w:asciiTheme="minorEastAsia" w:hAnsiTheme="minorEastAsia" w:cs="宋体" w:hint="eastAsia"/>
                  <w:color w:val="000000" w:themeColor="text1"/>
                  <w:kern w:val="0"/>
                  <w:sz w:val="20"/>
                  <w:szCs w:val="20"/>
                </w:rPr>
                <w:t>7.</w:t>
              </w:r>
              <w:r>
                <w:rPr>
                  <w:rFonts w:asciiTheme="minorEastAsia" w:hAnsiTheme="minorEastAsia" w:cs="宋体"/>
                  <w:color w:val="000000" w:themeColor="text1"/>
                  <w:kern w:val="0"/>
                  <w:sz w:val="20"/>
                  <w:szCs w:val="20"/>
                </w:rPr>
                <w:t xml:space="preserve">4 </w:t>
              </w:r>
              <w:r>
                <w:rPr>
                  <w:rFonts w:asciiTheme="minorEastAsia" w:hAnsiTheme="minorEastAsia" w:cs="宋体" w:hint="eastAsia"/>
                  <w:color w:val="000000" w:themeColor="text1"/>
                  <w:kern w:val="0"/>
                  <w:sz w:val="20"/>
                  <w:szCs w:val="20"/>
                </w:rPr>
                <w:t>地区代码</w:t>
              </w:r>
            </w:ins>
          </w:p>
          <w:p w:rsidR="00F95836" w:rsidRDefault="00F95836">
            <w:pPr>
              <w:spacing w:line="240" w:lineRule="auto"/>
              <w:ind w:firstLineChars="0" w:firstLine="0"/>
              <w:jc w:val="left"/>
              <w:rPr>
                <w:ins w:id="31" w:author="黄磊" w:date="2016-09-29T16:23:00Z"/>
                <w:rFonts w:asciiTheme="minorEastAsia" w:hAnsiTheme="minorEastAsia" w:cs="宋体"/>
                <w:color w:val="000000" w:themeColor="text1"/>
                <w:kern w:val="0"/>
                <w:sz w:val="20"/>
                <w:szCs w:val="20"/>
              </w:rPr>
            </w:pPr>
            <w:ins w:id="32" w:author="崔清松" w:date="2016-09-28T19:43:00Z">
              <w:r>
                <w:rPr>
                  <w:rFonts w:asciiTheme="minorEastAsia" w:hAnsiTheme="minorEastAsia" w:cs="宋体" w:hint="eastAsia"/>
                  <w:color w:val="000000" w:themeColor="text1"/>
                  <w:kern w:val="0"/>
                  <w:sz w:val="20"/>
                  <w:szCs w:val="20"/>
                </w:rPr>
                <w:t>7，修改6.2.5 交易综合查询</w:t>
              </w:r>
              <w:r>
                <w:rPr>
                  <w:rFonts w:asciiTheme="minorEastAsia" w:hAnsiTheme="minorEastAsia" w:cs="宋体"/>
                  <w:color w:val="000000" w:themeColor="text1"/>
                  <w:kern w:val="0"/>
                  <w:sz w:val="20"/>
                  <w:szCs w:val="20"/>
                </w:rPr>
                <w:t>，</w:t>
              </w:r>
            </w:ins>
            <w:ins w:id="33" w:author="崔清松" w:date="2016-09-28T19:44:00Z">
              <w:r>
                <w:rPr>
                  <w:rFonts w:asciiTheme="minorEastAsia" w:hAnsiTheme="minorEastAsia" w:cs="宋体"/>
                  <w:color w:val="000000" w:themeColor="text1"/>
                  <w:kern w:val="0"/>
                  <w:sz w:val="20"/>
                  <w:szCs w:val="20"/>
                </w:rPr>
                <w:t>现货、延期、即期</w:t>
              </w:r>
              <w:r>
                <w:rPr>
                  <w:rFonts w:asciiTheme="minorEastAsia" w:hAnsiTheme="minorEastAsia" w:cs="宋体" w:hint="eastAsia"/>
                  <w:color w:val="000000" w:themeColor="text1"/>
                  <w:kern w:val="0"/>
                  <w:sz w:val="20"/>
                  <w:szCs w:val="20"/>
                </w:rPr>
                <w:t>报单</w:t>
              </w:r>
              <w:r>
                <w:rPr>
                  <w:rFonts w:asciiTheme="minorEastAsia" w:hAnsiTheme="minorEastAsia" w:cs="宋体"/>
                  <w:color w:val="000000" w:themeColor="text1"/>
                  <w:kern w:val="0"/>
                  <w:sz w:val="20"/>
                  <w:szCs w:val="20"/>
                </w:rPr>
                <w:t>和成交单合并</w:t>
              </w:r>
            </w:ins>
          </w:p>
          <w:p w:rsidR="00F84CDF" w:rsidRPr="00F84CDF" w:rsidRDefault="00F84CDF">
            <w:pPr>
              <w:spacing w:line="240" w:lineRule="auto"/>
              <w:ind w:firstLineChars="0" w:firstLine="0"/>
              <w:jc w:val="left"/>
              <w:rPr>
                <w:ins w:id="34" w:author="崔清松" w:date="2016-09-21T11:09:00Z"/>
                <w:rFonts w:asciiTheme="minorEastAsia" w:hAnsiTheme="minorEastAsia" w:cs="宋体"/>
                <w:color w:val="000000" w:themeColor="text1"/>
                <w:kern w:val="0"/>
                <w:sz w:val="20"/>
                <w:szCs w:val="20"/>
              </w:rPr>
            </w:pPr>
            <w:ins w:id="35" w:author="黄磊" w:date="2016-09-29T16:23:00Z">
              <w:r>
                <w:rPr>
                  <w:rFonts w:asciiTheme="minorEastAsia" w:hAnsiTheme="minorEastAsia" w:cs="宋体" w:hint="eastAsia"/>
                  <w:color w:val="000000" w:themeColor="text1"/>
                  <w:kern w:val="0"/>
                  <w:sz w:val="20"/>
                  <w:szCs w:val="20"/>
                </w:rPr>
                <w:t>8，增加</w:t>
              </w:r>
              <w:r w:rsidRPr="00F84CDF">
                <w:rPr>
                  <w:rFonts w:asciiTheme="minorEastAsia" w:hAnsiTheme="minorEastAsia" w:cs="宋体" w:hint="eastAsia"/>
                  <w:color w:val="000000" w:themeColor="text1"/>
                  <w:kern w:val="0"/>
                  <w:sz w:val="20"/>
                  <w:szCs w:val="20"/>
                </w:rPr>
                <w:t>APP系统应答码</w:t>
              </w:r>
            </w:ins>
          </w:p>
        </w:tc>
        <w:tc>
          <w:tcPr>
            <w:tcW w:w="1473" w:type="dxa"/>
            <w:tcBorders>
              <w:top w:val="single" w:sz="4" w:space="0" w:color="auto"/>
              <w:left w:val="single" w:sz="4" w:space="0" w:color="auto"/>
              <w:bottom w:val="single" w:sz="4" w:space="0" w:color="auto"/>
              <w:right w:val="single" w:sz="4" w:space="0" w:color="auto"/>
            </w:tcBorders>
          </w:tcPr>
          <w:p w:rsidR="00442D4C" w:rsidRPr="00564D72" w:rsidRDefault="00564D72">
            <w:pPr>
              <w:spacing w:line="240" w:lineRule="auto"/>
              <w:ind w:firstLineChars="0" w:firstLine="0"/>
              <w:jc w:val="left"/>
              <w:rPr>
                <w:ins w:id="36" w:author="崔清松" w:date="2016-09-21T11:09:00Z"/>
                <w:rFonts w:asciiTheme="minorEastAsia" w:hAnsiTheme="minorEastAsia"/>
                <w:color w:val="000000" w:themeColor="text1"/>
                <w:sz w:val="21"/>
              </w:rPr>
            </w:pPr>
            <w:ins w:id="37" w:author="崔清松" w:date="2016-09-21T11:35:00Z">
              <w:r>
                <w:rPr>
                  <w:rFonts w:asciiTheme="minorEastAsia" w:hAnsiTheme="minorEastAsia" w:hint="eastAsia"/>
                  <w:color w:val="000000" w:themeColor="text1"/>
                  <w:sz w:val="21"/>
                </w:rPr>
                <w:t>崔清松</w:t>
              </w:r>
            </w:ins>
          </w:p>
        </w:tc>
      </w:tr>
    </w:tbl>
    <w:p w:rsidR="00FE6A0D" w:rsidRDefault="00FE6A0D">
      <w:pPr>
        <w:widowControl/>
        <w:ind w:firstLine="480"/>
        <w:jc w:val="left"/>
        <w:rPr>
          <w:rFonts w:asciiTheme="minorEastAsia" w:hAnsiTheme="minorEastAsia"/>
          <w:color w:val="000000" w:themeColor="text1"/>
        </w:rPr>
      </w:pPr>
    </w:p>
    <w:p w:rsidR="00FE6A0D" w:rsidRDefault="00B26F9B">
      <w:pPr>
        <w:widowControl/>
        <w:spacing w:line="240" w:lineRule="auto"/>
        <w:ind w:firstLineChars="0" w:firstLine="0"/>
        <w:jc w:val="left"/>
        <w:rPr>
          <w:rFonts w:asciiTheme="minorEastAsia" w:hAnsiTheme="minorEastAsia"/>
          <w:color w:val="000000" w:themeColor="text1"/>
        </w:rPr>
      </w:pPr>
      <w:r>
        <w:rPr>
          <w:rFonts w:asciiTheme="minorEastAsia" w:hAnsiTheme="minorEastAsia"/>
          <w:color w:val="000000" w:themeColor="text1"/>
        </w:rPr>
        <w:br w:type="page"/>
      </w:r>
    </w:p>
    <w:sdt>
      <w:sdtPr>
        <w:rPr>
          <w:rFonts w:asciiTheme="minorEastAsia" w:eastAsiaTheme="minorEastAsia" w:hAnsiTheme="minorEastAsia" w:cstheme="minorBidi"/>
          <w:b w:val="0"/>
          <w:bCs w:val="0"/>
          <w:color w:val="000000" w:themeColor="text1"/>
          <w:kern w:val="2"/>
          <w:sz w:val="24"/>
          <w:szCs w:val="22"/>
          <w:lang w:val="zh-CN"/>
        </w:rPr>
        <w:id w:val="1925837337"/>
      </w:sdtPr>
      <w:sdtEndPr/>
      <w:sdtContent>
        <w:p w:rsidR="00FE6A0D" w:rsidRDefault="00B26F9B">
          <w:pPr>
            <w:pStyle w:val="TOC1"/>
            <w:ind w:firstLine="480"/>
            <w:jc w:val="center"/>
            <w:rPr>
              <w:rFonts w:asciiTheme="minorEastAsia" w:eastAsiaTheme="minorEastAsia" w:hAnsiTheme="minorEastAsia"/>
              <w:color w:val="000000" w:themeColor="text1"/>
            </w:rPr>
          </w:pPr>
          <w:r>
            <w:rPr>
              <w:rFonts w:asciiTheme="minorEastAsia" w:eastAsiaTheme="minorEastAsia" w:hAnsiTheme="minorEastAsia"/>
              <w:color w:val="000000" w:themeColor="text1"/>
              <w:lang w:val="zh-CN"/>
            </w:rPr>
            <w:t>目</w:t>
          </w:r>
          <w:r>
            <w:rPr>
              <w:rFonts w:asciiTheme="minorEastAsia" w:eastAsiaTheme="minorEastAsia" w:hAnsiTheme="minorEastAsia" w:hint="eastAsia"/>
              <w:color w:val="000000" w:themeColor="text1"/>
              <w:lang w:val="zh-CN"/>
            </w:rPr>
            <w:t xml:space="preserve">  </w:t>
          </w:r>
          <w:r>
            <w:rPr>
              <w:rFonts w:asciiTheme="minorEastAsia" w:eastAsiaTheme="minorEastAsia" w:hAnsiTheme="minorEastAsia"/>
              <w:color w:val="000000" w:themeColor="text1"/>
              <w:lang w:val="zh-CN"/>
            </w:rPr>
            <w:t>录</w:t>
          </w:r>
        </w:p>
        <w:bookmarkStart w:id="38" w:name="_GoBack"/>
        <w:bookmarkEnd w:id="38"/>
        <w:p w:rsidR="006E45FF" w:rsidRDefault="00B26F9B" w:rsidP="005C5220">
          <w:pPr>
            <w:pStyle w:val="10"/>
            <w:tabs>
              <w:tab w:val="right" w:leader="dot" w:pos="8296"/>
            </w:tabs>
            <w:ind w:firstLine="480"/>
            <w:rPr>
              <w:noProof/>
              <w:sz w:val="21"/>
            </w:rPr>
          </w:pPr>
          <w:r>
            <w:rPr>
              <w:rFonts w:asciiTheme="minorEastAsia" w:hAnsiTheme="minorEastAsia"/>
              <w:color w:val="000000" w:themeColor="text1"/>
            </w:rPr>
            <w:fldChar w:fldCharType="begin"/>
          </w:r>
          <w:r>
            <w:rPr>
              <w:rFonts w:asciiTheme="minorEastAsia" w:hAnsiTheme="minorEastAsia"/>
              <w:color w:val="000000" w:themeColor="text1"/>
            </w:rPr>
            <w:instrText xml:space="preserve"> TOC \o "1-3" \h \z \u </w:instrText>
          </w:r>
          <w:r>
            <w:rPr>
              <w:rFonts w:asciiTheme="minorEastAsia" w:hAnsiTheme="minorEastAsia"/>
              <w:color w:val="000000" w:themeColor="text1"/>
            </w:rPr>
            <w:fldChar w:fldCharType="separate"/>
          </w:r>
          <w:hyperlink w:anchor="_Toc463012647" w:history="1">
            <w:r w:rsidR="006E45FF" w:rsidRPr="005C5220">
              <w:rPr>
                <w:rStyle w:val="ad"/>
                <w:rFonts w:asciiTheme="minorEastAsia" w:hAnsiTheme="minorEastAsia"/>
                <w:noProof/>
              </w:rPr>
              <w:t>APP</w:t>
            </w:r>
            <w:r w:rsidR="006E45FF" w:rsidRPr="005C5220">
              <w:rPr>
                <w:rStyle w:val="ad"/>
                <w:rFonts w:asciiTheme="minorEastAsia" w:hAnsiTheme="minorEastAsia" w:hint="eastAsia"/>
                <w:noProof/>
              </w:rPr>
              <w:t>系统会员接口规范</w:t>
            </w:r>
            <w:r w:rsidR="006E45FF">
              <w:rPr>
                <w:noProof/>
                <w:webHidden/>
              </w:rPr>
              <w:tab/>
            </w:r>
            <w:r w:rsidR="006E45FF">
              <w:rPr>
                <w:noProof/>
                <w:webHidden/>
              </w:rPr>
              <w:fldChar w:fldCharType="begin"/>
            </w:r>
            <w:r w:rsidR="006E45FF">
              <w:rPr>
                <w:noProof/>
                <w:webHidden/>
              </w:rPr>
              <w:instrText xml:space="preserve"> PAGEREF _Toc463012647 \h </w:instrText>
            </w:r>
            <w:r w:rsidR="006E45FF">
              <w:rPr>
                <w:noProof/>
                <w:webHidden/>
              </w:rPr>
            </w:r>
            <w:r w:rsidR="006E45FF">
              <w:rPr>
                <w:noProof/>
                <w:webHidden/>
              </w:rPr>
              <w:fldChar w:fldCharType="separate"/>
            </w:r>
            <w:r w:rsidR="006E45FF">
              <w:rPr>
                <w:noProof/>
                <w:webHidden/>
              </w:rPr>
              <w:t>1</w:t>
            </w:r>
            <w:r w:rsidR="006E45FF">
              <w:rPr>
                <w:noProof/>
                <w:webHidden/>
              </w:rPr>
              <w:fldChar w:fldCharType="end"/>
            </w:r>
          </w:hyperlink>
        </w:p>
        <w:p w:rsidR="006E45FF" w:rsidRDefault="006E45FF" w:rsidP="005C5220">
          <w:pPr>
            <w:pStyle w:val="10"/>
            <w:tabs>
              <w:tab w:val="left" w:pos="1260"/>
              <w:tab w:val="right" w:leader="dot" w:pos="8296"/>
            </w:tabs>
            <w:ind w:firstLine="480"/>
            <w:rPr>
              <w:noProof/>
              <w:sz w:val="21"/>
            </w:rPr>
          </w:pPr>
          <w:hyperlink w:anchor="_Toc463012648" w:history="1">
            <w:r w:rsidRPr="005C5220">
              <w:rPr>
                <w:rStyle w:val="ad"/>
                <w:rFonts w:asciiTheme="minorEastAsia" w:hAnsiTheme="minorEastAsia"/>
                <w:noProof/>
              </w:rPr>
              <w:t>1</w:t>
            </w:r>
            <w:r>
              <w:rPr>
                <w:noProof/>
                <w:sz w:val="21"/>
              </w:rPr>
              <w:tab/>
            </w:r>
            <w:r w:rsidRPr="005C5220">
              <w:rPr>
                <w:rStyle w:val="ad"/>
                <w:rFonts w:asciiTheme="minorEastAsia" w:hAnsiTheme="minorEastAsia" w:hint="eastAsia"/>
                <w:noProof/>
              </w:rPr>
              <w:t>前言</w:t>
            </w:r>
            <w:r>
              <w:rPr>
                <w:noProof/>
                <w:webHidden/>
              </w:rPr>
              <w:tab/>
            </w:r>
            <w:r>
              <w:rPr>
                <w:noProof/>
                <w:webHidden/>
              </w:rPr>
              <w:fldChar w:fldCharType="begin"/>
            </w:r>
            <w:r>
              <w:rPr>
                <w:noProof/>
                <w:webHidden/>
              </w:rPr>
              <w:instrText xml:space="preserve"> PAGEREF _Toc463012648 \h </w:instrText>
            </w:r>
            <w:r>
              <w:rPr>
                <w:noProof/>
                <w:webHidden/>
              </w:rPr>
            </w:r>
            <w:r>
              <w:rPr>
                <w:noProof/>
                <w:webHidden/>
              </w:rPr>
              <w:fldChar w:fldCharType="separate"/>
            </w:r>
            <w:r>
              <w:rPr>
                <w:noProof/>
                <w:webHidden/>
              </w:rPr>
              <w:t>7</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49" w:history="1">
            <w:r w:rsidRPr="005C5220">
              <w:rPr>
                <w:rStyle w:val="ad"/>
                <w:rFonts w:asciiTheme="minorEastAsia" w:hAnsiTheme="minorEastAsia"/>
                <w:noProof/>
              </w:rPr>
              <w:t>1.1</w:t>
            </w:r>
            <w:r>
              <w:rPr>
                <w:noProof/>
                <w:sz w:val="21"/>
              </w:rPr>
              <w:tab/>
            </w:r>
            <w:r w:rsidRPr="005C5220">
              <w:rPr>
                <w:rStyle w:val="ad"/>
                <w:rFonts w:asciiTheme="minorEastAsia" w:hAnsiTheme="minorEastAsia" w:hint="eastAsia"/>
                <w:noProof/>
              </w:rPr>
              <w:t>目标和范围</w:t>
            </w:r>
            <w:r>
              <w:rPr>
                <w:noProof/>
                <w:webHidden/>
              </w:rPr>
              <w:tab/>
            </w:r>
            <w:r>
              <w:rPr>
                <w:noProof/>
                <w:webHidden/>
              </w:rPr>
              <w:fldChar w:fldCharType="begin"/>
            </w:r>
            <w:r>
              <w:rPr>
                <w:noProof/>
                <w:webHidden/>
              </w:rPr>
              <w:instrText xml:space="preserve"> PAGEREF _Toc463012649 \h </w:instrText>
            </w:r>
            <w:r>
              <w:rPr>
                <w:noProof/>
                <w:webHidden/>
              </w:rPr>
            </w:r>
            <w:r>
              <w:rPr>
                <w:noProof/>
                <w:webHidden/>
              </w:rPr>
              <w:fldChar w:fldCharType="separate"/>
            </w:r>
            <w:r>
              <w:rPr>
                <w:noProof/>
                <w:webHidden/>
              </w:rPr>
              <w:t>7</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50" w:history="1">
            <w:r w:rsidRPr="005C5220">
              <w:rPr>
                <w:rStyle w:val="ad"/>
                <w:rFonts w:asciiTheme="minorEastAsia" w:hAnsiTheme="minorEastAsia"/>
                <w:noProof/>
              </w:rPr>
              <w:t>1.2</w:t>
            </w:r>
            <w:r>
              <w:rPr>
                <w:noProof/>
                <w:sz w:val="21"/>
              </w:rPr>
              <w:tab/>
            </w:r>
            <w:r w:rsidRPr="005C5220">
              <w:rPr>
                <w:rStyle w:val="ad"/>
                <w:rFonts w:asciiTheme="minorEastAsia" w:hAnsiTheme="minorEastAsia" w:hint="eastAsia"/>
                <w:noProof/>
              </w:rPr>
              <w:t>读者对象</w:t>
            </w:r>
            <w:r>
              <w:rPr>
                <w:noProof/>
                <w:webHidden/>
              </w:rPr>
              <w:tab/>
            </w:r>
            <w:r>
              <w:rPr>
                <w:noProof/>
                <w:webHidden/>
              </w:rPr>
              <w:fldChar w:fldCharType="begin"/>
            </w:r>
            <w:r>
              <w:rPr>
                <w:noProof/>
                <w:webHidden/>
              </w:rPr>
              <w:instrText xml:space="preserve"> PAGEREF _Toc463012650 \h </w:instrText>
            </w:r>
            <w:r>
              <w:rPr>
                <w:noProof/>
                <w:webHidden/>
              </w:rPr>
            </w:r>
            <w:r>
              <w:rPr>
                <w:noProof/>
                <w:webHidden/>
              </w:rPr>
              <w:fldChar w:fldCharType="separate"/>
            </w:r>
            <w:r>
              <w:rPr>
                <w:noProof/>
                <w:webHidden/>
              </w:rPr>
              <w:t>7</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51" w:history="1">
            <w:r w:rsidRPr="005C5220">
              <w:rPr>
                <w:rStyle w:val="ad"/>
                <w:rFonts w:asciiTheme="minorEastAsia" w:hAnsiTheme="minorEastAsia"/>
                <w:noProof/>
              </w:rPr>
              <w:t>1.3</w:t>
            </w:r>
            <w:r>
              <w:rPr>
                <w:noProof/>
                <w:sz w:val="21"/>
              </w:rPr>
              <w:tab/>
            </w:r>
            <w:r w:rsidRPr="005C5220">
              <w:rPr>
                <w:rStyle w:val="ad"/>
                <w:rFonts w:asciiTheme="minorEastAsia" w:hAnsiTheme="minorEastAsia" w:hint="eastAsia"/>
                <w:noProof/>
              </w:rPr>
              <w:t>参考文档</w:t>
            </w:r>
            <w:r>
              <w:rPr>
                <w:noProof/>
                <w:webHidden/>
              </w:rPr>
              <w:tab/>
            </w:r>
            <w:r>
              <w:rPr>
                <w:noProof/>
                <w:webHidden/>
              </w:rPr>
              <w:fldChar w:fldCharType="begin"/>
            </w:r>
            <w:r>
              <w:rPr>
                <w:noProof/>
                <w:webHidden/>
              </w:rPr>
              <w:instrText xml:space="preserve"> PAGEREF _Toc463012651 \h </w:instrText>
            </w:r>
            <w:r>
              <w:rPr>
                <w:noProof/>
                <w:webHidden/>
              </w:rPr>
            </w:r>
            <w:r>
              <w:rPr>
                <w:noProof/>
                <w:webHidden/>
              </w:rPr>
              <w:fldChar w:fldCharType="separate"/>
            </w:r>
            <w:r>
              <w:rPr>
                <w:noProof/>
                <w:webHidden/>
              </w:rPr>
              <w:t>7</w:t>
            </w:r>
            <w:r>
              <w:rPr>
                <w:noProof/>
                <w:webHidden/>
              </w:rPr>
              <w:fldChar w:fldCharType="end"/>
            </w:r>
          </w:hyperlink>
        </w:p>
        <w:p w:rsidR="006E45FF" w:rsidRDefault="006E45FF" w:rsidP="005C5220">
          <w:pPr>
            <w:pStyle w:val="10"/>
            <w:tabs>
              <w:tab w:val="left" w:pos="1260"/>
              <w:tab w:val="right" w:leader="dot" w:pos="8296"/>
            </w:tabs>
            <w:ind w:firstLine="480"/>
            <w:rPr>
              <w:noProof/>
              <w:sz w:val="21"/>
            </w:rPr>
          </w:pPr>
          <w:hyperlink w:anchor="_Toc463012652" w:history="1">
            <w:r w:rsidRPr="005C5220">
              <w:rPr>
                <w:rStyle w:val="ad"/>
                <w:rFonts w:asciiTheme="minorEastAsia" w:hAnsiTheme="minorEastAsia"/>
                <w:noProof/>
              </w:rPr>
              <w:t>2</w:t>
            </w:r>
            <w:r>
              <w:rPr>
                <w:noProof/>
                <w:sz w:val="21"/>
              </w:rPr>
              <w:tab/>
            </w:r>
            <w:r w:rsidRPr="005C5220">
              <w:rPr>
                <w:rStyle w:val="ad"/>
                <w:rFonts w:asciiTheme="minorEastAsia" w:hAnsiTheme="minorEastAsia" w:hint="eastAsia"/>
                <w:noProof/>
              </w:rPr>
              <w:t>消息结构</w:t>
            </w:r>
            <w:r>
              <w:rPr>
                <w:noProof/>
                <w:webHidden/>
              </w:rPr>
              <w:tab/>
            </w:r>
            <w:r>
              <w:rPr>
                <w:noProof/>
                <w:webHidden/>
              </w:rPr>
              <w:fldChar w:fldCharType="begin"/>
            </w:r>
            <w:r>
              <w:rPr>
                <w:noProof/>
                <w:webHidden/>
              </w:rPr>
              <w:instrText xml:space="preserve"> PAGEREF _Toc463012652 \h </w:instrText>
            </w:r>
            <w:r>
              <w:rPr>
                <w:noProof/>
                <w:webHidden/>
              </w:rPr>
            </w:r>
            <w:r>
              <w:rPr>
                <w:noProof/>
                <w:webHidden/>
              </w:rPr>
              <w:fldChar w:fldCharType="separate"/>
            </w:r>
            <w:r>
              <w:rPr>
                <w:noProof/>
                <w:webHidden/>
              </w:rPr>
              <w:t>7</w:t>
            </w:r>
            <w:r>
              <w:rPr>
                <w:noProof/>
                <w:webHidden/>
              </w:rPr>
              <w:fldChar w:fldCharType="end"/>
            </w:r>
          </w:hyperlink>
        </w:p>
        <w:p w:rsidR="006E45FF" w:rsidRDefault="006E45FF" w:rsidP="005C5220">
          <w:pPr>
            <w:pStyle w:val="10"/>
            <w:tabs>
              <w:tab w:val="left" w:pos="1260"/>
              <w:tab w:val="right" w:leader="dot" w:pos="8296"/>
            </w:tabs>
            <w:ind w:firstLine="480"/>
            <w:rPr>
              <w:noProof/>
              <w:sz w:val="21"/>
            </w:rPr>
          </w:pPr>
          <w:hyperlink w:anchor="_Toc463012653" w:history="1">
            <w:r w:rsidRPr="005C5220">
              <w:rPr>
                <w:rStyle w:val="ad"/>
                <w:rFonts w:asciiTheme="minorEastAsia" w:hAnsiTheme="minorEastAsia"/>
                <w:noProof/>
              </w:rPr>
              <w:t>3</w:t>
            </w:r>
            <w:r>
              <w:rPr>
                <w:noProof/>
                <w:sz w:val="21"/>
              </w:rPr>
              <w:tab/>
            </w:r>
            <w:r w:rsidRPr="005C5220">
              <w:rPr>
                <w:rStyle w:val="ad"/>
                <w:rFonts w:asciiTheme="minorEastAsia" w:hAnsiTheme="minorEastAsia" w:hint="eastAsia"/>
                <w:noProof/>
              </w:rPr>
              <w:t>消息类型</w:t>
            </w:r>
            <w:r>
              <w:rPr>
                <w:noProof/>
                <w:webHidden/>
              </w:rPr>
              <w:tab/>
            </w:r>
            <w:r>
              <w:rPr>
                <w:noProof/>
                <w:webHidden/>
              </w:rPr>
              <w:fldChar w:fldCharType="begin"/>
            </w:r>
            <w:r>
              <w:rPr>
                <w:noProof/>
                <w:webHidden/>
              </w:rPr>
              <w:instrText xml:space="preserve"> PAGEREF _Toc463012653 \h </w:instrText>
            </w:r>
            <w:r>
              <w:rPr>
                <w:noProof/>
                <w:webHidden/>
              </w:rPr>
            </w:r>
            <w:r>
              <w:rPr>
                <w:noProof/>
                <w:webHidden/>
              </w:rPr>
              <w:fldChar w:fldCharType="separate"/>
            </w:r>
            <w:r>
              <w:rPr>
                <w:noProof/>
                <w:webHidden/>
              </w:rPr>
              <w:t>8</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54" w:history="1">
            <w:r w:rsidRPr="005C5220">
              <w:rPr>
                <w:rStyle w:val="ad"/>
                <w:rFonts w:asciiTheme="minorEastAsia" w:hAnsiTheme="minorEastAsia"/>
                <w:noProof/>
              </w:rPr>
              <w:t>3.1</w:t>
            </w:r>
            <w:r>
              <w:rPr>
                <w:noProof/>
                <w:sz w:val="21"/>
              </w:rPr>
              <w:tab/>
            </w:r>
            <w:r w:rsidRPr="005C5220">
              <w:rPr>
                <w:rStyle w:val="ad"/>
                <w:rFonts w:asciiTheme="minorEastAsia" w:hAnsiTheme="minorEastAsia" w:hint="eastAsia"/>
                <w:noProof/>
              </w:rPr>
              <w:t>消息分类</w:t>
            </w:r>
            <w:r>
              <w:rPr>
                <w:noProof/>
                <w:webHidden/>
              </w:rPr>
              <w:tab/>
            </w:r>
            <w:r>
              <w:rPr>
                <w:noProof/>
                <w:webHidden/>
              </w:rPr>
              <w:fldChar w:fldCharType="begin"/>
            </w:r>
            <w:r>
              <w:rPr>
                <w:noProof/>
                <w:webHidden/>
              </w:rPr>
              <w:instrText xml:space="preserve"> PAGEREF _Toc463012654 \h </w:instrText>
            </w:r>
            <w:r>
              <w:rPr>
                <w:noProof/>
                <w:webHidden/>
              </w:rPr>
            </w:r>
            <w:r>
              <w:rPr>
                <w:noProof/>
                <w:webHidden/>
              </w:rPr>
              <w:fldChar w:fldCharType="separate"/>
            </w:r>
            <w:r>
              <w:rPr>
                <w:noProof/>
                <w:webHidden/>
              </w:rPr>
              <w:t>8</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55" w:history="1">
            <w:r w:rsidRPr="005C5220">
              <w:rPr>
                <w:rStyle w:val="ad"/>
                <w:rFonts w:asciiTheme="minorEastAsia" w:hAnsiTheme="minorEastAsia"/>
                <w:noProof/>
              </w:rPr>
              <w:t>3.2</w:t>
            </w:r>
            <w:r>
              <w:rPr>
                <w:noProof/>
                <w:sz w:val="21"/>
              </w:rPr>
              <w:tab/>
            </w:r>
            <w:r w:rsidRPr="005C5220">
              <w:rPr>
                <w:rStyle w:val="ad"/>
                <w:rFonts w:asciiTheme="minorEastAsia" w:hAnsiTheme="minorEastAsia" w:hint="eastAsia"/>
                <w:noProof/>
              </w:rPr>
              <w:t>消息类型标识符</w:t>
            </w:r>
            <w:r>
              <w:rPr>
                <w:noProof/>
                <w:webHidden/>
              </w:rPr>
              <w:tab/>
            </w:r>
            <w:r>
              <w:rPr>
                <w:noProof/>
                <w:webHidden/>
              </w:rPr>
              <w:fldChar w:fldCharType="begin"/>
            </w:r>
            <w:r>
              <w:rPr>
                <w:noProof/>
                <w:webHidden/>
              </w:rPr>
              <w:instrText xml:space="preserve"> PAGEREF _Toc463012655 \h </w:instrText>
            </w:r>
            <w:r>
              <w:rPr>
                <w:noProof/>
                <w:webHidden/>
              </w:rPr>
            </w:r>
            <w:r>
              <w:rPr>
                <w:noProof/>
                <w:webHidden/>
              </w:rPr>
              <w:fldChar w:fldCharType="separate"/>
            </w:r>
            <w:r>
              <w:rPr>
                <w:noProof/>
                <w:webHidden/>
              </w:rPr>
              <w:t>8</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56" w:history="1">
            <w:r w:rsidRPr="005C5220">
              <w:rPr>
                <w:rStyle w:val="ad"/>
                <w:rFonts w:asciiTheme="minorEastAsia" w:hAnsiTheme="minorEastAsia"/>
                <w:noProof/>
              </w:rPr>
              <w:t>3.3</w:t>
            </w:r>
            <w:r>
              <w:rPr>
                <w:noProof/>
                <w:sz w:val="21"/>
              </w:rPr>
              <w:tab/>
            </w:r>
            <w:r w:rsidRPr="005C5220">
              <w:rPr>
                <w:rStyle w:val="ad"/>
                <w:rFonts w:asciiTheme="minorEastAsia" w:hAnsiTheme="minorEastAsia" w:hint="eastAsia"/>
                <w:noProof/>
              </w:rPr>
              <w:t>消息响应代码与响应消息</w:t>
            </w:r>
            <w:r>
              <w:rPr>
                <w:noProof/>
                <w:webHidden/>
              </w:rPr>
              <w:tab/>
            </w:r>
            <w:r>
              <w:rPr>
                <w:noProof/>
                <w:webHidden/>
              </w:rPr>
              <w:fldChar w:fldCharType="begin"/>
            </w:r>
            <w:r>
              <w:rPr>
                <w:noProof/>
                <w:webHidden/>
              </w:rPr>
              <w:instrText xml:space="preserve"> PAGEREF _Toc463012656 \h </w:instrText>
            </w:r>
            <w:r>
              <w:rPr>
                <w:noProof/>
                <w:webHidden/>
              </w:rPr>
            </w:r>
            <w:r>
              <w:rPr>
                <w:noProof/>
                <w:webHidden/>
              </w:rPr>
              <w:fldChar w:fldCharType="separate"/>
            </w:r>
            <w:r>
              <w:rPr>
                <w:noProof/>
                <w:webHidden/>
              </w:rPr>
              <w:t>9</w:t>
            </w:r>
            <w:r>
              <w:rPr>
                <w:noProof/>
                <w:webHidden/>
              </w:rPr>
              <w:fldChar w:fldCharType="end"/>
            </w:r>
          </w:hyperlink>
        </w:p>
        <w:p w:rsidR="006E45FF" w:rsidRDefault="006E45FF" w:rsidP="005C5220">
          <w:pPr>
            <w:pStyle w:val="10"/>
            <w:tabs>
              <w:tab w:val="left" w:pos="1260"/>
              <w:tab w:val="right" w:leader="dot" w:pos="8296"/>
            </w:tabs>
            <w:ind w:firstLine="480"/>
            <w:rPr>
              <w:noProof/>
              <w:sz w:val="21"/>
            </w:rPr>
          </w:pPr>
          <w:hyperlink w:anchor="_Toc463012657" w:history="1">
            <w:r w:rsidRPr="005C5220">
              <w:rPr>
                <w:rStyle w:val="ad"/>
                <w:rFonts w:asciiTheme="minorEastAsia" w:hAnsiTheme="minorEastAsia"/>
                <w:noProof/>
              </w:rPr>
              <w:t>4</w:t>
            </w:r>
            <w:r>
              <w:rPr>
                <w:noProof/>
                <w:sz w:val="21"/>
              </w:rPr>
              <w:tab/>
            </w:r>
            <w:r w:rsidRPr="005C5220">
              <w:rPr>
                <w:rStyle w:val="ad"/>
                <w:rFonts w:asciiTheme="minorEastAsia" w:hAnsiTheme="minorEastAsia" w:hint="eastAsia"/>
                <w:noProof/>
              </w:rPr>
              <w:t>加密方式</w:t>
            </w:r>
            <w:r>
              <w:rPr>
                <w:noProof/>
                <w:webHidden/>
              </w:rPr>
              <w:tab/>
            </w:r>
            <w:r>
              <w:rPr>
                <w:noProof/>
                <w:webHidden/>
              </w:rPr>
              <w:fldChar w:fldCharType="begin"/>
            </w:r>
            <w:r>
              <w:rPr>
                <w:noProof/>
                <w:webHidden/>
              </w:rPr>
              <w:instrText xml:space="preserve"> PAGEREF _Toc463012657 \h </w:instrText>
            </w:r>
            <w:r>
              <w:rPr>
                <w:noProof/>
                <w:webHidden/>
              </w:rPr>
            </w:r>
            <w:r>
              <w:rPr>
                <w:noProof/>
                <w:webHidden/>
              </w:rPr>
              <w:fldChar w:fldCharType="separate"/>
            </w:r>
            <w:r>
              <w:rPr>
                <w:noProof/>
                <w:webHidden/>
              </w:rPr>
              <w:t>9</w:t>
            </w:r>
            <w:r>
              <w:rPr>
                <w:noProof/>
                <w:webHidden/>
              </w:rPr>
              <w:fldChar w:fldCharType="end"/>
            </w:r>
          </w:hyperlink>
        </w:p>
        <w:p w:rsidR="006E45FF" w:rsidRDefault="006E45FF" w:rsidP="005C5220">
          <w:pPr>
            <w:pStyle w:val="10"/>
            <w:tabs>
              <w:tab w:val="left" w:pos="1260"/>
              <w:tab w:val="right" w:leader="dot" w:pos="8296"/>
            </w:tabs>
            <w:ind w:firstLine="480"/>
            <w:rPr>
              <w:noProof/>
              <w:sz w:val="21"/>
            </w:rPr>
          </w:pPr>
          <w:hyperlink w:anchor="_Toc463012658" w:history="1">
            <w:r w:rsidRPr="005C5220">
              <w:rPr>
                <w:rStyle w:val="ad"/>
                <w:rFonts w:asciiTheme="minorEastAsia" w:hAnsiTheme="minorEastAsia"/>
                <w:noProof/>
              </w:rPr>
              <w:t>5</w:t>
            </w:r>
            <w:r>
              <w:rPr>
                <w:noProof/>
                <w:sz w:val="21"/>
              </w:rPr>
              <w:tab/>
            </w:r>
            <w:r w:rsidRPr="005C5220">
              <w:rPr>
                <w:rStyle w:val="ad"/>
                <w:rFonts w:asciiTheme="minorEastAsia" w:hAnsiTheme="minorEastAsia" w:hint="eastAsia"/>
                <w:noProof/>
              </w:rPr>
              <w:t>消息头定义</w:t>
            </w:r>
            <w:r>
              <w:rPr>
                <w:noProof/>
                <w:webHidden/>
              </w:rPr>
              <w:tab/>
            </w:r>
            <w:r>
              <w:rPr>
                <w:noProof/>
                <w:webHidden/>
              </w:rPr>
              <w:fldChar w:fldCharType="begin"/>
            </w:r>
            <w:r>
              <w:rPr>
                <w:noProof/>
                <w:webHidden/>
              </w:rPr>
              <w:instrText xml:space="preserve"> PAGEREF _Toc463012658 \h </w:instrText>
            </w:r>
            <w:r>
              <w:rPr>
                <w:noProof/>
                <w:webHidden/>
              </w:rPr>
            </w:r>
            <w:r>
              <w:rPr>
                <w:noProof/>
                <w:webHidden/>
              </w:rPr>
              <w:fldChar w:fldCharType="separate"/>
            </w:r>
            <w:r>
              <w:rPr>
                <w:noProof/>
                <w:webHidden/>
              </w:rPr>
              <w:t>9</w:t>
            </w:r>
            <w:r>
              <w:rPr>
                <w:noProof/>
                <w:webHidden/>
              </w:rPr>
              <w:fldChar w:fldCharType="end"/>
            </w:r>
          </w:hyperlink>
        </w:p>
        <w:p w:rsidR="006E45FF" w:rsidRDefault="006E45FF" w:rsidP="005C5220">
          <w:pPr>
            <w:pStyle w:val="10"/>
            <w:tabs>
              <w:tab w:val="left" w:pos="1260"/>
              <w:tab w:val="right" w:leader="dot" w:pos="8296"/>
            </w:tabs>
            <w:ind w:firstLine="480"/>
            <w:rPr>
              <w:noProof/>
              <w:sz w:val="21"/>
            </w:rPr>
          </w:pPr>
          <w:hyperlink w:anchor="_Toc463012659" w:history="1">
            <w:r w:rsidRPr="005C5220">
              <w:rPr>
                <w:rStyle w:val="ad"/>
                <w:rFonts w:asciiTheme="minorEastAsia" w:hAnsiTheme="minorEastAsia"/>
                <w:noProof/>
              </w:rPr>
              <w:t>6</w:t>
            </w:r>
            <w:r>
              <w:rPr>
                <w:noProof/>
                <w:sz w:val="21"/>
              </w:rPr>
              <w:tab/>
            </w:r>
            <w:r w:rsidRPr="005C5220">
              <w:rPr>
                <w:rStyle w:val="ad"/>
                <w:rFonts w:asciiTheme="minorEastAsia" w:hAnsiTheme="minorEastAsia" w:hint="eastAsia"/>
                <w:noProof/>
              </w:rPr>
              <w:t>消息体定义</w:t>
            </w:r>
            <w:r>
              <w:rPr>
                <w:noProof/>
                <w:webHidden/>
              </w:rPr>
              <w:tab/>
            </w:r>
            <w:r>
              <w:rPr>
                <w:noProof/>
                <w:webHidden/>
              </w:rPr>
              <w:fldChar w:fldCharType="begin"/>
            </w:r>
            <w:r>
              <w:rPr>
                <w:noProof/>
                <w:webHidden/>
              </w:rPr>
              <w:instrText xml:space="preserve"> PAGEREF _Toc463012659 \h </w:instrText>
            </w:r>
            <w:r>
              <w:rPr>
                <w:noProof/>
                <w:webHidden/>
              </w:rPr>
            </w:r>
            <w:r>
              <w:rPr>
                <w:noProof/>
                <w:webHidden/>
              </w:rPr>
              <w:fldChar w:fldCharType="separate"/>
            </w:r>
            <w:r>
              <w:rPr>
                <w:noProof/>
                <w:webHidden/>
              </w:rPr>
              <w:t>10</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60" w:history="1">
            <w:r w:rsidRPr="005C5220">
              <w:rPr>
                <w:rStyle w:val="ad"/>
                <w:noProof/>
              </w:rPr>
              <w:t>6.1</w:t>
            </w:r>
            <w:r>
              <w:rPr>
                <w:noProof/>
                <w:sz w:val="21"/>
              </w:rPr>
              <w:tab/>
            </w:r>
            <w:r w:rsidRPr="005C5220">
              <w:rPr>
                <w:rStyle w:val="ad"/>
                <w:rFonts w:hint="eastAsia"/>
                <w:noProof/>
              </w:rPr>
              <w:t>基本约定</w:t>
            </w:r>
            <w:r>
              <w:rPr>
                <w:noProof/>
                <w:webHidden/>
              </w:rPr>
              <w:tab/>
            </w:r>
            <w:r>
              <w:rPr>
                <w:noProof/>
                <w:webHidden/>
              </w:rPr>
              <w:fldChar w:fldCharType="begin"/>
            </w:r>
            <w:r>
              <w:rPr>
                <w:noProof/>
                <w:webHidden/>
              </w:rPr>
              <w:instrText xml:space="preserve"> PAGEREF _Toc463012660 \h </w:instrText>
            </w:r>
            <w:r>
              <w:rPr>
                <w:noProof/>
                <w:webHidden/>
              </w:rPr>
            </w:r>
            <w:r>
              <w:rPr>
                <w:noProof/>
                <w:webHidden/>
              </w:rPr>
              <w:fldChar w:fldCharType="separate"/>
            </w:r>
            <w:r>
              <w:rPr>
                <w:noProof/>
                <w:webHidden/>
              </w:rPr>
              <w:t>10</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61" w:history="1">
            <w:r w:rsidRPr="005C5220">
              <w:rPr>
                <w:rStyle w:val="ad"/>
                <w:rFonts w:asciiTheme="minorEastAsia" w:hAnsiTheme="minorEastAsia"/>
                <w:noProof/>
              </w:rPr>
              <w:t>6.1.1</w:t>
            </w:r>
            <w:r>
              <w:rPr>
                <w:noProof/>
                <w:sz w:val="21"/>
              </w:rPr>
              <w:tab/>
            </w:r>
            <w:r w:rsidRPr="005C5220">
              <w:rPr>
                <w:rStyle w:val="ad"/>
                <w:rFonts w:asciiTheme="minorEastAsia" w:hAnsiTheme="minorEastAsia" w:hint="eastAsia"/>
                <w:noProof/>
              </w:rPr>
              <w:t>符号约定</w:t>
            </w:r>
            <w:r>
              <w:rPr>
                <w:noProof/>
                <w:webHidden/>
              </w:rPr>
              <w:tab/>
            </w:r>
            <w:r>
              <w:rPr>
                <w:noProof/>
                <w:webHidden/>
              </w:rPr>
              <w:fldChar w:fldCharType="begin"/>
            </w:r>
            <w:r>
              <w:rPr>
                <w:noProof/>
                <w:webHidden/>
              </w:rPr>
              <w:instrText xml:space="preserve"> PAGEREF _Toc463012661 \h </w:instrText>
            </w:r>
            <w:r>
              <w:rPr>
                <w:noProof/>
                <w:webHidden/>
              </w:rPr>
            </w:r>
            <w:r>
              <w:rPr>
                <w:noProof/>
                <w:webHidden/>
              </w:rPr>
              <w:fldChar w:fldCharType="separate"/>
            </w:r>
            <w:r>
              <w:rPr>
                <w:noProof/>
                <w:webHidden/>
              </w:rPr>
              <w:t>10</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62" w:history="1">
            <w:r w:rsidRPr="005C5220">
              <w:rPr>
                <w:rStyle w:val="ad"/>
                <w:rFonts w:asciiTheme="minorEastAsia" w:hAnsiTheme="minorEastAsia"/>
                <w:noProof/>
              </w:rPr>
              <w:t>6.1.2</w:t>
            </w:r>
            <w:r>
              <w:rPr>
                <w:noProof/>
                <w:sz w:val="21"/>
              </w:rPr>
              <w:tab/>
            </w:r>
            <w:r w:rsidRPr="005C5220">
              <w:rPr>
                <w:rStyle w:val="ad"/>
                <w:rFonts w:asciiTheme="minorEastAsia" w:hAnsiTheme="minorEastAsia" w:hint="eastAsia"/>
                <w:noProof/>
              </w:rPr>
              <w:t>转义规则</w:t>
            </w:r>
            <w:r>
              <w:rPr>
                <w:noProof/>
                <w:webHidden/>
              </w:rPr>
              <w:tab/>
            </w:r>
            <w:r>
              <w:rPr>
                <w:noProof/>
                <w:webHidden/>
              </w:rPr>
              <w:fldChar w:fldCharType="begin"/>
            </w:r>
            <w:r>
              <w:rPr>
                <w:noProof/>
                <w:webHidden/>
              </w:rPr>
              <w:instrText xml:space="preserve"> PAGEREF _Toc463012662 \h </w:instrText>
            </w:r>
            <w:r>
              <w:rPr>
                <w:noProof/>
                <w:webHidden/>
              </w:rPr>
            </w:r>
            <w:r>
              <w:rPr>
                <w:noProof/>
                <w:webHidden/>
              </w:rPr>
              <w:fldChar w:fldCharType="separate"/>
            </w:r>
            <w:r>
              <w:rPr>
                <w:noProof/>
                <w:webHidden/>
              </w:rPr>
              <w:t>11</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63" w:history="1">
            <w:r w:rsidRPr="005C5220">
              <w:rPr>
                <w:rStyle w:val="ad"/>
                <w:rFonts w:asciiTheme="minorEastAsia" w:hAnsiTheme="minorEastAsia"/>
                <w:noProof/>
              </w:rPr>
              <w:t>6.2</w:t>
            </w:r>
            <w:r>
              <w:rPr>
                <w:noProof/>
                <w:sz w:val="21"/>
              </w:rPr>
              <w:tab/>
            </w:r>
            <w:r w:rsidRPr="005C5220">
              <w:rPr>
                <w:rStyle w:val="ad"/>
                <w:rFonts w:asciiTheme="minorEastAsia" w:hAnsiTheme="minorEastAsia" w:hint="eastAsia"/>
                <w:noProof/>
              </w:rPr>
              <w:t>竞价类消息</w:t>
            </w:r>
            <w:r>
              <w:rPr>
                <w:noProof/>
                <w:webHidden/>
              </w:rPr>
              <w:tab/>
            </w:r>
            <w:r>
              <w:rPr>
                <w:noProof/>
                <w:webHidden/>
              </w:rPr>
              <w:fldChar w:fldCharType="begin"/>
            </w:r>
            <w:r>
              <w:rPr>
                <w:noProof/>
                <w:webHidden/>
              </w:rPr>
              <w:instrText xml:space="preserve"> PAGEREF _Toc463012663 \h </w:instrText>
            </w:r>
            <w:r>
              <w:rPr>
                <w:noProof/>
                <w:webHidden/>
              </w:rPr>
            </w:r>
            <w:r>
              <w:rPr>
                <w:noProof/>
                <w:webHidden/>
              </w:rPr>
              <w:fldChar w:fldCharType="separate"/>
            </w:r>
            <w:r>
              <w:rPr>
                <w:noProof/>
                <w:webHidden/>
              </w:rPr>
              <w:t>11</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64" w:history="1">
            <w:r w:rsidRPr="005C5220">
              <w:rPr>
                <w:rStyle w:val="ad"/>
                <w:rFonts w:asciiTheme="minorEastAsia" w:hAnsiTheme="minorEastAsia"/>
                <w:noProof/>
              </w:rPr>
              <w:t>6.2.1</w:t>
            </w:r>
            <w:r>
              <w:rPr>
                <w:noProof/>
                <w:sz w:val="21"/>
              </w:rPr>
              <w:tab/>
            </w:r>
            <w:r w:rsidRPr="005C5220">
              <w:rPr>
                <w:rStyle w:val="ad"/>
                <w:rFonts w:asciiTheme="minorEastAsia" w:hAnsiTheme="minorEastAsia" w:hint="eastAsia"/>
                <w:noProof/>
              </w:rPr>
              <w:t>现货报单</w:t>
            </w:r>
            <w:r w:rsidRPr="005C5220">
              <w:rPr>
                <w:rStyle w:val="ad"/>
                <w:rFonts w:asciiTheme="minorEastAsia" w:hAnsiTheme="minorEastAsia"/>
                <w:noProof/>
              </w:rPr>
              <w:t>/</w:t>
            </w:r>
            <w:r w:rsidRPr="005C5220">
              <w:rPr>
                <w:rStyle w:val="ad"/>
                <w:rFonts w:asciiTheme="minorEastAsia" w:hAnsiTheme="minorEastAsia" w:hint="eastAsia"/>
                <w:noProof/>
              </w:rPr>
              <w:t>撤单交易</w:t>
            </w:r>
            <w:r>
              <w:rPr>
                <w:noProof/>
                <w:webHidden/>
              </w:rPr>
              <w:tab/>
            </w:r>
            <w:r>
              <w:rPr>
                <w:noProof/>
                <w:webHidden/>
              </w:rPr>
              <w:fldChar w:fldCharType="begin"/>
            </w:r>
            <w:r>
              <w:rPr>
                <w:noProof/>
                <w:webHidden/>
              </w:rPr>
              <w:instrText xml:space="preserve"> PAGEREF _Toc463012664 \h </w:instrText>
            </w:r>
            <w:r>
              <w:rPr>
                <w:noProof/>
                <w:webHidden/>
              </w:rPr>
            </w:r>
            <w:r>
              <w:rPr>
                <w:noProof/>
                <w:webHidden/>
              </w:rPr>
              <w:fldChar w:fldCharType="separate"/>
            </w:r>
            <w:r>
              <w:rPr>
                <w:noProof/>
                <w:webHidden/>
              </w:rPr>
              <w:t>11</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65" w:history="1">
            <w:r w:rsidRPr="005C5220">
              <w:rPr>
                <w:rStyle w:val="ad"/>
                <w:rFonts w:asciiTheme="minorEastAsia" w:hAnsiTheme="minorEastAsia"/>
                <w:noProof/>
              </w:rPr>
              <w:t>6.2.2</w:t>
            </w:r>
            <w:r>
              <w:rPr>
                <w:noProof/>
                <w:sz w:val="21"/>
              </w:rPr>
              <w:tab/>
            </w:r>
            <w:r w:rsidRPr="005C5220">
              <w:rPr>
                <w:rStyle w:val="ad"/>
                <w:rFonts w:asciiTheme="minorEastAsia" w:hAnsiTheme="minorEastAsia" w:hint="eastAsia"/>
                <w:noProof/>
              </w:rPr>
              <w:t>延期报单</w:t>
            </w:r>
            <w:r w:rsidRPr="005C5220">
              <w:rPr>
                <w:rStyle w:val="ad"/>
                <w:rFonts w:asciiTheme="minorEastAsia" w:hAnsiTheme="minorEastAsia"/>
                <w:noProof/>
              </w:rPr>
              <w:t>/</w:t>
            </w:r>
            <w:r w:rsidRPr="005C5220">
              <w:rPr>
                <w:rStyle w:val="ad"/>
                <w:rFonts w:asciiTheme="minorEastAsia" w:hAnsiTheme="minorEastAsia" w:hint="eastAsia"/>
                <w:noProof/>
              </w:rPr>
              <w:t>撤单交易</w:t>
            </w:r>
            <w:r>
              <w:rPr>
                <w:noProof/>
                <w:webHidden/>
              </w:rPr>
              <w:tab/>
            </w:r>
            <w:r>
              <w:rPr>
                <w:noProof/>
                <w:webHidden/>
              </w:rPr>
              <w:fldChar w:fldCharType="begin"/>
            </w:r>
            <w:r>
              <w:rPr>
                <w:noProof/>
                <w:webHidden/>
              </w:rPr>
              <w:instrText xml:space="preserve"> PAGEREF _Toc463012665 \h </w:instrText>
            </w:r>
            <w:r>
              <w:rPr>
                <w:noProof/>
                <w:webHidden/>
              </w:rPr>
            </w:r>
            <w:r>
              <w:rPr>
                <w:noProof/>
                <w:webHidden/>
              </w:rPr>
              <w:fldChar w:fldCharType="separate"/>
            </w:r>
            <w:r>
              <w:rPr>
                <w:noProof/>
                <w:webHidden/>
              </w:rPr>
              <w:t>17</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66" w:history="1">
            <w:r w:rsidRPr="005C5220">
              <w:rPr>
                <w:rStyle w:val="ad"/>
                <w:rFonts w:asciiTheme="minorEastAsia" w:hAnsiTheme="minorEastAsia"/>
                <w:noProof/>
              </w:rPr>
              <w:t>6.2.3</w:t>
            </w:r>
            <w:r>
              <w:rPr>
                <w:noProof/>
                <w:sz w:val="21"/>
              </w:rPr>
              <w:tab/>
            </w:r>
            <w:r w:rsidRPr="005C5220">
              <w:rPr>
                <w:rStyle w:val="ad"/>
                <w:rFonts w:asciiTheme="minorEastAsia" w:hAnsiTheme="minorEastAsia" w:hint="eastAsia"/>
                <w:noProof/>
              </w:rPr>
              <w:t>交割申报</w:t>
            </w:r>
            <w:r w:rsidRPr="005C5220">
              <w:rPr>
                <w:rStyle w:val="ad"/>
                <w:rFonts w:asciiTheme="minorEastAsia" w:hAnsiTheme="minorEastAsia"/>
                <w:noProof/>
              </w:rPr>
              <w:t>/</w:t>
            </w:r>
            <w:r w:rsidRPr="005C5220">
              <w:rPr>
                <w:rStyle w:val="ad"/>
                <w:rFonts w:asciiTheme="minorEastAsia" w:hAnsiTheme="minorEastAsia" w:hint="eastAsia"/>
                <w:noProof/>
              </w:rPr>
              <w:t>申报撤销交易</w:t>
            </w:r>
            <w:r>
              <w:rPr>
                <w:noProof/>
                <w:webHidden/>
              </w:rPr>
              <w:tab/>
            </w:r>
            <w:r>
              <w:rPr>
                <w:noProof/>
                <w:webHidden/>
              </w:rPr>
              <w:fldChar w:fldCharType="begin"/>
            </w:r>
            <w:r>
              <w:rPr>
                <w:noProof/>
                <w:webHidden/>
              </w:rPr>
              <w:instrText xml:space="preserve"> PAGEREF _Toc463012666 \h </w:instrText>
            </w:r>
            <w:r>
              <w:rPr>
                <w:noProof/>
                <w:webHidden/>
              </w:rPr>
            </w:r>
            <w:r>
              <w:rPr>
                <w:noProof/>
                <w:webHidden/>
              </w:rPr>
              <w:fldChar w:fldCharType="separate"/>
            </w:r>
            <w:r>
              <w:rPr>
                <w:noProof/>
                <w:webHidden/>
              </w:rPr>
              <w:t>23</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67" w:history="1">
            <w:r w:rsidRPr="005C5220">
              <w:rPr>
                <w:rStyle w:val="ad"/>
                <w:rFonts w:asciiTheme="minorEastAsia" w:hAnsiTheme="minorEastAsia"/>
                <w:noProof/>
              </w:rPr>
              <w:t>6.2.4</w:t>
            </w:r>
            <w:r>
              <w:rPr>
                <w:noProof/>
                <w:sz w:val="21"/>
              </w:rPr>
              <w:tab/>
            </w:r>
            <w:r w:rsidRPr="005C5220">
              <w:rPr>
                <w:rStyle w:val="ad"/>
                <w:rFonts w:asciiTheme="minorEastAsia" w:hAnsiTheme="minorEastAsia" w:hint="eastAsia"/>
                <w:noProof/>
              </w:rPr>
              <w:t>中立仓申报</w:t>
            </w:r>
            <w:r w:rsidRPr="005C5220">
              <w:rPr>
                <w:rStyle w:val="ad"/>
                <w:rFonts w:asciiTheme="minorEastAsia" w:hAnsiTheme="minorEastAsia"/>
                <w:noProof/>
              </w:rPr>
              <w:t>/</w:t>
            </w:r>
            <w:r w:rsidRPr="005C5220">
              <w:rPr>
                <w:rStyle w:val="ad"/>
                <w:rFonts w:asciiTheme="minorEastAsia" w:hAnsiTheme="minorEastAsia" w:hint="eastAsia"/>
                <w:noProof/>
              </w:rPr>
              <w:t>申报撤销交易</w:t>
            </w:r>
            <w:r>
              <w:rPr>
                <w:noProof/>
                <w:webHidden/>
              </w:rPr>
              <w:tab/>
            </w:r>
            <w:r>
              <w:rPr>
                <w:noProof/>
                <w:webHidden/>
              </w:rPr>
              <w:fldChar w:fldCharType="begin"/>
            </w:r>
            <w:r>
              <w:rPr>
                <w:noProof/>
                <w:webHidden/>
              </w:rPr>
              <w:instrText xml:space="preserve"> PAGEREF _Toc463012667 \h </w:instrText>
            </w:r>
            <w:r>
              <w:rPr>
                <w:noProof/>
                <w:webHidden/>
              </w:rPr>
            </w:r>
            <w:r>
              <w:rPr>
                <w:noProof/>
                <w:webHidden/>
              </w:rPr>
              <w:fldChar w:fldCharType="separate"/>
            </w:r>
            <w:r>
              <w:rPr>
                <w:noProof/>
                <w:webHidden/>
              </w:rPr>
              <w:t>28</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68" w:history="1">
            <w:r w:rsidRPr="005C5220">
              <w:rPr>
                <w:rStyle w:val="ad"/>
                <w:rFonts w:asciiTheme="minorEastAsia" w:hAnsiTheme="minorEastAsia"/>
                <w:noProof/>
              </w:rPr>
              <w:t>6.2.5</w:t>
            </w:r>
            <w:r>
              <w:rPr>
                <w:noProof/>
                <w:sz w:val="21"/>
              </w:rPr>
              <w:tab/>
            </w:r>
            <w:r w:rsidRPr="005C5220">
              <w:rPr>
                <w:rStyle w:val="ad"/>
                <w:rFonts w:asciiTheme="minorEastAsia" w:hAnsiTheme="minorEastAsia" w:hint="eastAsia"/>
                <w:noProof/>
              </w:rPr>
              <w:t>交易综合查询</w:t>
            </w:r>
            <w:r>
              <w:rPr>
                <w:noProof/>
                <w:webHidden/>
              </w:rPr>
              <w:tab/>
            </w:r>
            <w:r>
              <w:rPr>
                <w:noProof/>
                <w:webHidden/>
              </w:rPr>
              <w:fldChar w:fldCharType="begin"/>
            </w:r>
            <w:r>
              <w:rPr>
                <w:noProof/>
                <w:webHidden/>
              </w:rPr>
              <w:instrText xml:space="preserve"> PAGEREF _Toc463012668 \h </w:instrText>
            </w:r>
            <w:r>
              <w:rPr>
                <w:noProof/>
                <w:webHidden/>
              </w:rPr>
            </w:r>
            <w:r>
              <w:rPr>
                <w:noProof/>
                <w:webHidden/>
              </w:rPr>
              <w:fldChar w:fldCharType="separate"/>
            </w:r>
            <w:r>
              <w:rPr>
                <w:noProof/>
                <w:webHidden/>
              </w:rPr>
              <w:t>32</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69" w:history="1">
            <w:r w:rsidRPr="005C5220">
              <w:rPr>
                <w:rStyle w:val="ad"/>
                <w:rFonts w:asciiTheme="minorEastAsia" w:hAnsiTheme="minorEastAsia"/>
                <w:noProof/>
              </w:rPr>
              <w:t>6.2.6</w:t>
            </w:r>
            <w:r>
              <w:rPr>
                <w:noProof/>
                <w:sz w:val="21"/>
              </w:rPr>
              <w:tab/>
            </w:r>
            <w:r w:rsidRPr="005C5220">
              <w:rPr>
                <w:rStyle w:val="ad"/>
                <w:rFonts w:asciiTheme="minorEastAsia" w:hAnsiTheme="minorEastAsia" w:hint="eastAsia"/>
                <w:noProof/>
              </w:rPr>
              <w:t>风险推送</w:t>
            </w:r>
            <w:r>
              <w:rPr>
                <w:noProof/>
                <w:webHidden/>
              </w:rPr>
              <w:tab/>
            </w:r>
            <w:r>
              <w:rPr>
                <w:noProof/>
                <w:webHidden/>
              </w:rPr>
              <w:fldChar w:fldCharType="begin"/>
            </w:r>
            <w:r>
              <w:rPr>
                <w:noProof/>
                <w:webHidden/>
              </w:rPr>
              <w:instrText xml:space="preserve"> PAGEREF _Toc463012669 \h </w:instrText>
            </w:r>
            <w:r>
              <w:rPr>
                <w:noProof/>
                <w:webHidden/>
              </w:rPr>
            </w:r>
            <w:r>
              <w:rPr>
                <w:noProof/>
                <w:webHidden/>
              </w:rPr>
              <w:fldChar w:fldCharType="separate"/>
            </w:r>
            <w:r>
              <w:rPr>
                <w:noProof/>
                <w:webHidden/>
              </w:rPr>
              <w:t>35</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70" w:history="1">
            <w:r w:rsidRPr="005C5220">
              <w:rPr>
                <w:rStyle w:val="ad"/>
                <w:rFonts w:asciiTheme="minorEastAsia" w:hAnsiTheme="minorEastAsia"/>
                <w:noProof/>
              </w:rPr>
              <w:t>6.3</w:t>
            </w:r>
            <w:r>
              <w:rPr>
                <w:noProof/>
                <w:sz w:val="21"/>
              </w:rPr>
              <w:tab/>
            </w:r>
            <w:r w:rsidRPr="005C5220">
              <w:rPr>
                <w:rStyle w:val="ad"/>
                <w:rFonts w:asciiTheme="minorEastAsia" w:hAnsiTheme="minorEastAsia" w:hint="eastAsia"/>
                <w:noProof/>
              </w:rPr>
              <w:t>资金类消息</w:t>
            </w:r>
            <w:r>
              <w:rPr>
                <w:noProof/>
                <w:webHidden/>
              </w:rPr>
              <w:tab/>
            </w:r>
            <w:r>
              <w:rPr>
                <w:noProof/>
                <w:webHidden/>
              </w:rPr>
              <w:fldChar w:fldCharType="begin"/>
            </w:r>
            <w:r>
              <w:rPr>
                <w:noProof/>
                <w:webHidden/>
              </w:rPr>
              <w:instrText xml:space="preserve"> PAGEREF _Toc463012670 \h </w:instrText>
            </w:r>
            <w:r>
              <w:rPr>
                <w:noProof/>
                <w:webHidden/>
              </w:rPr>
            </w:r>
            <w:r>
              <w:rPr>
                <w:noProof/>
                <w:webHidden/>
              </w:rPr>
              <w:fldChar w:fldCharType="separate"/>
            </w:r>
            <w:r>
              <w:rPr>
                <w:noProof/>
                <w:webHidden/>
              </w:rPr>
              <w:t>36</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71" w:history="1">
            <w:r w:rsidRPr="005C5220">
              <w:rPr>
                <w:rStyle w:val="ad"/>
                <w:rFonts w:asciiTheme="minorEastAsia" w:hAnsiTheme="minorEastAsia"/>
                <w:noProof/>
              </w:rPr>
              <w:t>6.3.1</w:t>
            </w:r>
            <w:r>
              <w:rPr>
                <w:noProof/>
                <w:sz w:val="21"/>
              </w:rPr>
              <w:tab/>
            </w:r>
            <w:r w:rsidRPr="005C5220">
              <w:rPr>
                <w:rStyle w:val="ad"/>
                <w:rFonts w:asciiTheme="minorEastAsia" w:hAnsiTheme="minorEastAsia" w:hint="eastAsia"/>
                <w:noProof/>
              </w:rPr>
              <w:t>出入金</w:t>
            </w:r>
            <w:r>
              <w:rPr>
                <w:noProof/>
                <w:webHidden/>
              </w:rPr>
              <w:tab/>
            </w:r>
            <w:r>
              <w:rPr>
                <w:noProof/>
                <w:webHidden/>
              </w:rPr>
              <w:fldChar w:fldCharType="begin"/>
            </w:r>
            <w:r>
              <w:rPr>
                <w:noProof/>
                <w:webHidden/>
              </w:rPr>
              <w:instrText xml:space="preserve"> PAGEREF _Toc463012671 \h </w:instrText>
            </w:r>
            <w:r>
              <w:rPr>
                <w:noProof/>
                <w:webHidden/>
              </w:rPr>
            </w:r>
            <w:r>
              <w:rPr>
                <w:noProof/>
                <w:webHidden/>
              </w:rPr>
              <w:fldChar w:fldCharType="separate"/>
            </w:r>
            <w:r>
              <w:rPr>
                <w:noProof/>
                <w:webHidden/>
              </w:rPr>
              <w:t>36</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72" w:history="1">
            <w:r w:rsidRPr="005C5220">
              <w:rPr>
                <w:rStyle w:val="ad"/>
                <w:rFonts w:asciiTheme="minorEastAsia" w:hAnsiTheme="minorEastAsia"/>
                <w:noProof/>
              </w:rPr>
              <w:t>6.3.2</w:t>
            </w:r>
            <w:r>
              <w:rPr>
                <w:noProof/>
                <w:sz w:val="21"/>
              </w:rPr>
              <w:tab/>
            </w:r>
            <w:r w:rsidRPr="005C5220">
              <w:rPr>
                <w:rStyle w:val="ad"/>
                <w:rFonts w:asciiTheme="minorEastAsia" w:hAnsiTheme="minorEastAsia" w:hint="eastAsia"/>
                <w:noProof/>
              </w:rPr>
              <w:t>查询</w:t>
            </w:r>
            <w:r>
              <w:rPr>
                <w:noProof/>
                <w:webHidden/>
              </w:rPr>
              <w:tab/>
            </w:r>
            <w:r>
              <w:rPr>
                <w:noProof/>
                <w:webHidden/>
              </w:rPr>
              <w:fldChar w:fldCharType="begin"/>
            </w:r>
            <w:r>
              <w:rPr>
                <w:noProof/>
                <w:webHidden/>
              </w:rPr>
              <w:instrText xml:space="preserve"> PAGEREF _Toc463012672 \h </w:instrText>
            </w:r>
            <w:r>
              <w:rPr>
                <w:noProof/>
                <w:webHidden/>
              </w:rPr>
            </w:r>
            <w:r>
              <w:rPr>
                <w:noProof/>
                <w:webHidden/>
              </w:rPr>
              <w:fldChar w:fldCharType="separate"/>
            </w:r>
            <w:r>
              <w:rPr>
                <w:noProof/>
                <w:webHidden/>
              </w:rPr>
              <w:t>37</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73" w:history="1">
            <w:r w:rsidRPr="005C5220">
              <w:rPr>
                <w:rStyle w:val="ad"/>
                <w:rFonts w:asciiTheme="minorEastAsia" w:hAnsiTheme="minorEastAsia"/>
                <w:noProof/>
              </w:rPr>
              <w:t>6.4</w:t>
            </w:r>
            <w:r>
              <w:rPr>
                <w:noProof/>
                <w:sz w:val="21"/>
              </w:rPr>
              <w:tab/>
            </w:r>
            <w:r w:rsidRPr="005C5220">
              <w:rPr>
                <w:rStyle w:val="ad"/>
                <w:rFonts w:asciiTheme="minorEastAsia" w:hAnsiTheme="minorEastAsia" w:hint="eastAsia"/>
                <w:noProof/>
              </w:rPr>
              <w:t>库存类消息</w:t>
            </w:r>
            <w:r>
              <w:rPr>
                <w:noProof/>
                <w:webHidden/>
              </w:rPr>
              <w:tab/>
            </w:r>
            <w:r>
              <w:rPr>
                <w:noProof/>
                <w:webHidden/>
              </w:rPr>
              <w:fldChar w:fldCharType="begin"/>
            </w:r>
            <w:r>
              <w:rPr>
                <w:noProof/>
                <w:webHidden/>
              </w:rPr>
              <w:instrText xml:space="preserve"> PAGEREF _Toc463012673 \h </w:instrText>
            </w:r>
            <w:r>
              <w:rPr>
                <w:noProof/>
                <w:webHidden/>
              </w:rPr>
            </w:r>
            <w:r>
              <w:rPr>
                <w:noProof/>
                <w:webHidden/>
              </w:rPr>
              <w:fldChar w:fldCharType="separate"/>
            </w:r>
            <w:r>
              <w:rPr>
                <w:noProof/>
                <w:webHidden/>
              </w:rPr>
              <w:t>39</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74" w:history="1">
            <w:r w:rsidRPr="005C5220">
              <w:rPr>
                <w:rStyle w:val="ad"/>
                <w:rFonts w:asciiTheme="minorEastAsia" w:hAnsiTheme="minorEastAsia"/>
                <w:noProof/>
              </w:rPr>
              <w:t>6.4.1</w:t>
            </w:r>
            <w:r>
              <w:rPr>
                <w:noProof/>
                <w:sz w:val="21"/>
              </w:rPr>
              <w:tab/>
            </w:r>
            <w:r w:rsidRPr="005C5220">
              <w:rPr>
                <w:rStyle w:val="ad"/>
                <w:rFonts w:asciiTheme="minorEastAsia" w:hAnsiTheme="minorEastAsia" w:hint="eastAsia"/>
                <w:noProof/>
              </w:rPr>
              <w:t>提货</w:t>
            </w:r>
            <w:r>
              <w:rPr>
                <w:noProof/>
                <w:webHidden/>
              </w:rPr>
              <w:tab/>
            </w:r>
            <w:r>
              <w:rPr>
                <w:noProof/>
                <w:webHidden/>
              </w:rPr>
              <w:fldChar w:fldCharType="begin"/>
            </w:r>
            <w:r>
              <w:rPr>
                <w:noProof/>
                <w:webHidden/>
              </w:rPr>
              <w:instrText xml:space="preserve"> PAGEREF _Toc463012674 \h </w:instrText>
            </w:r>
            <w:r>
              <w:rPr>
                <w:noProof/>
                <w:webHidden/>
              </w:rPr>
            </w:r>
            <w:r>
              <w:rPr>
                <w:noProof/>
                <w:webHidden/>
              </w:rPr>
              <w:fldChar w:fldCharType="separate"/>
            </w:r>
            <w:r>
              <w:rPr>
                <w:noProof/>
                <w:webHidden/>
              </w:rPr>
              <w:t>39</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75" w:history="1">
            <w:r w:rsidRPr="005C5220">
              <w:rPr>
                <w:rStyle w:val="ad"/>
                <w:rFonts w:asciiTheme="minorEastAsia" w:hAnsiTheme="minorEastAsia"/>
                <w:noProof/>
              </w:rPr>
              <w:t>6.4.2</w:t>
            </w:r>
            <w:r>
              <w:rPr>
                <w:noProof/>
                <w:sz w:val="21"/>
              </w:rPr>
              <w:tab/>
            </w:r>
            <w:r w:rsidRPr="005C5220">
              <w:rPr>
                <w:rStyle w:val="ad"/>
                <w:rFonts w:asciiTheme="minorEastAsia" w:hAnsiTheme="minorEastAsia" w:hint="eastAsia"/>
                <w:noProof/>
              </w:rPr>
              <w:t>查询</w:t>
            </w:r>
            <w:r>
              <w:rPr>
                <w:noProof/>
                <w:webHidden/>
              </w:rPr>
              <w:tab/>
            </w:r>
            <w:r>
              <w:rPr>
                <w:noProof/>
                <w:webHidden/>
              </w:rPr>
              <w:fldChar w:fldCharType="begin"/>
            </w:r>
            <w:r>
              <w:rPr>
                <w:noProof/>
                <w:webHidden/>
              </w:rPr>
              <w:instrText xml:space="preserve"> PAGEREF _Toc463012675 \h </w:instrText>
            </w:r>
            <w:r>
              <w:rPr>
                <w:noProof/>
                <w:webHidden/>
              </w:rPr>
            </w:r>
            <w:r>
              <w:rPr>
                <w:noProof/>
                <w:webHidden/>
              </w:rPr>
              <w:fldChar w:fldCharType="separate"/>
            </w:r>
            <w:r>
              <w:rPr>
                <w:noProof/>
                <w:webHidden/>
              </w:rPr>
              <w:t>42</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76" w:history="1">
            <w:r w:rsidRPr="005C5220">
              <w:rPr>
                <w:rStyle w:val="ad"/>
                <w:rFonts w:asciiTheme="minorEastAsia" w:hAnsiTheme="minorEastAsia"/>
                <w:noProof/>
              </w:rPr>
              <w:t>6.5</w:t>
            </w:r>
            <w:r>
              <w:rPr>
                <w:noProof/>
                <w:sz w:val="21"/>
              </w:rPr>
              <w:tab/>
            </w:r>
            <w:r w:rsidRPr="005C5220">
              <w:rPr>
                <w:rStyle w:val="ad"/>
                <w:rFonts w:asciiTheme="minorEastAsia" w:hAnsiTheme="minorEastAsia" w:hint="eastAsia"/>
                <w:noProof/>
              </w:rPr>
              <w:t>登记类消息</w:t>
            </w:r>
            <w:r>
              <w:rPr>
                <w:noProof/>
                <w:webHidden/>
              </w:rPr>
              <w:tab/>
            </w:r>
            <w:r>
              <w:rPr>
                <w:noProof/>
                <w:webHidden/>
              </w:rPr>
              <w:fldChar w:fldCharType="begin"/>
            </w:r>
            <w:r>
              <w:rPr>
                <w:noProof/>
                <w:webHidden/>
              </w:rPr>
              <w:instrText xml:space="preserve"> PAGEREF _Toc463012676 \h </w:instrText>
            </w:r>
            <w:r>
              <w:rPr>
                <w:noProof/>
                <w:webHidden/>
              </w:rPr>
            </w:r>
            <w:r>
              <w:rPr>
                <w:noProof/>
                <w:webHidden/>
              </w:rPr>
              <w:fldChar w:fldCharType="separate"/>
            </w:r>
            <w:r>
              <w:rPr>
                <w:noProof/>
                <w:webHidden/>
              </w:rPr>
              <w:t>44</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77" w:history="1">
            <w:r w:rsidRPr="005C5220">
              <w:rPr>
                <w:rStyle w:val="ad"/>
                <w:rFonts w:asciiTheme="minorEastAsia" w:hAnsiTheme="minorEastAsia"/>
                <w:noProof/>
              </w:rPr>
              <w:t>6.5.1</w:t>
            </w:r>
            <w:r>
              <w:rPr>
                <w:noProof/>
                <w:sz w:val="21"/>
              </w:rPr>
              <w:tab/>
            </w:r>
            <w:r w:rsidRPr="005C5220">
              <w:rPr>
                <w:rStyle w:val="ad"/>
                <w:rFonts w:asciiTheme="minorEastAsia" w:hAnsiTheme="minorEastAsia" w:hint="eastAsia"/>
                <w:noProof/>
              </w:rPr>
              <w:t>新客户开户</w:t>
            </w:r>
            <w:r>
              <w:rPr>
                <w:noProof/>
                <w:webHidden/>
              </w:rPr>
              <w:tab/>
            </w:r>
            <w:r>
              <w:rPr>
                <w:noProof/>
                <w:webHidden/>
              </w:rPr>
              <w:fldChar w:fldCharType="begin"/>
            </w:r>
            <w:r>
              <w:rPr>
                <w:noProof/>
                <w:webHidden/>
              </w:rPr>
              <w:instrText xml:space="preserve"> PAGEREF _Toc463012677 \h </w:instrText>
            </w:r>
            <w:r>
              <w:rPr>
                <w:noProof/>
                <w:webHidden/>
              </w:rPr>
            </w:r>
            <w:r>
              <w:rPr>
                <w:noProof/>
                <w:webHidden/>
              </w:rPr>
              <w:fldChar w:fldCharType="separate"/>
            </w:r>
            <w:r>
              <w:rPr>
                <w:noProof/>
                <w:webHidden/>
              </w:rPr>
              <w:t>44</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78" w:history="1">
            <w:r w:rsidRPr="005C5220">
              <w:rPr>
                <w:rStyle w:val="ad"/>
                <w:rFonts w:asciiTheme="minorEastAsia" w:hAnsiTheme="minorEastAsia"/>
                <w:noProof/>
              </w:rPr>
              <w:t>6.5.2</w:t>
            </w:r>
            <w:r>
              <w:rPr>
                <w:noProof/>
                <w:sz w:val="21"/>
              </w:rPr>
              <w:tab/>
            </w:r>
            <w:r w:rsidRPr="005C5220">
              <w:rPr>
                <w:rStyle w:val="ad"/>
                <w:rFonts w:asciiTheme="minorEastAsia" w:hAnsiTheme="minorEastAsia" w:hint="eastAsia"/>
                <w:noProof/>
              </w:rPr>
              <w:t>存量客户开通</w:t>
            </w:r>
            <w:r>
              <w:rPr>
                <w:noProof/>
                <w:webHidden/>
              </w:rPr>
              <w:tab/>
            </w:r>
            <w:r>
              <w:rPr>
                <w:noProof/>
                <w:webHidden/>
              </w:rPr>
              <w:fldChar w:fldCharType="begin"/>
            </w:r>
            <w:r>
              <w:rPr>
                <w:noProof/>
                <w:webHidden/>
              </w:rPr>
              <w:instrText xml:space="preserve"> PAGEREF _Toc463012678 \h </w:instrText>
            </w:r>
            <w:r>
              <w:rPr>
                <w:noProof/>
                <w:webHidden/>
              </w:rPr>
            </w:r>
            <w:r>
              <w:rPr>
                <w:noProof/>
                <w:webHidden/>
              </w:rPr>
              <w:fldChar w:fldCharType="separate"/>
            </w:r>
            <w:r>
              <w:rPr>
                <w:noProof/>
                <w:webHidden/>
              </w:rPr>
              <w:t>50</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79" w:history="1">
            <w:r w:rsidRPr="005C5220">
              <w:rPr>
                <w:rStyle w:val="ad"/>
                <w:rFonts w:asciiTheme="minorEastAsia" w:hAnsiTheme="minorEastAsia"/>
                <w:noProof/>
              </w:rPr>
              <w:t>6.5.3</w:t>
            </w:r>
            <w:r>
              <w:rPr>
                <w:noProof/>
                <w:sz w:val="21"/>
              </w:rPr>
              <w:tab/>
            </w:r>
            <w:r w:rsidRPr="005C5220">
              <w:rPr>
                <w:rStyle w:val="ad"/>
                <w:rFonts w:asciiTheme="minorEastAsia" w:hAnsiTheme="minorEastAsia" w:hint="eastAsia"/>
                <w:noProof/>
              </w:rPr>
              <w:t>交易密码管理</w:t>
            </w:r>
            <w:r>
              <w:rPr>
                <w:noProof/>
                <w:webHidden/>
              </w:rPr>
              <w:tab/>
            </w:r>
            <w:r>
              <w:rPr>
                <w:noProof/>
                <w:webHidden/>
              </w:rPr>
              <w:fldChar w:fldCharType="begin"/>
            </w:r>
            <w:r>
              <w:rPr>
                <w:noProof/>
                <w:webHidden/>
              </w:rPr>
              <w:instrText xml:space="preserve"> PAGEREF _Toc463012679 \h </w:instrText>
            </w:r>
            <w:r>
              <w:rPr>
                <w:noProof/>
                <w:webHidden/>
              </w:rPr>
            </w:r>
            <w:r>
              <w:rPr>
                <w:noProof/>
                <w:webHidden/>
              </w:rPr>
              <w:fldChar w:fldCharType="separate"/>
            </w:r>
            <w:r>
              <w:rPr>
                <w:noProof/>
                <w:webHidden/>
              </w:rPr>
              <w:t>51</w:t>
            </w:r>
            <w:r>
              <w:rPr>
                <w:noProof/>
                <w:webHidden/>
              </w:rPr>
              <w:fldChar w:fldCharType="end"/>
            </w:r>
          </w:hyperlink>
        </w:p>
        <w:p w:rsidR="006E45FF" w:rsidRDefault="006E45FF" w:rsidP="006E45FF">
          <w:pPr>
            <w:pStyle w:val="30"/>
            <w:tabs>
              <w:tab w:val="left" w:pos="2520"/>
              <w:tab w:val="right" w:leader="dot" w:pos="8296"/>
            </w:tabs>
            <w:ind w:left="960" w:firstLine="480"/>
            <w:rPr>
              <w:noProof/>
              <w:sz w:val="21"/>
            </w:rPr>
          </w:pPr>
          <w:hyperlink w:anchor="_Toc463012680" w:history="1">
            <w:r w:rsidRPr="005C5220">
              <w:rPr>
                <w:rStyle w:val="ad"/>
                <w:rFonts w:asciiTheme="minorEastAsia" w:hAnsiTheme="minorEastAsia"/>
                <w:noProof/>
              </w:rPr>
              <w:t>6.5.4</w:t>
            </w:r>
            <w:r>
              <w:rPr>
                <w:noProof/>
                <w:sz w:val="21"/>
              </w:rPr>
              <w:tab/>
            </w:r>
            <w:r w:rsidRPr="005C5220">
              <w:rPr>
                <w:rStyle w:val="ad"/>
                <w:rFonts w:asciiTheme="minorEastAsia" w:hAnsiTheme="minorEastAsia" w:hint="eastAsia"/>
                <w:noProof/>
              </w:rPr>
              <w:t>账户查询</w:t>
            </w:r>
            <w:r>
              <w:rPr>
                <w:noProof/>
                <w:webHidden/>
              </w:rPr>
              <w:tab/>
            </w:r>
            <w:r>
              <w:rPr>
                <w:noProof/>
                <w:webHidden/>
              </w:rPr>
              <w:fldChar w:fldCharType="begin"/>
            </w:r>
            <w:r>
              <w:rPr>
                <w:noProof/>
                <w:webHidden/>
              </w:rPr>
              <w:instrText xml:space="preserve"> PAGEREF _Toc463012680 \h </w:instrText>
            </w:r>
            <w:r>
              <w:rPr>
                <w:noProof/>
                <w:webHidden/>
              </w:rPr>
            </w:r>
            <w:r>
              <w:rPr>
                <w:noProof/>
                <w:webHidden/>
              </w:rPr>
              <w:fldChar w:fldCharType="separate"/>
            </w:r>
            <w:r>
              <w:rPr>
                <w:noProof/>
                <w:webHidden/>
              </w:rPr>
              <w:t>52</w:t>
            </w:r>
            <w:r>
              <w:rPr>
                <w:noProof/>
                <w:webHidden/>
              </w:rPr>
              <w:fldChar w:fldCharType="end"/>
            </w:r>
          </w:hyperlink>
        </w:p>
        <w:p w:rsidR="006E45FF" w:rsidRDefault="006E45FF" w:rsidP="005C5220">
          <w:pPr>
            <w:pStyle w:val="10"/>
            <w:tabs>
              <w:tab w:val="left" w:pos="1260"/>
              <w:tab w:val="right" w:leader="dot" w:pos="8296"/>
            </w:tabs>
            <w:ind w:firstLine="480"/>
            <w:rPr>
              <w:noProof/>
              <w:sz w:val="21"/>
            </w:rPr>
          </w:pPr>
          <w:hyperlink w:anchor="_Toc463012681" w:history="1">
            <w:r w:rsidRPr="005C5220">
              <w:rPr>
                <w:rStyle w:val="ad"/>
                <w:rFonts w:asciiTheme="minorEastAsia" w:hAnsiTheme="minorEastAsia"/>
                <w:noProof/>
              </w:rPr>
              <w:t>7</w:t>
            </w:r>
            <w:r>
              <w:rPr>
                <w:noProof/>
                <w:sz w:val="21"/>
              </w:rPr>
              <w:tab/>
            </w:r>
            <w:r w:rsidRPr="005C5220">
              <w:rPr>
                <w:rStyle w:val="ad"/>
                <w:rFonts w:asciiTheme="minorEastAsia" w:hAnsiTheme="minorEastAsia" w:hint="eastAsia"/>
                <w:noProof/>
              </w:rPr>
              <w:t>附录</w:t>
            </w:r>
            <w:r>
              <w:rPr>
                <w:noProof/>
                <w:webHidden/>
              </w:rPr>
              <w:tab/>
            </w:r>
            <w:r>
              <w:rPr>
                <w:noProof/>
                <w:webHidden/>
              </w:rPr>
              <w:fldChar w:fldCharType="begin"/>
            </w:r>
            <w:r>
              <w:rPr>
                <w:noProof/>
                <w:webHidden/>
              </w:rPr>
              <w:instrText xml:space="preserve"> PAGEREF _Toc463012681 \h </w:instrText>
            </w:r>
            <w:r>
              <w:rPr>
                <w:noProof/>
                <w:webHidden/>
              </w:rPr>
            </w:r>
            <w:r>
              <w:rPr>
                <w:noProof/>
                <w:webHidden/>
              </w:rPr>
              <w:fldChar w:fldCharType="separate"/>
            </w:r>
            <w:r>
              <w:rPr>
                <w:noProof/>
                <w:webHidden/>
              </w:rPr>
              <w:t>56</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82" w:history="1">
            <w:r w:rsidRPr="005C5220">
              <w:rPr>
                <w:rStyle w:val="ad"/>
                <w:rFonts w:asciiTheme="minorEastAsia" w:hAnsiTheme="minorEastAsia"/>
                <w:noProof/>
              </w:rPr>
              <w:t>7.1</w:t>
            </w:r>
            <w:r>
              <w:rPr>
                <w:noProof/>
                <w:sz w:val="21"/>
              </w:rPr>
              <w:tab/>
            </w:r>
            <w:r w:rsidRPr="005C5220">
              <w:rPr>
                <w:rStyle w:val="ad"/>
                <w:rFonts w:asciiTheme="minorEastAsia" w:hAnsiTheme="minorEastAsia"/>
                <w:noProof/>
              </w:rPr>
              <w:t>APP</w:t>
            </w:r>
            <w:r w:rsidRPr="005C5220">
              <w:rPr>
                <w:rStyle w:val="ad"/>
                <w:rFonts w:asciiTheme="minorEastAsia" w:hAnsiTheme="minorEastAsia" w:hint="eastAsia"/>
                <w:noProof/>
              </w:rPr>
              <w:t>消息类型标识信息</w:t>
            </w:r>
            <w:r>
              <w:rPr>
                <w:noProof/>
                <w:webHidden/>
              </w:rPr>
              <w:tab/>
            </w:r>
            <w:r>
              <w:rPr>
                <w:noProof/>
                <w:webHidden/>
              </w:rPr>
              <w:fldChar w:fldCharType="begin"/>
            </w:r>
            <w:r>
              <w:rPr>
                <w:noProof/>
                <w:webHidden/>
              </w:rPr>
              <w:instrText xml:space="preserve"> PAGEREF _Toc463012682 \h </w:instrText>
            </w:r>
            <w:r>
              <w:rPr>
                <w:noProof/>
                <w:webHidden/>
              </w:rPr>
            </w:r>
            <w:r>
              <w:rPr>
                <w:noProof/>
                <w:webHidden/>
              </w:rPr>
              <w:fldChar w:fldCharType="separate"/>
            </w:r>
            <w:r>
              <w:rPr>
                <w:noProof/>
                <w:webHidden/>
              </w:rPr>
              <w:t>56</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83" w:history="1">
            <w:r w:rsidRPr="005C5220">
              <w:rPr>
                <w:rStyle w:val="ad"/>
                <w:rFonts w:asciiTheme="minorEastAsia" w:hAnsiTheme="minorEastAsia"/>
                <w:noProof/>
              </w:rPr>
              <w:t>7.2</w:t>
            </w:r>
            <w:r>
              <w:rPr>
                <w:noProof/>
                <w:sz w:val="21"/>
              </w:rPr>
              <w:tab/>
            </w:r>
            <w:r w:rsidRPr="005C5220">
              <w:rPr>
                <w:rStyle w:val="ad"/>
                <w:rFonts w:asciiTheme="minorEastAsia" w:hAnsiTheme="minorEastAsia"/>
                <w:noProof/>
              </w:rPr>
              <w:t>APP</w:t>
            </w:r>
            <w:r w:rsidRPr="005C5220">
              <w:rPr>
                <w:rStyle w:val="ad"/>
                <w:rFonts w:asciiTheme="minorEastAsia" w:hAnsiTheme="minorEastAsia" w:hint="eastAsia"/>
                <w:noProof/>
              </w:rPr>
              <w:t>消息域字典</w:t>
            </w:r>
            <w:r>
              <w:rPr>
                <w:noProof/>
                <w:webHidden/>
              </w:rPr>
              <w:tab/>
            </w:r>
            <w:r>
              <w:rPr>
                <w:noProof/>
                <w:webHidden/>
              </w:rPr>
              <w:fldChar w:fldCharType="begin"/>
            </w:r>
            <w:r>
              <w:rPr>
                <w:noProof/>
                <w:webHidden/>
              </w:rPr>
              <w:instrText xml:space="preserve"> PAGEREF _Toc463012683 \h </w:instrText>
            </w:r>
            <w:r>
              <w:rPr>
                <w:noProof/>
                <w:webHidden/>
              </w:rPr>
            </w:r>
            <w:r>
              <w:rPr>
                <w:noProof/>
                <w:webHidden/>
              </w:rPr>
              <w:fldChar w:fldCharType="separate"/>
            </w:r>
            <w:r>
              <w:rPr>
                <w:noProof/>
                <w:webHidden/>
              </w:rPr>
              <w:t>56</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84" w:history="1">
            <w:r w:rsidRPr="005C5220">
              <w:rPr>
                <w:rStyle w:val="ad"/>
                <w:rFonts w:asciiTheme="minorEastAsia" w:hAnsiTheme="minorEastAsia"/>
                <w:noProof/>
              </w:rPr>
              <w:t>7.3</w:t>
            </w:r>
            <w:r>
              <w:rPr>
                <w:noProof/>
                <w:sz w:val="21"/>
              </w:rPr>
              <w:tab/>
            </w:r>
            <w:r w:rsidRPr="005C5220">
              <w:rPr>
                <w:rStyle w:val="ad"/>
                <w:rFonts w:asciiTheme="minorEastAsia" w:hAnsiTheme="minorEastAsia"/>
                <w:noProof/>
              </w:rPr>
              <w:t>APP</w:t>
            </w:r>
            <w:r w:rsidRPr="005C5220">
              <w:rPr>
                <w:rStyle w:val="ad"/>
                <w:rFonts w:asciiTheme="minorEastAsia" w:hAnsiTheme="minorEastAsia" w:hint="eastAsia"/>
                <w:noProof/>
              </w:rPr>
              <w:t>系统应答码</w:t>
            </w:r>
            <w:r>
              <w:rPr>
                <w:noProof/>
                <w:webHidden/>
              </w:rPr>
              <w:tab/>
            </w:r>
            <w:r>
              <w:rPr>
                <w:noProof/>
                <w:webHidden/>
              </w:rPr>
              <w:fldChar w:fldCharType="begin"/>
            </w:r>
            <w:r>
              <w:rPr>
                <w:noProof/>
                <w:webHidden/>
              </w:rPr>
              <w:instrText xml:space="preserve"> PAGEREF _Toc463012684 \h </w:instrText>
            </w:r>
            <w:r>
              <w:rPr>
                <w:noProof/>
                <w:webHidden/>
              </w:rPr>
            </w:r>
            <w:r>
              <w:rPr>
                <w:noProof/>
                <w:webHidden/>
              </w:rPr>
              <w:fldChar w:fldCharType="separate"/>
            </w:r>
            <w:r>
              <w:rPr>
                <w:noProof/>
                <w:webHidden/>
              </w:rPr>
              <w:t>57</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85" w:history="1">
            <w:r w:rsidRPr="005C5220">
              <w:rPr>
                <w:rStyle w:val="ad"/>
                <w:rFonts w:asciiTheme="minorEastAsia" w:hAnsiTheme="minorEastAsia"/>
                <w:noProof/>
              </w:rPr>
              <w:t>7.4</w:t>
            </w:r>
            <w:r>
              <w:rPr>
                <w:noProof/>
                <w:sz w:val="21"/>
              </w:rPr>
              <w:tab/>
            </w:r>
            <w:r w:rsidRPr="005C5220">
              <w:rPr>
                <w:rStyle w:val="ad"/>
                <w:rFonts w:asciiTheme="minorEastAsia" w:hAnsiTheme="minorEastAsia" w:hint="eastAsia"/>
                <w:noProof/>
              </w:rPr>
              <w:t>银行代码</w:t>
            </w:r>
            <w:r>
              <w:rPr>
                <w:noProof/>
                <w:webHidden/>
              </w:rPr>
              <w:tab/>
            </w:r>
            <w:r>
              <w:rPr>
                <w:noProof/>
                <w:webHidden/>
              </w:rPr>
              <w:fldChar w:fldCharType="begin"/>
            </w:r>
            <w:r>
              <w:rPr>
                <w:noProof/>
                <w:webHidden/>
              </w:rPr>
              <w:instrText xml:space="preserve"> PAGEREF _Toc463012685 \h </w:instrText>
            </w:r>
            <w:r>
              <w:rPr>
                <w:noProof/>
                <w:webHidden/>
              </w:rPr>
            </w:r>
            <w:r>
              <w:rPr>
                <w:noProof/>
                <w:webHidden/>
              </w:rPr>
              <w:fldChar w:fldCharType="separate"/>
            </w:r>
            <w:r>
              <w:rPr>
                <w:noProof/>
                <w:webHidden/>
              </w:rPr>
              <w:t>57</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86" w:history="1">
            <w:r w:rsidRPr="005C5220">
              <w:rPr>
                <w:rStyle w:val="ad"/>
                <w:rFonts w:asciiTheme="minorEastAsia" w:hAnsiTheme="minorEastAsia"/>
                <w:noProof/>
              </w:rPr>
              <w:t>7.5</w:t>
            </w:r>
            <w:r>
              <w:rPr>
                <w:noProof/>
                <w:sz w:val="21"/>
              </w:rPr>
              <w:tab/>
            </w:r>
            <w:r w:rsidRPr="005C5220">
              <w:rPr>
                <w:rStyle w:val="ad"/>
                <w:rFonts w:asciiTheme="minorEastAsia" w:hAnsiTheme="minorEastAsia" w:hint="eastAsia"/>
                <w:noProof/>
              </w:rPr>
              <w:t>地区代码</w:t>
            </w:r>
            <w:r>
              <w:rPr>
                <w:noProof/>
                <w:webHidden/>
              </w:rPr>
              <w:tab/>
            </w:r>
            <w:r>
              <w:rPr>
                <w:noProof/>
                <w:webHidden/>
              </w:rPr>
              <w:fldChar w:fldCharType="begin"/>
            </w:r>
            <w:r>
              <w:rPr>
                <w:noProof/>
                <w:webHidden/>
              </w:rPr>
              <w:instrText xml:space="preserve"> PAGEREF _Toc463012686 \h </w:instrText>
            </w:r>
            <w:r>
              <w:rPr>
                <w:noProof/>
                <w:webHidden/>
              </w:rPr>
            </w:r>
            <w:r>
              <w:rPr>
                <w:noProof/>
                <w:webHidden/>
              </w:rPr>
              <w:fldChar w:fldCharType="separate"/>
            </w:r>
            <w:r>
              <w:rPr>
                <w:noProof/>
                <w:webHidden/>
              </w:rPr>
              <w:t>58</w:t>
            </w:r>
            <w:r>
              <w:rPr>
                <w:noProof/>
                <w:webHidden/>
              </w:rPr>
              <w:fldChar w:fldCharType="end"/>
            </w:r>
          </w:hyperlink>
        </w:p>
        <w:p w:rsidR="006E45FF" w:rsidRDefault="006E45FF" w:rsidP="006E45FF">
          <w:pPr>
            <w:pStyle w:val="21"/>
            <w:tabs>
              <w:tab w:val="left" w:pos="1680"/>
              <w:tab w:val="right" w:leader="dot" w:pos="8296"/>
            </w:tabs>
            <w:ind w:left="480" w:firstLine="480"/>
            <w:rPr>
              <w:noProof/>
              <w:sz w:val="21"/>
            </w:rPr>
          </w:pPr>
          <w:hyperlink w:anchor="_Toc463012687" w:history="1">
            <w:r w:rsidRPr="005C5220">
              <w:rPr>
                <w:rStyle w:val="ad"/>
                <w:rFonts w:asciiTheme="minorEastAsia" w:hAnsiTheme="minorEastAsia"/>
                <w:noProof/>
              </w:rPr>
              <w:t>7.6</w:t>
            </w:r>
            <w:r>
              <w:rPr>
                <w:noProof/>
                <w:sz w:val="21"/>
              </w:rPr>
              <w:tab/>
            </w:r>
            <w:r w:rsidRPr="005C5220">
              <w:rPr>
                <w:rStyle w:val="ad"/>
                <w:rFonts w:asciiTheme="minorEastAsia" w:hAnsiTheme="minorEastAsia"/>
                <w:noProof/>
              </w:rPr>
              <w:t>GTP</w:t>
            </w:r>
            <w:r w:rsidRPr="005C5220">
              <w:rPr>
                <w:rStyle w:val="ad"/>
                <w:rFonts w:asciiTheme="minorEastAsia" w:hAnsiTheme="minorEastAsia" w:hint="eastAsia"/>
                <w:noProof/>
              </w:rPr>
              <w:t>报文格式示例说明</w:t>
            </w:r>
            <w:r>
              <w:rPr>
                <w:noProof/>
                <w:webHidden/>
              </w:rPr>
              <w:tab/>
            </w:r>
            <w:r>
              <w:rPr>
                <w:noProof/>
                <w:webHidden/>
              </w:rPr>
              <w:fldChar w:fldCharType="begin"/>
            </w:r>
            <w:r>
              <w:rPr>
                <w:noProof/>
                <w:webHidden/>
              </w:rPr>
              <w:instrText xml:space="preserve"> PAGEREF _Toc463012687 \h </w:instrText>
            </w:r>
            <w:r>
              <w:rPr>
                <w:noProof/>
                <w:webHidden/>
              </w:rPr>
            </w:r>
            <w:r>
              <w:rPr>
                <w:noProof/>
                <w:webHidden/>
              </w:rPr>
              <w:fldChar w:fldCharType="separate"/>
            </w:r>
            <w:r>
              <w:rPr>
                <w:noProof/>
                <w:webHidden/>
              </w:rPr>
              <w:t>58</w:t>
            </w:r>
            <w:r>
              <w:rPr>
                <w:noProof/>
                <w:webHidden/>
              </w:rPr>
              <w:fldChar w:fldCharType="end"/>
            </w:r>
          </w:hyperlink>
        </w:p>
        <w:p w:rsidR="00FE6A0D" w:rsidRDefault="00B26F9B" w:rsidP="006E45FF">
          <w:pPr>
            <w:ind w:firstLine="482"/>
            <w:rPr>
              <w:rFonts w:asciiTheme="minorEastAsia" w:hAnsiTheme="minorEastAsia"/>
              <w:color w:val="000000" w:themeColor="text1"/>
            </w:rPr>
          </w:pPr>
          <w:r>
            <w:rPr>
              <w:rFonts w:asciiTheme="minorEastAsia" w:hAnsiTheme="minorEastAsia"/>
              <w:b/>
              <w:bCs/>
              <w:color w:val="000000" w:themeColor="text1"/>
              <w:lang w:val="zh-CN"/>
            </w:rPr>
            <w:fldChar w:fldCharType="end"/>
          </w:r>
        </w:p>
      </w:sdtContent>
    </w:sdt>
    <w:p w:rsidR="00FE6A0D" w:rsidRDefault="00FE6A0D">
      <w:pPr>
        <w:widowControl/>
        <w:ind w:firstLine="480"/>
        <w:jc w:val="left"/>
        <w:rPr>
          <w:rFonts w:asciiTheme="minorEastAsia" w:hAnsiTheme="minorEastAsia"/>
          <w:color w:val="000000" w:themeColor="text1"/>
        </w:rPr>
      </w:pPr>
    </w:p>
    <w:p w:rsidR="00FE6A0D" w:rsidRDefault="00FE6A0D">
      <w:pPr>
        <w:widowControl/>
        <w:ind w:firstLine="480"/>
        <w:jc w:val="left"/>
        <w:rPr>
          <w:rFonts w:asciiTheme="minorEastAsia" w:hAnsiTheme="minorEastAsia"/>
          <w:color w:val="000000" w:themeColor="text1"/>
        </w:rPr>
        <w:sectPr w:rsidR="00FE6A0D">
          <w:headerReference w:type="default" r:id="rId21"/>
          <w:type w:val="continuous"/>
          <w:pgSz w:w="11906" w:h="16838"/>
          <w:pgMar w:top="1440" w:right="1800" w:bottom="1440" w:left="1800" w:header="851" w:footer="992" w:gutter="0"/>
          <w:cols w:space="425"/>
          <w:docGrid w:type="lines" w:linePitch="312"/>
        </w:sectPr>
      </w:pPr>
    </w:p>
    <w:p w:rsidR="00FE6A0D" w:rsidRDefault="00B26F9B">
      <w:pPr>
        <w:pStyle w:val="1"/>
        <w:numPr>
          <w:ilvl w:val="0"/>
          <w:numId w:val="1"/>
        </w:numPr>
        <w:ind w:left="0" w:firstLine="0"/>
        <w:rPr>
          <w:rFonts w:asciiTheme="minorEastAsia" w:hAnsiTheme="minorEastAsia"/>
          <w:color w:val="000000" w:themeColor="text1"/>
        </w:rPr>
      </w:pPr>
      <w:bookmarkStart w:id="39" w:name="_Toc463012648"/>
      <w:r>
        <w:rPr>
          <w:rFonts w:asciiTheme="minorEastAsia" w:hAnsiTheme="minorEastAsia" w:hint="eastAsia"/>
          <w:color w:val="000000" w:themeColor="text1"/>
        </w:rPr>
        <w:lastRenderedPageBreak/>
        <w:t>前言</w:t>
      </w:r>
      <w:bookmarkEnd w:id="39"/>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40" w:name="_Toc463012649"/>
      <w:r>
        <w:rPr>
          <w:rFonts w:asciiTheme="minorEastAsia" w:eastAsiaTheme="minorEastAsia" w:hAnsiTheme="minorEastAsia" w:hint="eastAsia"/>
          <w:color w:val="000000" w:themeColor="text1"/>
        </w:rPr>
        <w:t>目标和范围</w:t>
      </w:r>
      <w:bookmarkEnd w:id="40"/>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本文档定义了上海黄金交易所APP系统与主板会员二级系统之间的交易报文接口，包括：消息结构、消息类型、消息域以及各消息包含要素做了规定，涉及接口范围包括：</w:t>
      </w:r>
      <w:ins w:id="41" w:author="崔清松" w:date="2016-09-21T11:11:00Z">
        <w:r w:rsidR="00442D4C">
          <w:rPr>
            <w:rFonts w:asciiTheme="minorEastAsia" w:hAnsiTheme="minorEastAsia" w:hint="eastAsia"/>
            <w:color w:val="000000" w:themeColor="text1"/>
          </w:rPr>
          <w:t>新开户</w:t>
        </w:r>
        <w:r w:rsidR="00442D4C">
          <w:rPr>
            <w:rFonts w:asciiTheme="minorEastAsia" w:hAnsiTheme="minorEastAsia"/>
            <w:color w:val="000000" w:themeColor="text1"/>
          </w:rPr>
          <w:t>、</w:t>
        </w:r>
      </w:ins>
      <w:r>
        <w:rPr>
          <w:rFonts w:asciiTheme="minorEastAsia" w:hAnsiTheme="minorEastAsia" w:hint="eastAsia"/>
          <w:color w:val="000000" w:themeColor="text1"/>
        </w:rPr>
        <w:t>交易开通、交易查询、联机交易，提货及库存查询，出入金及流水查询。</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本文档所采用的术语、消息格式以及消息流描述等内容均遵照GTP协议标准。</w:t>
      </w: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42" w:name="_Toc463012650"/>
      <w:r>
        <w:rPr>
          <w:rFonts w:asciiTheme="minorEastAsia" w:eastAsiaTheme="minorEastAsia" w:hAnsiTheme="minorEastAsia" w:hint="eastAsia"/>
          <w:color w:val="000000" w:themeColor="text1"/>
        </w:rPr>
        <w:t>读者对象</w:t>
      </w:r>
      <w:bookmarkEnd w:id="42"/>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本文档既适用于按照协议规范文档方式接入到APP系统的会员系统开发人员，也适用于交易所需求分析人员、技术管理人员、</w:t>
      </w:r>
      <w:r>
        <w:rPr>
          <w:rFonts w:asciiTheme="minorEastAsia" w:hAnsiTheme="minorEastAsia" w:cs="Times New Roman" w:hint="eastAsia"/>
          <w:color w:val="000000" w:themeColor="text1"/>
          <w:szCs w:val="24"/>
        </w:rPr>
        <w:t>软件设计及开发人员、测试人员。</w:t>
      </w: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43" w:name="_Toc463012651"/>
      <w:r>
        <w:rPr>
          <w:rFonts w:asciiTheme="minorEastAsia" w:eastAsiaTheme="minorEastAsia" w:hAnsiTheme="minorEastAsia" w:hint="eastAsia"/>
          <w:color w:val="000000" w:themeColor="text1"/>
        </w:rPr>
        <w:t>参考文档</w:t>
      </w:r>
      <w:bookmarkEnd w:id="43"/>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《上海黄金交易所APP终端产品项目需求二次征求意见稿》</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《黄金交易数据交换协议(GTP)-V0.96（修订稿）》</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《GTP协议域字典》</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《上海黄金交易所交易系统接口说明书-V2.23》</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《上海黄金交易所保证金仓储接口说明书-V2.25》</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《应用系统清算数据接口规范(标准清算数据)-V2.3》</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《应用系统清算数据接口规范(明细清算数据)-V2.3》</w:t>
      </w:r>
    </w:p>
    <w:p w:rsidR="00FE6A0D" w:rsidRDefault="00B26F9B">
      <w:pPr>
        <w:pStyle w:val="1"/>
        <w:numPr>
          <w:ilvl w:val="0"/>
          <w:numId w:val="1"/>
        </w:numPr>
        <w:rPr>
          <w:rFonts w:asciiTheme="minorEastAsia" w:hAnsiTheme="minorEastAsia"/>
          <w:color w:val="000000" w:themeColor="text1"/>
        </w:rPr>
      </w:pPr>
      <w:bookmarkStart w:id="44" w:name="_Toc463012652"/>
      <w:r>
        <w:rPr>
          <w:rFonts w:asciiTheme="minorEastAsia" w:hAnsiTheme="minorEastAsia" w:hint="eastAsia"/>
          <w:color w:val="000000" w:themeColor="text1"/>
        </w:rPr>
        <w:t>消息结构</w:t>
      </w:r>
      <w:bookmarkEnd w:id="44"/>
    </w:p>
    <w:p w:rsidR="00FE6A0D" w:rsidRDefault="00B26F9B">
      <w:pPr>
        <w:ind w:firstLine="480"/>
        <w:rPr>
          <w:rFonts w:asciiTheme="minorEastAsia" w:hAnsiTheme="minorEastAsia"/>
          <w:color w:val="000000" w:themeColor="text1"/>
        </w:rPr>
      </w:pPr>
      <w:bookmarkStart w:id="45" w:name="_Toc402278933"/>
      <w:r>
        <w:rPr>
          <w:rFonts w:asciiTheme="minorEastAsia" w:hAnsiTheme="minorEastAsia" w:hint="eastAsia"/>
          <w:color w:val="000000" w:themeColor="text1"/>
        </w:rPr>
        <w:t>遵循GTP协议定义，消息结构描述如下：</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lastRenderedPageBreak/>
        <w:t xml:space="preserve">1）应用消息由多个“域号=值”的基本结构组成。这些基本结构之间用可见的域界定符 </w:t>
      </w:r>
      <w:r>
        <w:rPr>
          <w:rFonts w:asciiTheme="minorEastAsia" w:hAnsiTheme="minorEastAsia"/>
          <w:color w:val="000000" w:themeColor="text1"/>
        </w:rPr>
        <w:t>‘</w:t>
      </w:r>
      <w:r>
        <w:rPr>
          <w:rFonts w:asciiTheme="minorEastAsia" w:hAnsiTheme="minorEastAsia" w:hint="eastAsia"/>
          <w:color w:val="000000" w:themeColor="text1"/>
        </w:rPr>
        <w:t>,</w:t>
      </w:r>
      <w:r>
        <w:rPr>
          <w:rFonts w:asciiTheme="minorEastAsia" w:hAnsiTheme="minorEastAsia"/>
          <w:color w:val="000000" w:themeColor="text1"/>
        </w:rPr>
        <w:t>’</w:t>
      </w:r>
      <w:r>
        <w:rPr>
          <w:rFonts w:asciiTheme="minorEastAsia" w:hAnsiTheme="minorEastAsia" w:hint="eastAsia"/>
          <w:color w:val="000000" w:themeColor="text1"/>
        </w:rPr>
        <w:t xml:space="preserve"> 分割。</w:t>
      </w:r>
    </w:p>
    <w:p w:rsidR="00FE6A0D" w:rsidRDefault="00B26F9B">
      <w:pPr>
        <w:ind w:firstLine="480"/>
        <w:jc w:val="center"/>
        <w:rPr>
          <w:rFonts w:asciiTheme="minorEastAsia" w:hAnsiTheme="minorEastAsia"/>
          <w:color w:val="000000" w:themeColor="text1"/>
        </w:rPr>
      </w:pPr>
      <w:r>
        <w:rPr>
          <w:rFonts w:asciiTheme="minorEastAsia" w:hAnsiTheme="minorEastAsia"/>
          <w:color w:val="000000" w:themeColor="text1"/>
        </w:rPr>
        <w:object w:dxaOrig="5570" w:dyaOrig="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pt;height:28.8pt" o:ole="">
            <v:imagedata r:id="rId22" o:title=""/>
          </v:shape>
          <o:OLEObject Type="Embed" ProgID="Visio.Drawing.11" ShapeID="_x0000_i1025" DrawAspect="Content" ObjectID="_1536755665" r:id="rId23"/>
        </w:objec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2）在消息中，除消息组件外，数据域不允许在消息中重复出现。数据域定义详见附录域字典。</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3）应用消息包括消息头和消息体两部分：</w:t>
      </w:r>
    </w:p>
    <w:p w:rsidR="00FE6A0D" w:rsidRDefault="00B26F9B">
      <w:pPr>
        <w:ind w:firstLine="480"/>
        <w:jc w:val="center"/>
        <w:rPr>
          <w:rFonts w:asciiTheme="minorEastAsia" w:hAnsiTheme="minorEastAsia"/>
          <w:color w:val="000000" w:themeColor="text1"/>
        </w:rPr>
      </w:pPr>
      <w:r>
        <w:rPr>
          <w:rFonts w:asciiTheme="minorEastAsia" w:hAnsiTheme="minorEastAsia"/>
          <w:color w:val="000000" w:themeColor="text1"/>
        </w:rPr>
        <w:object w:dxaOrig="4728" w:dyaOrig="598">
          <v:shape id="_x0000_i1026" type="#_x0000_t75" style="width:236.15pt;height:29.95pt" o:ole="">
            <v:imagedata r:id="rId24" o:title=""/>
          </v:shape>
          <o:OLEObject Type="Embed" ProgID="Visio.Drawing.11" ShapeID="_x0000_i1026" DrawAspect="Content" ObjectID="_1536755666" r:id="rId25"/>
        </w:objec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其中：</w:t>
      </w:r>
    </w:p>
    <w:p w:rsidR="00FE6A0D" w:rsidRDefault="00B26F9B">
      <w:pPr>
        <w:pStyle w:val="11"/>
        <w:numPr>
          <w:ilvl w:val="0"/>
          <w:numId w:val="2"/>
        </w:numPr>
        <w:ind w:firstLineChars="0"/>
        <w:rPr>
          <w:rFonts w:asciiTheme="minorEastAsia" w:hAnsiTheme="minorEastAsia"/>
          <w:color w:val="000000" w:themeColor="text1"/>
        </w:rPr>
      </w:pPr>
      <w:r>
        <w:rPr>
          <w:rFonts w:asciiTheme="minorEastAsia" w:hAnsiTheme="minorEastAsia" w:hint="eastAsia"/>
          <w:color w:val="000000" w:themeColor="text1"/>
        </w:rPr>
        <w:t>消息头标识了消息类型、消息序列号、消息序列类别号、报文连续标识等信息，详见第4章定义。</w:t>
      </w:r>
    </w:p>
    <w:p w:rsidR="00FE6A0D" w:rsidRDefault="00B26F9B">
      <w:pPr>
        <w:pStyle w:val="11"/>
        <w:numPr>
          <w:ilvl w:val="0"/>
          <w:numId w:val="2"/>
        </w:numPr>
        <w:ind w:firstLineChars="0"/>
        <w:rPr>
          <w:rFonts w:asciiTheme="minorEastAsia" w:hAnsiTheme="minorEastAsia"/>
          <w:color w:val="000000" w:themeColor="text1"/>
        </w:rPr>
      </w:pPr>
      <w:r>
        <w:rPr>
          <w:rFonts w:asciiTheme="minorEastAsia" w:hAnsiTheme="minorEastAsia" w:hint="eastAsia"/>
          <w:color w:val="000000" w:themeColor="text1"/>
        </w:rPr>
        <w:t>消息体定义了消息的主体结构，定义了消息交互时包含的信息要素，详见第5章定义。</w:t>
      </w:r>
    </w:p>
    <w:p w:rsidR="00FE6A0D" w:rsidRDefault="00B26F9B">
      <w:pPr>
        <w:pStyle w:val="1"/>
        <w:numPr>
          <w:ilvl w:val="0"/>
          <w:numId w:val="1"/>
        </w:numPr>
        <w:rPr>
          <w:rFonts w:asciiTheme="minorEastAsia" w:hAnsiTheme="minorEastAsia"/>
          <w:color w:val="000000" w:themeColor="text1"/>
        </w:rPr>
      </w:pPr>
      <w:bookmarkStart w:id="46" w:name="_Toc463012653"/>
      <w:bookmarkEnd w:id="45"/>
      <w:r>
        <w:rPr>
          <w:rFonts w:asciiTheme="minorEastAsia" w:hAnsiTheme="minorEastAsia" w:hint="eastAsia"/>
          <w:color w:val="000000" w:themeColor="text1"/>
        </w:rPr>
        <w:t>消息类型</w:t>
      </w:r>
      <w:bookmarkEnd w:id="46"/>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47" w:name="_Toc463012654"/>
      <w:r>
        <w:rPr>
          <w:rFonts w:asciiTheme="minorEastAsia" w:eastAsiaTheme="minorEastAsia" w:hAnsiTheme="minorEastAsia" w:hint="eastAsia"/>
          <w:color w:val="000000" w:themeColor="text1"/>
        </w:rPr>
        <w:t>消息分类</w:t>
      </w:r>
      <w:bookmarkEnd w:id="47"/>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针对APP交易终端对外应用消息接口，按照功能维度分类如下：</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1）</w:t>
      </w:r>
      <w:r>
        <w:rPr>
          <w:rFonts w:asciiTheme="minorEastAsia" w:hAnsiTheme="minorEastAsia" w:hint="eastAsia"/>
          <w:b/>
          <w:color w:val="000000" w:themeColor="text1"/>
        </w:rPr>
        <w:t>竞价类消息</w:t>
      </w:r>
      <w:r>
        <w:rPr>
          <w:rFonts w:asciiTheme="minorEastAsia" w:hAnsiTheme="minorEastAsia" w:hint="eastAsia"/>
          <w:color w:val="000000" w:themeColor="text1"/>
        </w:rPr>
        <w:t>：主要涵盖竞价/集中撮合交易指令，如报单、撤单及相应的查询指令。</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2）</w:t>
      </w:r>
      <w:r>
        <w:rPr>
          <w:rFonts w:asciiTheme="minorEastAsia" w:hAnsiTheme="minorEastAsia" w:hint="eastAsia"/>
          <w:b/>
          <w:color w:val="000000" w:themeColor="text1"/>
        </w:rPr>
        <w:t>库存类消息</w:t>
      </w:r>
      <w:r>
        <w:rPr>
          <w:rFonts w:asciiTheme="minorEastAsia" w:hAnsiTheme="minorEastAsia" w:hint="eastAsia"/>
          <w:color w:val="000000" w:themeColor="text1"/>
        </w:rPr>
        <w:t>：主要涵盖提货相应的查询交易。</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3）</w:t>
      </w:r>
      <w:r>
        <w:rPr>
          <w:rFonts w:asciiTheme="minorEastAsia" w:hAnsiTheme="minorEastAsia" w:hint="eastAsia"/>
          <w:b/>
          <w:color w:val="000000" w:themeColor="text1"/>
        </w:rPr>
        <w:t>资金类消息：</w:t>
      </w:r>
      <w:r>
        <w:rPr>
          <w:rFonts w:asciiTheme="minorEastAsia" w:hAnsiTheme="minorEastAsia" w:hint="eastAsia"/>
          <w:color w:val="000000" w:themeColor="text1"/>
        </w:rPr>
        <w:t>主要涵盖资金划转等交易。</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4）</w:t>
      </w:r>
      <w:r>
        <w:rPr>
          <w:rFonts w:asciiTheme="minorEastAsia" w:hAnsiTheme="minorEastAsia" w:hint="eastAsia"/>
          <w:b/>
          <w:color w:val="000000" w:themeColor="text1"/>
        </w:rPr>
        <w:t>登记类消息</w:t>
      </w:r>
      <w:r>
        <w:rPr>
          <w:rFonts w:asciiTheme="minorEastAsia" w:hAnsiTheme="minorEastAsia" w:hint="eastAsia"/>
          <w:color w:val="000000" w:themeColor="text1"/>
        </w:rPr>
        <w:t>：包括新开户，开通交易设置修改密码，重置密码等。</w:t>
      </w: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48" w:name="_Toc463012655"/>
      <w:r>
        <w:rPr>
          <w:rFonts w:asciiTheme="minorEastAsia" w:eastAsiaTheme="minorEastAsia" w:hAnsiTheme="minorEastAsia" w:hint="eastAsia"/>
          <w:color w:val="000000" w:themeColor="text1"/>
        </w:rPr>
        <w:t>消息类型标识符</w:t>
      </w:r>
      <w:bookmarkEnd w:id="48"/>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每个消息对应一个唯一的消息类型标识符。消息类型标识符由四个字符组成，详见附录7.1。</w:t>
      </w: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49" w:name="_Toc463012656"/>
      <w:r>
        <w:rPr>
          <w:rFonts w:asciiTheme="minorEastAsia" w:eastAsiaTheme="minorEastAsia" w:hAnsiTheme="minorEastAsia" w:hint="eastAsia"/>
          <w:color w:val="000000" w:themeColor="text1"/>
        </w:rPr>
        <w:lastRenderedPageBreak/>
        <w:t>消息响应代码与响应消息</w:t>
      </w:r>
      <w:bookmarkEnd w:id="49"/>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考虑到用户体验的一致性，消息响应代码与响应消息采取透传的方式返回二级系统自有的响应代码与响应消息。</w:t>
      </w:r>
    </w:p>
    <w:p w:rsidR="00FE6A0D" w:rsidRDefault="00B26F9B">
      <w:pPr>
        <w:pStyle w:val="1"/>
        <w:numPr>
          <w:ilvl w:val="0"/>
          <w:numId w:val="1"/>
        </w:numPr>
        <w:rPr>
          <w:rFonts w:asciiTheme="minorEastAsia" w:hAnsiTheme="minorEastAsia"/>
          <w:color w:val="000000" w:themeColor="text1"/>
        </w:rPr>
      </w:pPr>
      <w:bookmarkStart w:id="50" w:name="_Toc463012657"/>
      <w:r>
        <w:rPr>
          <w:rFonts w:asciiTheme="minorEastAsia" w:hAnsiTheme="minorEastAsia" w:hint="eastAsia"/>
          <w:color w:val="000000" w:themeColor="text1"/>
        </w:rPr>
        <w:t>加密方式</w:t>
      </w:r>
      <w:bookmarkEnd w:id="50"/>
    </w:p>
    <w:p w:rsidR="00FE6A0D" w:rsidRDefault="00B26F9B">
      <w:pPr>
        <w:ind w:firstLine="480"/>
      </w:pPr>
      <w:r>
        <w:rPr>
          <w:rFonts w:hint="eastAsia"/>
        </w:rPr>
        <w:t>1</w:t>
      </w:r>
      <w:r>
        <w:t>）</w:t>
      </w:r>
      <w:r>
        <w:rPr>
          <w:rFonts w:hint="eastAsia"/>
        </w:rPr>
        <w:t>交易所</w:t>
      </w:r>
      <w:r>
        <w:rPr>
          <w:rFonts w:hint="eastAsia"/>
        </w:rPr>
        <w:t>A</w:t>
      </w:r>
      <w:r>
        <w:t>PP</w:t>
      </w:r>
      <w:r>
        <w:t>后台系统</w:t>
      </w:r>
      <w:r>
        <w:rPr>
          <w:rFonts w:hint="eastAsia"/>
        </w:rPr>
        <w:t>与</w:t>
      </w:r>
      <w:r>
        <w:t>二级系统之间的</w:t>
      </w:r>
      <w:r>
        <w:rPr>
          <w:rFonts w:hint="eastAsia"/>
        </w:rPr>
        <w:t>数据传输在</w:t>
      </w:r>
      <w:r>
        <w:rPr>
          <w:rFonts w:hint="eastAsia"/>
        </w:rPr>
        <w:t>API</w:t>
      </w:r>
      <w:r>
        <w:rPr>
          <w:rFonts w:hint="eastAsia"/>
        </w:rPr>
        <w:t>中统一采用对称</w:t>
      </w:r>
      <w:r>
        <w:rPr>
          <w:rFonts w:hint="eastAsia"/>
        </w:rPr>
        <w:t>3des</w:t>
      </w:r>
      <w:r>
        <w:rPr>
          <w:rFonts w:hint="eastAsia"/>
        </w:rPr>
        <w:t>方式加密，</w:t>
      </w:r>
      <w:r>
        <w:t>密钥</w:t>
      </w:r>
      <w:r>
        <w:rPr>
          <w:rFonts w:hint="eastAsia"/>
        </w:rPr>
        <w:t>每次会话</w:t>
      </w:r>
      <w:r>
        <w:t>时</w:t>
      </w:r>
      <w:r>
        <w:rPr>
          <w:rFonts w:hint="eastAsia"/>
        </w:rPr>
        <w:t>通过</w:t>
      </w:r>
      <w:r>
        <w:t>API</w:t>
      </w:r>
      <w:r>
        <w:t>动态生成</w:t>
      </w:r>
      <w:r>
        <w:rPr>
          <w:rFonts w:hint="eastAsia"/>
        </w:rPr>
        <w:t>；</w:t>
      </w:r>
    </w:p>
    <w:p w:rsidR="00FE6A0D" w:rsidRDefault="00B26F9B">
      <w:pPr>
        <w:ind w:firstLine="480"/>
      </w:pPr>
      <w:r>
        <w:t>2</w:t>
      </w:r>
      <w:r>
        <w:t>）</w:t>
      </w:r>
      <w:r>
        <w:rPr>
          <w:rFonts w:hint="eastAsia"/>
        </w:rPr>
        <w:t>对于</w:t>
      </w:r>
      <w:r>
        <w:rPr>
          <w:rFonts w:hint="eastAsia"/>
        </w:rPr>
        <w:t>app</w:t>
      </w:r>
      <w:r>
        <w:rPr>
          <w:rFonts w:hint="eastAsia"/>
        </w:rPr>
        <w:t>密码，在通过</w:t>
      </w:r>
      <w:r>
        <w:t>应用报文加密传输之前，会</w:t>
      </w:r>
      <w:r>
        <w:rPr>
          <w:rFonts w:hint="eastAsia"/>
        </w:rPr>
        <w:t>先采用</w:t>
      </w:r>
      <w:r>
        <w:rPr>
          <w:rFonts w:hint="eastAsia"/>
        </w:rPr>
        <w:t>md5</w:t>
      </w:r>
      <w:r>
        <w:rPr>
          <w:rFonts w:hint="eastAsia"/>
        </w:rPr>
        <w:t>算法进行两次不可逆加密</w:t>
      </w:r>
      <w:r>
        <w:t>，</w:t>
      </w:r>
      <w:r>
        <w:rPr>
          <w:rFonts w:hint="eastAsia"/>
        </w:rPr>
        <w:t>以确保密码</w:t>
      </w:r>
      <w:r>
        <w:t>安全性</w:t>
      </w:r>
      <w:r>
        <w:rPr>
          <w:rFonts w:hint="eastAsia"/>
        </w:rPr>
        <w:t>。</w:t>
      </w:r>
    </w:p>
    <w:p w:rsidR="00FE6A0D" w:rsidRDefault="00B26F9B">
      <w:pPr>
        <w:ind w:firstLine="480"/>
        <w:rPr>
          <w:rFonts w:asciiTheme="minorEastAsia" w:hAnsiTheme="minorEastAsia"/>
          <w:color w:val="000000" w:themeColor="text1"/>
        </w:rPr>
      </w:pPr>
      <w:r>
        <w:rPr>
          <w:rFonts w:hint="eastAsia"/>
        </w:rPr>
        <w:t>3</w:t>
      </w:r>
      <w:r>
        <w:t>）</w:t>
      </w:r>
      <w:r>
        <w:rPr>
          <w:rFonts w:hint="eastAsia"/>
        </w:rPr>
        <w:t>交易所系统</w:t>
      </w:r>
      <w:r>
        <w:t>不会</w:t>
      </w:r>
      <w:r>
        <w:rPr>
          <w:rFonts w:hint="eastAsia"/>
        </w:rPr>
        <w:t>存储</w:t>
      </w:r>
      <w:r>
        <w:t>APP</w:t>
      </w:r>
      <w:r>
        <w:t>密码</w:t>
      </w:r>
      <w:r>
        <w:rPr>
          <w:rFonts w:hint="eastAsia"/>
        </w:rPr>
        <w:t>，按照</w:t>
      </w:r>
      <w:r>
        <w:t>银行安全要求，</w:t>
      </w:r>
      <w:r>
        <w:t>APP</w:t>
      </w:r>
      <w:r>
        <w:t>密码</w:t>
      </w:r>
      <w:r>
        <w:rPr>
          <w:rFonts w:hint="eastAsia"/>
        </w:rPr>
        <w:t>也不会</w:t>
      </w:r>
      <w:r>
        <w:t>以明文方式</w:t>
      </w:r>
      <w:r>
        <w:rPr>
          <w:rFonts w:hint="eastAsia"/>
        </w:rPr>
        <w:t>在二级系统</w:t>
      </w:r>
      <w:r>
        <w:t>存储。</w:t>
      </w:r>
    </w:p>
    <w:p w:rsidR="00FE6A0D" w:rsidRDefault="00B26F9B">
      <w:pPr>
        <w:pStyle w:val="1"/>
        <w:numPr>
          <w:ilvl w:val="0"/>
          <w:numId w:val="1"/>
        </w:numPr>
        <w:rPr>
          <w:rFonts w:asciiTheme="minorEastAsia" w:hAnsiTheme="minorEastAsia"/>
          <w:color w:val="000000" w:themeColor="text1"/>
        </w:rPr>
      </w:pPr>
      <w:bookmarkStart w:id="51" w:name="_Toc463012658"/>
      <w:r>
        <w:rPr>
          <w:rFonts w:asciiTheme="minorEastAsia" w:hAnsiTheme="minorEastAsia" w:hint="eastAsia"/>
          <w:color w:val="000000" w:themeColor="text1"/>
        </w:rPr>
        <w:t>消息头定义</w:t>
      </w:r>
      <w:bookmarkEnd w:id="51"/>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消息头的定义遵循GTP协议标准，每个消息均带有一个消息头，消息头中包含的要素如下：</w:t>
      </w:r>
    </w:p>
    <w:tbl>
      <w:tblPr>
        <w:tblStyle w:val="af0"/>
        <w:tblW w:w="7559" w:type="dxa"/>
        <w:jc w:val="center"/>
        <w:tblLayout w:type="fixed"/>
        <w:tblLook w:val="04A0" w:firstRow="1" w:lastRow="0" w:firstColumn="1" w:lastColumn="0" w:noHBand="0" w:noVBand="1"/>
      </w:tblPr>
      <w:tblGrid>
        <w:gridCol w:w="714"/>
        <w:gridCol w:w="1896"/>
        <w:gridCol w:w="758"/>
        <w:gridCol w:w="4191"/>
      </w:tblGrid>
      <w:tr w:rsidR="00FE6A0D">
        <w:trPr>
          <w:tblHeader/>
          <w:jc w:val="center"/>
        </w:trPr>
        <w:tc>
          <w:tcPr>
            <w:tcW w:w="714" w:type="dxa"/>
            <w:shd w:val="clear" w:color="auto" w:fill="D9D9D9" w:themeFill="background1" w:themeFillShade="D9"/>
          </w:tcPr>
          <w:p w:rsidR="00FE6A0D" w:rsidRDefault="00B26F9B">
            <w:pPr>
              <w:ind w:firstLineChars="0" w:firstLine="0"/>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Tag</w:t>
            </w:r>
          </w:p>
        </w:tc>
        <w:tc>
          <w:tcPr>
            <w:tcW w:w="1896" w:type="dxa"/>
            <w:shd w:val="clear" w:color="auto" w:fill="D9D9D9" w:themeFill="background1" w:themeFillShade="D9"/>
          </w:tcPr>
          <w:p w:rsidR="00FE6A0D" w:rsidRDefault="00B26F9B">
            <w:pPr>
              <w:ind w:firstLineChars="0" w:firstLine="0"/>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域名</w:t>
            </w:r>
          </w:p>
        </w:tc>
        <w:tc>
          <w:tcPr>
            <w:tcW w:w="758" w:type="dxa"/>
            <w:shd w:val="clear" w:color="auto" w:fill="D9D9D9" w:themeFill="background1" w:themeFillShade="D9"/>
          </w:tcPr>
          <w:p w:rsidR="00FE6A0D" w:rsidRDefault="00B26F9B">
            <w:pPr>
              <w:ind w:firstLineChars="0" w:firstLine="0"/>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必须</w:t>
            </w:r>
          </w:p>
        </w:tc>
        <w:tc>
          <w:tcPr>
            <w:tcW w:w="4191" w:type="dxa"/>
            <w:shd w:val="clear" w:color="auto" w:fill="D9D9D9" w:themeFill="background1" w:themeFillShade="D9"/>
          </w:tcPr>
          <w:p w:rsidR="00FE6A0D" w:rsidRDefault="00B26F9B">
            <w:pPr>
              <w:ind w:firstLineChars="0" w:firstLine="0"/>
              <w:rPr>
                <w:rFonts w:asciiTheme="minorEastAsia" w:hAnsiTheme="minorEastAsia"/>
                <w:b/>
                <w:color w:val="000000" w:themeColor="text1"/>
                <w:sz w:val="21"/>
                <w:szCs w:val="21"/>
              </w:rPr>
            </w:pPr>
            <w:r>
              <w:rPr>
                <w:rFonts w:asciiTheme="minorEastAsia" w:hAnsiTheme="minorEastAsia" w:hint="eastAsia"/>
                <w:b/>
                <w:color w:val="000000" w:themeColor="text1"/>
                <w:sz w:val="21"/>
                <w:szCs w:val="21"/>
              </w:rPr>
              <w:t>说明</w:t>
            </w:r>
          </w:p>
        </w:tc>
      </w:tr>
      <w:tr w:rsidR="00FE6A0D">
        <w:trPr>
          <w:jc w:val="center"/>
        </w:trPr>
        <w:tc>
          <w:tcPr>
            <w:tcW w:w="714" w:type="dxa"/>
          </w:tcPr>
          <w:p w:rsidR="00FE6A0D" w:rsidRDefault="00B26F9B">
            <w:pPr>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X01</w:t>
            </w:r>
          </w:p>
        </w:tc>
        <w:tc>
          <w:tcPr>
            <w:tcW w:w="1896"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beginString</w:t>
            </w:r>
          </w:p>
        </w:tc>
        <w:tc>
          <w:tcPr>
            <w:tcW w:w="758"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标识协议版本号，固定取值为“GTP1.0”</w:t>
            </w:r>
          </w:p>
        </w:tc>
      </w:tr>
      <w:tr w:rsidR="00FE6A0D">
        <w:trPr>
          <w:jc w:val="center"/>
        </w:trPr>
        <w:tc>
          <w:tcPr>
            <w:tcW w:w="714" w:type="dxa"/>
            <w:vAlign w:val="center"/>
          </w:tcPr>
          <w:p w:rsidR="00FE6A0D" w:rsidRDefault="00B26F9B">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X02</w:t>
            </w:r>
          </w:p>
        </w:tc>
        <w:tc>
          <w:tcPr>
            <w:tcW w:w="1896" w:type="dxa"/>
          </w:tcPr>
          <w:p w:rsidR="00FE6A0D" w:rsidRDefault="00B26F9B">
            <w:pPr>
              <w:spacing w:line="240" w:lineRule="auto"/>
              <w:ind w:firstLineChars="0" w:firstLine="0"/>
              <w:rPr>
                <w:rFonts w:asciiTheme="minorEastAsia" w:hAnsiTheme="minorEastAsia"/>
                <w:color w:val="000000" w:themeColor="text1"/>
                <w:sz w:val="21"/>
                <w:szCs w:val="21"/>
              </w:rPr>
            </w:pPr>
            <w:bookmarkStart w:id="52" w:name="OLE_LINK31"/>
            <w:bookmarkStart w:id="53" w:name="OLE_LINK32"/>
            <w:r>
              <w:rPr>
                <w:rFonts w:asciiTheme="minorEastAsia" w:hAnsiTheme="minorEastAsia"/>
                <w:color w:val="000000" w:themeColor="text1"/>
                <w:sz w:val="21"/>
                <w:szCs w:val="21"/>
              </w:rPr>
              <w:t>ContentLength</w:t>
            </w:r>
            <w:bookmarkEnd w:id="52"/>
            <w:bookmarkEnd w:id="53"/>
          </w:p>
        </w:tc>
        <w:tc>
          <w:tcPr>
            <w:tcW w:w="758"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除消息头之外，各field长度和，以字节为单位</w:t>
            </w:r>
          </w:p>
        </w:tc>
      </w:tr>
      <w:tr w:rsidR="00FE6A0D">
        <w:trPr>
          <w:jc w:val="center"/>
        </w:trPr>
        <w:tc>
          <w:tcPr>
            <w:tcW w:w="714" w:type="dxa"/>
            <w:vAlign w:val="center"/>
          </w:tcPr>
          <w:p w:rsidR="00FE6A0D" w:rsidRDefault="00B26F9B">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X03</w:t>
            </w:r>
          </w:p>
        </w:tc>
        <w:tc>
          <w:tcPr>
            <w:tcW w:w="1896"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MsgType</w:t>
            </w:r>
          </w:p>
        </w:tc>
        <w:tc>
          <w:tcPr>
            <w:tcW w:w="758"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消息类型，不同类型消息的TID值不同</w:t>
            </w:r>
          </w:p>
        </w:tc>
      </w:tr>
      <w:tr w:rsidR="00FE6A0D">
        <w:trPr>
          <w:jc w:val="center"/>
        </w:trPr>
        <w:tc>
          <w:tcPr>
            <w:tcW w:w="714" w:type="dxa"/>
            <w:vAlign w:val="center"/>
          </w:tcPr>
          <w:p w:rsidR="00FE6A0D" w:rsidRDefault="00B26F9B">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X04</w:t>
            </w:r>
          </w:p>
        </w:tc>
        <w:tc>
          <w:tcPr>
            <w:tcW w:w="1896"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SequenceSeries</w:t>
            </w:r>
            <w:r>
              <w:rPr>
                <w:rFonts w:asciiTheme="minorEastAsia" w:hAnsiTheme="minorEastAsia" w:hint="eastAsia"/>
                <w:color w:val="000000" w:themeColor="text1"/>
                <w:sz w:val="21"/>
                <w:szCs w:val="21"/>
              </w:rPr>
              <w:t>No</w:t>
            </w:r>
          </w:p>
        </w:tc>
        <w:tc>
          <w:tcPr>
            <w:tcW w:w="758"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序列类别号，代表数据流的标号</w:t>
            </w:r>
          </w:p>
        </w:tc>
      </w:tr>
      <w:tr w:rsidR="00FE6A0D">
        <w:trPr>
          <w:jc w:val="center"/>
        </w:trPr>
        <w:tc>
          <w:tcPr>
            <w:tcW w:w="714" w:type="dxa"/>
            <w:vAlign w:val="center"/>
          </w:tcPr>
          <w:p w:rsidR="00FE6A0D" w:rsidRDefault="00B26F9B">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X05</w:t>
            </w:r>
          </w:p>
        </w:tc>
        <w:tc>
          <w:tcPr>
            <w:tcW w:w="1896"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SequenceNo</w:t>
            </w:r>
          </w:p>
        </w:tc>
        <w:tc>
          <w:tcPr>
            <w:tcW w:w="758"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消息序列号，基于数据流的编号</w:t>
            </w:r>
          </w:p>
        </w:tc>
      </w:tr>
      <w:tr w:rsidR="00FE6A0D">
        <w:trPr>
          <w:jc w:val="center"/>
        </w:trPr>
        <w:tc>
          <w:tcPr>
            <w:tcW w:w="714" w:type="dxa"/>
            <w:vAlign w:val="center"/>
          </w:tcPr>
          <w:p w:rsidR="00FE6A0D" w:rsidRDefault="00B26F9B">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X06</w:t>
            </w:r>
          </w:p>
        </w:tc>
        <w:tc>
          <w:tcPr>
            <w:tcW w:w="1896"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Chain</w:t>
            </w:r>
            <w:r>
              <w:rPr>
                <w:rFonts w:asciiTheme="minorEastAsia" w:hAnsiTheme="minorEastAsia" w:hint="eastAsia"/>
                <w:color w:val="000000" w:themeColor="text1"/>
                <w:sz w:val="21"/>
                <w:szCs w:val="21"/>
              </w:rPr>
              <w:t>Flag</w:t>
            </w:r>
          </w:p>
        </w:tc>
        <w:tc>
          <w:tcPr>
            <w:tcW w:w="758"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消息的连续标志，取值如下：</w:t>
            </w:r>
          </w:p>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S</w:t>
            </w: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-单个报文</w:t>
            </w:r>
          </w:p>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F</w:t>
            </w: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-报文链的第一个报文</w:t>
            </w:r>
          </w:p>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C</w:t>
            </w: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-报文链的中间报文</w:t>
            </w:r>
          </w:p>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L</w:t>
            </w:r>
            <w:r>
              <w:rPr>
                <w:rFonts w:asciiTheme="minorEastAsia" w:hAnsiTheme="minorEastAsia"/>
                <w:color w:val="000000" w:themeColor="text1"/>
                <w:sz w:val="21"/>
                <w:szCs w:val="21"/>
              </w:rPr>
              <w:t>’</w:t>
            </w:r>
            <w:r>
              <w:rPr>
                <w:rFonts w:asciiTheme="minorEastAsia" w:hAnsiTheme="minorEastAsia" w:hint="eastAsia"/>
                <w:color w:val="000000" w:themeColor="text1"/>
                <w:sz w:val="21"/>
                <w:szCs w:val="21"/>
              </w:rPr>
              <w:t>-报文链的最后一个报文，无后续报文</w:t>
            </w:r>
          </w:p>
        </w:tc>
      </w:tr>
      <w:tr w:rsidR="00FE6A0D">
        <w:trPr>
          <w:jc w:val="center"/>
        </w:trPr>
        <w:tc>
          <w:tcPr>
            <w:tcW w:w="714" w:type="dxa"/>
            <w:vAlign w:val="center"/>
          </w:tcPr>
          <w:p w:rsidR="00FE6A0D" w:rsidRDefault="00B26F9B">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X07</w:t>
            </w:r>
          </w:p>
        </w:tc>
        <w:tc>
          <w:tcPr>
            <w:tcW w:w="1896" w:type="dxa"/>
            <w:shd w:val="clear" w:color="auto" w:fill="auto"/>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RootID</w:t>
            </w:r>
          </w:p>
        </w:tc>
        <w:tc>
          <w:tcPr>
            <w:tcW w:w="758" w:type="dxa"/>
            <w:shd w:val="clear" w:color="auto" w:fill="auto"/>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shd w:val="clear" w:color="auto" w:fill="auto"/>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作为消息来源标志，上行消息中必填</w:t>
            </w:r>
          </w:p>
        </w:tc>
      </w:tr>
      <w:tr w:rsidR="00FE6A0D">
        <w:trPr>
          <w:jc w:val="center"/>
        </w:trPr>
        <w:tc>
          <w:tcPr>
            <w:tcW w:w="714" w:type="dxa"/>
            <w:vAlign w:val="center"/>
          </w:tcPr>
          <w:p w:rsidR="00FE6A0D" w:rsidRDefault="00B26F9B">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lastRenderedPageBreak/>
              <w:t>X08</w:t>
            </w:r>
          </w:p>
        </w:tc>
        <w:tc>
          <w:tcPr>
            <w:tcW w:w="1896"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SenderID</w:t>
            </w:r>
          </w:p>
        </w:tc>
        <w:tc>
          <w:tcPr>
            <w:tcW w:w="758"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发送方标识符</w:t>
            </w:r>
          </w:p>
        </w:tc>
      </w:tr>
      <w:tr w:rsidR="00FE6A0D">
        <w:trPr>
          <w:jc w:val="center"/>
        </w:trPr>
        <w:tc>
          <w:tcPr>
            <w:tcW w:w="714" w:type="dxa"/>
          </w:tcPr>
          <w:p w:rsidR="00FE6A0D" w:rsidRDefault="00B26F9B">
            <w:pPr>
              <w:ind w:firstLineChars="0" w:firstLine="0"/>
              <w:rPr>
                <w:rFonts w:asciiTheme="minorEastAsia" w:hAnsiTheme="minorEastAsia" w:cs="宋体"/>
                <w:color w:val="000000" w:themeColor="text1"/>
                <w:sz w:val="21"/>
                <w:szCs w:val="21"/>
              </w:rPr>
            </w:pPr>
            <w:r>
              <w:rPr>
                <w:rFonts w:asciiTheme="minorEastAsia" w:hAnsiTheme="minorEastAsia" w:hint="eastAsia"/>
                <w:color w:val="000000" w:themeColor="text1"/>
                <w:sz w:val="21"/>
                <w:szCs w:val="21"/>
              </w:rPr>
              <w:t>X09</w:t>
            </w:r>
          </w:p>
        </w:tc>
        <w:tc>
          <w:tcPr>
            <w:tcW w:w="1896" w:type="dxa"/>
          </w:tcPr>
          <w:p w:rsidR="00FE6A0D" w:rsidRDefault="00B26F9B">
            <w:pPr>
              <w:spacing w:line="240" w:lineRule="auto"/>
              <w:ind w:firstLineChars="0" w:firstLine="0"/>
              <w:rPr>
                <w:rFonts w:asciiTheme="minorEastAsia" w:hAnsiTheme="minorEastAsia"/>
                <w:color w:val="000000" w:themeColor="text1"/>
                <w:sz w:val="21"/>
                <w:szCs w:val="21"/>
              </w:rPr>
            </w:pPr>
            <w:bookmarkStart w:id="54" w:name="OLE_LINK25"/>
            <w:bookmarkStart w:id="55" w:name="OLE_LINK26"/>
            <w:r>
              <w:rPr>
                <w:rFonts w:asciiTheme="minorEastAsia" w:hAnsiTheme="minorEastAsia" w:hint="eastAsia"/>
                <w:color w:val="000000" w:themeColor="text1"/>
                <w:sz w:val="21"/>
                <w:szCs w:val="21"/>
              </w:rPr>
              <w:t>ReceiverID</w:t>
            </w:r>
            <w:bookmarkEnd w:id="54"/>
            <w:bookmarkEnd w:id="55"/>
          </w:p>
        </w:tc>
        <w:tc>
          <w:tcPr>
            <w:tcW w:w="758"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Y</w:t>
            </w:r>
          </w:p>
        </w:tc>
        <w:tc>
          <w:tcPr>
            <w:tcW w:w="4191" w:type="dxa"/>
          </w:tcPr>
          <w:p w:rsidR="00FE6A0D" w:rsidRDefault="00B26F9B">
            <w:pPr>
              <w:spacing w:line="240" w:lineRule="auto"/>
              <w:ind w:firstLineChars="0" w:firstLine="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接收方标识符</w:t>
            </w:r>
          </w:p>
        </w:tc>
      </w:tr>
    </w:tbl>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其中：</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1）</w:t>
      </w:r>
      <w:r>
        <w:rPr>
          <w:rFonts w:asciiTheme="minorEastAsia" w:hAnsiTheme="minorEastAsia" w:hint="eastAsia"/>
          <w:b/>
          <w:color w:val="000000" w:themeColor="text1"/>
        </w:rPr>
        <w:t>BeginString</w:t>
      </w:r>
      <w:r>
        <w:rPr>
          <w:rFonts w:asciiTheme="minorEastAsia" w:hAnsiTheme="minorEastAsia" w:hint="eastAsia"/>
          <w:color w:val="000000" w:themeColor="text1"/>
        </w:rPr>
        <w:t>：标识消息的协议版本号，不同版本号消息的消息头可能存在差异。</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2）</w:t>
      </w:r>
      <w:r>
        <w:rPr>
          <w:rFonts w:asciiTheme="minorEastAsia" w:hAnsiTheme="minorEastAsia" w:hint="eastAsia"/>
          <w:b/>
          <w:color w:val="000000" w:themeColor="text1"/>
        </w:rPr>
        <w:t>ChainFlag</w:t>
      </w:r>
      <w:r>
        <w:rPr>
          <w:rFonts w:asciiTheme="minorEastAsia" w:hAnsiTheme="minorEastAsia" w:hint="eastAsia"/>
          <w:color w:val="000000" w:themeColor="text1"/>
        </w:rPr>
        <w:t>：当报文长度超过最大报文长度时，长报文需要分割成多个报文发送。通过Chain标识可以用来识别收到的报文是被分割成多块的长报文的哪一部分。一个长报文被分割成多个报文后，其序列号（SequeceNo）相同。</w:t>
      </w:r>
    </w:p>
    <w:p w:rsidR="00FE6A0D" w:rsidRDefault="00B26F9B">
      <w:pPr>
        <w:ind w:firstLine="480"/>
        <w:rPr>
          <w:rFonts w:asciiTheme="minorEastAsia" w:hAnsiTheme="minorEastAsia"/>
          <w:color w:val="000000" w:themeColor="text1"/>
          <w:szCs w:val="24"/>
        </w:rPr>
      </w:pPr>
      <w:r>
        <w:rPr>
          <w:rFonts w:asciiTheme="minorEastAsia" w:hAnsiTheme="minorEastAsia" w:hint="eastAsia"/>
          <w:color w:val="000000" w:themeColor="text1"/>
          <w:szCs w:val="24"/>
        </w:rPr>
        <w:t>3）</w:t>
      </w:r>
      <w:r>
        <w:rPr>
          <w:rFonts w:asciiTheme="minorEastAsia" w:hAnsiTheme="minorEastAsia" w:hint="eastAsia"/>
          <w:b/>
          <w:color w:val="000000" w:themeColor="text1"/>
          <w:szCs w:val="24"/>
        </w:rPr>
        <w:t xml:space="preserve">SequenceSeriesNo </w:t>
      </w:r>
      <w:r>
        <w:rPr>
          <w:rFonts w:asciiTheme="minorEastAsia" w:hAnsiTheme="minorEastAsia" w:hint="eastAsia"/>
          <w:color w:val="000000" w:themeColor="text1"/>
          <w:szCs w:val="24"/>
        </w:rPr>
        <w:t xml:space="preserve">和 </w:t>
      </w:r>
      <w:r>
        <w:rPr>
          <w:rFonts w:asciiTheme="minorEastAsia" w:hAnsiTheme="minorEastAsia"/>
          <w:b/>
          <w:color w:val="000000" w:themeColor="text1"/>
          <w:szCs w:val="24"/>
        </w:rPr>
        <w:t>SequenceNo</w:t>
      </w:r>
      <w:r>
        <w:rPr>
          <w:rFonts w:asciiTheme="minorEastAsia" w:hAnsiTheme="minorEastAsia" w:hint="eastAsia"/>
          <w:color w:val="000000" w:themeColor="text1"/>
          <w:szCs w:val="24"/>
        </w:rPr>
        <w:t>: 用于保障通讯双方信息的完整性和有序性而定义的两个字段。</w:t>
      </w:r>
    </w:p>
    <w:p w:rsidR="00FE6A0D" w:rsidRDefault="00B26F9B">
      <w:pPr>
        <w:ind w:firstLine="480"/>
        <w:rPr>
          <w:rFonts w:asciiTheme="minorEastAsia" w:hAnsiTheme="minorEastAsia"/>
          <w:color w:val="000000" w:themeColor="text1"/>
          <w:szCs w:val="24"/>
        </w:rPr>
      </w:pPr>
      <w:r>
        <w:rPr>
          <w:rFonts w:asciiTheme="minorEastAsia" w:hAnsiTheme="minorEastAsia" w:hint="eastAsia"/>
          <w:color w:val="000000" w:themeColor="text1"/>
          <w:szCs w:val="24"/>
        </w:rPr>
        <w:t>4）</w:t>
      </w:r>
      <w:r>
        <w:rPr>
          <w:rFonts w:asciiTheme="minorEastAsia" w:hAnsiTheme="minorEastAsia" w:hint="eastAsia"/>
          <w:b/>
          <w:color w:val="000000" w:themeColor="text1"/>
          <w:szCs w:val="24"/>
        </w:rPr>
        <w:t>MsgType</w:t>
      </w:r>
      <w:r>
        <w:rPr>
          <w:rFonts w:asciiTheme="minorEastAsia" w:hAnsiTheme="minorEastAsia" w:hint="eastAsia"/>
          <w:color w:val="000000" w:themeColor="text1"/>
          <w:szCs w:val="24"/>
        </w:rPr>
        <w:t>: 用于标识消息类型，具体定义参见“应用消息”章节。</w:t>
      </w:r>
    </w:p>
    <w:p w:rsidR="00FE6A0D" w:rsidRDefault="00B26F9B">
      <w:pPr>
        <w:ind w:firstLine="480"/>
        <w:rPr>
          <w:rFonts w:asciiTheme="minorEastAsia" w:hAnsiTheme="minorEastAsia"/>
          <w:color w:val="000000" w:themeColor="text1"/>
          <w:szCs w:val="24"/>
        </w:rPr>
      </w:pPr>
      <w:r>
        <w:rPr>
          <w:rFonts w:asciiTheme="minorEastAsia" w:hAnsiTheme="minorEastAsia" w:hint="eastAsia"/>
          <w:color w:val="000000" w:themeColor="text1"/>
          <w:szCs w:val="24"/>
        </w:rPr>
        <w:t>5）</w:t>
      </w:r>
      <w:r>
        <w:rPr>
          <w:rFonts w:asciiTheme="minorEastAsia" w:hAnsiTheme="minorEastAsia" w:hint="eastAsia"/>
          <w:b/>
          <w:color w:val="000000" w:themeColor="text1"/>
          <w:szCs w:val="24"/>
        </w:rPr>
        <w:t>SenderID</w:t>
      </w:r>
      <w:r>
        <w:rPr>
          <w:rFonts w:asciiTheme="minorEastAsia" w:hAnsiTheme="minorEastAsia" w:hint="eastAsia"/>
          <w:color w:val="000000" w:themeColor="text1"/>
          <w:szCs w:val="24"/>
        </w:rPr>
        <w:t xml:space="preserve"> 和 </w:t>
      </w:r>
      <w:r>
        <w:rPr>
          <w:rFonts w:asciiTheme="minorEastAsia" w:hAnsiTheme="minorEastAsia" w:hint="eastAsia"/>
          <w:b/>
          <w:color w:val="000000" w:themeColor="text1"/>
          <w:szCs w:val="24"/>
        </w:rPr>
        <w:t>ReceiverID</w:t>
      </w:r>
      <w:r>
        <w:rPr>
          <w:rFonts w:asciiTheme="minorEastAsia" w:hAnsiTheme="minorEastAsia" w:hint="eastAsia"/>
          <w:color w:val="000000" w:themeColor="text1"/>
          <w:szCs w:val="24"/>
        </w:rPr>
        <w:t>：用于标识发送方和接收方。当为交易所时，默认为为0000。</w:t>
      </w:r>
    </w:p>
    <w:p w:rsidR="00FE6A0D" w:rsidRDefault="00B26F9B">
      <w:pPr>
        <w:ind w:firstLine="482"/>
        <w:rPr>
          <w:rFonts w:asciiTheme="minorEastAsia" w:hAnsiTheme="minorEastAsia"/>
          <w:b/>
          <w:color w:val="000000" w:themeColor="text1"/>
          <w:szCs w:val="24"/>
        </w:rPr>
      </w:pPr>
      <w:r>
        <w:rPr>
          <w:rFonts w:asciiTheme="minorEastAsia" w:hAnsiTheme="minorEastAsia" w:hint="eastAsia"/>
          <w:b/>
          <w:color w:val="000000" w:themeColor="text1"/>
          <w:szCs w:val="24"/>
        </w:rPr>
        <w:t>注：对于消息头中的大部分域，是直接封装在交易所提供的API中直接赋值和处理的，API使用方在调用API时只需关注X01域和X03域。</w:t>
      </w:r>
    </w:p>
    <w:p w:rsidR="00FE6A0D" w:rsidRDefault="00FE6A0D">
      <w:pPr>
        <w:ind w:firstLine="480"/>
        <w:rPr>
          <w:rFonts w:asciiTheme="minorEastAsia" w:hAnsiTheme="minorEastAsia"/>
          <w:color w:val="000000" w:themeColor="text1"/>
          <w:szCs w:val="24"/>
        </w:rPr>
      </w:pPr>
    </w:p>
    <w:p w:rsidR="00FE6A0D" w:rsidRDefault="00B26F9B">
      <w:pPr>
        <w:pStyle w:val="1"/>
        <w:numPr>
          <w:ilvl w:val="0"/>
          <w:numId w:val="1"/>
        </w:numPr>
        <w:rPr>
          <w:rFonts w:asciiTheme="minorEastAsia" w:hAnsiTheme="minorEastAsia"/>
          <w:color w:val="000000" w:themeColor="text1"/>
        </w:rPr>
      </w:pPr>
      <w:bookmarkStart w:id="56" w:name="_Toc463012659"/>
      <w:r>
        <w:rPr>
          <w:rFonts w:asciiTheme="minorEastAsia" w:hAnsiTheme="minorEastAsia" w:hint="eastAsia"/>
          <w:color w:val="000000" w:themeColor="text1"/>
        </w:rPr>
        <w:t>消息体定义</w:t>
      </w:r>
      <w:bookmarkEnd w:id="56"/>
    </w:p>
    <w:p w:rsidR="00FE6A0D" w:rsidRDefault="00B26F9B">
      <w:pPr>
        <w:pStyle w:val="2"/>
        <w:numPr>
          <w:ilvl w:val="1"/>
          <w:numId w:val="1"/>
        </w:numPr>
        <w:ind w:left="0" w:firstLineChars="0" w:firstLine="0"/>
      </w:pPr>
      <w:bookmarkStart w:id="57" w:name="_Toc463012660"/>
      <w:r>
        <w:rPr>
          <w:rFonts w:hint="eastAsia"/>
        </w:rPr>
        <w:t>基本约定</w:t>
      </w:r>
      <w:bookmarkEnd w:id="57"/>
    </w:p>
    <w:p w:rsidR="00FE6A0D" w:rsidRDefault="00B26F9B">
      <w:pPr>
        <w:pStyle w:val="3"/>
        <w:numPr>
          <w:ilvl w:val="2"/>
          <w:numId w:val="1"/>
        </w:numPr>
        <w:ind w:left="0" w:firstLineChars="0" w:firstLine="0"/>
        <w:rPr>
          <w:rFonts w:asciiTheme="minorEastAsia" w:hAnsiTheme="minorEastAsia"/>
          <w:color w:val="000000" w:themeColor="text1"/>
        </w:rPr>
      </w:pPr>
      <w:bookmarkStart w:id="58" w:name="_Toc463012661"/>
      <w:r>
        <w:rPr>
          <w:rFonts w:asciiTheme="minorEastAsia" w:hAnsiTheme="minorEastAsia" w:hint="eastAsia"/>
          <w:color w:val="000000" w:themeColor="text1"/>
        </w:rPr>
        <w:t>符号约定</w:t>
      </w:r>
      <w:bookmarkEnd w:id="58"/>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FE6A0D">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b/>
                <w:color w:val="000000" w:themeColor="text1"/>
                <w:sz w:val="20"/>
              </w:rPr>
            </w:pPr>
            <w:r>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jc w:val="center"/>
              <w:rPr>
                <w:rFonts w:asciiTheme="minorEastAsia" w:eastAsiaTheme="minorEastAsia" w:hAnsiTheme="minorEastAsia"/>
                <w:b/>
                <w:color w:val="000000" w:themeColor="text1"/>
                <w:sz w:val="20"/>
              </w:rPr>
            </w:pPr>
            <w:r>
              <w:rPr>
                <w:rFonts w:asciiTheme="minorEastAsia" w:eastAsiaTheme="minorEastAsia" w:hAnsiTheme="minorEastAsia" w:hint="eastAsia"/>
                <w:b/>
                <w:color w:val="000000" w:themeColor="text1"/>
                <w:sz w:val="20"/>
              </w:rPr>
              <w:t>含义</w:t>
            </w:r>
          </w:p>
        </w:tc>
      </w:tr>
      <w:tr w:rsidR="00FE6A0D">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b/>
                <w:color w:val="000000" w:themeColor="text1"/>
                <w:sz w:val="20"/>
              </w:rPr>
            </w:pPr>
            <w:r>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必须填写的域</w:t>
            </w:r>
          </w:p>
        </w:tc>
      </w:tr>
      <w:tr w:rsidR="00FE6A0D">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FE6A0D" w:rsidRDefault="00FE6A0D">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某条件成立时必须填写的域</w:t>
            </w:r>
          </w:p>
        </w:tc>
      </w:tr>
      <w:tr w:rsidR="00FE6A0D">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FE6A0D" w:rsidRDefault="00FE6A0D">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可选，非必须填写的域</w:t>
            </w:r>
          </w:p>
        </w:tc>
      </w:tr>
      <w:tr w:rsidR="00FE6A0D">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FE6A0D" w:rsidRDefault="00FE6A0D">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highlight w:val="lightGray"/>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必须与先前报文中对应域的值相同的域</w:t>
            </w:r>
          </w:p>
        </w:tc>
      </w:tr>
      <w:tr w:rsidR="00FE6A0D">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FE6A0D" w:rsidRDefault="00FE6A0D">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必须去除的域</w:t>
            </w:r>
          </w:p>
        </w:tc>
      </w:tr>
      <w:tr w:rsidR="00FE6A0D">
        <w:trPr>
          <w:cantSplit/>
          <w:jc w:val="center"/>
        </w:trPr>
        <w:tc>
          <w:tcPr>
            <w:tcW w:w="1350" w:type="dxa"/>
            <w:vMerge w:val="restart"/>
            <w:tcBorders>
              <w:top w:val="single" w:sz="4" w:space="0" w:color="auto"/>
              <w:left w:val="single" w:sz="8" w:space="0" w:color="auto"/>
              <w:right w:val="single" w:sz="4" w:space="0" w:color="auto"/>
            </w:tcBorders>
            <w:vAlign w:val="center"/>
          </w:tcPr>
          <w:p w:rsidR="00FE6A0D" w:rsidRDefault="00B26F9B">
            <w:pPr>
              <w:widowControl/>
              <w:spacing w:line="240" w:lineRule="auto"/>
              <w:ind w:firstLineChars="0" w:firstLine="0"/>
              <w:jc w:val="center"/>
              <w:rPr>
                <w:rFonts w:asciiTheme="minorEastAsia" w:hAnsiTheme="minorEastAsia"/>
                <w:b/>
                <w:color w:val="000000" w:themeColor="text1"/>
                <w:kern w:val="0"/>
                <w:sz w:val="20"/>
                <w:szCs w:val="24"/>
              </w:rPr>
            </w:pPr>
            <w:r>
              <w:rPr>
                <w:rFonts w:asciiTheme="minorEastAsia" w:hAnsiTheme="minorEastAsia" w:hint="eastAsia"/>
                <w:b/>
                <w:color w:val="000000" w:themeColor="text1"/>
                <w:sz w:val="20"/>
              </w:rPr>
              <w:lastRenderedPageBreak/>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FE6A0D">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基本数据域</w:t>
            </w:r>
          </w:p>
        </w:tc>
      </w:tr>
      <w:tr w:rsidR="00FE6A0D">
        <w:trPr>
          <w:cantSplit/>
          <w:jc w:val="center"/>
        </w:trPr>
        <w:tc>
          <w:tcPr>
            <w:tcW w:w="1350" w:type="dxa"/>
            <w:vMerge/>
            <w:tcBorders>
              <w:top w:val="single" w:sz="4" w:space="0" w:color="auto"/>
              <w:left w:val="single" w:sz="8" w:space="0" w:color="auto"/>
              <w:right w:val="single" w:sz="4" w:space="0" w:color="auto"/>
            </w:tcBorders>
            <w:vAlign w:val="center"/>
          </w:tcPr>
          <w:p w:rsidR="00FE6A0D" w:rsidRDefault="00FE6A0D">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标识为消息组件名称数据域</w:t>
            </w:r>
          </w:p>
        </w:tc>
      </w:tr>
      <w:tr w:rsidR="00FE6A0D">
        <w:trPr>
          <w:cantSplit/>
          <w:jc w:val="center"/>
        </w:trPr>
        <w:tc>
          <w:tcPr>
            <w:tcW w:w="1350" w:type="dxa"/>
            <w:vMerge/>
            <w:tcBorders>
              <w:left w:val="single" w:sz="8" w:space="0" w:color="auto"/>
              <w:right w:val="single" w:sz="4" w:space="0" w:color="auto"/>
            </w:tcBorders>
            <w:vAlign w:val="center"/>
          </w:tcPr>
          <w:p w:rsidR="00FE6A0D" w:rsidRDefault="00FE6A0D">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标识为消息组件中重复的数据域</w:t>
            </w:r>
          </w:p>
        </w:tc>
      </w:tr>
      <w:tr w:rsidR="00FE6A0D">
        <w:trPr>
          <w:cantSplit/>
          <w:jc w:val="center"/>
        </w:trPr>
        <w:tc>
          <w:tcPr>
            <w:tcW w:w="1350" w:type="dxa"/>
            <w:vMerge/>
            <w:tcBorders>
              <w:left w:val="single" w:sz="8" w:space="0" w:color="auto"/>
              <w:right w:val="single" w:sz="4" w:space="0" w:color="auto"/>
            </w:tcBorders>
            <w:vAlign w:val="center"/>
          </w:tcPr>
          <w:p w:rsidR="00FE6A0D" w:rsidRDefault="00FE6A0D">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标识为消息组件中包含的基础数据域</w:t>
            </w:r>
          </w:p>
        </w:tc>
      </w:tr>
      <w:tr w:rsidR="00FE6A0D">
        <w:trPr>
          <w:cantSplit/>
          <w:trHeight w:val="241"/>
          <w:jc w:val="center"/>
        </w:trPr>
        <w:tc>
          <w:tcPr>
            <w:tcW w:w="1350" w:type="dxa"/>
            <w:vMerge/>
            <w:tcBorders>
              <w:left w:val="single" w:sz="8" w:space="0" w:color="auto"/>
              <w:right w:val="single" w:sz="4" w:space="0" w:color="auto"/>
            </w:tcBorders>
            <w:vAlign w:val="center"/>
          </w:tcPr>
          <w:p w:rsidR="00FE6A0D" w:rsidRDefault="00FE6A0D">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标识为消息组件中的子消息组件</w:t>
            </w:r>
          </w:p>
        </w:tc>
      </w:tr>
      <w:tr w:rsidR="00FE6A0D">
        <w:trPr>
          <w:cantSplit/>
          <w:jc w:val="center"/>
        </w:trPr>
        <w:tc>
          <w:tcPr>
            <w:tcW w:w="1350" w:type="dxa"/>
            <w:vMerge/>
            <w:tcBorders>
              <w:left w:val="single" w:sz="8" w:space="0" w:color="auto"/>
              <w:right w:val="single" w:sz="4" w:space="0" w:color="auto"/>
            </w:tcBorders>
            <w:vAlign w:val="center"/>
          </w:tcPr>
          <w:p w:rsidR="00FE6A0D" w:rsidRDefault="00FE6A0D">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标识为子消息组件中重复的数据域块</w:t>
            </w:r>
          </w:p>
        </w:tc>
      </w:tr>
      <w:tr w:rsidR="00FE6A0D">
        <w:trPr>
          <w:cantSplit/>
          <w:jc w:val="center"/>
        </w:trPr>
        <w:tc>
          <w:tcPr>
            <w:tcW w:w="1350" w:type="dxa"/>
            <w:vMerge/>
            <w:tcBorders>
              <w:left w:val="single" w:sz="8" w:space="0" w:color="auto"/>
              <w:right w:val="single" w:sz="4" w:space="0" w:color="auto"/>
            </w:tcBorders>
            <w:vAlign w:val="center"/>
          </w:tcPr>
          <w:p w:rsidR="00FE6A0D" w:rsidRDefault="00FE6A0D">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FE6A0D" w:rsidRDefault="00B26F9B">
            <w:pPr>
              <w:pStyle w:val="MessageTable"/>
              <w:spacing w:line="240" w:lineRule="auto"/>
              <w:jc w:val="center"/>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rsidR="00FE6A0D" w:rsidRDefault="00B26F9B">
            <w:pPr>
              <w:pStyle w:val="MessageTable"/>
              <w:spacing w:line="240" w:lineRule="auto"/>
              <w:rPr>
                <w:rFonts w:asciiTheme="minorEastAsia" w:eastAsiaTheme="minorEastAsia" w:hAnsiTheme="minorEastAsia"/>
                <w:color w:val="000000" w:themeColor="text1"/>
                <w:sz w:val="20"/>
              </w:rPr>
            </w:pPr>
            <w:r>
              <w:rPr>
                <w:rFonts w:asciiTheme="minorEastAsia" w:eastAsiaTheme="minorEastAsia" w:hAnsiTheme="minorEastAsia" w:hint="eastAsia"/>
                <w:color w:val="000000" w:themeColor="text1"/>
                <w:sz w:val="20"/>
              </w:rPr>
              <w:t>标识为子消息组件中包含的基础数据域</w:t>
            </w:r>
          </w:p>
        </w:tc>
      </w:tr>
    </w:tbl>
    <w:p w:rsidR="00FE6A0D" w:rsidRDefault="00B26F9B">
      <w:pPr>
        <w:pStyle w:val="3"/>
        <w:numPr>
          <w:ilvl w:val="2"/>
          <w:numId w:val="1"/>
        </w:numPr>
        <w:ind w:left="0" w:firstLineChars="0" w:firstLine="0"/>
        <w:rPr>
          <w:rFonts w:asciiTheme="minorEastAsia" w:hAnsiTheme="minorEastAsia"/>
          <w:color w:val="000000" w:themeColor="text1"/>
        </w:rPr>
      </w:pPr>
      <w:bookmarkStart w:id="59" w:name="_Toc463012662"/>
      <w:r>
        <w:rPr>
          <w:rFonts w:asciiTheme="minorEastAsia" w:hAnsiTheme="minorEastAsia" w:hint="eastAsia"/>
          <w:color w:val="000000" w:themeColor="text1"/>
        </w:rPr>
        <w:t>转义规则</w:t>
      </w:r>
      <w:bookmarkEnd w:id="59"/>
    </w:p>
    <w:p w:rsidR="00FE6A0D" w:rsidRDefault="00B26F9B">
      <w:pPr>
        <w:ind w:firstLine="480"/>
      </w:pPr>
      <w:r>
        <w:rPr>
          <w:rFonts w:hint="eastAsia"/>
        </w:rPr>
        <w:t>在部分报文中，若出现如下特殊字符，需进行转义处理。需要转义的字符及转规则如下表所示：</w:t>
      </w:r>
    </w:p>
    <w:tbl>
      <w:tblPr>
        <w:tblW w:w="679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1"/>
        <w:gridCol w:w="1679"/>
        <w:gridCol w:w="3510"/>
      </w:tblGrid>
      <w:tr w:rsidR="00FE6A0D">
        <w:tc>
          <w:tcPr>
            <w:tcW w:w="1601" w:type="dxa"/>
            <w:tcBorders>
              <w:top w:val="single" w:sz="4" w:space="0" w:color="auto"/>
              <w:left w:val="single" w:sz="4" w:space="0" w:color="auto"/>
              <w:bottom w:val="single" w:sz="4" w:space="0" w:color="auto"/>
              <w:right w:val="single" w:sz="4" w:space="0" w:color="auto"/>
            </w:tcBorders>
            <w:shd w:val="clear" w:color="auto" w:fill="F2F2F2"/>
          </w:tcPr>
          <w:p w:rsidR="00FE6A0D" w:rsidRDefault="00B26F9B">
            <w:pPr>
              <w:ind w:firstLine="482"/>
              <w:rPr>
                <w:rFonts w:asciiTheme="minorEastAsia" w:hAnsiTheme="minorEastAsia"/>
                <w:b/>
              </w:rPr>
            </w:pPr>
            <w:r>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tcPr>
          <w:p w:rsidR="00FE6A0D" w:rsidRDefault="00B26F9B">
            <w:pPr>
              <w:ind w:firstLine="482"/>
              <w:rPr>
                <w:rFonts w:asciiTheme="minorEastAsia" w:hAnsiTheme="minorEastAsia"/>
                <w:b/>
              </w:rPr>
            </w:pPr>
            <w:r>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tcPr>
          <w:p w:rsidR="00FE6A0D" w:rsidRDefault="00B26F9B">
            <w:pPr>
              <w:ind w:firstLineChars="82" w:firstLine="198"/>
              <w:rPr>
                <w:rFonts w:asciiTheme="minorEastAsia" w:hAnsiTheme="minorEastAsia"/>
                <w:b/>
              </w:rPr>
            </w:pPr>
            <w:r>
              <w:rPr>
                <w:rFonts w:asciiTheme="minorEastAsia" w:hAnsiTheme="minorEastAsia" w:hint="eastAsia"/>
                <w:b/>
              </w:rPr>
              <w:t>备注</w:t>
            </w:r>
          </w:p>
        </w:tc>
      </w:tr>
      <w:tr w:rsidR="00FE6A0D">
        <w:tc>
          <w:tcPr>
            <w:tcW w:w="1601"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FE6A0D" w:rsidRDefault="00FE6A0D">
            <w:pPr>
              <w:ind w:firstLineChars="0" w:firstLine="0"/>
              <w:jc w:val="left"/>
              <w:rPr>
                <w:rFonts w:asciiTheme="minorEastAsia" w:hAnsiTheme="minorEastAsia"/>
              </w:rPr>
            </w:pPr>
          </w:p>
        </w:tc>
      </w:tr>
      <w:tr w:rsidR="00FE6A0D">
        <w:tc>
          <w:tcPr>
            <w:tcW w:w="1601"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FE6A0D" w:rsidRDefault="00FE6A0D">
            <w:pPr>
              <w:ind w:firstLineChars="0" w:firstLine="0"/>
              <w:jc w:val="left"/>
              <w:rPr>
                <w:rFonts w:asciiTheme="minorEastAsia" w:hAnsiTheme="minorEastAsia"/>
              </w:rPr>
            </w:pPr>
          </w:p>
        </w:tc>
      </w:tr>
      <w:tr w:rsidR="00FE6A0D">
        <w:tc>
          <w:tcPr>
            <w:tcW w:w="1601"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FE6A0D" w:rsidRDefault="00FE6A0D">
            <w:pPr>
              <w:ind w:firstLineChars="0" w:firstLine="0"/>
              <w:jc w:val="left"/>
              <w:rPr>
                <w:rFonts w:asciiTheme="minorEastAsia" w:hAnsiTheme="minorEastAsia"/>
              </w:rPr>
            </w:pPr>
          </w:p>
        </w:tc>
      </w:tr>
      <w:tr w:rsidR="00FE6A0D">
        <w:tc>
          <w:tcPr>
            <w:tcW w:w="1601"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FE6A0D" w:rsidRDefault="00FE6A0D">
            <w:pPr>
              <w:ind w:firstLineChars="0" w:firstLine="0"/>
              <w:jc w:val="left"/>
              <w:rPr>
                <w:rFonts w:asciiTheme="minorEastAsia" w:hAnsiTheme="minorEastAsia"/>
              </w:rPr>
            </w:pPr>
          </w:p>
        </w:tc>
      </w:tr>
      <w:tr w:rsidR="00FE6A0D">
        <w:tc>
          <w:tcPr>
            <w:tcW w:w="1601"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FE6A0D" w:rsidRDefault="00FE6A0D">
            <w:pPr>
              <w:ind w:firstLineChars="0" w:firstLine="0"/>
              <w:jc w:val="left"/>
              <w:rPr>
                <w:rFonts w:asciiTheme="minorEastAsia" w:hAnsiTheme="minorEastAsia"/>
              </w:rPr>
            </w:pPr>
          </w:p>
        </w:tc>
      </w:tr>
      <w:tr w:rsidR="00FE6A0D">
        <w:tc>
          <w:tcPr>
            <w:tcW w:w="1601"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FE6A0D" w:rsidRDefault="00FE6A0D">
            <w:pPr>
              <w:ind w:firstLineChars="0" w:firstLine="0"/>
              <w:jc w:val="left"/>
              <w:rPr>
                <w:rFonts w:asciiTheme="minorEastAsia" w:hAnsiTheme="minorEastAsia"/>
              </w:rPr>
            </w:pPr>
          </w:p>
        </w:tc>
      </w:tr>
      <w:tr w:rsidR="00FE6A0D">
        <w:tc>
          <w:tcPr>
            <w:tcW w:w="1601"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rsidR="00FE6A0D" w:rsidRDefault="00B26F9B">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rsidR="00FE6A0D" w:rsidRDefault="00FE6A0D">
            <w:pPr>
              <w:ind w:firstLineChars="0" w:firstLine="0"/>
              <w:jc w:val="left"/>
              <w:rPr>
                <w:rFonts w:asciiTheme="minorEastAsia" w:hAnsiTheme="minorEastAsia"/>
              </w:rPr>
            </w:pPr>
          </w:p>
        </w:tc>
      </w:tr>
    </w:tbl>
    <w:p w:rsidR="00FE6A0D" w:rsidRDefault="00FE6A0D">
      <w:pPr>
        <w:ind w:firstLine="482"/>
        <w:rPr>
          <w:rFonts w:asciiTheme="minorEastAsia" w:hAnsiTheme="minorEastAsia"/>
          <w:b/>
          <w:color w:val="000000" w:themeColor="text1"/>
        </w:rPr>
      </w:pP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60" w:name="_Toc463012663"/>
      <w:r>
        <w:rPr>
          <w:rFonts w:asciiTheme="minorEastAsia" w:eastAsiaTheme="minorEastAsia" w:hAnsiTheme="minorEastAsia" w:hint="eastAsia"/>
          <w:color w:val="000000" w:themeColor="text1"/>
        </w:rPr>
        <w:t>竞价类消息</w:t>
      </w:r>
      <w:bookmarkEnd w:id="60"/>
    </w:p>
    <w:p w:rsidR="00FE6A0D" w:rsidRDefault="00B26F9B">
      <w:pPr>
        <w:pStyle w:val="3"/>
        <w:numPr>
          <w:ilvl w:val="2"/>
          <w:numId w:val="1"/>
        </w:numPr>
        <w:ind w:left="0" w:firstLineChars="0" w:firstLine="0"/>
        <w:rPr>
          <w:rFonts w:asciiTheme="minorEastAsia" w:hAnsiTheme="minorEastAsia"/>
          <w:color w:val="000000" w:themeColor="text1"/>
        </w:rPr>
      </w:pPr>
      <w:bookmarkStart w:id="61" w:name="_Toc463012664"/>
      <w:r>
        <w:rPr>
          <w:rFonts w:asciiTheme="minorEastAsia" w:hAnsiTheme="minorEastAsia" w:hint="eastAsia"/>
          <w:color w:val="000000" w:themeColor="text1"/>
        </w:rPr>
        <w:t>现货报单/撤单交易</w:t>
      </w:r>
      <w:bookmarkEnd w:id="61"/>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现货报单请求及应答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：报单交易用于主动发起现货合约报单，涵盖：普通</w:t>
      </w:r>
      <w:r w:rsidR="0081663A">
        <w:rPr>
          <w:rFonts w:asciiTheme="minorEastAsia" w:hAnsiTheme="minorEastAsia" w:hint="eastAsia"/>
          <w:color w:val="000000" w:themeColor="text1"/>
        </w:rPr>
        <w:t>限价指令</w:t>
      </w:r>
      <w:r>
        <w:rPr>
          <w:rFonts w:asciiTheme="minorEastAsia" w:hAnsiTheme="minorEastAsia" w:hint="eastAsia"/>
          <w:color w:val="000000" w:themeColor="text1"/>
        </w:rPr>
        <w:t>、</w:t>
      </w:r>
      <w:r w:rsidR="00B44C5D">
        <w:rPr>
          <w:rFonts w:asciiTheme="minorEastAsia" w:hAnsiTheme="minorEastAsia" w:hint="eastAsia"/>
          <w:color w:val="000000" w:themeColor="text1"/>
        </w:rPr>
        <w:t>限价</w:t>
      </w:r>
      <w:r>
        <w:rPr>
          <w:rFonts w:asciiTheme="minorEastAsia" w:hAnsiTheme="minorEastAsia" w:hint="eastAsia"/>
          <w:color w:val="000000" w:themeColor="text1"/>
        </w:rPr>
        <w:t>FOK报单</w:t>
      </w:r>
      <w:r w:rsidR="00B44C5D">
        <w:rPr>
          <w:rFonts w:asciiTheme="minorEastAsia" w:hAnsiTheme="minorEastAsia" w:hint="eastAsia"/>
          <w:color w:val="000000" w:themeColor="text1"/>
        </w:rPr>
        <w:t>、限价</w:t>
      </w:r>
      <w:r>
        <w:rPr>
          <w:rFonts w:asciiTheme="minorEastAsia" w:hAnsiTheme="minorEastAsia" w:hint="eastAsia"/>
          <w:color w:val="000000" w:themeColor="text1"/>
        </w:rPr>
        <w:t>FAK报单</w:t>
      </w:r>
      <w:r w:rsidR="00B44C5D">
        <w:rPr>
          <w:rFonts w:asciiTheme="minorEastAsia" w:hAnsiTheme="minorEastAsia" w:hint="eastAsia"/>
          <w:color w:val="000000" w:themeColor="text1"/>
        </w:rPr>
        <w:t>、</w:t>
      </w:r>
      <w:r w:rsidR="0081663A">
        <w:rPr>
          <w:rFonts w:asciiTheme="minorEastAsia" w:hAnsiTheme="minorEastAsia" w:hint="eastAsia"/>
          <w:color w:val="000000" w:themeColor="text1"/>
        </w:rPr>
        <w:t>市价剩余转限价、</w:t>
      </w:r>
      <w:r w:rsidR="00B44C5D">
        <w:rPr>
          <w:rFonts w:asciiTheme="minorEastAsia" w:hAnsiTheme="minorEastAsia" w:hint="eastAsia"/>
          <w:color w:val="000000" w:themeColor="text1"/>
        </w:rPr>
        <w:t>市价FOK</w:t>
      </w:r>
      <w:r w:rsidR="0081663A">
        <w:rPr>
          <w:rFonts w:asciiTheme="minorEastAsia" w:hAnsiTheme="minorEastAsia" w:hint="eastAsia"/>
          <w:color w:val="000000" w:themeColor="text1"/>
        </w:rPr>
        <w:t>报单</w:t>
      </w:r>
      <w:r w:rsidR="000004EF">
        <w:rPr>
          <w:rFonts w:asciiTheme="minorEastAsia" w:hAnsiTheme="minorEastAsia" w:hint="eastAsia"/>
          <w:color w:val="000000" w:themeColor="text1"/>
        </w:rPr>
        <w:t>、</w:t>
      </w:r>
      <w:r w:rsidR="00B44C5D">
        <w:rPr>
          <w:rFonts w:asciiTheme="minorEastAsia" w:hAnsiTheme="minorEastAsia" w:hint="eastAsia"/>
          <w:color w:val="000000" w:themeColor="text1"/>
        </w:rPr>
        <w:t>市价FAK</w:t>
      </w:r>
      <w:r w:rsidR="0081663A">
        <w:rPr>
          <w:rFonts w:asciiTheme="minorEastAsia" w:hAnsiTheme="minorEastAsia" w:hint="eastAsia"/>
          <w:color w:val="000000" w:themeColor="text1"/>
        </w:rPr>
        <w:t>报单</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4062E5">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hAnsiTheme="minorEastAsia"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00-现货</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Q</w:t>
            </w:r>
            <w:r>
              <w:rPr>
                <w:rFonts w:asciiTheme="minorEastAsia" w:hAnsiTheme="minorEastAsia" w:cs="宋体" w:hint="eastAsia"/>
                <w:color w:val="000000" w:themeColor="text1"/>
                <w:kern w:val="0"/>
                <w:sz w:val="20"/>
                <w:szCs w:val="20"/>
              </w:rPr>
              <w:t>uantity</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24723" w:rsidRDefault="00624723">
            <w:pPr>
              <w:spacing w:line="240" w:lineRule="auto"/>
              <w:ind w:firstLineChars="0" w:firstLine="0"/>
              <w:rPr>
                <w:ins w:id="62" w:author="崔清松" w:date="2016-09-20T21:23:00Z"/>
                <w:rFonts w:asciiTheme="minorEastAsia" w:hAnsiTheme="minorEastAsia" w:cs="宋体"/>
                <w:color w:val="000000"/>
                <w:kern w:val="0"/>
                <w:sz w:val="20"/>
                <w:szCs w:val="20"/>
              </w:rPr>
            </w:pPr>
            <w:ins w:id="63" w:author="崔清松" w:date="2016-09-20T21:21:00Z">
              <w:r>
                <w:rPr>
                  <w:rFonts w:asciiTheme="minorEastAsia" w:hAnsiTheme="minorEastAsia" w:cs="宋体"/>
                  <w:color w:val="000000"/>
                  <w:kern w:val="0"/>
                  <w:sz w:val="20"/>
                  <w:szCs w:val="20"/>
                </w:rPr>
                <w:t>O65</w:t>
              </w:r>
            </w:ins>
          </w:p>
          <w:p w:rsidR="00FE6A0D" w:rsidRDefault="00B26F9B">
            <w:pPr>
              <w:spacing w:line="240" w:lineRule="auto"/>
              <w:ind w:firstLineChars="0" w:firstLine="0"/>
              <w:rPr>
                <w:rFonts w:asciiTheme="minorEastAsia" w:hAnsiTheme="minorEastAsia"/>
                <w:color w:val="000000" w:themeColor="text1"/>
                <w:sz w:val="20"/>
                <w:szCs w:val="20"/>
              </w:rPr>
            </w:pPr>
            <w:del w:id="64" w:author="崔清松" w:date="2016-09-20T21:21:00Z">
              <w:r w:rsidDel="00624723">
                <w:rPr>
                  <w:rFonts w:asciiTheme="minorEastAsia" w:hAnsiTheme="minorEastAsia" w:cs="宋体" w:hint="eastAsia"/>
                  <w:color w:val="000000"/>
                  <w:kern w:val="0"/>
                  <w:sz w:val="20"/>
                  <w:szCs w:val="20"/>
                </w:rPr>
                <w:delText>O6</w:delText>
              </w:r>
            </w:del>
            <w:del w:id="65" w:author="崔清松" w:date="2016-09-20T21:20:00Z">
              <w:r w:rsidDel="00624723">
                <w:rPr>
                  <w:rFonts w:asciiTheme="minorEastAsia" w:hAnsiTheme="minorEastAsia" w:cs="宋体" w:hint="eastAsia"/>
                  <w:color w:val="000000"/>
                  <w:kern w:val="0"/>
                  <w:sz w:val="20"/>
                  <w:szCs w:val="20"/>
                </w:rPr>
                <w:delText>6</w:delText>
              </w:r>
            </w:del>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spacing w:line="240" w:lineRule="auto"/>
              <w:ind w:firstLineChars="0" w:firstLine="0"/>
              <w:rPr>
                <w:rFonts w:asciiTheme="minorEastAsia" w:hAnsiTheme="minorEastAsia"/>
                <w:color w:val="000000" w:themeColor="text1"/>
                <w:sz w:val="20"/>
                <w:szCs w:val="20"/>
              </w:rPr>
            </w:pPr>
            <w:del w:id="66" w:author="崔清松" w:date="2016-09-20T21:22:00Z">
              <w:r w:rsidDel="00624723">
                <w:rPr>
                  <w:rFonts w:asciiTheme="minorEastAsia" w:hAnsiTheme="minorEastAsia" w:cs="宋体" w:hint="eastAsia"/>
                  <w:color w:val="000000"/>
                  <w:kern w:val="0"/>
                  <w:sz w:val="20"/>
                  <w:szCs w:val="20"/>
                </w:rPr>
                <w:delText>spot</w:delText>
              </w:r>
            </w:del>
            <w:r>
              <w:rPr>
                <w:rFonts w:asciiTheme="minorEastAsia" w:hAnsiTheme="minorEastAsia" w:cs="宋体" w:hint="eastAsia"/>
                <w:color w:val="000000"/>
                <w:kern w:val="0"/>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spacing w:line="240" w:lineRule="auto"/>
              <w:ind w:firstLineChars="0" w:firstLine="0"/>
              <w:rPr>
                <w:rFonts w:asciiTheme="minorEastAsia" w:hAnsiTheme="minorEastAsia"/>
                <w:color w:val="000000" w:themeColor="text1"/>
                <w:sz w:val="20"/>
                <w:szCs w:val="20"/>
              </w:rPr>
            </w:pPr>
            <w:del w:id="67" w:author="崔清松" w:date="2016-09-20T21:22:00Z">
              <w:r w:rsidDel="00624723">
                <w:rPr>
                  <w:rFonts w:asciiTheme="minorEastAsia" w:hAnsiTheme="minorEastAsia" w:cs="宋体" w:hint="eastAsia"/>
                  <w:color w:val="000000"/>
                  <w:kern w:val="0"/>
                  <w:sz w:val="20"/>
                  <w:szCs w:val="20"/>
                </w:rPr>
                <w:delText>现货成交</w:delText>
              </w:r>
            </w:del>
            <w:r>
              <w:rPr>
                <w:rFonts w:asciiTheme="minorEastAsia" w:hAnsiTheme="minorEastAsia" w:cs="宋体" w:hint="eastAsia"/>
                <w:color w:val="000000"/>
                <w:kern w:val="0"/>
                <w:sz w:val="20"/>
                <w:szCs w:val="20"/>
              </w:rPr>
              <w:t>类型</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pStyle w:val="a5"/>
              <w:ind w:firstLineChars="0" w:firstLine="0"/>
              <w:rPr>
                <w:rFonts w:asciiTheme="minorEastAsia" w:eastAsiaTheme="minorEastAsia" w:hAnsiTheme="minorEastAsia" w:cs="宋体"/>
                <w:color w:val="000000" w:themeColor="text1"/>
                <w:kern w:val="0"/>
                <w:sz w:val="20"/>
              </w:rPr>
            </w:pPr>
            <w:r>
              <w:rPr>
                <w:rFonts w:asciiTheme="minorEastAsia" w:hAnsiTheme="minorEastAsia" w:cs="宋体"/>
                <w:color w:val="000000"/>
                <w:kern w:val="0"/>
                <w:sz w:val="20"/>
              </w:rPr>
              <w:t>1-普通</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V2报单接口时必填，取值范围：0-普通</w:t>
            </w:r>
            <w:r w:rsidR="0081663A">
              <w:rPr>
                <w:rFonts w:asciiTheme="minorEastAsia" w:hAnsiTheme="minorEastAsia" w:cs="宋体" w:hint="eastAsia"/>
                <w:color w:val="000000" w:themeColor="text1"/>
                <w:kern w:val="0"/>
                <w:sz w:val="20"/>
                <w:szCs w:val="20"/>
              </w:rPr>
              <w:t>限价</w:t>
            </w:r>
            <w:r>
              <w:rPr>
                <w:rFonts w:asciiTheme="minorEastAsia" w:hAnsiTheme="minorEastAsia" w:cs="宋体" w:hint="eastAsia"/>
                <w:color w:val="000000" w:themeColor="text1"/>
                <w:kern w:val="0"/>
                <w:sz w:val="20"/>
                <w:szCs w:val="20"/>
              </w:rPr>
              <w:t>指令,1-</w:t>
            </w:r>
            <w:r w:rsidR="00B44C5D">
              <w:rPr>
                <w:rFonts w:asciiTheme="minorEastAsia" w:hAnsiTheme="minorEastAsia" w:cs="宋体" w:hint="eastAsia"/>
                <w:color w:val="000000" w:themeColor="text1"/>
                <w:kern w:val="0"/>
                <w:sz w:val="20"/>
                <w:szCs w:val="20"/>
              </w:rPr>
              <w:t>限价</w:t>
            </w:r>
            <w:r>
              <w:rPr>
                <w:rFonts w:asciiTheme="minorEastAsia" w:hAnsiTheme="minorEastAsia" w:cs="宋体" w:hint="eastAsia"/>
                <w:color w:val="000000" w:themeColor="text1"/>
                <w:kern w:val="0"/>
                <w:sz w:val="20"/>
                <w:szCs w:val="20"/>
              </w:rPr>
              <w:t>FOK指令,2-</w:t>
            </w:r>
            <w:r w:rsidR="00B44C5D">
              <w:rPr>
                <w:rFonts w:asciiTheme="minorEastAsia" w:hAnsiTheme="minorEastAsia" w:cs="宋体" w:hint="eastAsia"/>
                <w:color w:val="000000" w:themeColor="text1"/>
                <w:kern w:val="0"/>
                <w:sz w:val="20"/>
                <w:szCs w:val="20"/>
              </w:rPr>
              <w:t>限价</w:t>
            </w:r>
            <w:r>
              <w:rPr>
                <w:rFonts w:asciiTheme="minorEastAsia" w:hAnsiTheme="minorEastAsia" w:cs="宋体" w:hint="eastAsia"/>
                <w:color w:val="000000" w:themeColor="text1"/>
                <w:kern w:val="0"/>
                <w:sz w:val="20"/>
                <w:szCs w:val="20"/>
              </w:rPr>
              <w:t>FAK指令</w:t>
            </w:r>
            <w:r w:rsidR="00B44C5D">
              <w:rPr>
                <w:rFonts w:asciiTheme="minorEastAsia" w:hAnsiTheme="minorEastAsia" w:cs="宋体" w:hint="eastAsia"/>
                <w:color w:val="000000" w:themeColor="text1"/>
                <w:kern w:val="0"/>
                <w:sz w:val="20"/>
                <w:szCs w:val="20"/>
              </w:rPr>
              <w:t>，3-市价</w:t>
            </w:r>
            <w:r w:rsidR="0081663A">
              <w:rPr>
                <w:rFonts w:asciiTheme="minorEastAsia" w:hAnsiTheme="minorEastAsia" w:cs="宋体" w:hint="eastAsia"/>
                <w:color w:val="000000" w:themeColor="text1"/>
                <w:kern w:val="0"/>
                <w:sz w:val="20"/>
                <w:szCs w:val="20"/>
              </w:rPr>
              <w:t>剩余转限价</w:t>
            </w:r>
            <w:r w:rsidR="00B44C5D">
              <w:rPr>
                <w:rFonts w:asciiTheme="minorEastAsia" w:hAnsiTheme="minorEastAsia" w:cs="宋体" w:hint="eastAsia"/>
                <w:color w:val="000000" w:themeColor="text1"/>
                <w:kern w:val="0"/>
                <w:sz w:val="20"/>
                <w:szCs w:val="20"/>
              </w:rPr>
              <w:t>指令，4-市价</w:t>
            </w:r>
            <w:r w:rsidR="0081663A">
              <w:rPr>
                <w:rFonts w:asciiTheme="minorEastAsia" w:hAnsiTheme="minorEastAsia" w:cs="宋体" w:hint="eastAsia"/>
                <w:color w:val="000000" w:themeColor="text1"/>
                <w:kern w:val="0"/>
                <w:sz w:val="20"/>
                <w:szCs w:val="20"/>
              </w:rPr>
              <w:t>FO</w:t>
            </w:r>
            <w:r w:rsidR="00B44C5D">
              <w:rPr>
                <w:rFonts w:asciiTheme="minorEastAsia" w:hAnsiTheme="minorEastAsia" w:cs="宋体" w:hint="eastAsia"/>
                <w:color w:val="000000" w:themeColor="text1"/>
                <w:kern w:val="0"/>
                <w:sz w:val="20"/>
                <w:szCs w:val="20"/>
              </w:rPr>
              <w:t>K指令</w:t>
            </w:r>
            <w:r w:rsidR="000004EF">
              <w:rPr>
                <w:rFonts w:asciiTheme="minorEastAsia" w:hAnsiTheme="minorEastAsia" w:cs="宋体" w:hint="eastAsia"/>
                <w:color w:val="000000" w:themeColor="text1"/>
                <w:kern w:val="0"/>
                <w:sz w:val="20"/>
                <w:szCs w:val="20"/>
              </w:rPr>
              <w:t>，5-市价</w:t>
            </w:r>
            <w:r w:rsidR="0081663A">
              <w:rPr>
                <w:rFonts w:asciiTheme="minorEastAsia" w:hAnsiTheme="minorEastAsia" w:cs="宋体" w:hint="eastAsia"/>
                <w:color w:val="000000" w:themeColor="text1"/>
                <w:kern w:val="0"/>
                <w:sz w:val="20"/>
                <w:szCs w:val="20"/>
              </w:rPr>
              <w:t>FAK指令</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FE6A0D"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FE6A0D"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3A5FC6">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hAnsiTheme="minorEastAsia"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现货撤单请求及应答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：撤单指令用于主动撤销现货的报单。</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19" w:type="dxa"/>
        <w:tblInd w:w="103" w:type="dxa"/>
        <w:tblLayout w:type="fixed"/>
        <w:tblLook w:val="04A0" w:firstRow="1" w:lastRow="0" w:firstColumn="1" w:lastColumn="0" w:noHBand="0" w:noVBand="1"/>
      </w:tblPr>
      <w:tblGrid>
        <w:gridCol w:w="776"/>
        <w:gridCol w:w="1516"/>
        <w:gridCol w:w="1569"/>
        <w:gridCol w:w="709"/>
        <w:gridCol w:w="709"/>
        <w:gridCol w:w="3140"/>
      </w:tblGrid>
      <w:tr w:rsidR="00FE6A0D" w:rsidTr="008C29B4">
        <w:trPr>
          <w:trHeight w:val="270"/>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5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69"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1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8C29B4">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69"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FE6A0D" w:rsidTr="008C29B4">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6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rsidTr="008C29B4">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6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rsidTr="008C29B4">
        <w:trPr>
          <w:trHeight w:val="123"/>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6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rsidTr="008C29B4">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6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FE6A0D" w:rsidTr="008C29B4">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6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FE6A0D" w:rsidTr="008C29B4">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6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FE6A0D" w:rsidTr="008C29B4">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6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FE6A0D" w:rsidTr="008C29B4">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6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现货报单回报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：现货报单回报指令用于通知报单指令的处理信息。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12068" w:type="dxa"/>
        <w:tblInd w:w="103" w:type="dxa"/>
        <w:tblLayout w:type="fixed"/>
        <w:tblLook w:val="04A0" w:firstRow="1" w:lastRow="0" w:firstColumn="1" w:lastColumn="0" w:noHBand="0" w:noVBand="1"/>
      </w:tblPr>
      <w:tblGrid>
        <w:gridCol w:w="798"/>
        <w:gridCol w:w="1796"/>
        <w:gridCol w:w="1596"/>
        <w:gridCol w:w="798"/>
        <w:gridCol w:w="3540"/>
        <w:gridCol w:w="3540"/>
      </w:tblGrid>
      <w:tr w:rsidR="00FE6A0D">
        <w:trPr>
          <w:gridAfter w:val="1"/>
          <w:wAfter w:w="3540"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一级系统生成</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交易所日期</w:t>
            </w: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交易所时间</w:t>
            </w: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24723" w:rsidRDefault="00624723">
            <w:pPr>
              <w:spacing w:line="240" w:lineRule="auto"/>
              <w:ind w:firstLineChars="0" w:firstLine="0"/>
              <w:rPr>
                <w:ins w:id="68" w:author="崔清松" w:date="2016-09-20T21:22:00Z"/>
                <w:rFonts w:asciiTheme="minorEastAsia" w:hAnsiTheme="minorEastAsia" w:cs="宋体"/>
                <w:color w:val="000000"/>
                <w:kern w:val="0"/>
                <w:sz w:val="20"/>
                <w:szCs w:val="20"/>
              </w:rPr>
            </w:pPr>
            <w:ins w:id="69" w:author="崔清松" w:date="2016-09-20T21:22:00Z">
              <w:r>
                <w:rPr>
                  <w:rFonts w:asciiTheme="minorEastAsia" w:hAnsiTheme="minorEastAsia" w:cs="宋体"/>
                  <w:color w:val="000000"/>
                  <w:kern w:val="0"/>
                  <w:sz w:val="20"/>
                  <w:szCs w:val="20"/>
                </w:rPr>
                <w:t>O65</w:t>
              </w:r>
            </w:ins>
          </w:p>
          <w:p w:rsidR="009E67A6" w:rsidRDefault="009E67A6">
            <w:pPr>
              <w:spacing w:line="240" w:lineRule="auto"/>
              <w:ind w:firstLineChars="0" w:firstLine="0"/>
              <w:rPr>
                <w:rFonts w:asciiTheme="minorEastAsia" w:hAnsiTheme="minorEastAsia" w:cs="宋体"/>
                <w:color w:val="000000" w:themeColor="text1"/>
                <w:sz w:val="20"/>
                <w:szCs w:val="20"/>
              </w:rPr>
            </w:pPr>
            <w:del w:id="70" w:author="崔清松" w:date="2016-09-20T21:22:00Z">
              <w:r w:rsidDel="00624723">
                <w:rPr>
                  <w:rFonts w:asciiTheme="minorEastAsia" w:hAnsiTheme="minorEastAsia" w:cs="宋体" w:hint="eastAsia"/>
                  <w:color w:val="000000"/>
                  <w:kern w:val="0"/>
                  <w:sz w:val="20"/>
                  <w:szCs w:val="20"/>
                </w:rPr>
                <w:delText>O66</w:delText>
              </w:r>
            </w:del>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del w:id="71" w:author="崔清松" w:date="2016-09-20T21:22:00Z">
              <w:r w:rsidDel="00624723">
                <w:rPr>
                  <w:rFonts w:asciiTheme="minorEastAsia" w:hAnsiTheme="minorEastAsia" w:cs="宋体" w:hint="eastAsia"/>
                  <w:color w:val="000000"/>
                  <w:kern w:val="0"/>
                  <w:sz w:val="20"/>
                  <w:szCs w:val="20"/>
                </w:rPr>
                <w:delText>spot</w:delText>
              </w:r>
            </w:del>
            <w:r>
              <w:rPr>
                <w:rFonts w:asciiTheme="minorEastAsia" w:hAnsiTheme="minorEastAsia" w:cs="宋体" w:hint="eastAsia"/>
                <w:color w:val="000000"/>
                <w:kern w:val="0"/>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del w:id="72" w:author="崔清松" w:date="2016-09-20T21:22:00Z">
              <w:r w:rsidDel="00624723">
                <w:rPr>
                  <w:rFonts w:asciiTheme="minorEastAsia" w:hAnsiTheme="minorEastAsia" w:cs="宋体" w:hint="eastAsia"/>
                  <w:color w:val="000000"/>
                  <w:kern w:val="0"/>
                  <w:sz w:val="20"/>
                  <w:szCs w:val="20"/>
                </w:rPr>
                <w:delText>现货成交</w:delText>
              </w:r>
            </w:del>
            <w:r>
              <w:rPr>
                <w:rFonts w:asciiTheme="minorEastAsia" w:hAnsiTheme="minorEastAsia" w:cs="宋体" w:hint="eastAsia"/>
                <w:color w:val="000000"/>
                <w:kern w:val="0"/>
                <w:sz w:val="20"/>
                <w:szCs w:val="20"/>
              </w:rPr>
              <w:t>类型</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pStyle w:val="a5"/>
              <w:ind w:firstLineChars="0" w:firstLine="0"/>
              <w:rPr>
                <w:rFonts w:asciiTheme="minorEastAsia" w:eastAsiaTheme="minorEastAsia" w:hAnsiTheme="minorEastAsia" w:cs="宋体"/>
                <w:color w:val="000000" w:themeColor="text1"/>
                <w:kern w:val="0"/>
                <w:sz w:val="20"/>
              </w:rPr>
            </w:pPr>
            <w:r>
              <w:rPr>
                <w:rFonts w:asciiTheme="minorEastAsia" w:hAnsiTheme="minorEastAsia" w:cs="宋体"/>
                <w:color w:val="000000"/>
                <w:kern w:val="0"/>
                <w:sz w:val="20"/>
              </w:rPr>
              <w:t>1-普通</w:t>
            </w: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9E67A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9E67A6"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9E67A6"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c>
          <w:tcPr>
            <w:tcW w:w="3540" w:type="dxa"/>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现货撤单回报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：现货撤单回报指令用于通知报单撤销指令的处理信息。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12068" w:type="dxa"/>
        <w:tblInd w:w="103" w:type="dxa"/>
        <w:tblLayout w:type="fixed"/>
        <w:tblLook w:val="04A0" w:firstRow="1" w:lastRow="0" w:firstColumn="1" w:lastColumn="0" w:noHBand="0" w:noVBand="1"/>
      </w:tblPr>
      <w:tblGrid>
        <w:gridCol w:w="798"/>
        <w:gridCol w:w="1796"/>
        <w:gridCol w:w="1596"/>
        <w:gridCol w:w="798"/>
        <w:gridCol w:w="3540"/>
        <w:gridCol w:w="3540"/>
      </w:tblGrid>
      <w:tr w:rsidR="00FE6A0D">
        <w:trPr>
          <w:gridAfter w:val="1"/>
          <w:wAfter w:w="3540"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一级系统生成</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交易所日期</w:t>
            </w: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交易所时间</w:t>
            </w: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T22</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撤单回报时必填</w:t>
            </w: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24723" w:rsidRDefault="00624723">
            <w:pPr>
              <w:spacing w:line="240" w:lineRule="auto"/>
              <w:ind w:firstLineChars="0" w:firstLine="0"/>
              <w:rPr>
                <w:ins w:id="73" w:author="崔清松" w:date="2016-09-20T21:23:00Z"/>
                <w:rFonts w:asciiTheme="minorEastAsia" w:hAnsiTheme="minorEastAsia" w:cs="宋体"/>
                <w:color w:val="000000"/>
                <w:kern w:val="0"/>
                <w:sz w:val="20"/>
                <w:szCs w:val="20"/>
              </w:rPr>
            </w:pPr>
            <w:ins w:id="74" w:author="崔清松" w:date="2016-09-20T21:23:00Z">
              <w:r>
                <w:rPr>
                  <w:rFonts w:asciiTheme="minorEastAsia" w:hAnsiTheme="minorEastAsia" w:cs="宋体"/>
                  <w:color w:val="000000"/>
                  <w:kern w:val="0"/>
                  <w:sz w:val="20"/>
                  <w:szCs w:val="20"/>
                </w:rPr>
                <w:t>O65</w:t>
              </w:r>
            </w:ins>
          </w:p>
          <w:p w:rsidR="009E67A6" w:rsidRDefault="009E67A6">
            <w:pPr>
              <w:spacing w:line="240" w:lineRule="auto"/>
              <w:ind w:firstLineChars="0" w:firstLine="0"/>
              <w:rPr>
                <w:rFonts w:asciiTheme="minorEastAsia" w:hAnsiTheme="minorEastAsia" w:cs="宋体"/>
                <w:color w:val="000000" w:themeColor="text1"/>
                <w:sz w:val="20"/>
                <w:szCs w:val="20"/>
              </w:rPr>
            </w:pPr>
            <w:del w:id="75" w:author="崔清松" w:date="2016-09-20T21:23:00Z">
              <w:r w:rsidDel="00624723">
                <w:rPr>
                  <w:rFonts w:asciiTheme="minorEastAsia" w:hAnsiTheme="minorEastAsia" w:cs="宋体" w:hint="eastAsia"/>
                  <w:color w:val="000000"/>
                  <w:kern w:val="0"/>
                  <w:sz w:val="20"/>
                  <w:szCs w:val="20"/>
                </w:rPr>
                <w:delText>O66</w:delText>
              </w:r>
            </w:del>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del w:id="76" w:author="崔清松" w:date="2016-09-20T21:23:00Z">
              <w:r w:rsidDel="00624723">
                <w:rPr>
                  <w:rFonts w:asciiTheme="minorEastAsia" w:hAnsiTheme="minorEastAsia" w:cs="宋体" w:hint="eastAsia"/>
                  <w:color w:val="000000"/>
                  <w:kern w:val="0"/>
                  <w:sz w:val="20"/>
                  <w:szCs w:val="20"/>
                </w:rPr>
                <w:delText>spot</w:delText>
              </w:r>
            </w:del>
            <w:r>
              <w:rPr>
                <w:rFonts w:asciiTheme="minorEastAsia" w:hAnsiTheme="minorEastAsia" w:cs="宋体" w:hint="eastAsia"/>
                <w:color w:val="000000"/>
                <w:kern w:val="0"/>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del w:id="77" w:author="崔清松" w:date="2016-09-20T21:23:00Z">
              <w:r w:rsidDel="00624723">
                <w:rPr>
                  <w:rFonts w:asciiTheme="minorEastAsia" w:hAnsiTheme="minorEastAsia" w:cs="宋体" w:hint="eastAsia"/>
                  <w:color w:val="000000"/>
                  <w:kern w:val="0"/>
                  <w:sz w:val="20"/>
                  <w:szCs w:val="20"/>
                </w:rPr>
                <w:delText>现货成交</w:delText>
              </w:r>
            </w:del>
            <w:r>
              <w:rPr>
                <w:rFonts w:asciiTheme="minorEastAsia" w:hAnsiTheme="minorEastAsia" w:cs="宋体" w:hint="eastAsia"/>
                <w:color w:val="000000"/>
                <w:kern w:val="0"/>
                <w:sz w:val="20"/>
                <w:szCs w:val="20"/>
              </w:rPr>
              <w:t>类型</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pStyle w:val="a5"/>
              <w:ind w:firstLineChars="0" w:firstLine="0"/>
              <w:rPr>
                <w:rFonts w:asciiTheme="minorEastAsia" w:eastAsiaTheme="minorEastAsia" w:hAnsiTheme="minorEastAsia" w:cs="宋体"/>
                <w:color w:val="000000" w:themeColor="text1"/>
                <w:kern w:val="0"/>
                <w:sz w:val="20"/>
              </w:rPr>
            </w:pPr>
            <w:r>
              <w:rPr>
                <w:rFonts w:asciiTheme="minorEastAsia" w:hAnsiTheme="minorEastAsia" w:cs="宋体"/>
                <w:color w:val="000000"/>
                <w:kern w:val="0"/>
                <w:sz w:val="20"/>
              </w:rPr>
              <w:t>1-普通</w:t>
            </w: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9E67A6">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9E67A6"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9E67A6"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c>
          <w:tcPr>
            <w:tcW w:w="3540" w:type="dxa"/>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现货成交回报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：现货成交回报指令用于返回现货报单成交信息。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7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716"/>
        <w:gridCol w:w="1596"/>
        <w:gridCol w:w="820"/>
        <w:gridCol w:w="3540"/>
      </w:tblGrid>
      <w:tr w:rsidR="00FE6A0D">
        <w:trPr>
          <w:trHeight w:val="270"/>
          <w:tblHeader/>
        </w:trPr>
        <w:tc>
          <w:tcPr>
            <w:tcW w:w="798"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16"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82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M31</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clientSort</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客户类别</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798"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1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82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798"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71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9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82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798"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71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9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82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798"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171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59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82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798"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71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9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82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798"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1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shd w:val="clear" w:color="auto" w:fill="auto"/>
            <w:vAlign w:val="center"/>
          </w:tcPr>
          <w:p w:rsidR="009E67A6"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82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798"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1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82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798"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16" w:type="dxa"/>
            <w:shd w:val="clear" w:color="auto" w:fill="auto"/>
            <w:vAlign w:val="center"/>
          </w:tcPr>
          <w:p w:rsidR="009E67A6"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shd w:val="clear" w:color="auto" w:fill="auto"/>
            <w:vAlign w:val="center"/>
          </w:tcPr>
          <w:p w:rsidR="009E67A6"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820" w:type="dxa"/>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r>
      <w:tr w:rsidR="009E67A6">
        <w:trPr>
          <w:trHeight w:val="270"/>
        </w:trPr>
        <w:tc>
          <w:tcPr>
            <w:tcW w:w="798" w:type="dxa"/>
            <w:shd w:val="clear" w:color="auto" w:fill="auto"/>
            <w:vAlign w:val="center"/>
          </w:tcPr>
          <w:p w:rsidR="00624723" w:rsidRDefault="00624723">
            <w:pPr>
              <w:widowControl/>
              <w:spacing w:line="240" w:lineRule="auto"/>
              <w:ind w:firstLineChars="0" w:firstLine="0"/>
              <w:jc w:val="left"/>
              <w:rPr>
                <w:ins w:id="78" w:author="崔清松" w:date="2016-09-20T21:23:00Z"/>
                <w:rFonts w:asciiTheme="minorEastAsia" w:hAnsiTheme="minorEastAsia" w:cs="宋体"/>
                <w:color w:val="000000" w:themeColor="text1"/>
                <w:kern w:val="0"/>
                <w:sz w:val="20"/>
                <w:szCs w:val="20"/>
              </w:rPr>
            </w:pPr>
            <w:ins w:id="79" w:author="崔清松" w:date="2016-09-20T21:23:00Z">
              <w:r>
                <w:rPr>
                  <w:rFonts w:asciiTheme="minorEastAsia" w:hAnsiTheme="minorEastAsia" w:cs="宋体"/>
                  <w:color w:val="000000" w:themeColor="text1"/>
                  <w:kern w:val="0"/>
                  <w:sz w:val="20"/>
                  <w:szCs w:val="20"/>
                </w:rPr>
                <w:t>O65</w:t>
              </w:r>
            </w:ins>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del w:id="80" w:author="崔清松" w:date="2016-09-20T21:23:00Z">
              <w:r w:rsidDel="00624723">
                <w:rPr>
                  <w:rFonts w:asciiTheme="minorEastAsia" w:hAnsiTheme="minorEastAsia" w:cs="宋体" w:hint="eastAsia"/>
                  <w:color w:val="000000" w:themeColor="text1"/>
                  <w:kern w:val="0"/>
                  <w:sz w:val="20"/>
                  <w:szCs w:val="20"/>
                </w:rPr>
                <w:delText>O66</w:delText>
              </w:r>
            </w:del>
          </w:p>
        </w:tc>
        <w:tc>
          <w:tcPr>
            <w:tcW w:w="171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del w:id="81" w:author="崔清松" w:date="2016-09-20T21:23:00Z">
              <w:r w:rsidDel="00624723">
                <w:rPr>
                  <w:rFonts w:asciiTheme="minorEastAsia" w:hAnsiTheme="minorEastAsia" w:cs="宋体" w:hint="eastAsia"/>
                  <w:color w:val="000000" w:themeColor="text1"/>
                  <w:kern w:val="0"/>
                  <w:sz w:val="20"/>
                  <w:szCs w:val="20"/>
                </w:rPr>
                <w:delText>spot</w:delText>
              </w:r>
            </w:del>
            <w:r>
              <w:rPr>
                <w:rFonts w:asciiTheme="minorEastAsia" w:hAnsiTheme="minorEastAsia" w:cs="宋体" w:hint="eastAsia"/>
                <w:color w:val="000000" w:themeColor="text1"/>
                <w:kern w:val="0"/>
                <w:sz w:val="20"/>
                <w:szCs w:val="20"/>
              </w:rPr>
              <w:t>MatchType</w:t>
            </w:r>
          </w:p>
        </w:tc>
        <w:tc>
          <w:tcPr>
            <w:tcW w:w="1596"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del w:id="82" w:author="崔清松" w:date="2016-09-20T21:23:00Z">
              <w:r w:rsidDel="00624723">
                <w:rPr>
                  <w:rFonts w:asciiTheme="minorEastAsia" w:hAnsiTheme="minorEastAsia" w:cs="宋体" w:hint="eastAsia"/>
                  <w:color w:val="000000" w:themeColor="text1"/>
                  <w:kern w:val="0"/>
                  <w:sz w:val="20"/>
                  <w:szCs w:val="20"/>
                </w:rPr>
                <w:delText>现货成交</w:delText>
              </w:r>
            </w:del>
            <w:r>
              <w:rPr>
                <w:rFonts w:asciiTheme="minorEastAsia" w:hAnsiTheme="minorEastAsia" w:cs="宋体" w:hint="eastAsia"/>
                <w:color w:val="000000" w:themeColor="text1"/>
                <w:kern w:val="0"/>
                <w:sz w:val="20"/>
                <w:szCs w:val="20"/>
              </w:rPr>
              <w:t>类型</w:t>
            </w:r>
          </w:p>
        </w:tc>
        <w:tc>
          <w:tcPr>
            <w:tcW w:w="820" w:type="dxa"/>
            <w:shd w:val="clear" w:color="auto" w:fill="auto"/>
            <w:vAlign w:val="center"/>
          </w:tcPr>
          <w:p w:rsidR="009E67A6" w:rsidRDefault="002758A3">
            <w:pPr>
              <w:widowControl/>
              <w:spacing w:line="240" w:lineRule="auto"/>
              <w:ind w:firstLineChars="0" w:firstLine="0"/>
              <w:jc w:val="left"/>
              <w:rPr>
                <w:rFonts w:asciiTheme="minorEastAsia" w:hAnsiTheme="minorEastAsia" w:cs="宋体"/>
                <w:color w:val="000000" w:themeColor="text1"/>
                <w:kern w:val="0"/>
                <w:sz w:val="20"/>
                <w:szCs w:val="20"/>
              </w:rPr>
            </w:pPr>
            <w:ins w:id="83" w:author="崔清松" w:date="2016-09-21T11:18:00Z">
              <w:r>
                <w:rPr>
                  <w:rFonts w:asciiTheme="minorEastAsia" w:hAnsiTheme="minorEastAsia" w:cs="宋体"/>
                  <w:color w:val="000000" w:themeColor="text1"/>
                  <w:kern w:val="0"/>
                  <w:sz w:val="20"/>
                  <w:szCs w:val="20"/>
                </w:rPr>
                <w:t>M</w:t>
              </w:r>
            </w:ins>
            <w:del w:id="84" w:author="崔清松" w:date="2016-09-21T11:18:00Z">
              <w:r w:rsidR="009E67A6" w:rsidDel="002758A3">
                <w:rPr>
                  <w:rFonts w:asciiTheme="minorEastAsia" w:hAnsiTheme="minorEastAsia" w:cs="宋体" w:hint="eastAsia"/>
                  <w:color w:val="000000" w:themeColor="text1"/>
                  <w:kern w:val="0"/>
                  <w:sz w:val="20"/>
                  <w:szCs w:val="20"/>
                </w:rPr>
                <w:delText>C</w:delText>
              </w:r>
            </w:del>
          </w:p>
        </w:tc>
        <w:tc>
          <w:tcPr>
            <w:tcW w:w="3540" w:type="dxa"/>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del w:id="85" w:author="崔清松" w:date="2016-09-21T11:18:00Z">
              <w:r w:rsidDel="002758A3">
                <w:rPr>
                  <w:rFonts w:asciiTheme="minorEastAsia" w:hAnsiTheme="minorEastAsia" w:cs="宋体" w:hint="eastAsia"/>
                  <w:color w:val="000000" w:themeColor="text1"/>
                  <w:kern w:val="0"/>
                  <w:sz w:val="20"/>
                  <w:szCs w:val="20"/>
                </w:rPr>
                <w:delText>当为现货成交单时必填</w:delText>
              </w:r>
            </w:del>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现货报单查询请求及应答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：现货报单查询指令用于实时查询现货市场的报单信息，涵盖：普通</w:t>
      </w:r>
      <w:r w:rsidR="0081663A">
        <w:rPr>
          <w:rFonts w:asciiTheme="minorEastAsia" w:hAnsiTheme="minorEastAsia" w:hint="eastAsia"/>
          <w:color w:val="000000" w:themeColor="text1"/>
        </w:rPr>
        <w:t>限价</w:t>
      </w:r>
      <w:r>
        <w:rPr>
          <w:rFonts w:asciiTheme="minorEastAsia" w:hAnsiTheme="minorEastAsia" w:hint="eastAsia"/>
          <w:color w:val="000000" w:themeColor="text1"/>
        </w:rPr>
        <w:t>、</w:t>
      </w:r>
      <w:r w:rsidR="00B44C5D">
        <w:rPr>
          <w:rFonts w:asciiTheme="minorEastAsia" w:hAnsiTheme="minorEastAsia" w:hint="eastAsia"/>
          <w:color w:val="000000" w:themeColor="text1"/>
        </w:rPr>
        <w:t>限价</w:t>
      </w:r>
      <w:r>
        <w:rPr>
          <w:rFonts w:asciiTheme="minorEastAsia" w:hAnsiTheme="minorEastAsia" w:hint="eastAsia"/>
          <w:color w:val="000000" w:themeColor="text1"/>
        </w:rPr>
        <w:t>FOK报单、</w:t>
      </w:r>
      <w:r w:rsidR="00B44C5D">
        <w:rPr>
          <w:rFonts w:asciiTheme="minorEastAsia" w:hAnsiTheme="minorEastAsia" w:hint="eastAsia"/>
          <w:color w:val="000000" w:themeColor="text1"/>
        </w:rPr>
        <w:t>限价</w:t>
      </w:r>
      <w:r>
        <w:rPr>
          <w:rFonts w:asciiTheme="minorEastAsia" w:hAnsiTheme="minorEastAsia" w:hint="eastAsia"/>
          <w:color w:val="000000" w:themeColor="text1"/>
        </w:rPr>
        <w:t>FAK报单</w:t>
      </w:r>
      <w:r w:rsidR="00B44C5D">
        <w:rPr>
          <w:rFonts w:asciiTheme="minorEastAsia" w:hAnsiTheme="minorEastAsia" w:hint="eastAsia"/>
          <w:color w:val="000000" w:themeColor="text1"/>
        </w:rPr>
        <w:t>、</w:t>
      </w:r>
      <w:r w:rsidR="0081663A">
        <w:rPr>
          <w:rFonts w:asciiTheme="minorEastAsia" w:hAnsiTheme="minorEastAsia" w:hint="eastAsia"/>
          <w:color w:val="000000" w:themeColor="text1"/>
        </w:rPr>
        <w:t>市价剩余转限价、</w:t>
      </w:r>
      <w:r w:rsidR="00B44C5D">
        <w:rPr>
          <w:rFonts w:asciiTheme="minorEastAsia" w:hAnsiTheme="minorEastAsia" w:hint="eastAsia"/>
          <w:color w:val="000000" w:themeColor="text1"/>
        </w:rPr>
        <w:t>市价FOK报单、市价FAK报单</w:t>
      </w:r>
      <w:r>
        <w:rPr>
          <w:rFonts w:asciiTheme="minorEastAsia" w:hAnsiTheme="minorEastAsia" w:hint="eastAsia"/>
          <w:color w:val="000000" w:themeColor="text1"/>
        </w:rPr>
        <w:t>，支持查询多笔报单信息。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w:t>
      </w:r>
      <w:r w:rsidR="00CE4903">
        <w:rPr>
          <w:rFonts w:asciiTheme="minorEastAsia" w:hAnsiTheme="minorEastAsia" w:hint="eastAsia"/>
          <w:color w:val="000000" w:themeColor="text1"/>
        </w:rPr>
        <w:t>报单编号</w:t>
      </w:r>
      <w:r>
        <w:rPr>
          <w:rFonts w:asciiTheme="minorEastAsia" w:hAnsiTheme="minorEastAsia" w:hint="eastAsia"/>
          <w:color w:val="000000" w:themeColor="text1"/>
        </w:rPr>
        <w:t>的倒序排列。消息体格式如下：</w:t>
      </w:r>
    </w:p>
    <w:tbl>
      <w:tblPr>
        <w:tblW w:w="9219" w:type="dxa"/>
        <w:tblInd w:w="103" w:type="dxa"/>
        <w:tblLayout w:type="fixed"/>
        <w:tblLook w:val="04A0" w:firstRow="1" w:lastRow="0" w:firstColumn="1" w:lastColumn="0" w:noHBand="0" w:noVBand="1"/>
      </w:tblPr>
      <w:tblGrid>
        <w:gridCol w:w="653"/>
        <w:gridCol w:w="618"/>
        <w:gridCol w:w="2278"/>
        <w:gridCol w:w="1816"/>
        <w:gridCol w:w="618"/>
        <w:gridCol w:w="618"/>
        <w:gridCol w:w="2618"/>
      </w:tblGrid>
      <w:tr w:rsidR="00FE6A0D">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不填查全部报单</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1283"/>
        </w:trPr>
        <w:tc>
          <w:tcPr>
            <w:tcW w:w="653"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7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E67A6">
        <w:trPr>
          <w:trHeight w:val="270"/>
        </w:trPr>
        <w:tc>
          <w:tcPr>
            <w:tcW w:w="653"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7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E67A6">
        <w:trPr>
          <w:trHeight w:val="270"/>
        </w:trPr>
        <w:tc>
          <w:tcPr>
            <w:tcW w:w="653"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7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E67A6">
        <w:trPr>
          <w:trHeight w:val="270"/>
        </w:trPr>
        <w:tc>
          <w:tcPr>
            <w:tcW w:w="653"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227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816"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00-现货</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E67A6">
        <w:trPr>
          <w:trHeight w:val="270"/>
        </w:trPr>
        <w:tc>
          <w:tcPr>
            <w:tcW w:w="653" w:type="dxa"/>
            <w:tcBorders>
              <w:top w:val="nil"/>
              <w:left w:val="single" w:sz="4" w:space="0" w:color="auto"/>
              <w:bottom w:val="single" w:sz="4" w:space="0" w:color="auto"/>
              <w:right w:val="single" w:sz="4" w:space="0" w:color="auto"/>
            </w:tcBorders>
          </w:tcPr>
          <w:p w:rsidR="009E67A6" w:rsidRDefault="009E67A6">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3F0391" w:rsidRDefault="003F0391">
            <w:pPr>
              <w:spacing w:line="240" w:lineRule="auto"/>
              <w:ind w:firstLineChars="0" w:firstLine="0"/>
              <w:rPr>
                <w:ins w:id="86" w:author="崔清松" w:date="2016-09-27T10:06:00Z"/>
                <w:rFonts w:asciiTheme="minorEastAsia" w:hAnsiTheme="minorEastAsia"/>
                <w:color w:val="000000" w:themeColor="text1"/>
                <w:sz w:val="20"/>
                <w:szCs w:val="20"/>
              </w:rPr>
            </w:pPr>
            <w:ins w:id="87" w:author="崔清松" w:date="2016-09-27T10:06:00Z">
              <w:r>
                <w:rPr>
                  <w:rFonts w:asciiTheme="minorEastAsia" w:hAnsiTheme="minorEastAsia"/>
                  <w:color w:val="000000" w:themeColor="text1"/>
                  <w:sz w:val="20"/>
                  <w:szCs w:val="20"/>
                </w:rPr>
                <w:t>O40</w:t>
              </w:r>
            </w:ins>
          </w:p>
          <w:p w:rsidR="009E67A6" w:rsidRDefault="009E67A6">
            <w:pPr>
              <w:spacing w:line="240" w:lineRule="auto"/>
              <w:ind w:firstLineChars="0" w:firstLine="0"/>
              <w:rPr>
                <w:rFonts w:asciiTheme="minorEastAsia" w:hAnsiTheme="minorEastAsia" w:cs="宋体"/>
                <w:color w:val="000000" w:themeColor="text1"/>
                <w:sz w:val="20"/>
                <w:szCs w:val="20"/>
              </w:rPr>
            </w:pPr>
            <w:del w:id="88" w:author="崔清松" w:date="2016-09-27T10:06:00Z">
              <w:r w:rsidDel="003F0391">
                <w:rPr>
                  <w:rFonts w:asciiTheme="minorEastAsia" w:hAnsiTheme="minorEastAsia" w:hint="eastAsia"/>
                  <w:color w:val="000000" w:themeColor="text1"/>
                  <w:sz w:val="20"/>
                  <w:szCs w:val="20"/>
                </w:rPr>
                <w:delText>O41</w:delText>
              </w:r>
            </w:del>
          </w:p>
        </w:tc>
        <w:tc>
          <w:tcPr>
            <w:tcW w:w="2278" w:type="dxa"/>
            <w:tcBorders>
              <w:top w:val="nil"/>
              <w:left w:val="nil"/>
              <w:bottom w:val="single" w:sz="4" w:space="0" w:color="auto"/>
              <w:right w:val="single" w:sz="4" w:space="0" w:color="auto"/>
            </w:tcBorders>
            <w:shd w:val="clear" w:color="auto" w:fill="auto"/>
            <w:vAlign w:val="center"/>
          </w:tcPr>
          <w:p w:rsidR="009E67A6" w:rsidRDefault="003F0391">
            <w:pPr>
              <w:spacing w:line="240" w:lineRule="auto"/>
              <w:ind w:firstLineChars="0" w:firstLine="0"/>
              <w:rPr>
                <w:rFonts w:asciiTheme="minorEastAsia" w:hAnsiTheme="minorEastAsia" w:cs="宋体"/>
                <w:color w:val="000000" w:themeColor="text1"/>
                <w:sz w:val="20"/>
                <w:szCs w:val="20"/>
              </w:rPr>
            </w:pPr>
            <w:ins w:id="89" w:author="崔清松" w:date="2016-09-27T10:06:00Z">
              <w:r w:rsidRPr="003F0391">
                <w:rPr>
                  <w:rFonts w:asciiTheme="minorEastAsia" w:hAnsiTheme="minorEastAsia"/>
                  <w:color w:val="000000" w:themeColor="text1"/>
                  <w:sz w:val="20"/>
                  <w:szCs w:val="20"/>
                </w:rPr>
                <w:t>orderInfoData</w:t>
              </w:r>
            </w:ins>
            <w:del w:id="90" w:author="崔清松" w:date="2016-09-27T10:06:00Z">
              <w:r w:rsidR="009E67A6" w:rsidDel="003F0391">
                <w:rPr>
                  <w:rFonts w:asciiTheme="minorEastAsia" w:hAnsiTheme="minorEastAsia" w:hint="eastAsia"/>
                  <w:color w:val="000000" w:themeColor="text1"/>
                  <w:sz w:val="20"/>
                  <w:szCs w:val="20"/>
                </w:rPr>
                <w:delText>[spotOrderInfoData]</w:delText>
              </w:r>
            </w:del>
          </w:p>
        </w:tc>
        <w:tc>
          <w:tcPr>
            <w:tcW w:w="1816"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del w:id="91" w:author="崔清松" w:date="2016-09-27T10:06:00Z">
              <w:r w:rsidDel="003F0391">
                <w:rPr>
                  <w:rFonts w:asciiTheme="minorEastAsia" w:hAnsiTheme="minorEastAsia" w:hint="eastAsia"/>
                  <w:color w:val="000000" w:themeColor="text1"/>
                  <w:sz w:val="20"/>
                  <w:szCs w:val="20"/>
                </w:rPr>
                <w:delText>现货</w:delText>
              </w:r>
            </w:del>
            <w:r>
              <w:rPr>
                <w:rFonts w:asciiTheme="minorEastAsia" w:hAnsiTheme="minorEastAsia" w:hint="eastAsia"/>
                <w:color w:val="000000" w:themeColor="text1"/>
                <w:sz w:val="20"/>
                <w:szCs w:val="20"/>
              </w:rPr>
              <w:t>报单信息数据</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当查现货市场时必填</w:t>
            </w:r>
          </w:p>
        </w:tc>
      </w:tr>
      <w:tr w:rsidR="009E67A6">
        <w:trPr>
          <w:trHeight w:val="270"/>
        </w:trPr>
        <w:tc>
          <w:tcPr>
            <w:tcW w:w="653" w:type="dxa"/>
            <w:tcBorders>
              <w:top w:val="nil"/>
              <w:left w:val="single" w:sz="4" w:space="0" w:color="auto"/>
              <w:bottom w:val="single" w:sz="4" w:space="0" w:color="auto"/>
              <w:right w:val="single" w:sz="4" w:space="0" w:color="auto"/>
            </w:tcBorders>
          </w:tcPr>
          <w:p w:rsidR="009E67A6" w:rsidRDefault="009E67A6">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p>
        </w:tc>
        <w:tc>
          <w:tcPr>
            <w:tcW w:w="2278"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p>
        </w:tc>
        <w:tc>
          <w:tcPr>
            <w:tcW w:w="1816" w:type="dxa"/>
            <w:tcBorders>
              <w:top w:val="nil"/>
              <w:left w:val="nil"/>
              <w:bottom w:val="single" w:sz="4" w:space="0" w:color="auto"/>
              <w:right w:val="single" w:sz="4" w:space="0" w:color="auto"/>
            </w:tcBorders>
            <w:shd w:val="clear" w:color="auto" w:fill="auto"/>
            <w:vAlign w:val="center"/>
          </w:tcPr>
          <w:p w:rsidR="009E67A6" w:rsidRDefault="009E67A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如果之前未提交过撤单请求，返回1-未撤单；如果是已提交撤单请求，但二级系统正在处理，返回2-待撤单；如果二级系统已经撤销，返回3-已撤销。下同。</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查询结果不为空且当有撤单时必填</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APP一期需要</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订单状态为[o-未成交]或[p-部分成交],且撤单标志为[1-未撤单]时,报单可撤销</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18" w:type="dxa"/>
            <w:tcBorders>
              <w:top w:val="single" w:sz="4" w:space="0" w:color="auto"/>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9E67A6">
        <w:trPr>
          <w:trHeight w:val="270"/>
        </w:trPr>
        <w:tc>
          <w:tcPr>
            <w:tcW w:w="653" w:type="dxa"/>
            <w:tcBorders>
              <w:top w:val="single" w:sz="4" w:space="0" w:color="auto"/>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single" w:sz="4" w:space="0" w:color="auto"/>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现货成交单查询请求及应答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：现货成交单查询指令用于实时查询现货成交信息，支持查询多笔成交单信息。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会员系统返回时按照成交编号的倒序排列。</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794" w:type="dxa"/>
        <w:tblInd w:w="103" w:type="dxa"/>
        <w:tblLayout w:type="fixed"/>
        <w:tblLook w:val="04A0" w:firstRow="1" w:lastRow="0" w:firstColumn="1" w:lastColumn="0" w:noHBand="0" w:noVBand="1"/>
      </w:tblPr>
      <w:tblGrid>
        <w:gridCol w:w="714"/>
        <w:gridCol w:w="882"/>
        <w:gridCol w:w="1698"/>
        <w:gridCol w:w="1455"/>
        <w:gridCol w:w="760"/>
        <w:gridCol w:w="798"/>
        <w:gridCol w:w="2487"/>
      </w:tblGrid>
      <w:tr w:rsidR="00FE6A0D" w:rsidTr="007624B6">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882"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6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55"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7624B6">
        <w:trPr>
          <w:trHeight w:val="270"/>
        </w:trPr>
        <w:tc>
          <w:tcPr>
            <w:tcW w:w="714"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FE6A0D" w:rsidTr="007624B6">
        <w:trPr>
          <w:trHeight w:val="231"/>
        </w:trPr>
        <w:tc>
          <w:tcPr>
            <w:tcW w:w="714"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6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455"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不填查全部成交单</w:t>
            </w:r>
          </w:p>
        </w:tc>
      </w:tr>
      <w:tr w:rsidR="00FE6A0D" w:rsidTr="007624B6">
        <w:trPr>
          <w:trHeight w:val="270"/>
        </w:trPr>
        <w:tc>
          <w:tcPr>
            <w:tcW w:w="714"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5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rsidTr="007624B6">
        <w:trPr>
          <w:trHeight w:val="270"/>
        </w:trPr>
        <w:tc>
          <w:tcPr>
            <w:tcW w:w="714"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5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00-现货</w:t>
            </w: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55" w:type="dxa"/>
            <w:tcBorders>
              <w:top w:val="nil"/>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698" w:type="dxa"/>
            <w:tcBorders>
              <w:top w:val="nil"/>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455" w:type="dxa"/>
            <w:tcBorders>
              <w:top w:val="nil"/>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624723" w:rsidRDefault="00624723">
            <w:pPr>
              <w:widowControl/>
              <w:spacing w:line="240" w:lineRule="auto"/>
              <w:ind w:firstLineChars="0" w:firstLine="0"/>
              <w:jc w:val="left"/>
              <w:rPr>
                <w:ins w:id="92" w:author="崔清松" w:date="2016-09-20T21:27:00Z"/>
                <w:rFonts w:asciiTheme="minorEastAsia" w:hAnsiTheme="minorEastAsia" w:cs="宋体"/>
                <w:color w:val="000000" w:themeColor="text1"/>
                <w:kern w:val="0"/>
                <w:sz w:val="20"/>
                <w:szCs w:val="20"/>
              </w:rPr>
            </w:pPr>
            <w:ins w:id="93" w:author="崔清松" w:date="2016-09-20T21:27:00Z">
              <w:r>
                <w:rPr>
                  <w:rFonts w:asciiTheme="minorEastAsia" w:hAnsiTheme="minorEastAsia" w:cs="宋体"/>
                  <w:color w:val="000000" w:themeColor="text1"/>
                  <w:kern w:val="0"/>
                  <w:sz w:val="20"/>
                  <w:szCs w:val="20"/>
                </w:rPr>
                <w:t>O90</w:t>
              </w:r>
            </w:ins>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del w:id="94" w:author="崔清松" w:date="2016-09-20T21:27:00Z">
              <w:r w:rsidDel="00624723">
                <w:rPr>
                  <w:rFonts w:asciiTheme="minorEastAsia" w:hAnsiTheme="minorEastAsia" w:cs="宋体" w:hint="eastAsia"/>
                  <w:color w:val="000000" w:themeColor="text1"/>
                  <w:kern w:val="0"/>
                  <w:sz w:val="20"/>
                  <w:szCs w:val="20"/>
                </w:rPr>
                <w:delText>O91</w:delText>
              </w:r>
            </w:del>
          </w:p>
        </w:tc>
        <w:tc>
          <w:tcPr>
            <w:tcW w:w="1698" w:type="dxa"/>
            <w:tcBorders>
              <w:top w:val="nil"/>
              <w:left w:val="nil"/>
              <w:bottom w:val="single" w:sz="4" w:space="0" w:color="auto"/>
              <w:right w:val="single" w:sz="4" w:space="0" w:color="auto"/>
            </w:tcBorders>
            <w:shd w:val="clear" w:color="auto" w:fill="auto"/>
            <w:vAlign w:val="center"/>
          </w:tcPr>
          <w:p w:rsidR="009E67A6" w:rsidRDefault="00624723">
            <w:pPr>
              <w:widowControl/>
              <w:spacing w:line="240" w:lineRule="auto"/>
              <w:ind w:firstLineChars="0" w:firstLine="0"/>
              <w:jc w:val="left"/>
              <w:rPr>
                <w:rFonts w:asciiTheme="minorEastAsia" w:hAnsiTheme="minorEastAsia" w:cs="宋体"/>
                <w:color w:val="000000" w:themeColor="text1"/>
                <w:kern w:val="0"/>
                <w:sz w:val="20"/>
                <w:szCs w:val="20"/>
              </w:rPr>
            </w:pPr>
            <w:ins w:id="95" w:author="崔清松" w:date="2016-09-20T21:27:00Z">
              <w:r w:rsidRPr="00624723">
                <w:rPr>
                  <w:rFonts w:asciiTheme="minorEastAsia" w:hAnsiTheme="minorEastAsia" w:cs="宋体"/>
                  <w:color w:val="000000" w:themeColor="text1"/>
                  <w:kern w:val="0"/>
                  <w:sz w:val="20"/>
                  <w:szCs w:val="20"/>
                </w:rPr>
                <w:t>[matchInfoData]</w:t>
              </w:r>
            </w:ins>
            <w:del w:id="96" w:author="崔清松" w:date="2016-09-20T21:27:00Z">
              <w:r w:rsidR="009E67A6" w:rsidDel="00624723">
                <w:rPr>
                  <w:rFonts w:asciiTheme="minorEastAsia" w:hAnsiTheme="minorEastAsia" w:cs="宋体" w:hint="eastAsia"/>
                  <w:color w:val="000000" w:themeColor="text1"/>
                  <w:kern w:val="0"/>
                  <w:sz w:val="20"/>
                  <w:szCs w:val="20"/>
                </w:rPr>
                <w:delText>[spotMatchInfoData]</w:delText>
              </w:r>
            </w:del>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现货成交信息数据</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查询结果不为空必填</w:t>
            </w: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现货成交信息</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查询结果不为空必填</w:t>
            </w:r>
          </w:p>
        </w:tc>
      </w:tr>
      <w:tr w:rsidR="009E67A6" w:rsidTr="007624B6">
        <w:trPr>
          <w:trHeight w:val="270"/>
        </w:trPr>
        <w:tc>
          <w:tcPr>
            <w:tcW w:w="714" w:type="dxa"/>
            <w:tcBorders>
              <w:top w:val="nil"/>
              <w:left w:val="single" w:sz="4" w:space="0" w:color="auto"/>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455" w:type="dxa"/>
            <w:tcBorders>
              <w:top w:val="nil"/>
              <w:left w:val="nil"/>
              <w:bottom w:val="single" w:sz="4" w:space="0" w:color="auto"/>
              <w:right w:val="single" w:sz="4" w:space="0" w:color="auto"/>
            </w:tcBorders>
            <w:shd w:val="clear" w:color="auto" w:fill="auto"/>
            <w:vAlign w:val="center"/>
          </w:tcPr>
          <w:p w:rsidR="009E67A6"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Q30</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turnOver</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成交金额</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查询结果不为空时选填</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查询结果不为空时选填</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55" w:type="dxa"/>
            <w:tcBorders>
              <w:top w:val="nil"/>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9E67A6" w:rsidRDefault="009E67A6">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698" w:type="dxa"/>
            <w:tcBorders>
              <w:top w:val="nil"/>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455" w:type="dxa"/>
            <w:tcBorders>
              <w:top w:val="nil"/>
              <w:left w:val="nil"/>
              <w:bottom w:val="single" w:sz="4" w:space="0" w:color="auto"/>
              <w:right w:val="single" w:sz="4" w:space="0" w:color="auto"/>
            </w:tcBorders>
            <w:shd w:val="clear" w:color="auto" w:fill="auto"/>
            <w:vAlign w:val="center"/>
          </w:tcPr>
          <w:p w:rsidR="009E67A6"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r w:rsidR="009E67A6" w:rsidTr="007624B6">
        <w:trPr>
          <w:trHeight w:val="270"/>
        </w:trPr>
        <w:tc>
          <w:tcPr>
            <w:tcW w:w="714" w:type="dxa"/>
            <w:tcBorders>
              <w:top w:val="nil"/>
              <w:left w:val="single" w:sz="4" w:space="0" w:color="auto"/>
              <w:bottom w:val="single" w:sz="4" w:space="0" w:color="auto"/>
              <w:right w:val="single" w:sz="4" w:space="0" w:color="auto"/>
            </w:tcBorders>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c>
          <w:tcPr>
            <w:tcW w:w="882" w:type="dxa"/>
            <w:tcBorders>
              <w:top w:val="nil"/>
              <w:left w:val="single" w:sz="4" w:space="0" w:color="auto"/>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55"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9E67A6" w:rsidRDefault="009E67A6">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3"/>
        <w:numPr>
          <w:ilvl w:val="2"/>
          <w:numId w:val="1"/>
        </w:numPr>
        <w:ind w:left="0" w:firstLineChars="0" w:firstLine="0"/>
        <w:rPr>
          <w:rFonts w:asciiTheme="minorEastAsia" w:hAnsiTheme="minorEastAsia"/>
          <w:color w:val="000000" w:themeColor="text1"/>
        </w:rPr>
      </w:pPr>
      <w:bookmarkStart w:id="97" w:name="_Toc463012665"/>
      <w:r>
        <w:rPr>
          <w:rFonts w:asciiTheme="minorEastAsia" w:hAnsiTheme="minorEastAsia" w:hint="eastAsia"/>
          <w:color w:val="000000" w:themeColor="text1"/>
        </w:rPr>
        <w:t>延期报单/撤单交易</w:t>
      </w:r>
      <w:bookmarkEnd w:id="97"/>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延期报单请求及应答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：延期报单交易用于主动发起延期合约的报单，涵盖：普通</w:t>
      </w:r>
      <w:r w:rsidR="0081663A">
        <w:rPr>
          <w:rFonts w:asciiTheme="minorEastAsia" w:hAnsiTheme="minorEastAsia" w:hint="eastAsia"/>
          <w:color w:val="000000" w:themeColor="text1"/>
        </w:rPr>
        <w:t>限价</w:t>
      </w:r>
      <w:r>
        <w:rPr>
          <w:rFonts w:asciiTheme="minorEastAsia" w:hAnsiTheme="minorEastAsia" w:hint="eastAsia"/>
          <w:color w:val="000000" w:themeColor="text1"/>
        </w:rPr>
        <w:t>报单、</w:t>
      </w:r>
      <w:r w:rsidR="00030A49">
        <w:rPr>
          <w:rFonts w:asciiTheme="minorEastAsia" w:hAnsiTheme="minorEastAsia" w:hint="eastAsia"/>
          <w:color w:val="000000" w:themeColor="text1"/>
        </w:rPr>
        <w:t>限价</w:t>
      </w:r>
      <w:r>
        <w:rPr>
          <w:rFonts w:asciiTheme="minorEastAsia" w:hAnsiTheme="minorEastAsia" w:hint="eastAsia"/>
          <w:color w:val="000000" w:themeColor="text1"/>
        </w:rPr>
        <w:t>FOK报单指令</w:t>
      </w:r>
      <w:r w:rsidR="00030A49">
        <w:rPr>
          <w:rFonts w:asciiTheme="minorEastAsia" w:hAnsiTheme="minorEastAsia" w:hint="eastAsia"/>
          <w:color w:val="000000" w:themeColor="text1"/>
        </w:rPr>
        <w:t>、限价</w:t>
      </w:r>
      <w:r>
        <w:rPr>
          <w:rFonts w:asciiTheme="minorEastAsia" w:hAnsiTheme="minorEastAsia" w:hint="eastAsia"/>
          <w:color w:val="000000" w:themeColor="text1"/>
        </w:rPr>
        <w:t>FAK报单指令</w:t>
      </w:r>
      <w:r w:rsidR="00030A49">
        <w:rPr>
          <w:rFonts w:asciiTheme="minorEastAsia" w:hAnsiTheme="minorEastAsia" w:hint="eastAsia"/>
          <w:color w:val="000000" w:themeColor="text1"/>
        </w:rPr>
        <w:t>、</w:t>
      </w:r>
      <w:r w:rsidR="0081663A">
        <w:rPr>
          <w:rFonts w:asciiTheme="minorEastAsia" w:hAnsiTheme="minorEastAsia" w:hint="eastAsia"/>
          <w:color w:val="000000" w:themeColor="text1"/>
        </w:rPr>
        <w:t>市价剩余转限价、</w:t>
      </w:r>
      <w:r w:rsidR="00030A49">
        <w:rPr>
          <w:rFonts w:asciiTheme="minorEastAsia" w:hAnsiTheme="minorEastAsia" w:hint="eastAsia"/>
          <w:color w:val="000000" w:themeColor="text1"/>
        </w:rPr>
        <w:t>市价FOK报单指令、市价FAK报单指令</w:t>
      </w:r>
      <w:r>
        <w:rPr>
          <w:rFonts w:asciiTheme="minorEastAsia" w:hAnsiTheme="minorEastAsia" w:hint="eastAsia"/>
          <w:color w:val="000000" w:themeColor="text1"/>
        </w:rPr>
        <w:t>。</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O02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O03</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offSetFlag</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取值：0-开仓，1-平仓</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Q</w:t>
            </w:r>
            <w:r>
              <w:rPr>
                <w:rFonts w:asciiTheme="minorEastAsia" w:hAnsiTheme="minorEastAsia" w:cs="宋体" w:hint="eastAsia"/>
                <w:color w:val="000000" w:themeColor="text1"/>
                <w:kern w:val="0"/>
                <w:sz w:val="20"/>
                <w:szCs w:val="20"/>
              </w:rPr>
              <w:t>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O65</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成交类型</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pStyle w:val="a5"/>
              <w:ind w:firstLineChars="0" w:firstLine="0"/>
              <w:rPr>
                <w:rFonts w:asciiTheme="minorEastAsia" w:eastAsiaTheme="minorEastAsia" w:hAnsiTheme="minorEastAsia" w:cs="宋体"/>
                <w:color w:val="000000" w:themeColor="text1"/>
                <w:kern w:val="0"/>
                <w:sz w:val="20"/>
              </w:rPr>
            </w:pPr>
            <w:r>
              <w:rPr>
                <w:rFonts w:asciiTheme="minorEastAsia" w:eastAsiaTheme="minorEastAsia" w:hAnsiTheme="minorEastAsia" w:cs="宋体"/>
                <w:color w:val="000000" w:themeColor="text1"/>
                <w:kern w:val="0"/>
                <w:sz w:val="20"/>
              </w:rPr>
              <w:t>1-普通</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V2报单接口时必填，取值范围：0-普通</w:t>
            </w:r>
            <w:r w:rsidR="00B84720">
              <w:rPr>
                <w:rFonts w:asciiTheme="minorEastAsia" w:hAnsiTheme="minorEastAsia" w:cs="宋体" w:hint="eastAsia"/>
                <w:color w:val="000000" w:themeColor="text1"/>
                <w:kern w:val="0"/>
                <w:sz w:val="20"/>
                <w:szCs w:val="20"/>
              </w:rPr>
              <w:t>限价</w:t>
            </w:r>
            <w:r>
              <w:rPr>
                <w:rFonts w:asciiTheme="minorEastAsia" w:hAnsiTheme="minorEastAsia" w:cs="宋体" w:hint="eastAsia"/>
                <w:color w:val="000000" w:themeColor="text1"/>
                <w:kern w:val="0"/>
                <w:sz w:val="20"/>
                <w:szCs w:val="20"/>
              </w:rPr>
              <w:t>指令,1-限价FOK指令,2-限价FAK指令，3-市价</w:t>
            </w:r>
            <w:r w:rsidR="00B84720">
              <w:rPr>
                <w:rFonts w:asciiTheme="minorEastAsia" w:hAnsiTheme="minorEastAsia" w:cs="宋体" w:hint="eastAsia"/>
                <w:color w:val="000000" w:themeColor="text1"/>
                <w:kern w:val="0"/>
                <w:sz w:val="20"/>
                <w:szCs w:val="20"/>
              </w:rPr>
              <w:t>剩余转限价</w:t>
            </w:r>
            <w:r>
              <w:rPr>
                <w:rFonts w:asciiTheme="minorEastAsia" w:hAnsiTheme="minorEastAsia" w:cs="宋体" w:hint="eastAsia"/>
                <w:color w:val="000000" w:themeColor="text1"/>
                <w:kern w:val="0"/>
                <w:sz w:val="20"/>
                <w:szCs w:val="20"/>
              </w:rPr>
              <w:t>指令，4-市价</w:t>
            </w:r>
            <w:r w:rsidR="00B84720">
              <w:rPr>
                <w:rFonts w:asciiTheme="minorEastAsia" w:hAnsiTheme="minorEastAsia" w:cs="宋体" w:hint="eastAsia"/>
                <w:color w:val="000000" w:themeColor="text1"/>
                <w:kern w:val="0"/>
                <w:sz w:val="20"/>
                <w:szCs w:val="20"/>
              </w:rPr>
              <w:t>FO</w:t>
            </w:r>
            <w:r>
              <w:rPr>
                <w:rFonts w:asciiTheme="minorEastAsia" w:hAnsiTheme="minorEastAsia" w:cs="宋体" w:hint="eastAsia"/>
                <w:color w:val="000000" w:themeColor="text1"/>
                <w:kern w:val="0"/>
                <w:sz w:val="20"/>
                <w:szCs w:val="20"/>
              </w:rPr>
              <w:t>K指令</w:t>
            </w:r>
            <w:r w:rsidR="000004EF">
              <w:rPr>
                <w:rFonts w:asciiTheme="minorEastAsia" w:hAnsiTheme="minorEastAsia" w:cs="宋体" w:hint="eastAsia"/>
                <w:color w:val="000000" w:themeColor="text1"/>
                <w:kern w:val="0"/>
                <w:sz w:val="20"/>
                <w:szCs w:val="20"/>
              </w:rPr>
              <w:t>，5-市价</w:t>
            </w:r>
            <w:r w:rsidR="00B84720">
              <w:rPr>
                <w:rFonts w:asciiTheme="minorEastAsia" w:hAnsiTheme="minorEastAsia" w:cs="宋体" w:hint="eastAsia"/>
                <w:color w:val="000000" w:themeColor="text1"/>
                <w:kern w:val="0"/>
                <w:sz w:val="20"/>
                <w:szCs w:val="20"/>
              </w:rPr>
              <w:t>FAK指令</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延期撤单请求及应答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：延期撤单指令用于主动撤销现货/延期市场合约的报单。</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19" w:type="dxa"/>
        <w:tblInd w:w="103" w:type="dxa"/>
        <w:tblLayout w:type="fixed"/>
        <w:tblLook w:val="04A0" w:firstRow="1" w:lastRow="0" w:firstColumn="1" w:lastColumn="0" w:noHBand="0" w:noVBand="1"/>
      </w:tblPr>
      <w:tblGrid>
        <w:gridCol w:w="776"/>
        <w:gridCol w:w="1516"/>
        <w:gridCol w:w="1428"/>
        <w:gridCol w:w="661"/>
        <w:gridCol w:w="775"/>
        <w:gridCol w:w="3263"/>
      </w:tblGrid>
      <w:tr w:rsidR="00FE6A0D" w:rsidTr="00A3478B">
        <w:trPr>
          <w:trHeight w:val="270"/>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5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28"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61"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75"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263"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28"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FE6A0D"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rsidTr="00A3478B">
        <w:trPr>
          <w:trHeight w:val="123"/>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延期报单回报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：延期报单回报指令用于通知报单指令的处理信息。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12068" w:type="dxa"/>
        <w:tblInd w:w="103" w:type="dxa"/>
        <w:tblLayout w:type="fixed"/>
        <w:tblLook w:val="04A0" w:firstRow="1" w:lastRow="0" w:firstColumn="1" w:lastColumn="0" w:noHBand="0" w:noVBand="1"/>
      </w:tblPr>
      <w:tblGrid>
        <w:gridCol w:w="798"/>
        <w:gridCol w:w="1796"/>
        <w:gridCol w:w="1596"/>
        <w:gridCol w:w="798"/>
        <w:gridCol w:w="3540"/>
        <w:gridCol w:w="3540"/>
      </w:tblGrid>
      <w:tr w:rsidR="00FE6A0D">
        <w:trPr>
          <w:gridAfter w:val="1"/>
          <w:wAfter w:w="3540"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一级系统生成</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O03</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offSetFlag</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取值：0-开仓，1-平仓</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交易所日期</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交易所时间</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O65</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成交类型</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pStyle w:val="a5"/>
              <w:ind w:firstLineChars="0" w:firstLine="0"/>
              <w:rPr>
                <w:rFonts w:asciiTheme="minorEastAsia" w:eastAsiaTheme="minorEastAsia" w:hAnsiTheme="minorEastAsia" w:cs="宋体"/>
                <w:color w:val="000000" w:themeColor="text1"/>
                <w:kern w:val="0"/>
                <w:sz w:val="20"/>
              </w:rPr>
            </w:pPr>
            <w:r>
              <w:rPr>
                <w:rFonts w:asciiTheme="minorEastAsia" w:eastAsiaTheme="minorEastAsia" w:hAnsiTheme="minorEastAsia" w:cs="宋体"/>
                <w:color w:val="000000" w:themeColor="text1"/>
                <w:kern w:val="0"/>
                <w:sz w:val="20"/>
              </w:rPr>
              <w:t>1-普通</w:t>
            </w:r>
            <w:r>
              <w:rPr>
                <w:rFonts w:asciiTheme="minorEastAsia" w:eastAsiaTheme="minorEastAsia" w:hAnsiTheme="minorEastAsia" w:cs="宋体" w:hint="eastAsia"/>
                <w:color w:val="000000" w:themeColor="text1"/>
                <w:kern w:val="0"/>
                <w:sz w:val="20"/>
              </w:rPr>
              <w:t>,</w:t>
            </w:r>
            <w:r>
              <w:rPr>
                <w:rFonts w:asciiTheme="minorEastAsia" w:eastAsiaTheme="minorEastAsia" w:hAnsiTheme="minorEastAsia" w:cs="宋体"/>
                <w:color w:val="000000" w:themeColor="text1"/>
                <w:kern w:val="0"/>
                <w:sz w:val="20"/>
              </w:rPr>
              <w:t>2-应急</w:t>
            </w:r>
            <w:r>
              <w:rPr>
                <w:rFonts w:asciiTheme="minorEastAsia" w:eastAsiaTheme="minorEastAsia" w:hAnsiTheme="minorEastAsia" w:cs="宋体" w:hint="eastAsia"/>
                <w:color w:val="000000" w:themeColor="text1"/>
                <w:kern w:val="0"/>
                <w:sz w:val="20"/>
              </w:rPr>
              <w:t>,</w:t>
            </w:r>
            <w:r>
              <w:rPr>
                <w:rFonts w:asciiTheme="minorEastAsia" w:eastAsiaTheme="minorEastAsia" w:hAnsiTheme="minorEastAsia" w:cs="宋体"/>
                <w:color w:val="000000" w:themeColor="text1"/>
                <w:kern w:val="0"/>
                <w:sz w:val="20"/>
              </w:rPr>
              <w:t>3-处置质押</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c>
          <w:tcPr>
            <w:tcW w:w="3540" w:type="dxa"/>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延期撤单回报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：延期撤单回报指令用于通知报单撤销指令的处理信息。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12068" w:type="dxa"/>
        <w:tblInd w:w="103" w:type="dxa"/>
        <w:tblLayout w:type="fixed"/>
        <w:tblLook w:val="04A0" w:firstRow="1" w:lastRow="0" w:firstColumn="1" w:lastColumn="0" w:noHBand="0" w:noVBand="1"/>
      </w:tblPr>
      <w:tblGrid>
        <w:gridCol w:w="798"/>
        <w:gridCol w:w="1796"/>
        <w:gridCol w:w="1596"/>
        <w:gridCol w:w="798"/>
        <w:gridCol w:w="3540"/>
        <w:gridCol w:w="3540"/>
      </w:tblGrid>
      <w:tr w:rsidR="00FE6A0D">
        <w:trPr>
          <w:gridAfter w:val="1"/>
          <w:wAfter w:w="3540" w:type="dxa"/>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一级系统生成</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O03</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offSetFlag</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取值：0-开仓，1-平仓</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交易所日期</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交易所时间</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撤单回报时必填</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O65</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matchType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成交类型</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pStyle w:val="a5"/>
              <w:ind w:firstLineChars="0" w:firstLine="0"/>
              <w:rPr>
                <w:rFonts w:asciiTheme="minorEastAsia" w:eastAsiaTheme="minorEastAsia" w:hAnsiTheme="minorEastAsia" w:cs="宋体"/>
                <w:color w:val="000000" w:themeColor="text1"/>
                <w:kern w:val="0"/>
                <w:sz w:val="20"/>
              </w:rPr>
            </w:pPr>
            <w:r>
              <w:rPr>
                <w:rFonts w:asciiTheme="minorEastAsia" w:eastAsiaTheme="minorEastAsia" w:hAnsiTheme="minorEastAsia" w:cs="宋体"/>
                <w:color w:val="000000" w:themeColor="text1"/>
                <w:kern w:val="0"/>
                <w:sz w:val="20"/>
              </w:rPr>
              <w:t>1-普通</w:t>
            </w:r>
            <w:r>
              <w:rPr>
                <w:rFonts w:asciiTheme="minorEastAsia" w:eastAsiaTheme="minorEastAsia" w:hAnsiTheme="minorEastAsia" w:cs="宋体" w:hint="eastAsia"/>
                <w:color w:val="000000" w:themeColor="text1"/>
                <w:kern w:val="0"/>
                <w:sz w:val="20"/>
              </w:rPr>
              <w:t>,</w:t>
            </w:r>
            <w:r>
              <w:rPr>
                <w:rFonts w:asciiTheme="minorEastAsia" w:eastAsiaTheme="minorEastAsia" w:hAnsiTheme="minorEastAsia" w:cs="宋体"/>
                <w:color w:val="000000" w:themeColor="text1"/>
                <w:kern w:val="0"/>
                <w:sz w:val="20"/>
              </w:rPr>
              <w:t>2-应急</w:t>
            </w:r>
            <w:r>
              <w:rPr>
                <w:rFonts w:asciiTheme="minorEastAsia" w:eastAsiaTheme="minorEastAsia" w:hAnsiTheme="minorEastAsia" w:cs="宋体" w:hint="eastAsia"/>
                <w:color w:val="000000" w:themeColor="text1"/>
                <w:kern w:val="0"/>
                <w:sz w:val="20"/>
              </w:rPr>
              <w:t>,</w:t>
            </w:r>
            <w:r>
              <w:rPr>
                <w:rFonts w:asciiTheme="minorEastAsia" w:eastAsiaTheme="minorEastAsia" w:hAnsiTheme="minorEastAsia" w:cs="宋体"/>
                <w:color w:val="000000" w:themeColor="text1"/>
                <w:kern w:val="0"/>
                <w:sz w:val="20"/>
              </w:rPr>
              <w:t>3-处置质押</w:t>
            </w: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c>
          <w:tcPr>
            <w:tcW w:w="3540" w:type="dxa"/>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gridAfter w:val="1"/>
          <w:wAfter w:w="3540" w:type="dxa"/>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O15</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orderType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报单指令类型</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延期成交回报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：成交回报指令用于通知延期报单指令的成交信息。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7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716"/>
        <w:gridCol w:w="1596"/>
        <w:gridCol w:w="820"/>
        <w:gridCol w:w="3540"/>
      </w:tblGrid>
      <w:tr w:rsidR="00FE6A0D">
        <w:trPr>
          <w:trHeight w:val="270"/>
          <w:tblHeader/>
        </w:trPr>
        <w:tc>
          <w:tcPr>
            <w:tcW w:w="798"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16"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82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596" w:type="dxa"/>
            <w:shd w:val="clear" w:color="auto" w:fill="auto"/>
            <w:vAlign w:val="center"/>
          </w:tcPr>
          <w:p w:rsidR="00FE6A0D" w:rsidRDefault="00B26F9B">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取值：0-开仓，1-平仓</w:t>
            </w: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M31</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clientSort</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客户类别</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82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1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82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71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9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82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71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9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82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171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59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82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71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9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82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1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shd w:val="clear" w:color="auto" w:fill="auto"/>
            <w:vAlign w:val="center"/>
          </w:tcPr>
          <w:p w:rsidR="00943A59"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82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16"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82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16" w:type="dxa"/>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本地报单号</w:t>
            </w:r>
          </w:p>
        </w:tc>
        <w:tc>
          <w:tcPr>
            <w:tcW w:w="820" w:type="dxa"/>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3540" w:type="dxa"/>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APP系统生成</w:t>
            </w: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延期报单查询请求及应答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：延期报单查询指令用于实时查询延期市场的报单信息，涵盖：普通</w:t>
      </w:r>
      <w:r w:rsidR="00B84720">
        <w:rPr>
          <w:rFonts w:asciiTheme="minorEastAsia" w:hAnsiTheme="minorEastAsia" w:hint="eastAsia"/>
          <w:color w:val="000000" w:themeColor="text1"/>
        </w:rPr>
        <w:t>限价</w:t>
      </w:r>
      <w:r>
        <w:rPr>
          <w:rFonts w:asciiTheme="minorEastAsia" w:hAnsiTheme="minorEastAsia" w:hint="eastAsia"/>
          <w:color w:val="000000" w:themeColor="text1"/>
        </w:rPr>
        <w:t>报单、</w:t>
      </w:r>
      <w:r w:rsidR="00030A49">
        <w:rPr>
          <w:rFonts w:asciiTheme="minorEastAsia" w:hAnsiTheme="minorEastAsia" w:hint="eastAsia"/>
          <w:color w:val="000000" w:themeColor="text1"/>
        </w:rPr>
        <w:t>限价</w:t>
      </w:r>
      <w:r>
        <w:rPr>
          <w:rFonts w:asciiTheme="minorEastAsia" w:hAnsiTheme="minorEastAsia" w:hint="eastAsia"/>
          <w:color w:val="000000" w:themeColor="text1"/>
        </w:rPr>
        <w:t>FOK报单、</w:t>
      </w:r>
      <w:r w:rsidR="00030A49">
        <w:rPr>
          <w:rFonts w:asciiTheme="minorEastAsia" w:hAnsiTheme="minorEastAsia" w:hint="eastAsia"/>
          <w:color w:val="000000" w:themeColor="text1"/>
        </w:rPr>
        <w:t>限价</w:t>
      </w:r>
      <w:r>
        <w:rPr>
          <w:rFonts w:asciiTheme="minorEastAsia" w:hAnsiTheme="minorEastAsia" w:hint="eastAsia"/>
          <w:color w:val="000000" w:themeColor="text1"/>
        </w:rPr>
        <w:t>FAK报单</w:t>
      </w:r>
      <w:r w:rsidR="00030A49">
        <w:rPr>
          <w:rFonts w:asciiTheme="minorEastAsia" w:hAnsiTheme="minorEastAsia" w:hint="eastAsia"/>
          <w:color w:val="000000" w:themeColor="text1"/>
        </w:rPr>
        <w:t>、</w:t>
      </w:r>
      <w:r w:rsidR="00B84720">
        <w:rPr>
          <w:rFonts w:asciiTheme="minorEastAsia" w:hAnsiTheme="minorEastAsia" w:hint="eastAsia"/>
          <w:color w:val="000000" w:themeColor="text1"/>
        </w:rPr>
        <w:t>市价剩余转限价、</w:t>
      </w:r>
      <w:r w:rsidR="00030A49">
        <w:rPr>
          <w:rFonts w:asciiTheme="minorEastAsia" w:hAnsiTheme="minorEastAsia" w:hint="eastAsia"/>
          <w:color w:val="000000" w:themeColor="text1"/>
        </w:rPr>
        <w:t>市价FOK报单、市价FAK报单</w:t>
      </w:r>
      <w:r>
        <w:rPr>
          <w:rFonts w:asciiTheme="minorEastAsia" w:hAnsiTheme="minorEastAsia" w:hint="eastAsia"/>
          <w:color w:val="000000" w:themeColor="text1"/>
        </w:rPr>
        <w:t>，支持查询多笔报单信息。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w:t>
      </w:r>
      <w:r w:rsidR="00CE4903">
        <w:rPr>
          <w:rFonts w:asciiTheme="minorEastAsia" w:hAnsiTheme="minorEastAsia" w:hint="eastAsia"/>
          <w:color w:val="000000" w:themeColor="text1"/>
        </w:rPr>
        <w:t>报单编号</w:t>
      </w:r>
      <w:r>
        <w:rPr>
          <w:rFonts w:asciiTheme="minorEastAsia" w:hAnsiTheme="minorEastAsia" w:hint="eastAsia"/>
          <w:color w:val="000000" w:themeColor="text1"/>
        </w:rPr>
        <w:t>的倒序排列。</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19" w:type="dxa"/>
        <w:tblInd w:w="103" w:type="dxa"/>
        <w:tblLayout w:type="fixed"/>
        <w:tblLook w:val="04A0" w:firstRow="1" w:lastRow="0" w:firstColumn="1" w:lastColumn="0" w:noHBand="0" w:noVBand="1"/>
      </w:tblPr>
      <w:tblGrid>
        <w:gridCol w:w="653"/>
        <w:gridCol w:w="618"/>
        <w:gridCol w:w="2278"/>
        <w:gridCol w:w="1816"/>
        <w:gridCol w:w="618"/>
        <w:gridCol w:w="618"/>
        <w:gridCol w:w="2618"/>
      </w:tblGrid>
      <w:tr w:rsidR="00FE6A0D">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不填查全部报单</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选填，不填查开平仓报单</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6E0972" w:rsidRDefault="006E0972">
            <w:pPr>
              <w:spacing w:line="240" w:lineRule="auto"/>
              <w:ind w:firstLineChars="0" w:firstLine="0"/>
              <w:rPr>
                <w:ins w:id="98" w:author="崔清松" w:date="2016-09-21T10:03:00Z"/>
                <w:rFonts w:asciiTheme="minorEastAsia" w:hAnsiTheme="minorEastAsia"/>
                <w:color w:val="000000" w:themeColor="text1"/>
                <w:sz w:val="20"/>
                <w:szCs w:val="20"/>
              </w:rPr>
            </w:pPr>
            <w:ins w:id="99" w:author="崔清松" w:date="2016-09-21T10:03:00Z">
              <w:r>
                <w:rPr>
                  <w:rFonts w:asciiTheme="minorEastAsia" w:hAnsiTheme="minorEastAsia"/>
                  <w:color w:val="000000" w:themeColor="text1"/>
                  <w:sz w:val="20"/>
                  <w:szCs w:val="20"/>
                </w:rPr>
                <w:t>O40</w:t>
              </w:r>
            </w:ins>
          </w:p>
          <w:p w:rsidR="00943A59" w:rsidRDefault="00943A59">
            <w:pPr>
              <w:spacing w:line="240" w:lineRule="auto"/>
              <w:ind w:firstLineChars="0" w:firstLine="0"/>
              <w:rPr>
                <w:rFonts w:asciiTheme="minorEastAsia" w:hAnsiTheme="minorEastAsia" w:cs="宋体"/>
                <w:color w:val="000000" w:themeColor="text1"/>
                <w:sz w:val="20"/>
                <w:szCs w:val="20"/>
              </w:rPr>
            </w:pPr>
            <w:del w:id="100" w:author="崔清松" w:date="2016-09-21T10:03:00Z">
              <w:r w:rsidDel="006E0972">
                <w:rPr>
                  <w:rFonts w:asciiTheme="minorEastAsia" w:hAnsiTheme="minorEastAsia" w:hint="eastAsia"/>
                  <w:color w:val="000000" w:themeColor="text1"/>
                  <w:sz w:val="20"/>
                  <w:szCs w:val="20"/>
                </w:rPr>
                <w:delText>O43</w:delText>
              </w:r>
            </w:del>
          </w:p>
        </w:tc>
        <w:tc>
          <w:tcPr>
            <w:tcW w:w="2278" w:type="dxa"/>
            <w:tcBorders>
              <w:top w:val="nil"/>
              <w:left w:val="nil"/>
              <w:bottom w:val="single" w:sz="4" w:space="0" w:color="auto"/>
              <w:right w:val="single" w:sz="4" w:space="0" w:color="auto"/>
            </w:tcBorders>
            <w:shd w:val="clear" w:color="auto" w:fill="auto"/>
            <w:vAlign w:val="center"/>
          </w:tcPr>
          <w:p w:rsidR="00943A59" w:rsidRDefault="006E0972">
            <w:pPr>
              <w:spacing w:line="240" w:lineRule="auto"/>
              <w:ind w:firstLineChars="0" w:firstLine="0"/>
              <w:rPr>
                <w:rFonts w:asciiTheme="minorEastAsia" w:hAnsiTheme="minorEastAsia" w:cs="宋体"/>
                <w:color w:val="000000" w:themeColor="text1"/>
                <w:sz w:val="20"/>
                <w:szCs w:val="20"/>
              </w:rPr>
            </w:pPr>
            <w:ins w:id="101" w:author="崔清松" w:date="2016-09-21T10:03:00Z">
              <w:r w:rsidRPr="006E0972">
                <w:rPr>
                  <w:rFonts w:asciiTheme="minorEastAsia" w:hAnsiTheme="minorEastAsia"/>
                  <w:color w:val="000000" w:themeColor="text1"/>
                  <w:sz w:val="20"/>
                  <w:szCs w:val="20"/>
                </w:rPr>
                <w:t>orderInfoData</w:t>
              </w:r>
            </w:ins>
            <w:del w:id="102" w:author="崔清松" w:date="2016-09-21T10:03:00Z">
              <w:r w:rsidR="00943A59" w:rsidDel="006E0972">
                <w:rPr>
                  <w:rFonts w:asciiTheme="minorEastAsia" w:hAnsiTheme="minorEastAsia" w:hint="eastAsia"/>
                  <w:color w:val="000000" w:themeColor="text1"/>
                  <w:sz w:val="20"/>
                  <w:szCs w:val="20"/>
                </w:rPr>
                <w:delText>[deferOrderInfoData]</w:delText>
              </w:r>
            </w:del>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报单信息数据</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当查延期市场时必填</w:t>
            </w: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报单信息</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查询结果不为空且当查延期市场时必填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O03</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offSetFlag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如果之前未提交过撤单请求，返回1-未撤单；如果是已提交撤单请求，但二级系统正在处理，返回2-待撤单；如果二级系统已经撤销，返回3-已撤销。下同。</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查询结果不为空且当有撤单时必填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订单状态为[o-未成交]或[p-部分成交],且撤单标志为[1-未撤单]时,报单可撤销</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18"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延期成交单查询请求及应答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：延期成交单查询指令用于实时查询延期成交信息，也可查询强平成交单信息，支持查询多笔成交单信息。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会员系统返回时按照成交编号的倒序排列。消息体格式如下：</w:t>
      </w:r>
    </w:p>
    <w:tbl>
      <w:tblPr>
        <w:tblW w:w="8794" w:type="dxa"/>
        <w:tblInd w:w="103" w:type="dxa"/>
        <w:tblLayout w:type="fixed"/>
        <w:tblLook w:val="04A0" w:firstRow="1" w:lastRow="0" w:firstColumn="1" w:lastColumn="0" w:noHBand="0" w:noVBand="1"/>
      </w:tblPr>
      <w:tblGrid>
        <w:gridCol w:w="798"/>
        <w:gridCol w:w="798"/>
        <w:gridCol w:w="1698"/>
        <w:gridCol w:w="1455"/>
        <w:gridCol w:w="760"/>
        <w:gridCol w:w="798"/>
        <w:gridCol w:w="2487"/>
      </w:tblGrid>
      <w:tr w:rsidR="00FE6A0D" w:rsidTr="00A3478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6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55"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A3478B">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FE6A0D" w:rsidTr="00A3478B">
        <w:trPr>
          <w:trHeight w:val="231"/>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6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455"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不填查全部成交单</w:t>
            </w:r>
          </w:p>
        </w:tc>
      </w:tr>
      <w:tr w:rsidR="00FE6A0D" w:rsidTr="00A3478B">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5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rsidTr="00A3478B">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5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I00</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marketID</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不填查开平仓报单</w:t>
            </w: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55"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698"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455"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A80793" w:rsidRDefault="00A80793">
            <w:pPr>
              <w:widowControl/>
              <w:spacing w:line="240" w:lineRule="auto"/>
              <w:ind w:firstLineChars="0" w:firstLine="0"/>
              <w:jc w:val="left"/>
              <w:rPr>
                <w:ins w:id="103" w:author="崔清松" w:date="2016-09-20T21:31:00Z"/>
                <w:rFonts w:asciiTheme="minorEastAsia" w:hAnsiTheme="minorEastAsia" w:cs="宋体"/>
                <w:color w:val="000000" w:themeColor="text1"/>
                <w:kern w:val="0"/>
                <w:sz w:val="20"/>
                <w:szCs w:val="20"/>
              </w:rPr>
            </w:pPr>
            <w:ins w:id="104" w:author="崔清松" w:date="2016-09-20T21:31:00Z">
              <w:r>
                <w:rPr>
                  <w:rFonts w:asciiTheme="minorEastAsia" w:hAnsiTheme="minorEastAsia" w:cs="宋体"/>
                  <w:color w:val="000000" w:themeColor="text1"/>
                  <w:kern w:val="0"/>
                  <w:sz w:val="20"/>
                  <w:szCs w:val="20"/>
                </w:rPr>
                <w:t>O90</w:t>
              </w:r>
            </w:ins>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del w:id="105" w:author="崔清松" w:date="2016-09-20T21:31:00Z">
              <w:r w:rsidDel="00A80793">
                <w:rPr>
                  <w:rFonts w:asciiTheme="minorEastAsia" w:hAnsiTheme="minorEastAsia" w:cs="宋体" w:hint="eastAsia"/>
                  <w:color w:val="000000" w:themeColor="text1"/>
                  <w:kern w:val="0"/>
                  <w:sz w:val="20"/>
                  <w:szCs w:val="20"/>
                </w:rPr>
                <w:delText>O93</w:delText>
              </w:r>
            </w:del>
          </w:p>
        </w:tc>
        <w:tc>
          <w:tcPr>
            <w:tcW w:w="1698" w:type="dxa"/>
            <w:tcBorders>
              <w:top w:val="nil"/>
              <w:left w:val="nil"/>
              <w:bottom w:val="single" w:sz="4" w:space="0" w:color="auto"/>
              <w:right w:val="single" w:sz="4" w:space="0" w:color="auto"/>
            </w:tcBorders>
            <w:shd w:val="clear" w:color="auto" w:fill="auto"/>
            <w:vAlign w:val="center"/>
          </w:tcPr>
          <w:p w:rsidR="00943A59" w:rsidRDefault="00A80793">
            <w:pPr>
              <w:widowControl/>
              <w:spacing w:line="240" w:lineRule="auto"/>
              <w:ind w:firstLineChars="0" w:firstLine="0"/>
              <w:jc w:val="left"/>
              <w:rPr>
                <w:rFonts w:asciiTheme="minorEastAsia" w:hAnsiTheme="minorEastAsia" w:cs="宋体"/>
                <w:color w:val="000000" w:themeColor="text1"/>
                <w:kern w:val="0"/>
                <w:sz w:val="20"/>
                <w:szCs w:val="20"/>
              </w:rPr>
            </w:pPr>
            <w:ins w:id="106" w:author="崔清松" w:date="2016-09-20T21:31:00Z">
              <w:r w:rsidRPr="00A80793">
                <w:rPr>
                  <w:rFonts w:asciiTheme="minorEastAsia" w:hAnsiTheme="minorEastAsia" w:cs="宋体"/>
                  <w:color w:val="000000" w:themeColor="text1"/>
                  <w:kern w:val="0"/>
                  <w:sz w:val="20"/>
                  <w:szCs w:val="20"/>
                </w:rPr>
                <w:t>[matchInfoData]</w:t>
              </w:r>
            </w:ins>
            <w:del w:id="107" w:author="崔清松" w:date="2016-09-20T21:31:00Z">
              <w:r w:rsidR="00943A59" w:rsidDel="00A80793">
                <w:rPr>
                  <w:rFonts w:asciiTheme="minorEastAsia" w:hAnsiTheme="minorEastAsia" w:cs="宋体" w:hint="eastAsia"/>
                  <w:color w:val="000000" w:themeColor="text1"/>
                  <w:kern w:val="0"/>
                  <w:sz w:val="20"/>
                  <w:szCs w:val="20"/>
                </w:rPr>
                <w:delText>[deferMatchInfoData]</w:delText>
              </w:r>
            </w:del>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延期成交信息数据</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延期成交单必填</w:t>
            </w: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延期成交信息</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查询结果不为空且延期成交单必填</w:t>
            </w:r>
          </w:p>
        </w:tc>
      </w:tr>
      <w:tr w:rsidR="00943A59" w:rsidTr="00A3478B">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455" w:type="dxa"/>
            <w:tcBorders>
              <w:top w:val="nil"/>
              <w:left w:val="nil"/>
              <w:bottom w:val="single" w:sz="4" w:space="0" w:color="auto"/>
              <w:right w:val="single" w:sz="4" w:space="0" w:color="auto"/>
            </w:tcBorders>
            <w:shd w:val="clear" w:color="auto" w:fill="auto"/>
            <w:vAlign w:val="center"/>
          </w:tcPr>
          <w:p w:rsidR="00943A59"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开平标志</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查询结果不为空且延期和即期成交单时必填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Q30</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turnOver</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成交金额</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查询结果不为空时选填</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查询结果不为空时选填</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55"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698"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455"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rsidTr="00A3478B">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5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3"/>
        <w:numPr>
          <w:ilvl w:val="2"/>
          <w:numId w:val="1"/>
        </w:numPr>
        <w:ind w:left="0" w:firstLineChars="0" w:firstLine="0"/>
        <w:rPr>
          <w:rFonts w:asciiTheme="minorEastAsia" w:hAnsiTheme="minorEastAsia"/>
          <w:color w:val="000000" w:themeColor="text1"/>
        </w:rPr>
      </w:pPr>
      <w:bookmarkStart w:id="108" w:name="_Toc463012666"/>
      <w:r>
        <w:rPr>
          <w:rFonts w:asciiTheme="minorEastAsia" w:hAnsiTheme="minorEastAsia" w:hint="eastAsia"/>
          <w:color w:val="000000" w:themeColor="text1"/>
        </w:rPr>
        <w:t>交割申报/申报撤销交易</w:t>
      </w:r>
      <w:bookmarkEnd w:id="108"/>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交割申报请求及应答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：交割申报指令用于在多头/空头持仓交割前进行交割申报。</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交割申报撤销请求及应答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：交割申报撤单指令用于主动撤销交割申报指令。</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19" w:type="dxa"/>
        <w:tblInd w:w="103" w:type="dxa"/>
        <w:tblLayout w:type="fixed"/>
        <w:tblLook w:val="04A0" w:firstRow="1" w:lastRow="0" w:firstColumn="1" w:lastColumn="0" w:noHBand="0" w:noVBand="1"/>
      </w:tblPr>
      <w:tblGrid>
        <w:gridCol w:w="776"/>
        <w:gridCol w:w="1516"/>
        <w:gridCol w:w="1428"/>
        <w:gridCol w:w="661"/>
        <w:gridCol w:w="775"/>
        <w:gridCol w:w="3263"/>
      </w:tblGrid>
      <w:tr w:rsidR="00FE6A0D" w:rsidTr="00A3478B">
        <w:trPr>
          <w:trHeight w:val="270"/>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5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28"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61"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75"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263"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28"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FE6A0D"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rsidTr="00A3478B">
        <w:trPr>
          <w:trHeight w:val="123"/>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943A59" w:rsidTr="00A3478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交割申报回报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：交割申报回报指令用于通知交割申报指令的处理信息。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510" w:type="dxa"/>
        <w:tblInd w:w="103" w:type="dxa"/>
        <w:tblLayout w:type="fixed"/>
        <w:tblLook w:val="04A0" w:firstRow="1" w:lastRow="0" w:firstColumn="1" w:lastColumn="0" w:noHBand="0" w:noVBand="1"/>
      </w:tblPr>
      <w:tblGrid>
        <w:gridCol w:w="798"/>
        <w:gridCol w:w="1796"/>
        <w:gridCol w:w="1596"/>
        <w:gridCol w:w="760"/>
        <w:gridCol w:w="356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交割申报撤销回报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：交割申报撤销回报指令用于通知交割申报撤销指令的处理信息。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510" w:type="dxa"/>
        <w:tblInd w:w="103" w:type="dxa"/>
        <w:tblLayout w:type="fixed"/>
        <w:tblLook w:val="04A0" w:firstRow="1" w:lastRow="0" w:firstColumn="1" w:lastColumn="0" w:noHBand="0" w:noVBand="1"/>
      </w:tblPr>
      <w:tblGrid>
        <w:gridCol w:w="798"/>
        <w:gridCol w:w="1796"/>
        <w:gridCol w:w="1596"/>
        <w:gridCol w:w="760"/>
        <w:gridCol w:w="356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交割申报成交回报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：交割申报成交回报指令用于通知交割申报报单的成交信息。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034" w:type="dxa"/>
        <w:tblInd w:w="103" w:type="dxa"/>
        <w:tblLayout w:type="fixed"/>
        <w:tblLook w:val="04A0" w:firstRow="1" w:lastRow="0" w:firstColumn="1" w:lastColumn="0" w:noHBand="0" w:noVBand="1"/>
      </w:tblPr>
      <w:tblGrid>
        <w:gridCol w:w="798"/>
        <w:gridCol w:w="1716"/>
        <w:gridCol w:w="2160"/>
        <w:gridCol w:w="820"/>
        <w:gridCol w:w="354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7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21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8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1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8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21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8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1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8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21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82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7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21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82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7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21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82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7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21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82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2160" w:type="dxa"/>
            <w:tcBorders>
              <w:top w:val="nil"/>
              <w:left w:val="nil"/>
              <w:bottom w:val="single" w:sz="4" w:space="0" w:color="auto"/>
              <w:right w:val="single" w:sz="4" w:space="0" w:color="auto"/>
            </w:tcBorders>
            <w:shd w:val="clear" w:color="auto" w:fill="auto"/>
            <w:vAlign w:val="center"/>
          </w:tcPr>
          <w:p w:rsidR="00943A59"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82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2160"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82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16"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2160"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82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O05</w:t>
            </w:r>
          </w:p>
        </w:tc>
        <w:tc>
          <w:tcPr>
            <w:tcW w:w="17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middleFlag</w:t>
            </w:r>
          </w:p>
        </w:tc>
        <w:tc>
          <w:tcPr>
            <w:tcW w:w="21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是否为中立仓</w:t>
            </w:r>
          </w:p>
        </w:tc>
        <w:tc>
          <w:tcPr>
            <w:tcW w:w="82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交割申报报单查询请求及应答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：交割申报报单查询指令用于实时查询交割申报报单信息，支持查询多笔交割申报报单信息。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w:t>
      </w:r>
      <w:r w:rsidR="00CE4903">
        <w:rPr>
          <w:rFonts w:asciiTheme="minorEastAsia" w:hAnsiTheme="minorEastAsia" w:hint="eastAsia"/>
          <w:color w:val="000000" w:themeColor="text1"/>
        </w:rPr>
        <w:t>报单编号</w:t>
      </w:r>
      <w:r>
        <w:rPr>
          <w:rFonts w:asciiTheme="minorEastAsia" w:hAnsiTheme="minorEastAsia" w:hint="eastAsia"/>
          <w:color w:val="000000" w:themeColor="text1"/>
        </w:rPr>
        <w:t>的倒序排列。</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35" w:type="dxa"/>
        <w:tblInd w:w="103" w:type="dxa"/>
        <w:tblLayout w:type="fixed"/>
        <w:tblLook w:val="04A0" w:firstRow="1" w:lastRow="0" w:firstColumn="1" w:lastColumn="0" w:noHBand="0" w:noVBand="1"/>
      </w:tblPr>
      <w:tblGrid>
        <w:gridCol w:w="653"/>
        <w:gridCol w:w="618"/>
        <w:gridCol w:w="2278"/>
        <w:gridCol w:w="1816"/>
        <w:gridCol w:w="618"/>
        <w:gridCol w:w="618"/>
        <w:gridCol w:w="2334"/>
      </w:tblGrid>
      <w:tr w:rsidR="00FE6A0D">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334"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不填查全部报单</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trPr>
          <w:trHeight w:val="270"/>
        </w:trPr>
        <w:tc>
          <w:tcPr>
            <w:tcW w:w="653"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O47</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[deliveryAppOrderInfoData]</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交割申报报单信息数据</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查询结果不为空且查交割申报时必填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交割申报报单信息</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当查交割申报时必填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如果之前未提交过撤单请求，返回1-未撤单；如果是已提交撤单请求，但二级系统正在处理，返回2-待撤单；如果二级系统已经撤销，返回3-已撤销。下同。</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查询结果不为空且当有</w:t>
            </w:r>
            <w:r>
              <w:rPr>
                <w:rFonts w:asciiTheme="minorEastAsia" w:hAnsiTheme="minorEastAsia" w:cs="宋体" w:hint="eastAsia"/>
                <w:color w:val="000000" w:themeColor="text1"/>
                <w:kern w:val="0"/>
                <w:sz w:val="20"/>
                <w:szCs w:val="20"/>
              </w:rPr>
              <w:lastRenderedPageBreak/>
              <w:t>撤单时必填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订单状态为[o-未成交],且撤单标志为[1-未撤单]时,报单可撤销</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34" w:type="dxa"/>
            <w:tcBorders>
              <w:top w:val="single" w:sz="4" w:space="0" w:color="auto"/>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34"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653" w:type="dxa"/>
            <w:tcBorders>
              <w:top w:val="single" w:sz="4" w:space="0" w:color="auto"/>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34" w:type="dxa"/>
            <w:tcBorders>
              <w:top w:val="single" w:sz="4" w:space="0" w:color="auto"/>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交割申报成交查询请求及应答</w:t>
      </w:r>
    </w:p>
    <w:p w:rsidR="00FE6A0D" w:rsidRDefault="00B26F9B">
      <w:pPr>
        <w:ind w:firstLine="482"/>
        <w:rPr>
          <w:rFonts w:asciiTheme="minorEastAsia" w:hAnsiTheme="minorEastAsia"/>
          <w:b/>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：交割申报成交单查询指令用于实时查询交割申报成交信息，支持查询多笔成交单信息。</w:t>
      </w:r>
      <w:r>
        <w:rPr>
          <w:rFonts w:asciiTheme="minorEastAsia" w:hAnsiTheme="minorEastAsia" w:hint="eastAsia"/>
          <w:b/>
          <w:color w:val="000000" w:themeColor="text1"/>
        </w:rPr>
        <w:t>支持中立仓申报成交查询。</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会员系统返回时按照成交编号的倒序排列。</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030" w:type="dxa"/>
        <w:tblInd w:w="103" w:type="dxa"/>
        <w:tblLayout w:type="fixed"/>
        <w:tblLook w:val="04A0" w:firstRow="1" w:lastRow="0" w:firstColumn="1" w:lastColumn="0" w:noHBand="0" w:noVBand="1"/>
      </w:tblPr>
      <w:tblGrid>
        <w:gridCol w:w="798"/>
        <w:gridCol w:w="798"/>
        <w:gridCol w:w="1811"/>
        <w:gridCol w:w="1578"/>
        <w:gridCol w:w="760"/>
        <w:gridCol w:w="798"/>
        <w:gridCol w:w="2487"/>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811"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78"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87"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81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FE6A0D">
        <w:trPr>
          <w:trHeight w:val="231"/>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81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不填查全部成交单</w:t>
            </w:r>
          </w:p>
        </w:tc>
      </w:tr>
      <w:tr w:rsidR="00FE6A0D">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1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81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不填查全部成交单</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811"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O97</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[deliveryAppMatchInfoData]</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交割申报成交信息数据</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查询结果不为空且查交割申报时必填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交割申报成交信息</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交割申报成交单必填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APP一期需要</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943A59"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查询结果不为空时选填</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查询结果不为空时选填</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O05</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middleFlag</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是否为中立仓</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943A59" w:rsidRDefault="00943A59">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811"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87" w:type="dxa"/>
            <w:tcBorders>
              <w:top w:val="nil"/>
              <w:left w:val="nil"/>
              <w:bottom w:val="single" w:sz="4" w:space="0" w:color="auto"/>
              <w:right w:val="single" w:sz="4" w:space="0" w:color="auto"/>
            </w:tcBorders>
            <w:shd w:val="clear" w:color="auto" w:fill="auto"/>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81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7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87"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3"/>
        <w:numPr>
          <w:ilvl w:val="2"/>
          <w:numId w:val="1"/>
        </w:numPr>
        <w:ind w:left="0" w:firstLineChars="0" w:firstLine="0"/>
        <w:rPr>
          <w:rFonts w:asciiTheme="minorEastAsia" w:hAnsiTheme="minorEastAsia"/>
          <w:color w:val="000000" w:themeColor="text1"/>
        </w:rPr>
      </w:pPr>
      <w:bookmarkStart w:id="109" w:name="_Toc463012667"/>
      <w:r>
        <w:rPr>
          <w:rFonts w:asciiTheme="minorEastAsia" w:hAnsiTheme="minorEastAsia" w:hint="eastAsia"/>
          <w:color w:val="000000" w:themeColor="text1"/>
        </w:rPr>
        <w:t>中立仓申报/申报撤销交易</w:t>
      </w:r>
      <w:bookmarkEnd w:id="109"/>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中立仓申报请求及应答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 xml:space="preserve">： </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中立仓申报指令用于交收申报不平时主动发起中立仓申报以获取延期补偿费收入。</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88" w:type="dxa"/>
        <w:tblInd w:w="103" w:type="dxa"/>
        <w:tblLayout w:type="fixed"/>
        <w:tblLook w:val="04A0" w:firstRow="1" w:lastRow="0" w:firstColumn="1" w:lastColumn="0" w:noHBand="0" w:noVBand="1"/>
      </w:tblPr>
      <w:tblGrid>
        <w:gridCol w:w="798"/>
        <w:gridCol w:w="1796"/>
        <w:gridCol w:w="1596"/>
        <w:gridCol w:w="760"/>
        <w:gridCol w:w="798"/>
        <w:gridCol w:w="354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olor w:val="000000" w:themeColor="text1"/>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hint="eastAsia"/>
                <w:color w:val="000000" w:themeColor="text1"/>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spacing w:line="240" w:lineRule="auto"/>
              <w:ind w:firstLineChars="0" w:firstLine="0"/>
              <w:rPr>
                <w:rFonts w:asciiTheme="minorEastAsia" w:hAnsiTheme="minorEastAsia" w:cs="宋体"/>
                <w:color w:val="000000" w:themeColor="text1"/>
                <w:sz w:val="20"/>
                <w:szCs w:val="20"/>
                <w:highlight w:val="yellow"/>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943A59"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X39</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943A59">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FE6A0D">
      <w:pPr>
        <w:ind w:firstLine="480"/>
        <w:rPr>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中立仓申报撤销请求及应答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：中立仓申报撤销指令用于主动中立仓申报的报单。</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19" w:type="dxa"/>
        <w:tblInd w:w="103" w:type="dxa"/>
        <w:tblLayout w:type="fixed"/>
        <w:tblLook w:val="04A0" w:firstRow="1" w:lastRow="0" w:firstColumn="1" w:lastColumn="0" w:noHBand="0" w:noVBand="1"/>
      </w:tblPr>
      <w:tblGrid>
        <w:gridCol w:w="776"/>
        <w:gridCol w:w="1516"/>
        <w:gridCol w:w="1428"/>
        <w:gridCol w:w="661"/>
        <w:gridCol w:w="775"/>
        <w:gridCol w:w="3263"/>
      </w:tblGrid>
      <w:tr w:rsidR="00FE6A0D" w:rsidTr="00C31CEB">
        <w:trPr>
          <w:trHeight w:val="270"/>
        </w:trPr>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5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28"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61"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75"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263"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C31CE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428" w:type="dxa"/>
            <w:tcBorders>
              <w:top w:val="nil"/>
              <w:left w:val="nil"/>
              <w:bottom w:val="single" w:sz="4" w:space="0" w:color="auto"/>
              <w:right w:val="single" w:sz="4" w:space="0" w:color="auto"/>
            </w:tcBorders>
            <w:shd w:val="clear" w:color="auto" w:fill="auto"/>
            <w:vAlign w:val="center"/>
          </w:tcPr>
          <w:p w:rsidR="00FE6A0D"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二级系统生成</w:t>
            </w:r>
          </w:p>
        </w:tc>
      </w:tr>
      <w:tr w:rsidR="00FE6A0D" w:rsidTr="00C31CE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rsidTr="00C31CE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rsidTr="00C31CEB">
        <w:trPr>
          <w:trHeight w:val="123"/>
        </w:trPr>
        <w:tc>
          <w:tcPr>
            <w:tcW w:w="77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2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6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43A59" w:rsidTr="00C31CE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43A59" w:rsidTr="00C31CE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43A59" w:rsidTr="00C31CE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943A59" w:rsidTr="00C31CE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r w:rsidR="00943A59" w:rsidTr="00C31CEB">
        <w:trPr>
          <w:trHeight w:val="270"/>
        </w:trPr>
        <w:tc>
          <w:tcPr>
            <w:tcW w:w="776" w:type="dxa"/>
            <w:tcBorders>
              <w:top w:val="nil"/>
              <w:left w:val="single" w:sz="4" w:space="0" w:color="auto"/>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28"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61"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75"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263" w:type="dxa"/>
            <w:tcBorders>
              <w:top w:val="nil"/>
              <w:left w:val="nil"/>
              <w:bottom w:val="single" w:sz="4" w:space="0" w:color="auto"/>
              <w:right w:val="single" w:sz="4" w:space="0" w:color="auto"/>
            </w:tcBorders>
            <w:shd w:val="clear" w:color="auto" w:fill="auto"/>
            <w:vAlign w:val="center"/>
          </w:tcPr>
          <w:p w:rsidR="00943A59" w:rsidRDefault="00943A59">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二级系统返回</w:t>
            </w: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中立仓申报回报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：中立仓申报回报指令用于通知中立仓申报指令处理信息。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90" w:type="dxa"/>
        <w:tblInd w:w="103" w:type="dxa"/>
        <w:tblLayout w:type="fixed"/>
        <w:tblLook w:val="04A0" w:firstRow="1" w:lastRow="0" w:firstColumn="1" w:lastColumn="0" w:noHBand="0" w:noVBand="1"/>
      </w:tblPr>
      <w:tblGrid>
        <w:gridCol w:w="798"/>
        <w:gridCol w:w="1796"/>
        <w:gridCol w:w="1596"/>
        <w:gridCol w:w="760"/>
        <w:gridCol w:w="354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O08</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中立仓申报撤销回报</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：中立仓申报撤销回报指令用于通知中立仓申报撤销指令的处理信息。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490" w:type="dxa"/>
        <w:tblInd w:w="103" w:type="dxa"/>
        <w:tblLayout w:type="fixed"/>
        <w:tblLook w:val="04A0" w:firstRow="1" w:lastRow="0" w:firstColumn="1" w:lastColumn="0" w:noHBand="0" w:noVBand="1"/>
      </w:tblPr>
      <w:tblGrid>
        <w:gridCol w:w="798"/>
        <w:gridCol w:w="1796"/>
        <w:gridCol w:w="1596"/>
        <w:gridCol w:w="760"/>
        <w:gridCol w:w="354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9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96"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1796"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localOrderNo2</w:t>
            </w:r>
          </w:p>
        </w:tc>
        <w:tc>
          <w:tcPr>
            <w:tcW w:w="1596"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中立仓报单查询请求及应答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：中立仓报单查询指令用于实时查询中立仓申报报单信息，支持查询多笔中立仓申报报单信息。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w:t>
      </w:r>
      <w:r w:rsidR="00CE4903">
        <w:rPr>
          <w:rFonts w:asciiTheme="minorEastAsia" w:hAnsiTheme="minorEastAsia" w:hint="eastAsia"/>
          <w:color w:val="000000" w:themeColor="text1"/>
        </w:rPr>
        <w:t>报单编号</w:t>
      </w:r>
      <w:r>
        <w:rPr>
          <w:rFonts w:asciiTheme="minorEastAsia" w:hAnsiTheme="minorEastAsia" w:hint="eastAsia"/>
          <w:color w:val="000000" w:themeColor="text1"/>
        </w:rPr>
        <w:t>的倒序排列。</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35" w:type="dxa"/>
        <w:tblInd w:w="103" w:type="dxa"/>
        <w:tblLayout w:type="fixed"/>
        <w:tblLook w:val="04A0" w:firstRow="1" w:lastRow="0" w:firstColumn="1" w:lastColumn="0" w:noHBand="0" w:noVBand="1"/>
      </w:tblPr>
      <w:tblGrid>
        <w:gridCol w:w="653"/>
        <w:gridCol w:w="618"/>
        <w:gridCol w:w="2278"/>
        <w:gridCol w:w="1816"/>
        <w:gridCol w:w="618"/>
        <w:gridCol w:w="618"/>
        <w:gridCol w:w="2334"/>
      </w:tblGrid>
      <w:tr w:rsidR="00FE6A0D">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27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334"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不填查全部报单</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O49</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[middleAppOrderInfoData]</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中立仓申报报单信息数据</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查询结果不为空且查中立仓申报时必填</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中立仓申报报单信息</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查询结果不为空且查中立仓申报时必填</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18" w:type="dxa"/>
            <w:tcBorders>
              <w:top w:val="single" w:sz="4" w:space="0" w:color="auto"/>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如果之前未提交过撤单请求，返回1-未撤单；如果是已提交撤单请求，但二级系统正在处理，返回2-待撤单；如果二级系统已经撤销，返回3-已撤销。下同。</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查询结果不为空且当有撤单时必填</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订单状态为[o-未成交],且撤单标志为[1-未撤单]时,报单可撤销</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34"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结果不为空时返回</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34"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7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34"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3"/>
        <w:numPr>
          <w:ilvl w:val="2"/>
          <w:numId w:val="1"/>
        </w:numPr>
        <w:ind w:left="0" w:firstLineChars="0" w:firstLine="0"/>
        <w:rPr>
          <w:rFonts w:asciiTheme="minorEastAsia" w:hAnsiTheme="minorEastAsia"/>
          <w:color w:val="000000" w:themeColor="text1"/>
        </w:rPr>
      </w:pPr>
      <w:bookmarkStart w:id="110" w:name="_Toc463012668"/>
      <w:r>
        <w:rPr>
          <w:rFonts w:asciiTheme="minorEastAsia" w:hAnsiTheme="minorEastAsia" w:hint="eastAsia"/>
          <w:color w:val="000000" w:themeColor="text1"/>
        </w:rPr>
        <w:lastRenderedPageBreak/>
        <w:t>交易综合查询</w:t>
      </w:r>
      <w:bookmarkEnd w:id="110"/>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报单查询请求及应答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：报单查询指令用于查询各种实时委托类型的报单信息，涵盖：现货/延期报单/撤单，交割申报/撤销，中立仓申报/撤销，支持查询多笔报单信息。</w:t>
      </w:r>
    </w:p>
    <w:p w:rsidR="00FE6A0D" w:rsidRDefault="00B26F9B">
      <w:pPr>
        <w:ind w:firstLine="480"/>
        <w:rPr>
          <w:rFonts w:asciiTheme="minorEastAsia" w:hAnsiTheme="minorEastAsia"/>
          <w:color w:val="000000" w:themeColor="text1"/>
        </w:rPr>
      </w:pPr>
      <w:del w:id="111" w:author="崔清松" w:date="2016-09-21T09:47:00Z">
        <w:r w:rsidDel="000245A0">
          <w:rPr>
            <w:rFonts w:asciiTheme="minorEastAsia" w:hAnsiTheme="minorEastAsia" w:hint="eastAsia"/>
            <w:color w:val="000000" w:themeColor="text1"/>
          </w:rPr>
          <w:delText>二阶段</w:delText>
        </w:r>
      </w:del>
      <w:del w:id="112" w:author="崔清松" w:date="2016-09-27T13:54:00Z">
        <w:r w:rsidDel="00911919">
          <w:rPr>
            <w:rFonts w:asciiTheme="minorEastAsia" w:hAnsiTheme="minorEastAsia" w:hint="eastAsia"/>
            <w:color w:val="000000" w:themeColor="text1"/>
          </w:rPr>
          <w:delText>暂未使用。</w:delText>
        </w:r>
      </w:del>
      <w:ins w:id="113" w:author="崔清松" w:date="2016-09-27T13:56:00Z">
        <w:r w:rsidR="00911919">
          <w:rPr>
            <w:rFonts w:asciiTheme="minorEastAsia" w:hAnsiTheme="minorEastAsia" w:hint="eastAsia"/>
            <w:color w:val="000000" w:themeColor="text1"/>
          </w:rPr>
          <w:t>返回</w:t>
        </w:r>
        <w:r w:rsidR="00911919">
          <w:rPr>
            <w:rFonts w:asciiTheme="minorEastAsia" w:hAnsiTheme="minorEastAsia"/>
            <w:color w:val="000000" w:themeColor="text1"/>
          </w:rPr>
          <w:t>时</w:t>
        </w:r>
        <w:r w:rsidR="00911919">
          <w:rPr>
            <w:rFonts w:asciiTheme="minorEastAsia" w:hAnsiTheme="minorEastAsia" w:hint="eastAsia"/>
            <w:color w:val="000000" w:themeColor="text1"/>
          </w:rPr>
          <w:t>按照</w:t>
        </w:r>
      </w:ins>
      <w:ins w:id="114" w:author="崔清松" w:date="2016-09-27T13:57:00Z">
        <w:r w:rsidR="00911919">
          <w:rPr>
            <w:rFonts w:asciiTheme="minorEastAsia" w:hAnsiTheme="minorEastAsia" w:hint="eastAsia"/>
            <w:color w:val="000000" w:themeColor="text1"/>
          </w:rPr>
          <w:t>申请</w:t>
        </w:r>
        <w:r w:rsidR="00C768CE">
          <w:rPr>
            <w:rFonts w:asciiTheme="minorEastAsia" w:hAnsiTheme="minorEastAsia"/>
            <w:color w:val="000000" w:themeColor="text1"/>
          </w:rPr>
          <w:t>时间的</w:t>
        </w:r>
      </w:ins>
      <w:ins w:id="115" w:author="崔清松" w:date="2016-09-27T14:11:00Z">
        <w:r w:rsidR="00C768CE">
          <w:rPr>
            <w:rFonts w:asciiTheme="minorEastAsia" w:hAnsiTheme="minorEastAsia" w:hint="eastAsia"/>
            <w:color w:val="000000" w:themeColor="text1"/>
          </w:rPr>
          <w:t>倒</w:t>
        </w:r>
      </w:ins>
      <w:ins w:id="116" w:author="崔清松" w:date="2016-09-27T13:57:00Z">
        <w:r w:rsidR="00911919">
          <w:rPr>
            <w:rFonts w:asciiTheme="minorEastAsia" w:hAnsiTheme="minorEastAsia"/>
            <w:color w:val="000000" w:themeColor="text1"/>
          </w:rPr>
          <w:t>序</w:t>
        </w:r>
      </w:ins>
      <w:ins w:id="117" w:author="崔清松" w:date="2016-09-27T14:00:00Z">
        <w:r w:rsidR="00911919">
          <w:rPr>
            <w:rFonts w:asciiTheme="minorEastAsia" w:hAnsiTheme="minorEastAsia" w:hint="eastAsia"/>
            <w:color w:val="000000" w:themeColor="text1"/>
          </w:rPr>
          <w:t>排列</w:t>
        </w:r>
      </w:ins>
      <w:ins w:id="118" w:author="崔清松" w:date="2016-09-27T13:57:00Z">
        <w:r w:rsidR="00911919">
          <w:rPr>
            <w:rFonts w:asciiTheme="minorEastAsia" w:hAnsiTheme="minorEastAsia"/>
            <w:color w:val="000000" w:themeColor="text1"/>
          </w:rPr>
          <w:t>。</w:t>
        </w:r>
      </w:ins>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077" w:type="dxa"/>
        <w:tblInd w:w="103" w:type="dxa"/>
        <w:tblLayout w:type="fixed"/>
        <w:tblLook w:val="04A0" w:firstRow="1" w:lastRow="0" w:firstColumn="1" w:lastColumn="0" w:noHBand="0" w:noVBand="1"/>
      </w:tblPr>
      <w:tblGrid>
        <w:gridCol w:w="653"/>
        <w:gridCol w:w="618"/>
        <w:gridCol w:w="2420"/>
        <w:gridCol w:w="1843"/>
        <w:gridCol w:w="685"/>
        <w:gridCol w:w="618"/>
        <w:gridCol w:w="2240"/>
      </w:tblGrid>
      <w:tr w:rsidR="00FE6A0D">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42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85"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2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4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4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8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4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43"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8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不填查全部报单</w:t>
            </w:r>
          </w:p>
        </w:tc>
      </w:tr>
      <w:tr w:rsidR="001C150F">
        <w:trPr>
          <w:trHeight w:val="270"/>
          <w:ins w:id="119" w:author="崔清松" w:date="2016-09-27T10:26:00Z"/>
        </w:trPr>
        <w:tc>
          <w:tcPr>
            <w:tcW w:w="653" w:type="dxa"/>
            <w:tcBorders>
              <w:top w:val="nil"/>
              <w:left w:val="single" w:sz="4" w:space="0" w:color="auto"/>
              <w:bottom w:val="single" w:sz="4" w:space="0" w:color="auto"/>
              <w:right w:val="single" w:sz="4" w:space="0" w:color="auto"/>
            </w:tcBorders>
          </w:tcPr>
          <w:p w:rsidR="001C150F" w:rsidRDefault="001C150F">
            <w:pPr>
              <w:widowControl/>
              <w:spacing w:line="240" w:lineRule="auto"/>
              <w:ind w:firstLineChars="0" w:firstLine="0"/>
              <w:jc w:val="left"/>
              <w:rPr>
                <w:ins w:id="120" w:author="崔清松" w:date="2016-09-27T10:26:00Z"/>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21" w:author="崔清松" w:date="2016-09-27T10:26:00Z"/>
                <w:rFonts w:asciiTheme="minorEastAsia" w:hAnsiTheme="minorEastAsia" w:cs="宋体"/>
                <w:color w:val="000000" w:themeColor="text1"/>
                <w:kern w:val="0"/>
                <w:sz w:val="20"/>
                <w:szCs w:val="20"/>
              </w:rPr>
            </w:pPr>
            <w:ins w:id="122" w:author="崔清松" w:date="2016-09-27T10:26:00Z">
              <w:r w:rsidRPr="001C150F">
                <w:rPr>
                  <w:rFonts w:asciiTheme="minorEastAsia" w:hAnsiTheme="minorEastAsia" w:cs="宋体"/>
                  <w:color w:val="000000" w:themeColor="text1"/>
                  <w:kern w:val="0"/>
                  <w:sz w:val="20"/>
                  <w:szCs w:val="20"/>
                </w:rPr>
                <w:t>I00</w:t>
              </w:r>
            </w:ins>
          </w:p>
        </w:tc>
        <w:tc>
          <w:tcPr>
            <w:tcW w:w="2420" w:type="dxa"/>
            <w:tcBorders>
              <w:top w:val="nil"/>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23" w:author="崔清松" w:date="2016-09-27T10:26:00Z"/>
                <w:rFonts w:asciiTheme="minorEastAsia" w:hAnsiTheme="minorEastAsia" w:cs="宋体"/>
                <w:color w:val="000000" w:themeColor="text1"/>
                <w:kern w:val="0"/>
                <w:sz w:val="20"/>
                <w:szCs w:val="20"/>
              </w:rPr>
            </w:pPr>
            <w:ins w:id="124" w:author="崔清松" w:date="2016-09-27T10:26:00Z">
              <w:r w:rsidRPr="001C150F">
                <w:rPr>
                  <w:rFonts w:asciiTheme="minorEastAsia" w:hAnsiTheme="minorEastAsia" w:cs="宋体"/>
                  <w:color w:val="000000" w:themeColor="text1"/>
                  <w:kern w:val="0"/>
                  <w:sz w:val="20"/>
                  <w:szCs w:val="20"/>
                </w:rPr>
                <w:t>marketID</w:t>
              </w:r>
            </w:ins>
          </w:p>
        </w:tc>
        <w:tc>
          <w:tcPr>
            <w:tcW w:w="1843" w:type="dxa"/>
            <w:tcBorders>
              <w:top w:val="nil"/>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25" w:author="崔清松" w:date="2016-09-27T10:26:00Z"/>
                <w:rFonts w:asciiTheme="minorEastAsia" w:hAnsiTheme="minorEastAsia" w:cs="宋体"/>
                <w:color w:val="000000" w:themeColor="text1"/>
                <w:kern w:val="0"/>
                <w:sz w:val="20"/>
                <w:szCs w:val="20"/>
              </w:rPr>
            </w:pPr>
            <w:ins w:id="126" w:author="崔清松" w:date="2016-09-27T10:26:00Z">
              <w:r w:rsidRPr="001C150F">
                <w:rPr>
                  <w:rFonts w:asciiTheme="minorEastAsia" w:hAnsiTheme="minorEastAsia" w:cs="宋体" w:hint="eastAsia"/>
                  <w:color w:val="000000" w:themeColor="text1"/>
                  <w:kern w:val="0"/>
                  <w:sz w:val="20"/>
                  <w:szCs w:val="20"/>
                </w:rPr>
                <w:t>市场代码</w:t>
              </w:r>
            </w:ins>
          </w:p>
        </w:tc>
        <w:tc>
          <w:tcPr>
            <w:tcW w:w="685" w:type="dxa"/>
            <w:tcBorders>
              <w:top w:val="nil"/>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27" w:author="崔清松" w:date="2016-09-27T10:26:00Z"/>
                <w:rFonts w:asciiTheme="minorEastAsia" w:hAnsiTheme="minorEastAsia" w:cs="宋体"/>
                <w:color w:val="000000" w:themeColor="text1"/>
                <w:kern w:val="0"/>
                <w:sz w:val="20"/>
                <w:szCs w:val="20"/>
              </w:rPr>
            </w:pPr>
            <w:ins w:id="128" w:author="崔清松" w:date="2016-09-27T10:26:00Z">
              <w:r>
                <w:rPr>
                  <w:rFonts w:asciiTheme="minorEastAsia" w:hAnsiTheme="minorEastAsia" w:cs="宋体" w:hint="eastAsia"/>
                  <w:color w:val="000000" w:themeColor="text1"/>
                  <w:kern w:val="0"/>
                  <w:sz w:val="20"/>
                  <w:szCs w:val="20"/>
                </w:rPr>
                <w:t>O</w:t>
              </w:r>
            </w:ins>
          </w:p>
        </w:tc>
        <w:tc>
          <w:tcPr>
            <w:tcW w:w="618" w:type="dxa"/>
            <w:tcBorders>
              <w:top w:val="nil"/>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29" w:author="崔清松" w:date="2016-09-27T10:26:00Z"/>
                <w:rFonts w:asciiTheme="minorEastAsia" w:hAnsiTheme="minorEastAsia" w:cs="宋体"/>
                <w:color w:val="000000" w:themeColor="text1"/>
                <w:kern w:val="0"/>
                <w:sz w:val="20"/>
                <w:szCs w:val="20"/>
              </w:rPr>
            </w:pPr>
            <w:ins w:id="130" w:author="崔清松" w:date="2016-09-27T10:26:00Z">
              <w:r>
                <w:rPr>
                  <w:rFonts w:asciiTheme="minorEastAsia" w:hAnsiTheme="minorEastAsia" w:cs="宋体" w:hint="eastAsia"/>
                  <w:color w:val="000000" w:themeColor="text1"/>
                  <w:kern w:val="0"/>
                  <w:sz w:val="20"/>
                  <w:szCs w:val="20"/>
                </w:rPr>
                <w:t>-</w:t>
              </w:r>
            </w:ins>
          </w:p>
        </w:tc>
        <w:tc>
          <w:tcPr>
            <w:tcW w:w="2240" w:type="dxa"/>
            <w:tcBorders>
              <w:top w:val="nil"/>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31" w:author="崔清松" w:date="2016-09-27T10:26:00Z"/>
                <w:rFonts w:asciiTheme="minorEastAsia" w:hAnsiTheme="minorEastAsia" w:cs="宋体"/>
                <w:color w:val="000000" w:themeColor="text1"/>
                <w:kern w:val="0"/>
                <w:sz w:val="20"/>
                <w:szCs w:val="20"/>
              </w:rPr>
            </w:pPr>
            <w:ins w:id="132" w:author="崔清松" w:date="2016-09-27T10:26:00Z">
              <w:r>
                <w:rPr>
                  <w:rFonts w:asciiTheme="minorEastAsia" w:hAnsiTheme="minorEastAsia" w:cs="宋体" w:hint="eastAsia"/>
                  <w:color w:val="000000" w:themeColor="text1"/>
                  <w:kern w:val="0"/>
                  <w:sz w:val="20"/>
                  <w:szCs w:val="20"/>
                </w:rPr>
                <w:t>不填</w:t>
              </w:r>
              <w:r>
                <w:rPr>
                  <w:rFonts w:asciiTheme="minorEastAsia" w:hAnsiTheme="minorEastAsia" w:cs="宋体"/>
                  <w:color w:val="000000" w:themeColor="text1"/>
                  <w:kern w:val="0"/>
                  <w:sz w:val="20"/>
                  <w:szCs w:val="20"/>
                </w:rPr>
                <w:t>查</w:t>
              </w:r>
            </w:ins>
            <w:ins w:id="133" w:author="崔清松" w:date="2016-09-27T10:27:00Z">
              <w:r>
                <w:rPr>
                  <w:rFonts w:asciiTheme="minorEastAsia" w:hAnsiTheme="minorEastAsia" w:cs="宋体"/>
                  <w:color w:val="000000" w:themeColor="text1"/>
                  <w:kern w:val="0"/>
                  <w:sz w:val="20"/>
                  <w:szCs w:val="20"/>
                </w:rPr>
                <w:t>全部市</w:t>
              </w:r>
            </w:ins>
            <w:ins w:id="134" w:author="崔清松" w:date="2016-09-27T10:31:00Z">
              <w:r>
                <w:rPr>
                  <w:rFonts w:asciiTheme="minorEastAsia" w:hAnsiTheme="minorEastAsia" w:cs="宋体" w:hint="eastAsia"/>
                  <w:color w:val="000000" w:themeColor="text1"/>
                  <w:kern w:val="0"/>
                  <w:sz w:val="20"/>
                  <w:szCs w:val="20"/>
                </w:rPr>
                <w:t>场，</w:t>
              </w:r>
              <w:r>
                <w:rPr>
                  <w:rFonts w:asciiTheme="minorEastAsia" w:hAnsiTheme="minorEastAsia" w:cs="宋体"/>
                  <w:color w:val="000000" w:themeColor="text1"/>
                  <w:kern w:val="0"/>
                  <w:sz w:val="20"/>
                  <w:szCs w:val="20"/>
                </w:rPr>
                <w:t>取值范围</w:t>
              </w:r>
              <w:r>
                <w:rPr>
                  <w:rFonts w:asciiTheme="minorEastAsia" w:hAnsiTheme="minorEastAsia" w:cs="宋体" w:hint="eastAsia"/>
                  <w:color w:val="000000" w:themeColor="text1"/>
                  <w:kern w:val="0"/>
                  <w:sz w:val="20"/>
                  <w:szCs w:val="20"/>
                </w:rPr>
                <w:t>：</w:t>
              </w:r>
              <w:r w:rsidRPr="001C150F">
                <w:rPr>
                  <w:rFonts w:asciiTheme="minorEastAsia" w:hAnsiTheme="minorEastAsia" w:cs="宋体" w:hint="eastAsia"/>
                  <w:color w:val="000000" w:themeColor="text1"/>
                  <w:kern w:val="0"/>
                  <w:sz w:val="20"/>
                  <w:szCs w:val="20"/>
                </w:rPr>
                <w:t>00-现货，01-即期，02-递延，03-询价市场，04-定价市场</w:t>
              </w:r>
            </w:ins>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4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4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8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4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4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8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4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4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8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4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4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8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4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4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8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24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84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68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选填，不填查开平仓报单</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40"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514CAB" w:rsidRDefault="00514CAB">
            <w:pPr>
              <w:spacing w:line="240" w:lineRule="auto"/>
              <w:ind w:firstLineChars="0" w:firstLine="0"/>
              <w:rPr>
                <w:ins w:id="135" w:author="崔清松" w:date="2016-09-27T10:25:00Z"/>
                <w:rFonts w:asciiTheme="minorEastAsia" w:hAnsiTheme="minorEastAsia"/>
                <w:color w:val="000000" w:themeColor="text1"/>
                <w:sz w:val="20"/>
                <w:szCs w:val="20"/>
              </w:rPr>
            </w:pPr>
            <w:ins w:id="136" w:author="崔清松" w:date="2016-09-27T10:25:00Z">
              <w:r>
                <w:rPr>
                  <w:rFonts w:asciiTheme="minorEastAsia" w:hAnsiTheme="minorEastAsia"/>
                  <w:color w:val="000000" w:themeColor="text1"/>
                  <w:sz w:val="20"/>
                  <w:szCs w:val="20"/>
                </w:rPr>
                <w:t>O40</w:t>
              </w:r>
            </w:ins>
          </w:p>
          <w:p w:rsidR="000B5A94" w:rsidRDefault="000B5A94">
            <w:pPr>
              <w:spacing w:line="240" w:lineRule="auto"/>
              <w:ind w:firstLineChars="0" w:firstLine="0"/>
              <w:rPr>
                <w:rFonts w:asciiTheme="minorEastAsia" w:hAnsiTheme="minorEastAsia" w:cs="宋体"/>
                <w:color w:val="000000" w:themeColor="text1"/>
                <w:sz w:val="20"/>
                <w:szCs w:val="20"/>
              </w:rPr>
            </w:pPr>
            <w:del w:id="137" w:author="崔清松" w:date="2016-09-27T10:25:00Z">
              <w:r w:rsidDel="00514CAB">
                <w:rPr>
                  <w:rFonts w:asciiTheme="minorEastAsia" w:hAnsiTheme="minorEastAsia" w:hint="eastAsia"/>
                  <w:color w:val="000000" w:themeColor="text1"/>
                  <w:sz w:val="20"/>
                  <w:szCs w:val="20"/>
                </w:rPr>
                <w:delText>O41</w:delText>
              </w:r>
            </w:del>
          </w:p>
        </w:tc>
        <w:tc>
          <w:tcPr>
            <w:tcW w:w="2420" w:type="dxa"/>
            <w:tcBorders>
              <w:top w:val="nil"/>
              <w:left w:val="nil"/>
              <w:bottom w:val="single" w:sz="4" w:space="0" w:color="auto"/>
              <w:right w:val="single" w:sz="4" w:space="0" w:color="auto"/>
            </w:tcBorders>
            <w:shd w:val="clear" w:color="auto" w:fill="auto"/>
            <w:vAlign w:val="center"/>
          </w:tcPr>
          <w:p w:rsidR="000B5A94" w:rsidRDefault="00514CAB">
            <w:pPr>
              <w:spacing w:line="240" w:lineRule="auto"/>
              <w:ind w:firstLineChars="0" w:firstLine="0"/>
              <w:rPr>
                <w:rFonts w:asciiTheme="minorEastAsia" w:hAnsiTheme="minorEastAsia" w:cs="宋体"/>
                <w:color w:val="000000" w:themeColor="text1"/>
                <w:sz w:val="20"/>
                <w:szCs w:val="20"/>
              </w:rPr>
            </w:pPr>
            <w:ins w:id="138" w:author="崔清松" w:date="2016-09-27T10:25:00Z">
              <w:r w:rsidRPr="00514CAB">
                <w:rPr>
                  <w:rFonts w:asciiTheme="minorEastAsia" w:hAnsiTheme="minorEastAsia"/>
                  <w:color w:val="000000" w:themeColor="text1"/>
                  <w:sz w:val="20"/>
                  <w:szCs w:val="20"/>
                </w:rPr>
                <w:t>orderInfoData</w:t>
              </w:r>
            </w:ins>
            <w:del w:id="139" w:author="崔清松" w:date="2016-09-27T10:25:00Z">
              <w:r w:rsidR="000B5A94" w:rsidDel="00514CAB">
                <w:rPr>
                  <w:rFonts w:asciiTheme="minorEastAsia" w:hAnsiTheme="minorEastAsia" w:hint="eastAsia"/>
                  <w:color w:val="000000" w:themeColor="text1"/>
                  <w:sz w:val="20"/>
                  <w:szCs w:val="20"/>
                </w:rPr>
                <w:delText>[spotOrderInfoData]</w:delText>
              </w:r>
            </w:del>
          </w:p>
        </w:tc>
        <w:tc>
          <w:tcPr>
            <w:tcW w:w="1843" w:type="dxa"/>
            <w:tcBorders>
              <w:top w:val="nil"/>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del w:id="140" w:author="崔清松" w:date="2016-09-27T10:25:00Z">
              <w:r w:rsidDel="00514CAB">
                <w:rPr>
                  <w:rFonts w:asciiTheme="minorEastAsia" w:hAnsiTheme="minorEastAsia" w:hint="eastAsia"/>
                  <w:color w:val="000000" w:themeColor="text1"/>
                  <w:sz w:val="20"/>
                  <w:szCs w:val="20"/>
                </w:rPr>
                <w:delText>现货</w:delText>
              </w:r>
            </w:del>
            <w:r>
              <w:rPr>
                <w:rFonts w:asciiTheme="minorEastAsia" w:hAnsiTheme="minorEastAsia" w:hint="eastAsia"/>
                <w:color w:val="000000" w:themeColor="text1"/>
                <w:sz w:val="20"/>
                <w:szCs w:val="20"/>
              </w:rPr>
              <w:t>报单信息数据</w:t>
            </w:r>
          </w:p>
        </w:tc>
        <w:tc>
          <w:tcPr>
            <w:tcW w:w="68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val="restart"/>
            <w:tcBorders>
              <w:top w:val="nil"/>
              <w:left w:val="nil"/>
              <w:right w:val="single" w:sz="4" w:space="0" w:color="auto"/>
            </w:tcBorders>
            <w:shd w:val="clear" w:color="auto" w:fill="auto"/>
            <w:vAlign w:val="center"/>
          </w:tcPr>
          <w:p w:rsidR="001C150F" w:rsidRDefault="001C150F">
            <w:pPr>
              <w:spacing w:line="240" w:lineRule="auto"/>
              <w:ind w:firstLineChars="0" w:firstLine="0"/>
              <w:jc w:val="left"/>
              <w:rPr>
                <w:ins w:id="141" w:author="崔清松" w:date="2016-09-27T10:27:00Z"/>
                <w:rFonts w:asciiTheme="minorEastAsia" w:hAnsiTheme="minorEastAsia" w:cs="宋体"/>
                <w:color w:val="000000" w:themeColor="text1"/>
                <w:kern w:val="0"/>
                <w:sz w:val="20"/>
                <w:szCs w:val="20"/>
              </w:rPr>
            </w:pPr>
            <w:ins w:id="142" w:author="崔清松" w:date="2016-09-27T10:27:00Z">
              <w:r>
                <w:rPr>
                  <w:rFonts w:asciiTheme="minorEastAsia" w:hAnsiTheme="minorEastAsia" w:cs="宋体" w:hint="eastAsia"/>
                  <w:color w:val="000000" w:themeColor="text1"/>
                  <w:kern w:val="0"/>
                  <w:sz w:val="20"/>
                  <w:szCs w:val="20"/>
                </w:rPr>
                <w:t>报单</w:t>
              </w:r>
              <w:r>
                <w:rPr>
                  <w:rFonts w:asciiTheme="minorEastAsia" w:hAnsiTheme="minorEastAsia" w:cs="宋体"/>
                  <w:color w:val="000000" w:themeColor="text1"/>
                  <w:kern w:val="0"/>
                  <w:sz w:val="20"/>
                  <w:szCs w:val="20"/>
                </w:rPr>
                <w:t>信息</w:t>
              </w:r>
            </w:ins>
          </w:p>
          <w:p w:rsidR="001C150F" w:rsidRDefault="001C150F">
            <w:pPr>
              <w:spacing w:line="240" w:lineRule="auto"/>
              <w:ind w:firstLineChars="0" w:firstLine="0"/>
              <w:jc w:val="left"/>
              <w:rPr>
                <w:ins w:id="143" w:author="崔清松" w:date="2016-09-27T10:33:00Z"/>
                <w:rFonts w:asciiTheme="minorEastAsia" w:hAnsiTheme="minorEastAsia" w:cs="宋体"/>
                <w:color w:val="000000" w:themeColor="text1"/>
                <w:kern w:val="0"/>
                <w:sz w:val="20"/>
                <w:szCs w:val="20"/>
              </w:rPr>
            </w:pPr>
            <w:ins w:id="144" w:author="崔清松" w:date="2016-09-27T10:27:00Z">
              <w:r>
                <w:rPr>
                  <w:rFonts w:asciiTheme="minorEastAsia" w:hAnsiTheme="minorEastAsia" w:cs="宋体" w:hint="eastAsia"/>
                  <w:color w:val="000000" w:themeColor="text1"/>
                  <w:kern w:val="0"/>
                  <w:sz w:val="20"/>
                  <w:szCs w:val="20"/>
                </w:rPr>
                <w:t>（包括</w:t>
              </w:r>
              <w:r>
                <w:rPr>
                  <w:rFonts w:asciiTheme="minorEastAsia" w:hAnsiTheme="minorEastAsia" w:cs="宋体"/>
                  <w:color w:val="000000" w:themeColor="text1"/>
                  <w:kern w:val="0"/>
                  <w:sz w:val="20"/>
                  <w:szCs w:val="20"/>
                </w:rPr>
                <w:t>现货、延期、即期报单</w:t>
              </w:r>
            </w:ins>
            <w:ins w:id="145" w:author="崔清松" w:date="2016-09-27T10:28:00Z">
              <w:r>
                <w:rPr>
                  <w:rFonts w:asciiTheme="minorEastAsia" w:hAnsiTheme="minorEastAsia" w:cs="宋体" w:hint="eastAsia"/>
                  <w:color w:val="000000" w:themeColor="text1"/>
                  <w:kern w:val="0"/>
                  <w:sz w:val="20"/>
                  <w:szCs w:val="20"/>
                </w:rPr>
                <w:t>信息</w:t>
              </w:r>
              <w:r>
                <w:rPr>
                  <w:rFonts w:asciiTheme="minorEastAsia" w:hAnsiTheme="minorEastAsia" w:cs="宋体"/>
                  <w:color w:val="000000" w:themeColor="text1"/>
                  <w:kern w:val="0"/>
                  <w:sz w:val="20"/>
                  <w:szCs w:val="20"/>
                </w:rPr>
                <w:t>查询，根据</w:t>
              </w:r>
            </w:ins>
            <w:ins w:id="146" w:author="崔清松" w:date="2016-09-27T10:47:00Z">
              <w:r w:rsidR="00D43562">
                <w:rPr>
                  <w:rFonts w:asciiTheme="minorEastAsia" w:hAnsiTheme="minorEastAsia" w:cs="宋体" w:hint="eastAsia"/>
                  <w:color w:val="000000" w:themeColor="text1"/>
                  <w:kern w:val="0"/>
                  <w:sz w:val="20"/>
                  <w:szCs w:val="20"/>
                </w:rPr>
                <w:t>I00</w:t>
              </w:r>
            </w:ins>
            <w:ins w:id="147" w:author="崔清松" w:date="2016-09-27T10:28:00Z">
              <w:r>
                <w:rPr>
                  <w:rFonts w:asciiTheme="minorEastAsia" w:hAnsiTheme="minorEastAsia" w:cs="宋体"/>
                  <w:color w:val="000000" w:themeColor="text1"/>
                  <w:kern w:val="0"/>
                  <w:sz w:val="20"/>
                  <w:szCs w:val="20"/>
                </w:rPr>
                <w:t>市场</w:t>
              </w:r>
              <w:r>
                <w:rPr>
                  <w:rFonts w:asciiTheme="minorEastAsia" w:hAnsiTheme="minorEastAsia" w:cs="宋体" w:hint="eastAsia"/>
                  <w:color w:val="000000" w:themeColor="text1"/>
                  <w:kern w:val="0"/>
                  <w:sz w:val="20"/>
                  <w:szCs w:val="20"/>
                </w:rPr>
                <w:t>代码</w:t>
              </w:r>
              <w:r>
                <w:rPr>
                  <w:rFonts w:asciiTheme="minorEastAsia" w:hAnsiTheme="minorEastAsia" w:cs="宋体"/>
                  <w:color w:val="000000" w:themeColor="text1"/>
                  <w:kern w:val="0"/>
                  <w:sz w:val="20"/>
                  <w:szCs w:val="20"/>
                </w:rPr>
                <w:t>区</w:t>
              </w:r>
            </w:ins>
            <w:ins w:id="148" w:author="崔清松" w:date="2016-09-27T10:33:00Z">
              <w:r>
                <w:rPr>
                  <w:rFonts w:asciiTheme="minorEastAsia" w:hAnsiTheme="minorEastAsia" w:cs="宋体" w:hint="eastAsia"/>
                  <w:color w:val="000000" w:themeColor="text1"/>
                  <w:kern w:val="0"/>
                  <w:sz w:val="20"/>
                  <w:szCs w:val="20"/>
                </w:rPr>
                <w:t>别</w:t>
              </w:r>
            </w:ins>
            <w:ins w:id="149" w:author="崔清松" w:date="2016-09-27T10:29:00Z">
              <w:r>
                <w:rPr>
                  <w:rFonts w:asciiTheme="minorEastAsia" w:hAnsiTheme="minorEastAsia" w:cs="宋体" w:hint="eastAsia"/>
                  <w:color w:val="000000" w:themeColor="text1"/>
                  <w:kern w:val="0"/>
                  <w:sz w:val="20"/>
                  <w:szCs w:val="20"/>
                </w:rPr>
                <w:t>，</w:t>
              </w:r>
              <w:r>
                <w:rPr>
                  <w:rFonts w:asciiTheme="minorEastAsia" w:hAnsiTheme="minorEastAsia" w:cs="宋体"/>
                  <w:color w:val="000000" w:themeColor="text1"/>
                  <w:kern w:val="0"/>
                  <w:sz w:val="20"/>
                  <w:szCs w:val="20"/>
                </w:rPr>
                <w:t>条件</w:t>
              </w:r>
            </w:ins>
            <w:ins w:id="150" w:author="崔清松" w:date="2016-09-27T10:30:00Z">
              <w:r>
                <w:rPr>
                  <w:rFonts w:asciiTheme="minorEastAsia" w:hAnsiTheme="minorEastAsia" w:cs="宋体"/>
                  <w:color w:val="000000" w:themeColor="text1"/>
                  <w:kern w:val="0"/>
                  <w:sz w:val="20"/>
                  <w:szCs w:val="20"/>
                </w:rPr>
                <w:t>必填域说明同单个市场</w:t>
              </w:r>
              <w:r>
                <w:rPr>
                  <w:rFonts w:asciiTheme="minorEastAsia" w:hAnsiTheme="minorEastAsia" w:cs="宋体" w:hint="eastAsia"/>
                  <w:color w:val="000000" w:themeColor="text1"/>
                  <w:kern w:val="0"/>
                  <w:sz w:val="20"/>
                  <w:szCs w:val="20"/>
                </w:rPr>
                <w:t>报单</w:t>
              </w:r>
              <w:r>
                <w:rPr>
                  <w:rFonts w:asciiTheme="minorEastAsia" w:hAnsiTheme="minorEastAsia" w:cs="宋体"/>
                  <w:color w:val="000000" w:themeColor="text1"/>
                  <w:kern w:val="0"/>
                  <w:sz w:val="20"/>
                  <w:szCs w:val="20"/>
                </w:rPr>
                <w:t>查询接口</w:t>
              </w:r>
            </w:ins>
            <w:ins w:id="151" w:author="崔清松" w:date="2016-09-27T10:27:00Z">
              <w:r>
                <w:rPr>
                  <w:rFonts w:asciiTheme="minorEastAsia" w:hAnsiTheme="minorEastAsia" w:cs="宋体" w:hint="eastAsia"/>
                  <w:color w:val="000000" w:themeColor="text1"/>
                  <w:kern w:val="0"/>
                  <w:sz w:val="20"/>
                  <w:szCs w:val="20"/>
                </w:rPr>
                <w:t>）</w:t>
              </w:r>
            </w:ins>
          </w:p>
          <w:p w:rsidR="001C150F" w:rsidRDefault="001C150F">
            <w:pPr>
              <w:spacing w:line="240" w:lineRule="auto"/>
              <w:ind w:firstLineChars="0" w:firstLine="0"/>
              <w:jc w:val="left"/>
              <w:rPr>
                <w:ins w:id="152" w:author="崔清松" w:date="2016-09-27T10:28:00Z"/>
                <w:rFonts w:asciiTheme="minorEastAsia" w:hAnsiTheme="minorEastAsia" w:cs="宋体"/>
                <w:color w:val="000000" w:themeColor="text1"/>
                <w:kern w:val="0"/>
                <w:sz w:val="20"/>
                <w:szCs w:val="20"/>
              </w:rPr>
            </w:pPr>
            <w:ins w:id="153" w:author="崔清松" w:date="2016-09-27T10:33:00Z">
              <w:r>
                <w:rPr>
                  <w:rFonts w:asciiTheme="minorEastAsia" w:hAnsiTheme="minorEastAsia" w:cs="宋体" w:hint="eastAsia"/>
                  <w:color w:val="000000" w:themeColor="text1"/>
                  <w:kern w:val="0"/>
                  <w:sz w:val="20"/>
                  <w:szCs w:val="20"/>
                </w:rPr>
                <w:t>注</w:t>
              </w:r>
              <w:r>
                <w:rPr>
                  <w:rFonts w:asciiTheme="minorEastAsia" w:hAnsiTheme="minorEastAsia" w:cs="宋体"/>
                  <w:color w:val="000000" w:themeColor="text1"/>
                  <w:kern w:val="0"/>
                  <w:sz w:val="20"/>
                  <w:szCs w:val="20"/>
                </w:rPr>
                <w:t>：</w:t>
              </w:r>
            </w:ins>
            <w:ins w:id="154" w:author="崔清松" w:date="2016-09-27T10:34:00Z">
              <w:r>
                <w:rPr>
                  <w:rFonts w:asciiTheme="minorEastAsia" w:hAnsiTheme="minorEastAsia" w:cs="宋体" w:hint="eastAsia"/>
                  <w:color w:val="000000" w:themeColor="text1"/>
                  <w:kern w:val="0"/>
                  <w:sz w:val="20"/>
                  <w:szCs w:val="20"/>
                </w:rPr>
                <w:t>O03开平标志</w:t>
              </w:r>
              <w:r>
                <w:rPr>
                  <w:rFonts w:asciiTheme="minorEastAsia" w:hAnsiTheme="minorEastAsia" w:cs="宋体"/>
                  <w:color w:val="000000" w:themeColor="text1"/>
                  <w:kern w:val="0"/>
                  <w:sz w:val="20"/>
                  <w:szCs w:val="20"/>
                </w:rPr>
                <w:t>只存在于延期和即期市场</w:t>
              </w:r>
              <w:r>
                <w:rPr>
                  <w:rFonts w:asciiTheme="minorEastAsia" w:hAnsiTheme="minorEastAsia" w:cs="宋体" w:hint="eastAsia"/>
                  <w:color w:val="000000" w:themeColor="text1"/>
                  <w:kern w:val="0"/>
                  <w:sz w:val="20"/>
                  <w:szCs w:val="20"/>
                </w:rPr>
                <w:t>，</w:t>
              </w:r>
              <w:r>
                <w:rPr>
                  <w:rFonts w:asciiTheme="minorEastAsia" w:hAnsiTheme="minorEastAsia" w:cs="宋体"/>
                  <w:color w:val="000000" w:themeColor="text1"/>
                  <w:kern w:val="0"/>
                  <w:sz w:val="20"/>
                  <w:szCs w:val="20"/>
                </w:rPr>
                <w:t>现货</w:t>
              </w:r>
            </w:ins>
            <w:ins w:id="155" w:author="崔清松" w:date="2016-09-27T10:51:00Z">
              <w:r w:rsidR="009B540A">
                <w:rPr>
                  <w:rFonts w:asciiTheme="minorEastAsia" w:hAnsiTheme="minorEastAsia" w:cs="宋体" w:hint="eastAsia"/>
                  <w:color w:val="000000" w:themeColor="text1"/>
                  <w:kern w:val="0"/>
                  <w:sz w:val="20"/>
                  <w:szCs w:val="20"/>
                </w:rPr>
                <w:t>市场</w:t>
              </w:r>
            </w:ins>
            <w:ins w:id="156" w:author="崔清松" w:date="2016-09-27T10:34:00Z">
              <w:r>
                <w:rPr>
                  <w:rFonts w:asciiTheme="minorEastAsia" w:hAnsiTheme="minorEastAsia" w:cs="宋体"/>
                  <w:color w:val="000000" w:themeColor="text1"/>
                  <w:kern w:val="0"/>
                  <w:sz w:val="20"/>
                  <w:szCs w:val="20"/>
                </w:rPr>
                <w:t>没有此字段。</w:t>
              </w:r>
            </w:ins>
          </w:p>
          <w:p w:rsidR="000B5A94" w:rsidDel="001C150F" w:rsidRDefault="000B5A94">
            <w:pPr>
              <w:spacing w:line="240" w:lineRule="auto"/>
              <w:ind w:firstLineChars="0" w:firstLine="0"/>
              <w:jc w:val="left"/>
              <w:rPr>
                <w:del w:id="157" w:author="崔清松" w:date="2016-09-27T10:27:00Z"/>
                <w:rFonts w:asciiTheme="minorEastAsia" w:hAnsiTheme="minorEastAsia" w:cs="宋体"/>
                <w:color w:val="000000" w:themeColor="text1"/>
                <w:kern w:val="0"/>
                <w:sz w:val="20"/>
                <w:szCs w:val="20"/>
              </w:rPr>
            </w:pPr>
            <w:del w:id="158" w:author="崔清松" w:date="2016-09-27T10:27:00Z">
              <w:r w:rsidDel="001C150F">
                <w:rPr>
                  <w:rFonts w:asciiTheme="minorEastAsia" w:hAnsiTheme="minorEastAsia" w:cs="宋体" w:hint="eastAsia"/>
                  <w:color w:val="000000" w:themeColor="text1"/>
                  <w:kern w:val="0"/>
                  <w:sz w:val="20"/>
                  <w:szCs w:val="20"/>
                </w:rPr>
                <w:delText>现货报单信息</w:delText>
              </w:r>
            </w:del>
          </w:p>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del w:id="159" w:author="崔清松" w:date="2016-09-27T10:27:00Z">
              <w:r w:rsidDel="001C150F">
                <w:rPr>
                  <w:rFonts w:asciiTheme="minorEastAsia" w:hAnsiTheme="minorEastAsia" w:cs="宋体" w:hint="eastAsia"/>
                  <w:color w:val="000000" w:themeColor="text1"/>
                  <w:kern w:val="0"/>
                  <w:sz w:val="20"/>
                  <w:szCs w:val="20"/>
                </w:rPr>
                <w:delText>（关于条件必填域说明同单个市场报单查询接口说明）</w:delText>
              </w:r>
            </w:del>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p>
        </w:tc>
        <w:tc>
          <w:tcPr>
            <w:tcW w:w="2420" w:type="dxa"/>
            <w:tcBorders>
              <w:top w:val="nil"/>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p>
        </w:tc>
        <w:tc>
          <w:tcPr>
            <w:tcW w:w="1843" w:type="dxa"/>
            <w:tcBorders>
              <w:top w:val="nil"/>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del w:id="160" w:author="崔清松" w:date="2016-09-27T12:22:00Z">
              <w:r w:rsidDel="000A60DA">
                <w:rPr>
                  <w:rFonts w:asciiTheme="minorEastAsia" w:hAnsiTheme="minorEastAsia" w:hint="eastAsia"/>
                  <w:color w:val="000000" w:themeColor="text1"/>
                  <w:sz w:val="20"/>
                  <w:szCs w:val="20"/>
                </w:rPr>
                <w:delText>现货</w:delText>
              </w:r>
            </w:del>
            <w:r>
              <w:rPr>
                <w:rFonts w:asciiTheme="minorEastAsia" w:hAnsiTheme="minorEastAsia" w:hint="eastAsia"/>
                <w:color w:val="000000" w:themeColor="text1"/>
                <w:sz w:val="20"/>
                <w:szCs w:val="20"/>
              </w:rPr>
              <w:t>报单信息</w:t>
            </w:r>
          </w:p>
        </w:tc>
        <w:tc>
          <w:tcPr>
            <w:tcW w:w="68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85" w:type="dxa"/>
            <w:tcBorders>
              <w:top w:val="single" w:sz="4" w:space="0" w:color="auto"/>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1C150F">
        <w:trPr>
          <w:trHeight w:val="270"/>
          <w:ins w:id="161" w:author="崔清松" w:date="2016-09-27T10:28:00Z"/>
        </w:trPr>
        <w:tc>
          <w:tcPr>
            <w:tcW w:w="653" w:type="dxa"/>
            <w:tcBorders>
              <w:top w:val="single" w:sz="4" w:space="0" w:color="auto"/>
              <w:left w:val="single" w:sz="4" w:space="0" w:color="auto"/>
              <w:bottom w:val="single" w:sz="4" w:space="0" w:color="auto"/>
              <w:right w:val="single" w:sz="4" w:space="0" w:color="auto"/>
            </w:tcBorders>
          </w:tcPr>
          <w:p w:rsidR="001C150F" w:rsidRDefault="001C150F">
            <w:pPr>
              <w:widowControl/>
              <w:spacing w:line="240" w:lineRule="auto"/>
              <w:ind w:firstLineChars="0" w:firstLine="0"/>
              <w:jc w:val="left"/>
              <w:rPr>
                <w:ins w:id="162" w:author="崔清松" w:date="2016-09-27T10:28:00Z"/>
                <w:rFonts w:asciiTheme="minorEastAsia" w:hAnsiTheme="minorEastAsia" w:cs="宋体"/>
                <w:color w:val="000000" w:themeColor="text1"/>
                <w:kern w:val="0"/>
                <w:sz w:val="20"/>
                <w:szCs w:val="20"/>
              </w:rPr>
            </w:pPr>
            <w:ins w:id="163" w:author="崔清松" w:date="2016-09-27T10:3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64" w:author="崔清松" w:date="2016-09-27T10:28:00Z"/>
                <w:rFonts w:asciiTheme="minorEastAsia" w:hAnsiTheme="minorEastAsia" w:cs="宋体"/>
                <w:color w:val="000000" w:themeColor="text1"/>
                <w:kern w:val="0"/>
                <w:sz w:val="20"/>
                <w:szCs w:val="20"/>
              </w:rPr>
            </w:pPr>
            <w:ins w:id="165" w:author="崔清松" w:date="2016-09-27T10:28:00Z">
              <w:r>
                <w:rPr>
                  <w:rFonts w:asciiTheme="minorEastAsia" w:hAnsiTheme="minorEastAsia" w:cs="宋体" w:hint="eastAsia"/>
                  <w:color w:val="000000" w:themeColor="text1"/>
                  <w:kern w:val="0"/>
                  <w:sz w:val="20"/>
                  <w:szCs w:val="20"/>
                </w:rPr>
                <w:t>I00</w:t>
              </w:r>
            </w:ins>
          </w:p>
        </w:tc>
        <w:tc>
          <w:tcPr>
            <w:tcW w:w="2420" w:type="dxa"/>
            <w:tcBorders>
              <w:top w:val="single" w:sz="4" w:space="0" w:color="auto"/>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66" w:author="崔清松" w:date="2016-09-27T10:28:00Z"/>
                <w:rFonts w:asciiTheme="minorEastAsia" w:hAnsiTheme="minorEastAsia" w:cs="宋体"/>
                <w:color w:val="000000" w:themeColor="text1"/>
                <w:kern w:val="0"/>
                <w:sz w:val="20"/>
                <w:szCs w:val="20"/>
              </w:rPr>
            </w:pPr>
            <w:ins w:id="167" w:author="崔清松" w:date="2016-09-27T10:28:00Z">
              <w:r w:rsidRPr="001C150F">
                <w:rPr>
                  <w:rFonts w:asciiTheme="minorEastAsia" w:hAnsiTheme="minorEastAsia" w:cs="宋体"/>
                  <w:color w:val="000000" w:themeColor="text1"/>
                  <w:kern w:val="0"/>
                  <w:sz w:val="20"/>
                  <w:szCs w:val="20"/>
                </w:rPr>
                <w:t>marketID</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68" w:author="崔清松" w:date="2016-09-27T10:28:00Z"/>
                <w:rFonts w:asciiTheme="minorEastAsia" w:hAnsiTheme="minorEastAsia" w:cs="宋体"/>
                <w:color w:val="000000" w:themeColor="text1"/>
                <w:kern w:val="0"/>
                <w:sz w:val="20"/>
                <w:szCs w:val="20"/>
              </w:rPr>
            </w:pPr>
            <w:ins w:id="169" w:author="崔清松" w:date="2016-09-27T10:28:00Z">
              <w:r w:rsidRPr="001C150F">
                <w:rPr>
                  <w:rFonts w:asciiTheme="minorEastAsia" w:hAnsiTheme="minorEastAsia" w:cs="宋体" w:hint="eastAsia"/>
                  <w:color w:val="000000" w:themeColor="text1"/>
                  <w:kern w:val="0"/>
                  <w:sz w:val="20"/>
                  <w:szCs w:val="20"/>
                </w:rPr>
                <w:t>市场代码</w:t>
              </w:r>
            </w:ins>
          </w:p>
        </w:tc>
        <w:tc>
          <w:tcPr>
            <w:tcW w:w="685" w:type="dxa"/>
            <w:tcBorders>
              <w:top w:val="single" w:sz="4" w:space="0" w:color="auto"/>
              <w:left w:val="nil"/>
              <w:bottom w:val="single" w:sz="4" w:space="0" w:color="auto"/>
              <w:right w:val="single" w:sz="4" w:space="0" w:color="auto"/>
            </w:tcBorders>
            <w:shd w:val="clear" w:color="auto" w:fill="auto"/>
          </w:tcPr>
          <w:p w:rsidR="001C150F" w:rsidRDefault="001C150F">
            <w:pPr>
              <w:spacing w:line="240" w:lineRule="auto"/>
              <w:ind w:firstLineChars="0" w:firstLine="0"/>
              <w:rPr>
                <w:ins w:id="170" w:author="崔清松" w:date="2016-09-27T10:28:00Z"/>
                <w:rFonts w:asciiTheme="minorEastAsia" w:hAnsiTheme="minorEastAsia" w:cs="宋体"/>
                <w:color w:val="000000" w:themeColor="text1"/>
                <w:kern w:val="0"/>
                <w:sz w:val="20"/>
                <w:szCs w:val="20"/>
              </w:rPr>
            </w:pPr>
            <w:ins w:id="171" w:author="崔清松" w:date="2016-09-27T10:3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72" w:author="崔清松" w:date="2016-09-27T10:28:00Z"/>
                <w:rFonts w:asciiTheme="minorEastAsia" w:hAnsiTheme="minorEastAsia" w:cs="宋体"/>
                <w:color w:val="000000" w:themeColor="text1"/>
                <w:kern w:val="0"/>
                <w:sz w:val="20"/>
                <w:szCs w:val="20"/>
              </w:rPr>
            </w:pPr>
            <w:ins w:id="173" w:author="崔清松" w:date="2016-09-27T10:30:00Z">
              <w:r>
                <w:rPr>
                  <w:rFonts w:asciiTheme="minorEastAsia" w:hAnsiTheme="minorEastAsia" w:cs="宋体" w:hint="eastAsia"/>
                  <w:color w:val="000000" w:themeColor="text1"/>
                  <w:kern w:val="0"/>
                  <w:sz w:val="20"/>
                  <w:szCs w:val="20"/>
                </w:rPr>
                <w:t>C</w:t>
              </w:r>
            </w:ins>
          </w:p>
        </w:tc>
        <w:tc>
          <w:tcPr>
            <w:tcW w:w="2240" w:type="dxa"/>
            <w:vMerge/>
            <w:tcBorders>
              <w:left w:val="nil"/>
              <w:right w:val="single" w:sz="4" w:space="0" w:color="auto"/>
            </w:tcBorders>
            <w:shd w:val="clear" w:color="auto" w:fill="auto"/>
          </w:tcPr>
          <w:p w:rsidR="001C150F" w:rsidRDefault="001C150F">
            <w:pPr>
              <w:spacing w:line="240" w:lineRule="auto"/>
              <w:ind w:firstLine="400"/>
              <w:jc w:val="left"/>
              <w:rPr>
                <w:ins w:id="174" w:author="崔清松" w:date="2016-09-27T10:28:00Z"/>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1C150F">
        <w:trPr>
          <w:trHeight w:val="270"/>
          <w:ins w:id="175" w:author="崔清松" w:date="2016-09-27T10:30:00Z"/>
        </w:trPr>
        <w:tc>
          <w:tcPr>
            <w:tcW w:w="653" w:type="dxa"/>
            <w:tcBorders>
              <w:top w:val="single" w:sz="4" w:space="0" w:color="auto"/>
              <w:left w:val="single" w:sz="4" w:space="0" w:color="auto"/>
              <w:bottom w:val="single" w:sz="4" w:space="0" w:color="auto"/>
              <w:right w:val="single" w:sz="4" w:space="0" w:color="auto"/>
            </w:tcBorders>
          </w:tcPr>
          <w:p w:rsidR="001C150F" w:rsidRDefault="001C150F">
            <w:pPr>
              <w:widowControl/>
              <w:spacing w:line="240" w:lineRule="auto"/>
              <w:ind w:firstLineChars="0" w:firstLine="0"/>
              <w:jc w:val="left"/>
              <w:rPr>
                <w:ins w:id="176" w:author="崔清松" w:date="2016-09-27T10:30:00Z"/>
                <w:rFonts w:asciiTheme="minorEastAsia" w:hAnsiTheme="minorEastAsia" w:cs="宋体"/>
                <w:color w:val="000000" w:themeColor="text1"/>
                <w:kern w:val="0"/>
                <w:sz w:val="20"/>
                <w:szCs w:val="20"/>
              </w:rPr>
            </w:pPr>
            <w:ins w:id="177" w:author="崔清松" w:date="2016-09-27T10:30: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78" w:author="崔清松" w:date="2016-09-27T10:30:00Z"/>
                <w:rFonts w:asciiTheme="minorEastAsia" w:hAnsiTheme="minorEastAsia" w:cs="宋体"/>
                <w:color w:val="000000" w:themeColor="text1"/>
                <w:kern w:val="0"/>
                <w:sz w:val="20"/>
                <w:szCs w:val="20"/>
              </w:rPr>
            </w:pPr>
            <w:ins w:id="179" w:author="崔清松" w:date="2016-09-27T10:31:00Z">
              <w:r>
                <w:rPr>
                  <w:rFonts w:asciiTheme="minorEastAsia" w:hAnsiTheme="minorEastAsia" w:cs="宋体" w:hint="eastAsia"/>
                  <w:color w:val="000000" w:themeColor="text1"/>
                  <w:kern w:val="0"/>
                  <w:sz w:val="20"/>
                  <w:szCs w:val="20"/>
                </w:rPr>
                <w:t>O03</w:t>
              </w:r>
            </w:ins>
          </w:p>
        </w:tc>
        <w:tc>
          <w:tcPr>
            <w:tcW w:w="2420" w:type="dxa"/>
            <w:tcBorders>
              <w:top w:val="single" w:sz="4" w:space="0" w:color="auto"/>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80" w:author="崔清松" w:date="2016-09-27T10:30:00Z"/>
                <w:rFonts w:asciiTheme="minorEastAsia" w:hAnsiTheme="minorEastAsia" w:cs="宋体"/>
                <w:color w:val="000000" w:themeColor="text1"/>
                <w:kern w:val="0"/>
                <w:sz w:val="20"/>
                <w:szCs w:val="20"/>
              </w:rPr>
            </w:pPr>
            <w:ins w:id="181" w:author="崔清松" w:date="2016-09-27T10:32:00Z">
              <w:r w:rsidRPr="001C150F">
                <w:rPr>
                  <w:rFonts w:asciiTheme="minorEastAsia" w:hAnsiTheme="minorEastAsia" w:cs="宋体"/>
                  <w:color w:val="000000" w:themeColor="text1"/>
                  <w:kern w:val="0"/>
                  <w:sz w:val="20"/>
                  <w:szCs w:val="20"/>
                </w:rPr>
                <w:t>offsetFlag</w:t>
              </w:r>
            </w:ins>
          </w:p>
        </w:tc>
        <w:tc>
          <w:tcPr>
            <w:tcW w:w="1843" w:type="dxa"/>
            <w:tcBorders>
              <w:top w:val="single" w:sz="4" w:space="0" w:color="auto"/>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82" w:author="崔清松" w:date="2016-09-27T10:30:00Z"/>
                <w:rFonts w:asciiTheme="minorEastAsia" w:hAnsiTheme="minorEastAsia" w:cs="宋体"/>
                <w:color w:val="000000" w:themeColor="text1"/>
                <w:kern w:val="0"/>
                <w:sz w:val="20"/>
                <w:szCs w:val="20"/>
              </w:rPr>
            </w:pPr>
            <w:ins w:id="183" w:author="崔清松" w:date="2016-09-27T10:32:00Z">
              <w:r w:rsidRPr="001C150F">
                <w:rPr>
                  <w:rFonts w:asciiTheme="minorEastAsia" w:hAnsiTheme="minorEastAsia" w:cs="宋体" w:hint="eastAsia"/>
                  <w:color w:val="000000" w:themeColor="text1"/>
                  <w:kern w:val="0"/>
                  <w:sz w:val="20"/>
                  <w:szCs w:val="20"/>
                </w:rPr>
                <w:t>开平标志</w:t>
              </w:r>
            </w:ins>
          </w:p>
        </w:tc>
        <w:tc>
          <w:tcPr>
            <w:tcW w:w="685" w:type="dxa"/>
            <w:tcBorders>
              <w:top w:val="single" w:sz="4" w:space="0" w:color="auto"/>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84" w:author="崔清松" w:date="2016-09-27T10:30:00Z"/>
                <w:rFonts w:asciiTheme="minorEastAsia" w:hAnsiTheme="minorEastAsia" w:cs="宋体"/>
                <w:color w:val="000000" w:themeColor="text1"/>
                <w:kern w:val="0"/>
                <w:sz w:val="20"/>
                <w:szCs w:val="20"/>
              </w:rPr>
            </w:pPr>
            <w:ins w:id="185" w:author="崔清松" w:date="2016-09-27T10:32:00Z">
              <w:r>
                <w:rPr>
                  <w:rFonts w:asciiTheme="minorEastAsia" w:hAnsiTheme="minorEastAsia" w:cs="宋体" w:hint="eastAsia"/>
                  <w:color w:val="000000" w:themeColor="text1"/>
                  <w:kern w:val="0"/>
                  <w:sz w:val="20"/>
                  <w:szCs w:val="20"/>
                </w:rPr>
                <w:t>-</w:t>
              </w:r>
            </w:ins>
          </w:p>
        </w:tc>
        <w:tc>
          <w:tcPr>
            <w:tcW w:w="618" w:type="dxa"/>
            <w:tcBorders>
              <w:top w:val="single" w:sz="4" w:space="0" w:color="auto"/>
              <w:left w:val="nil"/>
              <w:bottom w:val="single" w:sz="4" w:space="0" w:color="auto"/>
              <w:right w:val="single" w:sz="4" w:space="0" w:color="auto"/>
            </w:tcBorders>
            <w:shd w:val="clear" w:color="auto" w:fill="auto"/>
            <w:vAlign w:val="center"/>
          </w:tcPr>
          <w:p w:rsidR="001C150F" w:rsidRDefault="001C150F">
            <w:pPr>
              <w:widowControl/>
              <w:spacing w:line="240" w:lineRule="auto"/>
              <w:ind w:firstLineChars="0" w:firstLine="0"/>
              <w:jc w:val="left"/>
              <w:rPr>
                <w:ins w:id="186" w:author="崔清松" w:date="2016-09-27T10:30:00Z"/>
                <w:rFonts w:asciiTheme="minorEastAsia" w:hAnsiTheme="minorEastAsia" w:cs="宋体"/>
                <w:color w:val="000000" w:themeColor="text1"/>
                <w:kern w:val="0"/>
                <w:sz w:val="20"/>
                <w:szCs w:val="20"/>
              </w:rPr>
            </w:pPr>
            <w:ins w:id="187" w:author="崔清松" w:date="2016-09-27T10:32:00Z">
              <w:r>
                <w:rPr>
                  <w:rFonts w:asciiTheme="minorEastAsia" w:hAnsiTheme="minorEastAsia" w:cs="宋体" w:hint="eastAsia"/>
                  <w:color w:val="000000" w:themeColor="text1"/>
                  <w:kern w:val="0"/>
                  <w:sz w:val="20"/>
                  <w:szCs w:val="20"/>
                </w:rPr>
                <w:t>C</w:t>
              </w:r>
            </w:ins>
          </w:p>
        </w:tc>
        <w:tc>
          <w:tcPr>
            <w:tcW w:w="2240" w:type="dxa"/>
            <w:vMerge/>
            <w:tcBorders>
              <w:left w:val="nil"/>
              <w:right w:val="single" w:sz="4" w:space="0" w:color="auto"/>
            </w:tcBorders>
            <w:shd w:val="clear" w:color="auto" w:fill="auto"/>
          </w:tcPr>
          <w:p w:rsidR="001C150F" w:rsidRDefault="001C150F">
            <w:pPr>
              <w:spacing w:line="240" w:lineRule="auto"/>
              <w:ind w:firstLine="400"/>
              <w:jc w:val="left"/>
              <w:rPr>
                <w:ins w:id="188" w:author="崔清松" w:date="2016-09-27T10:30:00Z"/>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O06</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w:t>
            </w:r>
            <w:r>
              <w:rPr>
                <w:rFonts w:asciiTheme="minorEastAsia" w:hAnsiTheme="minorEastAsia" w:cs="宋体" w:hint="eastAsia"/>
                <w:color w:val="000000" w:themeColor="text1"/>
                <w:kern w:val="0"/>
                <w:sz w:val="20"/>
                <w:szCs w:val="20"/>
              </w:rPr>
              <w:t>rice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申报价格</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40" w:type="dxa"/>
            <w:vMerge/>
            <w:tcBorders>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O47</w:t>
            </w:r>
          </w:p>
        </w:tc>
        <w:tc>
          <w:tcPr>
            <w:tcW w:w="2420" w:type="dxa"/>
            <w:tcBorders>
              <w:top w:val="nil"/>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[deliveryAppOrderInfoData]</w:t>
            </w:r>
          </w:p>
        </w:tc>
        <w:tc>
          <w:tcPr>
            <w:tcW w:w="1843" w:type="dxa"/>
            <w:tcBorders>
              <w:top w:val="nil"/>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交割申报报单信息数据</w:t>
            </w:r>
          </w:p>
        </w:tc>
        <w:tc>
          <w:tcPr>
            <w:tcW w:w="68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val="restart"/>
            <w:tcBorders>
              <w:top w:val="nil"/>
              <w:left w:val="nil"/>
              <w:right w:val="single" w:sz="4" w:space="0" w:color="auto"/>
            </w:tcBorders>
            <w:shd w:val="clear" w:color="auto" w:fill="auto"/>
            <w:vAlign w:val="center"/>
          </w:tcPr>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交割申报报单信息</w:t>
            </w:r>
          </w:p>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（关于条件必填域说明同交割报单查询接口说明）</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nil"/>
              <w:left w:val="single" w:sz="4" w:space="0" w:color="auto"/>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p>
        </w:tc>
        <w:tc>
          <w:tcPr>
            <w:tcW w:w="2420" w:type="dxa"/>
            <w:tcBorders>
              <w:top w:val="nil"/>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p>
        </w:tc>
        <w:tc>
          <w:tcPr>
            <w:tcW w:w="1843" w:type="dxa"/>
            <w:tcBorders>
              <w:top w:val="nil"/>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交割申报报单信息</w:t>
            </w:r>
          </w:p>
        </w:tc>
        <w:tc>
          <w:tcPr>
            <w:tcW w:w="68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85"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T11</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applyDate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spacing w:line="240" w:lineRule="auto"/>
              <w:ind w:firstLineChars="0" w:firstLine="0"/>
              <w:rPr>
                <w:rFonts w:asciiTheme="minorEastAsia" w:hAnsiTheme="minorEastAsia" w:cs="宋体"/>
                <w:color w:val="000000" w:themeColor="text1"/>
                <w:sz w:val="20"/>
                <w:szCs w:val="20"/>
              </w:rPr>
            </w:pPr>
            <w:r>
              <w:rPr>
                <w:rFonts w:asciiTheme="minorEastAsia" w:hAnsiTheme="minorEastAsia" w:cs="宋体" w:hint="eastAsia"/>
                <w:color w:val="000000" w:themeColor="text1"/>
                <w:kern w:val="0"/>
                <w:sz w:val="20"/>
                <w:szCs w:val="20"/>
              </w:rPr>
              <w:t>申请日期</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40" w:type="dxa"/>
            <w:vMerge/>
            <w:tcBorders>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O49</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[middleAppOrderInfoData]</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中立仓申报报单信息数据</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val="restart"/>
            <w:tcBorders>
              <w:top w:val="single" w:sz="4" w:space="0" w:color="auto"/>
              <w:left w:val="nil"/>
              <w:right w:val="single" w:sz="4" w:space="0" w:color="auto"/>
            </w:tcBorders>
            <w:shd w:val="clear" w:color="auto" w:fill="auto"/>
            <w:vAlign w:val="center"/>
          </w:tcPr>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中立仓报单信息</w:t>
            </w:r>
          </w:p>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（关于条件必填域说明同中立仓报单查询接口说明）</w:t>
            </w: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中立仓申报报单信息</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685" w:type="dxa"/>
            <w:tcBorders>
              <w:top w:val="single" w:sz="4" w:space="0" w:color="auto"/>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O07</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申报数量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O08</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remainQuantity</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剩余数量</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O17</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orderCancelFlag</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撤单标志</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O09</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orderStatus</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订单状态</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4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40" w:type="dxa"/>
            <w:vMerge/>
            <w:tcBorders>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4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1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42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43"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8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4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成交单查询请求及应答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：成交单查询指令用于查询各种实时成交信息，也可查询强平成交单信息，涵盖：现货/延期报单成交，交割申报成交（含中立仓）支持查询多笔成交单信息。</w:t>
      </w:r>
    </w:p>
    <w:p w:rsidR="00FE6A0D" w:rsidRDefault="00B26F9B">
      <w:pPr>
        <w:ind w:firstLine="480"/>
        <w:rPr>
          <w:rFonts w:asciiTheme="minorEastAsia" w:hAnsiTheme="minorEastAsia"/>
          <w:color w:val="000000" w:themeColor="text1"/>
        </w:rPr>
      </w:pPr>
      <w:del w:id="189" w:author="崔清松" w:date="2016-09-23T13:32:00Z">
        <w:r w:rsidDel="00455A6D">
          <w:rPr>
            <w:rFonts w:asciiTheme="minorEastAsia" w:hAnsiTheme="minorEastAsia" w:hint="eastAsia"/>
            <w:color w:val="000000" w:themeColor="text1"/>
          </w:rPr>
          <w:delText>二阶段</w:delText>
        </w:r>
      </w:del>
      <w:del w:id="190" w:author="崔清松" w:date="2016-09-27T14:01:00Z">
        <w:r w:rsidDel="00911919">
          <w:rPr>
            <w:rFonts w:asciiTheme="minorEastAsia" w:hAnsiTheme="minorEastAsia" w:hint="eastAsia"/>
            <w:color w:val="000000" w:themeColor="text1"/>
          </w:rPr>
          <w:delText>暂</w:delText>
        </w:r>
      </w:del>
      <w:del w:id="191" w:author="崔清松" w:date="2016-09-27T14:00:00Z">
        <w:r w:rsidDel="00911919">
          <w:rPr>
            <w:rFonts w:asciiTheme="minorEastAsia" w:hAnsiTheme="minorEastAsia" w:hint="eastAsia"/>
            <w:color w:val="000000" w:themeColor="text1"/>
          </w:rPr>
          <w:delText>未使用。</w:delText>
        </w:r>
      </w:del>
      <w:ins w:id="192" w:author="崔清松" w:date="2016-09-27T14:01:00Z">
        <w:r w:rsidR="00911919">
          <w:rPr>
            <w:rFonts w:asciiTheme="minorEastAsia" w:hAnsiTheme="minorEastAsia" w:hint="eastAsia"/>
            <w:color w:val="000000" w:themeColor="text1"/>
          </w:rPr>
          <w:t>返回时按照成交时间</w:t>
        </w:r>
        <w:r w:rsidR="00911919">
          <w:rPr>
            <w:rFonts w:asciiTheme="minorEastAsia" w:hAnsiTheme="minorEastAsia"/>
            <w:color w:val="000000" w:themeColor="text1"/>
          </w:rPr>
          <w:t>的倒序排列。</w:t>
        </w:r>
      </w:ins>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361" w:type="dxa"/>
        <w:tblInd w:w="103" w:type="dxa"/>
        <w:tblLayout w:type="fixed"/>
        <w:tblLook w:val="04A0" w:firstRow="1" w:lastRow="0" w:firstColumn="1" w:lastColumn="0" w:noHBand="0" w:noVBand="1"/>
      </w:tblPr>
      <w:tblGrid>
        <w:gridCol w:w="798"/>
        <w:gridCol w:w="798"/>
        <w:gridCol w:w="2519"/>
        <w:gridCol w:w="1578"/>
        <w:gridCol w:w="760"/>
        <w:gridCol w:w="798"/>
        <w:gridCol w:w="2110"/>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519"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78"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11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51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不填查全部合约</w:t>
            </w:r>
          </w:p>
        </w:tc>
      </w:tr>
      <w:tr w:rsidR="00D43562">
        <w:trPr>
          <w:trHeight w:val="270"/>
          <w:ins w:id="193" w:author="崔清松" w:date="2016-09-27T10:40:00Z"/>
        </w:trPr>
        <w:tc>
          <w:tcPr>
            <w:tcW w:w="798" w:type="dxa"/>
            <w:tcBorders>
              <w:top w:val="nil"/>
              <w:left w:val="single" w:sz="4" w:space="0" w:color="auto"/>
              <w:bottom w:val="single" w:sz="4" w:space="0" w:color="auto"/>
              <w:right w:val="single" w:sz="4" w:space="0" w:color="auto"/>
            </w:tcBorders>
          </w:tcPr>
          <w:p w:rsidR="00D43562" w:rsidRDefault="00D43562">
            <w:pPr>
              <w:widowControl/>
              <w:spacing w:line="240" w:lineRule="auto"/>
              <w:ind w:firstLineChars="0" w:firstLine="0"/>
              <w:jc w:val="left"/>
              <w:rPr>
                <w:ins w:id="194" w:author="崔清松" w:date="2016-09-27T10:40:00Z"/>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195" w:author="崔清松" w:date="2016-09-27T10:40:00Z"/>
                <w:rFonts w:asciiTheme="minorEastAsia" w:hAnsiTheme="minorEastAsia" w:cs="宋体"/>
                <w:color w:val="000000" w:themeColor="text1"/>
                <w:kern w:val="0"/>
                <w:sz w:val="20"/>
                <w:szCs w:val="20"/>
              </w:rPr>
            </w:pPr>
            <w:ins w:id="196" w:author="崔清松" w:date="2016-09-27T10:41:00Z">
              <w:r w:rsidRPr="00D43562">
                <w:rPr>
                  <w:rFonts w:asciiTheme="minorEastAsia" w:hAnsiTheme="minorEastAsia" w:cs="宋体"/>
                  <w:color w:val="000000" w:themeColor="text1"/>
                  <w:kern w:val="0"/>
                  <w:sz w:val="20"/>
                  <w:szCs w:val="20"/>
                </w:rPr>
                <w:t>I00</w:t>
              </w:r>
            </w:ins>
          </w:p>
        </w:tc>
        <w:tc>
          <w:tcPr>
            <w:tcW w:w="2519"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197" w:author="崔清松" w:date="2016-09-27T10:40:00Z"/>
                <w:rFonts w:asciiTheme="minorEastAsia" w:hAnsiTheme="minorEastAsia" w:cs="宋体"/>
                <w:color w:val="000000" w:themeColor="text1"/>
                <w:kern w:val="0"/>
                <w:sz w:val="20"/>
                <w:szCs w:val="20"/>
              </w:rPr>
            </w:pPr>
            <w:ins w:id="198" w:author="崔清松" w:date="2016-09-27T10:41:00Z">
              <w:r w:rsidRPr="00D43562">
                <w:rPr>
                  <w:rFonts w:asciiTheme="minorEastAsia" w:hAnsiTheme="minorEastAsia" w:cs="宋体"/>
                  <w:color w:val="000000" w:themeColor="text1"/>
                  <w:kern w:val="0"/>
                  <w:sz w:val="20"/>
                  <w:szCs w:val="20"/>
                </w:rPr>
                <w:t>marketID</w:t>
              </w:r>
            </w:ins>
          </w:p>
        </w:tc>
        <w:tc>
          <w:tcPr>
            <w:tcW w:w="1578"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199" w:author="崔清松" w:date="2016-09-27T10:40:00Z"/>
                <w:rFonts w:asciiTheme="minorEastAsia" w:hAnsiTheme="minorEastAsia" w:cs="宋体"/>
                <w:color w:val="000000" w:themeColor="text1"/>
                <w:kern w:val="0"/>
                <w:sz w:val="20"/>
                <w:szCs w:val="20"/>
              </w:rPr>
            </w:pPr>
            <w:ins w:id="200" w:author="崔清松" w:date="2016-09-27T10:41:00Z">
              <w:r w:rsidRPr="00D43562">
                <w:rPr>
                  <w:rFonts w:asciiTheme="minorEastAsia" w:hAnsiTheme="minorEastAsia" w:cs="宋体" w:hint="eastAsia"/>
                  <w:color w:val="000000" w:themeColor="text1"/>
                  <w:kern w:val="0"/>
                  <w:sz w:val="20"/>
                  <w:szCs w:val="20"/>
                </w:rPr>
                <w:t>市场代码</w:t>
              </w:r>
            </w:ins>
          </w:p>
        </w:tc>
        <w:tc>
          <w:tcPr>
            <w:tcW w:w="760"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01" w:author="崔清松" w:date="2016-09-27T10:40:00Z"/>
                <w:rFonts w:asciiTheme="minorEastAsia" w:hAnsiTheme="minorEastAsia" w:cs="宋体"/>
                <w:color w:val="000000" w:themeColor="text1"/>
                <w:kern w:val="0"/>
                <w:sz w:val="20"/>
                <w:szCs w:val="20"/>
              </w:rPr>
            </w:pPr>
            <w:ins w:id="202" w:author="崔清松" w:date="2016-09-27T10:41:00Z">
              <w:r>
                <w:rPr>
                  <w:rFonts w:asciiTheme="minorEastAsia" w:hAnsiTheme="minorEastAsia" w:cs="宋体" w:hint="eastAsia"/>
                  <w:color w:val="000000" w:themeColor="text1"/>
                  <w:kern w:val="0"/>
                  <w:sz w:val="20"/>
                  <w:szCs w:val="20"/>
                </w:rPr>
                <w:t>O</w:t>
              </w:r>
            </w:ins>
          </w:p>
        </w:tc>
        <w:tc>
          <w:tcPr>
            <w:tcW w:w="798"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03" w:author="崔清松" w:date="2016-09-27T10:40:00Z"/>
                <w:rFonts w:asciiTheme="minorEastAsia" w:hAnsiTheme="minorEastAsia" w:cs="宋体"/>
                <w:color w:val="000000" w:themeColor="text1"/>
                <w:kern w:val="0"/>
                <w:sz w:val="20"/>
                <w:szCs w:val="20"/>
              </w:rPr>
            </w:pPr>
            <w:ins w:id="204" w:author="崔清松" w:date="2016-09-27T10:41:00Z">
              <w:r>
                <w:rPr>
                  <w:rFonts w:asciiTheme="minorEastAsia" w:hAnsiTheme="minorEastAsia" w:cs="宋体" w:hint="eastAsia"/>
                  <w:color w:val="000000" w:themeColor="text1"/>
                  <w:kern w:val="0"/>
                  <w:sz w:val="20"/>
                  <w:szCs w:val="20"/>
                </w:rPr>
                <w:t>-</w:t>
              </w:r>
            </w:ins>
          </w:p>
        </w:tc>
        <w:tc>
          <w:tcPr>
            <w:tcW w:w="2110" w:type="dxa"/>
            <w:tcBorders>
              <w:top w:val="nil"/>
              <w:left w:val="nil"/>
              <w:bottom w:val="single" w:sz="4" w:space="0" w:color="auto"/>
              <w:right w:val="single" w:sz="4" w:space="0" w:color="auto"/>
            </w:tcBorders>
            <w:shd w:val="clear" w:color="auto" w:fill="auto"/>
            <w:vAlign w:val="center"/>
          </w:tcPr>
          <w:p w:rsidR="00D43562" w:rsidRDefault="00132B68">
            <w:pPr>
              <w:widowControl/>
              <w:spacing w:line="240" w:lineRule="auto"/>
              <w:ind w:firstLineChars="0" w:firstLine="0"/>
              <w:jc w:val="left"/>
              <w:rPr>
                <w:ins w:id="205" w:author="崔清松" w:date="2016-09-27T10:40:00Z"/>
                <w:rFonts w:asciiTheme="minorEastAsia" w:hAnsiTheme="minorEastAsia" w:cs="宋体"/>
                <w:color w:val="000000" w:themeColor="text1"/>
                <w:kern w:val="0"/>
                <w:sz w:val="20"/>
                <w:szCs w:val="20"/>
              </w:rPr>
            </w:pPr>
            <w:ins w:id="206" w:author="崔清松" w:date="2016-09-27T10:50:00Z">
              <w:r>
                <w:rPr>
                  <w:rFonts w:asciiTheme="minorEastAsia" w:hAnsiTheme="minorEastAsia" w:cs="宋体" w:hint="eastAsia"/>
                  <w:color w:val="000000" w:themeColor="text1"/>
                  <w:kern w:val="0"/>
                  <w:sz w:val="20"/>
                  <w:szCs w:val="20"/>
                </w:rPr>
                <w:t>不填</w:t>
              </w:r>
              <w:r>
                <w:rPr>
                  <w:rFonts w:asciiTheme="minorEastAsia" w:hAnsiTheme="minorEastAsia" w:cs="宋体"/>
                  <w:color w:val="000000" w:themeColor="text1"/>
                  <w:kern w:val="0"/>
                  <w:sz w:val="20"/>
                  <w:szCs w:val="20"/>
                </w:rPr>
                <w:t>查全部市</w:t>
              </w:r>
              <w:r>
                <w:rPr>
                  <w:rFonts w:asciiTheme="minorEastAsia" w:hAnsiTheme="minorEastAsia" w:cs="宋体" w:hint="eastAsia"/>
                  <w:color w:val="000000" w:themeColor="text1"/>
                  <w:kern w:val="0"/>
                  <w:sz w:val="20"/>
                  <w:szCs w:val="20"/>
                </w:rPr>
                <w:t>场，</w:t>
              </w:r>
              <w:r>
                <w:rPr>
                  <w:rFonts w:asciiTheme="minorEastAsia" w:hAnsiTheme="minorEastAsia" w:cs="宋体"/>
                  <w:color w:val="000000" w:themeColor="text1"/>
                  <w:kern w:val="0"/>
                  <w:sz w:val="20"/>
                  <w:szCs w:val="20"/>
                </w:rPr>
                <w:t>取值范围</w:t>
              </w:r>
              <w:r>
                <w:rPr>
                  <w:rFonts w:asciiTheme="minorEastAsia" w:hAnsiTheme="minorEastAsia" w:cs="宋体" w:hint="eastAsia"/>
                  <w:color w:val="000000" w:themeColor="text1"/>
                  <w:kern w:val="0"/>
                  <w:sz w:val="20"/>
                  <w:szCs w:val="20"/>
                </w:rPr>
                <w:t>：</w:t>
              </w:r>
              <w:r w:rsidRPr="001C150F">
                <w:rPr>
                  <w:rFonts w:asciiTheme="minorEastAsia" w:hAnsiTheme="minorEastAsia" w:cs="宋体" w:hint="eastAsia"/>
                  <w:color w:val="000000" w:themeColor="text1"/>
                  <w:kern w:val="0"/>
                  <w:sz w:val="20"/>
                  <w:szCs w:val="20"/>
                </w:rPr>
                <w:t>00-现货，01-即期，02-递延，03-询价市场，04-定价市场</w:t>
              </w:r>
            </w:ins>
          </w:p>
        </w:tc>
      </w:tr>
      <w:tr w:rsidR="00FE6A0D">
        <w:trPr>
          <w:trHeight w:val="231"/>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51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FE6A0D"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不填查全部成交单</w:t>
            </w:r>
          </w:p>
        </w:tc>
      </w:tr>
      <w:tr w:rsidR="00FE6A0D">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51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51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O03</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offsetFlag</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开平标志</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不填查开平仓报单</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519"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11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APP系统生成</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07" w:author="崔清松" w:date="2016-09-27T10:39:00Z"/>
                <w:rFonts w:asciiTheme="minorEastAsia" w:hAnsiTheme="minorEastAsia" w:cs="宋体"/>
                <w:color w:val="000000" w:themeColor="text1"/>
                <w:kern w:val="0"/>
                <w:sz w:val="20"/>
                <w:szCs w:val="20"/>
              </w:rPr>
            </w:pPr>
            <w:ins w:id="208" w:author="崔清松" w:date="2016-09-27T10:39:00Z">
              <w:r>
                <w:rPr>
                  <w:rFonts w:asciiTheme="minorEastAsia" w:hAnsiTheme="minorEastAsia" w:cs="宋体"/>
                  <w:color w:val="000000" w:themeColor="text1"/>
                  <w:kern w:val="0"/>
                  <w:sz w:val="20"/>
                  <w:szCs w:val="20"/>
                </w:rPr>
                <w:t>O90</w:t>
              </w:r>
            </w:ins>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del w:id="209" w:author="崔清松" w:date="2016-09-27T10:39:00Z">
              <w:r w:rsidDel="00D43562">
                <w:rPr>
                  <w:rFonts w:asciiTheme="minorEastAsia" w:hAnsiTheme="minorEastAsia" w:cs="宋体" w:hint="eastAsia"/>
                  <w:color w:val="000000" w:themeColor="text1"/>
                  <w:kern w:val="0"/>
                  <w:sz w:val="20"/>
                  <w:szCs w:val="20"/>
                </w:rPr>
                <w:delText>O91</w:delText>
              </w:r>
            </w:del>
          </w:p>
        </w:tc>
        <w:tc>
          <w:tcPr>
            <w:tcW w:w="2519" w:type="dxa"/>
            <w:tcBorders>
              <w:top w:val="nil"/>
              <w:left w:val="nil"/>
              <w:bottom w:val="single" w:sz="4" w:space="0" w:color="auto"/>
              <w:right w:val="single" w:sz="4" w:space="0" w:color="auto"/>
            </w:tcBorders>
            <w:shd w:val="clear" w:color="auto" w:fill="auto"/>
            <w:vAlign w:val="center"/>
          </w:tcPr>
          <w:p w:rsidR="000B5A94" w:rsidRDefault="00D43562">
            <w:pPr>
              <w:widowControl/>
              <w:spacing w:line="240" w:lineRule="auto"/>
              <w:ind w:firstLineChars="0" w:firstLine="0"/>
              <w:jc w:val="left"/>
              <w:rPr>
                <w:rFonts w:asciiTheme="minorEastAsia" w:hAnsiTheme="minorEastAsia" w:cs="宋体"/>
                <w:color w:val="000000" w:themeColor="text1"/>
                <w:kern w:val="0"/>
                <w:sz w:val="20"/>
                <w:szCs w:val="20"/>
              </w:rPr>
            </w:pPr>
            <w:ins w:id="210" w:author="崔清松" w:date="2016-09-27T10:40:00Z">
              <w:r w:rsidRPr="00D43562">
                <w:rPr>
                  <w:rFonts w:asciiTheme="minorEastAsia" w:hAnsiTheme="minorEastAsia" w:cs="宋体"/>
                  <w:color w:val="000000" w:themeColor="text1"/>
                  <w:kern w:val="0"/>
                  <w:sz w:val="20"/>
                  <w:szCs w:val="20"/>
                </w:rPr>
                <w:t>[matchInfoData]</w:t>
              </w:r>
            </w:ins>
            <w:del w:id="211" w:author="崔清松" w:date="2016-09-27T10:40:00Z">
              <w:r w:rsidR="000B5A94" w:rsidDel="00D43562">
                <w:rPr>
                  <w:rFonts w:asciiTheme="minorEastAsia" w:hAnsiTheme="minorEastAsia" w:cs="宋体" w:hint="eastAsia"/>
                  <w:color w:val="000000" w:themeColor="text1"/>
                  <w:kern w:val="0"/>
                  <w:sz w:val="20"/>
                  <w:szCs w:val="20"/>
                </w:rPr>
                <w:delText>[spotMatchInfoData]</w:delText>
              </w:r>
            </w:del>
          </w:p>
        </w:tc>
        <w:tc>
          <w:tcPr>
            <w:tcW w:w="1578" w:type="dxa"/>
            <w:tcBorders>
              <w:top w:val="nil"/>
              <w:left w:val="nil"/>
              <w:bottom w:val="single" w:sz="4" w:space="0" w:color="auto"/>
              <w:right w:val="single" w:sz="4" w:space="0" w:color="auto"/>
            </w:tcBorders>
            <w:shd w:val="clear" w:color="auto" w:fill="auto"/>
            <w:vAlign w:val="center"/>
          </w:tcPr>
          <w:p w:rsidR="000B5A94" w:rsidRDefault="00D43562">
            <w:pPr>
              <w:widowControl/>
              <w:spacing w:line="240" w:lineRule="auto"/>
              <w:ind w:firstLineChars="0" w:firstLine="0"/>
              <w:jc w:val="left"/>
              <w:rPr>
                <w:rFonts w:asciiTheme="minorEastAsia" w:hAnsiTheme="minorEastAsia" w:cs="宋体"/>
                <w:color w:val="000000" w:themeColor="text1"/>
                <w:kern w:val="0"/>
                <w:sz w:val="20"/>
                <w:szCs w:val="20"/>
              </w:rPr>
            </w:pPr>
            <w:ins w:id="212" w:author="崔清松" w:date="2016-09-27T10:40:00Z">
              <w:r w:rsidRPr="00D43562">
                <w:rPr>
                  <w:rFonts w:asciiTheme="minorEastAsia" w:hAnsiTheme="minorEastAsia" w:cs="宋体" w:hint="eastAsia"/>
                  <w:color w:val="000000" w:themeColor="text1"/>
                  <w:kern w:val="0"/>
                  <w:sz w:val="20"/>
                  <w:szCs w:val="20"/>
                </w:rPr>
                <w:t>成交单信息数据</w:t>
              </w:r>
            </w:ins>
            <w:del w:id="213" w:author="崔清松" w:date="2016-09-27T10:40:00Z">
              <w:r w:rsidR="000B5A94" w:rsidDel="00D43562">
                <w:rPr>
                  <w:rFonts w:asciiTheme="minorEastAsia" w:hAnsiTheme="minorEastAsia" w:cs="宋体" w:hint="eastAsia"/>
                  <w:color w:val="000000" w:themeColor="text1"/>
                  <w:kern w:val="0"/>
                  <w:sz w:val="20"/>
                  <w:szCs w:val="20"/>
                </w:rPr>
                <w:delText>现货成交信息数据</w:delText>
              </w:r>
            </w:del>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val="restart"/>
            <w:tcBorders>
              <w:top w:val="nil"/>
              <w:left w:val="nil"/>
              <w:right w:val="single" w:sz="4" w:space="0" w:color="auto"/>
            </w:tcBorders>
            <w:shd w:val="clear" w:color="auto" w:fill="auto"/>
            <w:vAlign w:val="center"/>
          </w:tcPr>
          <w:p w:rsidR="000B5A94" w:rsidDel="00D43562" w:rsidRDefault="000B5A94">
            <w:pPr>
              <w:spacing w:line="240" w:lineRule="auto"/>
              <w:ind w:firstLineChars="0" w:firstLine="0"/>
              <w:jc w:val="left"/>
              <w:rPr>
                <w:del w:id="214" w:author="崔清松" w:date="2016-09-27T10:46:00Z"/>
                <w:rFonts w:asciiTheme="minorEastAsia" w:hAnsiTheme="minorEastAsia" w:cs="宋体"/>
                <w:color w:val="000000" w:themeColor="text1"/>
                <w:kern w:val="0"/>
                <w:sz w:val="20"/>
                <w:szCs w:val="20"/>
              </w:rPr>
            </w:pPr>
            <w:del w:id="215" w:author="崔清松" w:date="2016-09-27T10:46:00Z">
              <w:r w:rsidDel="00D43562">
                <w:rPr>
                  <w:rFonts w:asciiTheme="minorEastAsia" w:hAnsiTheme="minorEastAsia" w:cs="宋体" w:hint="eastAsia"/>
                  <w:color w:val="000000" w:themeColor="text1"/>
                  <w:kern w:val="0"/>
                  <w:sz w:val="20"/>
                  <w:szCs w:val="20"/>
                </w:rPr>
                <w:delText>现货成交单信息</w:delText>
              </w:r>
            </w:del>
          </w:p>
          <w:p w:rsidR="000B5A94" w:rsidRDefault="000B5A94">
            <w:pPr>
              <w:spacing w:line="240" w:lineRule="auto"/>
              <w:ind w:firstLineChars="0" w:firstLine="0"/>
              <w:jc w:val="left"/>
              <w:rPr>
                <w:ins w:id="216" w:author="崔清松" w:date="2016-09-27T10:46:00Z"/>
                <w:rFonts w:asciiTheme="minorEastAsia" w:hAnsiTheme="minorEastAsia" w:cs="宋体"/>
                <w:color w:val="000000" w:themeColor="text1"/>
                <w:kern w:val="0"/>
                <w:sz w:val="20"/>
                <w:szCs w:val="20"/>
              </w:rPr>
            </w:pPr>
            <w:del w:id="217" w:author="崔清松" w:date="2016-09-27T10:46:00Z">
              <w:r w:rsidDel="00D43562">
                <w:rPr>
                  <w:rFonts w:asciiTheme="minorEastAsia" w:hAnsiTheme="minorEastAsia" w:cs="宋体" w:hint="eastAsia"/>
                  <w:color w:val="000000" w:themeColor="text1"/>
                  <w:kern w:val="0"/>
                  <w:sz w:val="20"/>
                  <w:szCs w:val="20"/>
                </w:rPr>
                <w:delText>（关于条件必填域说明同单个市场成交查询接口说明）</w:delText>
              </w:r>
            </w:del>
          </w:p>
          <w:p w:rsidR="00D43562" w:rsidRDefault="00D43562">
            <w:pPr>
              <w:spacing w:line="240" w:lineRule="auto"/>
              <w:ind w:firstLineChars="0" w:firstLine="0"/>
              <w:jc w:val="left"/>
              <w:rPr>
                <w:ins w:id="218" w:author="崔清松" w:date="2016-09-27T10:46:00Z"/>
                <w:rFonts w:asciiTheme="minorEastAsia" w:hAnsiTheme="minorEastAsia" w:cs="宋体"/>
                <w:color w:val="000000" w:themeColor="text1"/>
                <w:kern w:val="0"/>
                <w:sz w:val="20"/>
                <w:szCs w:val="20"/>
              </w:rPr>
            </w:pPr>
            <w:ins w:id="219" w:author="崔清松" w:date="2016-09-27T10:46:00Z">
              <w:r>
                <w:rPr>
                  <w:rFonts w:asciiTheme="minorEastAsia" w:hAnsiTheme="minorEastAsia" w:cs="宋体" w:hint="eastAsia"/>
                  <w:color w:val="000000" w:themeColor="text1"/>
                  <w:kern w:val="0"/>
                  <w:sz w:val="20"/>
                  <w:szCs w:val="20"/>
                </w:rPr>
                <w:t>成交单</w:t>
              </w:r>
              <w:r>
                <w:rPr>
                  <w:rFonts w:asciiTheme="minorEastAsia" w:hAnsiTheme="minorEastAsia" w:cs="宋体"/>
                  <w:color w:val="000000" w:themeColor="text1"/>
                  <w:kern w:val="0"/>
                  <w:sz w:val="20"/>
                  <w:szCs w:val="20"/>
                </w:rPr>
                <w:t>信息数据</w:t>
              </w:r>
            </w:ins>
          </w:p>
          <w:p w:rsidR="00D43562" w:rsidRDefault="00D43562">
            <w:pPr>
              <w:spacing w:line="240" w:lineRule="auto"/>
              <w:ind w:firstLineChars="0" w:firstLine="0"/>
              <w:jc w:val="left"/>
              <w:rPr>
                <w:ins w:id="220" w:author="崔清松" w:date="2016-09-27T10:47:00Z"/>
                <w:rFonts w:asciiTheme="minorEastAsia" w:hAnsiTheme="minorEastAsia" w:cs="宋体"/>
                <w:color w:val="000000" w:themeColor="text1"/>
                <w:kern w:val="0"/>
                <w:sz w:val="20"/>
                <w:szCs w:val="20"/>
              </w:rPr>
            </w:pPr>
            <w:ins w:id="221" w:author="崔清松" w:date="2016-09-27T10:46:00Z">
              <w:r>
                <w:rPr>
                  <w:rFonts w:asciiTheme="minorEastAsia" w:hAnsiTheme="minorEastAsia" w:cs="宋体" w:hint="eastAsia"/>
                  <w:color w:val="000000" w:themeColor="text1"/>
                  <w:kern w:val="0"/>
                  <w:sz w:val="20"/>
                  <w:szCs w:val="20"/>
                </w:rPr>
                <w:t>（包括</w:t>
              </w:r>
              <w:r>
                <w:rPr>
                  <w:rFonts w:asciiTheme="minorEastAsia" w:hAnsiTheme="minorEastAsia" w:cs="宋体"/>
                  <w:color w:val="000000" w:themeColor="text1"/>
                  <w:kern w:val="0"/>
                  <w:sz w:val="20"/>
                  <w:szCs w:val="20"/>
                </w:rPr>
                <w:t>现货、延期、即期成交数据，</w:t>
              </w:r>
            </w:ins>
            <w:ins w:id="222" w:author="崔清松" w:date="2016-09-27T10:47:00Z">
              <w:r>
                <w:rPr>
                  <w:rFonts w:asciiTheme="minorEastAsia" w:hAnsiTheme="minorEastAsia" w:cs="宋体"/>
                  <w:color w:val="000000" w:themeColor="text1"/>
                  <w:kern w:val="0"/>
                  <w:sz w:val="20"/>
                  <w:szCs w:val="20"/>
                </w:rPr>
                <w:t>根据</w:t>
              </w:r>
              <w:r>
                <w:rPr>
                  <w:rFonts w:asciiTheme="minorEastAsia" w:hAnsiTheme="minorEastAsia" w:cs="宋体" w:hint="eastAsia"/>
                  <w:color w:val="000000" w:themeColor="text1"/>
                  <w:kern w:val="0"/>
                  <w:sz w:val="20"/>
                  <w:szCs w:val="20"/>
                </w:rPr>
                <w:t>I00</w:t>
              </w:r>
              <w:r>
                <w:rPr>
                  <w:rFonts w:asciiTheme="minorEastAsia" w:hAnsiTheme="minorEastAsia" w:cs="宋体"/>
                  <w:color w:val="000000" w:themeColor="text1"/>
                  <w:kern w:val="0"/>
                  <w:sz w:val="20"/>
                  <w:szCs w:val="20"/>
                </w:rPr>
                <w:t>市场</w:t>
              </w:r>
              <w:r>
                <w:rPr>
                  <w:rFonts w:asciiTheme="minorEastAsia" w:hAnsiTheme="minorEastAsia" w:cs="宋体" w:hint="eastAsia"/>
                  <w:color w:val="000000" w:themeColor="text1"/>
                  <w:kern w:val="0"/>
                  <w:sz w:val="20"/>
                  <w:szCs w:val="20"/>
                </w:rPr>
                <w:t>代码</w:t>
              </w:r>
              <w:r>
                <w:rPr>
                  <w:rFonts w:asciiTheme="minorEastAsia" w:hAnsiTheme="minorEastAsia" w:cs="宋体"/>
                  <w:color w:val="000000" w:themeColor="text1"/>
                  <w:kern w:val="0"/>
                  <w:sz w:val="20"/>
                  <w:szCs w:val="20"/>
                </w:rPr>
                <w:t>区</w:t>
              </w:r>
              <w:r>
                <w:rPr>
                  <w:rFonts w:asciiTheme="minorEastAsia" w:hAnsiTheme="minorEastAsia" w:cs="宋体" w:hint="eastAsia"/>
                  <w:color w:val="000000" w:themeColor="text1"/>
                  <w:kern w:val="0"/>
                  <w:sz w:val="20"/>
                  <w:szCs w:val="20"/>
                </w:rPr>
                <w:t>别，</w:t>
              </w:r>
              <w:r>
                <w:rPr>
                  <w:rFonts w:asciiTheme="minorEastAsia" w:hAnsiTheme="minorEastAsia" w:cs="宋体"/>
                  <w:color w:val="000000" w:themeColor="text1"/>
                  <w:kern w:val="0"/>
                  <w:sz w:val="20"/>
                  <w:szCs w:val="20"/>
                </w:rPr>
                <w:t>条件必填域说明同单个市场</w:t>
              </w:r>
              <w:r>
                <w:rPr>
                  <w:rFonts w:asciiTheme="minorEastAsia" w:hAnsiTheme="minorEastAsia" w:cs="宋体" w:hint="eastAsia"/>
                  <w:color w:val="000000" w:themeColor="text1"/>
                  <w:kern w:val="0"/>
                  <w:sz w:val="20"/>
                  <w:szCs w:val="20"/>
                </w:rPr>
                <w:t>成交单</w:t>
              </w:r>
              <w:r>
                <w:rPr>
                  <w:rFonts w:asciiTheme="minorEastAsia" w:hAnsiTheme="minorEastAsia" w:cs="宋体"/>
                  <w:color w:val="000000" w:themeColor="text1"/>
                  <w:kern w:val="0"/>
                  <w:sz w:val="20"/>
                  <w:szCs w:val="20"/>
                </w:rPr>
                <w:t>查询接口</w:t>
              </w:r>
              <w:r>
                <w:rPr>
                  <w:rFonts w:asciiTheme="minorEastAsia" w:hAnsiTheme="minorEastAsia" w:cs="宋体" w:hint="eastAsia"/>
                  <w:color w:val="000000" w:themeColor="text1"/>
                  <w:kern w:val="0"/>
                  <w:sz w:val="20"/>
                  <w:szCs w:val="20"/>
                </w:rPr>
                <w:t>）</w:t>
              </w:r>
            </w:ins>
          </w:p>
          <w:p w:rsidR="00D43562" w:rsidRDefault="00D43562" w:rsidP="00D43562">
            <w:pPr>
              <w:spacing w:line="240" w:lineRule="auto"/>
              <w:ind w:firstLineChars="0" w:firstLine="0"/>
              <w:jc w:val="left"/>
              <w:rPr>
                <w:ins w:id="223" w:author="崔清松" w:date="2016-09-27T10:47:00Z"/>
                <w:rFonts w:asciiTheme="minorEastAsia" w:hAnsiTheme="minorEastAsia" w:cs="宋体"/>
                <w:color w:val="000000" w:themeColor="text1"/>
                <w:kern w:val="0"/>
                <w:sz w:val="20"/>
                <w:szCs w:val="20"/>
              </w:rPr>
            </w:pPr>
            <w:ins w:id="224" w:author="崔清松" w:date="2016-09-27T10:47:00Z">
              <w:r>
                <w:rPr>
                  <w:rFonts w:asciiTheme="minorEastAsia" w:hAnsiTheme="minorEastAsia" w:cs="宋体" w:hint="eastAsia"/>
                  <w:color w:val="000000" w:themeColor="text1"/>
                  <w:kern w:val="0"/>
                  <w:sz w:val="20"/>
                  <w:szCs w:val="20"/>
                </w:rPr>
                <w:t>注</w:t>
              </w: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O03开平标志</w:t>
              </w:r>
              <w:r>
                <w:rPr>
                  <w:rFonts w:asciiTheme="minorEastAsia" w:hAnsiTheme="minorEastAsia" w:cs="宋体"/>
                  <w:color w:val="000000" w:themeColor="text1"/>
                  <w:kern w:val="0"/>
                  <w:sz w:val="20"/>
                  <w:szCs w:val="20"/>
                </w:rPr>
                <w:t>只存在于延期和即期市</w:t>
              </w:r>
              <w:r>
                <w:rPr>
                  <w:rFonts w:asciiTheme="minorEastAsia" w:hAnsiTheme="minorEastAsia" w:cs="宋体"/>
                  <w:color w:val="000000" w:themeColor="text1"/>
                  <w:kern w:val="0"/>
                  <w:sz w:val="20"/>
                  <w:szCs w:val="20"/>
                </w:rPr>
                <w:lastRenderedPageBreak/>
                <w:t>场</w:t>
              </w:r>
              <w:r>
                <w:rPr>
                  <w:rFonts w:asciiTheme="minorEastAsia" w:hAnsiTheme="minorEastAsia" w:cs="宋体" w:hint="eastAsia"/>
                  <w:color w:val="000000" w:themeColor="text1"/>
                  <w:kern w:val="0"/>
                  <w:sz w:val="20"/>
                  <w:szCs w:val="20"/>
                </w:rPr>
                <w:t>，</w:t>
              </w:r>
              <w:r>
                <w:rPr>
                  <w:rFonts w:asciiTheme="minorEastAsia" w:hAnsiTheme="minorEastAsia" w:cs="宋体"/>
                  <w:color w:val="000000" w:themeColor="text1"/>
                  <w:kern w:val="0"/>
                  <w:sz w:val="20"/>
                  <w:szCs w:val="20"/>
                </w:rPr>
                <w:t>现货</w:t>
              </w:r>
            </w:ins>
            <w:ins w:id="225" w:author="崔清松" w:date="2016-09-27T10:51:00Z">
              <w:r w:rsidR="009B540A">
                <w:rPr>
                  <w:rFonts w:asciiTheme="minorEastAsia" w:hAnsiTheme="minorEastAsia" w:cs="宋体" w:hint="eastAsia"/>
                  <w:color w:val="000000" w:themeColor="text1"/>
                  <w:kern w:val="0"/>
                  <w:sz w:val="20"/>
                  <w:szCs w:val="20"/>
                </w:rPr>
                <w:t>市场</w:t>
              </w:r>
            </w:ins>
            <w:ins w:id="226" w:author="崔清松" w:date="2016-09-27T10:47:00Z">
              <w:r>
                <w:rPr>
                  <w:rFonts w:asciiTheme="minorEastAsia" w:hAnsiTheme="minorEastAsia" w:cs="宋体"/>
                  <w:color w:val="000000" w:themeColor="text1"/>
                  <w:kern w:val="0"/>
                  <w:sz w:val="20"/>
                  <w:szCs w:val="20"/>
                </w:rPr>
                <w:t>没有此字段。</w:t>
              </w:r>
            </w:ins>
          </w:p>
          <w:p w:rsidR="00D43562" w:rsidRPr="00D43562" w:rsidRDefault="00D43562">
            <w:pPr>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del w:id="227" w:author="崔清松" w:date="2016-09-27T12:22:00Z">
              <w:r w:rsidDel="000A60DA">
                <w:rPr>
                  <w:rFonts w:asciiTheme="minorEastAsia" w:hAnsiTheme="minorEastAsia" w:cs="宋体" w:hint="eastAsia"/>
                  <w:color w:val="000000" w:themeColor="text1"/>
                  <w:kern w:val="0"/>
                  <w:sz w:val="20"/>
                  <w:szCs w:val="20"/>
                </w:rPr>
                <w:delText>现货</w:delText>
              </w:r>
            </w:del>
            <w:r>
              <w:rPr>
                <w:rFonts w:asciiTheme="minorEastAsia" w:hAnsiTheme="minorEastAsia" w:cs="宋体" w:hint="eastAsia"/>
                <w:color w:val="000000" w:themeColor="text1"/>
                <w:kern w:val="0"/>
                <w:sz w:val="20"/>
                <w:szCs w:val="20"/>
              </w:rPr>
              <w:t>成交信息</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0B5A94"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D43562">
        <w:trPr>
          <w:trHeight w:val="270"/>
          <w:ins w:id="228" w:author="崔清松" w:date="2016-09-27T10:45:00Z"/>
        </w:trPr>
        <w:tc>
          <w:tcPr>
            <w:tcW w:w="798" w:type="dxa"/>
            <w:tcBorders>
              <w:top w:val="nil"/>
              <w:left w:val="single" w:sz="4" w:space="0" w:color="auto"/>
              <w:bottom w:val="single" w:sz="4" w:space="0" w:color="auto"/>
              <w:right w:val="single" w:sz="4" w:space="0" w:color="auto"/>
            </w:tcBorders>
          </w:tcPr>
          <w:p w:rsidR="00D43562" w:rsidRDefault="00D43562">
            <w:pPr>
              <w:widowControl/>
              <w:spacing w:line="240" w:lineRule="auto"/>
              <w:ind w:firstLineChars="0" w:firstLine="0"/>
              <w:jc w:val="left"/>
              <w:rPr>
                <w:ins w:id="229" w:author="崔清松" w:date="2016-09-27T10:45:00Z"/>
                <w:rFonts w:asciiTheme="minorEastAsia" w:hAnsiTheme="minorEastAsia" w:cs="宋体"/>
                <w:color w:val="000000" w:themeColor="text1"/>
                <w:kern w:val="0"/>
                <w:sz w:val="20"/>
                <w:szCs w:val="20"/>
              </w:rPr>
            </w:pPr>
            <w:ins w:id="230" w:author="崔清松" w:date="2016-09-27T10:45: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31" w:author="崔清松" w:date="2016-09-27T10:45:00Z"/>
                <w:rFonts w:asciiTheme="minorEastAsia" w:hAnsiTheme="minorEastAsia" w:cs="宋体"/>
                <w:color w:val="000000" w:themeColor="text1"/>
                <w:kern w:val="0"/>
                <w:sz w:val="20"/>
                <w:szCs w:val="20"/>
              </w:rPr>
            </w:pPr>
            <w:ins w:id="232" w:author="崔清松" w:date="2016-09-27T10:45:00Z">
              <w:r w:rsidRPr="00D43562">
                <w:rPr>
                  <w:rFonts w:asciiTheme="minorEastAsia" w:hAnsiTheme="minorEastAsia" w:cs="宋体"/>
                  <w:color w:val="000000" w:themeColor="text1"/>
                  <w:kern w:val="0"/>
                  <w:sz w:val="20"/>
                  <w:szCs w:val="20"/>
                </w:rPr>
                <w:t>O03</w:t>
              </w:r>
            </w:ins>
          </w:p>
        </w:tc>
        <w:tc>
          <w:tcPr>
            <w:tcW w:w="2519"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33" w:author="崔清松" w:date="2016-09-27T10:45:00Z"/>
                <w:rFonts w:asciiTheme="minorEastAsia" w:hAnsiTheme="minorEastAsia" w:cs="宋体"/>
                <w:color w:val="000000" w:themeColor="text1"/>
                <w:kern w:val="0"/>
                <w:sz w:val="20"/>
                <w:szCs w:val="20"/>
              </w:rPr>
            </w:pPr>
            <w:ins w:id="234" w:author="崔清松" w:date="2016-09-27T10:45:00Z">
              <w:r w:rsidRPr="00D43562">
                <w:rPr>
                  <w:rFonts w:asciiTheme="minorEastAsia" w:hAnsiTheme="minorEastAsia" w:cs="宋体"/>
                  <w:color w:val="000000" w:themeColor="text1"/>
                  <w:kern w:val="0"/>
                  <w:sz w:val="20"/>
                  <w:szCs w:val="20"/>
                </w:rPr>
                <w:t>offsetFlag</w:t>
              </w:r>
            </w:ins>
          </w:p>
        </w:tc>
        <w:tc>
          <w:tcPr>
            <w:tcW w:w="1578"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35" w:author="崔清松" w:date="2016-09-27T10:45:00Z"/>
                <w:rFonts w:asciiTheme="minorEastAsia" w:hAnsiTheme="minorEastAsia" w:cs="宋体"/>
                <w:color w:val="000000" w:themeColor="text1"/>
                <w:kern w:val="0"/>
                <w:sz w:val="20"/>
                <w:szCs w:val="20"/>
              </w:rPr>
            </w:pPr>
            <w:ins w:id="236" w:author="崔清松" w:date="2016-09-27T10:46:00Z">
              <w:r w:rsidRPr="00D43562">
                <w:rPr>
                  <w:rFonts w:asciiTheme="minorEastAsia" w:hAnsiTheme="minorEastAsia" w:cs="宋体" w:hint="eastAsia"/>
                  <w:color w:val="000000" w:themeColor="text1"/>
                  <w:kern w:val="0"/>
                  <w:sz w:val="20"/>
                  <w:szCs w:val="20"/>
                </w:rPr>
                <w:t>开平标志</w:t>
              </w:r>
            </w:ins>
          </w:p>
        </w:tc>
        <w:tc>
          <w:tcPr>
            <w:tcW w:w="760" w:type="dxa"/>
            <w:tcBorders>
              <w:top w:val="nil"/>
              <w:left w:val="nil"/>
              <w:bottom w:val="single" w:sz="4" w:space="0" w:color="auto"/>
              <w:right w:val="single" w:sz="4" w:space="0" w:color="auto"/>
            </w:tcBorders>
            <w:shd w:val="clear" w:color="auto" w:fill="auto"/>
          </w:tcPr>
          <w:p w:rsidR="00D43562" w:rsidRDefault="00D43562">
            <w:pPr>
              <w:spacing w:line="240" w:lineRule="auto"/>
              <w:ind w:firstLineChars="0" w:firstLine="0"/>
              <w:rPr>
                <w:ins w:id="237" w:author="崔清松" w:date="2016-09-27T10:45:00Z"/>
                <w:rFonts w:asciiTheme="minorEastAsia" w:hAnsiTheme="minorEastAsia" w:cs="宋体"/>
                <w:color w:val="000000" w:themeColor="text1"/>
                <w:kern w:val="0"/>
                <w:sz w:val="20"/>
                <w:szCs w:val="20"/>
              </w:rPr>
            </w:pPr>
            <w:ins w:id="238" w:author="崔清松" w:date="2016-09-27T10:46: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39" w:author="崔清松" w:date="2016-09-27T10:45:00Z"/>
                <w:rFonts w:asciiTheme="minorEastAsia" w:hAnsiTheme="minorEastAsia" w:cs="宋体"/>
                <w:color w:val="000000" w:themeColor="text1"/>
                <w:kern w:val="0"/>
                <w:sz w:val="20"/>
                <w:szCs w:val="20"/>
              </w:rPr>
            </w:pPr>
            <w:ins w:id="240" w:author="崔清松" w:date="2016-09-27T10:46:00Z">
              <w:r>
                <w:rPr>
                  <w:rFonts w:asciiTheme="minorEastAsia" w:hAnsiTheme="minorEastAsia" w:cs="宋体" w:hint="eastAsia"/>
                  <w:color w:val="000000" w:themeColor="text1"/>
                  <w:kern w:val="0"/>
                  <w:sz w:val="20"/>
                  <w:szCs w:val="20"/>
                </w:rPr>
                <w:t>C</w:t>
              </w:r>
            </w:ins>
          </w:p>
        </w:tc>
        <w:tc>
          <w:tcPr>
            <w:tcW w:w="2110" w:type="dxa"/>
            <w:vMerge/>
            <w:tcBorders>
              <w:left w:val="nil"/>
              <w:right w:val="single" w:sz="4" w:space="0" w:color="auto"/>
            </w:tcBorders>
            <w:shd w:val="clear" w:color="auto" w:fill="auto"/>
          </w:tcPr>
          <w:p w:rsidR="00D43562" w:rsidRDefault="00D43562">
            <w:pPr>
              <w:spacing w:line="240" w:lineRule="auto"/>
              <w:ind w:firstLine="400"/>
              <w:jc w:val="left"/>
              <w:rPr>
                <w:ins w:id="241" w:author="崔清松" w:date="2016-09-27T10:45:00Z"/>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D43562">
        <w:trPr>
          <w:trHeight w:val="270"/>
          <w:ins w:id="242" w:author="崔清松" w:date="2016-09-27T10:44:00Z"/>
        </w:trPr>
        <w:tc>
          <w:tcPr>
            <w:tcW w:w="798" w:type="dxa"/>
            <w:tcBorders>
              <w:top w:val="nil"/>
              <w:left w:val="single" w:sz="4" w:space="0" w:color="auto"/>
              <w:bottom w:val="single" w:sz="4" w:space="0" w:color="auto"/>
              <w:right w:val="single" w:sz="4" w:space="0" w:color="auto"/>
            </w:tcBorders>
          </w:tcPr>
          <w:p w:rsidR="00D43562" w:rsidRDefault="00D43562">
            <w:pPr>
              <w:widowControl/>
              <w:spacing w:line="240" w:lineRule="auto"/>
              <w:ind w:firstLineChars="0" w:firstLine="0"/>
              <w:jc w:val="left"/>
              <w:rPr>
                <w:ins w:id="243" w:author="崔清松" w:date="2016-09-27T10:44:00Z"/>
                <w:rFonts w:asciiTheme="minorEastAsia" w:hAnsiTheme="minorEastAsia" w:cs="宋体"/>
                <w:color w:val="000000" w:themeColor="text1"/>
                <w:kern w:val="0"/>
                <w:sz w:val="20"/>
                <w:szCs w:val="20"/>
              </w:rPr>
            </w:pPr>
            <w:ins w:id="244" w:author="崔清松" w:date="2016-09-27T10:44:00Z">
              <w:r>
                <w:rPr>
                  <w:rFonts w:asciiTheme="minorEastAsia" w:hAnsiTheme="minorEastAsia" w:cs="宋体" w:hint="eastAsia"/>
                  <w:color w:val="000000" w:themeColor="text1"/>
                  <w:kern w:val="0"/>
                  <w:sz w:val="20"/>
                  <w:szCs w:val="20"/>
                </w:rPr>
                <w:t>→</w:t>
              </w:r>
            </w:ins>
          </w:p>
        </w:tc>
        <w:tc>
          <w:tcPr>
            <w:tcW w:w="798" w:type="dxa"/>
            <w:tcBorders>
              <w:top w:val="nil"/>
              <w:left w:val="single" w:sz="4" w:space="0" w:color="auto"/>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45" w:author="崔清松" w:date="2016-09-27T10:44:00Z"/>
                <w:rFonts w:asciiTheme="minorEastAsia" w:hAnsiTheme="minorEastAsia" w:cs="宋体"/>
                <w:color w:val="000000" w:themeColor="text1"/>
                <w:kern w:val="0"/>
                <w:sz w:val="20"/>
                <w:szCs w:val="20"/>
              </w:rPr>
            </w:pPr>
            <w:ins w:id="246" w:author="崔清松" w:date="2016-09-27T10:44:00Z">
              <w:r>
                <w:rPr>
                  <w:rFonts w:asciiTheme="minorEastAsia" w:hAnsiTheme="minorEastAsia" w:cs="宋体" w:hint="eastAsia"/>
                  <w:color w:val="000000" w:themeColor="text1"/>
                  <w:kern w:val="0"/>
                  <w:sz w:val="20"/>
                  <w:szCs w:val="20"/>
                </w:rPr>
                <w:t>I00</w:t>
              </w:r>
            </w:ins>
          </w:p>
        </w:tc>
        <w:tc>
          <w:tcPr>
            <w:tcW w:w="2519"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47" w:author="崔清松" w:date="2016-09-27T10:44:00Z"/>
                <w:rFonts w:asciiTheme="minorEastAsia" w:hAnsiTheme="minorEastAsia" w:cs="宋体"/>
                <w:color w:val="000000" w:themeColor="text1"/>
                <w:kern w:val="0"/>
                <w:sz w:val="20"/>
                <w:szCs w:val="20"/>
              </w:rPr>
            </w:pPr>
            <w:ins w:id="248" w:author="崔清松" w:date="2016-09-27T10:45:00Z">
              <w:r w:rsidRPr="00D43562">
                <w:rPr>
                  <w:rFonts w:asciiTheme="minorEastAsia" w:hAnsiTheme="minorEastAsia" w:cs="宋体"/>
                  <w:color w:val="000000" w:themeColor="text1"/>
                  <w:kern w:val="0"/>
                  <w:sz w:val="20"/>
                  <w:szCs w:val="20"/>
                </w:rPr>
                <w:t>marketID</w:t>
              </w:r>
            </w:ins>
          </w:p>
        </w:tc>
        <w:tc>
          <w:tcPr>
            <w:tcW w:w="1578"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49" w:author="崔清松" w:date="2016-09-27T10:44:00Z"/>
                <w:rFonts w:asciiTheme="minorEastAsia" w:hAnsiTheme="minorEastAsia" w:cs="宋体"/>
                <w:color w:val="000000" w:themeColor="text1"/>
                <w:kern w:val="0"/>
                <w:sz w:val="20"/>
                <w:szCs w:val="20"/>
              </w:rPr>
            </w:pPr>
            <w:ins w:id="250" w:author="崔清松" w:date="2016-09-27T10:45:00Z">
              <w:r w:rsidRPr="00D43562">
                <w:rPr>
                  <w:rFonts w:asciiTheme="minorEastAsia" w:hAnsiTheme="minorEastAsia" w:cs="宋体" w:hint="eastAsia"/>
                  <w:color w:val="000000" w:themeColor="text1"/>
                  <w:kern w:val="0"/>
                  <w:sz w:val="20"/>
                  <w:szCs w:val="20"/>
                </w:rPr>
                <w:t>市场代码</w:t>
              </w:r>
            </w:ins>
          </w:p>
        </w:tc>
        <w:tc>
          <w:tcPr>
            <w:tcW w:w="760" w:type="dxa"/>
            <w:tcBorders>
              <w:top w:val="nil"/>
              <w:left w:val="nil"/>
              <w:bottom w:val="single" w:sz="4" w:space="0" w:color="auto"/>
              <w:right w:val="single" w:sz="4" w:space="0" w:color="auto"/>
            </w:tcBorders>
            <w:shd w:val="clear" w:color="auto" w:fill="auto"/>
          </w:tcPr>
          <w:p w:rsidR="00D43562" w:rsidRDefault="00D43562">
            <w:pPr>
              <w:spacing w:line="240" w:lineRule="auto"/>
              <w:ind w:firstLineChars="0" w:firstLine="0"/>
              <w:rPr>
                <w:ins w:id="251" w:author="崔清松" w:date="2016-09-27T10:44:00Z"/>
                <w:rFonts w:asciiTheme="minorEastAsia" w:hAnsiTheme="minorEastAsia" w:cs="宋体"/>
                <w:color w:val="000000" w:themeColor="text1"/>
                <w:kern w:val="0"/>
                <w:sz w:val="20"/>
                <w:szCs w:val="20"/>
              </w:rPr>
            </w:pPr>
            <w:ins w:id="252" w:author="崔清松" w:date="2016-09-27T10:45:00Z">
              <w:r>
                <w:rPr>
                  <w:rFonts w:asciiTheme="minorEastAsia" w:hAnsiTheme="minorEastAsia" w:cs="宋体" w:hint="eastAsia"/>
                  <w:color w:val="000000" w:themeColor="text1"/>
                  <w:kern w:val="0"/>
                  <w:sz w:val="20"/>
                  <w:szCs w:val="20"/>
                </w:rPr>
                <w:t>-</w:t>
              </w:r>
            </w:ins>
          </w:p>
        </w:tc>
        <w:tc>
          <w:tcPr>
            <w:tcW w:w="798" w:type="dxa"/>
            <w:tcBorders>
              <w:top w:val="nil"/>
              <w:left w:val="nil"/>
              <w:bottom w:val="single" w:sz="4" w:space="0" w:color="auto"/>
              <w:right w:val="single" w:sz="4" w:space="0" w:color="auto"/>
            </w:tcBorders>
            <w:shd w:val="clear" w:color="auto" w:fill="auto"/>
            <w:vAlign w:val="center"/>
          </w:tcPr>
          <w:p w:rsidR="00D43562" w:rsidRDefault="00D43562">
            <w:pPr>
              <w:widowControl/>
              <w:spacing w:line="240" w:lineRule="auto"/>
              <w:ind w:firstLineChars="0" w:firstLine="0"/>
              <w:jc w:val="left"/>
              <w:rPr>
                <w:ins w:id="253" w:author="崔清松" w:date="2016-09-27T10:44:00Z"/>
                <w:rFonts w:asciiTheme="minorEastAsia" w:hAnsiTheme="minorEastAsia" w:cs="宋体"/>
                <w:color w:val="000000" w:themeColor="text1"/>
                <w:kern w:val="0"/>
                <w:sz w:val="20"/>
                <w:szCs w:val="20"/>
              </w:rPr>
            </w:pPr>
            <w:ins w:id="254" w:author="崔清松" w:date="2016-09-27T10:45:00Z">
              <w:r>
                <w:rPr>
                  <w:rFonts w:asciiTheme="minorEastAsia" w:hAnsiTheme="minorEastAsia" w:cs="宋体" w:hint="eastAsia"/>
                  <w:color w:val="000000" w:themeColor="text1"/>
                  <w:kern w:val="0"/>
                  <w:sz w:val="20"/>
                  <w:szCs w:val="20"/>
                </w:rPr>
                <w:t>C</w:t>
              </w:r>
            </w:ins>
          </w:p>
        </w:tc>
        <w:tc>
          <w:tcPr>
            <w:tcW w:w="2110" w:type="dxa"/>
            <w:vMerge/>
            <w:tcBorders>
              <w:left w:val="nil"/>
              <w:right w:val="single" w:sz="4" w:space="0" w:color="auto"/>
            </w:tcBorders>
            <w:shd w:val="clear" w:color="auto" w:fill="auto"/>
          </w:tcPr>
          <w:p w:rsidR="00D43562" w:rsidRDefault="00D43562">
            <w:pPr>
              <w:spacing w:line="240" w:lineRule="auto"/>
              <w:ind w:firstLine="400"/>
              <w:jc w:val="left"/>
              <w:rPr>
                <w:ins w:id="255" w:author="崔清松" w:date="2016-09-27T10:44:00Z"/>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O63</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matchPrice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成交价格</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Q30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turnOver</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成交金额</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519"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110" w:type="dxa"/>
            <w:vMerge/>
            <w:tcBorders>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O97</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[deliveryAppMatchInfoData]</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交割申报成交信息数据</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val="restart"/>
            <w:tcBorders>
              <w:top w:val="nil"/>
              <w:left w:val="nil"/>
              <w:right w:val="single" w:sz="4" w:space="0" w:color="auto"/>
            </w:tcBorders>
            <w:shd w:val="clear" w:color="auto" w:fill="auto"/>
            <w:vAlign w:val="center"/>
          </w:tcPr>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交割申报和中立仓申报成交单信息</w:t>
            </w:r>
          </w:p>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（关于条件必填域说明同单个市场成交查询接口说明）</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交割申报成交信息</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matchNo</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成交编号</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O61</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matchDate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成交日期</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O62</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matchTime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成交时间</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orderNo</w:t>
            </w:r>
          </w:p>
        </w:tc>
        <w:tc>
          <w:tcPr>
            <w:tcW w:w="1578" w:type="dxa"/>
            <w:tcBorders>
              <w:top w:val="nil"/>
              <w:left w:val="nil"/>
              <w:bottom w:val="single" w:sz="4" w:space="0" w:color="auto"/>
              <w:right w:val="single" w:sz="4" w:space="0" w:color="auto"/>
            </w:tcBorders>
            <w:shd w:val="clear" w:color="auto" w:fill="auto"/>
            <w:vAlign w:val="center"/>
          </w:tcPr>
          <w:p w:rsidR="000B5A94" w:rsidRDefault="00CE490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报单编号</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O02</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buyOrSell</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买卖方向</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O64</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tradeVolume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成交数量</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matchF</w:t>
            </w:r>
            <w:r>
              <w:rPr>
                <w:rFonts w:asciiTheme="minorEastAsia" w:hAnsiTheme="minorEastAsia" w:cs="宋体" w:hint="eastAsia"/>
                <w:color w:val="000000" w:themeColor="text1"/>
                <w:kern w:val="0"/>
                <w:sz w:val="20"/>
                <w:szCs w:val="20"/>
              </w:rPr>
              <w:t>ee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交易手续费</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T56</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r>
              <w:rPr>
                <w:rFonts w:asciiTheme="minorEastAsia" w:hAnsiTheme="minorEastAsia" w:cs="宋体"/>
                <w:color w:val="000000" w:themeColor="text1"/>
                <w:kern w:val="0"/>
                <w:sz w:val="20"/>
                <w:szCs w:val="20"/>
              </w:rPr>
              <w:t>argin</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交易保证金</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O05</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middleFlag</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是否为中立仓</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O01</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w:t>
            </w:r>
          </w:p>
        </w:tc>
        <w:tc>
          <w:tcPr>
            <w:tcW w:w="1578"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本地报单编号</w:t>
            </w:r>
          </w:p>
        </w:tc>
        <w:tc>
          <w:tcPr>
            <w:tcW w:w="760" w:type="dxa"/>
            <w:tcBorders>
              <w:top w:val="nil"/>
              <w:left w:val="nil"/>
              <w:bottom w:val="single" w:sz="4" w:space="0" w:color="auto"/>
              <w:right w:val="single" w:sz="4" w:space="0" w:color="auto"/>
            </w:tcBorders>
            <w:shd w:val="clear" w:color="auto" w:fill="auto"/>
          </w:tcPr>
          <w:p w:rsidR="000B5A94" w:rsidRDefault="000B5A94">
            <w:pPr>
              <w:spacing w:line="240" w:lineRule="auto"/>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110" w:type="dxa"/>
            <w:vMerge/>
            <w:tcBorders>
              <w:left w:val="nil"/>
              <w:right w:val="single" w:sz="4" w:space="0" w:color="auto"/>
            </w:tcBorders>
            <w:shd w:val="clear" w:color="auto" w:fill="auto"/>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sz w:val="20"/>
                <w:szCs w:val="20"/>
              </w:rPr>
              <w:t>O25</w:t>
            </w:r>
          </w:p>
        </w:tc>
        <w:tc>
          <w:tcPr>
            <w:tcW w:w="2519"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localOrderNo2</w:t>
            </w:r>
          </w:p>
        </w:tc>
        <w:tc>
          <w:tcPr>
            <w:tcW w:w="1578" w:type="dxa"/>
            <w:tcBorders>
              <w:top w:val="nil"/>
              <w:left w:val="nil"/>
              <w:bottom w:val="single" w:sz="4" w:space="0" w:color="auto"/>
              <w:right w:val="single" w:sz="4" w:space="0" w:color="auto"/>
            </w:tcBorders>
            <w:shd w:val="clear" w:color="auto" w:fill="auto"/>
            <w:vAlign w:val="center"/>
          </w:tcPr>
          <w:p w:rsidR="000B5A94" w:rsidRDefault="001650B6">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本地报单号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110" w:type="dxa"/>
            <w:vMerge/>
            <w:tcBorders>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1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51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1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3"/>
        <w:numPr>
          <w:ilvl w:val="2"/>
          <w:numId w:val="1"/>
        </w:numPr>
        <w:ind w:left="0" w:firstLineChars="0" w:firstLine="0"/>
        <w:rPr>
          <w:rFonts w:asciiTheme="minorEastAsia" w:hAnsiTheme="minorEastAsia"/>
          <w:color w:val="000000" w:themeColor="text1"/>
        </w:rPr>
      </w:pPr>
      <w:bookmarkStart w:id="256" w:name="_Toc463012669"/>
      <w:r>
        <w:rPr>
          <w:rFonts w:asciiTheme="minorEastAsia" w:hAnsiTheme="minorEastAsia" w:hint="eastAsia"/>
          <w:color w:val="000000" w:themeColor="text1"/>
        </w:rPr>
        <w:t>风险推送</w:t>
      </w:r>
      <w:bookmarkEnd w:id="256"/>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风险推送</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：会员二级系统向APP客户推送强平、追保等类型的风险推送通知。</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36" w:type="dxa"/>
        <w:tblInd w:w="103" w:type="dxa"/>
        <w:tblLayout w:type="fixed"/>
        <w:tblLook w:val="04A0" w:firstRow="1" w:lastRow="0" w:firstColumn="1" w:lastColumn="0" w:noHBand="0" w:noVBand="1"/>
      </w:tblPr>
      <w:tblGrid>
        <w:gridCol w:w="1056"/>
        <w:gridCol w:w="1813"/>
        <w:gridCol w:w="1837"/>
        <w:gridCol w:w="744"/>
        <w:gridCol w:w="3486"/>
      </w:tblGrid>
      <w:tr w:rsidR="00FE6A0D" w:rsidTr="006B775C">
        <w:trPr>
          <w:trHeight w:val="270"/>
          <w:tblHeader/>
        </w:trPr>
        <w:tc>
          <w:tcPr>
            <w:tcW w:w="1056"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813"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37"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44"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回报</w:t>
            </w:r>
          </w:p>
        </w:tc>
        <w:tc>
          <w:tcPr>
            <w:tcW w:w="348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6B775C">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81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3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44"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1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3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4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0B5A94" w:rsidTr="006B775C">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Q84</w:t>
            </w:r>
          </w:p>
        </w:tc>
        <w:tc>
          <w:tcPr>
            <w:tcW w:w="181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title</w:t>
            </w:r>
          </w:p>
        </w:tc>
        <w:tc>
          <w:tcPr>
            <w:tcW w:w="183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标题</w:t>
            </w:r>
          </w:p>
        </w:tc>
        <w:tc>
          <w:tcPr>
            <w:tcW w:w="74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Q85</w:t>
            </w:r>
          </w:p>
        </w:tc>
        <w:tc>
          <w:tcPr>
            <w:tcW w:w="181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content</w:t>
            </w:r>
          </w:p>
        </w:tc>
        <w:tc>
          <w:tcPr>
            <w:tcW w:w="183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正文</w:t>
            </w:r>
          </w:p>
        </w:tc>
        <w:tc>
          <w:tcPr>
            <w:tcW w:w="74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Q88</w:t>
            </w:r>
          </w:p>
        </w:tc>
        <w:tc>
          <w:tcPr>
            <w:tcW w:w="181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contentType</w:t>
            </w:r>
          </w:p>
        </w:tc>
        <w:tc>
          <w:tcPr>
            <w:tcW w:w="1837" w:type="dxa"/>
            <w:tcBorders>
              <w:top w:val="nil"/>
              <w:left w:val="nil"/>
              <w:bottom w:val="single" w:sz="4" w:space="0" w:color="auto"/>
              <w:right w:val="single" w:sz="4" w:space="0" w:color="auto"/>
            </w:tcBorders>
            <w:shd w:val="clear" w:color="auto" w:fill="auto"/>
            <w:vAlign w:val="center"/>
          </w:tcPr>
          <w:p w:rsidR="000B5A94" w:rsidRDefault="00A80793">
            <w:pPr>
              <w:widowControl/>
              <w:spacing w:line="240" w:lineRule="auto"/>
              <w:ind w:firstLineChars="0" w:firstLine="0"/>
              <w:jc w:val="left"/>
              <w:rPr>
                <w:rFonts w:asciiTheme="minorEastAsia" w:hAnsiTheme="minorEastAsia" w:cs="宋体"/>
                <w:color w:val="000000" w:themeColor="text1"/>
                <w:kern w:val="0"/>
                <w:sz w:val="20"/>
                <w:szCs w:val="20"/>
              </w:rPr>
            </w:pPr>
            <w:ins w:id="257" w:author="崔清松" w:date="2016-09-20T21:40:00Z">
              <w:r>
                <w:rPr>
                  <w:rFonts w:asciiTheme="minorEastAsia" w:hAnsiTheme="minorEastAsia" w:cs="宋体" w:hint="eastAsia"/>
                  <w:color w:val="000000" w:themeColor="text1"/>
                  <w:kern w:val="0"/>
                  <w:sz w:val="20"/>
                  <w:szCs w:val="20"/>
                </w:rPr>
                <w:t>消息</w:t>
              </w:r>
              <w:r>
                <w:rPr>
                  <w:rFonts w:asciiTheme="minorEastAsia" w:hAnsiTheme="minorEastAsia" w:cs="宋体"/>
                  <w:color w:val="000000" w:themeColor="text1"/>
                  <w:kern w:val="0"/>
                  <w:sz w:val="20"/>
                  <w:szCs w:val="20"/>
                </w:rPr>
                <w:t>类型</w:t>
              </w:r>
            </w:ins>
            <w:del w:id="258" w:author="崔清松" w:date="2016-09-20T21:40:00Z">
              <w:r w:rsidR="000B5A94" w:rsidDel="00A80793">
                <w:rPr>
                  <w:rFonts w:asciiTheme="minorEastAsia" w:hAnsiTheme="minorEastAsia" w:cs="宋体" w:hint="eastAsia"/>
                  <w:color w:val="000000" w:themeColor="text1"/>
                  <w:kern w:val="0"/>
                  <w:sz w:val="20"/>
                  <w:szCs w:val="20"/>
                </w:rPr>
                <w:delText>关联品种</w:delText>
              </w:r>
            </w:del>
          </w:p>
        </w:tc>
        <w:tc>
          <w:tcPr>
            <w:tcW w:w="74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f-强平通知；m-追保通知； r-风险推送通知</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（二级系统若不能区分强平和追保通</w:t>
            </w:r>
            <w:r>
              <w:rPr>
                <w:rFonts w:asciiTheme="minorEastAsia" w:hAnsiTheme="minorEastAsia" w:cs="宋体" w:hint="eastAsia"/>
                <w:color w:val="000000" w:themeColor="text1"/>
                <w:kern w:val="0"/>
                <w:sz w:val="20"/>
                <w:szCs w:val="20"/>
              </w:rPr>
              <w:lastRenderedPageBreak/>
              <w:t>知类型，可默认填写r-风险推送通知）</w:t>
            </w:r>
          </w:p>
        </w:tc>
      </w:tr>
      <w:tr w:rsidR="000B5A94" w:rsidTr="006B775C">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lastRenderedPageBreak/>
              <w:t>Q82</w:t>
            </w:r>
          </w:p>
        </w:tc>
        <w:tc>
          <w:tcPr>
            <w:tcW w:w="181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announceDate</w:t>
            </w:r>
          </w:p>
        </w:tc>
        <w:tc>
          <w:tcPr>
            <w:tcW w:w="183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发布日期</w:t>
            </w:r>
          </w:p>
        </w:tc>
        <w:tc>
          <w:tcPr>
            <w:tcW w:w="74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Q83</w:t>
            </w:r>
          </w:p>
        </w:tc>
        <w:tc>
          <w:tcPr>
            <w:tcW w:w="181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announceTime</w:t>
            </w:r>
          </w:p>
        </w:tc>
        <w:tc>
          <w:tcPr>
            <w:tcW w:w="183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发布时间</w:t>
            </w:r>
          </w:p>
        </w:tc>
        <w:tc>
          <w:tcPr>
            <w:tcW w:w="74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48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105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K06</w:t>
            </w:r>
          </w:p>
        </w:tc>
        <w:tc>
          <w:tcPr>
            <w:tcW w:w="181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memo</w:t>
            </w:r>
          </w:p>
        </w:tc>
        <w:tc>
          <w:tcPr>
            <w:tcW w:w="183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备注</w:t>
            </w:r>
          </w:p>
        </w:tc>
        <w:tc>
          <w:tcPr>
            <w:tcW w:w="74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48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259" w:name="_Toc463012670"/>
      <w:r>
        <w:rPr>
          <w:rFonts w:asciiTheme="minorEastAsia" w:eastAsiaTheme="minorEastAsia" w:hAnsiTheme="minorEastAsia" w:hint="eastAsia"/>
          <w:color w:val="000000" w:themeColor="text1"/>
        </w:rPr>
        <w:t>资金类消息</w:t>
      </w:r>
      <w:bookmarkEnd w:id="259"/>
    </w:p>
    <w:p w:rsidR="00FE6A0D" w:rsidRDefault="00B26F9B">
      <w:pPr>
        <w:pStyle w:val="3"/>
        <w:numPr>
          <w:ilvl w:val="2"/>
          <w:numId w:val="1"/>
        </w:numPr>
        <w:ind w:left="0" w:firstLineChars="0" w:firstLine="0"/>
        <w:rPr>
          <w:rFonts w:asciiTheme="minorEastAsia" w:hAnsiTheme="minorEastAsia"/>
          <w:color w:val="000000" w:themeColor="text1"/>
        </w:rPr>
      </w:pPr>
      <w:bookmarkStart w:id="260" w:name="_Toc463012671"/>
      <w:r>
        <w:rPr>
          <w:rFonts w:asciiTheme="minorEastAsia" w:hAnsiTheme="minorEastAsia" w:hint="eastAsia"/>
          <w:color w:val="000000" w:themeColor="text1"/>
        </w:rPr>
        <w:t>出入金</w:t>
      </w:r>
      <w:bookmarkEnd w:id="260"/>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获取银行卡列表请求及应答（限券商）</w:t>
      </w:r>
    </w:p>
    <w:p w:rsidR="00FE6A0D" w:rsidRDefault="00B26F9B">
      <w:pPr>
        <w:pStyle w:val="11"/>
        <w:ind w:left="425" w:firstLineChars="0" w:firstLine="0"/>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向券商类会员查询该客户的银行卡列表信息。</w:t>
      </w:r>
    </w:p>
    <w:p w:rsidR="00FE6A0D" w:rsidRDefault="00B26F9B">
      <w:pPr>
        <w:pStyle w:val="11"/>
        <w:ind w:left="425" w:firstLineChars="0" w:firstLine="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19" w:type="dxa"/>
        <w:tblInd w:w="103" w:type="dxa"/>
        <w:tblLayout w:type="fixed"/>
        <w:tblLook w:val="04A0" w:firstRow="1" w:lastRow="0" w:firstColumn="1" w:lastColumn="0" w:noHBand="0" w:noVBand="1"/>
      </w:tblPr>
      <w:tblGrid>
        <w:gridCol w:w="798"/>
        <w:gridCol w:w="798"/>
        <w:gridCol w:w="2378"/>
        <w:gridCol w:w="1996"/>
        <w:gridCol w:w="798"/>
        <w:gridCol w:w="798"/>
        <w:gridCol w:w="1653"/>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37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9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1653"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37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9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3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MS Mincho" w:eastAsia="MS Mincho" w:hAnsi="MS Mincho" w:cs="宋体" w:hint="eastAsia"/>
                <w:color w:val="000000" w:themeColor="text1"/>
                <w:kern w:val="0"/>
                <w:sz w:val="20"/>
                <w:szCs w:val="20"/>
                <w:lang w:eastAsia="ja-JP"/>
              </w:rPr>
              <w:t>←</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3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01"/>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w:t>
            </w:r>
            <w:r>
              <w:rPr>
                <w:rFonts w:asciiTheme="minorEastAsia" w:hAnsiTheme="minorEastAsia"/>
                <w:color w:val="000000" w:themeColor="text1"/>
                <w:sz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A19</w:t>
            </w:r>
          </w:p>
        </w:tc>
        <w:tc>
          <w:tcPr>
            <w:tcW w:w="23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t>
            </w:r>
            <w:r>
              <w:rPr>
                <w:rFonts w:asciiTheme="minorEastAsia" w:hAnsiTheme="minorEastAsia" w:cs="宋体" w:hint="eastAsia"/>
                <w:color w:val="000000" w:themeColor="text1"/>
                <w:kern w:val="0"/>
                <w:sz w:val="20"/>
                <w:szCs w:val="20"/>
              </w:rPr>
              <w:t>bankAccountNo</w:t>
            </w:r>
            <w:r>
              <w:rPr>
                <w:rFonts w:asciiTheme="minorEastAsia" w:hAnsiTheme="minorEastAsia" w:cs="宋体"/>
                <w:color w:val="000000" w:themeColor="text1"/>
                <w:kern w:val="0"/>
                <w:sz w:val="20"/>
                <w:szCs w:val="20"/>
              </w:rPr>
              <w:t>InfoData]</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银行卡信息数据</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3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银行卡信息</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W30</w:t>
            </w:r>
          </w:p>
        </w:tc>
        <w:tc>
          <w:tcPr>
            <w:tcW w:w="23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bankID</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W32</w:t>
            </w:r>
          </w:p>
        </w:tc>
        <w:tc>
          <w:tcPr>
            <w:tcW w:w="237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bankName</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银行名称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3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3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37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注</w:t>
      </w:r>
      <w:r>
        <w:rPr>
          <w:rFonts w:asciiTheme="minorEastAsia" w:hAnsiTheme="minorEastAsia" w:hint="eastAsia"/>
          <w:color w:val="000000" w:themeColor="text1"/>
        </w:rPr>
        <w:t>：至少需要返回一条记录。</w:t>
      </w:r>
    </w:p>
    <w:p w:rsidR="00FE6A0D" w:rsidRDefault="00FE6A0D">
      <w:pPr>
        <w:ind w:firstLine="480"/>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出入金请求及应答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：资金划拨指令用于APP向会员二级系统提交新增该客户的资金划转请求。</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159" w:type="dxa"/>
        <w:tblInd w:w="103" w:type="dxa"/>
        <w:tblLayout w:type="fixed"/>
        <w:tblLook w:val="04A0" w:firstRow="1" w:lastRow="0" w:firstColumn="1" w:lastColumn="0" w:noHBand="0" w:noVBand="1"/>
      </w:tblPr>
      <w:tblGrid>
        <w:gridCol w:w="1080"/>
        <w:gridCol w:w="1916"/>
        <w:gridCol w:w="1796"/>
        <w:gridCol w:w="763"/>
        <w:gridCol w:w="920"/>
        <w:gridCol w:w="2684"/>
      </w:tblGrid>
      <w:tr w:rsidR="00FE6A0D">
        <w:trPr>
          <w:trHeight w:val="270"/>
          <w:tblHeader/>
        </w:trPr>
        <w:tc>
          <w:tcPr>
            <w:tcW w:w="1080"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9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3"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84"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3"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FE6A0D"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eastAsia="MS Mincho" w:hAnsiTheme="minorEastAsia" w:cs="宋体"/>
                <w:color w:val="000000" w:themeColor="text1"/>
                <w:kern w:val="0"/>
                <w:sz w:val="20"/>
                <w:szCs w:val="20"/>
                <w:lang w:eastAsia="ja-JP"/>
              </w:rPr>
            </w:pPr>
            <w:r>
              <w:rPr>
                <w:rFonts w:asciiTheme="minorEastAsia" w:eastAsia="MS Mincho" w:hAnsiTheme="minorEastAsia" w:cs="宋体" w:hint="eastAsia"/>
                <w:color w:val="000000" w:themeColor="text1"/>
                <w:kern w:val="0"/>
                <w:sz w:val="20"/>
                <w:szCs w:val="20"/>
                <w:lang w:eastAsia="ja-JP"/>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W30</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bankID</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银行代码</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T55</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amount</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发生金额</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J01</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capitalTransType</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保证金交易业务类型</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1：往账（取出） 2：来帐（存入）</w:t>
            </w: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A02</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currencyType</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币种类型</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1位数字字符，取值范围：1-人民币，2-美元</w:t>
            </w: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O24</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tradePassword</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APP交易密码</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T81</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localSeqNo</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APP本地序号</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MS Mincho" w:eastAsia="MS Mincho" w:hAnsi="MS Mincho" w:cs="宋体" w:hint="eastAsia"/>
                <w:color w:val="000000" w:themeColor="text1"/>
                <w:kern w:val="0"/>
                <w:sz w:val="20"/>
                <w:szCs w:val="20"/>
                <w:lang w:eastAsia="ja-JP"/>
              </w:rPr>
              <w:t>←</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w:t>
            </w:r>
            <w:r>
              <w:rPr>
                <w:rFonts w:asciiTheme="minorEastAsia" w:hAnsiTheme="minorEastAsia" w:cs="宋体" w:hint="eastAsia"/>
                <w:color w:val="000000" w:themeColor="text1"/>
                <w:kern w:val="0"/>
                <w:sz w:val="20"/>
                <w:szCs w:val="20"/>
              </w:rPr>
              <w:t>pSeqNo</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二级系统流水号</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二级系统流水号</w:t>
            </w: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108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8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Chars="0" w:firstLine="0"/>
        <w:rPr>
          <w:rFonts w:asciiTheme="minorEastAsia" w:hAnsiTheme="minorEastAsia"/>
          <w:color w:val="000000" w:themeColor="text1"/>
        </w:rPr>
      </w:pPr>
    </w:p>
    <w:p w:rsidR="00FE6A0D" w:rsidRDefault="00B26F9B">
      <w:pPr>
        <w:pStyle w:val="3"/>
        <w:numPr>
          <w:ilvl w:val="2"/>
          <w:numId w:val="1"/>
        </w:numPr>
        <w:ind w:left="0" w:firstLineChars="0" w:firstLine="0"/>
        <w:rPr>
          <w:rFonts w:asciiTheme="minorEastAsia" w:hAnsiTheme="minorEastAsia"/>
          <w:color w:val="000000" w:themeColor="text1"/>
        </w:rPr>
      </w:pPr>
      <w:bookmarkStart w:id="261" w:name="_Toc463012672"/>
      <w:r>
        <w:rPr>
          <w:rFonts w:asciiTheme="minorEastAsia" w:hAnsiTheme="minorEastAsia" w:hint="eastAsia"/>
          <w:color w:val="000000" w:themeColor="text1"/>
        </w:rPr>
        <w:t>查询</w:t>
      </w:r>
      <w:bookmarkEnd w:id="261"/>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出入金查询请求及应答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：出入金查询指令用于APP用户向会员二级系统查询该客户在指定日期发生的资金账户变动信息，支持查询多条信息。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3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798"/>
        <w:gridCol w:w="1953"/>
        <w:gridCol w:w="1795"/>
        <w:gridCol w:w="760"/>
        <w:gridCol w:w="798"/>
        <w:gridCol w:w="2411"/>
      </w:tblGrid>
      <w:tr w:rsidR="00FE6A0D">
        <w:trPr>
          <w:trHeight w:val="270"/>
          <w:tblHeader/>
        </w:trPr>
        <w:tc>
          <w:tcPr>
            <w:tcW w:w="798" w:type="dxa"/>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953"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95" w:type="dxa"/>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11"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53"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95"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T18</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beginDate</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开始日期</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T19</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endDate</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截止日期</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J91</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[marginChangeDetailData]</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出入金明细数据</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出入金明细</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J01</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capitalTransType</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保证金交易业务类型</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1-往账（取出），2-来帐（存入），9-其他</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J51</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accountDate</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记账日期</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J07</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inAccountFlag</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入账标志</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0-未入账（出入金处理失败或已经冲正），1-已入账（出入金处理成功）</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T81</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localSeqNo</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宋体" w:eastAsia="宋体" w:hAnsi="宋体" w:cs="宋体" w:hint="eastAsia"/>
                <w:color w:val="000000" w:themeColor="text1"/>
                <w:kern w:val="0"/>
                <w:sz w:val="20"/>
                <w:szCs w:val="20"/>
              </w:rPr>
              <w:t>APP本地序号</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411"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1953" w:type="dxa"/>
            <w:shd w:val="clear" w:color="auto" w:fill="auto"/>
            <w:vAlign w:val="center"/>
          </w:tcPr>
          <w:p w:rsidR="000B5A94" w:rsidRDefault="00A80793">
            <w:pPr>
              <w:widowControl/>
              <w:spacing w:line="240" w:lineRule="auto"/>
              <w:ind w:firstLineChars="0" w:firstLine="0"/>
              <w:jc w:val="left"/>
              <w:rPr>
                <w:rFonts w:asciiTheme="minorEastAsia" w:hAnsiTheme="minorEastAsia" w:cs="宋体"/>
                <w:color w:val="000000" w:themeColor="text1"/>
                <w:kern w:val="0"/>
                <w:sz w:val="20"/>
                <w:szCs w:val="20"/>
              </w:rPr>
            </w:pPr>
            <w:ins w:id="262" w:author="崔清松" w:date="2016-09-20T21:41:00Z">
              <w:r w:rsidRPr="00A80793">
                <w:rPr>
                  <w:rFonts w:asciiTheme="minorEastAsia" w:hAnsiTheme="minorEastAsia" w:cs="宋体"/>
                  <w:color w:val="000000" w:themeColor="text1"/>
                  <w:kern w:val="0"/>
                  <w:sz w:val="20"/>
                  <w:szCs w:val="20"/>
                </w:rPr>
                <w:t>opSeqNo</w:t>
              </w:r>
            </w:ins>
            <w:del w:id="263" w:author="崔清松" w:date="2016-09-20T21:41:00Z">
              <w:r w:rsidR="000B5A94" w:rsidDel="00A80793">
                <w:rPr>
                  <w:rFonts w:asciiTheme="minorEastAsia" w:hAnsiTheme="minorEastAsia" w:cs="宋体" w:hint="eastAsia"/>
                  <w:color w:val="000000" w:themeColor="text1"/>
                  <w:kern w:val="0"/>
                  <w:sz w:val="20"/>
                  <w:szCs w:val="20"/>
                </w:rPr>
                <w:delText>seqNo2</w:delText>
              </w:r>
            </w:del>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二级系统流水号</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二级系统流水号</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T55</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amount</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发生金额</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J08</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abstract</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摘要</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查询结果不为空时必填，填写资金类型名称，如：出金、入金、开户手续费、销户利息、季度结息、利息扣税等</w:t>
            </w: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53"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95"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客户费用查询请求及应答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：客户费用查询指令用于向会员二级系统查询指定交易日的费用信息等。</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27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1931"/>
        <w:gridCol w:w="1581"/>
        <w:gridCol w:w="760"/>
        <w:gridCol w:w="800"/>
        <w:gridCol w:w="2411"/>
      </w:tblGrid>
      <w:tr w:rsidR="00FE6A0D" w:rsidTr="006B775C">
        <w:trPr>
          <w:trHeight w:val="270"/>
          <w:tblHeader/>
        </w:trPr>
        <w:tc>
          <w:tcPr>
            <w:tcW w:w="796"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931"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81" w:type="dxa"/>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80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411"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6B775C">
        <w:trPr>
          <w:trHeight w:val="270"/>
        </w:trPr>
        <w:tc>
          <w:tcPr>
            <w:tcW w:w="7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T13</w:t>
            </w:r>
          </w:p>
        </w:tc>
        <w:tc>
          <w:tcPr>
            <w:tcW w:w="1931"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tradeDate</w:t>
            </w:r>
          </w:p>
        </w:tc>
        <w:tc>
          <w:tcPr>
            <w:tcW w:w="1581"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交易日期</w:t>
            </w:r>
          </w:p>
        </w:tc>
        <w:tc>
          <w:tcPr>
            <w:tcW w:w="76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0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rsidTr="006B775C">
        <w:trPr>
          <w:trHeight w:val="270"/>
        </w:trPr>
        <w:tc>
          <w:tcPr>
            <w:tcW w:w="79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31"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81"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0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0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0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A81</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0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41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F71</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tradeFee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客户交易手续费</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val="restart"/>
            <w:shd w:val="clear" w:color="auto" w:fill="auto"/>
            <w:vAlign w:val="center"/>
          </w:tcPr>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费用信息</w:t>
            </w:r>
          </w:p>
          <w:p w:rsidR="000B5A94" w:rsidRDefault="000B5A94">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F72</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deliveryFee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客户交割手续费</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F73</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storageFee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仓储费</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F74</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transFee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运保费</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F75</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overdueFee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超期费</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F76</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impawnFee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质押登记费</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F77</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loadregFee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租借登记费</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F78</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breachFee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违约金</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rsidTr="006B775C">
        <w:trPr>
          <w:trHeight w:val="270"/>
        </w:trPr>
        <w:tc>
          <w:tcPr>
            <w:tcW w:w="796"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F79</w:t>
            </w:r>
          </w:p>
        </w:tc>
        <w:tc>
          <w:tcPr>
            <w:tcW w:w="193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deferFee</w:t>
            </w:r>
          </w:p>
        </w:tc>
        <w:tc>
          <w:tcPr>
            <w:tcW w:w="1581"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递延费</w:t>
            </w:r>
          </w:p>
        </w:tc>
        <w:tc>
          <w:tcPr>
            <w:tcW w:w="760" w:type="dxa"/>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shd w:val="clear" w:color="auto" w:fill="auto"/>
          </w:tcPr>
          <w:p w:rsidR="000B5A94" w:rsidRDefault="000B5A94">
            <w:pPr>
              <w:ind w:firstLineChars="0" w:firstLine="0"/>
              <w:rPr>
                <w:rFonts w:asciiTheme="minorEastAsia" w:hAnsiTheme="minorEastAsia"/>
                <w:color w:val="000000" w:themeColor="text1"/>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spacing w:line="240" w:lineRule="auto"/>
              <w:ind w:firstLine="400"/>
              <w:jc w:val="left"/>
              <w:rPr>
                <w:rFonts w:asciiTheme="minorEastAsia" w:hAnsiTheme="minorEastAsia" w:cs="宋体"/>
                <w:color w:val="000000" w:themeColor="text1"/>
                <w:kern w:val="0"/>
                <w:sz w:val="20"/>
                <w:szCs w:val="20"/>
              </w:rPr>
            </w:pPr>
          </w:p>
        </w:tc>
      </w:tr>
      <w:tr w:rsidR="000B5A94" w:rsidTr="006B775C">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S18</w:t>
            </w:r>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diff</w:t>
            </w:r>
            <w:r>
              <w:rPr>
                <w:rFonts w:asciiTheme="minorEastAsia" w:hAnsiTheme="minorEastAsia" w:cs="宋体" w:hint="eastAsia"/>
                <w:color w:val="000000" w:themeColor="text1"/>
                <w:kern w:val="0"/>
                <w:sz w:val="20"/>
                <w:szCs w:val="20"/>
              </w:rPr>
              <w:t>Amoumt</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溢短金额</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tcBorders>
              <w:top w:val="single" w:sz="4" w:space="0" w:color="auto"/>
              <w:left w:val="single" w:sz="4" w:space="0" w:color="auto"/>
              <w:bottom w:val="single" w:sz="4" w:space="0" w:color="auto"/>
            </w:tcBorders>
            <w:shd w:val="clear" w:color="auto" w:fill="auto"/>
          </w:tcPr>
          <w:p w:rsidR="000B5A94" w:rsidRDefault="000B5A94">
            <w:pPr>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F61</w:t>
            </w:r>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profit</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A631C1">
            <w:pPr>
              <w:widowControl/>
              <w:spacing w:line="240" w:lineRule="auto"/>
              <w:ind w:firstLineChars="0" w:firstLine="0"/>
              <w:jc w:val="left"/>
              <w:rPr>
                <w:rFonts w:asciiTheme="minorEastAsia" w:hAnsiTheme="minorEastAsia" w:cs="宋体"/>
                <w:color w:val="000000" w:themeColor="text1"/>
                <w:kern w:val="0"/>
                <w:sz w:val="20"/>
                <w:szCs w:val="20"/>
              </w:rPr>
            </w:pPr>
            <w:ins w:id="264" w:author="崔清松" w:date="2016-09-21T14:02:00Z">
              <w:r>
                <w:rPr>
                  <w:rFonts w:asciiTheme="minorEastAsia" w:hAnsiTheme="minorEastAsia" w:cs="宋体" w:hint="eastAsia"/>
                  <w:color w:val="000000" w:themeColor="text1"/>
                  <w:kern w:val="0"/>
                  <w:sz w:val="20"/>
                  <w:szCs w:val="20"/>
                </w:rPr>
                <w:t>持仓</w:t>
              </w:r>
            </w:ins>
            <w:del w:id="265" w:author="崔清松" w:date="2016-09-21T14:02:00Z">
              <w:r w:rsidR="000B5A94" w:rsidDel="00A631C1">
                <w:rPr>
                  <w:rFonts w:asciiTheme="minorEastAsia" w:hAnsiTheme="minorEastAsia" w:cs="宋体" w:hint="eastAsia"/>
                  <w:color w:val="000000" w:themeColor="text1"/>
                  <w:kern w:val="0"/>
                  <w:sz w:val="20"/>
                  <w:szCs w:val="20"/>
                </w:rPr>
                <w:delText>当期平仓</w:delText>
              </w:r>
            </w:del>
            <w:r w:rsidR="000B5A94">
              <w:rPr>
                <w:rFonts w:asciiTheme="minorEastAsia" w:hAnsiTheme="minorEastAsia" w:cs="宋体" w:hint="eastAsia"/>
                <w:color w:val="000000" w:themeColor="text1"/>
                <w:kern w:val="0"/>
                <w:sz w:val="20"/>
                <w:szCs w:val="20"/>
              </w:rPr>
              <w:t>盈亏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tcBorders>
              <w:top w:val="single" w:sz="4" w:space="0" w:color="auto"/>
              <w:left w:val="single" w:sz="4" w:space="0" w:color="auto"/>
              <w:bottom w:val="single" w:sz="4" w:space="0" w:color="auto"/>
            </w:tcBorders>
            <w:shd w:val="clear" w:color="auto" w:fill="auto"/>
          </w:tcPr>
          <w:p w:rsidR="000B5A94" w:rsidRDefault="000B5A94">
            <w:pPr>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F81</w:t>
            </w:r>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variAgio</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品种升贴水</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tcBorders>
              <w:top w:val="single" w:sz="4" w:space="0" w:color="auto"/>
              <w:left w:val="single" w:sz="4" w:space="0" w:color="auto"/>
              <w:bottom w:val="single" w:sz="4" w:space="0" w:color="auto"/>
            </w:tcBorders>
            <w:shd w:val="clear" w:color="auto" w:fill="auto"/>
          </w:tcPr>
          <w:p w:rsidR="000B5A94" w:rsidRDefault="000B5A94">
            <w:pPr>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F82</w:t>
            </w:r>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 xml:space="preserve">itemAgio </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条块升贴水</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tcBorders>
              <w:top w:val="single" w:sz="4" w:space="0" w:color="auto"/>
              <w:left w:val="single" w:sz="4" w:space="0" w:color="auto"/>
              <w:bottom w:val="single" w:sz="4" w:space="0" w:color="auto"/>
            </w:tcBorders>
            <w:shd w:val="clear" w:color="auto" w:fill="auto"/>
          </w:tcPr>
          <w:p w:rsidR="000B5A94" w:rsidRDefault="000B5A94">
            <w:pPr>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1" w:type="dxa"/>
            <w:vMerge/>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F80</w:t>
            </w:r>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sumAgio</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升贴水合计</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tcBorders>
              <w:top w:val="single" w:sz="4" w:space="0" w:color="auto"/>
              <w:left w:val="single" w:sz="4" w:space="0" w:color="auto"/>
              <w:bottom w:val="single" w:sz="4" w:space="0" w:color="auto"/>
            </w:tcBorders>
            <w:shd w:val="clear" w:color="auto" w:fill="auto"/>
          </w:tcPr>
          <w:p w:rsidR="000B5A94" w:rsidRDefault="000B5A94">
            <w:pPr>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1" w:type="dxa"/>
            <w:vMerge/>
            <w:tcBorders>
              <w:bottom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tcBorders>
              <w:top w:val="single" w:sz="4" w:space="0" w:color="auto"/>
              <w:left w:val="single" w:sz="4" w:space="0" w:color="auto"/>
              <w:bottom w:val="single" w:sz="4" w:space="0" w:color="auto"/>
              <w:right w:val="single" w:sz="4" w:space="0" w:color="auto"/>
            </w:tcBorders>
            <w:shd w:val="clear" w:color="auto" w:fill="auto"/>
          </w:tcPr>
          <w:p w:rsidR="000B5A94" w:rsidRDefault="000B5A94">
            <w:pPr>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3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8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00" w:type="dxa"/>
            <w:tcBorders>
              <w:top w:val="single" w:sz="4" w:space="0" w:color="auto"/>
              <w:left w:val="single" w:sz="4" w:space="0" w:color="auto"/>
              <w:bottom w:val="single" w:sz="4" w:space="0" w:color="auto"/>
              <w:right w:val="single" w:sz="4" w:space="0" w:color="auto"/>
            </w:tcBorders>
            <w:shd w:val="clear" w:color="auto" w:fill="auto"/>
          </w:tcPr>
          <w:p w:rsidR="000B5A94" w:rsidRDefault="000B5A94">
            <w:pPr>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411"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266" w:name="_Toc463012673"/>
      <w:r>
        <w:rPr>
          <w:rFonts w:asciiTheme="minorEastAsia" w:eastAsiaTheme="minorEastAsia" w:hAnsiTheme="minorEastAsia" w:hint="eastAsia"/>
          <w:color w:val="000000" w:themeColor="text1"/>
        </w:rPr>
        <w:t>库存类消息</w:t>
      </w:r>
      <w:bookmarkEnd w:id="266"/>
    </w:p>
    <w:p w:rsidR="00FE6A0D" w:rsidRDefault="00B26F9B">
      <w:pPr>
        <w:pStyle w:val="3"/>
        <w:numPr>
          <w:ilvl w:val="2"/>
          <w:numId w:val="1"/>
        </w:numPr>
        <w:ind w:left="0" w:firstLineChars="0" w:firstLine="0"/>
        <w:rPr>
          <w:rFonts w:asciiTheme="minorEastAsia" w:hAnsiTheme="minorEastAsia"/>
          <w:color w:val="000000" w:themeColor="text1"/>
        </w:rPr>
      </w:pPr>
      <w:bookmarkStart w:id="267" w:name="_Toc463012674"/>
      <w:r>
        <w:rPr>
          <w:rFonts w:asciiTheme="minorEastAsia" w:hAnsiTheme="minorEastAsia" w:hint="eastAsia"/>
          <w:color w:val="000000" w:themeColor="text1"/>
        </w:rPr>
        <w:t>提货</w:t>
      </w:r>
      <w:bookmarkEnd w:id="267"/>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获取可提货仓库列表请求及应答</w:t>
      </w:r>
    </w:p>
    <w:p w:rsidR="00FE6A0D" w:rsidRDefault="00B26F9B">
      <w:pPr>
        <w:pStyle w:val="11"/>
        <w:ind w:left="425" w:firstLineChars="0" w:firstLine="0"/>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提货申请时向会员二级系统查询该客户的可提货仓库列表。</w:t>
      </w:r>
    </w:p>
    <w:p w:rsidR="00FE6A0D" w:rsidRDefault="00B26F9B">
      <w:pPr>
        <w:pStyle w:val="11"/>
        <w:ind w:left="425" w:firstLineChars="0" w:firstLine="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511" w:type="dxa"/>
        <w:tblInd w:w="103" w:type="dxa"/>
        <w:tblLayout w:type="fixed"/>
        <w:tblLook w:val="04A0" w:firstRow="1" w:lastRow="0" w:firstColumn="1" w:lastColumn="0" w:noHBand="0" w:noVBand="1"/>
      </w:tblPr>
      <w:tblGrid>
        <w:gridCol w:w="798"/>
        <w:gridCol w:w="798"/>
        <w:gridCol w:w="1670"/>
        <w:gridCol w:w="1996"/>
        <w:gridCol w:w="798"/>
        <w:gridCol w:w="798"/>
        <w:gridCol w:w="1653"/>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67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9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1653"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7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9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MS Mincho" w:eastAsia="MS Mincho" w:hAnsi="MS Mincho" w:cs="宋体" w:hint="eastAsia"/>
                <w:color w:val="000000" w:themeColor="text1"/>
                <w:kern w:val="0"/>
                <w:sz w:val="20"/>
                <w:szCs w:val="20"/>
                <w:lang w:eastAsia="ja-JP"/>
              </w:rPr>
              <w:t>←</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MS Mincho" w:eastAsia="MS Mincho" w:hAnsi="MS Mincho" w:cs="宋体"/>
                <w:color w:val="000000" w:themeColor="text1"/>
                <w:kern w:val="0"/>
                <w:sz w:val="20"/>
                <w:szCs w:val="20"/>
                <w:lang w:eastAsia="ja-JP"/>
              </w:rPr>
            </w:pPr>
            <w:r>
              <w:rPr>
                <w:rFonts w:asciiTheme="minorEastAsia" w:hAnsiTheme="minorEastAsia" w:cs="宋体" w:hint="eastAsia"/>
                <w:color w:val="000000" w:themeColor="text1"/>
                <w:kern w:val="0"/>
                <w:sz w:val="20"/>
                <w:szCs w:val="20"/>
              </w:rPr>
              <w:t>-</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01"/>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w:t>
            </w:r>
            <w:r>
              <w:rPr>
                <w:rFonts w:asciiTheme="minorEastAsia" w:hAnsiTheme="minorEastAsia"/>
                <w:color w:val="000000" w:themeColor="text1"/>
                <w:sz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W28</w:t>
            </w:r>
          </w:p>
        </w:tc>
        <w:tc>
          <w:tcPr>
            <w:tcW w:w="1670" w:type="dxa"/>
            <w:tcBorders>
              <w:top w:val="nil"/>
              <w:left w:val="nil"/>
              <w:bottom w:val="single" w:sz="4" w:space="0" w:color="auto"/>
              <w:right w:val="single" w:sz="4" w:space="0" w:color="auto"/>
            </w:tcBorders>
            <w:shd w:val="clear" w:color="auto" w:fill="auto"/>
            <w:vAlign w:val="center"/>
          </w:tcPr>
          <w:p w:rsidR="000B5A94" w:rsidRDefault="00CE6263">
            <w:pPr>
              <w:widowControl/>
              <w:spacing w:line="240" w:lineRule="auto"/>
              <w:ind w:firstLineChars="0" w:firstLine="0"/>
              <w:jc w:val="left"/>
              <w:rPr>
                <w:rFonts w:asciiTheme="minorEastAsia" w:hAnsiTheme="minorEastAsia" w:cs="宋体"/>
                <w:color w:val="000000" w:themeColor="text1"/>
                <w:kern w:val="0"/>
                <w:sz w:val="20"/>
                <w:szCs w:val="20"/>
              </w:rPr>
            </w:pPr>
            <w:ins w:id="268" w:author="崔清松" w:date="2016-09-20T21:44:00Z">
              <w:r w:rsidRPr="00CE6263">
                <w:rPr>
                  <w:rFonts w:asciiTheme="minorEastAsia" w:hAnsiTheme="minorEastAsia" w:cs="宋体"/>
                  <w:color w:val="000000" w:themeColor="text1"/>
                  <w:kern w:val="0"/>
                  <w:sz w:val="20"/>
                  <w:szCs w:val="20"/>
                </w:rPr>
                <w:t>[WarehouseInfoData]</w:t>
              </w:r>
            </w:ins>
            <w:del w:id="269" w:author="崔清松" w:date="2016-09-20T21:44:00Z">
              <w:r w:rsidR="000B5A94" w:rsidDel="00CE6263">
                <w:rPr>
                  <w:rFonts w:asciiTheme="minorEastAsia" w:hAnsiTheme="minorEastAsia" w:cs="宋体"/>
                  <w:color w:val="000000" w:themeColor="text1"/>
                  <w:kern w:val="0"/>
                  <w:sz w:val="20"/>
                  <w:szCs w:val="20"/>
                </w:rPr>
                <w:delText>[memberWarehouseInfoData]</w:delText>
              </w:r>
            </w:del>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会员仓库信息数据</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会员仓库信息</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B50</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cityCode</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提货地代码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B51</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cityName</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提货地名称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W00</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warehouseID</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W02</w:t>
            </w:r>
          </w:p>
        </w:tc>
        <w:tc>
          <w:tcPr>
            <w:tcW w:w="1670" w:type="dxa"/>
            <w:tcBorders>
              <w:top w:val="nil"/>
              <w:left w:val="nil"/>
              <w:bottom w:val="single" w:sz="4" w:space="0" w:color="auto"/>
              <w:right w:val="single" w:sz="4" w:space="0" w:color="auto"/>
            </w:tcBorders>
            <w:shd w:val="clear" w:color="auto" w:fill="auto"/>
            <w:vAlign w:val="center"/>
          </w:tcPr>
          <w:p w:rsidR="000B5A94" w:rsidRDefault="00C572F7">
            <w:pPr>
              <w:widowControl/>
              <w:spacing w:line="240" w:lineRule="auto"/>
              <w:ind w:firstLineChars="0" w:firstLine="0"/>
              <w:jc w:val="left"/>
              <w:rPr>
                <w:rFonts w:asciiTheme="minorEastAsia" w:hAnsiTheme="minorEastAsia" w:cs="宋体"/>
                <w:color w:val="000000" w:themeColor="text1"/>
                <w:kern w:val="0"/>
                <w:sz w:val="20"/>
                <w:szCs w:val="20"/>
              </w:rPr>
            </w:pPr>
            <w:ins w:id="270" w:author="崔清松" w:date="2016-09-20T15:09:00Z">
              <w:r w:rsidRPr="00C572F7">
                <w:rPr>
                  <w:rFonts w:asciiTheme="minorEastAsia" w:hAnsiTheme="minorEastAsia" w:cs="宋体"/>
                  <w:color w:val="000000" w:themeColor="text1"/>
                  <w:kern w:val="0"/>
                  <w:sz w:val="20"/>
                  <w:szCs w:val="20"/>
                </w:rPr>
                <w:t>wareName</w:t>
              </w:r>
            </w:ins>
            <w:del w:id="271" w:author="崔清松" w:date="2016-09-20T15:09:00Z">
              <w:r w:rsidR="000B5A94" w:rsidDel="00C572F7">
                <w:rPr>
                  <w:rFonts w:asciiTheme="minorEastAsia" w:hAnsiTheme="minorEastAsia" w:cs="宋体"/>
                  <w:color w:val="000000" w:themeColor="text1"/>
                  <w:kern w:val="0"/>
                  <w:sz w:val="20"/>
                  <w:szCs w:val="20"/>
                </w:rPr>
                <w:delText>warehouse</w:delText>
              </w:r>
              <w:r w:rsidR="000B5A94" w:rsidDel="00C572F7">
                <w:rPr>
                  <w:rFonts w:asciiTheme="minorEastAsia" w:hAnsiTheme="minorEastAsia" w:cs="宋体" w:hint="eastAsia"/>
                  <w:color w:val="000000" w:themeColor="text1"/>
                  <w:kern w:val="0"/>
                  <w:sz w:val="20"/>
                  <w:szCs w:val="20"/>
                </w:rPr>
                <w:delText>Name</w:delText>
              </w:r>
            </w:del>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仓库名称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W33</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bankBranchID</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提货支行代码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W32</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bankName</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提货支行名称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7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9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165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注</w:t>
      </w:r>
      <w:r>
        <w:rPr>
          <w:rFonts w:asciiTheme="minorEastAsia" w:hAnsiTheme="minorEastAsia" w:hint="eastAsia"/>
          <w:color w:val="000000" w:themeColor="text1"/>
        </w:rPr>
        <w:t>：如果二级系统不支持该接口，在后续客户提交的提货申请中将不会将仓库代码发二级系统。一个仓库可对应多个提货支行时返回多条记录。</w:t>
      </w: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增加提货申请请求及应答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提货申请指令用于APP用户向会员二级系统提交该客户的新增提货申请单。白银提货申请单本接口功能不支持。</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14" w:type="dxa"/>
        <w:tblInd w:w="103" w:type="dxa"/>
        <w:tblLayout w:type="fixed"/>
        <w:tblLook w:val="04A0" w:firstRow="1" w:lastRow="0" w:firstColumn="1" w:lastColumn="0" w:noHBand="0" w:noVBand="1"/>
      </w:tblPr>
      <w:tblGrid>
        <w:gridCol w:w="743"/>
        <w:gridCol w:w="2071"/>
        <w:gridCol w:w="1847"/>
        <w:gridCol w:w="760"/>
        <w:gridCol w:w="798"/>
        <w:gridCol w:w="2695"/>
      </w:tblGrid>
      <w:tr w:rsidR="00FE6A0D" w:rsidTr="006B775C">
        <w:trPr>
          <w:trHeight w:val="270"/>
          <w:tblHeader/>
        </w:trPr>
        <w:tc>
          <w:tcPr>
            <w:tcW w:w="743"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071"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47"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95"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K07</w:t>
            </w:r>
          </w:p>
        </w:tc>
        <w:tc>
          <w:tcPr>
            <w:tcW w:w="207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localNo2</w:t>
            </w:r>
          </w:p>
        </w:tc>
        <w:tc>
          <w:tcPr>
            <w:tcW w:w="184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APP编号</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olor w:val="000000" w:themeColor="text1"/>
                <w:sz w:val="20"/>
              </w:rPr>
            </w:pPr>
            <w:r>
              <w:rPr>
                <w:rFonts w:asciiTheme="minorEastAsia" w:hAnsiTheme="minorEastAsia" w:hint="eastAsia"/>
                <w:color w:val="000000" w:themeColor="text1"/>
                <w:sz w:val="20"/>
              </w:rPr>
              <w:t>APP提货单编号</w:t>
            </w:r>
          </w:p>
        </w:tc>
      </w:tr>
      <w:tr w:rsidR="00FE6A0D"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07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4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07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4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FE6A0D"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07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4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M30</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V00</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varietyID</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K21</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highlight w:val="yellow"/>
              </w:rPr>
            </w:pPr>
            <w:r>
              <w:rPr>
                <w:rFonts w:asciiTheme="minorEastAsia" w:hAnsiTheme="minorEastAsia" w:cs="宋体" w:hint="eastAsia"/>
                <w:color w:val="000000" w:themeColor="text1"/>
                <w:kern w:val="0"/>
                <w:sz w:val="20"/>
                <w:szCs w:val="20"/>
              </w:rPr>
              <w:t>drawType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提货类型</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pStyle w:val="11"/>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1-自提，2-交提，3-部分交提，默认2-交提</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K24</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selfDrawWeight</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自提重量</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标准重量,提货类型是1、3，</w:t>
            </w:r>
            <w:r>
              <w:rPr>
                <w:rFonts w:asciiTheme="minorEastAsia" w:hAnsiTheme="minorEastAsia" w:cs="宋体"/>
                <w:color w:val="000000" w:themeColor="text1"/>
                <w:kern w:val="0"/>
                <w:sz w:val="20"/>
                <w:szCs w:val="20"/>
              </w:rPr>
              <w:t xml:space="preserve"> </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K25</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tradeDrawWeight</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交提重量</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标准重量,提货类型是2、3，</w:t>
            </w:r>
            <w:r>
              <w:rPr>
                <w:rFonts w:asciiTheme="minorEastAsia" w:hAnsiTheme="minorEastAsia" w:cs="宋体"/>
                <w:color w:val="000000" w:themeColor="text1"/>
                <w:kern w:val="0"/>
                <w:sz w:val="20"/>
                <w:szCs w:val="20"/>
              </w:rPr>
              <w:t xml:space="preserve"> </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W00</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warehouseID</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根据会员提货要求处理，如果银行要求填写仓库代码，在提货之前先发获取可提货仓库列表请求</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W33</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bankBranchID</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提货支行代码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根据会员提货要求处理，如果要求填写提货支行代码，在提货之前先发获取可提货支行列表请求</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T16</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transDate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K22</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pickupPerson</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提货人</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B01</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certificateType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提货人证件类型</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B02</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certificateNo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提货人证件编号</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K23</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w:t>
            </w:r>
            <w:r>
              <w:rPr>
                <w:rFonts w:asciiTheme="minorEastAsia" w:hAnsiTheme="minorEastAsia" w:cs="宋体" w:hint="eastAsia"/>
                <w:color w:val="000000" w:themeColor="text1"/>
                <w:kern w:val="0"/>
                <w:sz w:val="20"/>
                <w:szCs w:val="20"/>
              </w:rPr>
              <w:t>ipher</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提货密码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二级系统本地提货单编号</w:t>
            </w: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6B775C">
        <w:trPr>
          <w:trHeight w:val="270"/>
        </w:trPr>
        <w:tc>
          <w:tcPr>
            <w:tcW w:w="743"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07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撤销提货申请请求及应答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提货申请撤销指令用于APP用户向会员二级系统提交撤销该客户的提货申请单。</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652" w:type="dxa"/>
        <w:tblInd w:w="103" w:type="dxa"/>
        <w:tblLayout w:type="fixed"/>
        <w:tblLook w:val="04A0" w:firstRow="1" w:lastRow="0" w:firstColumn="1" w:lastColumn="0" w:noHBand="0" w:noVBand="1"/>
      </w:tblPr>
      <w:tblGrid>
        <w:gridCol w:w="798"/>
        <w:gridCol w:w="1696"/>
        <w:gridCol w:w="1509"/>
        <w:gridCol w:w="647"/>
        <w:gridCol w:w="920"/>
        <w:gridCol w:w="3082"/>
      </w:tblGrid>
      <w:tr w:rsidR="00FE6A0D" w:rsidTr="005A22B5">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6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09"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47"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082"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16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localNo</w:t>
            </w:r>
          </w:p>
        </w:tc>
        <w:tc>
          <w:tcPr>
            <w:tcW w:w="15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本地编号</w:t>
            </w:r>
          </w:p>
        </w:tc>
        <w:tc>
          <w:tcPr>
            <w:tcW w:w="64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二级系统本地提货单编号</w:t>
            </w:r>
          </w:p>
        </w:tc>
      </w:tr>
      <w:tr w:rsidR="00FE6A0D"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6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4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6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6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6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6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5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08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0B5A94"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X39</w:t>
            </w:r>
          </w:p>
        </w:tc>
        <w:tc>
          <w:tcPr>
            <w:tcW w:w="16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08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6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08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3"/>
        <w:numPr>
          <w:ilvl w:val="2"/>
          <w:numId w:val="1"/>
        </w:numPr>
        <w:ind w:left="0" w:firstLineChars="0" w:firstLine="0"/>
        <w:rPr>
          <w:rFonts w:asciiTheme="minorEastAsia" w:hAnsiTheme="minorEastAsia"/>
          <w:color w:val="000000" w:themeColor="text1"/>
        </w:rPr>
      </w:pPr>
      <w:bookmarkStart w:id="272" w:name="_Toc463012675"/>
      <w:r>
        <w:rPr>
          <w:rFonts w:asciiTheme="minorEastAsia" w:hAnsiTheme="minorEastAsia" w:hint="eastAsia"/>
          <w:color w:val="000000" w:themeColor="text1"/>
        </w:rPr>
        <w:t>查询</w:t>
      </w:r>
      <w:bookmarkEnd w:id="272"/>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查询提货申请及应答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APP端客户向会员二级系统查询提货申请及会员二级系统返回的查询结果。</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747" w:type="dxa"/>
        <w:tblInd w:w="-34" w:type="dxa"/>
        <w:tblLayout w:type="fixed"/>
        <w:tblLook w:val="04A0" w:firstRow="1" w:lastRow="0" w:firstColumn="1" w:lastColumn="0" w:noHBand="0" w:noVBand="1"/>
      </w:tblPr>
      <w:tblGrid>
        <w:gridCol w:w="709"/>
        <w:gridCol w:w="642"/>
        <w:gridCol w:w="2296"/>
        <w:gridCol w:w="1847"/>
        <w:gridCol w:w="760"/>
        <w:gridCol w:w="798"/>
        <w:gridCol w:w="2695"/>
      </w:tblGrid>
      <w:tr w:rsidR="00FE6A0D">
        <w:trPr>
          <w:trHeight w:val="270"/>
          <w:tblHeader/>
        </w:trPr>
        <w:tc>
          <w:tcPr>
            <w:tcW w:w="709"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642"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2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47"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95"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09"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4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T18</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beginDate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开始日期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T19</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endDate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截止日期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K20</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pickupSheetNo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提货单编号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交易所提货编号</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K07</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appLocalNo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APP提货单编号</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olor w:val="000000" w:themeColor="text1"/>
                <w:sz w:val="20"/>
              </w:rPr>
            </w:pPr>
            <w:r>
              <w:rPr>
                <w:rFonts w:asciiTheme="minorEastAsia" w:hAnsiTheme="minorEastAsia" w:hint="eastAsia"/>
                <w:color w:val="000000" w:themeColor="text1"/>
                <w:sz w:val="20"/>
              </w:rPr>
              <w:t>本地提货单编号</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720"/>
        </w:trPr>
        <w:tc>
          <w:tcPr>
            <w:tcW w:w="709" w:type="dxa"/>
            <w:tcBorders>
              <w:top w:val="nil"/>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K38</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[pickupAppInfoData]</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提货单信息数据</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720"/>
        </w:trPr>
        <w:tc>
          <w:tcPr>
            <w:tcW w:w="709" w:type="dxa"/>
            <w:tcBorders>
              <w:top w:val="nil"/>
              <w:left w:val="single" w:sz="4" w:space="0" w:color="auto"/>
              <w:bottom w:val="single" w:sz="4" w:space="0" w:color="auto"/>
              <w:right w:val="single" w:sz="4" w:space="0" w:color="auto"/>
            </w:tcBorders>
          </w:tcPr>
          <w:p w:rsidR="000B5A94" w:rsidRDefault="000B5A94">
            <w:pPr>
              <w:spacing w:line="240" w:lineRule="auto"/>
              <w:ind w:firstLineChars="0" w:firstLine="0"/>
              <w:rPr>
                <w:rFonts w:asciiTheme="minorEastAsia" w:hAnsiTheme="minorEastAsia"/>
                <w:color w:val="000000" w:themeColor="text1"/>
                <w:sz w:val="20"/>
                <w:szCs w:val="20"/>
              </w:rPr>
            </w:pPr>
            <w:r>
              <w:rPr>
                <w:rFonts w:asciiTheme="minorEastAsia" w:hAnsiTheme="minorEastAsia" w:hint="eastAsia"/>
                <w:color w:val="000000" w:themeColor="text1"/>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提货申请信息</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72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T85</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localNo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本地提货单编号</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K07</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appLocalNo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olor w:val="000000" w:themeColor="text1"/>
                <w:sz w:val="20"/>
              </w:rPr>
            </w:pPr>
            <w:r>
              <w:rPr>
                <w:rFonts w:asciiTheme="minorEastAsia" w:hAnsiTheme="minorEastAsia" w:hint="eastAsia"/>
                <w:color w:val="000000" w:themeColor="text1"/>
                <w:sz w:val="20"/>
              </w:rPr>
              <w:t>APP提货单编号</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K20</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pickupSheetNo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提货单编号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V00</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varietyID</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V01</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varietyName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交割品种全称</w:t>
            </w:r>
          </w:p>
        </w:tc>
        <w:tc>
          <w:tcPr>
            <w:tcW w:w="76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T53</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sumStdWeight</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标准提货总重</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K24</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selfDrawWeight</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自提重量</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标准重量,提货类型是1、3，</w:t>
            </w:r>
            <w:r>
              <w:rPr>
                <w:rFonts w:asciiTheme="minorEastAsia" w:hAnsiTheme="minorEastAsia" w:cs="宋体" w:hint="eastAsia"/>
                <w:color w:val="000000" w:themeColor="text1"/>
                <w:kern w:val="0"/>
                <w:sz w:val="20"/>
                <w:szCs w:val="20"/>
              </w:rPr>
              <w:lastRenderedPageBreak/>
              <w:t>查询结果不为空时必填。</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K25</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tradeDrawWeight</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交提重量</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标准重量,提货类型是2、3，查询结果不为空时必填。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K21</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drawType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提货类型</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pStyle w:val="11"/>
              <w:widowControl/>
              <w:numPr>
                <w:ilvl w:val="0"/>
                <w:numId w:val="3"/>
              </w:numPr>
              <w:spacing w:line="240" w:lineRule="auto"/>
              <w:ind w:firstLineChars="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自提，2-交提，3-部分交提</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W00</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warehouseID</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K22</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pickupPerson</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提货人</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K23</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cipher</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提货密码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B01</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certificateType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certificateNo</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T11</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applyDate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471"/>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T15</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applyTradeDate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申请时交易日期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T18</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beginDate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提货开始日期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T19</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endDate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提货截止日期</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K27</w:t>
            </w:r>
          </w:p>
        </w:tc>
        <w:tc>
          <w:tcPr>
            <w:tcW w:w="22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drawSheetState</w:t>
            </w:r>
          </w:p>
        </w:tc>
        <w:tc>
          <w:tcPr>
            <w:tcW w:w="1847"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提货单状态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rsidDel="00CE6263">
        <w:trPr>
          <w:trHeight w:val="270"/>
          <w:del w:id="273" w:author="崔清松" w:date="2016-09-20T21:48:00Z"/>
        </w:trPr>
        <w:tc>
          <w:tcPr>
            <w:tcW w:w="709" w:type="dxa"/>
            <w:tcBorders>
              <w:top w:val="single" w:sz="4" w:space="0" w:color="auto"/>
              <w:left w:val="single" w:sz="4" w:space="0" w:color="auto"/>
              <w:bottom w:val="single" w:sz="4" w:space="0" w:color="auto"/>
              <w:right w:val="single" w:sz="4" w:space="0" w:color="auto"/>
            </w:tcBorders>
          </w:tcPr>
          <w:p w:rsidR="000B5A94" w:rsidDel="00CE6263" w:rsidRDefault="000B5A94">
            <w:pPr>
              <w:widowControl/>
              <w:spacing w:line="240" w:lineRule="auto"/>
              <w:ind w:firstLineChars="0" w:firstLine="0"/>
              <w:jc w:val="left"/>
              <w:rPr>
                <w:del w:id="274" w:author="崔清松" w:date="2016-09-20T21:48:00Z"/>
                <w:rFonts w:asciiTheme="minorEastAsia" w:hAnsiTheme="minorEastAsia" w:cs="宋体"/>
                <w:color w:val="000000" w:themeColor="text1"/>
                <w:kern w:val="0"/>
                <w:sz w:val="20"/>
                <w:szCs w:val="20"/>
              </w:rPr>
            </w:pPr>
            <w:del w:id="275" w:author="崔清松" w:date="2016-09-20T21:48:00Z">
              <w:r w:rsidDel="00CE6263">
                <w:rPr>
                  <w:rFonts w:asciiTheme="minorEastAsia" w:hAnsiTheme="minorEastAsia" w:cs="宋体" w:hint="eastAsia"/>
                  <w:color w:val="000000" w:themeColor="text1"/>
                  <w:kern w:val="0"/>
                  <w:sz w:val="20"/>
                  <w:szCs w:val="20"/>
                </w:rPr>
                <w:delText>→</w:delText>
              </w:r>
            </w:del>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Del="00CE6263" w:rsidRDefault="000B5A94">
            <w:pPr>
              <w:widowControl/>
              <w:spacing w:line="240" w:lineRule="auto"/>
              <w:ind w:firstLineChars="0" w:firstLine="0"/>
              <w:jc w:val="left"/>
              <w:rPr>
                <w:del w:id="276" w:author="崔清松" w:date="2016-09-20T21:48:00Z"/>
                <w:rFonts w:asciiTheme="minorEastAsia" w:hAnsiTheme="minorEastAsia" w:cs="宋体"/>
                <w:color w:val="000000" w:themeColor="text1"/>
                <w:kern w:val="0"/>
                <w:sz w:val="20"/>
                <w:szCs w:val="20"/>
              </w:rPr>
            </w:pPr>
            <w:del w:id="277" w:author="崔清松" w:date="2016-09-20T21:48:00Z">
              <w:r w:rsidDel="00CE6263">
                <w:rPr>
                  <w:rFonts w:asciiTheme="minorEastAsia" w:hAnsiTheme="minorEastAsia" w:cs="宋体" w:hint="eastAsia"/>
                  <w:color w:val="000000" w:themeColor="text1"/>
                  <w:kern w:val="0"/>
                  <w:sz w:val="20"/>
                  <w:szCs w:val="20"/>
                </w:rPr>
                <w:delText>K61</w:delText>
              </w:r>
            </w:del>
          </w:p>
        </w:tc>
        <w:tc>
          <w:tcPr>
            <w:tcW w:w="2296" w:type="dxa"/>
            <w:tcBorders>
              <w:top w:val="single" w:sz="4" w:space="0" w:color="auto"/>
              <w:left w:val="nil"/>
              <w:bottom w:val="single" w:sz="4" w:space="0" w:color="auto"/>
              <w:right w:val="single" w:sz="4" w:space="0" w:color="auto"/>
            </w:tcBorders>
            <w:shd w:val="clear" w:color="auto" w:fill="auto"/>
            <w:vAlign w:val="center"/>
          </w:tcPr>
          <w:p w:rsidR="000B5A94" w:rsidDel="00CE6263" w:rsidRDefault="000B5A94">
            <w:pPr>
              <w:widowControl/>
              <w:spacing w:line="240" w:lineRule="auto"/>
              <w:ind w:firstLineChars="0" w:firstLine="0"/>
              <w:jc w:val="left"/>
              <w:rPr>
                <w:del w:id="278" w:author="崔清松" w:date="2016-09-20T21:48:00Z"/>
                <w:rFonts w:asciiTheme="minorEastAsia" w:hAnsiTheme="minorEastAsia" w:cs="宋体"/>
                <w:color w:val="000000" w:themeColor="text1"/>
                <w:kern w:val="0"/>
                <w:sz w:val="20"/>
                <w:szCs w:val="20"/>
              </w:rPr>
            </w:pPr>
            <w:del w:id="279" w:author="崔清松" w:date="2016-09-20T21:48:00Z">
              <w:r w:rsidDel="00CE6263">
                <w:rPr>
                  <w:rFonts w:asciiTheme="minorEastAsia" w:hAnsiTheme="minorEastAsia" w:cs="宋体" w:hint="eastAsia"/>
                  <w:color w:val="000000" w:themeColor="text1"/>
                  <w:kern w:val="0"/>
                  <w:sz w:val="20"/>
                  <w:szCs w:val="20"/>
                </w:rPr>
                <w:delText>leaseRegNo</w:delText>
              </w:r>
            </w:del>
          </w:p>
        </w:tc>
        <w:tc>
          <w:tcPr>
            <w:tcW w:w="1847" w:type="dxa"/>
            <w:tcBorders>
              <w:top w:val="single" w:sz="4" w:space="0" w:color="auto"/>
              <w:left w:val="nil"/>
              <w:bottom w:val="single" w:sz="4" w:space="0" w:color="auto"/>
              <w:right w:val="single" w:sz="4" w:space="0" w:color="auto"/>
            </w:tcBorders>
            <w:shd w:val="clear" w:color="auto" w:fill="auto"/>
            <w:vAlign w:val="center"/>
          </w:tcPr>
          <w:p w:rsidR="000B5A94" w:rsidDel="00CE6263" w:rsidRDefault="000B5A94">
            <w:pPr>
              <w:widowControl/>
              <w:spacing w:line="240" w:lineRule="auto"/>
              <w:ind w:firstLineChars="0" w:firstLine="0"/>
              <w:jc w:val="left"/>
              <w:rPr>
                <w:del w:id="280" w:author="崔清松" w:date="2016-09-20T21:48:00Z"/>
                <w:rFonts w:asciiTheme="minorEastAsia" w:hAnsiTheme="minorEastAsia" w:cs="宋体"/>
                <w:color w:val="000000" w:themeColor="text1"/>
                <w:kern w:val="0"/>
                <w:sz w:val="20"/>
                <w:szCs w:val="20"/>
              </w:rPr>
            </w:pPr>
            <w:del w:id="281" w:author="崔清松" w:date="2016-09-20T21:48:00Z">
              <w:r w:rsidDel="00CE6263">
                <w:rPr>
                  <w:rFonts w:asciiTheme="minorEastAsia" w:hAnsiTheme="minorEastAsia" w:cs="宋体" w:hint="eastAsia"/>
                  <w:color w:val="000000" w:themeColor="text1"/>
                  <w:kern w:val="0"/>
                  <w:sz w:val="20"/>
                  <w:szCs w:val="20"/>
                </w:rPr>
                <w:delText>租借登记编号</w:delText>
              </w:r>
            </w:del>
          </w:p>
        </w:tc>
        <w:tc>
          <w:tcPr>
            <w:tcW w:w="760" w:type="dxa"/>
            <w:tcBorders>
              <w:top w:val="single" w:sz="4" w:space="0" w:color="auto"/>
              <w:left w:val="nil"/>
              <w:bottom w:val="single" w:sz="4" w:space="0" w:color="auto"/>
              <w:right w:val="single" w:sz="4" w:space="0" w:color="auto"/>
            </w:tcBorders>
            <w:shd w:val="clear" w:color="auto" w:fill="auto"/>
            <w:vAlign w:val="center"/>
          </w:tcPr>
          <w:p w:rsidR="000B5A94" w:rsidDel="00CE6263" w:rsidRDefault="000B5A94">
            <w:pPr>
              <w:widowControl/>
              <w:spacing w:line="240" w:lineRule="auto"/>
              <w:ind w:firstLineChars="0" w:firstLine="0"/>
              <w:jc w:val="left"/>
              <w:rPr>
                <w:del w:id="282" w:author="崔清松" w:date="2016-09-20T21:48:00Z"/>
                <w:rFonts w:asciiTheme="minorEastAsia" w:hAnsiTheme="minorEastAsia" w:cs="宋体"/>
                <w:color w:val="000000" w:themeColor="text1"/>
                <w:kern w:val="0"/>
                <w:sz w:val="20"/>
                <w:szCs w:val="20"/>
              </w:rPr>
            </w:pPr>
            <w:del w:id="283" w:author="崔清松" w:date="2016-09-20T21:48:00Z">
              <w:r w:rsidDel="00CE6263">
                <w:rPr>
                  <w:rFonts w:asciiTheme="minorEastAsia" w:hAnsiTheme="minorEastAsia" w:cs="宋体" w:hint="eastAsia"/>
                  <w:color w:val="000000" w:themeColor="text1"/>
                  <w:kern w:val="0"/>
                  <w:sz w:val="20"/>
                  <w:szCs w:val="20"/>
                </w:rPr>
                <w:delText>-</w:delText>
              </w:r>
            </w:del>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Del="00CE6263" w:rsidRDefault="000B5A94">
            <w:pPr>
              <w:widowControl/>
              <w:spacing w:line="240" w:lineRule="auto"/>
              <w:ind w:firstLineChars="0" w:firstLine="0"/>
              <w:jc w:val="left"/>
              <w:rPr>
                <w:del w:id="284" w:author="崔清松" w:date="2016-09-20T21:48:00Z"/>
                <w:rFonts w:asciiTheme="minorEastAsia" w:hAnsiTheme="minorEastAsia" w:cs="宋体"/>
                <w:color w:val="000000" w:themeColor="text1"/>
                <w:kern w:val="0"/>
                <w:sz w:val="20"/>
                <w:szCs w:val="20"/>
              </w:rPr>
            </w:pPr>
            <w:del w:id="285" w:author="崔清松" w:date="2016-09-20T21:48:00Z">
              <w:r w:rsidDel="00CE6263">
                <w:rPr>
                  <w:rFonts w:asciiTheme="minorEastAsia" w:hAnsiTheme="minorEastAsia" w:cs="宋体" w:hint="eastAsia"/>
                  <w:color w:val="000000" w:themeColor="text1"/>
                  <w:kern w:val="0"/>
                  <w:sz w:val="20"/>
                  <w:szCs w:val="20"/>
                </w:rPr>
                <w:delText>O</w:delText>
              </w:r>
            </w:del>
          </w:p>
        </w:tc>
        <w:tc>
          <w:tcPr>
            <w:tcW w:w="2695" w:type="dxa"/>
            <w:tcBorders>
              <w:top w:val="single" w:sz="4" w:space="0" w:color="auto"/>
              <w:left w:val="nil"/>
              <w:bottom w:val="single" w:sz="4" w:space="0" w:color="auto"/>
              <w:right w:val="single" w:sz="4" w:space="0" w:color="auto"/>
            </w:tcBorders>
            <w:shd w:val="clear" w:color="auto" w:fill="auto"/>
            <w:vAlign w:val="center"/>
          </w:tcPr>
          <w:p w:rsidR="000B5A94" w:rsidDel="00CE6263" w:rsidRDefault="000B5A94">
            <w:pPr>
              <w:widowControl/>
              <w:spacing w:line="240" w:lineRule="auto"/>
              <w:ind w:firstLineChars="0" w:firstLine="0"/>
              <w:jc w:val="left"/>
              <w:rPr>
                <w:del w:id="286" w:author="崔清松" w:date="2016-09-20T21:48:00Z"/>
                <w:rFonts w:asciiTheme="minorEastAsia" w:hAnsiTheme="minorEastAsia" w:cs="宋体"/>
                <w:color w:val="000000" w:themeColor="text1"/>
                <w:kern w:val="0"/>
                <w:sz w:val="20"/>
                <w:szCs w:val="20"/>
              </w:rPr>
            </w:pPr>
            <w:del w:id="287" w:author="崔清松" w:date="2016-09-20T21:48:00Z">
              <w:r w:rsidDel="00CE6263">
                <w:rPr>
                  <w:rFonts w:asciiTheme="minorEastAsia" w:hAnsiTheme="minorEastAsia" w:cs="宋体" w:hint="eastAsia"/>
                  <w:color w:val="000000" w:themeColor="text1"/>
                  <w:kern w:val="0"/>
                  <w:sz w:val="20"/>
                  <w:szCs w:val="20"/>
                </w:rPr>
                <w:delText>如果是普通提货申请，该字段不填。如果是租借提货申请业务，租借登记编号必填，10位字符，填写内容为租借提货申请对应的租借登记编号。</w:delText>
              </w:r>
            </w:del>
          </w:p>
        </w:tc>
      </w:tr>
      <w:tr w:rsidR="000B5A94">
        <w:trPr>
          <w:trHeight w:val="270"/>
        </w:trPr>
        <w:tc>
          <w:tcPr>
            <w:tcW w:w="709"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W04</w:t>
            </w:r>
          </w:p>
        </w:tc>
        <w:tc>
          <w:tcPr>
            <w:tcW w:w="2296" w:type="dxa"/>
            <w:tcBorders>
              <w:top w:val="single" w:sz="4" w:space="0" w:color="auto"/>
              <w:left w:val="nil"/>
              <w:bottom w:val="single" w:sz="4" w:space="0" w:color="auto"/>
              <w:right w:val="single" w:sz="4" w:space="0" w:color="auto"/>
            </w:tcBorders>
            <w:shd w:val="clear" w:color="auto" w:fill="auto"/>
            <w:vAlign w:val="center"/>
          </w:tcPr>
          <w:p w:rsidR="000B5A94" w:rsidRDefault="00CE6263">
            <w:pPr>
              <w:widowControl/>
              <w:spacing w:line="240" w:lineRule="auto"/>
              <w:ind w:firstLineChars="0" w:firstLine="0"/>
              <w:jc w:val="left"/>
              <w:rPr>
                <w:rFonts w:asciiTheme="minorEastAsia" w:hAnsiTheme="minorEastAsia" w:cs="宋体"/>
                <w:color w:val="000000" w:themeColor="text1"/>
                <w:kern w:val="0"/>
                <w:sz w:val="20"/>
                <w:szCs w:val="20"/>
              </w:rPr>
            </w:pPr>
            <w:ins w:id="288" w:author="崔清松" w:date="2016-09-20T21:49:00Z">
              <w:r w:rsidRPr="00CE6263">
                <w:rPr>
                  <w:rFonts w:asciiTheme="minorEastAsia" w:hAnsiTheme="minorEastAsia" w:cs="宋体"/>
                  <w:color w:val="000000" w:themeColor="text1"/>
                  <w:kern w:val="0"/>
                  <w:sz w:val="20"/>
                  <w:szCs w:val="20"/>
                </w:rPr>
                <w:t>contactPerson</w:t>
              </w:r>
            </w:ins>
            <w:del w:id="289" w:author="崔清松" w:date="2016-09-20T21:49:00Z">
              <w:r w:rsidR="000B5A94" w:rsidDel="00CE6263">
                <w:rPr>
                  <w:rFonts w:asciiTheme="minorEastAsia" w:hAnsiTheme="minorEastAsia" w:cs="宋体"/>
                  <w:color w:val="000000" w:themeColor="text1"/>
                  <w:kern w:val="0"/>
                  <w:sz w:val="20"/>
                  <w:szCs w:val="20"/>
                </w:rPr>
                <w:delText>name</w:delText>
              </w:r>
            </w:del>
          </w:p>
        </w:tc>
        <w:tc>
          <w:tcPr>
            <w:tcW w:w="1847"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仓库联系人</w:t>
            </w:r>
          </w:p>
        </w:tc>
        <w:tc>
          <w:tcPr>
            <w:tcW w:w="76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229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tel</w:t>
            </w:r>
          </w:p>
        </w:tc>
        <w:tc>
          <w:tcPr>
            <w:tcW w:w="1847"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联系电话</w:t>
            </w:r>
          </w:p>
        </w:tc>
        <w:tc>
          <w:tcPr>
            <w:tcW w:w="76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0B5A94" w:rsidRDefault="000B5A94">
            <w:pPr>
              <w:widowControl/>
              <w:spacing w:line="240" w:lineRule="auto"/>
              <w:ind w:firstLineChars="0" w:firstLine="0"/>
              <w:jc w:val="left"/>
              <w:rPr>
                <w:rFonts w:asciiTheme="minorEastAsia" w:hAnsiTheme="minorEastAsia"/>
                <w:color w:val="000000" w:themeColor="text1"/>
                <w:sz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T23</w:t>
            </w:r>
          </w:p>
        </w:tc>
        <w:tc>
          <w:tcPr>
            <w:tcW w:w="229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w:t>
            </w:r>
            <w:r>
              <w:rPr>
                <w:rFonts w:asciiTheme="minorEastAsia" w:hAnsiTheme="minorEastAsia" w:cs="宋体"/>
                <w:color w:val="000000" w:themeColor="text1"/>
                <w:kern w:val="0"/>
                <w:sz w:val="20"/>
                <w:szCs w:val="20"/>
              </w:rPr>
              <w:t>Date</w:t>
            </w:r>
          </w:p>
        </w:tc>
        <w:tc>
          <w:tcPr>
            <w:tcW w:w="1847"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撤销日期</w:t>
            </w:r>
          </w:p>
        </w:tc>
        <w:tc>
          <w:tcPr>
            <w:tcW w:w="76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不为空且撤销时必填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0B5A94">
        <w:trPr>
          <w:trHeight w:val="270"/>
        </w:trPr>
        <w:tc>
          <w:tcPr>
            <w:tcW w:w="709"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T28</w:t>
            </w:r>
          </w:p>
        </w:tc>
        <w:tc>
          <w:tcPr>
            <w:tcW w:w="229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cancelTradeDate</w:t>
            </w:r>
          </w:p>
        </w:tc>
        <w:tc>
          <w:tcPr>
            <w:tcW w:w="1847"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撤销时交易日期</w:t>
            </w:r>
          </w:p>
        </w:tc>
        <w:tc>
          <w:tcPr>
            <w:tcW w:w="76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不为空且撤销时必填</w:t>
            </w:r>
          </w:p>
        </w:tc>
      </w:tr>
      <w:tr w:rsidR="000B5A94">
        <w:trPr>
          <w:trHeight w:val="270"/>
        </w:trPr>
        <w:tc>
          <w:tcPr>
            <w:tcW w:w="709" w:type="dxa"/>
            <w:tcBorders>
              <w:top w:val="single" w:sz="4" w:space="0" w:color="auto"/>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T22</w:t>
            </w:r>
          </w:p>
        </w:tc>
        <w:tc>
          <w:tcPr>
            <w:tcW w:w="2296"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cancelTime</w:t>
            </w:r>
          </w:p>
        </w:tc>
        <w:tc>
          <w:tcPr>
            <w:tcW w:w="1847"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撤销时间</w:t>
            </w:r>
          </w:p>
        </w:tc>
        <w:tc>
          <w:tcPr>
            <w:tcW w:w="760"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695" w:type="dxa"/>
            <w:tcBorders>
              <w:top w:val="single" w:sz="4" w:space="0" w:color="auto"/>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不为空且撤销时必填</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lastRenderedPageBreak/>
        <w:t>库存变化流水查询请求及应答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客户向二级系统查询截止到目前客户库存账户的当日变化流水信息。历史库存变化流水信息通过交易所查询。</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会员系统返回时按照交割时间的倒序排列。</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077" w:type="dxa"/>
        <w:tblInd w:w="103" w:type="dxa"/>
        <w:tblLayout w:type="fixed"/>
        <w:tblLook w:val="04A0" w:firstRow="1" w:lastRow="0" w:firstColumn="1" w:lastColumn="0" w:noHBand="0" w:noVBand="1"/>
      </w:tblPr>
      <w:tblGrid>
        <w:gridCol w:w="653"/>
        <w:gridCol w:w="798"/>
        <w:gridCol w:w="1956"/>
        <w:gridCol w:w="1816"/>
        <w:gridCol w:w="618"/>
        <w:gridCol w:w="618"/>
        <w:gridCol w:w="2618"/>
      </w:tblGrid>
      <w:tr w:rsidR="00FE6A0D">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1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T16</w:t>
            </w:r>
          </w:p>
        </w:tc>
        <w:tc>
          <w:tcPr>
            <w:tcW w:w="195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transDate</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交易日期</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5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A01</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accountType</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账户类型</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E0972" w:rsidRDefault="006E0972">
            <w:pPr>
              <w:widowControl/>
              <w:spacing w:line="240" w:lineRule="auto"/>
              <w:ind w:firstLineChars="0" w:firstLine="0"/>
              <w:jc w:val="left"/>
              <w:rPr>
                <w:ins w:id="290" w:author="崔清松" w:date="2016-09-21T10:06:00Z"/>
                <w:rFonts w:asciiTheme="minorEastAsia" w:hAnsiTheme="minorEastAsia" w:cs="宋体"/>
                <w:color w:val="000000" w:themeColor="text1"/>
                <w:kern w:val="0"/>
                <w:sz w:val="20"/>
                <w:szCs w:val="20"/>
              </w:rPr>
            </w:pPr>
            <w:ins w:id="291" w:author="崔清松" w:date="2016-09-21T10:06:00Z">
              <w:r>
                <w:rPr>
                  <w:rFonts w:asciiTheme="minorEastAsia" w:hAnsiTheme="minorEastAsia" w:cs="宋体"/>
                  <w:color w:val="000000" w:themeColor="text1"/>
                  <w:kern w:val="0"/>
                  <w:sz w:val="20"/>
                  <w:szCs w:val="20"/>
                </w:rPr>
                <w:t>S95</w:t>
              </w:r>
            </w:ins>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del w:id="292" w:author="崔清松" w:date="2016-09-21T10:06:00Z">
              <w:r w:rsidDel="006E0972">
                <w:rPr>
                  <w:rFonts w:asciiTheme="minorEastAsia" w:hAnsiTheme="minorEastAsia" w:cs="宋体" w:hint="eastAsia"/>
                  <w:color w:val="000000" w:themeColor="text1"/>
                  <w:kern w:val="0"/>
                  <w:sz w:val="20"/>
                  <w:szCs w:val="20"/>
                </w:rPr>
                <w:delText>K91</w:delText>
              </w:r>
            </w:del>
          </w:p>
        </w:tc>
        <w:tc>
          <w:tcPr>
            <w:tcW w:w="1956" w:type="dxa"/>
            <w:tcBorders>
              <w:top w:val="nil"/>
              <w:left w:val="nil"/>
              <w:bottom w:val="single" w:sz="4" w:space="0" w:color="auto"/>
              <w:right w:val="single" w:sz="4" w:space="0" w:color="auto"/>
            </w:tcBorders>
            <w:shd w:val="clear" w:color="auto" w:fill="auto"/>
            <w:vAlign w:val="center"/>
          </w:tcPr>
          <w:p w:rsidR="000B5A94" w:rsidRDefault="006F0D3A">
            <w:pPr>
              <w:widowControl/>
              <w:spacing w:line="240" w:lineRule="auto"/>
              <w:ind w:firstLineChars="0" w:firstLine="0"/>
              <w:jc w:val="left"/>
              <w:rPr>
                <w:rFonts w:asciiTheme="minorEastAsia" w:hAnsiTheme="minorEastAsia" w:cs="宋体"/>
                <w:color w:val="000000" w:themeColor="text1"/>
                <w:kern w:val="0"/>
                <w:sz w:val="20"/>
                <w:szCs w:val="20"/>
              </w:rPr>
            </w:pPr>
            <w:ins w:id="293" w:author="崔清松" w:date="2016-09-21T10:44:00Z">
              <w:r w:rsidRPr="006F0D3A">
                <w:rPr>
                  <w:rFonts w:asciiTheme="minorEastAsia" w:hAnsiTheme="minorEastAsia" w:cs="宋体"/>
                  <w:color w:val="000000" w:themeColor="text1"/>
                  <w:kern w:val="0"/>
                  <w:sz w:val="20"/>
                  <w:szCs w:val="20"/>
                </w:rPr>
                <w:t>[clientStorageChangeInfoData]</w:t>
              </w:r>
            </w:ins>
            <w:del w:id="294" w:author="崔清松" w:date="2016-09-21T10:44:00Z">
              <w:r w:rsidR="000B5A94" w:rsidDel="006F0D3A">
                <w:rPr>
                  <w:rFonts w:asciiTheme="minorEastAsia" w:hAnsiTheme="minorEastAsia" w:cs="宋体"/>
                  <w:color w:val="000000" w:themeColor="text1"/>
                  <w:kern w:val="0"/>
                  <w:sz w:val="20"/>
                  <w:szCs w:val="20"/>
                </w:rPr>
                <w:delText>[storageChangeDetailData]</w:delText>
              </w:r>
            </w:del>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库存变化流水数据</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库存变化流水</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K04</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sheetNo</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单据编号</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K01</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storageTransType</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仓储交易类型</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V00</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varietyID</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V01</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varietyName</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交割品种全称</w:t>
            </w:r>
          </w:p>
        </w:tc>
        <w:tc>
          <w:tcPr>
            <w:tcW w:w="61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T52</w:t>
            </w:r>
          </w:p>
        </w:tc>
        <w:tc>
          <w:tcPr>
            <w:tcW w:w="195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stdWeight</w:t>
            </w:r>
          </w:p>
        </w:tc>
        <w:tc>
          <w:tcPr>
            <w:tcW w:w="18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发生标准重量</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61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tc>
      </w:tr>
    </w:tbl>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295" w:name="_Toc463012676"/>
      <w:r>
        <w:rPr>
          <w:rFonts w:asciiTheme="minorEastAsia" w:eastAsiaTheme="minorEastAsia" w:hAnsiTheme="minorEastAsia" w:hint="eastAsia"/>
          <w:color w:val="000000" w:themeColor="text1"/>
        </w:rPr>
        <w:t>登记类消息</w:t>
      </w:r>
      <w:bookmarkEnd w:id="295"/>
    </w:p>
    <w:p w:rsidR="00FE6A0D" w:rsidRDefault="00B26F9B">
      <w:pPr>
        <w:pStyle w:val="3"/>
        <w:numPr>
          <w:ilvl w:val="2"/>
          <w:numId w:val="1"/>
        </w:numPr>
        <w:ind w:left="0" w:firstLineChars="0" w:firstLine="0"/>
        <w:rPr>
          <w:rFonts w:asciiTheme="minorEastAsia" w:hAnsiTheme="minorEastAsia"/>
          <w:color w:val="000000" w:themeColor="text1"/>
        </w:rPr>
      </w:pPr>
      <w:bookmarkStart w:id="296" w:name="_Toc463012677"/>
      <w:r>
        <w:rPr>
          <w:rFonts w:asciiTheme="minorEastAsia" w:hAnsiTheme="minorEastAsia" w:hint="eastAsia"/>
          <w:color w:val="000000" w:themeColor="text1"/>
        </w:rPr>
        <w:t>新客户开户</w:t>
      </w:r>
      <w:bookmarkEnd w:id="296"/>
    </w:p>
    <w:p w:rsidR="00FE6A0D" w:rsidDel="006B339A" w:rsidRDefault="00B26F9B">
      <w:pPr>
        <w:pStyle w:val="4"/>
        <w:numPr>
          <w:ilvl w:val="3"/>
          <w:numId w:val="1"/>
        </w:numPr>
        <w:ind w:left="0" w:firstLineChars="0" w:firstLine="0"/>
        <w:rPr>
          <w:del w:id="297" w:author="崔清松" w:date="2016-09-26T17:46:00Z"/>
          <w:rFonts w:asciiTheme="minorEastAsia" w:eastAsiaTheme="minorEastAsia" w:hAnsiTheme="minorEastAsia"/>
          <w:color w:val="000000" w:themeColor="text1"/>
        </w:rPr>
      </w:pPr>
      <w:del w:id="298" w:author="崔清松" w:date="2016-09-26T17:46:00Z">
        <w:r w:rsidDel="006B339A">
          <w:rPr>
            <w:rFonts w:asciiTheme="minorEastAsia" w:eastAsiaTheme="minorEastAsia" w:hAnsiTheme="minorEastAsia" w:hint="eastAsia"/>
            <w:color w:val="000000" w:themeColor="text1"/>
          </w:rPr>
          <w:delText>新开户身份验证请求及应答</w:delText>
        </w:r>
      </w:del>
    </w:p>
    <w:p w:rsidR="00FE6A0D" w:rsidDel="006B339A" w:rsidRDefault="00B26F9B" w:rsidP="002E29BD">
      <w:pPr>
        <w:ind w:firstLine="482"/>
        <w:rPr>
          <w:del w:id="299" w:author="崔清松" w:date="2016-09-26T17:46:00Z"/>
          <w:rFonts w:asciiTheme="minorEastAsia" w:hAnsiTheme="minorEastAsia"/>
          <w:color w:val="000000" w:themeColor="text1"/>
        </w:rPr>
      </w:pPr>
      <w:del w:id="300" w:author="崔清松" w:date="2016-09-26T17:46:00Z">
        <w:r w:rsidDel="006B339A">
          <w:rPr>
            <w:rFonts w:asciiTheme="minorEastAsia" w:hAnsiTheme="minorEastAsia" w:hint="eastAsia"/>
            <w:b/>
            <w:color w:val="000000" w:themeColor="text1"/>
          </w:rPr>
          <w:delText>功能</w:delText>
        </w:r>
        <w:r w:rsidDel="006B339A">
          <w:rPr>
            <w:rFonts w:asciiTheme="minorEastAsia" w:hAnsiTheme="minorEastAsia" w:hint="eastAsia"/>
            <w:color w:val="000000" w:themeColor="text1"/>
          </w:rPr>
          <w:delText>：在APP端新开户前调用，需要二级系统发银行核心系统验证。</w:delText>
        </w:r>
        <w:r w:rsidDel="006B339A">
          <w:rPr>
            <w:rFonts w:asciiTheme="minorEastAsia" w:hAnsiTheme="minorEastAsia" w:hint="eastAsia"/>
            <w:b/>
            <w:color w:val="000000" w:themeColor="text1"/>
          </w:rPr>
          <w:delText>该接口暂未使用。</w:delText>
        </w:r>
      </w:del>
    </w:p>
    <w:p w:rsidR="00FE6A0D" w:rsidDel="006B339A" w:rsidRDefault="00B26F9B">
      <w:pPr>
        <w:ind w:firstLine="480"/>
        <w:rPr>
          <w:del w:id="301" w:author="崔清松" w:date="2016-09-26T17:46:00Z"/>
          <w:rFonts w:asciiTheme="minorEastAsia" w:hAnsiTheme="minorEastAsia"/>
          <w:color w:val="000000" w:themeColor="text1"/>
        </w:rPr>
      </w:pPr>
      <w:del w:id="302" w:author="崔清松" w:date="2016-09-26T17:46:00Z">
        <w:r w:rsidDel="006B339A">
          <w:rPr>
            <w:rFonts w:asciiTheme="minorEastAsia" w:hAnsiTheme="minorEastAsia" w:hint="eastAsia"/>
            <w:color w:val="000000" w:themeColor="text1"/>
          </w:rPr>
          <w:lastRenderedPageBreak/>
          <w:delText>消息体格式如下：</w:delText>
        </w:r>
      </w:del>
    </w:p>
    <w:tbl>
      <w:tblPr>
        <w:tblW w:w="9292" w:type="dxa"/>
        <w:tblInd w:w="103" w:type="dxa"/>
        <w:tblLayout w:type="fixed"/>
        <w:tblLook w:val="04A0" w:firstRow="1" w:lastRow="0" w:firstColumn="1" w:lastColumn="0" w:noHBand="0" w:noVBand="1"/>
      </w:tblPr>
      <w:tblGrid>
        <w:gridCol w:w="798"/>
        <w:gridCol w:w="2416"/>
        <w:gridCol w:w="1596"/>
        <w:gridCol w:w="760"/>
        <w:gridCol w:w="920"/>
        <w:gridCol w:w="2802"/>
      </w:tblGrid>
      <w:tr w:rsidR="00FE6A0D" w:rsidDel="006B339A">
        <w:trPr>
          <w:trHeight w:val="270"/>
          <w:del w:id="303" w:author="崔清松" w:date="2016-09-26T17:46:00Z"/>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Del="006B339A" w:rsidRDefault="00B26F9B">
            <w:pPr>
              <w:widowControl/>
              <w:spacing w:line="240" w:lineRule="auto"/>
              <w:ind w:firstLineChars="0" w:firstLine="0"/>
              <w:jc w:val="left"/>
              <w:rPr>
                <w:del w:id="304" w:author="崔清松" w:date="2016-09-26T17:46:00Z"/>
                <w:rFonts w:asciiTheme="minorEastAsia" w:hAnsiTheme="minorEastAsia" w:cs="宋体"/>
                <w:b/>
                <w:bCs/>
                <w:color w:val="000000" w:themeColor="text1"/>
                <w:kern w:val="0"/>
                <w:sz w:val="20"/>
                <w:szCs w:val="20"/>
              </w:rPr>
            </w:pPr>
            <w:del w:id="305" w:author="崔清松" w:date="2016-09-26T17:46:00Z">
              <w:r w:rsidDel="006B339A">
                <w:rPr>
                  <w:rFonts w:asciiTheme="minorEastAsia" w:hAnsiTheme="minorEastAsia" w:cs="宋体" w:hint="eastAsia"/>
                  <w:b/>
                  <w:bCs/>
                  <w:color w:val="000000" w:themeColor="text1"/>
                  <w:kern w:val="0"/>
                  <w:sz w:val="20"/>
                  <w:szCs w:val="20"/>
                </w:rPr>
                <w:delText>域号</w:delText>
              </w:r>
            </w:del>
          </w:p>
        </w:tc>
        <w:tc>
          <w:tcPr>
            <w:tcW w:w="2416" w:type="dxa"/>
            <w:tcBorders>
              <w:top w:val="single" w:sz="4" w:space="0" w:color="auto"/>
              <w:left w:val="nil"/>
              <w:bottom w:val="single" w:sz="4" w:space="0" w:color="auto"/>
              <w:right w:val="single" w:sz="4" w:space="0" w:color="auto"/>
            </w:tcBorders>
            <w:shd w:val="clear" w:color="000000" w:fill="D9D9D9"/>
            <w:vAlign w:val="center"/>
          </w:tcPr>
          <w:p w:rsidR="00FE6A0D" w:rsidDel="006B339A" w:rsidRDefault="00B26F9B">
            <w:pPr>
              <w:widowControl/>
              <w:spacing w:line="240" w:lineRule="auto"/>
              <w:ind w:firstLineChars="0" w:firstLine="0"/>
              <w:jc w:val="left"/>
              <w:rPr>
                <w:del w:id="306" w:author="崔清松" w:date="2016-09-26T17:46:00Z"/>
                <w:rFonts w:asciiTheme="minorEastAsia" w:hAnsiTheme="minorEastAsia" w:cs="宋体"/>
                <w:b/>
                <w:bCs/>
                <w:color w:val="000000" w:themeColor="text1"/>
                <w:kern w:val="0"/>
                <w:sz w:val="20"/>
                <w:szCs w:val="20"/>
              </w:rPr>
            </w:pPr>
            <w:del w:id="307" w:author="崔清松" w:date="2016-09-26T17:46:00Z">
              <w:r w:rsidDel="006B339A">
                <w:rPr>
                  <w:rFonts w:asciiTheme="minorEastAsia" w:hAnsiTheme="minorEastAsia" w:cs="宋体" w:hint="eastAsia"/>
                  <w:b/>
                  <w:bCs/>
                  <w:color w:val="000000" w:themeColor="text1"/>
                  <w:kern w:val="0"/>
                  <w:sz w:val="20"/>
                  <w:szCs w:val="20"/>
                </w:rPr>
                <w:delText>域名</w:delText>
              </w:r>
            </w:del>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Del="006B339A" w:rsidRDefault="007A704E">
            <w:pPr>
              <w:widowControl/>
              <w:spacing w:line="240" w:lineRule="auto"/>
              <w:ind w:firstLineChars="0" w:firstLine="0"/>
              <w:jc w:val="left"/>
              <w:rPr>
                <w:del w:id="308" w:author="崔清松" w:date="2016-09-26T17:46:00Z"/>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Del="006B339A" w:rsidRDefault="00B26F9B">
            <w:pPr>
              <w:widowControl/>
              <w:spacing w:line="240" w:lineRule="auto"/>
              <w:ind w:firstLineChars="0" w:firstLine="0"/>
              <w:jc w:val="left"/>
              <w:rPr>
                <w:del w:id="309" w:author="崔清松" w:date="2016-09-26T17:46:00Z"/>
                <w:rFonts w:asciiTheme="minorEastAsia" w:hAnsiTheme="minorEastAsia" w:cs="宋体"/>
                <w:b/>
                <w:bCs/>
                <w:color w:val="000000" w:themeColor="text1"/>
                <w:kern w:val="0"/>
                <w:sz w:val="20"/>
                <w:szCs w:val="20"/>
              </w:rPr>
            </w:pPr>
            <w:del w:id="310" w:author="崔清松" w:date="2016-09-26T17:46:00Z">
              <w:r w:rsidDel="006B339A">
                <w:rPr>
                  <w:rFonts w:asciiTheme="minorEastAsia" w:hAnsiTheme="minorEastAsia" w:cs="宋体" w:hint="eastAsia"/>
                  <w:b/>
                  <w:bCs/>
                  <w:color w:val="000000" w:themeColor="text1"/>
                  <w:kern w:val="0"/>
                  <w:sz w:val="20"/>
                  <w:szCs w:val="20"/>
                </w:rPr>
                <w:delText>请求</w:delText>
              </w:r>
            </w:del>
          </w:p>
        </w:tc>
        <w:tc>
          <w:tcPr>
            <w:tcW w:w="920" w:type="dxa"/>
            <w:tcBorders>
              <w:top w:val="single" w:sz="4" w:space="0" w:color="auto"/>
              <w:left w:val="nil"/>
              <w:bottom w:val="single" w:sz="4" w:space="0" w:color="auto"/>
              <w:right w:val="single" w:sz="4" w:space="0" w:color="auto"/>
            </w:tcBorders>
            <w:shd w:val="clear" w:color="000000" w:fill="D9D9D9"/>
            <w:vAlign w:val="center"/>
          </w:tcPr>
          <w:p w:rsidR="00FE6A0D" w:rsidDel="006B339A" w:rsidRDefault="00B26F9B">
            <w:pPr>
              <w:widowControl/>
              <w:spacing w:line="240" w:lineRule="auto"/>
              <w:ind w:firstLineChars="0" w:firstLine="0"/>
              <w:jc w:val="left"/>
              <w:rPr>
                <w:del w:id="311" w:author="崔清松" w:date="2016-09-26T17:46:00Z"/>
                <w:rFonts w:asciiTheme="minorEastAsia" w:hAnsiTheme="minorEastAsia" w:cs="宋体"/>
                <w:b/>
                <w:bCs/>
                <w:color w:val="000000" w:themeColor="text1"/>
                <w:kern w:val="0"/>
                <w:sz w:val="20"/>
                <w:szCs w:val="20"/>
              </w:rPr>
            </w:pPr>
            <w:del w:id="312" w:author="崔清松" w:date="2016-09-26T17:46:00Z">
              <w:r w:rsidDel="006B339A">
                <w:rPr>
                  <w:rFonts w:asciiTheme="minorEastAsia" w:hAnsiTheme="minorEastAsia" w:cs="宋体" w:hint="eastAsia"/>
                  <w:b/>
                  <w:bCs/>
                  <w:color w:val="000000" w:themeColor="text1"/>
                  <w:kern w:val="0"/>
                  <w:sz w:val="20"/>
                  <w:szCs w:val="20"/>
                </w:rPr>
                <w:delText>应答</w:delText>
              </w:r>
            </w:del>
          </w:p>
        </w:tc>
        <w:tc>
          <w:tcPr>
            <w:tcW w:w="2802" w:type="dxa"/>
            <w:tcBorders>
              <w:top w:val="single" w:sz="4" w:space="0" w:color="auto"/>
              <w:left w:val="nil"/>
              <w:bottom w:val="single" w:sz="4" w:space="0" w:color="auto"/>
              <w:right w:val="single" w:sz="4" w:space="0" w:color="auto"/>
            </w:tcBorders>
            <w:shd w:val="clear" w:color="000000" w:fill="D9D9D9"/>
            <w:vAlign w:val="center"/>
          </w:tcPr>
          <w:p w:rsidR="00FE6A0D" w:rsidDel="006B339A" w:rsidRDefault="00B26F9B">
            <w:pPr>
              <w:widowControl/>
              <w:spacing w:line="240" w:lineRule="auto"/>
              <w:ind w:firstLineChars="0" w:firstLine="0"/>
              <w:jc w:val="left"/>
              <w:rPr>
                <w:del w:id="313" w:author="崔清松" w:date="2016-09-26T17:46:00Z"/>
                <w:rFonts w:asciiTheme="minorEastAsia" w:hAnsiTheme="minorEastAsia" w:cs="宋体"/>
                <w:b/>
                <w:bCs/>
                <w:color w:val="000000" w:themeColor="text1"/>
                <w:kern w:val="0"/>
                <w:sz w:val="20"/>
                <w:szCs w:val="20"/>
              </w:rPr>
            </w:pPr>
            <w:del w:id="314" w:author="崔清松" w:date="2016-09-26T17:46:00Z">
              <w:r w:rsidDel="006B339A">
                <w:rPr>
                  <w:rFonts w:asciiTheme="minorEastAsia" w:hAnsiTheme="minorEastAsia" w:cs="宋体" w:hint="eastAsia"/>
                  <w:b/>
                  <w:bCs/>
                  <w:color w:val="000000" w:themeColor="text1"/>
                  <w:kern w:val="0"/>
                  <w:sz w:val="20"/>
                  <w:szCs w:val="20"/>
                </w:rPr>
                <w:delText>说明</w:delText>
              </w:r>
            </w:del>
          </w:p>
        </w:tc>
      </w:tr>
      <w:tr w:rsidR="00FE6A0D" w:rsidDel="006B339A">
        <w:trPr>
          <w:trHeight w:val="270"/>
          <w:del w:id="315"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Del="006B339A" w:rsidRDefault="00B26F9B">
            <w:pPr>
              <w:widowControl/>
              <w:spacing w:line="240" w:lineRule="auto"/>
              <w:ind w:firstLineChars="0" w:firstLine="0"/>
              <w:jc w:val="left"/>
              <w:rPr>
                <w:del w:id="316" w:author="崔清松" w:date="2016-09-26T17:46:00Z"/>
                <w:rFonts w:asciiTheme="minorEastAsia" w:hAnsiTheme="minorEastAsia" w:cs="宋体"/>
                <w:color w:val="000000" w:themeColor="text1"/>
                <w:kern w:val="0"/>
                <w:sz w:val="20"/>
                <w:szCs w:val="20"/>
              </w:rPr>
            </w:pPr>
            <w:del w:id="317" w:author="崔清松" w:date="2016-09-26T17:46:00Z">
              <w:r w:rsidDel="006B339A">
                <w:rPr>
                  <w:rFonts w:asciiTheme="minorEastAsia" w:hAnsiTheme="minorEastAsia" w:cs="宋体" w:hint="eastAsia"/>
                  <w:color w:val="000000" w:themeColor="text1"/>
                  <w:kern w:val="0"/>
                  <w:sz w:val="20"/>
                  <w:szCs w:val="20"/>
                </w:rPr>
                <w:delText>M00</w:delText>
              </w:r>
            </w:del>
          </w:p>
        </w:tc>
        <w:tc>
          <w:tcPr>
            <w:tcW w:w="2416" w:type="dxa"/>
            <w:tcBorders>
              <w:top w:val="nil"/>
              <w:left w:val="nil"/>
              <w:bottom w:val="single" w:sz="4" w:space="0" w:color="auto"/>
              <w:right w:val="single" w:sz="4" w:space="0" w:color="auto"/>
            </w:tcBorders>
            <w:shd w:val="clear" w:color="auto" w:fill="auto"/>
            <w:vAlign w:val="center"/>
          </w:tcPr>
          <w:p w:rsidR="00FE6A0D" w:rsidDel="006B339A" w:rsidRDefault="00B26F9B">
            <w:pPr>
              <w:widowControl/>
              <w:spacing w:line="240" w:lineRule="auto"/>
              <w:ind w:firstLineChars="0" w:firstLine="0"/>
              <w:jc w:val="left"/>
              <w:rPr>
                <w:del w:id="318" w:author="崔清松" w:date="2016-09-26T17:46:00Z"/>
                <w:rFonts w:asciiTheme="minorEastAsia" w:hAnsiTheme="minorEastAsia" w:cs="宋体"/>
                <w:color w:val="000000" w:themeColor="text1"/>
                <w:kern w:val="0"/>
                <w:sz w:val="20"/>
                <w:szCs w:val="20"/>
              </w:rPr>
            </w:pPr>
            <w:del w:id="319" w:author="崔清松" w:date="2016-09-26T17:46:00Z">
              <w:r w:rsidDel="006B339A">
                <w:rPr>
                  <w:rFonts w:asciiTheme="minorEastAsia" w:hAnsiTheme="minorEastAsia" w:cs="宋体" w:hint="eastAsia"/>
                  <w:color w:val="000000" w:themeColor="text1"/>
                  <w:kern w:val="0"/>
                  <w:sz w:val="20"/>
                  <w:szCs w:val="20"/>
                </w:rPr>
                <w:delText>memberID</w:delText>
              </w:r>
            </w:del>
          </w:p>
        </w:tc>
        <w:tc>
          <w:tcPr>
            <w:tcW w:w="1596" w:type="dxa"/>
            <w:tcBorders>
              <w:top w:val="nil"/>
              <w:left w:val="nil"/>
              <w:bottom w:val="single" w:sz="4" w:space="0" w:color="auto"/>
              <w:right w:val="single" w:sz="4" w:space="0" w:color="auto"/>
            </w:tcBorders>
            <w:shd w:val="clear" w:color="auto" w:fill="auto"/>
            <w:vAlign w:val="center"/>
          </w:tcPr>
          <w:p w:rsidR="00FE6A0D" w:rsidDel="006B339A" w:rsidRDefault="00B26F9B">
            <w:pPr>
              <w:widowControl/>
              <w:spacing w:line="240" w:lineRule="auto"/>
              <w:ind w:firstLineChars="0" w:firstLine="0"/>
              <w:jc w:val="left"/>
              <w:rPr>
                <w:del w:id="320" w:author="崔清松" w:date="2016-09-26T17:46:00Z"/>
                <w:rFonts w:asciiTheme="minorEastAsia" w:hAnsiTheme="minorEastAsia" w:cs="宋体"/>
                <w:color w:val="000000" w:themeColor="text1"/>
                <w:kern w:val="0"/>
                <w:sz w:val="20"/>
                <w:szCs w:val="20"/>
              </w:rPr>
            </w:pPr>
            <w:del w:id="321" w:author="崔清松" w:date="2016-09-26T17:46:00Z">
              <w:r w:rsidDel="006B339A">
                <w:rPr>
                  <w:rFonts w:asciiTheme="minorEastAsia" w:hAnsiTheme="minorEastAsia" w:cs="宋体" w:hint="eastAsia"/>
                  <w:color w:val="000000" w:themeColor="text1"/>
                  <w:kern w:val="0"/>
                  <w:sz w:val="20"/>
                  <w:szCs w:val="20"/>
                </w:rPr>
                <w:delText>会员代码</w:delText>
              </w:r>
            </w:del>
          </w:p>
        </w:tc>
        <w:tc>
          <w:tcPr>
            <w:tcW w:w="760" w:type="dxa"/>
            <w:tcBorders>
              <w:top w:val="nil"/>
              <w:left w:val="nil"/>
              <w:bottom w:val="single" w:sz="4" w:space="0" w:color="auto"/>
              <w:right w:val="single" w:sz="4" w:space="0" w:color="auto"/>
            </w:tcBorders>
            <w:shd w:val="clear" w:color="auto" w:fill="auto"/>
            <w:vAlign w:val="center"/>
          </w:tcPr>
          <w:p w:rsidR="00FE6A0D" w:rsidDel="006B339A" w:rsidRDefault="00B26F9B">
            <w:pPr>
              <w:widowControl/>
              <w:spacing w:line="240" w:lineRule="auto"/>
              <w:ind w:firstLineChars="0" w:firstLine="0"/>
              <w:jc w:val="left"/>
              <w:rPr>
                <w:del w:id="322" w:author="崔清松" w:date="2016-09-26T17:46:00Z"/>
                <w:rFonts w:asciiTheme="minorEastAsia" w:hAnsiTheme="minorEastAsia" w:cs="宋体"/>
                <w:color w:val="000000" w:themeColor="text1"/>
                <w:kern w:val="0"/>
                <w:sz w:val="20"/>
                <w:szCs w:val="20"/>
              </w:rPr>
            </w:pPr>
            <w:del w:id="323" w:author="崔清松" w:date="2016-09-26T17:46:00Z">
              <w:r w:rsidDel="006B339A">
                <w:rPr>
                  <w:rFonts w:asciiTheme="minorEastAsia" w:hAnsiTheme="minorEastAsia" w:cs="宋体" w:hint="eastAsia"/>
                  <w:color w:val="000000" w:themeColor="text1"/>
                  <w:kern w:val="0"/>
                  <w:sz w:val="20"/>
                  <w:szCs w:val="20"/>
                </w:rPr>
                <w:delText>M</w:delText>
              </w:r>
            </w:del>
          </w:p>
        </w:tc>
        <w:tc>
          <w:tcPr>
            <w:tcW w:w="920" w:type="dxa"/>
            <w:tcBorders>
              <w:top w:val="nil"/>
              <w:left w:val="nil"/>
              <w:bottom w:val="single" w:sz="4" w:space="0" w:color="auto"/>
              <w:right w:val="single" w:sz="4" w:space="0" w:color="auto"/>
            </w:tcBorders>
            <w:shd w:val="clear" w:color="auto" w:fill="auto"/>
            <w:vAlign w:val="center"/>
          </w:tcPr>
          <w:p w:rsidR="00FE6A0D" w:rsidDel="006B339A" w:rsidRDefault="00B26F9B">
            <w:pPr>
              <w:widowControl/>
              <w:spacing w:line="240" w:lineRule="auto"/>
              <w:ind w:firstLineChars="0" w:firstLine="0"/>
              <w:jc w:val="left"/>
              <w:rPr>
                <w:del w:id="324" w:author="崔清松" w:date="2016-09-26T17:46:00Z"/>
                <w:rFonts w:asciiTheme="minorEastAsia" w:hAnsiTheme="minorEastAsia" w:cs="宋体"/>
                <w:color w:val="000000" w:themeColor="text1"/>
                <w:kern w:val="0"/>
                <w:sz w:val="20"/>
                <w:szCs w:val="20"/>
              </w:rPr>
            </w:pPr>
            <w:del w:id="325"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FE6A0D" w:rsidDel="006B339A" w:rsidRDefault="00FE6A0D">
            <w:pPr>
              <w:widowControl/>
              <w:spacing w:line="240" w:lineRule="auto"/>
              <w:ind w:firstLineChars="0" w:firstLine="0"/>
              <w:jc w:val="left"/>
              <w:rPr>
                <w:del w:id="326" w:author="崔清松" w:date="2016-09-26T17:46:00Z"/>
                <w:rFonts w:asciiTheme="minorEastAsia" w:hAnsiTheme="minorEastAsia" w:cs="宋体"/>
                <w:color w:val="000000" w:themeColor="text1"/>
                <w:kern w:val="0"/>
                <w:sz w:val="20"/>
                <w:szCs w:val="20"/>
              </w:rPr>
            </w:pPr>
          </w:p>
        </w:tc>
      </w:tr>
      <w:tr w:rsidR="000B5A94" w:rsidDel="006B339A">
        <w:trPr>
          <w:trHeight w:val="270"/>
          <w:del w:id="327"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28" w:author="崔清松" w:date="2016-09-26T17:46:00Z"/>
                <w:rFonts w:asciiTheme="minorEastAsia" w:hAnsiTheme="minorEastAsia" w:cs="宋体"/>
                <w:color w:val="000000" w:themeColor="text1"/>
                <w:kern w:val="0"/>
                <w:sz w:val="20"/>
                <w:szCs w:val="20"/>
              </w:rPr>
            </w:pPr>
            <w:del w:id="329" w:author="崔清松" w:date="2016-09-26T17:46:00Z">
              <w:r w:rsidDel="006B339A">
                <w:rPr>
                  <w:rFonts w:asciiTheme="minorEastAsia" w:hAnsiTheme="minorEastAsia" w:cs="宋体"/>
                  <w:color w:val="000000" w:themeColor="text1"/>
                  <w:kern w:val="0"/>
                  <w:sz w:val="20"/>
                  <w:szCs w:val="20"/>
                </w:rPr>
                <w:delText>M32</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30" w:author="崔清松" w:date="2016-09-26T17:46:00Z"/>
                <w:rFonts w:asciiTheme="minorEastAsia" w:hAnsiTheme="minorEastAsia" w:cs="宋体"/>
                <w:color w:val="000000" w:themeColor="text1"/>
                <w:kern w:val="0"/>
                <w:sz w:val="20"/>
                <w:szCs w:val="20"/>
              </w:rPr>
            </w:pPr>
            <w:del w:id="331" w:author="崔清松" w:date="2016-09-26T17:46:00Z">
              <w:r w:rsidDel="006B339A">
                <w:rPr>
                  <w:rFonts w:asciiTheme="minorEastAsia" w:hAnsiTheme="minorEastAsia" w:cs="宋体"/>
                  <w:color w:val="000000" w:themeColor="text1"/>
                  <w:kern w:val="0"/>
                  <w:sz w:val="20"/>
                  <w:szCs w:val="20"/>
                </w:rPr>
                <w:delText xml:space="preserve">clientName </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32" w:author="崔清松" w:date="2016-09-26T17:46:00Z"/>
                <w:rFonts w:asciiTheme="minorEastAsia" w:hAnsiTheme="minorEastAsia" w:cs="宋体"/>
                <w:color w:val="000000" w:themeColor="text1"/>
                <w:kern w:val="0"/>
                <w:sz w:val="20"/>
                <w:szCs w:val="20"/>
              </w:rPr>
            </w:pPr>
            <w:del w:id="333" w:author="崔清松" w:date="2016-09-26T17:46:00Z">
              <w:r w:rsidDel="006B339A">
                <w:rPr>
                  <w:rFonts w:asciiTheme="minorEastAsia" w:hAnsiTheme="minorEastAsia" w:cs="宋体" w:hint="eastAsia"/>
                  <w:color w:val="000000" w:themeColor="text1"/>
                  <w:kern w:val="0"/>
                  <w:sz w:val="20"/>
                  <w:szCs w:val="20"/>
                </w:rPr>
                <w:delText>客户姓名</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34" w:author="崔清松" w:date="2016-09-26T17:46:00Z"/>
                <w:rFonts w:asciiTheme="minorEastAsia" w:hAnsiTheme="minorEastAsia" w:cs="宋体"/>
                <w:color w:val="000000" w:themeColor="text1"/>
                <w:kern w:val="0"/>
                <w:sz w:val="20"/>
                <w:szCs w:val="20"/>
              </w:rPr>
            </w:pPr>
            <w:del w:id="335" w:author="崔清松" w:date="2016-09-26T17:46:00Z">
              <w:r w:rsidDel="006B339A">
                <w:rPr>
                  <w:rFonts w:asciiTheme="minorEastAsia" w:hAnsiTheme="minorEastAsia" w:cs="宋体" w:hint="eastAsia"/>
                  <w:color w:val="000000" w:themeColor="text1"/>
                  <w:kern w:val="0"/>
                  <w:sz w:val="20"/>
                  <w:szCs w:val="20"/>
                </w:rPr>
                <w:delText>M</w:delText>
              </w:r>
            </w:del>
          </w:p>
        </w:tc>
        <w:tc>
          <w:tcPr>
            <w:tcW w:w="92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36" w:author="崔清松" w:date="2016-09-26T17:46:00Z"/>
                <w:rFonts w:asciiTheme="minorEastAsia" w:hAnsiTheme="minorEastAsia" w:cs="宋体"/>
                <w:color w:val="000000" w:themeColor="text1"/>
                <w:kern w:val="0"/>
                <w:sz w:val="20"/>
                <w:szCs w:val="20"/>
              </w:rPr>
            </w:pPr>
            <w:del w:id="337"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38" w:author="崔清松" w:date="2016-09-26T17:46:00Z"/>
                <w:rFonts w:asciiTheme="minorEastAsia" w:hAnsiTheme="minorEastAsia" w:cs="宋体"/>
                <w:color w:val="000000" w:themeColor="text1"/>
                <w:kern w:val="0"/>
                <w:sz w:val="20"/>
                <w:szCs w:val="20"/>
              </w:rPr>
            </w:pPr>
          </w:p>
        </w:tc>
      </w:tr>
      <w:tr w:rsidR="000B5A94" w:rsidDel="006B339A">
        <w:trPr>
          <w:trHeight w:val="270"/>
          <w:del w:id="339"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40" w:author="崔清松" w:date="2016-09-26T17:46:00Z"/>
                <w:rFonts w:asciiTheme="minorEastAsia" w:hAnsiTheme="minorEastAsia" w:cs="宋体"/>
                <w:color w:val="000000" w:themeColor="text1"/>
                <w:kern w:val="0"/>
                <w:sz w:val="20"/>
                <w:szCs w:val="20"/>
              </w:rPr>
            </w:pPr>
            <w:del w:id="341" w:author="崔清松" w:date="2016-09-26T17:46:00Z">
              <w:r w:rsidDel="006B339A">
                <w:rPr>
                  <w:rFonts w:asciiTheme="minorEastAsia" w:hAnsiTheme="minorEastAsia" w:cs="宋体" w:hint="eastAsia"/>
                  <w:color w:val="000000" w:themeColor="text1"/>
                  <w:kern w:val="0"/>
                  <w:sz w:val="20"/>
                  <w:szCs w:val="20"/>
                </w:rPr>
                <w:delText>B01</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42" w:author="崔清松" w:date="2016-09-26T17:46:00Z"/>
                <w:rFonts w:asciiTheme="minorEastAsia" w:hAnsiTheme="minorEastAsia" w:cs="宋体"/>
                <w:color w:val="000000" w:themeColor="text1"/>
                <w:kern w:val="0"/>
                <w:sz w:val="20"/>
                <w:szCs w:val="20"/>
              </w:rPr>
            </w:pPr>
            <w:del w:id="343" w:author="崔清松" w:date="2016-09-26T17:46:00Z">
              <w:r w:rsidDel="006B339A">
                <w:rPr>
                  <w:rFonts w:asciiTheme="minorEastAsia" w:hAnsiTheme="minorEastAsia" w:cs="宋体"/>
                  <w:color w:val="000000" w:themeColor="text1"/>
                  <w:kern w:val="0"/>
                  <w:sz w:val="20"/>
                  <w:szCs w:val="20"/>
                </w:rPr>
                <w:delText>certificateType</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44" w:author="崔清松" w:date="2016-09-26T17:46:00Z"/>
                <w:rFonts w:asciiTheme="minorEastAsia" w:hAnsiTheme="minorEastAsia" w:cs="宋体"/>
                <w:color w:val="000000" w:themeColor="text1"/>
                <w:kern w:val="0"/>
                <w:sz w:val="20"/>
                <w:szCs w:val="20"/>
              </w:rPr>
            </w:pPr>
            <w:del w:id="345" w:author="崔清松" w:date="2016-09-26T17:46:00Z">
              <w:r w:rsidDel="006B339A">
                <w:rPr>
                  <w:rFonts w:asciiTheme="minorEastAsia" w:hAnsiTheme="minorEastAsia" w:cs="宋体" w:hint="eastAsia"/>
                  <w:color w:val="000000" w:themeColor="text1"/>
                  <w:kern w:val="0"/>
                  <w:sz w:val="20"/>
                  <w:szCs w:val="20"/>
                </w:rPr>
                <w:delText>证件类型</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46" w:author="崔清松" w:date="2016-09-26T17:46:00Z"/>
                <w:rFonts w:asciiTheme="minorEastAsia" w:hAnsiTheme="minorEastAsia" w:cs="宋体"/>
                <w:color w:val="000000" w:themeColor="text1"/>
                <w:kern w:val="0"/>
                <w:sz w:val="20"/>
                <w:szCs w:val="20"/>
              </w:rPr>
            </w:pPr>
            <w:del w:id="347" w:author="崔清松" w:date="2016-09-26T17:46:00Z">
              <w:r w:rsidDel="006B339A">
                <w:rPr>
                  <w:rFonts w:asciiTheme="minorEastAsia" w:hAnsiTheme="minorEastAsia" w:cs="宋体" w:hint="eastAsia"/>
                  <w:color w:val="000000" w:themeColor="text1"/>
                  <w:kern w:val="0"/>
                  <w:sz w:val="20"/>
                  <w:szCs w:val="20"/>
                </w:rPr>
                <w:delText>M</w:delText>
              </w:r>
            </w:del>
          </w:p>
        </w:tc>
        <w:tc>
          <w:tcPr>
            <w:tcW w:w="92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48" w:author="崔清松" w:date="2016-09-26T17:46:00Z"/>
                <w:rFonts w:asciiTheme="minorEastAsia" w:hAnsiTheme="minorEastAsia" w:cs="宋体"/>
                <w:color w:val="000000" w:themeColor="text1"/>
                <w:kern w:val="0"/>
                <w:sz w:val="20"/>
                <w:szCs w:val="20"/>
              </w:rPr>
            </w:pPr>
            <w:del w:id="349"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50" w:author="崔清松" w:date="2016-09-26T17:46:00Z"/>
                <w:rFonts w:asciiTheme="minorEastAsia" w:hAnsiTheme="minorEastAsia" w:cs="宋体"/>
                <w:color w:val="000000" w:themeColor="text1"/>
                <w:kern w:val="0"/>
                <w:sz w:val="20"/>
                <w:szCs w:val="20"/>
              </w:rPr>
            </w:pPr>
          </w:p>
        </w:tc>
      </w:tr>
      <w:tr w:rsidR="000B5A94" w:rsidDel="006B339A">
        <w:trPr>
          <w:trHeight w:val="270"/>
          <w:del w:id="351"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52" w:author="崔清松" w:date="2016-09-26T17:46:00Z"/>
                <w:rFonts w:asciiTheme="minorEastAsia" w:hAnsiTheme="minorEastAsia" w:cs="宋体"/>
                <w:color w:val="000000" w:themeColor="text1"/>
                <w:kern w:val="0"/>
                <w:sz w:val="20"/>
                <w:szCs w:val="20"/>
              </w:rPr>
            </w:pPr>
            <w:del w:id="353" w:author="崔清松" w:date="2016-09-26T17:46:00Z">
              <w:r w:rsidDel="006B339A">
                <w:rPr>
                  <w:rFonts w:asciiTheme="minorEastAsia" w:hAnsiTheme="minorEastAsia" w:cs="宋体" w:hint="eastAsia"/>
                  <w:color w:val="000000" w:themeColor="text1"/>
                  <w:kern w:val="0"/>
                  <w:sz w:val="20"/>
                  <w:szCs w:val="20"/>
                </w:rPr>
                <w:delText>B02</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54" w:author="崔清松" w:date="2016-09-26T17:46:00Z"/>
                <w:rFonts w:asciiTheme="minorEastAsia" w:hAnsiTheme="minorEastAsia" w:cs="宋体"/>
                <w:color w:val="000000" w:themeColor="text1"/>
                <w:kern w:val="0"/>
                <w:sz w:val="20"/>
                <w:szCs w:val="20"/>
              </w:rPr>
            </w:pPr>
            <w:del w:id="355" w:author="崔清松" w:date="2016-09-26T17:46:00Z">
              <w:r w:rsidDel="006B339A">
                <w:rPr>
                  <w:rFonts w:asciiTheme="minorEastAsia" w:hAnsiTheme="minorEastAsia" w:cs="宋体"/>
                  <w:color w:val="000000" w:themeColor="text1"/>
                  <w:kern w:val="0"/>
                  <w:sz w:val="20"/>
                  <w:szCs w:val="20"/>
                </w:rPr>
                <w:delText>certificateNo</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56" w:author="崔清松" w:date="2016-09-26T17:46:00Z"/>
                <w:rFonts w:asciiTheme="minorEastAsia" w:hAnsiTheme="minorEastAsia" w:cs="宋体"/>
                <w:color w:val="000000" w:themeColor="text1"/>
                <w:kern w:val="0"/>
                <w:sz w:val="20"/>
                <w:szCs w:val="20"/>
              </w:rPr>
            </w:pPr>
            <w:del w:id="357" w:author="崔清松" w:date="2016-09-26T17:46:00Z">
              <w:r w:rsidDel="006B339A">
                <w:rPr>
                  <w:rFonts w:asciiTheme="minorEastAsia" w:hAnsiTheme="minorEastAsia" w:cs="宋体" w:hint="eastAsia"/>
                  <w:color w:val="000000" w:themeColor="text1"/>
                  <w:kern w:val="0"/>
                  <w:sz w:val="20"/>
                  <w:szCs w:val="20"/>
                </w:rPr>
                <w:delText>证件编号</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58" w:author="崔清松" w:date="2016-09-26T17:46:00Z"/>
                <w:rFonts w:asciiTheme="minorEastAsia" w:hAnsiTheme="minorEastAsia" w:cs="宋体"/>
                <w:color w:val="000000" w:themeColor="text1"/>
                <w:kern w:val="0"/>
                <w:sz w:val="20"/>
                <w:szCs w:val="20"/>
              </w:rPr>
            </w:pPr>
            <w:del w:id="359" w:author="崔清松" w:date="2016-09-26T17:46:00Z">
              <w:r w:rsidDel="006B339A">
                <w:rPr>
                  <w:rFonts w:asciiTheme="minorEastAsia" w:hAnsiTheme="minorEastAsia" w:cs="宋体" w:hint="eastAsia"/>
                  <w:color w:val="000000" w:themeColor="text1"/>
                  <w:kern w:val="0"/>
                  <w:sz w:val="20"/>
                  <w:szCs w:val="20"/>
                </w:rPr>
                <w:delText>M</w:delText>
              </w:r>
            </w:del>
          </w:p>
        </w:tc>
        <w:tc>
          <w:tcPr>
            <w:tcW w:w="92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60" w:author="崔清松" w:date="2016-09-26T17:46:00Z"/>
                <w:rFonts w:asciiTheme="minorEastAsia" w:hAnsiTheme="minorEastAsia" w:cs="宋体"/>
                <w:color w:val="000000" w:themeColor="text1"/>
                <w:kern w:val="0"/>
                <w:sz w:val="20"/>
                <w:szCs w:val="20"/>
              </w:rPr>
            </w:pPr>
            <w:del w:id="361"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62" w:author="崔清松" w:date="2016-09-26T17:46:00Z"/>
                <w:rFonts w:asciiTheme="minorEastAsia" w:hAnsiTheme="minorEastAsia" w:cs="宋体"/>
                <w:color w:val="000000" w:themeColor="text1"/>
                <w:kern w:val="0"/>
                <w:sz w:val="20"/>
                <w:szCs w:val="20"/>
              </w:rPr>
            </w:pPr>
          </w:p>
        </w:tc>
      </w:tr>
      <w:tr w:rsidR="000B5A94" w:rsidDel="006B339A">
        <w:trPr>
          <w:trHeight w:val="270"/>
          <w:del w:id="363"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64" w:author="崔清松" w:date="2016-09-26T17:46:00Z"/>
                <w:rFonts w:asciiTheme="minorEastAsia" w:hAnsiTheme="minorEastAsia" w:cs="宋体"/>
                <w:color w:val="000000" w:themeColor="text1"/>
                <w:kern w:val="0"/>
                <w:sz w:val="20"/>
                <w:szCs w:val="20"/>
              </w:rPr>
            </w:pPr>
            <w:del w:id="365" w:author="崔清松" w:date="2016-09-26T17:46:00Z">
              <w:r w:rsidDel="006B339A">
                <w:rPr>
                  <w:rFonts w:asciiTheme="minorEastAsia" w:hAnsiTheme="minorEastAsia" w:cs="宋体" w:hint="eastAsia"/>
                  <w:color w:val="000000" w:themeColor="text1"/>
                  <w:kern w:val="0"/>
                  <w:sz w:val="20"/>
                  <w:szCs w:val="20"/>
                </w:rPr>
                <w:delText>B04</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66" w:author="崔清松" w:date="2016-09-26T17:46:00Z"/>
                <w:rFonts w:asciiTheme="minorEastAsia" w:hAnsiTheme="minorEastAsia" w:cs="宋体"/>
                <w:color w:val="000000" w:themeColor="text1"/>
                <w:kern w:val="0"/>
                <w:sz w:val="20"/>
                <w:szCs w:val="20"/>
              </w:rPr>
            </w:pPr>
            <w:del w:id="367" w:author="崔清松" w:date="2016-09-26T17:46:00Z">
              <w:r w:rsidDel="006B339A">
                <w:rPr>
                  <w:rFonts w:asciiTheme="minorEastAsia" w:hAnsiTheme="minorEastAsia" w:cs="宋体"/>
                  <w:color w:val="000000" w:themeColor="text1"/>
                  <w:kern w:val="0"/>
                  <w:sz w:val="20"/>
                  <w:szCs w:val="20"/>
                </w:rPr>
                <w:delText>T</w:delText>
              </w:r>
              <w:r w:rsidDel="006B339A">
                <w:rPr>
                  <w:rFonts w:asciiTheme="minorEastAsia" w:hAnsiTheme="minorEastAsia" w:cs="宋体" w:hint="eastAsia"/>
                  <w:color w:val="000000" w:themeColor="text1"/>
                  <w:kern w:val="0"/>
                  <w:sz w:val="20"/>
                  <w:szCs w:val="20"/>
                </w:rPr>
                <w:delText>el</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68" w:author="崔清松" w:date="2016-09-26T17:46:00Z"/>
                <w:rFonts w:asciiTheme="minorEastAsia" w:hAnsiTheme="minorEastAsia" w:cs="宋体"/>
                <w:color w:val="000000" w:themeColor="text1"/>
                <w:kern w:val="0"/>
                <w:sz w:val="20"/>
                <w:szCs w:val="20"/>
              </w:rPr>
            </w:pPr>
            <w:del w:id="369" w:author="崔清松" w:date="2016-09-26T17:46:00Z">
              <w:r w:rsidDel="006B339A">
                <w:rPr>
                  <w:rFonts w:asciiTheme="minorEastAsia" w:hAnsiTheme="minorEastAsia" w:cs="宋体" w:hint="eastAsia"/>
                  <w:color w:val="000000" w:themeColor="text1"/>
                  <w:kern w:val="0"/>
                  <w:sz w:val="20"/>
                  <w:szCs w:val="20"/>
                </w:rPr>
                <w:delText>手机号</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70" w:author="崔清松" w:date="2016-09-26T17:46:00Z"/>
                <w:rFonts w:asciiTheme="minorEastAsia" w:hAnsiTheme="minorEastAsia" w:cs="宋体"/>
                <w:color w:val="000000" w:themeColor="text1"/>
                <w:kern w:val="0"/>
                <w:sz w:val="20"/>
                <w:szCs w:val="20"/>
              </w:rPr>
            </w:pPr>
            <w:del w:id="371" w:author="崔清松" w:date="2016-09-26T17:46:00Z">
              <w:r w:rsidDel="006B339A">
                <w:rPr>
                  <w:rFonts w:asciiTheme="minorEastAsia" w:hAnsiTheme="minorEastAsia" w:cs="宋体" w:hint="eastAsia"/>
                  <w:color w:val="000000" w:themeColor="text1"/>
                  <w:kern w:val="0"/>
                  <w:sz w:val="20"/>
                  <w:szCs w:val="20"/>
                </w:rPr>
                <w:delText>M</w:delText>
              </w:r>
            </w:del>
          </w:p>
        </w:tc>
        <w:tc>
          <w:tcPr>
            <w:tcW w:w="92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72" w:author="崔清松" w:date="2016-09-26T17:46:00Z"/>
                <w:rFonts w:asciiTheme="minorEastAsia" w:hAnsiTheme="minorEastAsia" w:cs="宋体"/>
                <w:color w:val="000000" w:themeColor="text1"/>
                <w:kern w:val="0"/>
                <w:sz w:val="20"/>
                <w:szCs w:val="20"/>
              </w:rPr>
            </w:pPr>
            <w:del w:id="373"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74" w:author="崔清松" w:date="2016-09-26T17:46:00Z"/>
                <w:rFonts w:asciiTheme="minorEastAsia" w:hAnsiTheme="minorEastAsia" w:cs="宋体"/>
                <w:color w:val="000000" w:themeColor="text1"/>
                <w:kern w:val="0"/>
                <w:sz w:val="20"/>
                <w:szCs w:val="20"/>
              </w:rPr>
            </w:pPr>
          </w:p>
        </w:tc>
      </w:tr>
      <w:tr w:rsidR="000B5A94" w:rsidDel="006B339A">
        <w:trPr>
          <w:trHeight w:val="270"/>
          <w:del w:id="375"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76" w:author="崔清松" w:date="2016-09-26T17:46:00Z"/>
                <w:rFonts w:asciiTheme="minorEastAsia" w:hAnsiTheme="minorEastAsia" w:cs="宋体"/>
                <w:color w:val="000000" w:themeColor="text1"/>
                <w:kern w:val="0"/>
                <w:sz w:val="20"/>
                <w:szCs w:val="20"/>
              </w:rPr>
            </w:pPr>
            <w:del w:id="377" w:author="崔清松" w:date="2016-09-26T17:46:00Z">
              <w:r w:rsidDel="006B339A">
                <w:rPr>
                  <w:rFonts w:asciiTheme="minorEastAsia" w:hAnsiTheme="minorEastAsia" w:cs="宋体"/>
                  <w:color w:val="000000" w:themeColor="text1"/>
                  <w:kern w:val="0"/>
                  <w:sz w:val="20"/>
                  <w:szCs w:val="20"/>
                </w:rPr>
                <w:delText>W30</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78" w:author="崔清松" w:date="2016-09-26T17:46:00Z"/>
                <w:rFonts w:asciiTheme="minorEastAsia" w:hAnsiTheme="minorEastAsia" w:cs="宋体"/>
                <w:color w:val="000000" w:themeColor="text1"/>
                <w:kern w:val="0"/>
                <w:sz w:val="20"/>
                <w:szCs w:val="20"/>
              </w:rPr>
            </w:pPr>
            <w:del w:id="379" w:author="崔清松" w:date="2016-09-26T17:46:00Z">
              <w:r w:rsidDel="006B339A">
                <w:rPr>
                  <w:rFonts w:asciiTheme="minorEastAsia" w:hAnsiTheme="minorEastAsia" w:cs="宋体" w:hint="eastAsia"/>
                  <w:color w:val="000000" w:themeColor="text1"/>
                  <w:kern w:val="0"/>
                  <w:sz w:val="20"/>
                  <w:szCs w:val="20"/>
                </w:rPr>
                <w:delText>bankID</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80" w:author="崔清松" w:date="2016-09-26T17:46:00Z"/>
                <w:rFonts w:asciiTheme="minorEastAsia" w:hAnsiTheme="minorEastAsia" w:cs="宋体"/>
                <w:color w:val="000000" w:themeColor="text1"/>
                <w:kern w:val="0"/>
                <w:sz w:val="20"/>
                <w:szCs w:val="20"/>
              </w:rPr>
            </w:pPr>
            <w:del w:id="381" w:author="崔清松" w:date="2016-09-26T17:46:00Z">
              <w:r w:rsidDel="006B339A">
                <w:rPr>
                  <w:rFonts w:asciiTheme="minorEastAsia" w:hAnsiTheme="minorEastAsia" w:cs="宋体" w:hint="eastAsia"/>
                  <w:color w:val="000000" w:themeColor="text1"/>
                  <w:kern w:val="0"/>
                  <w:sz w:val="20"/>
                  <w:szCs w:val="20"/>
                </w:rPr>
                <w:delText>银行代码</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82" w:author="崔清松" w:date="2016-09-26T17:46:00Z"/>
                <w:rFonts w:asciiTheme="minorEastAsia" w:hAnsiTheme="minorEastAsia" w:cs="宋体"/>
                <w:color w:val="000000" w:themeColor="text1"/>
                <w:kern w:val="0"/>
                <w:sz w:val="20"/>
                <w:szCs w:val="20"/>
              </w:rPr>
            </w:pPr>
            <w:del w:id="383" w:author="崔清松" w:date="2016-09-26T17:46:00Z">
              <w:r w:rsidDel="006B339A">
                <w:rPr>
                  <w:rFonts w:asciiTheme="minorEastAsia" w:hAnsiTheme="minorEastAsia" w:cs="宋体" w:hint="eastAsia"/>
                  <w:color w:val="000000" w:themeColor="text1"/>
                  <w:kern w:val="0"/>
                  <w:sz w:val="20"/>
                  <w:szCs w:val="20"/>
                </w:rPr>
                <w:delText>C</w:delText>
              </w:r>
            </w:del>
          </w:p>
        </w:tc>
        <w:tc>
          <w:tcPr>
            <w:tcW w:w="920" w:type="dxa"/>
            <w:tcBorders>
              <w:top w:val="nil"/>
              <w:left w:val="nil"/>
              <w:bottom w:val="single" w:sz="4" w:space="0" w:color="auto"/>
              <w:right w:val="single" w:sz="4" w:space="0" w:color="auto"/>
            </w:tcBorders>
            <w:shd w:val="clear" w:color="auto" w:fill="auto"/>
          </w:tcPr>
          <w:p w:rsidR="000B5A94" w:rsidDel="006B339A" w:rsidRDefault="000B5A94">
            <w:pPr>
              <w:widowControl/>
              <w:spacing w:line="240" w:lineRule="auto"/>
              <w:ind w:firstLineChars="0" w:firstLine="0"/>
              <w:jc w:val="left"/>
              <w:rPr>
                <w:del w:id="384" w:author="崔清松" w:date="2016-09-26T17:46:00Z"/>
                <w:rFonts w:asciiTheme="minorEastAsia" w:hAnsiTheme="minorEastAsia" w:cs="宋体"/>
                <w:color w:val="000000" w:themeColor="text1"/>
                <w:kern w:val="0"/>
                <w:sz w:val="20"/>
                <w:szCs w:val="20"/>
              </w:rPr>
            </w:pPr>
            <w:del w:id="385"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86" w:author="崔清松" w:date="2016-09-26T17:46:00Z"/>
                <w:rFonts w:asciiTheme="minorEastAsia" w:hAnsiTheme="minorEastAsia" w:cs="宋体"/>
                <w:color w:val="000000" w:themeColor="text1"/>
                <w:kern w:val="0"/>
                <w:sz w:val="20"/>
                <w:szCs w:val="20"/>
              </w:rPr>
            </w:pPr>
            <w:del w:id="387" w:author="崔清松" w:date="2016-09-26T17:46:00Z">
              <w:r w:rsidDel="006B339A">
                <w:rPr>
                  <w:rFonts w:asciiTheme="minorEastAsia" w:hAnsiTheme="minorEastAsia" w:cs="宋体" w:hint="eastAsia"/>
                  <w:color w:val="000000" w:themeColor="text1"/>
                  <w:kern w:val="0"/>
                  <w:sz w:val="20"/>
                  <w:szCs w:val="20"/>
                </w:rPr>
                <w:delText>银行类会员必填</w:delText>
              </w:r>
            </w:del>
          </w:p>
        </w:tc>
      </w:tr>
      <w:tr w:rsidR="000B5A94" w:rsidDel="006B339A">
        <w:trPr>
          <w:trHeight w:val="270"/>
          <w:del w:id="388"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89" w:author="崔清松" w:date="2016-09-26T17:46:00Z"/>
                <w:rFonts w:asciiTheme="minorEastAsia" w:hAnsiTheme="minorEastAsia" w:cs="宋体"/>
                <w:color w:val="000000" w:themeColor="text1"/>
                <w:kern w:val="0"/>
                <w:sz w:val="20"/>
                <w:szCs w:val="20"/>
              </w:rPr>
            </w:pPr>
            <w:del w:id="390" w:author="崔清松" w:date="2016-09-26T17:46:00Z">
              <w:r w:rsidDel="006B339A">
                <w:rPr>
                  <w:rFonts w:asciiTheme="minorEastAsia" w:hAnsiTheme="minorEastAsia" w:cs="宋体" w:hint="eastAsia"/>
                  <w:color w:val="000000" w:themeColor="text1"/>
                  <w:kern w:val="0"/>
                  <w:sz w:val="20"/>
                  <w:szCs w:val="20"/>
                </w:rPr>
                <w:delText>A10</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91" w:author="崔清松" w:date="2016-09-26T17:46:00Z"/>
                <w:rFonts w:asciiTheme="minorEastAsia" w:hAnsiTheme="minorEastAsia" w:cs="宋体"/>
                <w:color w:val="000000" w:themeColor="text1"/>
                <w:kern w:val="0"/>
                <w:sz w:val="20"/>
                <w:szCs w:val="20"/>
              </w:rPr>
            </w:pPr>
            <w:del w:id="392" w:author="崔清松" w:date="2016-09-26T17:46:00Z">
              <w:r w:rsidDel="006B339A">
                <w:rPr>
                  <w:rFonts w:asciiTheme="minorEastAsia" w:hAnsiTheme="minorEastAsia" w:cs="宋体"/>
                  <w:color w:val="000000" w:themeColor="text1"/>
                  <w:kern w:val="0"/>
                  <w:sz w:val="20"/>
                  <w:szCs w:val="20"/>
                </w:rPr>
                <w:delText>bankAccount</w:delText>
              </w:r>
              <w:r w:rsidDel="006B339A">
                <w:rPr>
                  <w:rFonts w:asciiTheme="minorEastAsia" w:hAnsiTheme="minorEastAsia" w:cs="宋体" w:hint="eastAsia"/>
                  <w:color w:val="000000" w:themeColor="text1"/>
                  <w:kern w:val="0"/>
                  <w:sz w:val="20"/>
                  <w:szCs w:val="20"/>
                </w:rPr>
                <w:delText>No</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93" w:author="崔清松" w:date="2016-09-26T17:46:00Z"/>
                <w:rFonts w:asciiTheme="minorEastAsia" w:hAnsiTheme="minorEastAsia" w:cs="宋体"/>
                <w:color w:val="000000" w:themeColor="text1"/>
                <w:kern w:val="0"/>
                <w:sz w:val="20"/>
                <w:szCs w:val="20"/>
              </w:rPr>
            </w:pPr>
            <w:del w:id="394" w:author="崔清松" w:date="2016-09-26T17:46:00Z">
              <w:r w:rsidDel="006B339A">
                <w:rPr>
                  <w:rFonts w:asciiTheme="minorEastAsia" w:hAnsiTheme="minorEastAsia" w:cs="宋体" w:hint="eastAsia"/>
                  <w:color w:val="000000" w:themeColor="text1"/>
                  <w:kern w:val="0"/>
                  <w:sz w:val="20"/>
                  <w:szCs w:val="20"/>
                </w:rPr>
                <w:delText>银行卡号</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95" w:author="崔清松" w:date="2016-09-26T17:46:00Z"/>
                <w:rFonts w:asciiTheme="minorEastAsia" w:hAnsiTheme="minorEastAsia" w:cs="宋体"/>
                <w:color w:val="000000" w:themeColor="text1"/>
                <w:kern w:val="0"/>
                <w:sz w:val="20"/>
                <w:szCs w:val="20"/>
              </w:rPr>
            </w:pPr>
            <w:del w:id="396" w:author="崔清松" w:date="2016-09-26T17:46:00Z">
              <w:r w:rsidDel="006B339A">
                <w:rPr>
                  <w:rFonts w:asciiTheme="minorEastAsia" w:hAnsiTheme="minorEastAsia" w:cs="宋体" w:hint="eastAsia"/>
                  <w:color w:val="000000" w:themeColor="text1"/>
                  <w:kern w:val="0"/>
                  <w:sz w:val="20"/>
                  <w:szCs w:val="20"/>
                </w:rPr>
                <w:delText>C</w:delText>
              </w:r>
            </w:del>
          </w:p>
        </w:tc>
        <w:tc>
          <w:tcPr>
            <w:tcW w:w="920" w:type="dxa"/>
            <w:tcBorders>
              <w:top w:val="nil"/>
              <w:left w:val="nil"/>
              <w:bottom w:val="single" w:sz="4" w:space="0" w:color="auto"/>
              <w:right w:val="single" w:sz="4" w:space="0" w:color="auto"/>
            </w:tcBorders>
            <w:shd w:val="clear" w:color="auto" w:fill="auto"/>
          </w:tcPr>
          <w:p w:rsidR="000B5A94" w:rsidDel="006B339A" w:rsidRDefault="000B5A94">
            <w:pPr>
              <w:widowControl/>
              <w:spacing w:line="240" w:lineRule="auto"/>
              <w:ind w:firstLineChars="0" w:firstLine="0"/>
              <w:jc w:val="left"/>
              <w:rPr>
                <w:del w:id="397" w:author="崔清松" w:date="2016-09-26T17:46:00Z"/>
                <w:rFonts w:asciiTheme="minorEastAsia" w:hAnsiTheme="minorEastAsia" w:cs="宋体"/>
                <w:color w:val="000000" w:themeColor="text1"/>
                <w:kern w:val="0"/>
                <w:sz w:val="20"/>
                <w:szCs w:val="20"/>
              </w:rPr>
            </w:pPr>
            <w:del w:id="398"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399" w:author="崔清松" w:date="2016-09-26T17:46:00Z"/>
                <w:rFonts w:asciiTheme="minorEastAsia" w:hAnsiTheme="minorEastAsia" w:cs="宋体"/>
                <w:color w:val="000000" w:themeColor="text1"/>
                <w:kern w:val="0"/>
                <w:sz w:val="20"/>
                <w:szCs w:val="20"/>
              </w:rPr>
            </w:pPr>
            <w:del w:id="400" w:author="崔清松" w:date="2016-09-26T17:46:00Z">
              <w:r w:rsidDel="006B339A">
                <w:rPr>
                  <w:rFonts w:asciiTheme="minorEastAsia" w:hAnsiTheme="minorEastAsia" w:cs="宋体" w:hint="eastAsia"/>
                  <w:color w:val="000000" w:themeColor="text1"/>
                  <w:kern w:val="0"/>
                  <w:sz w:val="20"/>
                  <w:szCs w:val="20"/>
                </w:rPr>
                <w:delText>银行类会员必填</w:delText>
              </w:r>
            </w:del>
          </w:p>
        </w:tc>
      </w:tr>
      <w:tr w:rsidR="000B5A94" w:rsidDel="006B339A">
        <w:trPr>
          <w:trHeight w:val="270"/>
          <w:del w:id="401"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02" w:author="崔清松" w:date="2016-09-26T17:46:00Z"/>
                <w:rFonts w:asciiTheme="minorEastAsia" w:hAnsiTheme="minorEastAsia" w:cs="宋体"/>
                <w:color w:val="000000" w:themeColor="text1"/>
                <w:kern w:val="0"/>
                <w:sz w:val="20"/>
                <w:szCs w:val="20"/>
              </w:rPr>
            </w:pPr>
            <w:del w:id="403" w:author="崔清松" w:date="2016-09-26T17:46:00Z">
              <w:r w:rsidDel="006B339A">
                <w:rPr>
                  <w:rFonts w:asciiTheme="minorEastAsia" w:hAnsiTheme="minorEastAsia" w:cs="宋体" w:hint="eastAsia"/>
                  <w:color w:val="000000" w:themeColor="text1"/>
                  <w:kern w:val="0"/>
                  <w:sz w:val="20"/>
                  <w:szCs w:val="20"/>
                </w:rPr>
                <w:delText>A81</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04" w:author="崔清松" w:date="2016-09-26T17:46:00Z"/>
                <w:rFonts w:asciiTheme="minorEastAsia" w:hAnsiTheme="minorEastAsia" w:cs="宋体"/>
                <w:color w:val="000000" w:themeColor="text1"/>
                <w:kern w:val="0"/>
                <w:sz w:val="20"/>
                <w:szCs w:val="20"/>
              </w:rPr>
            </w:pPr>
            <w:del w:id="405" w:author="崔清松" w:date="2016-09-26T17:46:00Z">
              <w:r w:rsidDel="006B339A">
                <w:rPr>
                  <w:rFonts w:asciiTheme="minorEastAsia" w:hAnsiTheme="minorEastAsia" w:cs="宋体"/>
                  <w:color w:val="000000" w:themeColor="text1"/>
                  <w:kern w:val="0"/>
                  <w:sz w:val="20"/>
                  <w:szCs w:val="20"/>
                </w:rPr>
                <w:delText>capitalAccountID</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06" w:author="崔清松" w:date="2016-09-26T17:46:00Z"/>
                <w:rFonts w:asciiTheme="minorEastAsia" w:hAnsiTheme="minorEastAsia" w:cs="宋体"/>
                <w:color w:val="000000" w:themeColor="text1"/>
                <w:kern w:val="0"/>
                <w:sz w:val="20"/>
                <w:szCs w:val="20"/>
              </w:rPr>
            </w:pPr>
            <w:del w:id="407" w:author="崔清松" w:date="2016-09-26T17:46:00Z">
              <w:r w:rsidDel="006B339A">
                <w:rPr>
                  <w:rFonts w:asciiTheme="minorEastAsia" w:hAnsiTheme="minorEastAsia" w:cs="宋体" w:hint="eastAsia"/>
                  <w:color w:val="000000" w:themeColor="text1"/>
                  <w:kern w:val="0"/>
                  <w:sz w:val="20"/>
                  <w:szCs w:val="20"/>
                </w:rPr>
                <w:delText>资金帐号</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08" w:author="崔清松" w:date="2016-09-26T17:46:00Z"/>
                <w:rFonts w:asciiTheme="minorEastAsia" w:hAnsiTheme="minorEastAsia" w:cs="宋体"/>
                <w:color w:val="000000" w:themeColor="text1"/>
                <w:kern w:val="0"/>
                <w:sz w:val="20"/>
                <w:szCs w:val="20"/>
              </w:rPr>
            </w:pPr>
            <w:del w:id="409" w:author="崔清松" w:date="2016-09-26T17:46:00Z">
              <w:r w:rsidDel="006B339A">
                <w:rPr>
                  <w:rFonts w:asciiTheme="minorEastAsia" w:hAnsiTheme="minorEastAsia" w:cs="宋体" w:hint="eastAsia"/>
                  <w:color w:val="000000" w:themeColor="text1"/>
                  <w:kern w:val="0"/>
                  <w:sz w:val="20"/>
                  <w:szCs w:val="20"/>
                </w:rPr>
                <w:delText>C</w:delText>
              </w:r>
            </w:del>
          </w:p>
        </w:tc>
        <w:tc>
          <w:tcPr>
            <w:tcW w:w="920" w:type="dxa"/>
            <w:tcBorders>
              <w:top w:val="nil"/>
              <w:left w:val="nil"/>
              <w:bottom w:val="single" w:sz="4" w:space="0" w:color="auto"/>
              <w:right w:val="single" w:sz="4" w:space="0" w:color="auto"/>
            </w:tcBorders>
            <w:shd w:val="clear" w:color="auto" w:fill="auto"/>
          </w:tcPr>
          <w:p w:rsidR="000B5A94" w:rsidDel="006B339A" w:rsidRDefault="000B5A94">
            <w:pPr>
              <w:widowControl/>
              <w:spacing w:line="240" w:lineRule="auto"/>
              <w:ind w:firstLineChars="0" w:firstLine="0"/>
              <w:jc w:val="left"/>
              <w:rPr>
                <w:del w:id="410" w:author="崔清松" w:date="2016-09-26T17:46:00Z"/>
                <w:rFonts w:asciiTheme="minorEastAsia" w:hAnsiTheme="minorEastAsia" w:cs="宋体"/>
                <w:color w:val="000000" w:themeColor="text1"/>
                <w:kern w:val="0"/>
                <w:sz w:val="20"/>
                <w:szCs w:val="20"/>
              </w:rPr>
            </w:pPr>
            <w:del w:id="411"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12" w:author="崔清松" w:date="2016-09-26T17:46:00Z"/>
                <w:rFonts w:asciiTheme="minorEastAsia" w:hAnsiTheme="minorEastAsia" w:cs="宋体"/>
                <w:color w:val="000000" w:themeColor="text1"/>
                <w:kern w:val="0"/>
                <w:sz w:val="20"/>
                <w:szCs w:val="20"/>
              </w:rPr>
            </w:pPr>
            <w:del w:id="413" w:author="崔清松" w:date="2016-09-26T17:46:00Z">
              <w:r w:rsidDel="006B339A">
                <w:rPr>
                  <w:rFonts w:asciiTheme="minorEastAsia" w:hAnsiTheme="minorEastAsia" w:cs="宋体" w:hint="eastAsia"/>
                  <w:color w:val="000000" w:themeColor="text1"/>
                  <w:kern w:val="0"/>
                  <w:sz w:val="20"/>
                  <w:szCs w:val="20"/>
                </w:rPr>
                <w:delText>非银行类会员必填</w:delText>
              </w:r>
            </w:del>
          </w:p>
        </w:tc>
      </w:tr>
      <w:tr w:rsidR="000B5A94" w:rsidDel="006B339A">
        <w:trPr>
          <w:trHeight w:val="270"/>
          <w:del w:id="414"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15" w:author="崔清松" w:date="2016-09-26T17:46:00Z"/>
                <w:rFonts w:asciiTheme="minorEastAsia" w:hAnsiTheme="minorEastAsia" w:cs="宋体"/>
                <w:color w:val="000000" w:themeColor="text1"/>
                <w:kern w:val="0"/>
                <w:sz w:val="20"/>
                <w:szCs w:val="20"/>
              </w:rPr>
            </w:pPr>
            <w:del w:id="416" w:author="崔清松" w:date="2016-09-26T17:46:00Z">
              <w:r w:rsidDel="006B339A">
                <w:rPr>
                  <w:rFonts w:asciiTheme="minorEastAsia" w:hAnsiTheme="minorEastAsia" w:cs="宋体" w:hint="eastAsia"/>
                  <w:color w:val="000000" w:themeColor="text1"/>
                  <w:kern w:val="0"/>
                  <w:sz w:val="20"/>
                  <w:szCs w:val="20"/>
                </w:rPr>
                <w:delText>A82</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17" w:author="崔清松" w:date="2016-09-26T17:46:00Z"/>
                <w:rFonts w:asciiTheme="minorEastAsia" w:hAnsiTheme="minorEastAsia" w:cs="宋体"/>
                <w:color w:val="000000" w:themeColor="text1"/>
                <w:kern w:val="0"/>
                <w:sz w:val="20"/>
                <w:szCs w:val="20"/>
              </w:rPr>
            </w:pPr>
            <w:del w:id="418" w:author="崔清松" w:date="2016-09-26T17:46:00Z">
              <w:r w:rsidDel="006B339A">
                <w:rPr>
                  <w:rFonts w:asciiTheme="minorEastAsia" w:hAnsiTheme="minorEastAsia" w:cs="宋体"/>
                  <w:color w:val="000000" w:themeColor="text1"/>
                  <w:kern w:val="0"/>
                  <w:sz w:val="20"/>
                  <w:szCs w:val="20"/>
                </w:rPr>
                <w:delText>capitalAccountPassword</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19" w:author="崔清松" w:date="2016-09-26T17:46:00Z"/>
                <w:rFonts w:asciiTheme="minorEastAsia" w:hAnsiTheme="minorEastAsia" w:cs="宋体"/>
                <w:color w:val="000000" w:themeColor="text1"/>
                <w:kern w:val="0"/>
                <w:sz w:val="20"/>
                <w:szCs w:val="20"/>
              </w:rPr>
            </w:pPr>
            <w:del w:id="420" w:author="崔清松" w:date="2016-09-26T17:46:00Z">
              <w:r w:rsidDel="006B339A">
                <w:rPr>
                  <w:rFonts w:asciiTheme="minorEastAsia" w:hAnsiTheme="minorEastAsia" w:cs="宋体" w:hint="eastAsia"/>
                  <w:color w:val="000000" w:themeColor="text1"/>
                  <w:kern w:val="0"/>
                  <w:sz w:val="20"/>
                  <w:szCs w:val="20"/>
                </w:rPr>
                <w:delText>资金帐号密码</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21" w:author="崔清松" w:date="2016-09-26T17:46:00Z"/>
                <w:rFonts w:asciiTheme="minorEastAsia" w:hAnsiTheme="minorEastAsia" w:cs="宋体"/>
                <w:color w:val="000000" w:themeColor="text1"/>
                <w:kern w:val="0"/>
                <w:sz w:val="20"/>
                <w:szCs w:val="20"/>
              </w:rPr>
            </w:pPr>
            <w:del w:id="422" w:author="崔清松" w:date="2016-09-26T17:46:00Z">
              <w:r w:rsidDel="006B339A">
                <w:rPr>
                  <w:rFonts w:asciiTheme="minorEastAsia" w:hAnsiTheme="minorEastAsia" w:cs="宋体" w:hint="eastAsia"/>
                  <w:color w:val="000000" w:themeColor="text1"/>
                  <w:kern w:val="0"/>
                  <w:sz w:val="20"/>
                  <w:szCs w:val="20"/>
                </w:rPr>
                <w:delText>C</w:delText>
              </w:r>
            </w:del>
          </w:p>
        </w:tc>
        <w:tc>
          <w:tcPr>
            <w:tcW w:w="920" w:type="dxa"/>
            <w:tcBorders>
              <w:top w:val="nil"/>
              <w:left w:val="nil"/>
              <w:bottom w:val="single" w:sz="4" w:space="0" w:color="auto"/>
              <w:right w:val="single" w:sz="4" w:space="0" w:color="auto"/>
            </w:tcBorders>
            <w:shd w:val="clear" w:color="auto" w:fill="auto"/>
          </w:tcPr>
          <w:p w:rsidR="000B5A94" w:rsidDel="006B339A" w:rsidRDefault="000B5A94">
            <w:pPr>
              <w:widowControl/>
              <w:spacing w:line="240" w:lineRule="auto"/>
              <w:ind w:firstLineChars="0" w:firstLine="0"/>
              <w:jc w:val="left"/>
              <w:rPr>
                <w:del w:id="423" w:author="崔清松" w:date="2016-09-26T17:46:00Z"/>
                <w:rFonts w:asciiTheme="minorEastAsia" w:hAnsiTheme="minorEastAsia" w:cs="宋体"/>
                <w:color w:val="000000" w:themeColor="text1"/>
                <w:kern w:val="0"/>
                <w:sz w:val="20"/>
                <w:szCs w:val="20"/>
              </w:rPr>
            </w:pPr>
            <w:del w:id="424" w:author="崔清松" w:date="2016-09-26T17:46:00Z">
              <w:r w:rsidDel="006B339A">
                <w:rPr>
                  <w:rFonts w:asciiTheme="minorEastAsia" w:hAnsiTheme="minorEastAsia" w:cs="宋体" w:hint="eastAsia"/>
                  <w:color w:val="000000" w:themeColor="text1"/>
                  <w:kern w:val="0"/>
                  <w:sz w:val="20"/>
                  <w:szCs w:val="20"/>
                </w:rPr>
                <w:delText>-</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25" w:author="崔清松" w:date="2016-09-26T17:46:00Z"/>
                <w:rFonts w:asciiTheme="minorEastAsia" w:hAnsiTheme="minorEastAsia" w:cs="宋体"/>
                <w:color w:val="000000" w:themeColor="text1"/>
                <w:kern w:val="0"/>
                <w:sz w:val="20"/>
                <w:szCs w:val="20"/>
              </w:rPr>
            </w:pPr>
            <w:del w:id="426" w:author="崔清松" w:date="2016-09-26T17:46:00Z">
              <w:r w:rsidDel="006B339A">
                <w:rPr>
                  <w:rFonts w:asciiTheme="minorEastAsia" w:hAnsiTheme="minorEastAsia" w:cs="宋体" w:hint="eastAsia"/>
                  <w:color w:val="000000" w:themeColor="text1"/>
                  <w:kern w:val="0"/>
                  <w:sz w:val="20"/>
                  <w:szCs w:val="20"/>
                </w:rPr>
                <w:delText>非银行类会员必填</w:delText>
              </w:r>
            </w:del>
          </w:p>
        </w:tc>
      </w:tr>
      <w:tr w:rsidR="000B5A94" w:rsidDel="006B339A">
        <w:trPr>
          <w:trHeight w:val="270"/>
          <w:del w:id="427"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28" w:author="崔清松" w:date="2016-09-26T17:46:00Z"/>
                <w:rFonts w:asciiTheme="minorEastAsia" w:hAnsiTheme="minorEastAsia" w:cs="宋体"/>
                <w:color w:val="000000" w:themeColor="text1"/>
                <w:kern w:val="0"/>
                <w:sz w:val="20"/>
                <w:szCs w:val="20"/>
              </w:rPr>
            </w:pPr>
            <w:del w:id="429" w:author="崔清松" w:date="2016-09-26T17:46:00Z">
              <w:r w:rsidDel="006B339A">
                <w:rPr>
                  <w:rFonts w:asciiTheme="minorEastAsia" w:hAnsiTheme="minorEastAsia" w:cs="宋体" w:hint="eastAsia"/>
                  <w:color w:val="000000" w:themeColor="text1"/>
                  <w:kern w:val="0"/>
                  <w:sz w:val="20"/>
                  <w:szCs w:val="20"/>
                </w:rPr>
                <w:delText>X39</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30" w:author="崔清松" w:date="2016-09-26T17:46:00Z"/>
                <w:rFonts w:asciiTheme="minorEastAsia" w:hAnsiTheme="minorEastAsia" w:cs="宋体"/>
                <w:color w:val="000000" w:themeColor="text1"/>
                <w:kern w:val="0"/>
                <w:sz w:val="20"/>
                <w:szCs w:val="20"/>
              </w:rPr>
            </w:pPr>
            <w:del w:id="431" w:author="崔清松" w:date="2016-09-26T17:46:00Z">
              <w:r w:rsidDel="006B339A">
                <w:rPr>
                  <w:rFonts w:asciiTheme="minorEastAsia" w:hAnsiTheme="minorEastAsia" w:cs="宋体" w:hint="eastAsia"/>
                  <w:color w:val="000000" w:themeColor="text1"/>
                  <w:kern w:val="0"/>
                  <w:sz w:val="20"/>
                  <w:szCs w:val="20"/>
                </w:rPr>
                <w:delText>RspCode</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32" w:author="崔清松" w:date="2016-09-26T17:46:00Z"/>
                <w:rFonts w:asciiTheme="minorEastAsia" w:hAnsiTheme="minorEastAsia" w:cs="宋体"/>
                <w:color w:val="000000" w:themeColor="text1"/>
                <w:kern w:val="0"/>
                <w:sz w:val="20"/>
                <w:szCs w:val="20"/>
              </w:rPr>
            </w:pPr>
            <w:del w:id="433" w:author="崔清松" w:date="2016-09-26T17:46:00Z">
              <w:r w:rsidDel="006B339A">
                <w:rPr>
                  <w:rFonts w:asciiTheme="minorEastAsia" w:hAnsiTheme="minorEastAsia" w:cs="宋体" w:hint="eastAsia"/>
                  <w:color w:val="000000" w:themeColor="text1"/>
                  <w:kern w:val="0"/>
                  <w:sz w:val="20"/>
                  <w:szCs w:val="20"/>
                </w:rPr>
                <w:delText>响应代码</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34" w:author="崔清松" w:date="2016-09-26T17:46:00Z"/>
                <w:rFonts w:asciiTheme="minorEastAsia" w:hAnsiTheme="minorEastAsia" w:cs="宋体"/>
                <w:color w:val="000000" w:themeColor="text1"/>
                <w:kern w:val="0"/>
                <w:sz w:val="20"/>
                <w:szCs w:val="20"/>
              </w:rPr>
            </w:pPr>
            <w:del w:id="435" w:author="崔清松" w:date="2016-09-26T17:46:00Z">
              <w:r w:rsidDel="006B339A">
                <w:rPr>
                  <w:rFonts w:asciiTheme="minorEastAsia" w:hAnsiTheme="minorEastAsia" w:cs="宋体" w:hint="eastAsia"/>
                  <w:color w:val="000000" w:themeColor="text1"/>
                  <w:kern w:val="0"/>
                  <w:sz w:val="20"/>
                  <w:szCs w:val="20"/>
                </w:rPr>
                <w:delText>-</w:delText>
              </w:r>
            </w:del>
          </w:p>
        </w:tc>
        <w:tc>
          <w:tcPr>
            <w:tcW w:w="92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36" w:author="崔清松" w:date="2016-09-26T17:46:00Z"/>
                <w:rFonts w:asciiTheme="minorEastAsia" w:hAnsiTheme="minorEastAsia" w:cs="宋体"/>
                <w:color w:val="000000" w:themeColor="text1"/>
                <w:kern w:val="0"/>
                <w:sz w:val="20"/>
                <w:szCs w:val="20"/>
              </w:rPr>
            </w:pPr>
            <w:del w:id="437" w:author="崔清松" w:date="2016-09-26T17:46:00Z">
              <w:r w:rsidDel="006B339A">
                <w:rPr>
                  <w:rFonts w:asciiTheme="minorEastAsia" w:hAnsiTheme="minorEastAsia" w:cs="宋体" w:hint="eastAsia"/>
                  <w:color w:val="000000" w:themeColor="text1"/>
                  <w:kern w:val="0"/>
                  <w:sz w:val="20"/>
                  <w:szCs w:val="20"/>
                </w:rPr>
                <w:delText>M</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38" w:author="崔清松" w:date="2016-09-26T17:46:00Z"/>
                <w:rFonts w:asciiTheme="minorEastAsia" w:hAnsiTheme="minorEastAsia" w:cs="宋体"/>
                <w:color w:val="000000" w:themeColor="text1"/>
                <w:kern w:val="0"/>
                <w:sz w:val="20"/>
                <w:szCs w:val="20"/>
              </w:rPr>
            </w:pPr>
          </w:p>
        </w:tc>
      </w:tr>
      <w:tr w:rsidR="000B5A94" w:rsidDel="006B339A">
        <w:trPr>
          <w:trHeight w:val="270"/>
          <w:del w:id="439" w:author="崔清松" w:date="2016-09-26T17:46: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40" w:author="崔清松" w:date="2016-09-26T17:46:00Z"/>
                <w:rFonts w:asciiTheme="minorEastAsia" w:hAnsiTheme="minorEastAsia" w:cs="宋体"/>
                <w:color w:val="000000" w:themeColor="text1"/>
                <w:kern w:val="0"/>
                <w:sz w:val="20"/>
                <w:szCs w:val="20"/>
              </w:rPr>
            </w:pPr>
            <w:del w:id="441" w:author="崔清松" w:date="2016-09-26T17:46:00Z">
              <w:r w:rsidDel="006B339A">
                <w:rPr>
                  <w:rFonts w:asciiTheme="minorEastAsia" w:hAnsiTheme="minorEastAsia" w:cs="宋体" w:hint="eastAsia"/>
                  <w:color w:val="000000" w:themeColor="text1"/>
                  <w:kern w:val="0"/>
                  <w:sz w:val="20"/>
                  <w:szCs w:val="20"/>
                </w:rPr>
                <w:delText>X40</w:delText>
              </w:r>
            </w:del>
          </w:p>
        </w:tc>
        <w:tc>
          <w:tcPr>
            <w:tcW w:w="241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42" w:author="崔清松" w:date="2016-09-26T17:46:00Z"/>
                <w:rFonts w:asciiTheme="minorEastAsia" w:hAnsiTheme="minorEastAsia" w:cs="宋体"/>
                <w:color w:val="000000" w:themeColor="text1"/>
                <w:kern w:val="0"/>
                <w:sz w:val="20"/>
                <w:szCs w:val="20"/>
              </w:rPr>
            </w:pPr>
            <w:del w:id="443" w:author="崔清松" w:date="2016-09-26T17:46:00Z">
              <w:r w:rsidDel="006B339A">
                <w:rPr>
                  <w:rFonts w:asciiTheme="minorEastAsia" w:hAnsiTheme="minorEastAsia" w:cs="宋体" w:hint="eastAsia"/>
                  <w:color w:val="000000" w:themeColor="text1"/>
                  <w:kern w:val="0"/>
                  <w:sz w:val="20"/>
                  <w:szCs w:val="20"/>
                </w:rPr>
                <w:delText>RspMsg</w:delText>
              </w:r>
            </w:del>
          </w:p>
        </w:tc>
        <w:tc>
          <w:tcPr>
            <w:tcW w:w="1596"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44" w:author="崔清松" w:date="2016-09-26T17:46:00Z"/>
                <w:rFonts w:asciiTheme="minorEastAsia" w:hAnsiTheme="minorEastAsia" w:cs="宋体"/>
                <w:color w:val="000000" w:themeColor="text1"/>
                <w:kern w:val="0"/>
                <w:sz w:val="20"/>
                <w:szCs w:val="20"/>
              </w:rPr>
            </w:pPr>
            <w:del w:id="445" w:author="崔清松" w:date="2016-09-26T17:46:00Z">
              <w:r w:rsidDel="006B339A">
                <w:rPr>
                  <w:rFonts w:asciiTheme="minorEastAsia" w:hAnsiTheme="minorEastAsia" w:cs="宋体" w:hint="eastAsia"/>
                  <w:color w:val="000000" w:themeColor="text1"/>
                  <w:kern w:val="0"/>
                  <w:sz w:val="20"/>
                  <w:szCs w:val="20"/>
                </w:rPr>
                <w:delText>响应消息</w:delText>
              </w:r>
            </w:del>
          </w:p>
        </w:tc>
        <w:tc>
          <w:tcPr>
            <w:tcW w:w="76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46" w:author="崔清松" w:date="2016-09-26T17:46:00Z"/>
                <w:rFonts w:asciiTheme="minorEastAsia" w:hAnsiTheme="minorEastAsia" w:cs="宋体"/>
                <w:color w:val="000000" w:themeColor="text1"/>
                <w:kern w:val="0"/>
                <w:sz w:val="20"/>
                <w:szCs w:val="20"/>
              </w:rPr>
            </w:pPr>
            <w:del w:id="447" w:author="崔清松" w:date="2016-09-26T17:46:00Z">
              <w:r w:rsidDel="006B339A">
                <w:rPr>
                  <w:rFonts w:asciiTheme="minorEastAsia" w:hAnsiTheme="minorEastAsia" w:cs="宋体" w:hint="eastAsia"/>
                  <w:color w:val="000000" w:themeColor="text1"/>
                  <w:kern w:val="0"/>
                  <w:sz w:val="20"/>
                  <w:szCs w:val="20"/>
                </w:rPr>
                <w:delText>-</w:delText>
              </w:r>
            </w:del>
          </w:p>
        </w:tc>
        <w:tc>
          <w:tcPr>
            <w:tcW w:w="920"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48" w:author="崔清松" w:date="2016-09-26T17:46:00Z"/>
                <w:rFonts w:asciiTheme="minorEastAsia" w:hAnsiTheme="minorEastAsia" w:cs="宋体"/>
                <w:color w:val="000000" w:themeColor="text1"/>
                <w:kern w:val="0"/>
                <w:sz w:val="20"/>
                <w:szCs w:val="20"/>
              </w:rPr>
            </w:pPr>
            <w:del w:id="449" w:author="崔清松" w:date="2016-09-26T17:46:00Z">
              <w:r w:rsidDel="006B339A">
                <w:rPr>
                  <w:rFonts w:asciiTheme="minorEastAsia" w:hAnsiTheme="minorEastAsia" w:cs="宋体" w:hint="eastAsia"/>
                  <w:color w:val="000000" w:themeColor="text1"/>
                  <w:kern w:val="0"/>
                  <w:sz w:val="20"/>
                  <w:szCs w:val="20"/>
                </w:rPr>
                <w:delText>M</w:delText>
              </w:r>
            </w:del>
          </w:p>
        </w:tc>
        <w:tc>
          <w:tcPr>
            <w:tcW w:w="2802" w:type="dxa"/>
            <w:tcBorders>
              <w:top w:val="nil"/>
              <w:left w:val="nil"/>
              <w:bottom w:val="single" w:sz="4" w:space="0" w:color="auto"/>
              <w:right w:val="single" w:sz="4" w:space="0" w:color="auto"/>
            </w:tcBorders>
            <w:shd w:val="clear" w:color="auto" w:fill="auto"/>
            <w:vAlign w:val="center"/>
          </w:tcPr>
          <w:p w:rsidR="000B5A94" w:rsidDel="006B339A" w:rsidRDefault="000B5A94">
            <w:pPr>
              <w:widowControl/>
              <w:spacing w:line="240" w:lineRule="auto"/>
              <w:ind w:firstLineChars="0" w:firstLine="0"/>
              <w:jc w:val="left"/>
              <w:rPr>
                <w:del w:id="450" w:author="崔清松" w:date="2016-09-26T17:46:00Z"/>
                <w:rFonts w:asciiTheme="minorEastAsia" w:hAnsiTheme="minorEastAsia" w:cs="宋体"/>
                <w:color w:val="000000" w:themeColor="text1"/>
                <w:kern w:val="0"/>
                <w:sz w:val="20"/>
                <w:szCs w:val="20"/>
              </w:rPr>
            </w:pPr>
          </w:p>
        </w:tc>
      </w:tr>
    </w:tbl>
    <w:p w:rsidR="00FE6A0D" w:rsidDel="006B339A" w:rsidRDefault="00B26F9B">
      <w:pPr>
        <w:ind w:firstLine="480"/>
        <w:rPr>
          <w:del w:id="451" w:author="崔清松" w:date="2016-09-26T17:46:00Z"/>
        </w:rPr>
      </w:pPr>
      <w:del w:id="452" w:author="崔清松" w:date="2016-09-26T17:46:00Z">
        <w:r w:rsidDel="006B339A">
          <w:rPr>
            <w:rFonts w:hint="eastAsia"/>
          </w:rPr>
          <w:delText>注：只允许一个手机号码绑定一个客户编码，重复时限制开户（</w:delText>
        </w:r>
        <w:r w:rsidDel="006B339A">
          <w:rPr>
            <w:rFonts w:hint="eastAsia"/>
          </w:rPr>
          <w:delText>APP</w:delText>
        </w:r>
        <w:r w:rsidDel="006B339A">
          <w:rPr>
            <w:rFonts w:hint="eastAsia"/>
          </w:rPr>
          <w:delText>端处理）</w:delText>
        </w:r>
      </w:del>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风险评测结果发送请求及应答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：客户在二级系统开户成功后，客户可以通过此接口进行交易权限变更。</w:t>
      </w:r>
      <w:del w:id="453" w:author="崔清松" w:date="2016-09-23T11:31:00Z">
        <w:r w:rsidDel="006849C2">
          <w:rPr>
            <w:rFonts w:asciiTheme="minorEastAsia" w:hAnsiTheme="minorEastAsia" w:hint="eastAsia"/>
            <w:b/>
            <w:color w:val="000000" w:themeColor="text1"/>
          </w:rPr>
          <w:delText>该接口在二期中实现。</w:delText>
        </w:r>
      </w:del>
    </w:p>
    <w:p w:rsidR="00FE6A0D" w:rsidRDefault="00B26F9B">
      <w:pPr>
        <w:ind w:firstLine="480"/>
      </w:pPr>
      <w:r>
        <w:rPr>
          <w:rFonts w:asciiTheme="minorEastAsia" w:hAnsiTheme="minorEastAsia" w:hint="eastAsia"/>
          <w:color w:val="000000" w:themeColor="text1"/>
        </w:rPr>
        <w:t>消息体格式如下：</w:t>
      </w:r>
    </w:p>
    <w:tbl>
      <w:tblPr>
        <w:tblW w:w="8581" w:type="dxa"/>
        <w:tblInd w:w="103" w:type="dxa"/>
        <w:tblLayout w:type="fixed"/>
        <w:tblLook w:val="04A0" w:firstRow="1" w:lastRow="0" w:firstColumn="1" w:lastColumn="0" w:noHBand="0" w:noVBand="1"/>
      </w:tblPr>
      <w:tblGrid>
        <w:gridCol w:w="816"/>
        <w:gridCol w:w="1901"/>
        <w:gridCol w:w="1895"/>
        <w:gridCol w:w="798"/>
        <w:gridCol w:w="798"/>
        <w:gridCol w:w="2373"/>
      </w:tblGrid>
      <w:tr w:rsidR="00FE6A0D">
        <w:trPr>
          <w:trHeight w:val="270"/>
          <w:tblHeader/>
        </w:trPr>
        <w:tc>
          <w:tcPr>
            <w:tcW w:w="816"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901"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895"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373"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01"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89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M45</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riskR</w:t>
            </w:r>
            <w:r>
              <w:rPr>
                <w:rFonts w:asciiTheme="minorEastAsia" w:hAnsiTheme="minorEastAsia" w:cs="宋体"/>
                <w:color w:val="000000" w:themeColor="text1"/>
                <w:kern w:val="0"/>
                <w:sz w:val="20"/>
                <w:szCs w:val="20"/>
              </w:rPr>
              <w:t>esults</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 xml:space="preserve">5激进型   4进取型   3平衡型   2稳健型   1保守型  </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券商：</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5激进型   4进取型      2稳健型   1保守型</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0风险厌恶型</w:t>
            </w:r>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M53</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riskResultPoints</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风险评测结果分数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del w:id="454" w:author="崔清松" w:date="2016-09-23T11:32:00Z">
              <w:r w:rsidDel="006849C2">
                <w:rPr>
                  <w:rFonts w:asciiTheme="minorEastAsia" w:hAnsiTheme="minorEastAsia" w:cs="宋体" w:hint="eastAsia"/>
                  <w:color w:val="000000" w:themeColor="text1"/>
                  <w:kern w:val="0"/>
                  <w:sz w:val="20"/>
                  <w:szCs w:val="20"/>
                </w:rPr>
                <w:delText>现阶段参照交易所2.5代系统定义，先继续沿用double类型，保留小数</w:delText>
              </w:r>
            </w:del>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ins w:id="455" w:author="崔清松" w:date="2016-09-23T11:33:00Z">
              <w:r w:rsidR="006849C2">
                <w:rPr>
                  <w:rFonts w:asciiTheme="minorEastAsia" w:hAnsiTheme="minorEastAsia" w:cs="宋体" w:hint="eastAsia"/>
                  <w:color w:val="000000" w:themeColor="text1"/>
                  <w:kern w:val="0"/>
                  <w:sz w:val="20"/>
                  <w:szCs w:val="20"/>
                </w:rPr>
                <w:t>,3</w:t>
              </w:r>
              <w:r w:rsidR="006849C2">
                <w:rPr>
                  <w:rFonts w:asciiTheme="minorEastAsia" w:hAnsiTheme="minorEastAsia" w:cs="宋体"/>
                  <w:color w:val="000000" w:themeColor="text1"/>
                  <w:kern w:val="0"/>
                  <w:sz w:val="20"/>
                  <w:szCs w:val="20"/>
                </w:rPr>
                <w:t>-</w:t>
              </w:r>
              <w:r w:rsidR="006849C2">
                <w:rPr>
                  <w:rFonts w:asciiTheme="minorEastAsia" w:hAnsiTheme="minorEastAsia" w:cs="宋体" w:hint="eastAsia"/>
                  <w:color w:val="000000" w:themeColor="text1"/>
                  <w:kern w:val="0"/>
                  <w:sz w:val="20"/>
                  <w:szCs w:val="20"/>
                </w:rPr>
                <w:t>可买</w:t>
              </w:r>
              <w:r w:rsidR="006849C2">
                <w:rPr>
                  <w:rFonts w:asciiTheme="minorEastAsia" w:hAnsiTheme="minorEastAsia" w:cs="宋体"/>
                  <w:color w:val="000000" w:themeColor="text1"/>
                  <w:kern w:val="0"/>
                  <w:sz w:val="20"/>
                  <w:szCs w:val="20"/>
                </w:rPr>
                <w:t>,</w:t>
              </w:r>
              <w:r w:rsidR="006849C2">
                <w:rPr>
                  <w:rFonts w:asciiTheme="minorEastAsia" w:hAnsiTheme="minorEastAsia" w:cs="宋体" w:hint="eastAsia"/>
                  <w:color w:val="000000" w:themeColor="text1"/>
                  <w:kern w:val="0"/>
                  <w:sz w:val="20"/>
                  <w:szCs w:val="20"/>
                </w:rPr>
                <w:t>4</w:t>
              </w:r>
              <w:r w:rsidR="006849C2">
                <w:rPr>
                  <w:rFonts w:asciiTheme="minorEastAsia" w:hAnsiTheme="minorEastAsia" w:cs="宋体"/>
                  <w:color w:val="000000" w:themeColor="text1"/>
                  <w:kern w:val="0"/>
                  <w:sz w:val="20"/>
                  <w:szCs w:val="20"/>
                </w:rPr>
                <w:t>-</w:t>
              </w:r>
              <w:r w:rsidR="006849C2">
                <w:rPr>
                  <w:rFonts w:asciiTheme="minorEastAsia" w:hAnsiTheme="minorEastAsia" w:cs="宋体" w:hint="eastAsia"/>
                  <w:color w:val="000000" w:themeColor="text1"/>
                  <w:kern w:val="0"/>
                  <w:sz w:val="20"/>
                  <w:szCs w:val="20"/>
                </w:rPr>
                <w:t>可卖</w:t>
              </w:r>
            </w:ins>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w:t>
            </w:r>
            <w:r>
              <w:rPr>
                <w:rFonts w:asciiTheme="minorEastAsia" w:hAnsiTheme="minorEastAsia" w:cs="宋体" w:hint="eastAsia"/>
                <w:color w:val="000000" w:themeColor="text1"/>
                <w:kern w:val="0"/>
                <w:sz w:val="20"/>
                <w:szCs w:val="20"/>
              </w:rPr>
              <w:lastRenderedPageBreak/>
              <w:t>易</w:t>
            </w:r>
            <w:ins w:id="456" w:author="崔清松" w:date="2016-09-23T11:33:00Z">
              <w:r w:rsidR="006849C2" w:rsidRPr="006849C2">
                <w:rPr>
                  <w:rFonts w:asciiTheme="minorEastAsia" w:hAnsiTheme="minorEastAsia" w:cs="宋体" w:hint="eastAsia"/>
                  <w:color w:val="000000" w:themeColor="text1"/>
                  <w:kern w:val="0"/>
                  <w:sz w:val="20"/>
                  <w:szCs w:val="20"/>
                </w:rPr>
                <w:t>,2-只可平仓,3-禁止开空,4-禁止开多,5-只可卖出,6-只可买入</w:t>
              </w:r>
            </w:ins>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lastRenderedPageBreak/>
              <w:t>I28</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ins w:id="457" w:author="崔清松" w:date="2016-09-23T11:34:00Z">
              <w:r w:rsidR="006849C2">
                <w:rPr>
                  <w:rFonts w:asciiTheme="minorEastAsia" w:hAnsiTheme="minorEastAsia" w:cs="宋体" w:hint="eastAsia"/>
                  <w:color w:val="000000" w:themeColor="text1"/>
                  <w:kern w:val="0"/>
                  <w:sz w:val="20"/>
                  <w:szCs w:val="20"/>
                </w:rPr>
                <w:t>,3</w:t>
              </w:r>
              <w:r w:rsidR="006849C2">
                <w:rPr>
                  <w:rFonts w:asciiTheme="minorEastAsia" w:hAnsiTheme="minorEastAsia" w:cs="宋体"/>
                  <w:color w:val="000000" w:themeColor="text1"/>
                  <w:kern w:val="0"/>
                  <w:sz w:val="20"/>
                  <w:szCs w:val="20"/>
                </w:rPr>
                <w:t>-</w:t>
              </w:r>
              <w:r w:rsidR="006849C2">
                <w:rPr>
                  <w:rFonts w:asciiTheme="minorEastAsia" w:hAnsiTheme="minorEastAsia" w:cs="宋体" w:hint="eastAsia"/>
                  <w:color w:val="000000" w:themeColor="text1"/>
                  <w:kern w:val="0"/>
                  <w:sz w:val="20"/>
                  <w:szCs w:val="20"/>
                </w:rPr>
                <w:t>可买</w:t>
              </w:r>
              <w:r w:rsidR="006849C2">
                <w:rPr>
                  <w:rFonts w:asciiTheme="minorEastAsia" w:hAnsiTheme="minorEastAsia" w:cs="宋体"/>
                  <w:color w:val="000000" w:themeColor="text1"/>
                  <w:kern w:val="0"/>
                  <w:sz w:val="20"/>
                  <w:szCs w:val="20"/>
                </w:rPr>
                <w:t>,</w:t>
              </w:r>
              <w:r w:rsidR="006849C2">
                <w:rPr>
                  <w:rFonts w:asciiTheme="minorEastAsia" w:hAnsiTheme="minorEastAsia" w:cs="宋体" w:hint="eastAsia"/>
                  <w:color w:val="000000" w:themeColor="text1"/>
                  <w:kern w:val="0"/>
                  <w:sz w:val="20"/>
                  <w:szCs w:val="20"/>
                </w:rPr>
                <w:t>4</w:t>
              </w:r>
              <w:r w:rsidR="006849C2">
                <w:rPr>
                  <w:rFonts w:asciiTheme="minorEastAsia" w:hAnsiTheme="minorEastAsia" w:cs="宋体"/>
                  <w:color w:val="000000" w:themeColor="text1"/>
                  <w:kern w:val="0"/>
                  <w:sz w:val="20"/>
                  <w:szCs w:val="20"/>
                </w:rPr>
                <w:t>-</w:t>
              </w:r>
              <w:r w:rsidR="006849C2">
                <w:rPr>
                  <w:rFonts w:asciiTheme="minorEastAsia" w:hAnsiTheme="minorEastAsia" w:cs="宋体" w:hint="eastAsia"/>
                  <w:color w:val="000000" w:themeColor="text1"/>
                  <w:kern w:val="0"/>
                  <w:sz w:val="20"/>
                  <w:szCs w:val="20"/>
                </w:rPr>
                <w:t>可卖</w:t>
              </w:r>
            </w:ins>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ins w:id="458" w:author="崔清松" w:date="2016-09-23T11:34:00Z">
              <w:r w:rsidR="006849C2" w:rsidRPr="006849C2">
                <w:rPr>
                  <w:rFonts w:asciiTheme="minorEastAsia" w:hAnsiTheme="minorEastAsia" w:cs="宋体" w:hint="eastAsia"/>
                  <w:color w:val="000000" w:themeColor="text1"/>
                  <w:kern w:val="0"/>
                  <w:sz w:val="20"/>
                  <w:szCs w:val="20"/>
                </w:rPr>
                <w:t>,2-只可平仓,3-禁止开空,4-禁止开多,5-只可卖出,6-只可买入</w:t>
              </w:r>
            </w:ins>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01"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73"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个人开户请求及应答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：APP端申请新开</w:t>
      </w:r>
      <w:ins w:id="459" w:author="崔清松" w:date="2016-09-22T13:20:00Z">
        <w:r w:rsidR="001A5525">
          <w:rPr>
            <w:rFonts w:asciiTheme="minorEastAsia" w:hAnsiTheme="minorEastAsia" w:hint="eastAsia"/>
            <w:color w:val="000000" w:themeColor="text1"/>
          </w:rPr>
          <w:t>户</w:t>
        </w:r>
      </w:ins>
      <w:del w:id="460" w:author="崔清松" w:date="2016-09-22T13:19:00Z">
        <w:r w:rsidDel="001A5525">
          <w:rPr>
            <w:rFonts w:asciiTheme="minorEastAsia" w:hAnsiTheme="minorEastAsia" w:hint="eastAsia"/>
            <w:color w:val="000000" w:themeColor="text1"/>
          </w:rPr>
          <w:delText>通</w:delText>
        </w:r>
      </w:del>
      <w:r>
        <w:rPr>
          <w:rFonts w:asciiTheme="minorEastAsia" w:hAnsiTheme="minorEastAsia" w:hint="eastAsia"/>
          <w:color w:val="000000" w:themeColor="text1"/>
        </w:rPr>
        <w:t>黄金交易账户，通过该接口提交开户所需资料，并一并发送风险测评结果。</w:t>
      </w:r>
      <w:ins w:id="461" w:author="崔清松" w:date="2016-09-22T13:20:00Z">
        <w:r w:rsidR="001A5525">
          <w:rPr>
            <w:rFonts w:asciiTheme="minorEastAsia" w:hAnsiTheme="minorEastAsia" w:hint="eastAsia"/>
            <w:color w:val="000000" w:themeColor="text1"/>
          </w:rPr>
          <w:t>二级系统</w:t>
        </w:r>
        <w:r w:rsidR="001A5525">
          <w:rPr>
            <w:rFonts w:asciiTheme="minorEastAsia" w:hAnsiTheme="minorEastAsia"/>
            <w:color w:val="000000" w:themeColor="text1"/>
          </w:rPr>
          <w:t>将</w:t>
        </w:r>
      </w:ins>
      <w:ins w:id="462" w:author="崔清松" w:date="2016-09-22T13:21:00Z">
        <w:r w:rsidR="001A5525">
          <w:rPr>
            <w:rFonts w:asciiTheme="minorEastAsia" w:hAnsiTheme="minorEastAsia"/>
            <w:color w:val="000000" w:themeColor="text1"/>
          </w:rPr>
          <w:t>开户结果</w:t>
        </w:r>
        <w:r w:rsidR="001A5525">
          <w:rPr>
            <w:rFonts w:asciiTheme="minorEastAsia" w:hAnsiTheme="minorEastAsia" w:hint="eastAsia"/>
            <w:color w:val="000000" w:themeColor="text1"/>
          </w:rPr>
          <w:t>发送</w:t>
        </w:r>
        <w:r w:rsidR="001A5525">
          <w:rPr>
            <w:rFonts w:asciiTheme="minorEastAsia" w:hAnsiTheme="minorEastAsia"/>
            <w:color w:val="000000" w:themeColor="text1"/>
          </w:rPr>
          <w:t>给</w:t>
        </w:r>
        <w:r w:rsidR="001A5525">
          <w:rPr>
            <w:rFonts w:asciiTheme="minorEastAsia" w:hAnsiTheme="minorEastAsia" w:hint="eastAsia"/>
            <w:color w:val="000000" w:themeColor="text1"/>
          </w:rPr>
          <w:t>APP系统</w:t>
        </w:r>
        <w:r w:rsidR="001A5525">
          <w:rPr>
            <w:rFonts w:asciiTheme="minorEastAsia" w:hAnsiTheme="minorEastAsia"/>
            <w:color w:val="000000" w:themeColor="text1"/>
          </w:rPr>
          <w:t>，</w:t>
        </w:r>
        <w:r w:rsidR="001A5525">
          <w:rPr>
            <w:rFonts w:asciiTheme="minorEastAsia" w:hAnsiTheme="minorEastAsia" w:hint="eastAsia"/>
            <w:color w:val="000000" w:themeColor="text1"/>
          </w:rPr>
          <w:t>APP系统</w:t>
        </w:r>
        <w:r w:rsidR="001A5525">
          <w:rPr>
            <w:rFonts w:asciiTheme="minorEastAsia" w:hAnsiTheme="minorEastAsia"/>
            <w:color w:val="000000" w:themeColor="text1"/>
          </w:rPr>
          <w:t>收到二级系统的开户</w:t>
        </w:r>
      </w:ins>
      <w:ins w:id="463" w:author="崔清松" w:date="2016-09-22T13:22:00Z">
        <w:r w:rsidR="001A5525">
          <w:rPr>
            <w:rFonts w:asciiTheme="minorEastAsia" w:hAnsiTheme="minorEastAsia" w:hint="eastAsia"/>
            <w:color w:val="000000" w:themeColor="text1"/>
          </w:rPr>
          <w:t>结果</w:t>
        </w:r>
      </w:ins>
      <w:ins w:id="464" w:author="崔清松" w:date="2016-09-22T13:21:00Z">
        <w:r w:rsidR="001A5525">
          <w:rPr>
            <w:rFonts w:asciiTheme="minorEastAsia" w:hAnsiTheme="minorEastAsia"/>
            <w:color w:val="000000" w:themeColor="text1"/>
          </w:rPr>
          <w:t>，</w:t>
        </w:r>
      </w:ins>
      <w:ins w:id="465" w:author="崔清松" w:date="2016-09-22T13:22:00Z">
        <w:r w:rsidR="001A5525">
          <w:rPr>
            <w:rFonts w:asciiTheme="minorEastAsia" w:hAnsiTheme="minorEastAsia" w:hint="eastAsia"/>
            <w:color w:val="000000" w:themeColor="text1"/>
          </w:rPr>
          <w:t>给客户</w:t>
        </w:r>
        <w:r w:rsidR="001A5525">
          <w:rPr>
            <w:rFonts w:asciiTheme="minorEastAsia" w:hAnsiTheme="minorEastAsia"/>
            <w:color w:val="000000" w:themeColor="text1"/>
          </w:rPr>
          <w:t>发送短信通知</w:t>
        </w:r>
        <w:r w:rsidR="001A5525">
          <w:rPr>
            <w:rFonts w:asciiTheme="minorEastAsia" w:hAnsiTheme="minorEastAsia" w:hint="eastAsia"/>
            <w:color w:val="000000" w:themeColor="text1"/>
          </w:rPr>
          <w:t>。</w:t>
        </w:r>
      </w:ins>
      <w:del w:id="466" w:author="崔清松" w:date="2016-09-21T11:25:00Z">
        <w:r w:rsidDel="002758A3">
          <w:rPr>
            <w:rFonts w:asciiTheme="minorEastAsia" w:hAnsiTheme="minorEastAsia" w:hint="eastAsia"/>
            <w:b/>
            <w:color w:val="000000" w:themeColor="text1"/>
          </w:rPr>
          <w:delText>该接口在二期中实现。</w:delText>
        </w:r>
      </w:del>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326" w:type="dxa"/>
        <w:tblInd w:w="103" w:type="dxa"/>
        <w:tblLayout w:type="fixed"/>
        <w:tblLook w:val="04A0" w:firstRow="1" w:lastRow="0" w:firstColumn="1" w:lastColumn="0" w:noHBand="0" w:noVBand="1"/>
      </w:tblPr>
      <w:tblGrid>
        <w:gridCol w:w="696"/>
        <w:gridCol w:w="816"/>
        <w:gridCol w:w="1895"/>
        <w:gridCol w:w="1700"/>
        <w:gridCol w:w="710"/>
        <w:gridCol w:w="709"/>
        <w:gridCol w:w="2800"/>
      </w:tblGrid>
      <w:tr w:rsidR="00FE6A0D">
        <w:trPr>
          <w:trHeight w:val="270"/>
          <w:tblHeader/>
        </w:trPr>
        <w:tc>
          <w:tcPr>
            <w:tcW w:w="696"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816"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895"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00"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1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696"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895"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0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1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M32</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clientName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客户姓名</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不允许出现如下字符：</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 ! @ # $ % ^ &amp; * () + = {} [] : ; ' &lt;&gt; , / ? | "或者全数字也不可以。</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已经开户但是没有绑定会员时必填</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B01</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certificateType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证件类型</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certificateNo</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证件编号</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w:t>
            </w:r>
            <w:r>
              <w:rPr>
                <w:rFonts w:asciiTheme="minorEastAsia" w:hAnsiTheme="minorEastAsia" w:cs="宋体" w:hint="eastAsia"/>
                <w:color w:val="000000" w:themeColor="text1"/>
                <w:kern w:val="0"/>
                <w:sz w:val="20"/>
                <w:szCs w:val="20"/>
              </w:rPr>
              <w:t>el</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W30</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bankID</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银行代码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A82</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capitalAccountPassword</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资金帐号密码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09"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O24</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tradePassword</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交易密码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APP交易密码</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B06</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Emai</w:t>
            </w:r>
            <w:r>
              <w:rPr>
                <w:rFonts w:asciiTheme="minorEastAsia" w:hAnsiTheme="minorEastAsia" w:cs="宋体" w:hint="eastAsia"/>
                <w:color w:val="000000" w:themeColor="text1"/>
                <w:kern w:val="0"/>
                <w:sz w:val="20"/>
                <w:szCs w:val="20"/>
              </w:rPr>
              <w:t>l</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邮箱</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B50</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cityCode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地区代码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6位字符</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B03</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address</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联系地址</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不允许出现如下字符：</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 ! @ # $ % ^ &amp; * () + = {} [] : ; ' &lt;&gt; , / ? | "或者全数字也不可以。</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B05</w:t>
            </w:r>
          </w:p>
        </w:tc>
        <w:tc>
          <w:tcPr>
            <w:tcW w:w="1895" w:type="dxa"/>
            <w:tcBorders>
              <w:top w:val="nil"/>
              <w:left w:val="nil"/>
              <w:bottom w:val="single" w:sz="4" w:space="0" w:color="auto"/>
              <w:right w:val="single" w:sz="4" w:space="0" w:color="auto"/>
            </w:tcBorders>
            <w:shd w:val="clear" w:color="auto" w:fill="auto"/>
            <w:vAlign w:val="center"/>
          </w:tcPr>
          <w:p w:rsidR="000B5A94" w:rsidRDefault="0004794F">
            <w:pPr>
              <w:widowControl/>
              <w:spacing w:line="240" w:lineRule="auto"/>
              <w:ind w:firstLineChars="0" w:firstLine="0"/>
              <w:jc w:val="left"/>
              <w:rPr>
                <w:rFonts w:asciiTheme="minorEastAsia" w:hAnsiTheme="minorEastAsia" w:cs="宋体"/>
                <w:color w:val="000000" w:themeColor="text1"/>
                <w:kern w:val="0"/>
                <w:sz w:val="20"/>
                <w:szCs w:val="20"/>
              </w:rPr>
            </w:pPr>
            <w:ins w:id="467" w:author="崔清松" w:date="2016-09-20T15:23:00Z">
              <w:r w:rsidRPr="0004794F">
                <w:rPr>
                  <w:rFonts w:asciiTheme="minorEastAsia" w:hAnsiTheme="minorEastAsia" w:cs="宋体"/>
                  <w:color w:val="000000" w:themeColor="text1"/>
                  <w:kern w:val="0"/>
                  <w:sz w:val="20"/>
                  <w:szCs w:val="20"/>
                </w:rPr>
                <w:t>fax</w:t>
              </w:r>
            </w:ins>
            <w:del w:id="468" w:author="崔清松" w:date="2016-09-20T15:23:00Z">
              <w:r w:rsidR="000B5A94" w:rsidDel="0004794F">
                <w:rPr>
                  <w:rFonts w:asciiTheme="minorEastAsia" w:hAnsiTheme="minorEastAsia" w:cs="宋体" w:hint="eastAsia"/>
                  <w:color w:val="000000" w:themeColor="text1"/>
                  <w:kern w:val="0"/>
                  <w:sz w:val="20"/>
                  <w:szCs w:val="20"/>
                </w:rPr>
                <w:delText>tel</w:delText>
              </w:r>
            </w:del>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联系</w:t>
            </w:r>
            <w:ins w:id="469" w:author="崔清松" w:date="2016-09-20T15:23:00Z">
              <w:r w:rsidR="0004794F">
                <w:rPr>
                  <w:rFonts w:asciiTheme="minorEastAsia" w:hAnsiTheme="minorEastAsia" w:cs="宋体" w:hint="eastAsia"/>
                  <w:color w:val="000000" w:themeColor="text1"/>
                  <w:kern w:val="0"/>
                  <w:sz w:val="20"/>
                  <w:szCs w:val="20"/>
                </w:rPr>
                <w:t>传真</w:t>
              </w:r>
            </w:ins>
            <w:del w:id="470" w:author="崔清松" w:date="2016-09-20T15:23:00Z">
              <w:r w:rsidDel="0004794F">
                <w:rPr>
                  <w:rFonts w:asciiTheme="minorEastAsia" w:hAnsiTheme="minorEastAsia" w:cs="宋体" w:hint="eastAsia"/>
                  <w:color w:val="000000" w:themeColor="text1"/>
                  <w:kern w:val="0"/>
                  <w:sz w:val="20"/>
                  <w:szCs w:val="20"/>
                </w:rPr>
                <w:delText>电话</w:delText>
              </w:r>
            </w:del>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最长为30字节</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B07</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postCode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邮政编码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6位字符</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M31</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clientSort</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客户类别</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1-法人，2-自然人</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M50</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brokerID</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经纪商代码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当会员有经纪商时，提交经纪商信息</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M51</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brokerName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经纪商名称</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当会员有经纪商时，提交经纪商信息</w:t>
            </w:r>
          </w:p>
        </w:tc>
      </w:tr>
      <w:tr w:rsidR="000B5A94">
        <w:trPr>
          <w:trHeight w:val="201"/>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w:t>
            </w:r>
            <w:r>
              <w:rPr>
                <w:rFonts w:asciiTheme="minorEastAsia" w:hAnsiTheme="minorEastAsia"/>
                <w:color w:val="000000" w:themeColor="text1"/>
                <w:sz w:val="20"/>
              </w:rPr>
              <w:t>]</w:t>
            </w: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M93</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[clientInfoData]</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客户信息数据</w:t>
            </w:r>
          </w:p>
        </w:tc>
        <w:tc>
          <w:tcPr>
            <w:tcW w:w="71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用户安全问题</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客户信息</w:t>
            </w:r>
          </w:p>
        </w:tc>
        <w:tc>
          <w:tcPr>
            <w:tcW w:w="71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用户安全问题</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M46</w:t>
            </w:r>
          </w:p>
        </w:tc>
        <w:tc>
          <w:tcPr>
            <w:tcW w:w="1895" w:type="dxa"/>
            <w:tcBorders>
              <w:top w:val="nil"/>
              <w:left w:val="nil"/>
              <w:bottom w:val="single" w:sz="4" w:space="0" w:color="auto"/>
              <w:right w:val="single" w:sz="4" w:space="0" w:color="auto"/>
            </w:tcBorders>
            <w:shd w:val="clear" w:color="auto" w:fill="auto"/>
            <w:vAlign w:val="center"/>
          </w:tcPr>
          <w:p w:rsidR="000B5A94" w:rsidRDefault="00C572F7">
            <w:pPr>
              <w:widowControl/>
              <w:spacing w:line="240" w:lineRule="auto"/>
              <w:ind w:firstLineChars="0" w:firstLine="0"/>
              <w:jc w:val="left"/>
              <w:rPr>
                <w:rFonts w:asciiTheme="minorEastAsia" w:hAnsiTheme="minorEastAsia" w:cs="宋体"/>
                <w:color w:val="000000" w:themeColor="text1"/>
                <w:kern w:val="0"/>
                <w:sz w:val="20"/>
                <w:szCs w:val="20"/>
              </w:rPr>
            </w:pPr>
            <w:ins w:id="471" w:author="崔清松" w:date="2016-09-20T15:07:00Z">
              <w:r w:rsidRPr="00C572F7">
                <w:rPr>
                  <w:rFonts w:asciiTheme="minorEastAsia" w:hAnsiTheme="minorEastAsia" w:cs="宋体"/>
                  <w:color w:val="000000" w:themeColor="text1"/>
                  <w:kern w:val="0"/>
                  <w:sz w:val="20"/>
                  <w:szCs w:val="20"/>
                </w:rPr>
                <w:t>safeQuestion</w:t>
              </w:r>
            </w:ins>
            <w:del w:id="472" w:author="崔清松" w:date="2016-09-20T15:07:00Z">
              <w:r w:rsidR="000B5A94" w:rsidDel="00C572F7">
                <w:rPr>
                  <w:rFonts w:asciiTheme="minorEastAsia" w:hAnsiTheme="minorEastAsia" w:cs="宋体" w:hint="eastAsia"/>
                  <w:color w:val="000000" w:themeColor="text1"/>
                  <w:kern w:val="0"/>
                  <w:sz w:val="20"/>
                  <w:szCs w:val="20"/>
                </w:rPr>
                <w:delText>question</w:delText>
              </w:r>
            </w:del>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用户安全问题</w:t>
            </w:r>
          </w:p>
        </w:tc>
        <w:tc>
          <w:tcPr>
            <w:tcW w:w="71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M47</w:t>
            </w:r>
          </w:p>
        </w:tc>
        <w:tc>
          <w:tcPr>
            <w:tcW w:w="1895" w:type="dxa"/>
            <w:tcBorders>
              <w:top w:val="nil"/>
              <w:left w:val="nil"/>
              <w:bottom w:val="single" w:sz="4" w:space="0" w:color="auto"/>
              <w:right w:val="single" w:sz="4" w:space="0" w:color="auto"/>
            </w:tcBorders>
            <w:shd w:val="clear" w:color="auto" w:fill="auto"/>
            <w:vAlign w:val="center"/>
          </w:tcPr>
          <w:p w:rsidR="000B5A94" w:rsidRDefault="00C572F7">
            <w:pPr>
              <w:widowControl/>
              <w:spacing w:line="240" w:lineRule="auto"/>
              <w:ind w:firstLineChars="0" w:firstLine="0"/>
              <w:jc w:val="left"/>
              <w:rPr>
                <w:rFonts w:asciiTheme="minorEastAsia" w:hAnsiTheme="minorEastAsia" w:cs="宋体"/>
                <w:color w:val="000000" w:themeColor="text1"/>
                <w:kern w:val="0"/>
                <w:sz w:val="20"/>
                <w:szCs w:val="20"/>
              </w:rPr>
            </w:pPr>
            <w:ins w:id="473" w:author="崔清松" w:date="2016-09-20T15:08:00Z">
              <w:r w:rsidRPr="00C572F7">
                <w:rPr>
                  <w:rFonts w:asciiTheme="minorEastAsia" w:hAnsiTheme="minorEastAsia" w:cs="宋体"/>
                  <w:color w:val="000000" w:themeColor="text1"/>
                  <w:kern w:val="0"/>
                  <w:sz w:val="20"/>
                  <w:szCs w:val="20"/>
                </w:rPr>
                <w:t>safeAnswer</w:t>
              </w:r>
            </w:ins>
            <w:del w:id="474" w:author="崔清松" w:date="2016-09-20T15:08:00Z">
              <w:r w:rsidR="000B5A94" w:rsidDel="00C572F7">
                <w:rPr>
                  <w:rFonts w:asciiTheme="minorEastAsia" w:hAnsiTheme="minorEastAsia" w:cs="宋体" w:hint="eastAsia"/>
                  <w:color w:val="000000" w:themeColor="text1"/>
                  <w:kern w:val="0"/>
                  <w:sz w:val="20"/>
                  <w:szCs w:val="20"/>
                </w:rPr>
                <w:delText>answer</w:delText>
              </w:r>
            </w:del>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用户安全问题答案</w:t>
            </w:r>
          </w:p>
        </w:tc>
        <w:tc>
          <w:tcPr>
            <w:tcW w:w="71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M45</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riskR</w:t>
            </w:r>
            <w:r>
              <w:rPr>
                <w:rFonts w:asciiTheme="minorEastAsia" w:hAnsiTheme="minorEastAsia" w:cs="宋体"/>
                <w:color w:val="000000" w:themeColor="text1"/>
                <w:kern w:val="0"/>
                <w:sz w:val="20"/>
                <w:szCs w:val="20"/>
              </w:rPr>
              <w:t>esults</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 xml:space="preserve">5激进型   4进取型   3平衡型   2稳健型   1保守型  </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券商：</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5激进型   4进取型      2稳健型   1保守型</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0风险厌恶型</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M53</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riskResultPoints</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风险评测结果分数</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del w:id="475" w:author="崔清松" w:date="2016-09-27T13:31:00Z">
              <w:r w:rsidDel="00086157">
                <w:rPr>
                  <w:rFonts w:asciiTheme="minorEastAsia" w:hAnsiTheme="minorEastAsia" w:cs="宋体" w:hint="eastAsia"/>
                  <w:color w:val="000000" w:themeColor="text1"/>
                  <w:kern w:val="0"/>
                  <w:sz w:val="20"/>
                  <w:szCs w:val="20"/>
                </w:rPr>
                <w:delText>现阶段参照交易所2.5代系统定义，先继续沿用double类型，保留小数</w:delText>
              </w:r>
            </w:del>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T80</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seqNo2</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流水号</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APP系统开户请求的唯一标识，请会员系统保存</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开户成功时返回</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p>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开户成功时返回</w:t>
            </w: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开户成功时返回</w:t>
            </w:r>
            <w:ins w:id="476" w:author="崔清松" w:date="2016-09-21T11:26:00Z">
              <w:r w:rsidR="002758A3">
                <w:rPr>
                  <w:rFonts w:asciiTheme="minorEastAsia" w:hAnsiTheme="minorEastAsia" w:cs="宋体" w:hint="eastAsia"/>
                  <w:color w:val="000000" w:themeColor="text1"/>
                  <w:kern w:val="0"/>
                  <w:sz w:val="20"/>
                  <w:szCs w:val="20"/>
                </w:rPr>
                <w:t>,客户绑定</w:t>
              </w:r>
              <w:r w:rsidR="002758A3">
                <w:rPr>
                  <w:rFonts w:asciiTheme="minorEastAsia" w:hAnsiTheme="minorEastAsia" w:cs="宋体"/>
                  <w:color w:val="000000" w:themeColor="text1"/>
                  <w:kern w:val="0"/>
                  <w:sz w:val="20"/>
                  <w:szCs w:val="20"/>
                </w:rPr>
                <w:t>失败无须返回</w:t>
              </w:r>
            </w:ins>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96"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16"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895"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1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8F5CCD" w:rsidRDefault="008F5CCD" w:rsidP="008F5CCD">
      <w:pPr>
        <w:ind w:left="480" w:firstLineChars="0" w:firstLine="0"/>
        <w:rPr>
          <w:color w:val="FF0000"/>
        </w:rPr>
      </w:pPr>
      <w:r w:rsidRPr="008F5CCD">
        <w:rPr>
          <w:rFonts w:hint="eastAsia"/>
          <w:color w:val="FF0000"/>
        </w:rPr>
        <w:t>注：重复开户请求时，应答消息中的</w:t>
      </w:r>
      <w:r w:rsidRPr="008F5CCD">
        <w:rPr>
          <w:rFonts w:hint="eastAsia"/>
          <w:color w:val="FF0000"/>
        </w:rPr>
        <w:t>X39</w:t>
      </w:r>
      <w:r w:rsidRPr="008F5CCD">
        <w:rPr>
          <w:rFonts w:hint="eastAsia"/>
          <w:color w:val="FF0000"/>
        </w:rPr>
        <w:t>相应代码请固定设置为</w:t>
      </w:r>
      <w:r w:rsidRPr="008F5CCD">
        <w:rPr>
          <w:rFonts w:hint="eastAsia"/>
          <w:color w:val="FF0000"/>
        </w:rPr>
        <w:t>RSP000001.</w:t>
      </w:r>
      <w:ins w:id="477" w:author="崔清松" w:date="2016-09-23T11:22:00Z">
        <w:r w:rsidR="00B176B7">
          <w:rPr>
            <w:rFonts w:hint="eastAsia"/>
            <w:color w:val="FF0000"/>
          </w:rPr>
          <w:lastRenderedPageBreak/>
          <w:t>同时</w:t>
        </w:r>
        <w:r w:rsidR="00B176B7">
          <w:rPr>
            <w:color w:val="FF0000"/>
          </w:rPr>
          <w:t>返回</w:t>
        </w:r>
        <w:r w:rsidR="00B176B7">
          <w:rPr>
            <w:rFonts w:hint="eastAsia"/>
            <w:color w:val="FF0000"/>
          </w:rPr>
          <w:t>M30</w:t>
        </w:r>
        <w:r w:rsidR="00B176B7">
          <w:rPr>
            <w:rFonts w:hint="eastAsia"/>
            <w:color w:val="FF0000"/>
          </w:rPr>
          <w:t>。</w:t>
        </w:r>
      </w:ins>
    </w:p>
    <w:p w:rsidR="00356543" w:rsidRPr="008F5CCD" w:rsidRDefault="00225CA0" w:rsidP="008F5CCD">
      <w:pPr>
        <w:ind w:left="480" w:firstLineChars="0" w:firstLine="0"/>
        <w:rPr>
          <w:color w:val="FF0000"/>
        </w:rPr>
      </w:pPr>
      <w:r>
        <w:rPr>
          <w:rFonts w:hint="eastAsia"/>
          <w:color w:val="FF0000"/>
        </w:rPr>
        <w:t>特指</w:t>
      </w:r>
      <w:r w:rsidR="00356543">
        <w:rPr>
          <w:rFonts w:hint="eastAsia"/>
          <w:color w:val="FF0000"/>
        </w:rPr>
        <w:t>APP</w:t>
      </w:r>
      <w:r w:rsidR="00356543">
        <w:rPr>
          <w:rFonts w:hint="eastAsia"/>
          <w:color w:val="FF0000"/>
        </w:rPr>
        <w:t>渠道</w:t>
      </w:r>
      <w:r>
        <w:rPr>
          <w:rFonts w:hint="eastAsia"/>
          <w:color w:val="FF0000"/>
        </w:rPr>
        <w:t>重复开户</w:t>
      </w:r>
      <w:r w:rsidR="00356543">
        <w:rPr>
          <w:rFonts w:hint="eastAsia"/>
          <w:color w:val="FF0000"/>
        </w:rPr>
        <w:t>，</w:t>
      </w:r>
      <w:r w:rsidR="00356543">
        <w:rPr>
          <w:rFonts w:hint="eastAsia"/>
          <w:color w:val="FF0000"/>
        </w:rPr>
        <w:t>APP</w:t>
      </w:r>
      <w:r w:rsidR="00356543">
        <w:rPr>
          <w:rFonts w:hint="eastAsia"/>
          <w:color w:val="FF0000"/>
        </w:rPr>
        <w:t>系统</w:t>
      </w:r>
      <w:r w:rsidR="00FF1358">
        <w:rPr>
          <w:rFonts w:hint="eastAsia"/>
          <w:color w:val="FF0000"/>
        </w:rPr>
        <w:t>收到此响应码</w:t>
      </w:r>
      <w:r w:rsidR="00356543">
        <w:rPr>
          <w:rFonts w:hint="eastAsia"/>
          <w:color w:val="FF0000"/>
        </w:rPr>
        <w:t>会按开户</w:t>
      </w:r>
      <w:del w:id="478" w:author="崔清松" w:date="2016-09-23T11:23:00Z">
        <w:r w:rsidR="00573CBE" w:rsidDel="00B176B7">
          <w:rPr>
            <w:rFonts w:hint="eastAsia"/>
            <w:color w:val="FF0000"/>
          </w:rPr>
          <w:delText>申请</w:delText>
        </w:r>
      </w:del>
      <w:r w:rsidR="00356543">
        <w:rPr>
          <w:rFonts w:hint="eastAsia"/>
          <w:color w:val="FF0000"/>
        </w:rPr>
        <w:t>成功处理。</w:t>
      </w:r>
    </w:p>
    <w:p w:rsidR="00FE6A0D" w:rsidDel="00863847" w:rsidRDefault="00B26F9B">
      <w:pPr>
        <w:pStyle w:val="4"/>
        <w:numPr>
          <w:ilvl w:val="3"/>
          <w:numId w:val="1"/>
        </w:numPr>
        <w:ind w:left="0" w:firstLineChars="0" w:firstLine="0"/>
        <w:rPr>
          <w:del w:id="479" w:author="崔清松" w:date="2016-09-22T12:55:00Z"/>
          <w:rFonts w:asciiTheme="minorEastAsia" w:eastAsiaTheme="minorEastAsia" w:hAnsiTheme="minorEastAsia"/>
          <w:color w:val="000000" w:themeColor="text1"/>
        </w:rPr>
      </w:pPr>
      <w:del w:id="480" w:author="崔清松" w:date="2016-09-22T12:55:00Z">
        <w:r w:rsidDel="00863847">
          <w:rPr>
            <w:rFonts w:asciiTheme="minorEastAsia" w:eastAsiaTheme="minorEastAsia" w:hAnsiTheme="minorEastAsia" w:hint="eastAsia"/>
            <w:color w:val="000000" w:themeColor="text1"/>
          </w:rPr>
          <w:delText>推送客户开户结果</w:delText>
        </w:r>
      </w:del>
    </w:p>
    <w:p w:rsidR="00FE6A0D" w:rsidDel="00863847" w:rsidRDefault="00B26F9B">
      <w:pPr>
        <w:ind w:firstLine="482"/>
        <w:rPr>
          <w:del w:id="481" w:author="崔清松" w:date="2016-09-22T12:55:00Z"/>
          <w:rFonts w:asciiTheme="minorEastAsia" w:hAnsiTheme="minorEastAsia"/>
          <w:color w:val="000000" w:themeColor="text1"/>
        </w:rPr>
      </w:pPr>
      <w:del w:id="482" w:author="崔清松" w:date="2016-09-22T12:55:00Z">
        <w:r w:rsidDel="00863847">
          <w:rPr>
            <w:rFonts w:asciiTheme="minorEastAsia" w:hAnsiTheme="minorEastAsia" w:hint="eastAsia"/>
            <w:b/>
            <w:color w:val="000000" w:themeColor="text1"/>
          </w:rPr>
          <w:delText>功能</w:delText>
        </w:r>
        <w:r w:rsidDel="00863847">
          <w:rPr>
            <w:rFonts w:asciiTheme="minorEastAsia" w:hAnsiTheme="minorEastAsia" w:hint="eastAsia"/>
            <w:color w:val="000000" w:themeColor="text1"/>
          </w:rPr>
          <w:delText>：二级系统清算时收到账户卡系统的开户结果后，将开户结果信息推送给APP后台。</w:delText>
        </w:r>
        <w:r w:rsidDel="00863847">
          <w:rPr>
            <w:rFonts w:asciiTheme="minorEastAsia" w:hAnsiTheme="minorEastAsia" w:hint="eastAsia"/>
            <w:b/>
            <w:color w:val="000000" w:themeColor="text1"/>
          </w:rPr>
          <w:delText>APP系统收到推送回报后，向客户发送短信通知。</w:delText>
        </w:r>
      </w:del>
    </w:p>
    <w:p w:rsidR="00FE6A0D" w:rsidRDefault="00B26F9B">
      <w:pPr>
        <w:ind w:firstLine="480"/>
        <w:rPr>
          <w:rFonts w:asciiTheme="minorEastAsia" w:hAnsiTheme="minorEastAsia"/>
          <w:color w:val="000000" w:themeColor="text1"/>
        </w:rPr>
      </w:pPr>
      <w:del w:id="483" w:author="崔清松" w:date="2016-09-22T12:55:00Z">
        <w:r w:rsidDel="00863847">
          <w:rPr>
            <w:rFonts w:asciiTheme="minorEastAsia" w:hAnsiTheme="minorEastAsia" w:hint="eastAsia"/>
            <w:color w:val="000000" w:themeColor="text1"/>
          </w:rPr>
          <w:delText>消息体格式如下：</w:delText>
        </w:r>
      </w:del>
    </w:p>
    <w:tbl>
      <w:tblPr>
        <w:tblW w:w="8510" w:type="dxa"/>
        <w:tblInd w:w="103" w:type="dxa"/>
        <w:tblLayout w:type="fixed"/>
        <w:tblLook w:val="04A0" w:firstRow="1" w:lastRow="0" w:firstColumn="1" w:lastColumn="0" w:noHBand="0" w:noVBand="1"/>
      </w:tblPr>
      <w:tblGrid>
        <w:gridCol w:w="798"/>
        <w:gridCol w:w="2096"/>
        <w:gridCol w:w="1996"/>
        <w:gridCol w:w="798"/>
        <w:gridCol w:w="2822"/>
      </w:tblGrid>
      <w:tr w:rsidR="00FE6A0D" w:rsidDel="00863847">
        <w:trPr>
          <w:trHeight w:val="270"/>
          <w:tblHeader/>
          <w:del w:id="484" w:author="崔清松" w:date="2016-09-22T12:55:00Z"/>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Del="00863847" w:rsidRDefault="00B26F9B">
            <w:pPr>
              <w:widowControl/>
              <w:spacing w:line="240" w:lineRule="auto"/>
              <w:ind w:firstLineChars="0" w:firstLine="0"/>
              <w:jc w:val="left"/>
              <w:rPr>
                <w:del w:id="485" w:author="崔清松" w:date="2016-09-22T12:55:00Z"/>
                <w:rFonts w:asciiTheme="minorEastAsia" w:hAnsiTheme="minorEastAsia" w:cs="宋体"/>
                <w:b/>
                <w:bCs/>
                <w:color w:val="000000" w:themeColor="text1"/>
                <w:kern w:val="0"/>
                <w:sz w:val="20"/>
                <w:szCs w:val="20"/>
              </w:rPr>
            </w:pPr>
            <w:del w:id="486" w:author="崔清松" w:date="2016-09-22T12:55:00Z">
              <w:r w:rsidDel="00863847">
                <w:rPr>
                  <w:rFonts w:asciiTheme="minorEastAsia" w:hAnsiTheme="minorEastAsia" w:cs="宋体" w:hint="eastAsia"/>
                  <w:b/>
                  <w:bCs/>
                  <w:color w:val="000000" w:themeColor="text1"/>
                  <w:kern w:val="0"/>
                  <w:sz w:val="20"/>
                  <w:szCs w:val="20"/>
                </w:rPr>
                <w:delText>域号</w:delText>
              </w:r>
            </w:del>
          </w:p>
        </w:tc>
        <w:tc>
          <w:tcPr>
            <w:tcW w:w="2096" w:type="dxa"/>
            <w:tcBorders>
              <w:top w:val="single" w:sz="4" w:space="0" w:color="auto"/>
              <w:left w:val="nil"/>
              <w:bottom w:val="single" w:sz="4" w:space="0" w:color="auto"/>
              <w:right w:val="single" w:sz="4" w:space="0" w:color="auto"/>
            </w:tcBorders>
            <w:shd w:val="clear" w:color="000000" w:fill="D9D9D9"/>
            <w:vAlign w:val="center"/>
          </w:tcPr>
          <w:p w:rsidR="00FE6A0D" w:rsidDel="00863847" w:rsidRDefault="00B26F9B">
            <w:pPr>
              <w:widowControl/>
              <w:spacing w:line="240" w:lineRule="auto"/>
              <w:ind w:firstLineChars="0" w:firstLine="0"/>
              <w:jc w:val="left"/>
              <w:rPr>
                <w:del w:id="487" w:author="崔清松" w:date="2016-09-22T12:55:00Z"/>
                <w:rFonts w:asciiTheme="minorEastAsia" w:hAnsiTheme="minorEastAsia" w:cs="宋体"/>
                <w:b/>
                <w:bCs/>
                <w:color w:val="000000" w:themeColor="text1"/>
                <w:kern w:val="0"/>
                <w:sz w:val="20"/>
                <w:szCs w:val="20"/>
              </w:rPr>
            </w:pPr>
            <w:del w:id="488" w:author="崔清松" w:date="2016-09-22T12:55:00Z">
              <w:r w:rsidDel="00863847">
                <w:rPr>
                  <w:rFonts w:asciiTheme="minorEastAsia" w:hAnsiTheme="minorEastAsia" w:cs="宋体" w:hint="eastAsia"/>
                  <w:b/>
                  <w:bCs/>
                  <w:color w:val="000000" w:themeColor="text1"/>
                  <w:kern w:val="0"/>
                  <w:sz w:val="20"/>
                  <w:szCs w:val="20"/>
                </w:rPr>
                <w:delText>域名</w:delText>
              </w:r>
            </w:del>
          </w:p>
        </w:tc>
        <w:tc>
          <w:tcPr>
            <w:tcW w:w="1996" w:type="dxa"/>
            <w:tcBorders>
              <w:top w:val="single" w:sz="4" w:space="0" w:color="auto"/>
              <w:left w:val="nil"/>
              <w:bottom w:val="single" w:sz="4" w:space="0" w:color="auto"/>
              <w:right w:val="single" w:sz="4" w:space="0" w:color="auto"/>
            </w:tcBorders>
            <w:shd w:val="clear" w:color="000000" w:fill="D9D9D9"/>
            <w:vAlign w:val="center"/>
          </w:tcPr>
          <w:p w:rsidR="00FE6A0D" w:rsidDel="00863847" w:rsidRDefault="007A704E">
            <w:pPr>
              <w:widowControl/>
              <w:spacing w:line="240" w:lineRule="auto"/>
              <w:ind w:firstLineChars="0" w:firstLine="0"/>
              <w:jc w:val="left"/>
              <w:rPr>
                <w:del w:id="489" w:author="崔清松" w:date="2016-09-22T12:55:00Z"/>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Del="00863847" w:rsidRDefault="00B26F9B">
            <w:pPr>
              <w:widowControl/>
              <w:spacing w:line="240" w:lineRule="auto"/>
              <w:ind w:firstLineChars="0" w:firstLine="0"/>
              <w:jc w:val="left"/>
              <w:rPr>
                <w:del w:id="490" w:author="崔清松" w:date="2016-09-22T12:55:00Z"/>
                <w:rFonts w:asciiTheme="minorEastAsia" w:hAnsiTheme="minorEastAsia" w:cs="宋体"/>
                <w:b/>
                <w:bCs/>
                <w:color w:val="000000" w:themeColor="text1"/>
                <w:kern w:val="0"/>
                <w:sz w:val="20"/>
                <w:szCs w:val="20"/>
              </w:rPr>
            </w:pPr>
            <w:del w:id="491" w:author="崔清松" w:date="2016-09-22T12:55:00Z">
              <w:r w:rsidDel="00863847">
                <w:rPr>
                  <w:rFonts w:asciiTheme="minorEastAsia" w:hAnsiTheme="minorEastAsia" w:cs="宋体" w:hint="eastAsia"/>
                  <w:b/>
                  <w:bCs/>
                  <w:color w:val="000000" w:themeColor="text1"/>
                  <w:kern w:val="0"/>
                  <w:sz w:val="20"/>
                  <w:szCs w:val="20"/>
                </w:rPr>
                <w:delText>回报</w:delText>
              </w:r>
            </w:del>
          </w:p>
        </w:tc>
        <w:tc>
          <w:tcPr>
            <w:tcW w:w="2822" w:type="dxa"/>
            <w:tcBorders>
              <w:top w:val="single" w:sz="4" w:space="0" w:color="auto"/>
              <w:left w:val="nil"/>
              <w:bottom w:val="single" w:sz="4" w:space="0" w:color="auto"/>
              <w:right w:val="single" w:sz="4" w:space="0" w:color="auto"/>
            </w:tcBorders>
            <w:shd w:val="clear" w:color="000000" w:fill="D9D9D9"/>
            <w:vAlign w:val="center"/>
          </w:tcPr>
          <w:p w:rsidR="00FE6A0D" w:rsidDel="00863847" w:rsidRDefault="00B26F9B">
            <w:pPr>
              <w:widowControl/>
              <w:spacing w:line="240" w:lineRule="auto"/>
              <w:ind w:firstLineChars="0" w:firstLine="0"/>
              <w:jc w:val="left"/>
              <w:rPr>
                <w:del w:id="492" w:author="崔清松" w:date="2016-09-22T12:55:00Z"/>
                <w:rFonts w:asciiTheme="minorEastAsia" w:hAnsiTheme="minorEastAsia" w:cs="宋体"/>
                <w:b/>
                <w:bCs/>
                <w:color w:val="000000" w:themeColor="text1"/>
                <w:kern w:val="0"/>
                <w:sz w:val="20"/>
                <w:szCs w:val="20"/>
              </w:rPr>
            </w:pPr>
            <w:del w:id="493" w:author="崔清松" w:date="2016-09-22T12:55:00Z">
              <w:r w:rsidDel="00863847">
                <w:rPr>
                  <w:rFonts w:asciiTheme="minorEastAsia" w:hAnsiTheme="minorEastAsia" w:cs="宋体" w:hint="eastAsia"/>
                  <w:b/>
                  <w:bCs/>
                  <w:color w:val="000000" w:themeColor="text1"/>
                  <w:kern w:val="0"/>
                  <w:sz w:val="20"/>
                  <w:szCs w:val="20"/>
                </w:rPr>
                <w:delText>说明</w:delText>
              </w:r>
            </w:del>
          </w:p>
        </w:tc>
      </w:tr>
      <w:tr w:rsidR="00FE6A0D" w:rsidDel="00863847">
        <w:trPr>
          <w:trHeight w:val="270"/>
          <w:del w:id="494" w:author="崔清松" w:date="2016-09-22T12:55:00Z"/>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Del="00863847" w:rsidRDefault="00B26F9B">
            <w:pPr>
              <w:widowControl/>
              <w:spacing w:line="240" w:lineRule="auto"/>
              <w:ind w:firstLineChars="0" w:firstLine="0"/>
              <w:jc w:val="left"/>
              <w:rPr>
                <w:del w:id="495" w:author="崔清松" w:date="2016-09-22T12:55:00Z"/>
                <w:rFonts w:asciiTheme="minorEastAsia" w:hAnsiTheme="minorEastAsia" w:cs="宋体"/>
                <w:color w:val="000000" w:themeColor="text1"/>
                <w:kern w:val="0"/>
                <w:sz w:val="20"/>
                <w:szCs w:val="20"/>
              </w:rPr>
            </w:pPr>
            <w:del w:id="496" w:author="崔清松" w:date="2016-09-22T12:55:00Z">
              <w:r w:rsidDel="00863847">
                <w:rPr>
                  <w:rFonts w:asciiTheme="minorEastAsia" w:hAnsiTheme="minorEastAsia" w:cs="宋体" w:hint="eastAsia"/>
                  <w:color w:val="000000" w:themeColor="text1"/>
                  <w:kern w:val="0"/>
                  <w:sz w:val="20"/>
                  <w:szCs w:val="20"/>
                </w:rPr>
                <w:delText>M00</w:delText>
              </w:r>
            </w:del>
          </w:p>
        </w:tc>
        <w:tc>
          <w:tcPr>
            <w:tcW w:w="2096" w:type="dxa"/>
            <w:tcBorders>
              <w:top w:val="nil"/>
              <w:left w:val="nil"/>
              <w:bottom w:val="single" w:sz="4" w:space="0" w:color="auto"/>
              <w:right w:val="single" w:sz="4" w:space="0" w:color="auto"/>
            </w:tcBorders>
            <w:shd w:val="clear" w:color="auto" w:fill="auto"/>
            <w:vAlign w:val="center"/>
          </w:tcPr>
          <w:p w:rsidR="00FE6A0D" w:rsidDel="00863847" w:rsidRDefault="00B26F9B">
            <w:pPr>
              <w:widowControl/>
              <w:spacing w:line="240" w:lineRule="auto"/>
              <w:ind w:firstLineChars="0" w:firstLine="0"/>
              <w:jc w:val="left"/>
              <w:rPr>
                <w:del w:id="497" w:author="崔清松" w:date="2016-09-22T12:55:00Z"/>
                <w:rFonts w:asciiTheme="minorEastAsia" w:hAnsiTheme="minorEastAsia" w:cs="宋体"/>
                <w:color w:val="000000" w:themeColor="text1"/>
                <w:kern w:val="0"/>
                <w:sz w:val="20"/>
                <w:szCs w:val="20"/>
              </w:rPr>
            </w:pPr>
            <w:del w:id="498" w:author="崔清松" w:date="2016-09-22T12:55:00Z">
              <w:r w:rsidDel="00863847">
                <w:rPr>
                  <w:rFonts w:asciiTheme="minorEastAsia" w:hAnsiTheme="minorEastAsia" w:cs="宋体" w:hint="eastAsia"/>
                  <w:color w:val="000000" w:themeColor="text1"/>
                  <w:kern w:val="0"/>
                  <w:sz w:val="20"/>
                  <w:szCs w:val="20"/>
                </w:rPr>
                <w:delText>memberID</w:delText>
              </w:r>
            </w:del>
          </w:p>
        </w:tc>
        <w:tc>
          <w:tcPr>
            <w:tcW w:w="1996" w:type="dxa"/>
            <w:tcBorders>
              <w:top w:val="nil"/>
              <w:left w:val="nil"/>
              <w:bottom w:val="single" w:sz="4" w:space="0" w:color="auto"/>
              <w:right w:val="single" w:sz="4" w:space="0" w:color="auto"/>
            </w:tcBorders>
            <w:shd w:val="clear" w:color="auto" w:fill="auto"/>
            <w:vAlign w:val="center"/>
          </w:tcPr>
          <w:p w:rsidR="00FE6A0D" w:rsidDel="00863847" w:rsidRDefault="00B26F9B">
            <w:pPr>
              <w:widowControl/>
              <w:spacing w:line="240" w:lineRule="auto"/>
              <w:ind w:firstLineChars="0" w:firstLine="0"/>
              <w:jc w:val="left"/>
              <w:rPr>
                <w:del w:id="499" w:author="崔清松" w:date="2016-09-22T12:55:00Z"/>
                <w:rFonts w:asciiTheme="minorEastAsia" w:hAnsiTheme="minorEastAsia" w:cs="宋体"/>
                <w:color w:val="000000" w:themeColor="text1"/>
                <w:kern w:val="0"/>
                <w:sz w:val="20"/>
                <w:szCs w:val="20"/>
              </w:rPr>
            </w:pPr>
            <w:del w:id="500" w:author="崔清松" w:date="2016-09-22T12:55:00Z">
              <w:r w:rsidDel="00863847">
                <w:rPr>
                  <w:rFonts w:asciiTheme="minorEastAsia" w:hAnsiTheme="minorEastAsia" w:cs="宋体" w:hint="eastAsia"/>
                  <w:color w:val="000000" w:themeColor="text1"/>
                  <w:kern w:val="0"/>
                  <w:sz w:val="20"/>
                  <w:szCs w:val="20"/>
                </w:rPr>
                <w:delText>会员代码</w:delText>
              </w:r>
            </w:del>
          </w:p>
        </w:tc>
        <w:tc>
          <w:tcPr>
            <w:tcW w:w="798" w:type="dxa"/>
            <w:tcBorders>
              <w:top w:val="nil"/>
              <w:left w:val="nil"/>
              <w:bottom w:val="single" w:sz="4" w:space="0" w:color="auto"/>
              <w:right w:val="single" w:sz="4" w:space="0" w:color="auto"/>
            </w:tcBorders>
            <w:shd w:val="clear" w:color="auto" w:fill="auto"/>
            <w:vAlign w:val="center"/>
          </w:tcPr>
          <w:p w:rsidR="00FE6A0D" w:rsidDel="00863847" w:rsidRDefault="00B26F9B">
            <w:pPr>
              <w:widowControl/>
              <w:spacing w:line="240" w:lineRule="auto"/>
              <w:ind w:firstLineChars="0" w:firstLine="0"/>
              <w:jc w:val="left"/>
              <w:rPr>
                <w:del w:id="501" w:author="崔清松" w:date="2016-09-22T12:55:00Z"/>
                <w:rFonts w:asciiTheme="minorEastAsia" w:hAnsiTheme="minorEastAsia" w:cs="宋体"/>
                <w:color w:val="000000" w:themeColor="text1"/>
                <w:kern w:val="0"/>
                <w:sz w:val="20"/>
                <w:szCs w:val="20"/>
              </w:rPr>
            </w:pPr>
            <w:del w:id="502" w:author="崔清松" w:date="2016-09-22T12:55:00Z">
              <w:r w:rsidDel="00863847">
                <w:rPr>
                  <w:rFonts w:asciiTheme="minorEastAsia" w:hAnsiTheme="minorEastAsia" w:cs="宋体" w:hint="eastAsia"/>
                  <w:color w:val="000000" w:themeColor="text1"/>
                  <w:kern w:val="0"/>
                  <w:sz w:val="20"/>
                  <w:szCs w:val="20"/>
                </w:rPr>
                <w:delText>M</w:delText>
              </w:r>
            </w:del>
          </w:p>
        </w:tc>
        <w:tc>
          <w:tcPr>
            <w:tcW w:w="2822" w:type="dxa"/>
            <w:tcBorders>
              <w:top w:val="nil"/>
              <w:left w:val="nil"/>
              <w:bottom w:val="single" w:sz="4" w:space="0" w:color="auto"/>
              <w:right w:val="single" w:sz="4" w:space="0" w:color="auto"/>
            </w:tcBorders>
            <w:shd w:val="clear" w:color="auto" w:fill="auto"/>
            <w:vAlign w:val="center"/>
          </w:tcPr>
          <w:p w:rsidR="00FE6A0D" w:rsidDel="00863847" w:rsidRDefault="00FE6A0D">
            <w:pPr>
              <w:widowControl/>
              <w:spacing w:line="240" w:lineRule="auto"/>
              <w:ind w:firstLineChars="0" w:firstLine="0"/>
              <w:jc w:val="left"/>
              <w:rPr>
                <w:del w:id="503" w:author="崔清松" w:date="2016-09-22T12:55:00Z"/>
                <w:rFonts w:asciiTheme="minorEastAsia" w:hAnsiTheme="minorEastAsia" w:cs="宋体"/>
                <w:color w:val="000000" w:themeColor="text1"/>
                <w:kern w:val="0"/>
                <w:sz w:val="20"/>
                <w:szCs w:val="20"/>
              </w:rPr>
            </w:pPr>
          </w:p>
        </w:tc>
      </w:tr>
      <w:tr w:rsidR="000B5A94" w:rsidDel="00863847">
        <w:trPr>
          <w:trHeight w:val="270"/>
          <w:del w:id="504" w:author="崔清松" w:date="2016-09-22T12:55: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05" w:author="崔清松" w:date="2016-09-22T12:55:00Z"/>
                <w:rFonts w:asciiTheme="minorEastAsia" w:hAnsiTheme="minorEastAsia" w:cs="宋体"/>
                <w:color w:val="000000" w:themeColor="text1"/>
                <w:kern w:val="0"/>
                <w:sz w:val="20"/>
                <w:szCs w:val="20"/>
              </w:rPr>
            </w:pPr>
            <w:del w:id="506" w:author="崔清松" w:date="2016-09-22T12:55:00Z">
              <w:r w:rsidDel="00863847">
                <w:rPr>
                  <w:rFonts w:asciiTheme="minorEastAsia" w:hAnsiTheme="minorEastAsia" w:cs="宋体" w:hint="eastAsia"/>
                  <w:color w:val="000000" w:themeColor="text1"/>
                  <w:kern w:val="0"/>
                  <w:sz w:val="20"/>
                  <w:szCs w:val="20"/>
                </w:rPr>
                <w:delText>M32</w:delText>
              </w:r>
            </w:del>
          </w:p>
        </w:tc>
        <w:tc>
          <w:tcPr>
            <w:tcW w:w="2096"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07" w:author="崔清松" w:date="2016-09-22T12:55:00Z"/>
                <w:rFonts w:asciiTheme="minorEastAsia" w:hAnsiTheme="minorEastAsia" w:cs="宋体"/>
                <w:color w:val="000000" w:themeColor="text1"/>
                <w:kern w:val="0"/>
                <w:sz w:val="20"/>
                <w:szCs w:val="20"/>
              </w:rPr>
            </w:pPr>
            <w:del w:id="508" w:author="崔清松" w:date="2016-09-22T12:55:00Z">
              <w:r w:rsidDel="00863847">
                <w:rPr>
                  <w:rFonts w:asciiTheme="minorEastAsia" w:hAnsiTheme="minorEastAsia" w:cs="宋体"/>
                  <w:color w:val="000000" w:themeColor="text1"/>
                  <w:kern w:val="0"/>
                  <w:sz w:val="20"/>
                  <w:szCs w:val="20"/>
                </w:rPr>
                <w:delText xml:space="preserve">clientName       </w:delText>
              </w:r>
            </w:del>
          </w:p>
        </w:tc>
        <w:tc>
          <w:tcPr>
            <w:tcW w:w="1996"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09" w:author="崔清松" w:date="2016-09-22T12:55:00Z"/>
                <w:rFonts w:asciiTheme="minorEastAsia" w:hAnsiTheme="minorEastAsia" w:cs="宋体"/>
                <w:color w:val="000000" w:themeColor="text1"/>
                <w:kern w:val="0"/>
                <w:sz w:val="20"/>
                <w:szCs w:val="20"/>
              </w:rPr>
            </w:pPr>
            <w:del w:id="510" w:author="崔清松" w:date="2016-09-22T12:55:00Z">
              <w:r w:rsidDel="00863847">
                <w:rPr>
                  <w:rFonts w:asciiTheme="minorEastAsia" w:hAnsiTheme="minorEastAsia" w:cs="宋体" w:hint="eastAsia"/>
                  <w:color w:val="000000" w:themeColor="text1"/>
                  <w:kern w:val="0"/>
                  <w:sz w:val="20"/>
                  <w:szCs w:val="20"/>
                </w:rPr>
                <w:delText>客户姓名</w:delText>
              </w:r>
            </w:del>
          </w:p>
        </w:tc>
        <w:tc>
          <w:tcPr>
            <w:tcW w:w="798"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11" w:author="崔清松" w:date="2016-09-22T12:55:00Z"/>
                <w:rFonts w:asciiTheme="minorEastAsia" w:hAnsiTheme="minorEastAsia" w:cs="宋体"/>
                <w:color w:val="000000" w:themeColor="text1"/>
                <w:kern w:val="0"/>
                <w:sz w:val="20"/>
                <w:szCs w:val="20"/>
              </w:rPr>
            </w:pPr>
            <w:del w:id="512" w:author="崔清松" w:date="2016-09-22T12:55:00Z">
              <w:r w:rsidDel="00863847">
                <w:rPr>
                  <w:rFonts w:asciiTheme="minorEastAsia" w:hAnsiTheme="minorEastAsia" w:cs="宋体" w:hint="eastAsia"/>
                  <w:color w:val="000000" w:themeColor="text1"/>
                  <w:kern w:val="0"/>
                  <w:sz w:val="20"/>
                  <w:szCs w:val="20"/>
                </w:rPr>
                <w:delText>M</w:delText>
              </w:r>
            </w:del>
          </w:p>
        </w:tc>
        <w:tc>
          <w:tcPr>
            <w:tcW w:w="2822"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13" w:author="崔清松" w:date="2016-09-22T12:55:00Z"/>
                <w:rFonts w:asciiTheme="minorEastAsia" w:hAnsiTheme="minorEastAsia" w:cs="宋体"/>
                <w:color w:val="000000" w:themeColor="text1"/>
                <w:kern w:val="0"/>
                <w:sz w:val="20"/>
                <w:szCs w:val="20"/>
              </w:rPr>
            </w:pPr>
            <w:del w:id="514" w:author="崔清松" w:date="2016-09-22T12:55:00Z">
              <w:r w:rsidDel="00863847">
                <w:rPr>
                  <w:rFonts w:asciiTheme="minorEastAsia" w:hAnsiTheme="minorEastAsia" w:cs="宋体" w:hint="eastAsia"/>
                  <w:color w:val="000000" w:themeColor="text1"/>
                  <w:kern w:val="0"/>
                  <w:sz w:val="20"/>
                  <w:szCs w:val="20"/>
                </w:rPr>
                <w:delText>不允许出现如下字符：</w:delText>
              </w:r>
            </w:del>
          </w:p>
          <w:p w:rsidR="000B5A94" w:rsidDel="00863847" w:rsidRDefault="000B5A94">
            <w:pPr>
              <w:widowControl/>
              <w:spacing w:line="240" w:lineRule="auto"/>
              <w:ind w:firstLineChars="0" w:firstLine="0"/>
              <w:jc w:val="left"/>
              <w:rPr>
                <w:del w:id="515" w:author="崔清松" w:date="2016-09-22T12:55:00Z"/>
                <w:rFonts w:asciiTheme="minorEastAsia" w:hAnsiTheme="minorEastAsia" w:cs="宋体"/>
                <w:color w:val="000000" w:themeColor="text1"/>
                <w:kern w:val="0"/>
                <w:sz w:val="20"/>
                <w:szCs w:val="20"/>
              </w:rPr>
            </w:pPr>
            <w:del w:id="516" w:author="崔清松" w:date="2016-09-22T12:55:00Z">
              <w:r w:rsidDel="00863847">
                <w:rPr>
                  <w:rFonts w:asciiTheme="minorEastAsia" w:hAnsiTheme="minorEastAsia" w:cs="宋体" w:hint="eastAsia"/>
                  <w:color w:val="000000" w:themeColor="text1"/>
                  <w:kern w:val="0"/>
                  <w:sz w:val="20"/>
                  <w:szCs w:val="20"/>
                </w:rPr>
                <w:delText>~` ! @ # $ % ^ &amp; * () + = {} [] : ; ' &lt;&gt; , / ? | "或者全数字也不可以。</w:delText>
              </w:r>
            </w:del>
          </w:p>
        </w:tc>
      </w:tr>
      <w:tr w:rsidR="000B5A94" w:rsidDel="00863847">
        <w:trPr>
          <w:trHeight w:val="270"/>
          <w:del w:id="517" w:author="崔清松" w:date="2016-09-22T12:55: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18" w:author="崔清松" w:date="2016-09-22T12:55:00Z"/>
                <w:rFonts w:asciiTheme="minorEastAsia" w:hAnsiTheme="minorEastAsia" w:cs="宋体"/>
                <w:color w:val="000000" w:themeColor="text1"/>
                <w:kern w:val="0"/>
                <w:sz w:val="20"/>
                <w:szCs w:val="20"/>
              </w:rPr>
            </w:pPr>
            <w:del w:id="519" w:author="崔清松" w:date="2016-09-22T12:55:00Z">
              <w:r w:rsidDel="00863847">
                <w:rPr>
                  <w:rFonts w:asciiTheme="minorEastAsia" w:hAnsiTheme="minorEastAsia" w:cs="宋体" w:hint="eastAsia"/>
                  <w:color w:val="000000" w:themeColor="text1"/>
                  <w:kern w:val="0"/>
                  <w:sz w:val="20"/>
                  <w:szCs w:val="20"/>
                </w:rPr>
                <w:delText>B01</w:delText>
              </w:r>
            </w:del>
          </w:p>
        </w:tc>
        <w:tc>
          <w:tcPr>
            <w:tcW w:w="2096"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20" w:author="崔清松" w:date="2016-09-22T12:55:00Z"/>
                <w:rFonts w:asciiTheme="minorEastAsia" w:hAnsiTheme="minorEastAsia" w:cs="宋体"/>
                <w:color w:val="000000" w:themeColor="text1"/>
                <w:kern w:val="0"/>
                <w:sz w:val="20"/>
                <w:szCs w:val="20"/>
              </w:rPr>
            </w:pPr>
            <w:del w:id="521" w:author="崔清松" w:date="2016-09-22T12:55:00Z">
              <w:r w:rsidDel="00863847">
                <w:rPr>
                  <w:rFonts w:asciiTheme="minorEastAsia" w:hAnsiTheme="minorEastAsia" w:cs="宋体"/>
                  <w:color w:val="000000" w:themeColor="text1"/>
                  <w:kern w:val="0"/>
                  <w:sz w:val="20"/>
                  <w:szCs w:val="20"/>
                </w:rPr>
                <w:delText>certificateType</w:delText>
              </w:r>
            </w:del>
          </w:p>
        </w:tc>
        <w:tc>
          <w:tcPr>
            <w:tcW w:w="1996"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22" w:author="崔清松" w:date="2016-09-22T12:55:00Z"/>
                <w:rFonts w:asciiTheme="minorEastAsia" w:hAnsiTheme="minorEastAsia" w:cs="宋体"/>
                <w:color w:val="000000" w:themeColor="text1"/>
                <w:kern w:val="0"/>
                <w:sz w:val="20"/>
                <w:szCs w:val="20"/>
              </w:rPr>
            </w:pPr>
            <w:del w:id="523" w:author="崔清松" w:date="2016-09-22T12:55:00Z">
              <w:r w:rsidDel="00863847">
                <w:rPr>
                  <w:rFonts w:asciiTheme="minorEastAsia" w:hAnsiTheme="minorEastAsia" w:cs="宋体" w:hint="eastAsia"/>
                  <w:color w:val="000000" w:themeColor="text1"/>
                  <w:kern w:val="0"/>
                  <w:sz w:val="20"/>
                  <w:szCs w:val="20"/>
                </w:rPr>
                <w:delText>证件类型</w:delText>
              </w:r>
            </w:del>
          </w:p>
        </w:tc>
        <w:tc>
          <w:tcPr>
            <w:tcW w:w="798"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24" w:author="崔清松" w:date="2016-09-22T12:55:00Z"/>
                <w:rFonts w:asciiTheme="minorEastAsia" w:hAnsiTheme="minorEastAsia" w:cs="宋体"/>
                <w:color w:val="000000" w:themeColor="text1"/>
                <w:kern w:val="0"/>
                <w:sz w:val="20"/>
                <w:szCs w:val="20"/>
              </w:rPr>
            </w:pPr>
            <w:del w:id="525" w:author="崔清松" w:date="2016-09-22T12:55:00Z">
              <w:r w:rsidDel="00863847">
                <w:rPr>
                  <w:rFonts w:asciiTheme="minorEastAsia" w:hAnsiTheme="minorEastAsia" w:cs="宋体" w:hint="eastAsia"/>
                  <w:color w:val="000000" w:themeColor="text1"/>
                  <w:kern w:val="0"/>
                  <w:sz w:val="20"/>
                  <w:szCs w:val="20"/>
                </w:rPr>
                <w:delText>M</w:delText>
              </w:r>
            </w:del>
          </w:p>
        </w:tc>
        <w:tc>
          <w:tcPr>
            <w:tcW w:w="2822"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26" w:author="崔清松" w:date="2016-09-22T12:55:00Z"/>
                <w:rFonts w:asciiTheme="minorEastAsia" w:hAnsiTheme="minorEastAsia" w:cs="宋体"/>
                <w:color w:val="000000" w:themeColor="text1"/>
                <w:kern w:val="0"/>
                <w:sz w:val="20"/>
                <w:szCs w:val="20"/>
              </w:rPr>
            </w:pPr>
          </w:p>
        </w:tc>
      </w:tr>
      <w:tr w:rsidR="000B5A94" w:rsidDel="00863847">
        <w:trPr>
          <w:trHeight w:val="270"/>
          <w:del w:id="527" w:author="崔清松" w:date="2016-09-22T12:55: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28" w:author="崔清松" w:date="2016-09-22T12:55:00Z"/>
                <w:rFonts w:asciiTheme="minorEastAsia" w:hAnsiTheme="minorEastAsia" w:cs="宋体"/>
                <w:color w:val="000000" w:themeColor="text1"/>
                <w:kern w:val="0"/>
                <w:sz w:val="20"/>
                <w:szCs w:val="20"/>
              </w:rPr>
            </w:pPr>
            <w:del w:id="529" w:author="崔清松" w:date="2016-09-22T12:55:00Z">
              <w:r w:rsidDel="00863847">
                <w:rPr>
                  <w:rFonts w:asciiTheme="minorEastAsia" w:hAnsiTheme="minorEastAsia" w:cs="宋体" w:hint="eastAsia"/>
                  <w:color w:val="000000" w:themeColor="text1"/>
                  <w:kern w:val="0"/>
                  <w:sz w:val="20"/>
                  <w:szCs w:val="20"/>
                </w:rPr>
                <w:delText>B02</w:delText>
              </w:r>
            </w:del>
          </w:p>
        </w:tc>
        <w:tc>
          <w:tcPr>
            <w:tcW w:w="2096"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30" w:author="崔清松" w:date="2016-09-22T12:55:00Z"/>
                <w:rFonts w:asciiTheme="minorEastAsia" w:hAnsiTheme="minorEastAsia" w:cs="宋体"/>
                <w:color w:val="000000" w:themeColor="text1"/>
                <w:kern w:val="0"/>
                <w:sz w:val="20"/>
                <w:szCs w:val="20"/>
              </w:rPr>
            </w:pPr>
            <w:del w:id="531" w:author="崔清松" w:date="2016-09-22T12:55:00Z">
              <w:r w:rsidDel="00863847">
                <w:rPr>
                  <w:rFonts w:asciiTheme="minorEastAsia" w:hAnsiTheme="minorEastAsia" w:cs="宋体"/>
                  <w:color w:val="000000" w:themeColor="text1"/>
                  <w:kern w:val="0"/>
                  <w:sz w:val="20"/>
                  <w:szCs w:val="20"/>
                </w:rPr>
                <w:delText>certificateNo</w:delText>
              </w:r>
            </w:del>
          </w:p>
        </w:tc>
        <w:tc>
          <w:tcPr>
            <w:tcW w:w="1996"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32" w:author="崔清松" w:date="2016-09-22T12:55:00Z"/>
                <w:rFonts w:asciiTheme="minorEastAsia" w:hAnsiTheme="minorEastAsia" w:cs="宋体"/>
                <w:color w:val="000000" w:themeColor="text1"/>
                <w:kern w:val="0"/>
                <w:sz w:val="20"/>
                <w:szCs w:val="20"/>
              </w:rPr>
            </w:pPr>
            <w:del w:id="533" w:author="崔清松" w:date="2016-09-22T12:55:00Z">
              <w:r w:rsidDel="00863847">
                <w:rPr>
                  <w:rFonts w:asciiTheme="minorEastAsia" w:hAnsiTheme="minorEastAsia" w:cs="宋体" w:hint="eastAsia"/>
                  <w:color w:val="000000" w:themeColor="text1"/>
                  <w:kern w:val="0"/>
                  <w:sz w:val="20"/>
                  <w:szCs w:val="20"/>
                </w:rPr>
                <w:delText>证件编号</w:delText>
              </w:r>
            </w:del>
          </w:p>
        </w:tc>
        <w:tc>
          <w:tcPr>
            <w:tcW w:w="798"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34" w:author="崔清松" w:date="2016-09-22T12:55:00Z"/>
                <w:rFonts w:asciiTheme="minorEastAsia" w:hAnsiTheme="minorEastAsia" w:cs="宋体"/>
                <w:color w:val="000000" w:themeColor="text1"/>
                <w:kern w:val="0"/>
                <w:sz w:val="20"/>
                <w:szCs w:val="20"/>
              </w:rPr>
            </w:pPr>
            <w:del w:id="535" w:author="崔清松" w:date="2016-09-22T12:55:00Z">
              <w:r w:rsidDel="00863847">
                <w:rPr>
                  <w:rFonts w:asciiTheme="minorEastAsia" w:hAnsiTheme="minorEastAsia" w:cs="宋体" w:hint="eastAsia"/>
                  <w:color w:val="000000" w:themeColor="text1"/>
                  <w:kern w:val="0"/>
                  <w:sz w:val="20"/>
                  <w:szCs w:val="20"/>
                </w:rPr>
                <w:delText>M</w:delText>
              </w:r>
            </w:del>
          </w:p>
        </w:tc>
        <w:tc>
          <w:tcPr>
            <w:tcW w:w="2822"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36" w:author="崔清松" w:date="2016-09-22T12:55:00Z"/>
                <w:rFonts w:asciiTheme="minorEastAsia" w:hAnsiTheme="minorEastAsia" w:cs="宋体"/>
                <w:color w:val="000000" w:themeColor="text1"/>
                <w:kern w:val="0"/>
                <w:sz w:val="20"/>
                <w:szCs w:val="20"/>
              </w:rPr>
            </w:pPr>
          </w:p>
        </w:tc>
      </w:tr>
      <w:tr w:rsidR="000B5A94" w:rsidDel="00863847">
        <w:trPr>
          <w:trHeight w:val="270"/>
          <w:del w:id="537" w:author="崔清松" w:date="2016-09-22T12:55:00Z"/>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38" w:author="崔清松" w:date="2016-09-22T12:55:00Z"/>
                <w:rFonts w:asciiTheme="minorEastAsia" w:hAnsiTheme="minorEastAsia" w:cs="宋体"/>
                <w:color w:val="000000" w:themeColor="text1"/>
                <w:kern w:val="0"/>
                <w:sz w:val="20"/>
                <w:szCs w:val="20"/>
              </w:rPr>
            </w:pPr>
            <w:del w:id="539" w:author="崔清松" w:date="2016-09-22T12:55:00Z">
              <w:r w:rsidDel="00863847">
                <w:rPr>
                  <w:rFonts w:asciiTheme="minorEastAsia" w:hAnsiTheme="minorEastAsia" w:cs="宋体" w:hint="eastAsia"/>
                  <w:color w:val="000000" w:themeColor="text1"/>
                  <w:kern w:val="0"/>
                  <w:sz w:val="20"/>
                  <w:szCs w:val="20"/>
                </w:rPr>
                <w:delText>B04</w:delText>
              </w:r>
            </w:del>
          </w:p>
        </w:tc>
        <w:tc>
          <w:tcPr>
            <w:tcW w:w="2096"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40" w:author="崔清松" w:date="2016-09-22T12:55:00Z"/>
                <w:rFonts w:asciiTheme="minorEastAsia" w:hAnsiTheme="minorEastAsia" w:cs="宋体"/>
                <w:color w:val="000000" w:themeColor="text1"/>
                <w:kern w:val="0"/>
                <w:sz w:val="20"/>
                <w:szCs w:val="20"/>
              </w:rPr>
            </w:pPr>
            <w:del w:id="541" w:author="崔清松" w:date="2016-09-22T12:55:00Z">
              <w:r w:rsidDel="00863847">
                <w:rPr>
                  <w:rFonts w:asciiTheme="minorEastAsia" w:hAnsiTheme="minorEastAsia" w:cs="宋体"/>
                  <w:color w:val="000000" w:themeColor="text1"/>
                  <w:kern w:val="0"/>
                  <w:sz w:val="20"/>
                  <w:szCs w:val="20"/>
                </w:rPr>
                <w:delText>T</w:delText>
              </w:r>
              <w:r w:rsidDel="00863847">
                <w:rPr>
                  <w:rFonts w:asciiTheme="minorEastAsia" w:hAnsiTheme="minorEastAsia" w:cs="宋体" w:hint="eastAsia"/>
                  <w:color w:val="000000" w:themeColor="text1"/>
                  <w:kern w:val="0"/>
                  <w:sz w:val="20"/>
                  <w:szCs w:val="20"/>
                </w:rPr>
                <w:delText>el</w:delText>
              </w:r>
            </w:del>
          </w:p>
        </w:tc>
        <w:tc>
          <w:tcPr>
            <w:tcW w:w="1996"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42" w:author="崔清松" w:date="2016-09-22T12:55:00Z"/>
                <w:rFonts w:asciiTheme="minorEastAsia" w:hAnsiTheme="minorEastAsia" w:cs="宋体"/>
                <w:color w:val="000000" w:themeColor="text1"/>
                <w:kern w:val="0"/>
                <w:sz w:val="20"/>
                <w:szCs w:val="20"/>
              </w:rPr>
            </w:pPr>
            <w:del w:id="543" w:author="崔清松" w:date="2016-09-22T12:55:00Z">
              <w:r w:rsidDel="00863847">
                <w:rPr>
                  <w:rFonts w:asciiTheme="minorEastAsia" w:hAnsiTheme="minorEastAsia" w:cs="宋体" w:hint="eastAsia"/>
                  <w:color w:val="000000" w:themeColor="text1"/>
                  <w:kern w:val="0"/>
                  <w:sz w:val="20"/>
                  <w:szCs w:val="20"/>
                </w:rPr>
                <w:delText>手机号</w:delText>
              </w:r>
            </w:del>
          </w:p>
        </w:tc>
        <w:tc>
          <w:tcPr>
            <w:tcW w:w="798"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44" w:author="崔清松" w:date="2016-09-22T12:55:00Z"/>
                <w:rFonts w:asciiTheme="minorEastAsia" w:hAnsiTheme="minorEastAsia" w:cs="宋体"/>
                <w:color w:val="000000" w:themeColor="text1"/>
                <w:kern w:val="0"/>
                <w:sz w:val="20"/>
                <w:szCs w:val="20"/>
              </w:rPr>
            </w:pPr>
            <w:del w:id="545" w:author="崔清松" w:date="2016-09-22T12:55:00Z">
              <w:r w:rsidDel="00863847">
                <w:rPr>
                  <w:rFonts w:asciiTheme="minorEastAsia" w:hAnsiTheme="minorEastAsia" w:cs="宋体" w:hint="eastAsia"/>
                  <w:color w:val="000000" w:themeColor="text1"/>
                  <w:kern w:val="0"/>
                  <w:sz w:val="20"/>
                  <w:szCs w:val="20"/>
                </w:rPr>
                <w:delText>M</w:delText>
              </w:r>
            </w:del>
          </w:p>
        </w:tc>
        <w:tc>
          <w:tcPr>
            <w:tcW w:w="2822" w:type="dxa"/>
            <w:tcBorders>
              <w:top w:val="nil"/>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46" w:author="崔清松" w:date="2016-09-22T12:55:00Z"/>
                <w:rFonts w:asciiTheme="minorEastAsia" w:hAnsiTheme="minorEastAsia" w:cs="宋体"/>
                <w:color w:val="000000" w:themeColor="text1"/>
                <w:kern w:val="0"/>
                <w:sz w:val="20"/>
                <w:szCs w:val="20"/>
              </w:rPr>
            </w:pPr>
          </w:p>
        </w:tc>
      </w:tr>
      <w:tr w:rsidR="000B5A94" w:rsidDel="00863847">
        <w:trPr>
          <w:trHeight w:val="270"/>
          <w:del w:id="547" w:author="崔清松" w:date="2016-09-22T12:55:00Z"/>
        </w:trPr>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48" w:author="崔清松" w:date="2016-09-22T12:55:00Z"/>
                <w:rFonts w:asciiTheme="minorEastAsia" w:hAnsiTheme="minorEastAsia" w:cs="宋体"/>
                <w:color w:val="000000" w:themeColor="text1"/>
                <w:kern w:val="0"/>
                <w:sz w:val="20"/>
                <w:szCs w:val="20"/>
              </w:rPr>
            </w:pPr>
            <w:del w:id="549" w:author="崔清松" w:date="2016-09-22T12:55:00Z">
              <w:r w:rsidDel="00863847">
                <w:rPr>
                  <w:rFonts w:asciiTheme="minorEastAsia" w:hAnsiTheme="minorEastAsia" w:cs="宋体"/>
                  <w:color w:val="000000" w:themeColor="text1"/>
                  <w:kern w:val="0"/>
                  <w:sz w:val="20"/>
                  <w:szCs w:val="20"/>
                </w:rPr>
                <w:delText>I28</w:delText>
              </w:r>
            </w:del>
          </w:p>
        </w:tc>
        <w:tc>
          <w:tcPr>
            <w:tcW w:w="20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50" w:author="崔清松" w:date="2016-09-22T12:55:00Z"/>
                <w:rFonts w:asciiTheme="minorEastAsia" w:hAnsiTheme="minorEastAsia" w:cs="宋体"/>
                <w:color w:val="000000" w:themeColor="text1"/>
                <w:kern w:val="0"/>
                <w:sz w:val="20"/>
                <w:szCs w:val="20"/>
              </w:rPr>
            </w:pPr>
            <w:del w:id="551" w:author="崔清松" w:date="2016-09-22T12:55:00Z">
              <w:r w:rsidDel="00863847">
                <w:rPr>
                  <w:rFonts w:asciiTheme="minorEastAsia" w:hAnsiTheme="minorEastAsia" w:cs="宋体"/>
                  <w:color w:val="000000" w:themeColor="text1"/>
                  <w:kern w:val="0"/>
                  <w:sz w:val="20"/>
                  <w:szCs w:val="20"/>
                </w:rPr>
                <w:delText>spotTradeRight</w:delText>
              </w:r>
            </w:del>
          </w:p>
        </w:tc>
        <w:tc>
          <w:tcPr>
            <w:tcW w:w="19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52" w:author="崔清松" w:date="2016-09-22T12:55:00Z"/>
                <w:rFonts w:asciiTheme="minorEastAsia" w:hAnsiTheme="minorEastAsia" w:cs="宋体"/>
                <w:color w:val="000000" w:themeColor="text1"/>
                <w:kern w:val="0"/>
                <w:sz w:val="20"/>
                <w:szCs w:val="20"/>
              </w:rPr>
            </w:pPr>
            <w:del w:id="553" w:author="崔清松" w:date="2016-09-22T12:55:00Z">
              <w:r w:rsidDel="00863847">
                <w:rPr>
                  <w:rFonts w:asciiTheme="minorEastAsia" w:hAnsiTheme="minorEastAsia" w:cs="宋体" w:hint="eastAsia"/>
                  <w:color w:val="000000" w:themeColor="text1"/>
                  <w:kern w:val="0"/>
                  <w:sz w:val="20"/>
                  <w:szCs w:val="20"/>
                </w:rPr>
                <w:delText>现货交易权限描述</w:delText>
              </w:r>
            </w:del>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54" w:author="崔清松" w:date="2016-09-22T12:55:00Z"/>
                <w:rFonts w:asciiTheme="minorEastAsia" w:hAnsiTheme="minorEastAsia" w:cs="宋体"/>
                <w:color w:val="000000" w:themeColor="text1"/>
                <w:kern w:val="0"/>
                <w:sz w:val="20"/>
                <w:szCs w:val="20"/>
              </w:rPr>
            </w:pPr>
            <w:del w:id="555" w:author="崔清松" w:date="2016-09-22T12:55:00Z">
              <w:r w:rsidDel="00863847">
                <w:rPr>
                  <w:rFonts w:asciiTheme="minorEastAsia" w:hAnsiTheme="minorEastAsia" w:cs="宋体" w:hint="eastAsia"/>
                  <w:color w:val="000000" w:themeColor="text1"/>
                  <w:kern w:val="0"/>
                  <w:sz w:val="20"/>
                  <w:szCs w:val="20"/>
                </w:rPr>
                <w:delText>M</w:delText>
              </w:r>
            </w:del>
          </w:p>
        </w:tc>
        <w:tc>
          <w:tcPr>
            <w:tcW w:w="2822"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56" w:author="崔清松" w:date="2016-09-22T12:55:00Z"/>
                <w:rFonts w:asciiTheme="minorEastAsia" w:hAnsiTheme="minorEastAsia" w:cs="宋体"/>
                <w:color w:val="000000" w:themeColor="text1"/>
                <w:kern w:val="0"/>
                <w:sz w:val="20"/>
                <w:szCs w:val="20"/>
              </w:rPr>
            </w:pPr>
            <w:del w:id="557" w:author="崔清松" w:date="2016-09-22T12:55:00Z">
              <w:r w:rsidDel="00863847">
                <w:rPr>
                  <w:rFonts w:asciiTheme="minorEastAsia" w:hAnsiTheme="minorEastAsia" w:cs="宋体" w:hint="eastAsia"/>
                  <w:color w:val="000000" w:themeColor="text1"/>
                  <w:kern w:val="0"/>
                  <w:sz w:val="20"/>
                  <w:szCs w:val="20"/>
                </w:rPr>
                <w:delText>0-否,1-可买卖</w:delText>
              </w:r>
            </w:del>
          </w:p>
        </w:tc>
      </w:tr>
      <w:tr w:rsidR="000B5A94" w:rsidDel="00863847">
        <w:trPr>
          <w:trHeight w:val="270"/>
          <w:del w:id="558" w:author="崔清松" w:date="2016-09-22T12:55:00Z"/>
        </w:trPr>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59" w:author="崔清松" w:date="2016-09-22T12:55:00Z"/>
                <w:rFonts w:asciiTheme="minorEastAsia" w:hAnsiTheme="minorEastAsia" w:cs="宋体"/>
                <w:color w:val="000000" w:themeColor="text1"/>
                <w:kern w:val="0"/>
                <w:sz w:val="20"/>
                <w:szCs w:val="20"/>
              </w:rPr>
            </w:pPr>
            <w:del w:id="560" w:author="崔清松" w:date="2016-09-22T12:55:00Z">
              <w:r w:rsidDel="00863847">
                <w:rPr>
                  <w:rFonts w:asciiTheme="minorEastAsia" w:hAnsiTheme="minorEastAsia" w:cs="宋体"/>
                  <w:color w:val="000000" w:themeColor="text1"/>
                  <w:kern w:val="0"/>
                  <w:sz w:val="20"/>
                  <w:szCs w:val="20"/>
                </w:rPr>
                <w:delText>I29</w:delText>
              </w:r>
            </w:del>
          </w:p>
        </w:tc>
        <w:tc>
          <w:tcPr>
            <w:tcW w:w="20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61" w:author="崔清松" w:date="2016-09-22T12:55:00Z"/>
                <w:rFonts w:asciiTheme="minorEastAsia" w:hAnsiTheme="minorEastAsia" w:cs="宋体"/>
                <w:color w:val="000000" w:themeColor="text1"/>
                <w:kern w:val="0"/>
                <w:sz w:val="20"/>
                <w:szCs w:val="20"/>
              </w:rPr>
            </w:pPr>
            <w:del w:id="562" w:author="崔清松" w:date="2016-09-22T12:55:00Z">
              <w:r w:rsidDel="00863847">
                <w:rPr>
                  <w:rFonts w:asciiTheme="minorEastAsia" w:hAnsiTheme="minorEastAsia" w:cs="宋体"/>
                  <w:color w:val="000000" w:themeColor="text1"/>
                  <w:kern w:val="0"/>
                  <w:sz w:val="20"/>
                  <w:szCs w:val="20"/>
                </w:rPr>
                <w:delText>deferTradeRight</w:delText>
              </w:r>
            </w:del>
          </w:p>
        </w:tc>
        <w:tc>
          <w:tcPr>
            <w:tcW w:w="19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63" w:author="崔清松" w:date="2016-09-22T12:55:00Z"/>
                <w:rFonts w:asciiTheme="minorEastAsia" w:hAnsiTheme="minorEastAsia" w:cs="宋体"/>
                <w:color w:val="000000" w:themeColor="text1"/>
                <w:kern w:val="0"/>
                <w:sz w:val="20"/>
                <w:szCs w:val="20"/>
              </w:rPr>
            </w:pPr>
            <w:del w:id="564" w:author="崔清松" w:date="2016-09-22T12:55:00Z">
              <w:r w:rsidDel="00863847">
                <w:rPr>
                  <w:rFonts w:asciiTheme="minorEastAsia" w:hAnsiTheme="minorEastAsia" w:cs="宋体" w:hint="eastAsia"/>
                  <w:color w:val="000000" w:themeColor="text1"/>
                  <w:kern w:val="0"/>
                  <w:sz w:val="20"/>
                  <w:szCs w:val="20"/>
                </w:rPr>
                <w:delText>延期交易权限描述</w:delText>
              </w:r>
            </w:del>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65" w:author="崔清松" w:date="2016-09-22T12:55:00Z"/>
                <w:rFonts w:asciiTheme="minorEastAsia" w:hAnsiTheme="minorEastAsia" w:cs="宋体"/>
                <w:color w:val="000000" w:themeColor="text1"/>
                <w:kern w:val="0"/>
                <w:sz w:val="20"/>
                <w:szCs w:val="20"/>
              </w:rPr>
            </w:pPr>
            <w:del w:id="566" w:author="崔清松" w:date="2016-09-22T12:55:00Z">
              <w:r w:rsidDel="00863847">
                <w:rPr>
                  <w:rFonts w:asciiTheme="minorEastAsia" w:hAnsiTheme="minorEastAsia" w:cs="宋体" w:hint="eastAsia"/>
                  <w:color w:val="000000" w:themeColor="text1"/>
                  <w:kern w:val="0"/>
                  <w:sz w:val="20"/>
                  <w:szCs w:val="20"/>
                </w:rPr>
                <w:delText>M</w:delText>
              </w:r>
            </w:del>
          </w:p>
        </w:tc>
        <w:tc>
          <w:tcPr>
            <w:tcW w:w="2822"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67" w:author="崔清松" w:date="2016-09-22T12:55:00Z"/>
                <w:rFonts w:asciiTheme="minorEastAsia" w:hAnsiTheme="minorEastAsia" w:cs="宋体"/>
                <w:color w:val="000000" w:themeColor="text1"/>
                <w:kern w:val="0"/>
                <w:sz w:val="20"/>
                <w:szCs w:val="20"/>
              </w:rPr>
            </w:pPr>
            <w:del w:id="568" w:author="崔清松" w:date="2016-09-22T12:55:00Z">
              <w:r w:rsidDel="00863847">
                <w:rPr>
                  <w:rFonts w:asciiTheme="minorEastAsia" w:hAnsiTheme="minorEastAsia" w:cs="宋体" w:hint="eastAsia"/>
                  <w:color w:val="000000" w:themeColor="text1"/>
                  <w:kern w:val="0"/>
                  <w:sz w:val="20"/>
                  <w:szCs w:val="20"/>
                </w:rPr>
                <w:delText>0-不可交易,1-可以交易</w:delText>
              </w:r>
            </w:del>
          </w:p>
        </w:tc>
      </w:tr>
      <w:tr w:rsidR="000B5A94" w:rsidDel="00863847">
        <w:trPr>
          <w:trHeight w:val="270"/>
          <w:del w:id="569" w:author="崔清松" w:date="2016-09-22T12:55:00Z"/>
        </w:trPr>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70" w:author="崔清松" w:date="2016-09-22T12:55:00Z"/>
                <w:rFonts w:asciiTheme="minorEastAsia" w:hAnsiTheme="minorEastAsia" w:cs="宋体"/>
                <w:color w:val="000000" w:themeColor="text1"/>
                <w:kern w:val="0"/>
                <w:sz w:val="20"/>
                <w:szCs w:val="20"/>
              </w:rPr>
            </w:pPr>
            <w:del w:id="571" w:author="崔清松" w:date="2016-09-22T12:55:00Z">
              <w:r w:rsidDel="00863847">
                <w:rPr>
                  <w:rFonts w:asciiTheme="minorEastAsia" w:hAnsiTheme="minorEastAsia" w:cs="宋体"/>
                  <w:color w:val="000000" w:themeColor="text1"/>
                  <w:kern w:val="0"/>
                  <w:sz w:val="20"/>
                  <w:szCs w:val="20"/>
                </w:rPr>
                <w:delText>T80</w:delText>
              </w:r>
            </w:del>
          </w:p>
        </w:tc>
        <w:tc>
          <w:tcPr>
            <w:tcW w:w="20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72" w:author="崔清松" w:date="2016-09-22T12:55:00Z"/>
                <w:rFonts w:asciiTheme="minorEastAsia" w:hAnsiTheme="minorEastAsia" w:cs="宋体"/>
                <w:color w:val="000000" w:themeColor="text1"/>
                <w:kern w:val="0"/>
                <w:sz w:val="20"/>
                <w:szCs w:val="20"/>
              </w:rPr>
            </w:pPr>
            <w:del w:id="573" w:author="崔清松" w:date="2016-09-22T12:55:00Z">
              <w:r w:rsidDel="00863847">
                <w:rPr>
                  <w:rFonts w:asciiTheme="minorEastAsia" w:hAnsiTheme="minorEastAsia" w:cs="宋体"/>
                  <w:color w:val="000000" w:themeColor="text1"/>
                  <w:kern w:val="0"/>
                  <w:sz w:val="20"/>
                  <w:szCs w:val="20"/>
                </w:rPr>
                <w:delText>seqNo2</w:delText>
              </w:r>
            </w:del>
          </w:p>
        </w:tc>
        <w:tc>
          <w:tcPr>
            <w:tcW w:w="19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74" w:author="崔清松" w:date="2016-09-22T12:55:00Z"/>
                <w:rFonts w:asciiTheme="minorEastAsia" w:hAnsiTheme="minorEastAsia" w:cs="宋体"/>
                <w:color w:val="000000" w:themeColor="text1"/>
                <w:kern w:val="0"/>
                <w:sz w:val="20"/>
                <w:szCs w:val="20"/>
              </w:rPr>
            </w:pPr>
            <w:del w:id="575" w:author="崔清松" w:date="2016-09-22T12:55:00Z">
              <w:r w:rsidDel="00863847">
                <w:rPr>
                  <w:rFonts w:asciiTheme="minorEastAsia" w:hAnsiTheme="minorEastAsia" w:cs="宋体" w:hint="eastAsia"/>
                  <w:color w:val="000000" w:themeColor="text1"/>
                  <w:kern w:val="0"/>
                  <w:sz w:val="20"/>
                  <w:szCs w:val="20"/>
                </w:rPr>
                <w:delText>流水号</w:delText>
              </w:r>
            </w:del>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76" w:author="崔清松" w:date="2016-09-22T12:55:00Z"/>
                <w:rFonts w:asciiTheme="minorEastAsia" w:hAnsiTheme="minorEastAsia" w:cs="宋体"/>
                <w:color w:val="000000" w:themeColor="text1"/>
                <w:kern w:val="0"/>
                <w:sz w:val="20"/>
                <w:szCs w:val="20"/>
              </w:rPr>
            </w:pPr>
            <w:del w:id="577" w:author="崔清松" w:date="2016-09-22T12:55:00Z">
              <w:r w:rsidDel="00863847">
                <w:rPr>
                  <w:rFonts w:asciiTheme="minorEastAsia" w:hAnsiTheme="minorEastAsia" w:cs="宋体" w:hint="eastAsia"/>
                  <w:color w:val="000000" w:themeColor="text1"/>
                  <w:kern w:val="0"/>
                  <w:sz w:val="20"/>
                  <w:szCs w:val="20"/>
                </w:rPr>
                <w:delText>M</w:delText>
              </w:r>
            </w:del>
          </w:p>
        </w:tc>
        <w:tc>
          <w:tcPr>
            <w:tcW w:w="2822"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78" w:author="崔清松" w:date="2016-09-22T12:55:00Z"/>
                <w:rFonts w:asciiTheme="minorEastAsia" w:hAnsiTheme="minorEastAsia" w:cs="宋体"/>
                <w:color w:val="000000" w:themeColor="text1"/>
                <w:kern w:val="0"/>
                <w:sz w:val="20"/>
                <w:szCs w:val="20"/>
              </w:rPr>
            </w:pPr>
            <w:del w:id="579" w:author="崔清松" w:date="2016-09-22T12:55:00Z">
              <w:r w:rsidDel="00863847">
                <w:rPr>
                  <w:rFonts w:asciiTheme="minorEastAsia" w:hAnsiTheme="minorEastAsia" w:cs="宋体" w:hint="eastAsia"/>
                  <w:color w:val="000000" w:themeColor="text1"/>
                  <w:kern w:val="0"/>
                  <w:sz w:val="20"/>
                  <w:szCs w:val="20"/>
                </w:rPr>
                <w:delText>APP系统开户请求的唯一标识</w:delText>
              </w:r>
            </w:del>
          </w:p>
        </w:tc>
      </w:tr>
      <w:tr w:rsidR="000B5A94" w:rsidDel="00863847">
        <w:trPr>
          <w:trHeight w:val="270"/>
          <w:del w:id="580" w:author="崔清松" w:date="2016-09-22T12:55:00Z"/>
        </w:trPr>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81" w:author="崔清松" w:date="2016-09-22T12:55:00Z"/>
                <w:rFonts w:asciiTheme="minorEastAsia" w:hAnsiTheme="minorEastAsia" w:cs="宋体"/>
                <w:color w:val="000000" w:themeColor="text1"/>
                <w:kern w:val="0"/>
                <w:sz w:val="20"/>
                <w:szCs w:val="20"/>
              </w:rPr>
            </w:pPr>
            <w:del w:id="582" w:author="崔清松" w:date="2016-09-22T12:55:00Z">
              <w:r w:rsidDel="00863847">
                <w:rPr>
                  <w:rFonts w:asciiTheme="minorEastAsia" w:hAnsiTheme="minorEastAsia" w:cs="宋体" w:hint="eastAsia"/>
                  <w:color w:val="000000" w:themeColor="text1"/>
                  <w:kern w:val="0"/>
                  <w:sz w:val="20"/>
                  <w:szCs w:val="20"/>
                </w:rPr>
                <w:delText>M30</w:delText>
              </w:r>
            </w:del>
          </w:p>
        </w:tc>
        <w:tc>
          <w:tcPr>
            <w:tcW w:w="20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83" w:author="崔清松" w:date="2016-09-22T12:55:00Z"/>
                <w:rFonts w:asciiTheme="minorEastAsia" w:hAnsiTheme="minorEastAsia" w:cs="宋体"/>
                <w:color w:val="000000" w:themeColor="text1"/>
                <w:kern w:val="0"/>
                <w:sz w:val="20"/>
                <w:szCs w:val="20"/>
              </w:rPr>
            </w:pPr>
            <w:del w:id="584" w:author="崔清松" w:date="2016-09-22T12:55:00Z">
              <w:r w:rsidDel="00863847">
                <w:rPr>
                  <w:rFonts w:asciiTheme="minorEastAsia" w:hAnsiTheme="minorEastAsia" w:cs="宋体" w:hint="eastAsia"/>
                  <w:color w:val="000000" w:themeColor="text1"/>
                  <w:kern w:val="0"/>
                  <w:sz w:val="20"/>
                  <w:szCs w:val="20"/>
                </w:rPr>
                <w:delText>clientID</w:delText>
              </w:r>
            </w:del>
          </w:p>
        </w:tc>
        <w:tc>
          <w:tcPr>
            <w:tcW w:w="19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85" w:author="崔清松" w:date="2016-09-22T12:55:00Z"/>
                <w:rFonts w:asciiTheme="minorEastAsia" w:hAnsiTheme="minorEastAsia" w:cs="宋体"/>
                <w:color w:val="000000" w:themeColor="text1"/>
                <w:kern w:val="0"/>
                <w:sz w:val="20"/>
                <w:szCs w:val="20"/>
              </w:rPr>
            </w:pPr>
            <w:del w:id="586" w:author="崔清松" w:date="2016-09-22T12:55:00Z">
              <w:r w:rsidDel="00863847">
                <w:rPr>
                  <w:rFonts w:asciiTheme="minorEastAsia" w:hAnsiTheme="minorEastAsia" w:cs="宋体" w:hint="eastAsia"/>
                  <w:color w:val="000000" w:themeColor="text1"/>
                  <w:kern w:val="0"/>
                  <w:sz w:val="20"/>
                  <w:szCs w:val="20"/>
                </w:rPr>
                <w:delText>客户代码</w:delText>
              </w:r>
            </w:del>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87" w:author="崔清松" w:date="2016-09-22T12:55:00Z"/>
                <w:rFonts w:asciiTheme="minorEastAsia" w:hAnsiTheme="minorEastAsia" w:cs="宋体"/>
                <w:color w:val="000000" w:themeColor="text1"/>
                <w:kern w:val="0"/>
                <w:sz w:val="20"/>
                <w:szCs w:val="20"/>
              </w:rPr>
            </w:pPr>
            <w:del w:id="588" w:author="崔清松" w:date="2016-09-22T12:55:00Z">
              <w:r w:rsidDel="00863847">
                <w:rPr>
                  <w:rFonts w:asciiTheme="minorEastAsia" w:hAnsiTheme="minorEastAsia" w:cs="宋体" w:hint="eastAsia"/>
                  <w:color w:val="000000" w:themeColor="text1"/>
                  <w:kern w:val="0"/>
                  <w:sz w:val="20"/>
                  <w:szCs w:val="20"/>
                </w:rPr>
                <w:delText>C</w:delText>
              </w:r>
            </w:del>
          </w:p>
        </w:tc>
        <w:tc>
          <w:tcPr>
            <w:tcW w:w="2822"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89" w:author="崔清松" w:date="2016-09-22T12:55:00Z"/>
                <w:rFonts w:asciiTheme="minorEastAsia" w:hAnsiTheme="minorEastAsia" w:cs="宋体"/>
                <w:color w:val="000000" w:themeColor="text1"/>
                <w:kern w:val="0"/>
                <w:sz w:val="20"/>
                <w:szCs w:val="20"/>
              </w:rPr>
            </w:pPr>
            <w:del w:id="590" w:author="崔清松" w:date="2016-09-22T12:55:00Z">
              <w:r w:rsidDel="00863847">
                <w:rPr>
                  <w:rFonts w:asciiTheme="minorEastAsia" w:hAnsiTheme="minorEastAsia" w:cs="宋体" w:hint="eastAsia"/>
                  <w:color w:val="000000" w:themeColor="text1"/>
                  <w:kern w:val="0"/>
                  <w:sz w:val="20"/>
                  <w:szCs w:val="20"/>
                </w:rPr>
                <w:delText>开户成功时返回</w:delText>
              </w:r>
            </w:del>
          </w:p>
        </w:tc>
      </w:tr>
      <w:tr w:rsidR="000B5A94" w:rsidDel="00863847">
        <w:trPr>
          <w:trHeight w:val="270"/>
          <w:del w:id="591" w:author="崔清松" w:date="2016-09-22T12:55:00Z"/>
        </w:trPr>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92" w:author="崔清松" w:date="2016-09-22T12:55:00Z"/>
                <w:rFonts w:asciiTheme="minorEastAsia" w:hAnsiTheme="minorEastAsia" w:cs="宋体"/>
                <w:color w:val="000000" w:themeColor="text1"/>
                <w:kern w:val="0"/>
                <w:sz w:val="20"/>
                <w:szCs w:val="20"/>
              </w:rPr>
            </w:pPr>
            <w:del w:id="593" w:author="崔清松" w:date="2016-09-22T12:55:00Z">
              <w:r w:rsidDel="00863847">
                <w:rPr>
                  <w:rFonts w:asciiTheme="minorEastAsia" w:hAnsiTheme="minorEastAsia" w:cs="宋体" w:hint="eastAsia"/>
                  <w:color w:val="000000" w:themeColor="text1"/>
                  <w:kern w:val="0"/>
                  <w:sz w:val="20"/>
                  <w:szCs w:val="20"/>
                </w:rPr>
                <w:delText>B89</w:delText>
              </w:r>
            </w:del>
          </w:p>
        </w:tc>
        <w:tc>
          <w:tcPr>
            <w:tcW w:w="20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94" w:author="崔清松" w:date="2016-09-22T12:55:00Z"/>
                <w:rFonts w:asciiTheme="minorEastAsia" w:hAnsiTheme="minorEastAsia" w:cs="宋体"/>
                <w:color w:val="000000" w:themeColor="text1"/>
                <w:kern w:val="0"/>
                <w:sz w:val="20"/>
                <w:szCs w:val="20"/>
              </w:rPr>
            </w:pPr>
            <w:del w:id="595" w:author="崔清松" w:date="2016-09-22T12:55:00Z">
              <w:r w:rsidDel="00863847">
                <w:rPr>
                  <w:rFonts w:asciiTheme="minorEastAsia" w:hAnsiTheme="minorEastAsia" w:cs="宋体"/>
                  <w:color w:val="000000" w:themeColor="text1"/>
                  <w:kern w:val="0"/>
                  <w:sz w:val="20"/>
                  <w:szCs w:val="20"/>
                </w:rPr>
                <w:delText>Remark</w:delText>
              </w:r>
            </w:del>
          </w:p>
        </w:tc>
        <w:tc>
          <w:tcPr>
            <w:tcW w:w="1996"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96" w:author="崔清松" w:date="2016-09-22T12:55:00Z"/>
                <w:rFonts w:asciiTheme="minorEastAsia" w:hAnsiTheme="minorEastAsia" w:cs="宋体"/>
                <w:color w:val="000000" w:themeColor="text1"/>
                <w:kern w:val="0"/>
                <w:sz w:val="20"/>
                <w:szCs w:val="20"/>
              </w:rPr>
            </w:pPr>
            <w:del w:id="597" w:author="崔清松" w:date="2016-09-22T12:55:00Z">
              <w:r w:rsidDel="00863847">
                <w:rPr>
                  <w:rFonts w:asciiTheme="minorEastAsia" w:hAnsiTheme="minorEastAsia" w:cs="宋体" w:hint="eastAsia"/>
                  <w:color w:val="000000" w:themeColor="text1"/>
                  <w:kern w:val="0"/>
                  <w:sz w:val="20"/>
                  <w:szCs w:val="20"/>
                </w:rPr>
                <w:delText>备注</w:delText>
              </w:r>
            </w:del>
          </w:p>
        </w:tc>
        <w:tc>
          <w:tcPr>
            <w:tcW w:w="798"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598" w:author="崔清松" w:date="2016-09-22T12:55:00Z"/>
                <w:rFonts w:asciiTheme="minorEastAsia" w:hAnsiTheme="minorEastAsia" w:cs="宋体"/>
                <w:color w:val="000000" w:themeColor="text1"/>
                <w:kern w:val="0"/>
                <w:sz w:val="20"/>
                <w:szCs w:val="20"/>
              </w:rPr>
            </w:pPr>
            <w:del w:id="599" w:author="崔清松" w:date="2016-09-22T12:55:00Z">
              <w:r w:rsidDel="00863847">
                <w:rPr>
                  <w:rFonts w:asciiTheme="minorEastAsia" w:hAnsiTheme="minorEastAsia" w:cs="宋体" w:hint="eastAsia"/>
                  <w:color w:val="000000" w:themeColor="text1"/>
                  <w:kern w:val="0"/>
                  <w:sz w:val="20"/>
                  <w:szCs w:val="20"/>
                </w:rPr>
                <w:delText>C</w:delText>
              </w:r>
            </w:del>
          </w:p>
        </w:tc>
        <w:tc>
          <w:tcPr>
            <w:tcW w:w="2822" w:type="dxa"/>
            <w:tcBorders>
              <w:top w:val="single" w:sz="4" w:space="0" w:color="auto"/>
              <w:left w:val="nil"/>
              <w:bottom w:val="single" w:sz="4" w:space="0" w:color="auto"/>
              <w:right w:val="single" w:sz="4" w:space="0" w:color="auto"/>
            </w:tcBorders>
            <w:shd w:val="clear" w:color="auto" w:fill="auto"/>
            <w:vAlign w:val="center"/>
          </w:tcPr>
          <w:p w:rsidR="000B5A94" w:rsidDel="00863847" w:rsidRDefault="000B5A94">
            <w:pPr>
              <w:widowControl/>
              <w:spacing w:line="240" w:lineRule="auto"/>
              <w:ind w:firstLineChars="0" w:firstLine="0"/>
              <w:jc w:val="left"/>
              <w:rPr>
                <w:del w:id="600" w:author="崔清松" w:date="2016-09-22T12:55:00Z"/>
                <w:rFonts w:asciiTheme="minorEastAsia" w:hAnsiTheme="minorEastAsia" w:cs="宋体"/>
                <w:color w:val="000000" w:themeColor="text1"/>
                <w:kern w:val="0"/>
                <w:sz w:val="20"/>
                <w:szCs w:val="20"/>
              </w:rPr>
            </w:pPr>
            <w:del w:id="601" w:author="崔清松" w:date="2016-09-22T12:55:00Z">
              <w:r w:rsidDel="00863847">
                <w:rPr>
                  <w:rFonts w:asciiTheme="minorEastAsia" w:hAnsiTheme="minorEastAsia" w:cs="宋体" w:hint="eastAsia"/>
                  <w:color w:val="000000" w:themeColor="text1"/>
                  <w:kern w:val="0"/>
                  <w:sz w:val="20"/>
                  <w:szCs w:val="20"/>
                </w:rPr>
                <w:delText>开户失败时返回，提示开户失败原因</w:delText>
              </w:r>
            </w:del>
          </w:p>
        </w:tc>
      </w:tr>
    </w:tbl>
    <w:p w:rsidR="00FE6A0D" w:rsidRDefault="00FE6A0D">
      <w:pPr>
        <w:ind w:firstLine="480"/>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个人开户数据同步请求及应答</w:t>
      </w:r>
    </w:p>
    <w:p w:rsidR="00FE6A0D" w:rsidRDefault="00B26F9B">
      <w:pPr>
        <w:ind w:firstLine="482"/>
        <w:rPr>
          <w:rFonts w:asciiTheme="minorEastAsia" w:hAnsiTheme="minorEastAsia"/>
          <w:b/>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：为防止开户请求数据的网络传输异常导致的数据不同步问题，每日定时APP端发起个人开户数据同步请求，会员收到请求后批量返回</w:t>
      </w:r>
      <w:r>
        <w:rPr>
          <w:rFonts w:asciiTheme="minorEastAsia" w:hAnsiTheme="minorEastAsia" w:hint="eastAsia"/>
          <w:b/>
          <w:color w:val="000000" w:themeColor="text1"/>
        </w:rPr>
        <w:t>指定日期区间内且来源为APP渠道的客户开户结果</w:t>
      </w:r>
      <w:del w:id="602" w:author="崔清松" w:date="2016-09-27T13:27:00Z">
        <w:r w:rsidDel="00086157">
          <w:rPr>
            <w:rFonts w:asciiTheme="minorEastAsia" w:hAnsiTheme="minorEastAsia" w:hint="eastAsia"/>
            <w:b/>
            <w:color w:val="000000" w:themeColor="text1"/>
          </w:rPr>
          <w:delText>(含处理中和处理完成结果)</w:delText>
        </w:r>
      </w:del>
      <w:r>
        <w:rPr>
          <w:rFonts w:asciiTheme="minorEastAsia" w:hAnsiTheme="minorEastAsia" w:hint="eastAsia"/>
          <w:color w:val="000000" w:themeColor="text1"/>
        </w:rPr>
        <w:t>。</w:t>
      </w:r>
      <w:del w:id="603" w:author="崔清松" w:date="2016-09-23T13:53:00Z">
        <w:r w:rsidDel="006335E5">
          <w:rPr>
            <w:rFonts w:asciiTheme="minorEastAsia" w:hAnsiTheme="minorEastAsia" w:hint="eastAsia"/>
            <w:b/>
            <w:color w:val="000000" w:themeColor="text1"/>
          </w:rPr>
          <w:delText>该接口在二阶段中实现。</w:delText>
        </w:r>
      </w:del>
    </w:p>
    <w:p w:rsidR="00FE6A0D" w:rsidRDefault="00B26F9B">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注：</w:t>
      </w:r>
    </w:p>
    <w:p w:rsidR="00FE6A0D" w:rsidRDefault="00B26F9B">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1，建议会员系统留存6.5.1.3</w:t>
      </w:r>
      <w:r>
        <w:rPr>
          <w:rFonts w:asciiTheme="minorEastAsia" w:hAnsiTheme="minorEastAsia" w:hint="eastAsia"/>
          <w:color w:val="000000" w:themeColor="text1"/>
          <w:sz w:val="21"/>
          <w:szCs w:val="21"/>
        </w:rPr>
        <w:tab/>
        <w:t>个人开户请求中的来源字段T82。</w:t>
      </w:r>
    </w:p>
    <w:p w:rsidR="00FE6A0D" w:rsidRDefault="00B26F9B">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2，为保证数据传输正确性，每天（含节假日）18:00开始，每隔1分钟连续10次向各会员发送请求，直至收到该会员应答为止。</w:t>
      </w:r>
    </w:p>
    <w:p w:rsidR="00FE6A0D" w:rsidRDefault="00B26F9B">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lastRenderedPageBreak/>
        <w:t>3，会员接收到个人开户数据同步请求后，返回符合条件的客户开户结果</w:t>
      </w:r>
      <w:ins w:id="604" w:author="崔清松" w:date="2016-09-27T13:29:00Z">
        <w:r w:rsidR="00086157">
          <w:rPr>
            <w:rFonts w:asciiTheme="minorEastAsia" w:hAnsiTheme="minorEastAsia" w:hint="eastAsia"/>
            <w:color w:val="000000" w:themeColor="text1"/>
            <w:sz w:val="21"/>
            <w:szCs w:val="21"/>
          </w:rPr>
          <w:t>。</w:t>
        </w:r>
      </w:ins>
      <w:del w:id="605" w:author="崔清松" w:date="2016-09-27T13:29:00Z">
        <w:r w:rsidDel="00086157">
          <w:rPr>
            <w:rFonts w:asciiTheme="minorEastAsia" w:hAnsiTheme="minorEastAsia" w:hint="eastAsia"/>
            <w:color w:val="000000" w:themeColor="text1"/>
            <w:sz w:val="21"/>
            <w:szCs w:val="21"/>
          </w:rPr>
          <w:delText>回报（已经开户处理的客户）或者开户处理进行中的客户开户信息（已受理开户请求未处理的客户）。</w:delText>
        </w:r>
      </w:del>
    </w:p>
    <w:p w:rsidR="00FE6A0D" w:rsidRDefault="00B26F9B">
      <w:pPr>
        <w:ind w:firstLine="420"/>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条件：开始日期（</w:t>
      </w:r>
      <w:r>
        <w:rPr>
          <w:rFonts w:asciiTheme="minorEastAsia" w:hAnsiTheme="minorEastAsia" w:cs="宋体" w:hint="eastAsia"/>
          <w:color w:val="000000" w:themeColor="text1"/>
          <w:kern w:val="0"/>
          <w:sz w:val="20"/>
          <w:szCs w:val="20"/>
        </w:rPr>
        <w:t>T18</w:t>
      </w:r>
      <w:r>
        <w:rPr>
          <w:rFonts w:asciiTheme="minorEastAsia" w:hAnsiTheme="minorEastAsia" w:hint="eastAsia"/>
          <w:color w:val="000000" w:themeColor="text1"/>
          <w:sz w:val="21"/>
          <w:szCs w:val="21"/>
        </w:rPr>
        <w:t>）≤实际接收日期≤截止日期（T19）且来源为APP渠道（T82=a）</w:t>
      </w:r>
    </w:p>
    <w:p w:rsidR="00FE6A0D" w:rsidDel="00086157" w:rsidRDefault="00B26F9B">
      <w:pPr>
        <w:ind w:firstLine="420"/>
        <w:rPr>
          <w:del w:id="606" w:author="崔清松" w:date="2016-09-27T13:28:00Z"/>
          <w:rFonts w:asciiTheme="minorEastAsia" w:hAnsiTheme="minorEastAsia"/>
          <w:color w:val="000000" w:themeColor="text1"/>
          <w:sz w:val="21"/>
          <w:szCs w:val="21"/>
        </w:rPr>
      </w:pPr>
      <w:del w:id="607" w:author="崔清松" w:date="2016-09-27T13:28:00Z">
        <w:r w:rsidDel="00086157">
          <w:rPr>
            <w:rFonts w:asciiTheme="minorEastAsia" w:hAnsiTheme="minorEastAsia" w:hint="eastAsia"/>
            <w:color w:val="000000" w:themeColor="text1"/>
            <w:sz w:val="21"/>
            <w:szCs w:val="21"/>
          </w:rPr>
          <w:delText>4，APP系统的管控平台添加手工同步功能，可以选择同步日期调用此接口进行同步。</w:delText>
        </w:r>
      </w:del>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503" w:type="dxa"/>
        <w:tblInd w:w="103" w:type="dxa"/>
        <w:tblLayout w:type="fixed"/>
        <w:tblLook w:val="04A0" w:firstRow="1" w:lastRow="0" w:firstColumn="1" w:lastColumn="0" w:noHBand="0" w:noVBand="1"/>
      </w:tblPr>
      <w:tblGrid>
        <w:gridCol w:w="653"/>
        <w:gridCol w:w="890"/>
        <w:gridCol w:w="1864"/>
        <w:gridCol w:w="1700"/>
        <w:gridCol w:w="798"/>
        <w:gridCol w:w="798"/>
        <w:gridCol w:w="2800"/>
      </w:tblGrid>
      <w:tr w:rsidR="00FE6A0D">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890"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864"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700"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653"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864"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70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T16</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transDate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实际发生日期</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8位数字字符，‘YYYYMMDD’</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X11</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sysTraceNumber</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发送编号</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32位字符，消息唯一标示用32位的字符串</w:t>
            </w:r>
          </w:p>
        </w:tc>
      </w:tr>
      <w:tr w:rsidR="000B5A94">
        <w:trPr>
          <w:trHeight w:val="201"/>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T18</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beginDate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开始日期</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T19</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endDate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截止日期</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01"/>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rPr>
              <w:t>[</w:t>
            </w:r>
            <w:r>
              <w:rPr>
                <w:rFonts w:asciiTheme="minorEastAsia" w:hAnsiTheme="minorEastAsia"/>
                <w:color w:val="000000" w:themeColor="text1"/>
                <w:sz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M93</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[clientInfoData]</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客户信息数据</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客户信息</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T80</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seqNo2</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流水号</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APP系统开户请求的唯一标识，新开户信息数据原值返回</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M32</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clientName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客户姓名</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新开户信息数据原值返回</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B01</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certificateType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证件类型</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新开户信息数据原值返回</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certificateNo</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证件编号</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新开户信息数据原值返回</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w:t>
            </w:r>
            <w:r>
              <w:rPr>
                <w:rFonts w:asciiTheme="minorEastAsia" w:hAnsiTheme="minorEastAsia" w:cs="宋体" w:hint="eastAsia"/>
                <w:color w:val="000000" w:themeColor="text1"/>
                <w:kern w:val="0"/>
                <w:sz w:val="20"/>
                <w:szCs w:val="20"/>
              </w:rPr>
              <w:t>el</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新开户信息数据原值返回</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开户成功时返回</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B89</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Remark</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备注</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开户失败时返回，提示开户失败原因</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M36</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clientState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客户状态</w:t>
            </w:r>
          </w:p>
        </w:tc>
        <w:tc>
          <w:tcPr>
            <w:tcW w:w="798"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取值范围：a-开户受理，0-开户成功，f-开户失败，1-正常，2-挂失，3-已冻结，4-已注销，5-已结息，f-开户失败</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现货交易权限描述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0-否,1-可买卖</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延期交易权限描述</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0-不可交易,1-可以交易</w:t>
            </w: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653" w:type="dxa"/>
            <w:tcBorders>
              <w:top w:val="nil"/>
              <w:left w:val="single" w:sz="4" w:space="0" w:color="auto"/>
              <w:bottom w:val="single" w:sz="4" w:space="0" w:color="auto"/>
              <w:right w:val="single" w:sz="4" w:space="0" w:color="auto"/>
            </w:tcBorders>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c>
          <w:tcPr>
            <w:tcW w:w="890"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864"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7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pPr>
    </w:p>
    <w:p w:rsidR="00FE6A0D" w:rsidRDefault="00FE6A0D">
      <w:pPr>
        <w:ind w:firstLineChars="83" w:firstLine="199"/>
      </w:pPr>
    </w:p>
    <w:p w:rsidR="00FE6A0D" w:rsidRDefault="00B26F9B">
      <w:pPr>
        <w:pStyle w:val="3"/>
        <w:numPr>
          <w:ilvl w:val="2"/>
          <w:numId w:val="1"/>
        </w:numPr>
        <w:ind w:left="0" w:firstLineChars="0" w:firstLine="0"/>
        <w:rPr>
          <w:rFonts w:asciiTheme="minorEastAsia" w:hAnsiTheme="minorEastAsia"/>
          <w:color w:val="000000" w:themeColor="text1"/>
        </w:rPr>
      </w:pPr>
      <w:bookmarkStart w:id="608" w:name="_Toc463012678"/>
      <w:r>
        <w:rPr>
          <w:rFonts w:asciiTheme="minorEastAsia" w:hAnsiTheme="minorEastAsia" w:hint="eastAsia"/>
          <w:color w:val="000000" w:themeColor="text1"/>
        </w:rPr>
        <w:lastRenderedPageBreak/>
        <w:t>存量客户开通</w:t>
      </w:r>
      <w:bookmarkEnd w:id="608"/>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APP交易开通请求及应答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：APP端申请开通APP端交易账户时调用，客户已经有了黄金账户编码，在二级系统验证即可。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292" w:type="dxa"/>
        <w:tblInd w:w="103" w:type="dxa"/>
        <w:tblLayout w:type="fixed"/>
        <w:tblLook w:val="04A0" w:firstRow="1" w:lastRow="0" w:firstColumn="1" w:lastColumn="0" w:noHBand="0" w:noVBand="1"/>
      </w:tblPr>
      <w:tblGrid>
        <w:gridCol w:w="798"/>
        <w:gridCol w:w="2416"/>
        <w:gridCol w:w="1596"/>
        <w:gridCol w:w="760"/>
        <w:gridCol w:w="920"/>
        <w:gridCol w:w="2802"/>
      </w:tblGrid>
      <w:tr w:rsidR="00FE6A0D">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4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4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MS Mincho" w:eastAsia="MS Mincho" w:hAnsi="MS Mincho" w:cs="宋体" w:hint="eastAsia"/>
                <w:color w:val="000000" w:themeColor="text1"/>
                <w:kern w:val="0"/>
                <w:sz w:val="20"/>
                <w:szCs w:val="20"/>
                <w:lang w:eastAsia="ja-JP"/>
              </w:rPr>
              <w:t>←</w:t>
            </w:r>
          </w:p>
        </w:tc>
        <w:tc>
          <w:tcPr>
            <w:tcW w:w="2802"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MS Mincho" w:eastAsia="MS Mincho" w:hAnsi="MS Mincho" w:cs="宋体" w:hint="eastAsia"/>
                <w:color w:val="000000" w:themeColor="text1"/>
                <w:kern w:val="0"/>
                <w:sz w:val="20"/>
                <w:szCs w:val="20"/>
                <w:lang w:eastAsia="ja-JP"/>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M32</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 xml:space="preserve">clientName </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客户姓名</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B01</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certificateType</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certificateNo</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w:t>
            </w:r>
            <w:r>
              <w:rPr>
                <w:rFonts w:asciiTheme="minorEastAsia" w:hAnsiTheme="minorEastAsia" w:cs="宋体" w:hint="eastAsia"/>
                <w:color w:val="000000" w:themeColor="text1"/>
                <w:kern w:val="0"/>
                <w:sz w:val="20"/>
                <w:szCs w:val="20"/>
              </w:rPr>
              <w:t>el</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W30</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bankID</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银行类会员必填，填写银行卡发卡行代码（3位）</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bankAccount</w:t>
            </w:r>
            <w:r>
              <w:rPr>
                <w:rFonts w:asciiTheme="minorEastAsia" w:hAnsiTheme="minorEastAsia" w:cs="宋体" w:hint="eastAsia"/>
                <w:color w:val="000000" w:themeColor="text1"/>
                <w:kern w:val="0"/>
                <w:sz w:val="20"/>
                <w:szCs w:val="20"/>
              </w:rPr>
              <w:t>No</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capitalAccountID</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A82</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capitalAccountPassword</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资金帐号密码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O24</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tradePassword</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APP交易密码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r w:rsidR="000B5A94">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41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0B5A94" w:rsidRDefault="000B5A94">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注：一个手机号码只允许开通一个客户编码。如果因APP系统与二级系统之间通讯超时导致APP系统无法及时收到二级系统返回的成功应答，APP会重发请求报文给二级系统，二级系统以最后一次收到的请求为准。</w:t>
      </w: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交易登录请求及应答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：APP端交易账户登录。</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174" w:type="dxa"/>
        <w:tblInd w:w="103" w:type="dxa"/>
        <w:tblLayout w:type="fixed"/>
        <w:tblLook w:val="04A0" w:firstRow="1" w:lastRow="0" w:firstColumn="1" w:lastColumn="0" w:noHBand="0" w:noVBand="1"/>
      </w:tblPr>
      <w:tblGrid>
        <w:gridCol w:w="816"/>
        <w:gridCol w:w="1716"/>
        <w:gridCol w:w="2160"/>
        <w:gridCol w:w="760"/>
        <w:gridCol w:w="920"/>
        <w:gridCol w:w="2802"/>
      </w:tblGrid>
      <w:tr w:rsidR="00FE6A0D">
        <w:trPr>
          <w:trHeight w:val="270"/>
          <w:tblHeader/>
        </w:trPr>
        <w:tc>
          <w:tcPr>
            <w:tcW w:w="816"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blHeader/>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716" w:type="dxa"/>
            <w:tcBorders>
              <w:top w:val="single" w:sz="4" w:space="0" w:color="auto"/>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160" w:type="dxa"/>
            <w:tcBorders>
              <w:top w:val="single" w:sz="4" w:space="0" w:color="auto"/>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single" w:sz="4" w:space="0" w:color="auto"/>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single" w:sz="4" w:space="0" w:color="auto"/>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single" w:sz="4" w:space="0" w:color="auto"/>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b/>
                <w:bCs/>
                <w:color w:val="000000" w:themeColor="text1"/>
                <w:kern w:val="0"/>
                <w:sz w:val="20"/>
                <w:szCs w:val="20"/>
              </w:rPr>
            </w:pP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登陆方式为客户代码时必填</w:t>
            </w: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B02</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certificateNo</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身份证号</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登陆方式为身份证号时必填</w:t>
            </w: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b/>
                <w:color w:val="000000" w:themeColor="text1"/>
                <w:kern w:val="0"/>
                <w:sz w:val="20"/>
                <w:szCs w:val="20"/>
              </w:rPr>
            </w:pPr>
            <w:r>
              <w:rPr>
                <w:rFonts w:asciiTheme="minorEastAsia" w:hAnsiTheme="minorEastAsia" w:cs="宋体"/>
                <w:color w:val="000000" w:themeColor="text1"/>
                <w:kern w:val="0"/>
                <w:sz w:val="20"/>
                <w:szCs w:val="20"/>
              </w:rPr>
              <w:t>tel</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登陆方式为银行登陆手机号时必填</w:t>
            </w: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lastRenderedPageBreak/>
              <w:t>O24</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tradePassword</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交易密码</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B04</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w:t>
            </w:r>
            <w:r>
              <w:rPr>
                <w:rFonts w:asciiTheme="minorEastAsia" w:hAnsiTheme="minorEastAsia" w:cs="宋体" w:hint="eastAsia"/>
                <w:color w:val="000000" w:themeColor="text1"/>
                <w:kern w:val="0"/>
                <w:sz w:val="20"/>
                <w:szCs w:val="20"/>
              </w:rPr>
              <w:t>el</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手机号</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会员反馈银行登陆手机号。如手机号码变更，可通过该接口返回变更后的手机号</w:t>
            </w: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I28</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spotTradeRight</w:t>
            </w:r>
          </w:p>
        </w:tc>
        <w:tc>
          <w:tcPr>
            <w:tcW w:w="2160" w:type="dxa"/>
            <w:tcBorders>
              <w:top w:val="nil"/>
              <w:left w:val="nil"/>
              <w:bottom w:val="single" w:sz="4" w:space="0" w:color="auto"/>
              <w:right w:val="single" w:sz="4" w:space="0" w:color="auto"/>
            </w:tcBorders>
            <w:shd w:val="clear" w:color="auto" w:fill="auto"/>
            <w:vAlign w:val="center"/>
          </w:tcPr>
          <w:p w:rsidR="00906E38" w:rsidRDefault="00E45B07">
            <w:pPr>
              <w:widowControl/>
              <w:spacing w:line="240" w:lineRule="auto"/>
              <w:ind w:firstLineChars="0" w:firstLine="0"/>
              <w:jc w:val="left"/>
              <w:rPr>
                <w:rFonts w:asciiTheme="minorEastAsia" w:hAnsiTheme="minorEastAsia" w:cs="宋体"/>
                <w:color w:val="000000" w:themeColor="text1"/>
                <w:kern w:val="0"/>
                <w:sz w:val="20"/>
                <w:szCs w:val="20"/>
              </w:rPr>
            </w:pPr>
            <w:ins w:id="609" w:author="崔清松" w:date="2016-09-21T11:29:00Z">
              <w:r w:rsidRPr="00E45B07">
                <w:rPr>
                  <w:rFonts w:asciiTheme="minorEastAsia" w:hAnsiTheme="minorEastAsia" w:cs="宋体" w:hint="eastAsia"/>
                  <w:color w:val="000000" w:themeColor="text1"/>
                  <w:kern w:val="0"/>
                  <w:sz w:val="20"/>
                  <w:szCs w:val="20"/>
                </w:rPr>
                <w:t>现货交易权限描述</w:t>
              </w:r>
            </w:ins>
            <w:del w:id="610" w:author="崔清松" w:date="2016-09-21T11:29:00Z">
              <w:r w:rsidR="00906E38" w:rsidDel="00E45B07">
                <w:rPr>
                  <w:rFonts w:asciiTheme="minorEastAsia" w:hAnsiTheme="minorEastAsia" w:cs="宋体" w:hint="eastAsia"/>
                  <w:color w:val="000000" w:themeColor="text1"/>
                  <w:kern w:val="0"/>
                  <w:sz w:val="20"/>
                  <w:szCs w:val="20"/>
                </w:rPr>
                <w:delText>买入卖出权限</w:delText>
              </w:r>
            </w:del>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906E38" w:rsidRDefault="00EA54D6">
            <w:pPr>
              <w:widowControl/>
              <w:spacing w:line="240" w:lineRule="auto"/>
              <w:ind w:firstLineChars="0" w:firstLine="0"/>
              <w:jc w:val="left"/>
              <w:rPr>
                <w:rFonts w:asciiTheme="minorEastAsia" w:hAnsiTheme="minorEastAsia" w:cs="宋体"/>
                <w:color w:val="000000" w:themeColor="text1"/>
                <w:kern w:val="0"/>
                <w:sz w:val="20"/>
                <w:szCs w:val="20"/>
              </w:rPr>
            </w:pPr>
            <w:ins w:id="611" w:author="崔清松" w:date="2016-09-23T11:12:00Z">
              <w:r>
                <w:rPr>
                  <w:rFonts w:asciiTheme="minorEastAsia" w:hAnsiTheme="minorEastAsia" w:cs="宋体"/>
                  <w:color w:val="000000" w:themeColor="text1"/>
                  <w:kern w:val="0"/>
                  <w:sz w:val="20"/>
                  <w:szCs w:val="20"/>
                </w:rPr>
                <w:t>M</w:t>
              </w:r>
            </w:ins>
            <w:del w:id="612" w:author="崔清松" w:date="2016-09-23T11:12:00Z">
              <w:r w:rsidR="00906E38" w:rsidDel="00EA54D6">
                <w:rPr>
                  <w:rFonts w:asciiTheme="minorEastAsia" w:hAnsiTheme="minorEastAsia" w:cs="宋体" w:hint="eastAsia"/>
                  <w:color w:val="000000" w:themeColor="text1"/>
                  <w:kern w:val="0"/>
                  <w:sz w:val="20"/>
                  <w:szCs w:val="20"/>
                </w:rPr>
                <w:delText>C</w:delText>
              </w:r>
            </w:del>
          </w:p>
        </w:tc>
        <w:tc>
          <w:tcPr>
            <w:tcW w:w="2802" w:type="dxa"/>
            <w:tcBorders>
              <w:top w:val="nil"/>
              <w:left w:val="nil"/>
              <w:bottom w:val="single" w:sz="4" w:space="0" w:color="auto"/>
              <w:right w:val="single" w:sz="4" w:space="0" w:color="auto"/>
            </w:tcBorders>
            <w:shd w:val="clear" w:color="auto" w:fill="auto"/>
            <w:vAlign w:val="center"/>
          </w:tcPr>
          <w:p w:rsidR="00906E38" w:rsidDel="00E45B07" w:rsidRDefault="00906E38">
            <w:pPr>
              <w:widowControl/>
              <w:spacing w:line="240" w:lineRule="auto"/>
              <w:ind w:firstLineChars="0" w:firstLine="0"/>
              <w:jc w:val="left"/>
              <w:rPr>
                <w:del w:id="613" w:author="崔清松" w:date="2016-09-21T11:29:00Z"/>
                <w:rFonts w:asciiTheme="minorEastAsia" w:hAnsiTheme="minorEastAsia" w:cs="宋体"/>
                <w:color w:val="000000" w:themeColor="text1"/>
                <w:kern w:val="0"/>
                <w:sz w:val="20"/>
                <w:szCs w:val="20"/>
              </w:rPr>
            </w:pPr>
            <w:del w:id="614" w:author="崔清松" w:date="2016-09-21T11:29:00Z">
              <w:r w:rsidDel="00E45B07">
                <w:rPr>
                  <w:rFonts w:asciiTheme="minorEastAsia" w:hAnsiTheme="minorEastAsia" w:cs="宋体" w:hint="eastAsia"/>
                  <w:color w:val="000000" w:themeColor="text1"/>
                  <w:kern w:val="0"/>
                  <w:sz w:val="20"/>
                  <w:szCs w:val="20"/>
                </w:rPr>
                <w:delText>三阶段实现：</w:delText>
              </w:r>
            </w:del>
          </w:p>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1位字符，取值范围：0-否,1-可买卖,3-可买,4-可卖</w:t>
            </w: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I29</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deferTradeRight</w:t>
            </w:r>
          </w:p>
        </w:tc>
        <w:tc>
          <w:tcPr>
            <w:tcW w:w="2160" w:type="dxa"/>
            <w:tcBorders>
              <w:top w:val="nil"/>
              <w:left w:val="nil"/>
              <w:bottom w:val="single" w:sz="4" w:space="0" w:color="auto"/>
              <w:right w:val="single" w:sz="4" w:space="0" w:color="auto"/>
            </w:tcBorders>
            <w:shd w:val="clear" w:color="auto" w:fill="auto"/>
            <w:vAlign w:val="center"/>
          </w:tcPr>
          <w:p w:rsidR="00906E38" w:rsidRDefault="00E45B07">
            <w:pPr>
              <w:widowControl/>
              <w:spacing w:line="240" w:lineRule="auto"/>
              <w:ind w:firstLineChars="0" w:firstLine="0"/>
              <w:jc w:val="left"/>
              <w:rPr>
                <w:rFonts w:asciiTheme="minorEastAsia" w:hAnsiTheme="minorEastAsia" w:cs="宋体"/>
                <w:color w:val="000000" w:themeColor="text1"/>
                <w:kern w:val="0"/>
                <w:sz w:val="20"/>
                <w:szCs w:val="20"/>
              </w:rPr>
            </w:pPr>
            <w:ins w:id="615" w:author="崔清松" w:date="2016-09-21T11:29:00Z">
              <w:r w:rsidRPr="00E45B07">
                <w:rPr>
                  <w:rFonts w:asciiTheme="minorEastAsia" w:hAnsiTheme="minorEastAsia" w:cs="宋体" w:hint="eastAsia"/>
                  <w:color w:val="000000" w:themeColor="text1"/>
                  <w:kern w:val="0"/>
                  <w:sz w:val="20"/>
                  <w:szCs w:val="20"/>
                </w:rPr>
                <w:t>延期交易权限描述</w:t>
              </w:r>
            </w:ins>
            <w:del w:id="616" w:author="崔清松" w:date="2016-09-21T11:29:00Z">
              <w:r w:rsidR="00906E38" w:rsidDel="00E45B07">
                <w:rPr>
                  <w:rFonts w:asciiTheme="minorEastAsia" w:hAnsiTheme="minorEastAsia" w:cs="宋体" w:hint="eastAsia"/>
                  <w:color w:val="000000" w:themeColor="text1"/>
                  <w:kern w:val="0"/>
                  <w:sz w:val="20"/>
                  <w:szCs w:val="20"/>
                </w:rPr>
                <w:delText>平仓开仓权限</w:delText>
              </w:r>
            </w:del>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906E38" w:rsidRDefault="00EA54D6">
            <w:pPr>
              <w:widowControl/>
              <w:spacing w:line="240" w:lineRule="auto"/>
              <w:ind w:firstLineChars="0" w:firstLine="0"/>
              <w:jc w:val="left"/>
              <w:rPr>
                <w:rFonts w:asciiTheme="minorEastAsia" w:hAnsiTheme="minorEastAsia" w:cs="宋体"/>
                <w:color w:val="000000" w:themeColor="text1"/>
                <w:kern w:val="0"/>
                <w:sz w:val="20"/>
                <w:szCs w:val="20"/>
              </w:rPr>
            </w:pPr>
            <w:ins w:id="617" w:author="崔清松" w:date="2016-09-23T11:12:00Z">
              <w:r>
                <w:rPr>
                  <w:rFonts w:asciiTheme="minorEastAsia" w:hAnsiTheme="minorEastAsia" w:cs="宋体"/>
                  <w:color w:val="000000" w:themeColor="text1"/>
                  <w:kern w:val="0"/>
                  <w:sz w:val="20"/>
                  <w:szCs w:val="20"/>
                </w:rPr>
                <w:t>M</w:t>
              </w:r>
            </w:ins>
            <w:del w:id="618" w:author="崔清松" w:date="2016-09-23T11:12:00Z">
              <w:r w:rsidR="00906E38" w:rsidDel="00EA54D6">
                <w:rPr>
                  <w:rFonts w:asciiTheme="minorEastAsia" w:hAnsiTheme="minorEastAsia" w:cs="宋体" w:hint="eastAsia"/>
                  <w:color w:val="000000" w:themeColor="text1"/>
                  <w:kern w:val="0"/>
                  <w:sz w:val="20"/>
                  <w:szCs w:val="20"/>
                </w:rPr>
                <w:delText>C</w:delText>
              </w:r>
            </w:del>
          </w:p>
        </w:tc>
        <w:tc>
          <w:tcPr>
            <w:tcW w:w="2802" w:type="dxa"/>
            <w:tcBorders>
              <w:top w:val="nil"/>
              <w:left w:val="nil"/>
              <w:bottom w:val="single" w:sz="4" w:space="0" w:color="auto"/>
              <w:right w:val="single" w:sz="4" w:space="0" w:color="auto"/>
            </w:tcBorders>
            <w:shd w:val="clear" w:color="auto" w:fill="auto"/>
            <w:vAlign w:val="center"/>
          </w:tcPr>
          <w:p w:rsidR="00906E38" w:rsidDel="00E45B07" w:rsidRDefault="00906E38">
            <w:pPr>
              <w:widowControl/>
              <w:spacing w:line="240" w:lineRule="auto"/>
              <w:ind w:firstLineChars="0" w:firstLine="0"/>
              <w:jc w:val="left"/>
              <w:rPr>
                <w:del w:id="619" w:author="崔清松" w:date="2016-09-21T11:29:00Z"/>
                <w:rFonts w:asciiTheme="minorEastAsia" w:hAnsiTheme="minorEastAsia" w:cs="宋体"/>
                <w:color w:val="000000" w:themeColor="text1"/>
                <w:kern w:val="0"/>
                <w:sz w:val="20"/>
                <w:szCs w:val="20"/>
              </w:rPr>
            </w:pPr>
            <w:del w:id="620" w:author="崔清松" w:date="2016-09-21T11:29:00Z">
              <w:r w:rsidDel="00E45B07">
                <w:rPr>
                  <w:rFonts w:asciiTheme="minorEastAsia" w:hAnsiTheme="minorEastAsia" w:cs="宋体" w:hint="eastAsia"/>
                  <w:color w:val="000000" w:themeColor="text1"/>
                  <w:kern w:val="0"/>
                  <w:sz w:val="20"/>
                  <w:szCs w:val="20"/>
                </w:rPr>
                <w:delText>三阶段实现：</w:delText>
              </w:r>
            </w:del>
          </w:p>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1位数字字符，取值范围：0-不可交易,1-可以交易,2-只可平仓,3-禁止开空,4-禁止开多,5-只可卖出,6-只可买入</w:t>
            </w: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银行类会员必填。如果绑定的银行卡号变动，需返回最新的银行卡号</w:t>
            </w: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p>
        </w:tc>
      </w:tr>
      <w:tr w:rsidR="00906E38">
        <w:trPr>
          <w:trHeight w:val="270"/>
        </w:trPr>
        <w:tc>
          <w:tcPr>
            <w:tcW w:w="816"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21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3"/>
        <w:numPr>
          <w:ilvl w:val="2"/>
          <w:numId w:val="1"/>
        </w:numPr>
        <w:ind w:left="0" w:firstLineChars="0" w:firstLine="0"/>
        <w:rPr>
          <w:rFonts w:asciiTheme="minorEastAsia" w:hAnsiTheme="minorEastAsia"/>
          <w:color w:val="000000" w:themeColor="text1"/>
        </w:rPr>
      </w:pPr>
      <w:bookmarkStart w:id="621" w:name="_Toc463012679"/>
      <w:r>
        <w:rPr>
          <w:rFonts w:asciiTheme="minorEastAsia" w:hAnsiTheme="minorEastAsia" w:hint="eastAsia"/>
          <w:color w:val="000000" w:themeColor="text1"/>
        </w:rPr>
        <w:t>交易密码管理</w:t>
      </w:r>
      <w:bookmarkEnd w:id="621"/>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修改APP交易密码请求及应答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：修改资金密码指令用于向会员二级系统修改该会员所属客户的APP交易密码。</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30" w:type="dxa"/>
        <w:tblInd w:w="103" w:type="dxa"/>
        <w:tblLayout w:type="fixed"/>
        <w:tblLook w:val="04A0" w:firstRow="1" w:lastRow="0" w:firstColumn="1" w:lastColumn="0" w:noHBand="0" w:noVBand="1"/>
      </w:tblPr>
      <w:tblGrid>
        <w:gridCol w:w="798"/>
        <w:gridCol w:w="1516"/>
        <w:gridCol w:w="1547"/>
        <w:gridCol w:w="709"/>
        <w:gridCol w:w="820"/>
        <w:gridCol w:w="3540"/>
      </w:tblGrid>
      <w:tr w:rsidR="00FE6A0D" w:rsidTr="005A22B5">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5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47"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82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47"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20" w:type="dxa"/>
            <w:tcBorders>
              <w:top w:val="nil"/>
              <w:left w:val="nil"/>
              <w:bottom w:val="single" w:sz="4" w:space="0" w:color="auto"/>
              <w:right w:val="single" w:sz="4" w:space="0" w:color="auto"/>
            </w:tcBorders>
            <w:shd w:val="clear" w:color="auto" w:fill="auto"/>
            <w:vAlign w:val="center"/>
          </w:tcPr>
          <w:p w:rsidR="00FE6A0D" w:rsidRDefault="004548A5">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906E38"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47"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p>
        </w:tc>
      </w:tr>
      <w:tr w:rsidR="00906E38"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47"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09"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906E38"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47"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09"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906E38"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T84</w:t>
            </w:r>
          </w:p>
        </w:tc>
        <w:tc>
          <w:tcPr>
            <w:tcW w:w="15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oldPassword</w:t>
            </w:r>
          </w:p>
        </w:tc>
        <w:tc>
          <w:tcPr>
            <w:tcW w:w="1547"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旧密码</w:t>
            </w:r>
          </w:p>
        </w:tc>
        <w:tc>
          <w:tcPr>
            <w:tcW w:w="709"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p>
        </w:tc>
      </w:tr>
      <w:tr w:rsidR="00906E38"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T83</w:t>
            </w:r>
          </w:p>
        </w:tc>
        <w:tc>
          <w:tcPr>
            <w:tcW w:w="15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newPassword</w:t>
            </w:r>
          </w:p>
        </w:tc>
        <w:tc>
          <w:tcPr>
            <w:tcW w:w="1547"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新密码</w:t>
            </w:r>
          </w:p>
        </w:tc>
        <w:tc>
          <w:tcPr>
            <w:tcW w:w="709"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54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p>
        </w:tc>
      </w:tr>
      <w:tr w:rsidR="00906E38"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47"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2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906E38" w:rsidRDefault="00906E38">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47"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47"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0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rsidTr="005A22B5">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47"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0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54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重置APP交易密码请求及应答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：重置资金密码指令用于向会员二级系统重置该会员所属客户的APP交易密码。</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956" w:type="dxa"/>
        <w:tblInd w:w="103" w:type="dxa"/>
        <w:tblLayout w:type="fixed"/>
        <w:tblLook w:val="04A0" w:firstRow="1" w:lastRow="0" w:firstColumn="1" w:lastColumn="0" w:noHBand="0" w:noVBand="1"/>
      </w:tblPr>
      <w:tblGrid>
        <w:gridCol w:w="798"/>
        <w:gridCol w:w="1516"/>
        <w:gridCol w:w="2160"/>
        <w:gridCol w:w="760"/>
        <w:gridCol w:w="920"/>
        <w:gridCol w:w="2802"/>
      </w:tblGrid>
      <w:tr w:rsidR="00FE6A0D">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51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bookmarkStart w:id="622" w:name="_Hlk462150645"/>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1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1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21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6A16A3">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21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9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6A16A3">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T83</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newPassword</w:t>
            </w:r>
          </w:p>
        </w:tc>
        <w:tc>
          <w:tcPr>
            <w:tcW w:w="21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新密码</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9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802"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1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1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21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51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21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92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802"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B26F9B">
      <w:pPr>
        <w:pStyle w:val="3"/>
        <w:numPr>
          <w:ilvl w:val="2"/>
          <w:numId w:val="1"/>
        </w:numPr>
        <w:ind w:left="0" w:firstLineChars="0" w:firstLine="0"/>
        <w:rPr>
          <w:rFonts w:asciiTheme="minorEastAsia" w:hAnsiTheme="minorEastAsia"/>
          <w:color w:val="000000" w:themeColor="text1"/>
        </w:rPr>
      </w:pPr>
      <w:bookmarkStart w:id="623" w:name="_Toc463012680"/>
      <w:bookmarkEnd w:id="622"/>
      <w:r>
        <w:rPr>
          <w:rFonts w:asciiTheme="minorEastAsia" w:hAnsiTheme="minorEastAsia" w:hint="eastAsia"/>
          <w:color w:val="000000" w:themeColor="text1"/>
        </w:rPr>
        <w:t>账户查询</w:t>
      </w:r>
      <w:bookmarkEnd w:id="623"/>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客户资金查询请求及应答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：客户资金查询指令用于APP用户向会员二级系统查询其保证金账户信息，支持同时查询自营和代理账户的资金信息。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8647" w:type="dxa"/>
        <w:tblInd w:w="108" w:type="dxa"/>
        <w:tblLayout w:type="fixed"/>
        <w:tblLook w:val="04A0" w:firstRow="1" w:lastRow="0" w:firstColumn="1" w:lastColumn="0" w:noHBand="0" w:noVBand="1"/>
      </w:tblPr>
      <w:tblGrid>
        <w:gridCol w:w="738"/>
        <w:gridCol w:w="1956"/>
        <w:gridCol w:w="1596"/>
        <w:gridCol w:w="618"/>
        <w:gridCol w:w="618"/>
        <w:gridCol w:w="3121"/>
      </w:tblGrid>
      <w:tr w:rsidR="00FE6A0D" w:rsidTr="005A22B5">
        <w:trPr>
          <w:trHeight w:val="270"/>
          <w:tblHeader/>
        </w:trPr>
        <w:tc>
          <w:tcPr>
            <w:tcW w:w="73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3121"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6A16A3"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bookmarkStart w:id="624" w:name="_Hlk462150690"/>
            <w:r>
              <w:rPr>
                <w:rFonts w:asciiTheme="minorEastAsia" w:hAnsiTheme="minorEastAsia" w:cs="宋体" w:hint="eastAsia"/>
                <w:color w:val="000000" w:themeColor="text1"/>
                <w:kern w:val="0"/>
                <w:sz w:val="20"/>
                <w:szCs w:val="20"/>
              </w:rPr>
              <w:t>M30</w:t>
            </w:r>
          </w:p>
        </w:tc>
        <w:tc>
          <w:tcPr>
            <w:tcW w:w="195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5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21"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21"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21"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3121"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F00</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todayTotalRights</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总权益</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8228E1" w:rsidRDefault="00F0655F">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vMerge w:val="restart"/>
            <w:tcBorders>
              <w:top w:val="nil"/>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p w:rsidR="008228E1" w:rsidRDefault="008228E1">
            <w:pPr>
              <w:spacing w:line="240" w:lineRule="auto"/>
              <w:ind w:firstLineChars="0" w:firstLine="0"/>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资金账户信息</w:t>
            </w:r>
          </w:p>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F42</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todayquotaBalance</w:t>
            </w:r>
          </w:p>
        </w:tc>
        <w:tc>
          <w:tcPr>
            <w:tcW w:w="1596" w:type="dxa"/>
            <w:tcBorders>
              <w:top w:val="nil"/>
              <w:left w:val="nil"/>
              <w:bottom w:val="single" w:sz="4" w:space="0" w:color="auto"/>
              <w:right w:val="single" w:sz="4" w:space="0" w:color="auto"/>
            </w:tcBorders>
            <w:shd w:val="clear" w:color="auto" w:fill="auto"/>
            <w:vAlign w:val="center"/>
          </w:tcPr>
          <w:p w:rsidR="008228E1" w:rsidRDefault="00CE6263">
            <w:pPr>
              <w:widowControl/>
              <w:spacing w:line="240" w:lineRule="auto"/>
              <w:ind w:firstLineChars="0" w:firstLine="0"/>
              <w:jc w:val="left"/>
              <w:rPr>
                <w:rFonts w:asciiTheme="minorEastAsia" w:hAnsiTheme="minorEastAsia" w:cs="宋体"/>
                <w:color w:val="000000" w:themeColor="text1"/>
                <w:kern w:val="0"/>
                <w:sz w:val="20"/>
                <w:szCs w:val="20"/>
              </w:rPr>
            </w:pPr>
            <w:ins w:id="625" w:author="崔清松" w:date="2016-09-20T21:50:00Z">
              <w:r w:rsidRPr="00CE6263">
                <w:rPr>
                  <w:rFonts w:asciiTheme="minorEastAsia" w:hAnsiTheme="minorEastAsia" w:cs="宋体" w:hint="eastAsia"/>
                  <w:color w:val="000000" w:themeColor="text1"/>
                  <w:kern w:val="0"/>
                  <w:sz w:val="20"/>
                  <w:szCs w:val="20"/>
                </w:rPr>
                <w:t>当日额度可报价余额</w:t>
              </w:r>
            </w:ins>
            <w:del w:id="626" w:author="崔清松" w:date="2016-09-20T21:50:00Z">
              <w:r w:rsidR="008228E1" w:rsidDel="00CE6263">
                <w:rPr>
                  <w:rFonts w:asciiTheme="minorEastAsia" w:hAnsiTheme="minorEastAsia" w:cs="宋体" w:hint="eastAsia"/>
                  <w:color w:val="000000" w:themeColor="text1"/>
                  <w:kern w:val="0"/>
                  <w:sz w:val="20"/>
                  <w:szCs w:val="20"/>
                </w:rPr>
                <w:delText>可用金额</w:delText>
              </w:r>
            </w:del>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F05</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todayAvailable</w:t>
            </w:r>
          </w:p>
        </w:tc>
        <w:tc>
          <w:tcPr>
            <w:tcW w:w="1596" w:type="dxa"/>
            <w:tcBorders>
              <w:top w:val="nil"/>
              <w:left w:val="nil"/>
              <w:bottom w:val="single" w:sz="4" w:space="0" w:color="auto"/>
              <w:right w:val="single" w:sz="4" w:space="0" w:color="auto"/>
            </w:tcBorders>
            <w:shd w:val="clear" w:color="auto" w:fill="auto"/>
            <w:vAlign w:val="center"/>
          </w:tcPr>
          <w:p w:rsidR="008228E1" w:rsidRDefault="00CE6263">
            <w:pPr>
              <w:widowControl/>
              <w:spacing w:line="240" w:lineRule="auto"/>
              <w:ind w:firstLineChars="0" w:firstLine="0"/>
              <w:jc w:val="left"/>
              <w:rPr>
                <w:rFonts w:asciiTheme="minorEastAsia" w:hAnsiTheme="minorEastAsia" w:cs="宋体"/>
                <w:color w:val="000000" w:themeColor="text1"/>
                <w:kern w:val="0"/>
                <w:sz w:val="20"/>
                <w:szCs w:val="20"/>
              </w:rPr>
            </w:pPr>
            <w:ins w:id="627" w:author="崔清松" w:date="2016-09-20T21:50:00Z">
              <w:r w:rsidRPr="00CE6263">
                <w:rPr>
                  <w:rFonts w:asciiTheme="minorEastAsia" w:hAnsiTheme="minorEastAsia" w:cs="宋体" w:hint="eastAsia"/>
                  <w:color w:val="000000" w:themeColor="text1"/>
                  <w:kern w:val="0"/>
                  <w:sz w:val="20"/>
                  <w:szCs w:val="20"/>
                </w:rPr>
                <w:t>当日可提资金</w:t>
              </w:r>
            </w:ins>
            <w:del w:id="628" w:author="崔清松" w:date="2016-09-20T21:50:00Z">
              <w:r w:rsidR="008228E1" w:rsidDel="00CE6263">
                <w:rPr>
                  <w:rFonts w:asciiTheme="minorEastAsia" w:hAnsiTheme="minorEastAsia" w:cs="宋体" w:hint="eastAsia"/>
                  <w:color w:val="000000" w:themeColor="text1"/>
                  <w:kern w:val="0"/>
                  <w:sz w:val="20"/>
                  <w:szCs w:val="20"/>
                </w:rPr>
                <w:delText>可提金额</w:delText>
              </w:r>
            </w:del>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bookmarkEnd w:id="624"/>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F61</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profit</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浮动盈亏</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vMerge/>
            <w:tcBorders>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lastRenderedPageBreak/>
              <w:t>F1</w:t>
            </w:r>
            <w:r>
              <w:rPr>
                <w:rFonts w:asciiTheme="minorEastAsia" w:hAnsiTheme="minorEastAsia" w:cs="宋体" w:hint="eastAsia"/>
                <w:color w:val="000000" w:themeColor="text1"/>
                <w:kern w:val="0"/>
                <w:sz w:val="20"/>
                <w:szCs w:val="20"/>
              </w:rPr>
              <w:t>3</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basefund</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基础保证金</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val="restart"/>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del w:id="629" w:author="崔清松" w:date="2016-09-21T11:31:00Z">
              <w:r w:rsidDel="00E45B07">
                <w:rPr>
                  <w:rFonts w:asciiTheme="minorEastAsia" w:hAnsiTheme="minorEastAsia" w:cs="宋体" w:hint="eastAsia"/>
                  <w:color w:val="000000" w:themeColor="text1"/>
                  <w:kern w:val="0"/>
                  <w:sz w:val="20"/>
                  <w:szCs w:val="20"/>
                </w:rPr>
                <w:delText>二阶段</w:delText>
              </w:r>
            </w:del>
            <w:del w:id="630" w:author="崔清松" w:date="2016-09-23T13:59:00Z">
              <w:r w:rsidDel="00017331">
                <w:rPr>
                  <w:rFonts w:asciiTheme="minorEastAsia" w:hAnsiTheme="minorEastAsia" w:cs="宋体" w:hint="eastAsia"/>
                  <w:color w:val="000000" w:themeColor="text1"/>
                  <w:kern w:val="0"/>
                  <w:sz w:val="20"/>
                  <w:szCs w:val="20"/>
                </w:rPr>
                <w:delText>暂未使用。</w:delText>
              </w:r>
            </w:del>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F19</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addMargin</w:t>
            </w:r>
          </w:p>
        </w:tc>
        <w:tc>
          <w:tcPr>
            <w:tcW w:w="1596" w:type="dxa"/>
            <w:tcBorders>
              <w:top w:val="nil"/>
              <w:left w:val="nil"/>
              <w:bottom w:val="single" w:sz="4" w:space="0" w:color="auto"/>
              <w:right w:val="single" w:sz="4" w:space="0" w:color="auto"/>
            </w:tcBorders>
            <w:shd w:val="clear" w:color="auto" w:fill="auto"/>
            <w:vAlign w:val="center"/>
          </w:tcPr>
          <w:p w:rsidR="008228E1" w:rsidRDefault="00CE6263">
            <w:pPr>
              <w:widowControl/>
              <w:spacing w:line="240" w:lineRule="auto"/>
              <w:ind w:firstLineChars="0" w:firstLine="0"/>
              <w:jc w:val="left"/>
              <w:rPr>
                <w:rFonts w:asciiTheme="minorEastAsia" w:hAnsiTheme="minorEastAsia" w:cs="宋体"/>
                <w:color w:val="000000" w:themeColor="text1"/>
                <w:kern w:val="0"/>
                <w:sz w:val="20"/>
                <w:szCs w:val="20"/>
              </w:rPr>
            </w:pPr>
            <w:ins w:id="631" w:author="崔清松" w:date="2016-09-20T21:51:00Z">
              <w:r w:rsidRPr="00CE6263">
                <w:rPr>
                  <w:rFonts w:asciiTheme="minorEastAsia" w:hAnsiTheme="minorEastAsia" w:cs="宋体" w:hint="eastAsia"/>
                  <w:color w:val="000000" w:themeColor="text1"/>
                  <w:kern w:val="0"/>
                  <w:sz w:val="20"/>
                  <w:szCs w:val="20"/>
                </w:rPr>
                <w:t>追加保证金</w:t>
              </w:r>
            </w:ins>
            <w:del w:id="632" w:author="崔清松" w:date="2016-09-20T21:51:00Z">
              <w:r w:rsidR="008228E1" w:rsidDel="00CE6263">
                <w:rPr>
                  <w:rFonts w:asciiTheme="minorEastAsia" w:hAnsiTheme="minorEastAsia" w:cs="宋体" w:hint="eastAsia"/>
                  <w:color w:val="000000" w:themeColor="text1"/>
                  <w:kern w:val="0"/>
                  <w:sz w:val="20"/>
                  <w:szCs w:val="20"/>
                </w:rPr>
                <w:delText>追保金额</w:delText>
              </w:r>
            </w:del>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F11</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payment</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支付货款</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F12</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receivedCapital</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收到货款</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F10</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todayOut</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当日出金</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F09</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todayIn</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当日入金</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F63</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interest</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利息</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F64</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interest</w:t>
            </w:r>
            <w:r>
              <w:rPr>
                <w:rFonts w:asciiTheme="minorEastAsia" w:hAnsiTheme="minorEastAsia" w:cs="宋体" w:hint="eastAsia"/>
                <w:color w:val="000000" w:themeColor="text1"/>
                <w:kern w:val="0"/>
                <w:sz w:val="20"/>
                <w:szCs w:val="20"/>
              </w:rPr>
              <w:t>Tax</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利息税</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F49</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quotaFrozen</w:t>
            </w:r>
          </w:p>
        </w:tc>
        <w:tc>
          <w:tcPr>
            <w:tcW w:w="1596" w:type="dxa"/>
            <w:tcBorders>
              <w:top w:val="nil"/>
              <w:left w:val="nil"/>
              <w:bottom w:val="single" w:sz="4" w:space="0" w:color="auto"/>
              <w:right w:val="single" w:sz="4" w:space="0" w:color="auto"/>
            </w:tcBorders>
            <w:shd w:val="clear" w:color="auto" w:fill="auto"/>
            <w:vAlign w:val="center"/>
          </w:tcPr>
          <w:p w:rsidR="008228E1" w:rsidRDefault="00CE6263">
            <w:pPr>
              <w:widowControl/>
              <w:spacing w:line="240" w:lineRule="auto"/>
              <w:ind w:firstLineChars="0" w:firstLine="0"/>
              <w:jc w:val="left"/>
              <w:rPr>
                <w:rFonts w:asciiTheme="minorEastAsia" w:hAnsiTheme="minorEastAsia" w:cs="宋体"/>
                <w:color w:val="000000" w:themeColor="text1"/>
                <w:kern w:val="0"/>
                <w:sz w:val="20"/>
                <w:szCs w:val="20"/>
              </w:rPr>
            </w:pPr>
            <w:ins w:id="633" w:author="崔清松" w:date="2016-09-20T21:51:00Z">
              <w:r w:rsidRPr="00CE6263">
                <w:rPr>
                  <w:rFonts w:asciiTheme="minorEastAsia" w:hAnsiTheme="minorEastAsia" w:cs="宋体" w:hint="eastAsia"/>
                  <w:color w:val="000000" w:themeColor="text1"/>
                  <w:kern w:val="0"/>
                  <w:sz w:val="20"/>
                  <w:szCs w:val="20"/>
                </w:rPr>
                <w:t>额度冻结保证金</w:t>
              </w:r>
            </w:ins>
            <w:del w:id="634" w:author="崔清松" w:date="2016-09-20T21:51:00Z">
              <w:r w:rsidR="008228E1" w:rsidDel="00CE6263">
                <w:rPr>
                  <w:rFonts w:asciiTheme="minorEastAsia" w:hAnsiTheme="minorEastAsia" w:cs="宋体" w:hint="eastAsia"/>
                  <w:color w:val="000000" w:themeColor="text1"/>
                  <w:kern w:val="0"/>
                  <w:sz w:val="20"/>
                  <w:szCs w:val="20"/>
                </w:rPr>
                <w:delText>交易冻结资金</w:delText>
              </w:r>
            </w:del>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3121" w:type="dxa"/>
            <w:vMerge/>
            <w:tcBorders>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r w:rsidR="008228E1" w:rsidTr="005A22B5">
        <w:trPr>
          <w:trHeight w:val="270"/>
        </w:trPr>
        <w:tc>
          <w:tcPr>
            <w:tcW w:w="738" w:type="dxa"/>
            <w:tcBorders>
              <w:top w:val="nil"/>
              <w:left w:val="single" w:sz="4" w:space="0" w:color="auto"/>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195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596"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618"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3121" w:type="dxa"/>
            <w:tcBorders>
              <w:top w:val="nil"/>
              <w:left w:val="nil"/>
              <w:bottom w:val="single" w:sz="4" w:space="0" w:color="auto"/>
              <w:right w:val="single" w:sz="4" w:space="0" w:color="auto"/>
            </w:tcBorders>
            <w:shd w:val="clear" w:color="auto" w:fill="auto"/>
            <w:vAlign w:val="center"/>
          </w:tcPr>
          <w:p w:rsidR="008228E1" w:rsidRDefault="008228E1">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客户库存查询请求及应答</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：客户库存查询指令用于APP用户向会员二级系统查询该客户的库存账户信息。</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787" w:type="dxa"/>
        <w:tblInd w:w="103" w:type="dxa"/>
        <w:tblLayout w:type="fixed"/>
        <w:tblLook w:val="04A0" w:firstRow="1" w:lastRow="0" w:firstColumn="1" w:lastColumn="0" w:noHBand="0" w:noVBand="1"/>
      </w:tblPr>
      <w:tblGrid>
        <w:gridCol w:w="596"/>
        <w:gridCol w:w="798"/>
        <w:gridCol w:w="2296"/>
        <w:gridCol w:w="2210"/>
        <w:gridCol w:w="760"/>
        <w:gridCol w:w="798"/>
        <w:gridCol w:w="2329"/>
      </w:tblGrid>
      <w:tr w:rsidR="00FE6A0D">
        <w:trPr>
          <w:trHeight w:val="270"/>
          <w:tblHeader/>
        </w:trPr>
        <w:tc>
          <w:tcPr>
            <w:tcW w:w="596" w:type="dxa"/>
            <w:tcBorders>
              <w:top w:val="single" w:sz="4" w:space="0" w:color="auto"/>
              <w:left w:val="single" w:sz="4" w:space="0" w:color="auto"/>
              <w:bottom w:val="single" w:sz="4" w:space="0" w:color="auto"/>
              <w:right w:val="single" w:sz="4" w:space="0" w:color="auto"/>
            </w:tcBorders>
            <w:shd w:val="clear" w:color="000000" w:fill="D9D9D9"/>
          </w:tcPr>
          <w:p w:rsidR="00FE6A0D" w:rsidRDefault="00FE6A0D">
            <w:pPr>
              <w:widowControl/>
              <w:spacing w:line="240" w:lineRule="auto"/>
              <w:ind w:firstLineChars="0" w:firstLine="0"/>
              <w:jc w:val="left"/>
              <w:rPr>
                <w:rFonts w:asciiTheme="minorEastAsia" w:hAnsiTheme="minorEastAsia" w:cs="宋体"/>
                <w:b/>
                <w:bCs/>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296"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2210" w:type="dxa"/>
            <w:tcBorders>
              <w:top w:val="single" w:sz="4" w:space="0" w:color="auto"/>
              <w:left w:val="nil"/>
              <w:bottom w:val="single" w:sz="4" w:space="0" w:color="auto"/>
              <w:right w:val="single" w:sz="4" w:space="0" w:color="auto"/>
            </w:tcBorders>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329" w:type="dxa"/>
            <w:tcBorders>
              <w:top w:val="single" w:sz="4" w:space="0" w:color="auto"/>
              <w:left w:val="nil"/>
              <w:bottom w:val="single" w:sz="4" w:space="0" w:color="auto"/>
              <w:right w:val="single" w:sz="4" w:space="0" w:color="auto"/>
            </w:tcBorders>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596"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2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221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交易所分配的黄金账户编码，下同</w:t>
            </w:r>
          </w:p>
        </w:tc>
      </w:tr>
      <w:tr w:rsidR="00FE6A0D">
        <w:trPr>
          <w:trHeight w:val="270"/>
        </w:trPr>
        <w:tc>
          <w:tcPr>
            <w:tcW w:w="596" w:type="dxa"/>
            <w:tcBorders>
              <w:top w:val="nil"/>
              <w:left w:val="single" w:sz="4" w:space="0" w:color="auto"/>
              <w:bottom w:val="single" w:sz="4" w:space="0" w:color="auto"/>
              <w:right w:val="single" w:sz="4" w:space="0" w:color="auto"/>
            </w:tcBorders>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296"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221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V00</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varietyID</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可选</w:t>
            </w: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32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S91</w:t>
            </w:r>
          </w:p>
        </w:tc>
        <w:tc>
          <w:tcPr>
            <w:tcW w:w="2296" w:type="dxa"/>
            <w:tcBorders>
              <w:top w:val="nil"/>
              <w:left w:val="nil"/>
              <w:bottom w:val="single" w:sz="4" w:space="0" w:color="auto"/>
              <w:right w:val="single" w:sz="4" w:space="0" w:color="auto"/>
            </w:tcBorders>
            <w:shd w:val="clear" w:color="auto" w:fill="auto"/>
            <w:vAlign w:val="center"/>
          </w:tcPr>
          <w:p w:rsidR="006A16A3" w:rsidRDefault="00CE6263">
            <w:pPr>
              <w:widowControl/>
              <w:spacing w:line="240" w:lineRule="auto"/>
              <w:ind w:firstLineChars="0" w:firstLine="0"/>
              <w:jc w:val="left"/>
              <w:rPr>
                <w:rFonts w:asciiTheme="minorEastAsia" w:hAnsiTheme="minorEastAsia" w:cs="宋体"/>
                <w:color w:val="000000" w:themeColor="text1"/>
                <w:kern w:val="0"/>
                <w:sz w:val="20"/>
                <w:szCs w:val="20"/>
              </w:rPr>
            </w:pPr>
            <w:ins w:id="635" w:author="崔清松" w:date="2016-09-20T21:51:00Z">
              <w:r w:rsidRPr="00CE6263">
                <w:rPr>
                  <w:rFonts w:asciiTheme="minorEastAsia" w:hAnsiTheme="minorEastAsia" w:cs="宋体"/>
                  <w:color w:val="000000" w:themeColor="text1"/>
                  <w:kern w:val="0"/>
                  <w:sz w:val="20"/>
                  <w:szCs w:val="20"/>
                </w:rPr>
                <w:t>[clientStorageInfoData]</w:t>
              </w:r>
            </w:ins>
            <w:del w:id="636" w:author="崔清松" w:date="2016-09-20T21:51:00Z">
              <w:r w:rsidR="006A16A3" w:rsidDel="00CE6263">
                <w:rPr>
                  <w:rFonts w:asciiTheme="minorEastAsia" w:hAnsiTheme="minorEastAsia" w:cs="宋体"/>
                  <w:color w:val="000000" w:themeColor="text1"/>
                  <w:kern w:val="0"/>
                  <w:sz w:val="20"/>
                  <w:szCs w:val="20"/>
                </w:rPr>
                <w:delText>[warehouseInfoData]</w:delText>
              </w:r>
            </w:del>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客户库存信息数据</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olor w:val="000000" w:themeColor="text1"/>
                <w:sz w:val="20"/>
                <w:szCs w:val="20"/>
                <w:shd w:val="clear" w:color="auto" w:fill="FFFFFF"/>
              </w:rPr>
            </w:pPr>
            <w:r>
              <w:rPr>
                <w:rFonts w:asciiTheme="minorEastAsia" w:hAnsiTheme="minorEastAsia" w:cs="宋体" w:hint="eastAsia"/>
                <w:color w:val="000000" w:themeColor="text1"/>
                <w:kern w:val="0"/>
                <w:sz w:val="20"/>
                <w:szCs w:val="20"/>
              </w:rPr>
              <w:t>查询结果不为空时必填</w:t>
            </w: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客户库存信息</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olor w:val="000000" w:themeColor="text1"/>
                <w:sz w:val="20"/>
                <w:szCs w:val="20"/>
                <w:shd w:val="clear" w:color="auto" w:fill="FFFFFF"/>
              </w:rPr>
            </w:pPr>
            <w:r>
              <w:rPr>
                <w:rFonts w:asciiTheme="minorEastAsia" w:hAnsiTheme="minorEastAsia" w:cs="宋体" w:hint="eastAsia"/>
                <w:color w:val="000000" w:themeColor="text1"/>
                <w:kern w:val="0"/>
                <w:sz w:val="20"/>
                <w:szCs w:val="20"/>
              </w:rPr>
              <w:t>查询结果不为空时必填</w:t>
            </w: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V00</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varietyID</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val="restart"/>
            <w:tcBorders>
              <w:top w:val="nil"/>
              <w:left w:val="nil"/>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6A16A3" w:rsidRDefault="006A16A3">
            <w:pPr>
              <w:spacing w:line="240" w:lineRule="auto"/>
              <w:ind w:firstLine="40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APP一期需要</w:t>
            </w: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V01</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varietyName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交割品种全称</w:t>
            </w:r>
          </w:p>
        </w:tc>
        <w:tc>
          <w:tcPr>
            <w:tcW w:w="760" w:type="dxa"/>
            <w:tcBorders>
              <w:top w:val="nil"/>
              <w:left w:val="nil"/>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S01</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totalStorage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库存总量</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S02</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availableStorage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可用库存</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S04</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pendStorage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待提库存</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329" w:type="dxa"/>
            <w:vMerge/>
            <w:tcBorders>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S03</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frozenStorage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现货冻结库存</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val="restart"/>
            <w:tcBorders>
              <w:top w:val="nil"/>
              <w:left w:val="nil"/>
              <w:right w:val="single" w:sz="4" w:space="0" w:color="auto"/>
            </w:tcBorders>
            <w:shd w:val="clear" w:color="auto" w:fill="auto"/>
            <w:vAlign w:val="center"/>
          </w:tcPr>
          <w:p w:rsidR="006A16A3" w:rsidRDefault="006A16A3">
            <w:pPr>
              <w:spacing w:line="240" w:lineRule="auto"/>
              <w:ind w:firstLineChars="0" w:firstLine="0"/>
              <w:jc w:val="left"/>
              <w:rPr>
                <w:rFonts w:asciiTheme="minorEastAsia" w:hAnsiTheme="minorEastAsia" w:cs="宋体"/>
                <w:color w:val="000000" w:themeColor="text1"/>
                <w:kern w:val="0"/>
                <w:sz w:val="20"/>
                <w:szCs w:val="20"/>
              </w:rPr>
            </w:pPr>
            <w:del w:id="637" w:author="崔清松" w:date="2016-09-23T13:59:00Z">
              <w:r w:rsidDel="00017331">
                <w:rPr>
                  <w:rFonts w:asciiTheme="minorEastAsia" w:hAnsiTheme="minorEastAsia" w:cs="宋体" w:hint="eastAsia"/>
                  <w:color w:val="000000" w:themeColor="text1"/>
                  <w:kern w:val="0"/>
                  <w:sz w:val="20"/>
                  <w:szCs w:val="20"/>
                </w:rPr>
                <w:delText>二阶段</w:delText>
              </w:r>
            </w:del>
            <w:del w:id="638" w:author="崔清松" w:date="2016-09-27T14:02:00Z">
              <w:r w:rsidDel="004D70A5">
                <w:rPr>
                  <w:rFonts w:asciiTheme="minorEastAsia" w:hAnsiTheme="minorEastAsia" w:cs="宋体" w:hint="eastAsia"/>
                  <w:color w:val="000000" w:themeColor="text1"/>
                  <w:kern w:val="0"/>
                  <w:sz w:val="20"/>
                  <w:szCs w:val="20"/>
                </w:rPr>
                <w:delText>暂未使用。</w:delText>
              </w:r>
            </w:del>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S13</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impawnStorage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质押库存</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S14</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lawFrozenStorage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法律冻结库存</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S05</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todayBuy</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当日买入</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S06</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todaySell</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当日卖出</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S07</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todayDeposit</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当日存入</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S08</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todayDraw</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当日提出</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S09</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todayLend</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当日借出</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S10</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todayBorrow</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当日借入</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S11</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todayShiftOut</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当日转出</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S12</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todayShiftIn</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当日转入</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S15</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offsetStorage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充抵冻结库存</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329" w:type="dxa"/>
            <w:vMerge/>
            <w:tcBorders>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2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596" w:type="dxa"/>
            <w:tcBorders>
              <w:top w:val="nil"/>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296"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221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329" w:type="dxa"/>
            <w:tcBorders>
              <w:top w:val="nil"/>
              <w:left w:val="nil"/>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客户持仓查询请求及应答（延期）</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：客户持仓查询指令用于实时查询客户当前延期市场的合约持仓信息，支持同时查询会员下多个客户的多个合约持仓信息。APP一期需要。</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73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798"/>
        <w:gridCol w:w="2916"/>
        <w:gridCol w:w="1450"/>
        <w:gridCol w:w="760"/>
        <w:gridCol w:w="841"/>
        <w:gridCol w:w="2268"/>
      </w:tblGrid>
      <w:tr w:rsidR="00FE6A0D">
        <w:trPr>
          <w:trHeight w:val="270"/>
          <w:tblHeader/>
        </w:trPr>
        <w:tc>
          <w:tcPr>
            <w:tcW w:w="706" w:type="dxa"/>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916"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50" w:type="dxa"/>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841"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268"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06" w:type="dxa"/>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9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5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06" w:type="dxa"/>
            <w:shd w:val="clear" w:color="auto" w:fill="auto"/>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9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5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I00</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marketID</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不填查询该市场下所有合约持仓</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62078D" w:rsidRDefault="0062078D">
            <w:pPr>
              <w:widowControl/>
              <w:spacing w:line="240" w:lineRule="auto"/>
              <w:ind w:firstLineChars="0" w:firstLine="0"/>
              <w:jc w:val="left"/>
              <w:rPr>
                <w:ins w:id="639" w:author="崔清松" w:date="2016-09-20T21:10:00Z"/>
                <w:rFonts w:asciiTheme="minorEastAsia" w:hAnsiTheme="minorEastAsia" w:cs="宋体"/>
                <w:color w:val="000000" w:themeColor="text1"/>
                <w:kern w:val="0"/>
                <w:sz w:val="20"/>
                <w:szCs w:val="20"/>
              </w:rPr>
            </w:pPr>
            <w:ins w:id="640" w:author="崔清松" w:date="2016-09-20T21:10:00Z">
              <w:r>
                <w:rPr>
                  <w:rFonts w:asciiTheme="minorEastAsia" w:hAnsiTheme="minorEastAsia" w:cs="宋体"/>
                  <w:color w:val="000000" w:themeColor="text1"/>
                  <w:kern w:val="0"/>
                  <w:sz w:val="20"/>
                  <w:szCs w:val="20"/>
                </w:rPr>
                <w:t>P80</w:t>
              </w:r>
            </w:ins>
          </w:p>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del w:id="641" w:author="崔清松" w:date="2016-09-20T21:10:00Z">
              <w:r w:rsidDel="0062078D">
                <w:rPr>
                  <w:rFonts w:asciiTheme="minorEastAsia" w:hAnsiTheme="minorEastAsia" w:cs="宋体" w:hint="eastAsia"/>
                  <w:color w:val="000000" w:themeColor="text1"/>
                  <w:kern w:val="0"/>
                  <w:sz w:val="20"/>
                  <w:szCs w:val="20"/>
                </w:rPr>
                <w:delText>P87</w:delText>
              </w:r>
            </w:del>
          </w:p>
        </w:tc>
        <w:tc>
          <w:tcPr>
            <w:tcW w:w="2916" w:type="dxa"/>
            <w:shd w:val="clear" w:color="auto" w:fill="auto"/>
            <w:vAlign w:val="center"/>
          </w:tcPr>
          <w:p w:rsidR="006A16A3" w:rsidRDefault="0062078D">
            <w:pPr>
              <w:widowControl/>
              <w:spacing w:line="240" w:lineRule="auto"/>
              <w:ind w:firstLineChars="0" w:firstLine="0"/>
              <w:jc w:val="left"/>
              <w:rPr>
                <w:rFonts w:asciiTheme="minorEastAsia" w:hAnsiTheme="minorEastAsia" w:cs="宋体"/>
                <w:color w:val="000000" w:themeColor="text1"/>
                <w:kern w:val="0"/>
                <w:sz w:val="20"/>
                <w:szCs w:val="20"/>
              </w:rPr>
            </w:pPr>
            <w:ins w:id="642" w:author="崔清松" w:date="2016-09-20T21:10:00Z">
              <w:r w:rsidRPr="0062078D">
                <w:rPr>
                  <w:rFonts w:asciiTheme="minorEastAsia" w:hAnsiTheme="minorEastAsia" w:cs="宋体"/>
                  <w:color w:val="000000" w:themeColor="text1"/>
                  <w:kern w:val="0"/>
                  <w:sz w:val="20"/>
                  <w:szCs w:val="20"/>
                </w:rPr>
                <w:t>[posiInfoData]</w:t>
              </w:r>
            </w:ins>
            <w:del w:id="643" w:author="崔清松" w:date="2016-09-20T21:10:00Z">
              <w:r w:rsidR="006A16A3" w:rsidDel="0062078D">
                <w:rPr>
                  <w:rFonts w:asciiTheme="minorEastAsia" w:hAnsiTheme="minorEastAsia" w:cs="宋体" w:hint="eastAsia"/>
                  <w:color w:val="000000" w:themeColor="text1"/>
                  <w:kern w:val="0"/>
                  <w:sz w:val="20"/>
                  <w:szCs w:val="20"/>
                </w:rPr>
                <w:delText>[deferClientPosiInfoData]</w:delText>
              </w:r>
            </w:del>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客户延期持仓信息数据</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延期合约持仓必填</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客户延期持仓信息</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查询结果不为空且延期合约持仓必填</w:t>
            </w: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val="restart"/>
            <w:tcBorders>
              <w:top w:val="single" w:sz="4" w:space="0" w:color="auto"/>
              <w:left w:val="single" w:sz="4" w:space="0" w:color="auto"/>
              <w:right w:val="single" w:sz="4" w:space="0" w:color="auto"/>
            </w:tcBorders>
            <w:shd w:val="clear" w:color="auto" w:fill="auto"/>
            <w:vAlign w:val="center"/>
          </w:tcPr>
          <w:p w:rsidR="006A16A3" w:rsidRDefault="006A16A3">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6A16A3" w:rsidRDefault="006A16A3">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一个合约一个方向一条记录</w:t>
            </w: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O04</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direction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多空方向</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Q27</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持仓量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F61</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profit</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浮动盈亏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F62</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profitRate</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盈亏比例</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4"/>
        <w:numPr>
          <w:ilvl w:val="3"/>
          <w:numId w:val="1"/>
        </w:numPr>
        <w:ind w:left="0"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客户持仓明细查询请求及应答（延期）</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功能</w:t>
      </w:r>
      <w:r>
        <w:rPr>
          <w:rFonts w:asciiTheme="minorEastAsia" w:hAnsiTheme="minorEastAsia" w:hint="eastAsia"/>
          <w:color w:val="000000" w:themeColor="text1"/>
        </w:rPr>
        <w:t>：客户持仓查询指令用于实时查询客户当前延期市场的合约持仓信息，支持同时查询会员下多个客户的多个合约持仓信息。</w:t>
      </w:r>
    </w:p>
    <w:p w:rsidR="00FE6A0D" w:rsidRDefault="00B26F9B">
      <w:pPr>
        <w:ind w:firstLine="480"/>
        <w:rPr>
          <w:rFonts w:asciiTheme="minorEastAsia" w:hAnsiTheme="minorEastAsia"/>
          <w:color w:val="000000" w:themeColor="text1"/>
        </w:rPr>
      </w:pPr>
      <w:del w:id="644" w:author="崔清松" w:date="2016-09-21T11:32:00Z">
        <w:r w:rsidDel="00E45B07">
          <w:rPr>
            <w:rFonts w:asciiTheme="minorEastAsia" w:hAnsiTheme="minorEastAsia" w:hint="eastAsia"/>
            <w:color w:val="000000" w:themeColor="text1"/>
          </w:rPr>
          <w:delText>二阶段</w:delText>
        </w:r>
      </w:del>
      <w:ins w:id="645" w:author="崔清松" w:date="2016-09-21T11:32:00Z">
        <w:r w:rsidR="00E45B07">
          <w:rPr>
            <w:rFonts w:asciiTheme="minorEastAsia" w:hAnsiTheme="minorEastAsia" w:hint="eastAsia"/>
            <w:color w:val="000000" w:themeColor="text1"/>
          </w:rPr>
          <w:t>该接口</w:t>
        </w:r>
        <w:r w:rsidR="00E45B07">
          <w:rPr>
            <w:rFonts w:asciiTheme="minorEastAsia" w:hAnsiTheme="minorEastAsia"/>
            <w:color w:val="000000" w:themeColor="text1"/>
          </w:rPr>
          <w:t>目前</w:t>
        </w:r>
      </w:ins>
      <w:r>
        <w:rPr>
          <w:rFonts w:asciiTheme="minorEastAsia" w:hAnsiTheme="minorEastAsia" w:hint="eastAsia"/>
          <w:color w:val="000000" w:themeColor="text1"/>
        </w:rPr>
        <w:t>暂未使用。</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消息体格式如下：</w:t>
      </w:r>
    </w:p>
    <w:tbl>
      <w:tblPr>
        <w:tblW w:w="973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798"/>
        <w:gridCol w:w="2916"/>
        <w:gridCol w:w="1450"/>
        <w:gridCol w:w="760"/>
        <w:gridCol w:w="841"/>
        <w:gridCol w:w="2268"/>
      </w:tblGrid>
      <w:tr w:rsidR="00FE6A0D">
        <w:trPr>
          <w:trHeight w:val="270"/>
          <w:tblHeader/>
        </w:trPr>
        <w:tc>
          <w:tcPr>
            <w:tcW w:w="706" w:type="dxa"/>
            <w:shd w:val="clear" w:color="000000" w:fill="D9D9D9"/>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符号</w:t>
            </w:r>
          </w:p>
        </w:tc>
        <w:tc>
          <w:tcPr>
            <w:tcW w:w="798"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域号</w:t>
            </w:r>
          </w:p>
        </w:tc>
        <w:tc>
          <w:tcPr>
            <w:tcW w:w="2916"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域名</w:t>
            </w:r>
          </w:p>
        </w:tc>
        <w:tc>
          <w:tcPr>
            <w:tcW w:w="1450" w:type="dxa"/>
            <w:shd w:val="clear" w:color="000000" w:fill="D9D9D9"/>
            <w:vAlign w:val="center"/>
          </w:tcPr>
          <w:p w:rsidR="00FE6A0D" w:rsidRDefault="007A704E">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业务字段名称</w:t>
            </w:r>
          </w:p>
        </w:tc>
        <w:tc>
          <w:tcPr>
            <w:tcW w:w="760"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请求</w:t>
            </w:r>
          </w:p>
        </w:tc>
        <w:tc>
          <w:tcPr>
            <w:tcW w:w="841"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应答</w:t>
            </w:r>
          </w:p>
        </w:tc>
        <w:tc>
          <w:tcPr>
            <w:tcW w:w="2268" w:type="dxa"/>
            <w:shd w:val="clear" w:color="000000" w:fill="D9D9D9"/>
            <w:vAlign w:val="center"/>
          </w:tcPr>
          <w:p w:rsidR="00FE6A0D" w:rsidRDefault="00B26F9B">
            <w:pPr>
              <w:widowControl/>
              <w:spacing w:line="240" w:lineRule="auto"/>
              <w:ind w:firstLineChars="0" w:firstLine="0"/>
              <w:jc w:val="left"/>
              <w:rPr>
                <w:rFonts w:asciiTheme="minorEastAsia" w:hAnsiTheme="minorEastAsia" w:cs="宋体"/>
                <w:b/>
                <w:bCs/>
                <w:color w:val="000000" w:themeColor="text1"/>
                <w:kern w:val="0"/>
                <w:sz w:val="20"/>
                <w:szCs w:val="20"/>
              </w:rPr>
            </w:pPr>
            <w:r>
              <w:rPr>
                <w:rFonts w:asciiTheme="minorEastAsia" w:hAnsiTheme="minorEastAsia" w:cs="宋体" w:hint="eastAsia"/>
                <w:b/>
                <w:bCs/>
                <w:color w:val="000000" w:themeColor="text1"/>
                <w:kern w:val="0"/>
                <w:sz w:val="20"/>
                <w:szCs w:val="20"/>
              </w:rPr>
              <w:t>说明</w:t>
            </w:r>
          </w:p>
        </w:tc>
      </w:tr>
      <w:tr w:rsidR="00FE6A0D">
        <w:trPr>
          <w:trHeight w:val="270"/>
        </w:trPr>
        <w:tc>
          <w:tcPr>
            <w:tcW w:w="706" w:type="dxa"/>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M30</w:t>
            </w:r>
          </w:p>
        </w:tc>
        <w:tc>
          <w:tcPr>
            <w:tcW w:w="29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clientID</w:t>
            </w:r>
          </w:p>
        </w:tc>
        <w:tc>
          <w:tcPr>
            <w:tcW w:w="145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客户代码</w:t>
            </w:r>
          </w:p>
        </w:tc>
        <w:tc>
          <w:tcPr>
            <w:tcW w:w="76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FE6A0D">
        <w:trPr>
          <w:trHeight w:val="270"/>
        </w:trPr>
        <w:tc>
          <w:tcPr>
            <w:tcW w:w="706" w:type="dxa"/>
            <w:shd w:val="clear" w:color="auto" w:fill="auto"/>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M00</w:t>
            </w:r>
          </w:p>
        </w:tc>
        <w:tc>
          <w:tcPr>
            <w:tcW w:w="2916"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memberID</w:t>
            </w:r>
          </w:p>
        </w:tc>
        <w:tc>
          <w:tcPr>
            <w:tcW w:w="145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会员代码</w:t>
            </w:r>
          </w:p>
        </w:tc>
        <w:tc>
          <w:tcPr>
            <w:tcW w:w="760"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FE6A0D" w:rsidRDefault="00B26F9B">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FE6A0D" w:rsidRDefault="00FE6A0D">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I00</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marketID</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市场代码</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02-递延</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不填查询该市场下所有合约持仓</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A10</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bankAccountNo</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银行卡号</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银行类会员必填</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A81</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accountCode</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资金帐号</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非银行类会员必填</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T82</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color w:val="000000" w:themeColor="text1"/>
                <w:kern w:val="0"/>
                <w:sz w:val="20"/>
                <w:szCs w:val="20"/>
              </w:rPr>
              <w:t>source</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来源</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hint="eastAsia"/>
                <w:color w:val="000000" w:themeColor="text1"/>
                <w:sz w:val="20"/>
                <w:szCs w:val="20"/>
                <w:shd w:val="clear" w:color="auto" w:fill="FFFFFF"/>
              </w:rPr>
              <w:t>1位字符，默认取值a,代表是APP渠道</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CE6263" w:rsidRDefault="0062078D">
            <w:pPr>
              <w:widowControl/>
              <w:spacing w:line="240" w:lineRule="auto"/>
              <w:ind w:firstLineChars="0" w:firstLine="0"/>
              <w:jc w:val="left"/>
              <w:rPr>
                <w:ins w:id="646" w:author="崔清松" w:date="2016-09-20T21:51:00Z"/>
                <w:rFonts w:asciiTheme="minorEastAsia" w:hAnsiTheme="minorEastAsia" w:cs="宋体"/>
                <w:color w:val="000000" w:themeColor="text1"/>
                <w:kern w:val="0"/>
                <w:sz w:val="20"/>
                <w:szCs w:val="20"/>
              </w:rPr>
            </w:pPr>
            <w:ins w:id="647" w:author="崔清松" w:date="2016-09-20T21:11:00Z">
              <w:r>
                <w:rPr>
                  <w:rFonts w:asciiTheme="minorEastAsia" w:hAnsiTheme="minorEastAsia" w:cs="宋体"/>
                  <w:color w:val="000000" w:themeColor="text1"/>
                  <w:kern w:val="0"/>
                  <w:sz w:val="20"/>
                  <w:szCs w:val="20"/>
                </w:rPr>
                <w:t>P80</w:t>
              </w:r>
            </w:ins>
          </w:p>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del w:id="648" w:author="崔清松" w:date="2016-09-20T21:11:00Z">
              <w:r w:rsidDel="0062078D">
                <w:rPr>
                  <w:rFonts w:asciiTheme="minorEastAsia" w:hAnsiTheme="minorEastAsia" w:cs="宋体" w:hint="eastAsia"/>
                  <w:color w:val="000000" w:themeColor="text1"/>
                  <w:kern w:val="0"/>
                  <w:sz w:val="20"/>
                  <w:szCs w:val="20"/>
                </w:rPr>
                <w:delText>P87</w:delText>
              </w:r>
            </w:del>
          </w:p>
        </w:tc>
        <w:tc>
          <w:tcPr>
            <w:tcW w:w="2916" w:type="dxa"/>
            <w:shd w:val="clear" w:color="auto" w:fill="auto"/>
            <w:vAlign w:val="center"/>
          </w:tcPr>
          <w:p w:rsidR="006A16A3" w:rsidRDefault="0062078D">
            <w:pPr>
              <w:widowControl/>
              <w:spacing w:line="240" w:lineRule="auto"/>
              <w:ind w:firstLineChars="0" w:firstLine="0"/>
              <w:jc w:val="left"/>
              <w:rPr>
                <w:rFonts w:asciiTheme="minorEastAsia" w:hAnsiTheme="minorEastAsia" w:cs="宋体"/>
                <w:color w:val="000000" w:themeColor="text1"/>
                <w:kern w:val="0"/>
                <w:sz w:val="20"/>
                <w:szCs w:val="20"/>
              </w:rPr>
            </w:pPr>
            <w:ins w:id="649" w:author="崔清松" w:date="2016-09-20T21:11:00Z">
              <w:r w:rsidRPr="0062078D">
                <w:rPr>
                  <w:rFonts w:asciiTheme="minorEastAsia" w:hAnsiTheme="minorEastAsia" w:cs="宋体"/>
                  <w:color w:val="000000" w:themeColor="text1"/>
                  <w:kern w:val="0"/>
                  <w:sz w:val="20"/>
                  <w:szCs w:val="20"/>
                </w:rPr>
                <w:t>[posiInfoData]</w:t>
              </w:r>
            </w:ins>
            <w:del w:id="650" w:author="崔清松" w:date="2016-09-20T21:11:00Z">
              <w:r w:rsidR="006A16A3" w:rsidDel="0062078D">
                <w:rPr>
                  <w:rFonts w:asciiTheme="minorEastAsia" w:hAnsiTheme="minorEastAsia" w:cs="宋体" w:hint="eastAsia"/>
                  <w:color w:val="000000" w:themeColor="text1"/>
                  <w:kern w:val="0"/>
                  <w:sz w:val="20"/>
                  <w:szCs w:val="20"/>
                </w:rPr>
                <w:delText>[deferClientPosiInfoData]</w:delText>
              </w:r>
            </w:del>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客户延期持仓信息数据</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延期合约持仓必填</w:t>
            </w: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客户延期持仓信息</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查询结果不为空且延期合约持仓必填</w:t>
            </w: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I10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instID</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合约代码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val="restart"/>
            <w:tcBorders>
              <w:top w:val="single" w:sz="4" w:space="0" w:color="auto"/>
              <w:left w:val="single" w:sz="4" w:space="0" w:color="auto"/>
              <w:right w:val="single" w:sz="4" w:space="0" w:color="auto"/>
            </w:tcBorders>
            <w:shd w:val="clear" w:color="auto" w:fill="auto"/>
            <w:vAlign w:val="center"/>
          </w:tcPr>
          <w:p w:rsidR="006A16A3" w:rsidRDefault="006A16A3">
            <w:pPr>
              <w:spacing w:line="240" w:lineRule="auto"/>
              <w:ind w:firstLineChars="0" w:firstLine="0"/>
              <w:jc w:val="left"/>
              <w:rPr>
                <w:rFonts w:asciiTheme="minorEastAsia" w:hAnsiTheme="minorEastAsia" w:cs="宋体"/>
                <w:color w:val="000000" w:themeColor="text1"/>
                <w:kern w:val="0"/>
                <w:sz w:val="20"/>
                <w:szCs w:val="20"/>
              </w:rPr>
            </w:pPr>
          </w:p>
          <w:p w:rsidR="006A16A3" w:rsidRDefault="006A16A3">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查询结果不为空时必填</w:t>
            </w:r>
          </w:p>
          <w:p w:rsidR="006A16A3" w:rsidRDefault="006A16A3">
            <w:pPr>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一个合约一条记录</w:t>
            </w: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P01</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longPosi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多头持仓量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P02</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shortPosi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空头持仓量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C</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I22</w:t>
            </w:r>
          </w:p>
        </w:tc>
        <w:tc>
          <w:tcPr>
            <w:tcW w:w="2916"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dueDate</w:t>
            </w:r>
          </w:p>
        </w:tc>
        <w:tc>
          <w:tcPr>
            <w:tcW w:w="145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到期日</w:t>
            </w:r>
          </w:p>
        </w:tc>
        <w:tc>
          <w:tcPr>
            <w:tcW w:w="760" w:type="dxa"/>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P03</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lastLongPosi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上日多头持仓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P04</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lastShortPosi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上日空头持仓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P05</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todayLongPosi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今日多头开仓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P06</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todayShortPosi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今日空头开仓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P07</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todayOffsetLongPosi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今日多头平仓量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P08</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todayOffsetShortPosi</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今日空头平仓量</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P09</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longTurnOver</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多头持仓金额</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lastRenderedPageBreak/>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shortTurnOver</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空头持仓金额</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P19</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longCost</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多头持仓成本</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P20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shortCost</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空头持仓成本</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P11</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deliveryApplyLongFrozen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交割申报多头冻结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P12</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deliveryApplyShortFrozen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交割申报空头冻结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P13</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deliveryApplyLong</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交割申报使用多头持仓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P14</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deliveryApplyShort</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交割申报使用空头持仓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P17</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offsetLongFrozen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多头平仓冻结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right w:val="single" w:sz="4" w:space="0" w:color="auto"/>
            </w:tcBorders>
            <w:shd w:val="clear" w:color="auto" w:fill="auto"/>
            <w:vAlign w:val="center"/>
          </w:tcPr>
          <w:p w:rsidR="006A16A3" w:rsidRDefault="006A16A3">
            <w:pPr>
              <w:spacing w:line="240" w:lineRule="auto"/>
              <w:ind w:firstLine="40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P18</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offsetShortFrozen</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空头平仓冻结</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O</w:t>
            </w:r>
          </w:p>
        </w:tc>
        <w:tc>
          <w:tcPr>
            <w:tcW w:w="2268" w:type="dxa"/>
            <w:vMerge/>
            <w:tcBorders>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X39</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rspCode</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响应代码</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r w:rsidR="006A16A3">
        <w:trPr>
          <w:trHeight w:val="270"/>
        </w:trPr>
        <w:tc>
          <w:tcPr>
            <w:tcW w:w="706" w:type="dxa"/>
            <w:tcBorders>
              <w:top w:val="single" w:sz="4" w:space="0" w:color="auto"/>
              <w:left w:val="single" w:sz="4" w:space="0" w:color="auto"/>
              <w:bottom w:val="single" w:sz="4" w:space="0" w:color="auto"/>
              <w:right w:val="single" w:sz="4" w:space="0" w:color="auto"/>
            </w:tcBorders>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X40</w:t>
            </w:r>
          </w:p>
        </w:tc>
        <w:tc>
          <w:tcPr>
            <w:tcW w:w="2916"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rspMsg</w:t>
            </w:r>
          </w:p>
        </w:tc>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响应消息</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r>
              <w:rPr>
                <w:rFonts w:asciiTheme="minorEastAsia" w:hAnsiTheme="minorEastAsia" w:cs="宋体" w:hint="eastAsia"/>
                <w:color w:val="000000" w:themeColor="text1"/>
                <w:kern w:val="0"/>
                <w:sz w:val="20"/>
                <w:szCs w:val="20"/>
              </w:rPr>
              <w:t>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6A16A3" w:rsidRDefault="006A16A3">
            <w:pPr>
              <w:widowControl/>
              <w:spacing w:line="240" w:lineRule="auto"/>
              <w:ind w:firstLineChars="0" w:firstLine="0"/>
              <w:jc w:val="left"/>
              <w:rPr>
                <w:rFonts w:asciiTheme="minorEastAsia" w:hAnsiTheme="minorEastAsia" w:cs="宋体"/>
                <w:color w:val="000000" w:themeColor="text1"/>
                <w:kern w:val="0"/>
                <w:sz w:val="20"/>
                <w:szCs w:val="20"/>
              </w:rPr>
            </w:pPr>
          </w:p>
        </w:tc>
      </w:tr>
    </w:tbl>
    <w:p w:rsidR="00FE6A0D" w:rsidRDefault="00FE6A0D">
      <w:pPr>
        <w:ind w:firstLine="480"/>
        <w:rPr>
          <w:rFonts w:asciiTheme="minorEastAsia" w:hAnsiTheme="minorEastAsia"/>
          <w:color w:val="000000" w:themeColor="text1"/>
        </w:rPr>
      </w:pPr>
    </w:p>
    <w:p w:rsidR="00FE6A0D" w:rsidRDefault="00B26F9B">
      <w:pPr>
        <w:pStyle w:val="1"/>
        <w:numPr>
          <w:ilvl w:val="0"/>
          <w:numId w:val="1"/>
        </w:numPr>
        <w:rPr>
          <w:rFonts w:asciiTheme="minorEastAsia" w:hAnsiTheme="minorEastAsia"/>
          <w:color w:val="000000" w:themeColor="text1"/>
        </w:rPr>
      </w:pPr>
      <w:bookmarkStart w:id="651" w:name="_Toc421735170"/>
      <w:bookmarkStart w:id="652" w:name="_Toc421735171"/>
      <w:bookmarkStart w:id="653" w:name="_Toc421735162"/>
      <w:bookmarkStart w:id="654" w:name="_Toc421735169"/>
      <w:bookmarkStart w:id="655" w:name="_Toc421735168"/>
      <w:bookmarkStart w:id="656" w:name="_Toc421735153"/>
      <w:bookmarkStart w:id="657" w:name="_Toc421735155"/>
      <w:bookmarkStart w:id="658" w:name="_Toc421735154"/>
      <w:bookmarkStart w:id="659" w:name="_Toc421735129"/>
      <w:bookmarkStart w:id="660" w:name="_Toc421735130"/>
      <w:bookmarkStart w:id="661" w:name="_Toc421735152"/>
      <w:bookmarkStart w:id="662" w:name="_Toc421735090"/>
      <w:bookmarkStart w:id="663" w:name="_Toc421735128"/>
      <w:bookmarkStart w:id="664" w:name="_Toc421735127"/>
      <w:bookmarkStart w:id="665" w:name="_Toc463012681"/>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r>
        <w:rPr>
          <w:rFonts w:asciiTheme="minorEastAsia" w:hAnsiTheme="minorEastAsia" w:hint="eastAsia"/>
          <w:color w:val="000000" w:themeColor="text1"/>
        </w:rPr>
        <w:t>附录</w:t>
      </w:r>
      <w:bookmarkEnd w:id="665"/>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666" w:name="_Toc463012682"/>
      <w:r>
        <w:rPr>
          <w:rFonts w:asciiTheme="minorEastAsia" w:eastAsiaTheme="minorEastAsia" w:hAnsiTheme="minorEastAsia" w:hint="eastAsia"/>
          <w:color w:val="000000" w:themeColor="text1"/>
        </w:rPr>
        <w:t>APP消息类型标识信息</w:t>
      </w:r>
      <w:bookmarkEnd w:id="666"/>
    </w:p>
    <w:bookmarkStart w:id="667" w:name="_MON_1494225220"/>
    <w:bookmarkEnd w:id="667"/>
    <w:p w:rsidR="00FE6A0D" w:rsidRDefault="00D91ACB">
      <w:pPr>
        <w:ind w:firstLineChars="0" w:firstLine="0"/>
        <w:rPr>
          <w:rFonts w:asciiTheme="minorEastAsia" w:hAnsiTheme="minorEastAsia"/>
          <w:color w:val="000000" w:themeColor="text1"/>
        </w:rPr>
      </w:pPr>
      <w:r>
        <w:rPr>
          <w:rFonts w:asciiTheme="minorEastAsia" w:hAnsiTheme="minorEastAsia"/>
          <w:color w:val="000000" w:themeColor="text1"/>
        </w:rPr>
        <w:object w:dxaOrig="2040" w:dyaOrig="1280">
          <v:shape id="_x0000_i1027" type="#_x0000_t75" style="width:101.95pt;height:63.95pt" o:ole="">
            <v:imagedata r:id="rId26" o:title=""/>
          </v:shape>
          <o:OLEObject Type="Embed" ProgID="Excel.Sheet.12" ShapeID="_x0000_i1027" DrawAspect="Icon" ObjectID="_1536755667" r:id="rId27"/>
        </w:object>
      </w: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668" w:name="_Toc463012683"/>
      <w:r>
        <w:rPr>
          <w:rFonts w:asciiTheme="minorEastAsia" w:eastAsiaTheme="minorEastAsia" w:hAnsiTheme="minorEastAsia" w:hint="eastAsia"/>
          <w:color w:val="000000" w:themeColor="text1"/>
        </w:rPr>
        <w:t>APP消息域字典</w:t>
      </w:r>
      <w:bookmarkEnd w:id="668"/>
    </w:p>
    <w:bookmarkStart w:id="669" w:name="_MON_1494235384"/>
    <w:bookmarkEnd w:id="669"/>
    <w:p w:rsidR="00FE6A0D" w:rsidRDefault="002D6762">
      <w:pPr>
        <w:ind w:firstLineChars="0" w:firstLine="0"/>
        <w:rPr>
          <w:ins w:id="670" w:author="黄磊" w:date="2016-09-29T16:17:00Z"/>
          <w:rFonts w:asciiTheme="minorEastAsia" w:hAnsiTheme="minorEastAsia"/>
          <w:color w:val="000000" w:themeColor="text1"/>
        </w:rPr>
      </w:pPr>
      <w:del w:id="671" w:author="崔清松" w:date="2016-09-21T14:30:00Z">
        <w:r w:rsidDel="006D778A">
          <w:rPr>
            <w:rFonts w:asciiTheme="minorEastAsia" w:hAnsiTheme="minorEastAsia"/>
            <w:color w:val="000000" w:themeColor="text1"/>
          </w:rPr>
          <w:object w:dxaOrig="2040" w:dyaOrig="1280">
            <v:shape id="_x0000_i1028" type="#_x0000_t75" style="width:101.95pt;height:63.95pt" o:ole="">
              <v:imagedata r:id="rId28" o:title=""/>
            </v:shape>
            <o:OLEObject Type="Embed" ProgID="Excel.Sheet.12" ShapeID="_x0000_i1028" DrawAspect="Icon" ObjectID="_1536755668" r:id="rId29"/>
          </w:object>
        </w:r>
      </w:del>
      <w:bookmarkStart w:id="672" w:name="_MON_1536154084"/>
      <w:bookmarkEnd w:id="672"/>
      <w:ins w:id="673" w:author="崔清松" w:date="2016-09-21T14:31:00Z">
        <w:r w:rsidR="007624B6">
          <w:rPr>
            <w:rFonts w:asciiTheme="minorEastAsia" w:hAnsiTheme="minorEastAsia"/>
            <w:color w:val="000000" w:themeColor="text1"/>
          </w:rPr>
          <w:object w:dxaOrig="1551" w:dyaOrig="1064">
            <v:shape id="_x0000_i1029" type="#_x0000_t75" style="width:104.85pt;height:72.6pt" o:ole="">
              <v:imagedata r:id="rId30" o:title=""/>
            </v:shape>
            <o:OLEObject Type="Embed" ProgID="Excel.Sheet.12" ShapeID="_x0000_i1029" DrawAspect="Icon" ObjectID="_1536755669" r:id="rId31"/>
          </w:object>
        </w:r>
      </w:ins>
    </w:p>
    <w:p w:rsidR="00F84CDF" w:rsidRDefault="00F84CDF" w:rsidP="00F84CDF">
      <w:pPr>
        <w:pStyle w:val="2"/>
        <w:numPr>
          <w:ilvl w:val="1"/>
          <w:numId w:val="1"/>
        </w:numPr>
        <w:ind w:left="0" w:firstLineChars="0" w:firstLine="0"/>
        <w:rPr>
          <w:ins w:id="674" w:author="黄磊" w:date="2016-09-29T16:22:00Z"/>
          <w:rFonts w:asciiTheme="minorEastAsia" w:eastAsiaTheme="minorEastAsia" w:hAnsiTheme="minorEastAsia"/>
          <w:color w:val="000000" w:themeColor="text1"/>
        </w:rPr>
      </w:pPr>
      <w:bookmarkStart w:id="675" w:name="_Toc463012684"/>
      <w:ins w:id="676" w:author="黄磊" w:date="2016-09-29T16:17:00Z">
        <w:r>
          <w:rPr>
            <w:rFonts w:asciiTheme="minorEastAsia" w:eastAsiaTheme="minorEastAsia" w:hAnsiTheme="minorEastAsia" w:hint="eastAsia"/>
            <w:color w:val="000000" w:themeColor="text1"/>
          </w:rPr>
          <w:lastRenderedPageBreak/>
          <w:t>APP</w:t>
        </w:r>
      </w:ins>
      <w:ins w:id="677" w:author="黄磊" w:date="2016-09-29T16:22:00Z">
        <w:r>
          <w:rPr>
            <w:rFonts w:asciiTheme="minorEastAsia" w:eastAsiaTheme="minorEastAsia" w:hAnsiTheme="minorEastAsia" w:hint="eastAsia"/>
            <w:color w:val="000000" w:themeColor="text1"/>
          </w:rPr>
          <w:t>系统应答码</w:t>
        </w:r>
        <w:bookmarkEnd w:id="675"/>
      </w:ins>
    </w:p>
    <w:p w:rsidR="00F84CDF" w:rsidRPr="00F84CDF" w:rsidRDefault="00697719" w:rsidP="00F84CDF">
      <w:pPr>
        <w:ind w:firstLine="480"/>
        <w:rPr>
          <w:ins w:id="678" w:author="黄磊" w:date="2016-09-29T16:17:00Z"/>
        </w:rPr>
      </w:pPr>
      <w:ins w:id="679" w:author="黄磊" w:date="2016-09-29T16:44:00Z">
        <w:r>
          <w:object w:dxaOrig="1551" w:dyaOrig="973">
            <v:shape id="_x0000_i1030" type="#_x0000_t75" style="width:77.2pt;height:48.95pt" o:ole="">
              <v:imagedata r:id="rId32" o:title=""/>
            </v:shape>
            <o:OLEObject Type="Embed" ProgID="Excel.Sheet.12" ShapeID="_x0000_i1030" DrawAspect="Icon" ObjectID="_1536755670" r:id="rId33"/>
          </w:object>
        </w:r>
      </w:ins>
    </w:p>
    <w:p w:rsidR="00F84CDF" w:rsidRDefault="00F84CDF">
      <w:pPr>
        <w:ind w:firstLineChars="0" w:firstLine="0"/>
        <w:rPr>
          <w:rFonts w:asciiTheme="minorEastAsia" w:hAnsiTheme="minorEastAsia"/>
          <w:color w:val="000000" w:themeColor="text1"/>
        </w:rPr>
      </w:pP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680" w:name="_Toc463012685"/>
      <w:r>
        <w:rPr>
          <w:rFonts w:asciiTheme="minorEastAsia" w:eastAsiaTheme="minorEastAsia" w:hAnsiTheme="minorEastAsia" w:hint="eastAsia"/>
          <w:color w:val="000000" w:themeColor="text1"/>
        </w:rPr>
        <w:t>银行代码</w:t>
      </w:r>
      <w:bookmarkEnd w:id="680"/>
    </w:p>
    <w:tbl>
      <w:tblPr>
        <w:tblW w:w="7350" w:type="dxa"/>
        <w:tblCellMar>
          <w:top w:w="15" w:type="dxa"/>
          <w:left w:w="15" w:type="dxa"/>
          <w:bottom w:w="15" w:type="dxa"/>
          <w:right w:w="15" w:type="dxa"/>
        </w:tblCellMar>
        <w:tblLook w:val="04A0" w:firstRow="1" w:lastRow="0" w:firstColumn="1" w:lastColumn="0" w:noHBand="0" w:noVBand="1"/>
      </w:tblPr>
      <w:tblGrid>
        <w:gridCol w:w="1365"/>
        <w:gridCol w:w="1935"/>
        <w:gridCol w:w="2175"/>
        <w:gridCol w:w="1875"/>
      </w:tblGrid>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F6F71" w:rsidRPr="001F6F71" w:rsidRDefault="001F6F71" w:rsidP="001F6F71">
            <w:pPr>
              <w:widowControl/>
              <w:spacing w:line="240" w:lineRule="auto"/>
              <w:ind w:firstLineChars="0" w:firstLine="0"/>
              <w:rPr>
                <w:rFonts w:ascii="宋体" w:eastAsia="宋体" w:hAnsi="宋体" w:cs="宋体"/>
                <w:b/>
                <w:bCs/>
                <w:color w:val="000000"/>
                <w:kern w:val="0"/>
                <w:sz w:val="22"/>
              </w:rPr>
            </w:pPr>
            <w:r w:rsidRPr="001F6F71">
              <w:rPr>
                <w:rFonts w:ascii="宋体" w:eastAsia="宋体" w:hAnsi="宋体" w:cs="宋体" w:hint="eastAsia"/>
                <w:b/>
                <w:bCs/>
                <w:color w:val="000000"/>
                <w:kern w:val="0"/>
                <w:sz w:val="22"/>
              </w:rPr>
              <w:t>结算行代码</w:t>
            </w:r>
          </w:p>
        </w:tc>
        <w:tc>
          <w:tcPr>
            <w:tcW w:w="193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F6F71" w:rsidRPr="001F6F71" w:rsidRDefault="001F6F71" w:rsidP="001F6F71">
            <w:pPr>
              <w:widowControl/>
              <w:spacing w:line="240" w:lineRule="auto"/>
              <w:ind w:firstLineChars="0" w:firstLine="0"/>
              <w:rPr>
                <w:rFonts w:ascii="宋体" w:eastAsia="宋体" w:hAnsi="宋体" w:cs="宋体"/>
                <w:b/>
                <w:bCs/>
                <w:color w:val="000000"/>
                <w:kern w:val="0"/>
                <w:sz w:val="22"/>
              </w:rPr>
            </w:pPr>
            <w:r w:rsidRPr="001F6F71">
              <w:rPr>
                <w:rFonts w:ascii="宋体" w:eastAsia="宋体" w:hAnsi="宋体" w:cs="宋体" w:hint="eastAsia"/>
                <w:b/>
                <w:bCs/>
                <w:color w:val="000000"/>
                <w:kern w:val="0"/>
                <w:sz w:val="22"/>
              </w:rPr>
              <w:t>结算行简称</w:t>
            </w:r>
          </w:p>
        </w:tc>
        <w:tc>
          <w:tcPr>
            <w:tcW w:w="217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F6F71" w:rsidRPr="001F6F71" w:rsidRDefault="001F6F71" w:rsidP="001F6F71">
            <w:pPr>
              <w:widowControl/>
              <w:spacing w:line="240" w:lineRule="auto"/>
              <w:ind w:firstLineChars="0" w:firstLine="0"/>
              <w:rPr>
                <w:rFonts w:ascii="宋体" w:eastAsia="宋体" w:hAnsi="宋体" w:cs="宋体"/>
                <w:b/>
                <w:bCs/>
                <w:color w:val="000000"/>
                <w:kern w:val="0"/>
                <w:sz w:val="22"/>
              </w:rPr>
            </w:pPr>
            <w:r w:rsidRPr="001F6F71">
              <w:rPr>
                <w:rFonts w:ascii="宋体" w:eastAsia="宋体" w:hAnsi="宋体" w:cs="宋体" w:hint="eastAsia"/>
                <w:b/>
                <w:bCs/>
                <w:color w:val="000000"/>
                <w:kern w:val="0"/>
                <w:sz w:val="22"/>
              </w:rPr>
              <w:t>结算行名称</w:t>
            </w:r>
          </w:p>
        </w:tc>
        <w:tc>
          <w:tcPr>
            <w:tcW w:w="187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F6F71" w:rsidRPr="001F6F71" w:rsidRDefault="001F6F71" w:rsidP="001F6F71">
            <w:pPr>
              <w:widowControl/>
              <w:spacing w:line="240" w:lineRule="auto"/>
              <w:ind w:firstLineChars="0" w:firstLine="0"/>
              <w:rPr>
                <w:rFonts w:ascii="宋体" w:eastAsia="宋体" w:hAnsi="宋体" w:cs="宋体"/>
                <w:b/>
                <w:bCs/>
                <w:color w:val="000000"/>
                <w:kern w:val="0"/>
                <w:sz w:val="22"/>
              </w:rPr>
            </w:pPr>
            <w:r w:rsidRPr="001F6F71">
              <w:rPr>
                <w:rFonts w:ascii="宋体" w:eastAsia="宋体" w:hAnsi="宋体" w:cs="宋体" w:hint="eastAsia"/>
                <w:b/>
                <w:bCs/>
                <w:color w:val="000000"/>
                <w:kern w:val="0"/>
                <w:sz w:val="22"/>
              </w:rPr>
              <w:t>结算行英文简称</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119</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民生银行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中国民生银行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CMBC</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102</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工行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中国工商银行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ICBCSH</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104</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中国银行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BOCSH</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105</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建行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中国建设银行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CCBSH</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103</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农行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中国农业银行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ABCSH</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106</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深发展</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深圳发展银行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sdb</w:t>
            </w:r>
          </w:p>
        </w:tc>
      </w:tr>
      <w:tr w:rsidR="001F6F71" w:rsidRPr="001F6F71" w:rsidTr="001F6F71">
        <w:trPr>
          <w:trHeight w:val="540"/>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108</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上海银行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上海银行黄浦支行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bos</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109</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华夏银行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华夏银行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hxb</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110</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兴业银行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兴业银行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xib</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112</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交通银行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交通银行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bocomm</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107</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招商银行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招商银行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cmb</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113</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广发银行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广发银行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gdb</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114</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光大银行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中国光大银行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cebbank</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115</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中信银行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中信银行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Citic</w:t>
            </w:r>
          </w:p>
        </w:tc>
      </w:tr>
      <w:tr w:rsidR="001F6F71" w:rsidRPr="001F6F71" w:rsidTr="001F6F71">
        <w:trPr>
          <w:trHeight w:val="540"/>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116</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浦发银行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上海浦东发展银行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SPD BANK</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117</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北京银行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北京银行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BJB</w:t>
            </w:r>
          </w:p>
        </w:tc>
      </w:tr>
      <w:tr w:rsidR="001F6F71" w:rsidRPr="001F6F71" w:rsidTr="001F6F71">
        <w:trPr>
          <w:trHeight w:val="540"/>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118</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邮储银行</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中国邮政储蓄银行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PSBC</w:t>
            </w:r>
          </w:p>
        </w:tc>
      </w:tr>
      <w:tr w:rsidR="001F6F71" w:rsidRPr="001F6F71" w:rsidTr="001F6F71">
        <w:trPr>
          <w:trHeight w:val="285"/>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120</w:t>
            </w:r>
          </w:p>
        </w:tc>
        <w:tc>
          <w:tcPr>
            <w:tcW w:w="19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上海农商</w:t>
            </w:r>
          </w:p>
        </w:tc>
        <w:tc>
          <w:tcPr>
            <w:tcW w:w="21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上海农商银行</w:t>
            </w:r>
          </w:p>
        </w:tc>
        <w:tc>
          <w:tcPr>
            <w:tcW w:w="18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F6F71" w:rsidRPr="001F6F71" w:rsidRDefault="001F6F71" w:rsidP="001F6F71">
            <w:pPr>
              <w:widowControl/>
              <w:spacing w:line="240" w:lineRule="auto"/>
              <w:ind w:firstLineChars="0" w:firstLine="0"/>
              <w:rPr>
                <w:rFonts w:ascii="宋体" w:eastAsia="宋体" w:hAnsi="宋体" w:cs="宋体"/>
                <w:color w:val="000000"/>
                <w:kern w:val="0"/>
                <w:sz w:val="22"/>
              </w:rPr>
            </w:pPr>
            <w:r w:rsidRPr="001F6F71">
              <w:rPr>
                <w:rFonts w:ascii="宋体" w:eastAsia="宋体" w:hAnsi="宋体" w:cs="宋体" w:hint="eastAsia"/>
                <w:color w:val="000000"/>
                <w:kern w:val="0"/>
                <w:sz w:val="22"/>
              </w:rPr>
              <w:t>SRCB</w:t>
            </w:r>
          </w:p>
        </w:tc>
      </w:tr>
    </w:tbl>
    <w:p w:rsidR="001F6F71" w:rsidRPr="001F6F71" w:rsidRDefault="001F6F71" w:rsidP="001F6F71">
      <w:pPr>
        <w:ind w:firstLineChars="0" w:firstLine="0"/>
      </w:pPr>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681" w:name="_Toc463012686"/>
      <w:r>
        <w:rPr>
          <w:rFonts w:asciiTheme="minorEastAsia" w:eastAsiaTheme="minorEastAsia" w:hAnsiTheme="minorEastAsia" w:hint="eastAsia"/>
          <w:color w:val="000000" w:themeColor="text1"/>
        </w:rPr>
        <w:lastRenderedPageBreak/>
        <w:t>地区代码</w:t>
      </w:r>
      <w:bookmarkEnd w:id="681"/>
    </w:p>
    <w:p w:rsidR="001F6F71" w:rsidRPr="001F6F71" w:rsidRDefault="002A7F44" w:rsidP="001F6F71">
      <w:pPr>
        <w:ind w:firstLine="480"/>
      </w:pPr>
      <w:ins w:id="682" w:author="崔清松" w:date="2016-09-28T18:04:00Z">
        <w:r>
          <w:object w:dxaOrig="1551" w:dyaOrig="1064">
            <v:shape id="_x0000_i1031" type="#_x0000_t75" style="width:111.75pt;height:77.2pt" o:ole="">
              <v:imagedata r:id="rId34" o:title=""/>
            </v:shape>
            <o:OLEObject Type="Embed" ProgID="Excel.Sheet.12" ShapeID="_x0000_i1031" DrawAspect="Icon" ObjectID="_1536755671" r:id="rId35"/>
          </w:object>
        </w:r>
      </w:ins>
    </w:p>
    <w:p w:rsidR="00FE6A0D" w:rsidRDefault="00B26F9B">
      <w:pPr>
        <w:pStyle w:val="2"/>
        <w:numPr>
          <w:ilvl w:val="1"/>
          <w:numId w:val="1"/>
        </w:numPr>
        <w:ind w:left="0" w:firstLineChars="0" w:firstLine="0"/>
        <w:rPr>
          <w:rFonts w:asciiTheme="minorEastAsia" w:eastAsiaTheme="minorEastAsia" w:hAnsiTheme="minorEastAsia"/>
          <w:color w:val="000000" w:themeColor="text1"/>
        </w:rPr>
      </w:pPr>
      <w:bookmarkStart w:id="683" w:name="_Toc463012687"/>
      <w:r>
        <w:rPr>
          <w:rFonts w:asciiTheme="minorEastAsia" w:eastAsiaTheme="minorEastAsia" w:hAnsiTheme="minorEastAsia" w:hint="eastAsia"/>
          <w:color w:val="000000" w:themeColor="text1"/>
        </w:rPr>
        <w:t>GTP报文格式示例说明</w:t>
      </w:r>
      <w:bookmarkEnd w:id="683"/>
    </w:p>
    <w:p w:rsidR="00FE6A0D" w:rsidRDefault="00B26F9B">
      <w:pPr>
        <w:ind w:firstLine="420"/>
        <w:rPr>
          <w:rFonts w:asciiTheme="minorEastAsia" w:hAnsiTheme="minorEastAsia"/>
          <w:color w:val="000000"/>
          <w:sz w:val="21"/>
          <w:szCs w:val="21"/>
          <w:shd w:val="clear" w:color="auto" w:fill="FFFFFF"/>
        </w:rPr>
      </w:pPr>
      <w:r>
        <w:rPr>
          <w:rFonts w:asciiTheme="minorEastAsia" w:hAnsiTheme="minorEastAsia" w:hint="eastAsia"/>
          <w:color w:val="000000"/>
          <w:sz w:val="21"/>
          <w:szCs w:val="21"/>
          <w:shd w:val="clear" w:color="auto" w:fill="FFFFFF"/>
        </w:rPr>
        <w:t>M30=1234567890,M00=654321,T18=20150625,T19=20150629,T82=source,K38=[</w:t>
      </w:r>
      <w:r>
        <w:rPr>
          <w:rFonts w:asciiTheme="minorEastAsia" w:hAnsiTheme="minorEastAsia" w:hint="eastAsia"/>
          <w:color w:val="000000"/>
          <w:sz w:val="21"/>
          <w:szCs w:val="21"/>
          <w:shd w:val="clear" w:color="auto" w:fill="C0C0C0"/>
        </w:rPr>
        <w:t>{T85=mmmmmm,K07=222222,K20=12356789,V00=wdf,T53=2.4,K21=1,T18=20150615,T19=20150617}</w:t>
      </w:r>
      <w:r>
        <w:rPr>
          <w:rFonts w:asciiTheme="minorEastAsia" w:hAnsiTheme="minorEastAsia" w:hint="eastAsia"/>
          <w:color w:val="000000"/>
          <w:sz w:val="21"/>
          <w:szCs w:val="21"/>
          <w:shd w:val="clear" w:color="auto" w:fill="FFFFFF"/>
        </w:rPr>
        <w:t>,</w:t>
      </w:r>
      <w:r>
        <w:rPr>
          <w:rFonts w:asciiTheme="minorEastAsia" w:hAnsiTheme="minorEastAsia" w:hint="eastAsia"/>
          <w:color w:val="000000"/>
          <w:sz w:val="21"/>
          <w:szCs w:val="21"/>
          <w:shd w:val="clear" w:color="auto" w:fill="C0C0C0"/>
        </w:rPr>
        <w:t>{T85=7777777,K07=gggggg,K20=7532936,V00=ghy,T53=3.0,K21=2,T18=20150616,T19=20150617}</w:t>
      </w:r>
      <w:r>
        <w:rPr>
          <w:rFonts w:asciiTheme="minorEastAsia" w:hAnsiTheme="minorEastAsia" w:hint="eastAsia"/>
          <w:color w:val="000000"/>
          <w:sz w:val="21"/>
          <w:szCs w:val="21"/>
          <w:shd w:val="clear" w:color="auto" w:fill="FFFFFF"/>
        </w:rPr>
        <w:t>,</w:t>
      </w:r>
      <w:r>
        <w:rPr>
          <w:rFonts w:asciiTheme="minorEastAsia" w:hAnsiTheme="minorEastAsia" w:hint="eastAsia"/>
          <w:color w:val="000000"/>
          <w:sz w:val="21"/>
          <w:szCs w:val="21"/>
          <w:shd w:val="clear" w:color="auto" w:fill="C0C0C0"/>
        </w:rPr>
        <w:t>{T85=kkkkkkkk,K07=333333,K20=234524555,V00=bbn,T53=4.8,K21=3,T18=20150617,T19=20150618}</w:t>
      </w:r>
      <w:r>
        <w:rPr>
          <w:rFonts w:asciiTheme="minorEastAsia" w:hAnsiTheme="minorEastAsia" w:hint="eastAsia"/>
          <w:color w:val="000000"/>
          <w:sz w:val="21"/>
          <w:szCs w:val="21"/>
          <w:shd w:val="clear" w:color="auto" w:fill="FFFFFF"/>
        </w:rPr>
        <w:t>,</w:t>
      </w:r>
      <w:r>
        <w:rPr>
          <w:rFonts w:asciiTheme="minorEastAsia" w:hAnsiTheme="minorEastAsia" w:hint="eastAsia"/>
          <w:color w:val="000000"/>
          <w:sz w:val="21"/>
          <w:szCs w:val="21"/>
          <w:shd w:val="clear" w:color="auto" w:fill="C0C0C0"/>
        </w:rPr>
        <w:t>{T85=888888888,K07=hhhhhh,K20=2455798767,V00=hum,T53=15.8,K21=2,T18=20150620,T19=20150623}</w:t>
      </w:r>
      <w:r>
        <w:rPr>
          <w:rFonts w:asciiTheme="minorEastAsia" w:hAnsiTheme="minorEastAsia" w:hint="eastAsia"/>
          <w:color w:val="000000"/>
          <w:sz w:val="21"/>
          <w:szCs w:val="21"/>
          <w:shd w:val="clear" w:color="auto" w:fill="FFFFFF"/>
        </w:rPr>
        <w:t>],X39=RSP000000,X40=RspMsg</w:t>
      </w:r>
    </w:p>
    <w:p w:rsidR="00FE6A0D" w:rsidRDefault="00B26F9B">
      <w:pPr>
        <w:ind w:firstLine="482"/>
        <w:rPr>
          <w:rFonts w:asciiTheme="minorEastAsia" w:hAnsiTheme="minorEastAsia"/>
          <w:color w:val="000000" w:themeColor="text1"/>
        </w:rPr>
      </w:pPr>
      <w:r>
        <w:rPr>
          <w:rFonts w:asciiTheme="minorEastAsia" w:hAnsiTheme="minorEastAsia" w:hint="eastAsia"/>
          <w:b/>
          <w:color w:val="000000" w:themeColor="text1"/>
        </w:rPr>
        <w:t>注</w:t>
      </w:r>
      <w:r>
        <w:rPr>
          <w:rFonts w:asciiTheme="minorEastAsia" w:hAnsiTheme="minorEastAsia" w:hint="eastAsia"/>
          <w:color w:val="000000" w:themeColor="text1"/>
        </w:rPr>
        <w:t>：</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1）在数组中的每个”{...}“重复元素前，域号无需再重复出现；</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2）‘，’仅作为TAG=VALUE基本消息组件之间的分隔符，无需再在消息末尾出现；</w:t>
      </w:r>
    </w:p>
    <w:p w:rsidR="00FE6A0D" w:rsidRDefault="00B26F9B">
      <w:pPr>
        <w:ind w:firstLine="480"/>
        <w:rPr>
          <w:rFonts w:asciiTheme="minorEastAsia" w:hAnsiTheme="minorEastAsia"/>
          <w:color w:val="000000" w:themeColor="text1"/>
        </w:rPr>
      </w:pPr>
      <w:r>
        <w:rPr>
          <w:rFonts w:asciiTheme="minorEastAsia" w:hAnsiTheme="minorEastAsia" w:hint="eastAsia"/>
          <w:color w:val="000000" w:themeColor="text1"/>
        </w:rPr>
        <w:t>3）对于条件报文域（接口规范文档中标识为‘C'），如果不符合条件，该域无需返回。对于选填报文域（接口规范文档中标识为‘O'），如果二级系统没有该域信息，也无需返回。报文中不允许出现TAG=空值的情况。</w:t>
      </w:r>
    </w:p>
    <w:p w:rsidR="00FE6A0D" w:rsidRDefault="00FE6A0D">
      <w:pPr>
        <w:ind w:firstLine="480"/>
        <w:rPr>
          <w:rFonts w:asciiTheme="minorEastAsia" w:hAnsiTheme="minorEastAsia"/>
        </w:rPr>
      </w:pPr>
    </w:p>
    <w:sectPr w:rsidR="00FE6A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B27" w:rsidRDefault="00206B27" w:rsidP="00B26F9B">
      <w:pPr>
        <w:spacing w:line="240" w:lineRule="auto"/>
        <w:ind w:firstLine="480"/>
      </w:pPr>
      <w:r>
        <w:separator/>
      </w:r>
    </w:p>
  </w:endnote>
  <w:endnote w:type="continuationSeparator" w:id="0">
    <w:p w:rsidR="00206B27" w:rsidRDefault="00206B27" w:rsidP="00B26F9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CDF" w:rsidRDefault="00F84CDF">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933982"/>
    </w:sdtPr>
    <w:sdtEndPr/>
    <w:sdtContent>
      <w:sdt>
        <w:sdtPr>
          <w:id w:val="-2062929389"/>
        </w:sdtPr>
        <w:sdtEndPr/>
        <w:sdtContent>
          <w:p w:rsidR="00F84CDF" w:rsidRDefault="00F84CDF">
            <w:pPr>
              <w:pStyle w:val="a9"/>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E45FF">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E45FF">
              <w:rPr>
                <w:b/>
                <w:bCs/>
                <w:noProof/>
              </w:rPr>
              <w:t>58</w:t>
            </w:r>
            <w:r>
              <w:rPr>
                <w:b/>
                <w:bCs/>
                <w:sz w:val="24"/>
                <w:szCs w:val="24"/>
              </w:rPr>
              <w:fldChar w:fldCharType="end"/>
            </w:r>
          </w:p>
        </w:sdtContent>
      </w:sdt>
    </w:sdtContent>
  </w:sdt>
  <w:p w:rsidR="00F84CDF" w:rsidRDefault="00F84CDF">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CDF" w:rsidRDefault="00F84CDF">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B27" w:rsidRDefault="00206B27" w:rsidP="00B26F9B">
      <w:pPr>
        <w:spacing w:line="240" w:lineRule="auto"/>
        <w:ind w:firstLine="480"/>
      </w:pPr>
      <w:r>
        <w:separator/>
      </w:r>
    </w:p>
  </w:footnote>
  <w:footnote w:type="continuationSeparator" w:id="0">
    <w:p w:rsidR="00206B27" w:rsidRDefault="00206B27" w:rsidP="00B26F9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CDF" w:rsidRDefault="00F84CDF">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CDF" w:rsidRDefault="00F84CDF">
    <w:pPr>
      <w:pStyle w:val="aa"/>
      <w:ind w:firstLine="360"/>
    </w:pPr>
    <w:r>
      <w:rPr>
        <w:rFonts w:hint="eastAsia"/>
      </w:rPr>
      <w:t>上海黄金交易所交易接口规范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CDF" w:rsidRDefault="00F84CDF">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CDF" w:rsidRDefault="00F84CDF">
    <w:pPr>
      <w:pStyle w:val="aa"/>
      <w:ind w:firstLine="360"/>
    </w:pPr>
    <w:r>
      <w:rPr>
        <w:noProof/>
      </w:rPr>
      <w:drawing>
        <wp:anchor distT="0" distB="0" distL="114300" distR="114300" simplePos="0" relativeHeight="251659264" behindDoc="0" locked="0" layoutInCell="1" allowOverlap="1" wp14:anchorId="0C6C61C7" wp14:editId="34EFD594">
          <wp:simplePos x="0" y="0"/>
          <wp:positionH relativeFrom="column">
            <wp:posOffset>-279400</wp:posOffset>
          </wp:positionH>
          <wp:positionV relativeFrom="paragraph">
            <wp:posOffset>-356235</wp:posOffset>
          </wp:positionV>
          <wp:extent cx="6116955" cy="594360"/>
          <wp:effectExtent l="0" t="0" r="0" b="0"/>
          <wp:wrapNone/>
          <wp:docPr id="1"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C:\Users\wumin\Desktop\未标题-3.png"/>
                  <pic:cNvPicPr>
                    <a:picLocks noChangeAspect="1" noChangeArrowheads="1"/>
                  </pic:cNvPicPr>
                </pic:nvPicPr>
                <pic:blipFill>
                  <a:blip r:embed="rId1"/>
                  <a:srcRect/>
                  <a:stretch>
                    <a:fillRect/>
                  </a:stretch>
                </pic:blipFill>
                <pic:spPr>
                  <a:xfrm>
                    <a:off x="0" y="0"/>
                    <a:ext cx="6116955" cy="594360"/>
                  </a:xfrm>
                  <a:prstGeom prst="rect">
                    <a:avLst/>
                  </a:prstGeom>
                  <a:noFill/>
                  <a:ln w="9525">
                    <a:noFill/>
                    <a:miter lim="800000"/>
                    <a:headEnd/>
                    <a:tailEnd/>
                  </a:ln>
                </pic:spPr>
              </pic:pic>
            </a:graphicData>
          </a:graphic>
        </wp:anchor>
      </w:drawing>
    </w:r>
    <w:r>
      <w:rPr>
        <w:rFonts w:hint="eastAsia"/>
      </w:rPr>
      <w:t>上海黄金交易所</w:t>
    </w:r>
    <w:r>
      <w:rPr>
        <w:rFonts w:hint="eastAsia"/>
      </w:rPr>
      <w:t>APP</w:t>
    </w:r>
    <w:r>
      <w:rPr>
        <w:rFonts w:hint="eastAsia"/>
      </w:rPr>
      <w:t>系统会员接口规范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3167"/>
    <w:multiLevelType w:val="multilevel"/>
    <w:tmpl w:val="08EA3167"/>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
    <w:nsid w:val="0EF90CA9"/>
    <w:multiLevelType w:val="multilevel"/>
    <w:tmpl w:val="0EF90CA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276"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7B624031"/>
    <w:multiLevelType w:val="multilevel"/>
    <w:tmpl w:val="7B62403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崔清松">
    <w15:presenceInfo w15:providerId="Windows Live" w15:userId="7a4dc20c63997d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hideSpellingError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1E"/>
    <w:rsid w:val="000004EF"/>
    <w:rsid w:val="00000C00"/>
    <w:rsid w:val="00000EE7"/>
    <w:rsid w:val="00001C47"/>
    <w:rsid w:val="00002294"/>
    <w:rsid w:val="00002BCB"/>
    <w:rsid w:val="00002C7C"/>
    <w:rsid w:val="0000530B"/>
    <w:rsid w:val="0000538C"/>
    <w:rsid w:val="00006FC7"/>
    <w:rsid w:val="00010721"/>
    <w:rsid w:val="00010796"/>
    <w:rsid w:val="00010980"/>
    <w:rsid w:val="00011EB8"/>
    <w:rsid w:val="0001202A"/>
    <w:rsid w:val="000123CE"/>
    <w:rsid w:val="00013663"/>
    <w:rsid w:val="0001393D"/>
    <w:rsid w:val="00015223"/>
    <w:rsid w:val="000159C4"/>
    <w:rsid w:val="000166A3"/>
    <w:rsid w:val="00016BF9"/>
    <w:rsid w:val="00017331"/>
    <w:rsid w:val="0001787E"/>
    <w:rsid w:val="00020E79"/>
    <w:rsid w:val="00020F7B"/>
    <w:rsid w:val="00021A7B"/>
    <w:rsid w:val="00021EDE"/>
    <w:rsid w:val="00022879"/>
    <w:rsid w:val="00022BB2"/>
    <w:rsid w:val="00022C9A"/>
    <w:rsid w:val="00022CE4"/>
    <w:rsid w:val="00023122"/>
    <w:rsid w:val="000245A0"/>
    <w:rsid w:val="00025D5E"/>
    <w:rsid w:val="00026CAC"/>
    <w:rsid w:val="0002716C"/>
    <w:rsid w:val="00027307"/>
    <w:rsid w:val="00030041"/>
    <w:rsid w:val="00030A49"/>
    <w:rsid w:val="00031B24"/>
    <w:rsid w:val="000326FE"/>
    <w:rsid w:val="000334E6"/>
    <w:rsid w:val="000338F4"/>
    <w:rsid w:val="00034B96"/>
    <w:rsid w:val="0003599A"/>
    <w:rsid w:val="00035F6F"/>
    <w:rsid w:val="00037E00"/>
    <w:rsid w:val="00041A18"/>
    <w:rsid w:val="00041ABD"/>
    <w:rsid w:val="00042A29"/>
    <w:rsid w:val="00042D6A"/>
    <w:rsid w:val="00042DFF"/>
    <w:rsid w:val="00043F8B"/>
    <w:rsid w:val="000454E6"/>
    <w:rsid w:val="000456C4"/>
    <w:rsid w:val="00046877"/>
    <w:rsid w:val="000476E9"/>
    <w:rsid w:val="00047749"/>
    <w:rsid w:val="0004794F"/>
    <w:rsid w:val="000520EE"/>
    <w:rsid w:val="0005399F"/>
    <w:rsid w:val="00054DC1"/>
    <w:rsid w:val="0005611E"/>
    <w:rsid w:val="00061E78"/>
    <w:rsid w:val="00062EE1"/>
    <w:rsid w:val="00064E12"/>
    <w:rsid w:val="0006639D"/>
    <w:rsid w:val="000673DC"/>
    <w:rsid w:val="00070618"/>
    <w:rsid w:val="00071380"/>
    <w:rsid w:val="000713D5"/>
    <w:rsid w:val="00073817"/>
    <w:rsid w:val="00074567"/>
    <w:rsid w:val="0007458F"/>
    <w:rsid w:val="00074831"/>
    <w:rsid w:val="00074F98"/>
    <w:rsid w:val="00076098"/>
    <w:rsid w:val="0007737D"/>
    <w:rsid w:val="00077815"/>
    <w:rsid w:val="00077B50"/>
    <w:rsid w:val="00077C64"/>
    <w:rsid w:val="000811F1"/>
    <w:rsid w:val="0008251C"/>
    <w:rsid w:val="00082730"/>
    <w:rsid w:val="00082A2A"/>
    <w:rsid w:val="00082F41"/>
    <w:rsid w:val="000844C8"/>
    <w:rsid w:val="00085017"/>
    <w:rsid w:val="00085ADD"/>
    <w:rsid w:val="00086157"/>
    <w:rsid w:val="00086323"/>
    <w:rsid w:val="0008653D"/>
    <w:rsid w:val="000900F0"/>
    <w:rsid w:val="00090C8D"/>
    <w:rsid w:val="00090F76"/>
    <w:rsid w:val="00092AD0"/>
    <w:rsid w:val="0009435E"/>
    <w:rsid w:val="00094BA2"/>
    <w:rsid w:val="00094BB8"/>
    <w:rsid w:val="00094E8F"/>
    <w:rsid w:val="00097252"/>
    <w:rsid w:val="000A0597"/>
    <w:rsid w:val="000A1275"/>
    <w:rsid w:val="000A5711"/>
    <w:rsid w:val="000A60DA"/>
    <w:rsid w:val="000A7500"/>
    <w:rsid w:val="000A7C27"/>
    <w:rsid w:val="000B07D8"/>
    <w:rsid w:val="000B1F01"/>
    <w:rsid w:val="000B2BB8"/>
    <w:rsid w:val="000B3C02"/>
    <w:rsid w:val="000B5A94"/>
    <w:rsid w:val="000B5AFF"/>
    <w:rsid w:val="000B6EF4"/>
    <w:rsid w:val="000C111E"/>
    <w:rsid w:val="000C2289"/>
    <w:rsid w:val="000C3047"/>
    <w:rsid w:val="000C56E3"/>
    <w:rsid w:val="000C6DE0"/>
    <w:rsid w:val="000C7E10"/>
    <w:rsid w:val="000D0F90"/>
    <w:rsid w:val="000D2E7E"/>
    <w:rsid w:val="000D3CB7"/>
    <w:rsid w:val="000D3CEA"/>
    <w:rsid w:val="000D4648"/>
    <w:rsid w:val="000D4C73"/>
    <w:rsid w:val="000D557D"/>
    <w:rsid w:val="000D686B"/>
    <w:rsid w:val="000D6EA2"/>
    <w:rsid w:val="000D790C"/>
    <w:rsid w:val="000D7B65"/>
    <w:rsid w:val="000E1A65"/>
    <w:rsid w:val="000E64D6"/>
    <w:rsid w:val="000E6A83"/>
    <w:rsid w:val="000F0A9B"/>
    <w:rsid w:val="000F3FE0"/>
    <w:rsid w:val="000F59D6"/>
    <w:rsid w:val="000F75CF"/>
    <w:rsid w:val="000F7D03"/>
    <w:rsid w:val="00100AEB"/>
    <w:rsid w:val="00104708"/>
    <w:rsid w:val="00104B25"/>
    <w:rsid w:val="00105D7C"/>
    <w:rsid w:val="00106103"/>
    <w:rsid w:val="00110398"/>
    <w:rsid w:val="00110D5C"/>
    <w:rsid w:val="00114198"/>
    <w:rsid w:val="001162D0"/>
    <w:rsid w:val="00122E01"/>
    <w:rsid w:val="00123CA2"/>
    <w:rsid w:val="0012430D"/>
    <w:rsid w:val="001247DE"/>
    <w:rsid w:val="001247E0"/>
    <w:rsid w:val="00125D3C"/>
    <w:rsid w:val="001270C7"/>
    <w:rsid w:val="00130031"/>
    <w:rsid w:val="0013039E"/>
    <w:rsid w:val="00130A08"/>
    <w:rsid w:val="00132B68"/>
    <w:rsid w:val="00133823"/>
    <w:rsid w:val="001350E8"/>
    <w:rsid w:val="0013539A"/>
    <w:rsid w:val="00135E24"/>
    <w:rsid w:val="001361CD"/>
    <w:rsid w:val="00140108"/>
    <w:rsid w:val="00140911"/>
    <w:rsid w:val="00141918"/>
    <w:rsid w:val="00141D89"/>
    <w:rsid w:val="001425B6"/>
    <w:rsid w:val="00143053"/>
    <w:rsid w:val="001438F8"/>
    <w:rsid w:val="0014480B"/>
    <w:rsid w:val="00144DA5"/>
    <w:rsid w:val="00145113"/>
    <w:rsid w:val="00147B1C"/>
    <w:rsid w:val="00150438"/>
    <w:rsid w:val="00151554"/>
    <w:rsid w:val="001515F0"/>
    <w:rsid w:val="00151B6B"/>
    <w:rsid w:val="001522E2"/>
    <w:rsid w:val="001523C0"/>
    <w:rsid w:val="00152D4D"/>
    <w:rsid w:val="0015330B"/>
    <w:rsid w:val="00155D1E"/>
    <w:rsid w:val="00156B90"/>
    <w:rsid w:val="0015728E"/>
    <w:rsid w:val="00160A7D"/>
    <w:rsid w:val="00160C83"/>
    <w:rsid w:val="00163099"/>
    <w:rsid w:val="00163B61"/>
    <w:rsid w:val="0016406F"/>
    <w:rsid w:val="001650B6"/>
    <w:rsid w:val="001656C4"/>
    <w:rsid w:val="0016672F"/>
    <w:rsid w:val="00167172"/>
    <w:rsid w:val="00170A6F"/>
    <w:rsid w:val="00172E46"/>
    <w:rsid w:val="00173396"/>
    <w:rsid w:val="001733FB"/>
    <w:rsid w:val="001746B4"/>
    <w:rsid w:val="0017499C"/>
    <w:rsid w:val="00175D9F"/>
    <w:rsid w:val="00175E02"/>
    <w:rsid w:val="00175EF9"/>
    <w:rsid w:val="0017624D"/>
    <w:rsid w:val="00176D76"/>
    <w:rsid w:val="00180753"/>
    <w:rsid w:val="00180941"/>
    <w:rsid w:val="001819F0"/>
    <w:rsid w:val="00181EC1"/>
    <w:rsid w:val="00182768"/>
    <w:rsid w:val="0018365F"/>
    <w:rsid w:val="0018383C"/>
    <w:rsid w:val="0018398F"/>
    <w:rsid w:val="00183E1A"/>
    <w:rsid w:val="00184682"/>
    <w:rsid w:val="00184B34"/>
    <w:rsid w:val="0018509A"/>
    <w:rsid w:val="00186102"/>
    <w:rsid w:val="00186661"/>
    <w:rsid w:val="00186C0D"/>
    <w:rsid w:val="00187090"/>
    <w:rsid w:val="001875CF"/>
    <w:rsid w:val="00190EA7"/>
    <w:rsid w:val="00191417"/>
    <w:rsid w:val="0019143D"/>
    <w:rsid w:val="00191C33"/>
    <w:rsid w:val="00192A56"/>
    <w:rsid w:val="00192B6D"/>
    <w:rsid w:val="0019359A"/>
    <w:rsid w:val="00195159"/>
    <w:rsid w:val="001954ED"/>
    <w:rsid w:val="001954F8"/>
    <w:rsid w:val="00195597"/>
    <w:rsid w:val="00197430"/>
    <w:rsid w:val="001979A7"/>
    <w:rsid w:val="001A04B1"/>
    <w:rsid w:val="001A1BFD"/>
    <w:rsid w:val="001A21CB"/>
    <w:rsid w:val="001A2258"/>
    <w:rsid w:val="001A2B20"/>
    <w:rsid w:val="001A3530"/>
    <w:rsid w:val="001A3F12"/>
    <w:rsid w:val="001A5525"/>
    <w:rsid w:val="001A5B96"/>
    <w:rsid w:val="001A6156"/>
    <w:rsid w:val="001A616A"/>
    <w:rsid w:val="001A6A63"/>
    <w:rsid w:val="001B0718"/>
    <w:rsid w:val="001B081F"/>
    <w:rsid w:val="001B08C7"/>
    <w:rsid w:val="001B2809"/>
    <w:rsid w:val="001B2EB5"/>
    <w:rsid w:val="001B302A"/>
    <w:rsid w:val="001B5CC0"/>
    <w:rsid w:val="001B5EC2"/>
    <w:rsid w:val="001B6071"/>
    <w:rsid w:val="001B630F"/>
    <w:rsid w:val="001B75E8"/>
    <w:rsid w:val="001C150F"/>
    <w:rsid w:val="001C3773"/>
    <w:rsid w:val="001C3F9F"/>
    <w:rsid w:val="001C481A"/>
    <w:rsid w:val="001C4A18"/>
    <w:rsid w:val="001C4A1B"/>
    <w:rsid w:val="001C5260"/>
    <w:rsid w:val="001C5B68"/>
    <w:rsid w:val="001C79E8"/>
    <w:rsid w:val="001D03D4"/>
    <w:rsid w:val="001D2682"/>
    <w:rsid w:val="001D2B89"/>
    <w:rsid w:val="001D3C54"/>
    <w:rsid w:val="001D420F"/>
    <w:rsid w:val="001D44E0"/>
    <w:rsid w:val="001D497C"/>
    <w:rsid w:val="001D4F5D"/>
    <w:rsid w:val="001D7452"/>
    <w:rsid w:val="001D7597"/>
    <w:rsid w:val="001E0798"/>
    <w:rsid w:val="001E0B17"/>
    <w:rsid w:val="001E4ECD"/>
    <w:rsid w:val="001E5884"/>
    <w:rsid w:val="001E7D15"/>
    <w:rsid w:val="001E7EA2"/>
    <w:rsid w:val="001E7FA9"/>
    <w:rsid w:val="001E7FE4"/>
    <w:rsid w:val="001F2686"/>
    <w:rsid w:val="001F456A"/>
    <w:rsid w:val="001F6289"/>
    <w:rsid w:val="001F6580"/>
    <w:rsid w:val="001F6F71"/>
    <w:rsid w:val="001F7904"/>
    <w:rsid w:val="001F7BB5"/>
    <w:rsid w:val="002017D0"/>
    <w:rsid w:val="00201F2D"/>
    <w:rsid w:val="00202789"/>
    <w:rsid w:val="00203D80"/>
    <w:rsid w:val="00204F23"/>
    <w:rsid w:val="00206B26"/>
    <w:rsid w:val="00206B27"/>
    <w:rsid w:val="00207E5C"/>
    <w:rsid w:val="00211CC4"/>
    <w:rsid w:val="002125F7"/>
    <w:rsid w:val="002128D8"/>
    <w:rsid w:val="00213602"/>
    <w:rsid w:val="002137DA"/>
    <w:rsid w:val="00213DE3"/>
    <w:rsid w:val="002142C7"/>
    <w:rsid w:val="00215FAB"/>
    <w:rsid w:val="00215FFE"/>
    <w:rsid w:val="0021700A"/>
    <w:rsid w:val="002178D5"/>
    <w:rsid w:val="00217B55"/>
    <w:rsid w:val="002200A1"/>
    <w:rsid w:val="00221C93"/>
    <w:rsid w:val="00221E61"/>
    <w:rsid w:val="00222042"/>
    <w:rsid w:val="002231CE"/>
    <w:rsid w:val="0022328E"/>
    <w:rsid w:val="002232ED"/>
    <w:rsid w:val="00225CA0"/>
    <w:rsid w:val="00225D03"/>
    <w:rsid w:val="00226573"/>
    <w:rsid w:val="00226AC8"/>
    <w:rsid w:val="00226BFA"/>
    <w:rsid w:val="00227CA2"/>
    <w:rsid w:val="00227EDA"/>
    <w:rsid w:val="00230002"/>
    <w:rsid w:val="00231D14"/>
    <w:rsid w:val="0023255D"/>
    <w:rsid w:val="00232E4F"/>
    <w:rsid w:val="002334AC"/>
    <w:rsid w:val="00233C3E"/>
    <w:rsid w:val="00233C88"/>
    <w:rsid w:val="00234AA4"/>
    <w:rsid w:val="00234F60"/>
    <w:rsid w:val="00235D3D"/>
    <w:rsid w:val="00236379"/>
    <w:rsid w:val="00237233"/>
    <w:rsid w:val="00240DCA"/>
    <w:rsid w:val="00241067"/>
    <w:rsid w:val="00242C5B"/>
    <w:rsid w:val="00243D7C"/>
    <w:rsid w:val="00243E4A"/>
    <w:rsid w:val="00243EF0"/>
    <w:rsid w:val="002445AD"/>
    <w:rsid w:val="00244CB5"/>
    <w:rsid w:val="00246BC0"/>
    <w:rsid w:val="00252340"/>
    <w:rsid w:val="00253991"/>
    <w:rsid w:val="002550CF"/>
    <w:rsid w:val="00256195"/>
    <w:rsid w:val="00256496"/>
    <w:rsid w:val="00256B68"/>
    <w:rsid w:val="00257150"/>
    <w:rsid w:val="002574E7"/>
    <w:rsid w:val="002578B4"/>
    <w:rsid w:val="00260560"/>
    <w:rsid w:val="00260E03"/>
    <w:rsid w:val="002613CD"/>
    <w:rsid w:val="002615BD"/>
    <w:rsid w:val="00261CD6"/>
    <w:rsid w:val="00262194"/>
    <w:rsid w:val="002631CF"/>
    <w:rsid w:val="0026326F"/>
    <w:rsid w:val="00263888"/>
    <w:rsid w:val="002639B9"/>
    <w:rsid w:val="00263DFA"/>
    <w:rsid w:val="002640AA"/>
    <w:rsid w:val="00265C81"/>
    <w:rsid w:val="00266753"/>
    <w:rsid w:val="00267A7D"/>
    <w:rsid w:val="0027055A"/>
    <w:rsid w:val="00271FA9"/>
    <w:rsid w:val="002738F4"/>
    <w:rsid w:val="00274CB8"/>
    <w:rsid w:val="002756EE"/>
    <w:rsid w:val="002758A3"/>
    <w:rsid w:val="00275994"/>
    <w:rsid w:val="002761B5"/>
    <w:rsid w:val="002778EB"/>
    <w:rsid w:val="002806D7"/>
    <w:rsid w:val="00281098"/>
    <w:rsid w:val="002816DB"/>
    <w:rsid w:val="00281896"/>
    <w:rsid w:val="00282763"/>
    <w:rsid w:val="002827F0"/>
    <w:rsid w:val="0028330E"/>
    <w:rsid w:val="00283DCE"/>
    <w:rsid w:val="002844A0"/>
    <w:rsid w:val="002863BC"/>
    <w:rsid w:val="00286678"/>
    <w:rsid w:val="00290A1D"/>
    <w:rsid w:val="00290B30"/>
    <w:rsid w:val="00291549"/>
    <w:rsid w:val="00291EDB"/>
    <w:rsid w:val="00293E55"/>
    <w:rsid w:val="00294AAC"/>
    <w:rsid w:val="002958C9"/>
    <w:rsid w:val="00295A8D"/>
    <w:rsid w:val="00296830"/>
    <w:rsid w:val="00296D3B"/>
    <w:rsid w:val="002A096E"/>
    <w:rsid w:val="002A29C8"/>
    <w:rsid w:val="002A354F"/>
    <w:rsid w:val="002A560F"/>
    <w:rsid w:val="002A6C3E"/>
    <w:rsid w:val="002A7F44"/>
    <w:rsid w:val="002B173B"/>
    <w:rsid w:val="002B5C45"/>
    <w:rsid w:val="002B5E73"/>
    <w:rsid w:val="002B778E"/>
    <w:rsid w:val="002C16EB"/>
    <w:rsid w:val="002C1C20"/>
    <w:rsid w:val="002C6518"/>
    <w:rsid w:val="002C68E1"/>
    <w:rsid w:val="002C79F8"/>
    <w:rsid w:val="002C7D2F"/>
    <w:rsid w:val="002C7D7C"/>
    <w:rsid w:val="002D0598"/>
    <w:rsid w:val="002D0D02"/>
    <w:rsid w:val="002D12DF"/>
    <w:rsid w:val="002D28AF"/>
    <w:rsid w:val="002D2B4B"/>
    <w:rsid w:val="002D35CC"/>
    <w:rsid w:val="002D4464"/>
    <w:rsid w:val="002D4F7F"/>
    <w:rsid w:val="002D51EA"/>
    <w:rsid w:val="002D5DC7"/>
    <w:rsid w:val="002D5DE2"/>
    <w:rsid w:val="002D6762"/>
    <w:rsid w:val="002D6CCA"/>
    <w:rsid w:val="002E20F1"/>
    <w:rsid w:val="002E29BD"/>
    <w:rsid w:val="002E49D8"/>
    <w:rsid w:val="002E5559"/>
    <w:rsid w:val="002E5683"/>
    <w:rsid w:val="002E68DC"/>
    <w:rsid w:val="002E7383"/>
    <w:rsid w:val="002E74FE"/>
    <w:rsid w:val="002E7CE7"/>
    <w:rsid w:val="002E7FD9"/>
    <w:rsid w:val="002F2CD0"/>
    <w:rsid w:val="002F37DA"/>
    <w:rsid w:val="002F3922"/>
    <w:rsid w:val="002F6453"/>
    <w:rsid w:val="002F7138"/>
    <w:rsid w:val="00300434"/>
    <w:rsid w:val="003005FA"/>
    <w:rsid w:val="00301A51"/>
    <w:rsid w:val="00301A7C"/>
    <w:rsid w:val="00302177"/>
    <w:rsid w:val="0030397D"/>
    <w:rsid w:val="00304107"/>
    <w:rsid w:val="0030576E"/>
    <w:rsid w:val="003062DF"/>
    <w:rsid w:val="00306C44"/>
    <w:rsid w:val="00306EBC"/>
    <w:rsid w:val="003071DB"/>
    <w:rsid w:val="00307654"/>
    <w:rsid w:val="00307A65"/>
    <w:rsid w:val="003112A2"/>
    <w:rsid w:val="0031163B"/>
    <w:rsid w:val="00311745"/>
    <w:rsid w:val="00312C42"/>
    <w:rsid w:val="0031355C"/>
    <w:rsid w:val="00313824"/>
    <w:rsid w:val="00313C2E"/>
    <w:rsid w:val="003152B1"/>
    <w:rsid w:val="00315461"/>
    <w:rsid w:val="00316455"/>
    <w:rsid w:val="00316959"/>
    <w:rsid w:val="00316F28"/>
    <w:rsid w:val="003208F2"/>
    <w:rsid w:val="003209A8"/>
    <w:rsid w:val="003213B4"/>
    <w:rsid w:val="003216F6"/>
    <w:rsid w:val="003226B2"/>
    <w:rsid w:val="00323039"/>
    <w:rsid w:val="00323570"/>
    <w:rsid w:val="0032651F"/>
    <w:rsid w:val="00326E98"/>
    <w:rsid w:val="003322D0"/>
    <w:rsid w:val="00333A3B"/>
    <w:rsid w:val="00333C01"/>
    <w:rsid w:val="00335B9F"/>
    <w:rsid w:val="00335F9F"/>
    <w:rsid w:val="00336148"/>
    <w:rsid w:val="00337264"/>
    <w:rsid w:val="003376D0"/>
    <w:rsid w:val="003405D8"/>
    <w:rsid w:val="003407D7"/>
    <w:rsid w:val="00340C6C"/>
    <w:rsid w:val="0034198B"/>
    <w:rsid w:val="00342AC0"/>
    <w:rsid w:val="00342D5D"/>
    <w:rsid w:val="00342E1C"/>
    <w:rsid w:val="0034391C"/>
    <w:rsid w:val="003442EB"/>
    <w:rsid w:val="003462FE"/>
    <w:rsid w:val="00346EC7"/>
    <w:rsid w:val="00347530"/>
    <w:rsid w:val="00347AE4"/>
    <w:rsid w:val="00347E74"/>
    <w:rsid w:val="00350886"/>
    <w:rsid w:val="00350EA3"/>
    <w:rsid w:val="00353972"/>
    <w:rsid w:val="00356543"/>
    <w:rsid w:val="00356657"/>
    <w:rsid w:val="00356B6E"/>
    <w:rsid w:val="003574BC"/>
    <w:rsid w:val="00357764"/>
    <w:rsid w:val="00361D52"/>
    <w:rsid w:val="00362F11"/>
    <w:rsid w:val="00363925"/>
    <w:rsid w:val="00365677"/>
    <w:rsid w:val="0036591B"/>
    <w:rsid w:val="00366500"/>
    <w:rsid w:val="0036788C"/>
    <w:rsid w:val="003679C4"/>
    <w:rsid w:val="00367D3A"/>
    <w:rsid w:val="003704BC"/>
    <w:rsid w:val="00370678"/>
    <w:rsid w:val="0037145C"/>
    <w:rsid w:val="00371BB7"/>
    <w:rsid w:val="00372CFC"/>
    <w:rsid w:val="00373861"/>
    <w:rsid w:val="00373DAC"/>
    <w:rsid w:val="00374175"/>
    <w:rsid w:val="00374A9E"/>
    <w:rsid w:val="0037501E"/>
    <w:rsid w:val="0037572C"/>
    <w:rsid w:val="0037744E"/>
    <w:rsid w:val="00380995"/>
    <w:rsid w:val="00380CE0"/>
    <w:rsid w:val="00380F18"/>
    <w:rsid w:val="003839C5"/>
    <w:rsid w:val="00384943"/>
    <w:rsid w:val="00384944"/>
    <w:rsid w:val="00385629"/>
    <w:rsid w:val="003856EA"/>
    <w:rsid w:val="00385B74"/>
    <w:rsid w:val="00386708"/>
    <w:rsid w:val="0038759C"/>
    <w:rsid w:val="00390752"/>
    <w:rsid w:val="00390FE4"/>
    <w:rsid w:val="00392036"/>
    <w:rsid w:val="003925C7"/>
    <w:rsid w:val="00392884"/>
    <w:rsid w:val="0039292F"/>
    <w:rsid w:val="003932C0"/>
    <w:rsid w:val="00393B11"/>
    <w:rsid w:val="00394335"/>
    <w:rsid w:val="003943DF"/>
    <w:rsid w:val="00395BB4"/>
    <w:rsid w:val="0039640D"/>
    <w:rsid w:val="003970A5"/>
    <w:rsid w:val="00397784"/>
    <w:rsid w:val="00397E73"/>
    <w:rsid w:val="003A0894"/>
    <w:rsid w:val="003A08E2"/>
    <w:rsid w:val="003A09F8"/>
    <w:rsid w:val="003A1E02"/>
    <w:rsid w:val="003A28C2"/>
    <w:rsid w:val="003A3412"/>
    <w:rsid w:val="003A434A"/>
    <w:rsid w:val="003A4A4A"/>
    <w:rsid w:val="003A511A"/>
    <w:rsid w:val="003A552A"/>
    <w:rsid w:val="003A5F9B"/>
    <w:rsid w:val="003A5FC6"/>
    <w:rsid w:val="003A64AE"/>
    <w:rsid w:val="003A65F7"/>
    <w:rsid w:val="003B00C7"/>
    <w:rsid w:val="003B06E9"/>
    <w:rsid w:val="003B0842"/>
    <w:rsid w:val="003B0BB4"/>
    <w:rsid w:val="003B1D30"/>
    <w:rsid w:val="003B2B39"/>
    <w:rsid w:val="003B4ECF"/>
    <w:rsid w:val="003B61A6"/>
    <w:rsid w:val="003C0490"/>
    <w:rsid w:val="003C2A7F"/>
    <w:rsid w:val="003C4A44"/>
    <w:rsid w:val="003C5D82"/>
    <w:rsid w:val="003D0603"/>
    <w:rsid w:val="003D09FB"/>
    <w:rsid w:val="003D1789"/>
    <w:rsid w:val="003D2594"/>
    <w:rsid w:val="003D2C34"/>
    <w:rsid w:val="003D2D6E"/>
    <w:rsid w:val="003D3585"/>
    <w:rsid w:val="003D3DB9"/>
    <w:rsid w:val="003D4603"/>
    <w:rsid w:val="003D5576"/>
    <w:rsid w:val="003D74E6"/>
    <w:rsid w:val="003D76CE"/>
    <w:rsid w:val="003E11F2"/>
    <w:rsid w:val="003E4BF8"/>
    <w:rsid w:val="003E6E95"/>
    <w:rsid w:val="003E6F05"/>
    <w:rsid w:val="003E7405"/>
    <w:rsid w:val="003E746A"/>
    <w:rsid w:val="003E783F"/>
    <w:rsid w:val="003F0391"/>
    <w:rsid w:val="003F3544"/>
    <w:rsid w:val="003F42A7"/>
    <w:rsid w:val="003F4D95"/>
    <w:rsid w:val="003F4DE4"/>
    <w:rsid w:val="003F52A5"/>
    <w:rsid w:val="003F61EE"/>
    <w:rsid w:val="003F73BE"/>
    <w:rsid w:val="00401C38"/>
    <w:rsid w:val="0040401B"/>
    <w:rsid w:val="004046A0"/>
    <w:rsid w:val="00404762"/>
    <w:rsid w:val="00405F97"/>
    <w:rsid w:val="004062E5"/>
    <w:rsid w:val="0041016D"/>
    <w:rsid w:val="00410895"/>
    <w:rsid w:val="004109EC"/>
    <w:rsid w:val="00411C97"/>
    <w:rsid w:val="0041214B"/>
    <w:rsid w:val="004151C9"/>
    <w:rsid w:val="00415414"/>
    <w:rsid w:val="00416ECE"/>
    <w:rsid w:val="004170D2"/>
    <w:rsid w:val="00420C72"/>
    <w:rsid w:val="00420F74"/>
    <w:rsid w:val="00422593"/>
    <w:rsid w:val="004226F8"/>
    <w:rsid w:val="004246A0"/>
    <w:rsid w:val="004257DB"/>
    <w:rsid w:val="00425DEA"/>
    <w:rsid w:val="00426508"/>
    <w:rsid w:val="004270D5"/>
    <w:rsid w:val="00427A4D"/>
    <w:rsid w:val="00427FF8"/>
    <w:rsid w:val="004304F7"/>
    <w:rsid w:val="00432484"/>
    <w:rsid w:val="00432737"/>
    <w:rsid w:val="00432F6E"/>
    <w:rsid w:val="0043405F"/>
    <w:rsid w:val="0043488B"/>
    <w:rsid w:val="004352C2"/>
    <w:rsid w:val="00435B12"/>
    <w:rsid w:val="00435CD9"/>
    <w:rsid w:val="00442589"/>
    <w:rsid w:val="00442D4C"/>
    <w:rsid w:val="0044691D"/>
    <w:rsid w:val="004471C7"/>
    <w:rsid w:val="0045194B"/>
    <w:rsid w:val="00452D4F"/>
    <w:rsid w:val="00453615"/>
    <w:rsid w:val="00454218"/>
    <w:rsid w:val="004548A5"/>
    <w:rsid w:val="004549FA"/>
    <w:rsid w:val="00455224"/>
    <w:rsid w:val="00455A6D"/>
    <w:rsid w:val="00456044"/>
    <w:rsid w:val="004562DE"/>
    <w:rsid w:val="00456903"/>
    <w:rsid w:val="00456C45"/>
    <w:rsid w:val="00461C92"/>
    <w:rsid w:val="00461D48"/>
    <w:rsid w:val="00462DB9"/>
    <w:rsid w:val="004633A4"/>
    <w:rsid w:val="004634FC"/>
    <w:rsid w:val="00463AE9"/>
    <w:rsid w:val="00467A76"/>
    <w:rsid w:val="0047215A"/>
    <w:rsid w:val="00472819"/>
    <w:rsid w:val="00472855"/>
    <w:rsid w:val="00472C17"/>
    <w:rsid w:val="004735B3"/>
    <w:rsid w:val="00473FD5"/>
    <w:rsid w:val="00475F78"/>
    <w:rsid w:val="00476617"/>
    <w:rsid w:val="00480B30"/>
    <w:rsid w:val="00480DEF"/>
    <w:rsid w:val="00481082"/>
    <w:rsid w:val="00482008"/>
    <w:rsid w:val="004820A9"/>
    <w:rsid w:val="004833CD"/>
    <w:rsid w:val="00483BBE"/>
    <w:rsid w:val="00483C1D"/>
    <w:rsid w:val="00483E33"/>
    <w:rsid w:val="00483FB3"/>
    <w:rsid w:val="004844E6"/>
    <w:rsid w:val="004845AE"/>
    <w:rsid w:val="004851D4"/>
    <w:rsid w:val="004856A5"/>
    <w:rsid w:val="0048612D"/>
    <w:rsid w:val="0048667C"/>
    <w:rsid w:val="00487445"/>
    <w:rsid w:val="00487D95"/>
    <w:rsid w:val="00492BEC"/>
    <w:rsid w:val="004941B4"/>
    <w:rsid w:val="00495274"/>
    <w:rsid w:val="00496B99"/>
    <w:rsid w:val="004975C9"/>
    <w:rsid w:val="004A06E7"/>
    <w:rsid w:val="004A07C0"/>
    <w:rsid w:val="004A2DFD"/>
    <w:rsid w:val="004A44EF"/>
    <w:rsid w:val="004A48DE"/>
    <w:rsid w:val="004A4ECB"/>
    <w:rsid w:val="004A5701"/>
    <w:rsid w:val="004A5B5F"/>
    <w:rsid w:val="004B0195"/>
    <w:rsid w:val="004B0A2E"/>
    <w:rsid w:val="004B0FF8"/>
    <w:rsid w:val="004B15CC"/>
    <w:rsid w:val="004B16FD"/>
    <w:rsid w:val="004B1F1C"/>
    <w:rsid w:val="004B25BF"/>
    <w:rsid w:val="004B363F"/>
    <w:rsid w:val="004B3BE4"/>
    <w:rsid w:val="004B4F25"/>
    <w:rsid w:val="004B7A0B"/>
    <w:rsid w:val="004B7ABC"/>
    <w:rsid w:val="004C3951"/>
    <w:rsid w:val="004C4B23"/>
    <w:rsid w:val="004C51ED"/>
    <w:rsid w:val="004C5761"/>
    <w:rsid w:val="004C58FD"/>
    <w:rsid w:val="004C5BE9"/>
    <w:rsid w:val="004C61A4"/>
    <w:rsid w:val="004C61E0"/>
    <w:rsid w:val="004C6D86"/>
    <w:rsid w:val="004C7E50"/>
    <w:rsid w:val="004D024B"/>
    <w:rsid w:val="004D0D64"/>
    <w:rsid w:val="004D1CCD"/>
    <w:rsid w:val="004D296E"/>
    <w:rsid w:val="004D3334"/>
    <w:rsid w:val="004D33AB"/>
    <w:rsid w:val="004D4400"/>
    <w:rsid w:val="004D58C8"/>
    <w:rsid w:val="004D70A5"/>
    <w:rsid w:val="004D7893"/>
    <w:rsid w:val="004E0E8B"/>
    <w:rsid w:val="004E2589"/>
    <w:rsid w:val="004E3296"/>
    <w:rsid w:val="004E51E1"/>
    <w:rsid w:val="004E5C77"/>
    <w:rsid w:val="004E6361"/>
    <w:rsid w:val="004F19A3"/>
    <w:rsid w:val="004F3042"/>
    <w:rsid w:val="004F46E0"/>
    <w:rsid w:val="004F49AF"/>
    <w:rsid w:val="004F4DC9"/>
    <w:rsid w:val="004F5DA1"/>
    <w:rsid w:val="004F635C"/>
    <w:rsid w:val="004F7722"/>
    <w:rsid w:val="0050082F"/>
    <w:rsid w:val="00501BC2"/>
    <w:rsid w:val="00502AC2"/>
    <w:rsid w:val="00502B69"/>
    <w:rsid w:val="00503C8E"/>
    <w:rsid w:val="00504487"/>
    <w:rsid w:val="00504534"/>
    <w:rsid w:val="005079A9"/>
    <w:rsid w:val="00507B6B"/>
    <w:rsid w:val="00507EF7"/>
    <w:rsid w:val="00510AC9"/>
    <w:rsid w:val="00510F69"/>
    <w:rsid w:val="0051153B"/>
    <w:rsid w:val="00512063"/>
    <w:rsid w:val="005147F4"/>
    <w:rsid w:val="00514CAB"/>
    <w:rsid w:val="005158C2"/>
    <w:rsid w:val="00515BBA"/>
    <w:rsid w:val="005160C5"/>
    <w:rsid w:val="005167CE"/>
    <w:rsid w:val="00516823"/>
    <w:rsid w:val="005171E7"/>
    <w:rsid w:val="0051729C"/>
    <w:rsid w:val="00517A54"/>
    <w:rsid w:val="0052005F"/>
    <w:rsid w:val="00520107"/>
    <w:rsid w:val="005213CB"/>
    <w:rsid w:val="00523011"/>
    <w:rsid w:val="0052372E"/>
    <w:rsid w:val="00524C3B"/>
    <w:rsid w:val="00525A15"/>
    <w:rsid w:val="00526CDB"/>
    <w:rsid w:val="005302E0"/>
    <w:rsid w:val="005304A4"/>
    <w:rsid w:val="00531775"/>
    <w:rsid w:val="00531BCD"/>
    <w:rsid w:val="00532F81"/>
    <w:rsid w:val="00533BC5"/>
    <w:rsid w:val="00533C4C"/>
    <w:rsid w:val="005427D9"/>
    <w:rsid w:val="005441BD"/>
    <w:rsid w:val="0054475E"/>
    <w:rsid w:val="00544E6A"/>
    <w:rsid w:val="00546576"/>
    <w:rsid w:val="0054753F"/>
    <w:rsid w:val="00550BAC"/>
    <w:rsid w:val="00552C8E"/>
    <w:rsid w:val="00553871"/>
    <w:rsid w:val="00553E97"/>
    <w:rsid w:val="00555555"/>
    <w:rsid w:val="00555D7A"/>
    <w:rsid w:val="005565CE"/>
    <w:rsid w:val="00556949"/>
    <w:rsid w:val="00557B26"/>
    <w:rsid w:val="00557F8A"/>
    <w:rsid w:val="00560814"/>
    <w:rsid w:val="005608E6"/>
    <w:rsid w:val="00560C28"/>
    <w:rsid w:val="00561161"/>
    <w:rsid w:val="005612AF"/>
    <w:rsid w:val="00563756"/>
    <w:rsid w:val="00564D72"/>
    <w:rsid w:val="00565915"/>
    <w:rsid w:val="00565BE4"/>
    <w:rsid w:val="005661F7"/>
    <w:rsid w:val="00566E1C"/>
    <w:rsid w:val="00567A40"/>
    <w:rsid w:val="0057037B"/>
    <w:rsid w:val="0057085D"/>
    <w:rsid w:val="00572B12"/>
    <w:rsid w:val="00573CBE"/>
    <w:rsid w:val="00573DD6"/>
    <w:rsid w:val="00573F48"/>
    <w:rsid w:val="00573F65"/>
    <w:rsid w:val="00580784"/>
    <w:rsid w:val="00581475"/>
    <w:rsid w:val="0058595A"/>
    <w:rsid w:val="00585B6F"/>
    <w:rsid w:val="005863B8"/>
    <w:rsid w:val="00586659"/>
    <w:rsid w:val="00587657"/>
    <w:rsid w:val="0058782E"/>
    <w:rsid w:val="005901C2"/>
    <w:rsid w:val="0059206A"/>
    <w:rsid w:val="005924D9"/>
    <w:rsid w:val="005943B3"/>
    <w:rsid w:val="00594C93"/>
    <w:rsid w:val="00595100"/>
    <w:rsid w:val="00596A8E"/>
    <w:rsid w:val="0059734B"/>
    <w:rsid w:val="0059797C"/>
    <w:rsid w:val="005A0BF5"/>
    <w:rsid w:val="005A1223"/>
    <w:rsid w:val="005A1873"/>
    <w:rsid w:val="005A18A4"/>
    <w:rsid w:val="005A1F58"/>
    <w:rsid w:val="005A22B5"/>
    <w:rsid w:val="005A2587"/>
    <w:rsid w:val="005A2EF9"/>
    <w:rsid w:val="005A3A8B"/>
    <w:rsid w:val="005A41AB"/>
    <w:rsid w:val="005A5646"/>
    <w:rsid w:val="005A5834"/>
    <w:rsid w:val="005A6334"/>
    <w:rsid w:val="005A65E3"/>
    <w:rsid w:val="005A7221"/>
    <w:rsid w:val="005A72BF"/>
    <w:rsid w:val="005B21B4"/>
    <w:rsid w:val="005B46C0"/>
    <w:rsid w:val="005B5730"/>
    <w:rsid w:val="005B5861"/>
    <w:rsid w:val="005B5C66"/>
    <w:rsid w:val="005B6340"/>
    <w:rsid w:val="005B7BC8"/>
    <w:rsid w:val="005C0C2A"/>
    <w:rsid w:val="005C0C50"/>
    <w:rsid w:val="005C0F67"/>
    <w:rsid w:val="005C1947"/>
    <w:rsid w:val="005C2E2D"/>
    <w:rsid w:val="005C2E9F"/>
    <w:rsid w:val="005C5509"/>
    <w:rsid w:val="005C6272"/>
    <w:rsid w:val="005C735A"/>
    <w:rsid w:val="005D0318"/>
    <w:rsid w:val="005D177C"/>
    <w:rsid w:val="005D1B2D"/>
    <w:rsid w:val="005D1E36"/>
    <w:rsid w:val="005D20E9"/>
    <w:rsid w:val="005D3093"/>
    <w:rsid w:val="005D30FA"/>
    <w:rsid w:val="005D34FC"/>
    <w:rsid w:val="005D3F5D"/>
    <w:rsid w:val="005D44EC"/>
    <w:rsid w:val="005D559D"/>
    <w:rsid w:val="005D5888"/>
    <w:rsid w:val="005D5BBC"/>
    <w:rsid w:val="005D7675"/>
    <w:rsid w:val="005E34EC"/>
    <w:rsid w:val="005E3BF9"/>
    <w:rsid w:val="005E41C9"/>
    <w:rsid w:val="005E438F"/>
    <w:rsid w:val="005E4512"/>
    <w:rsid w:val="005E4F43"/>
    <w:rsid w:val="005E545D"/>
    <w:rsid w:val="005E576C"/>
    <w:rsid w:val="005E5F9A"/>
    <w:rsid w:val="005E73FF"/>
    <w:rsid w:val="005F0C9A"/>
    <w:rsid w:val="005F1591"/>
    <w:rsid w:val="005F30FE"/>
    <w:rsid w:val="005F3562"/>
    <w:rsid w:val="005F3965"/>
    <w:rsid w:val="005F3F3F"/>
    <w:rsid w:val="005F4AA3"/>
    <w:rsid w:val="005F4B30"/>
    <w:rsid w:val="005F571E"/>
    <w:rsid w:val="005F5F25"/>
    <w:rsid w:val="005F6571"/>
    <w:rsid w:val="005F7181"/>
    <w:rsid w:val="005F786C"/>
    <w:rsid w:val="00601282"/>
    <w:rsid w:val="006013F8"/>
    <w:rsid w:val="00601793"/>
    <w:rsid w:val="00603620"/>
    <w:rsid w:val="00604DAE"/>
    <w:rsid w:val="006069BA"/>
    <w:rsid w:val="00606D5D"/>
    <w:rsid w:val="00607AB0"/>
    <w:rsid w:val="00612BD2"/>
    <w:rsid w:val="006139D0"/>
    <w:rsid w:val="00613F1F"/>
    <w:rsid w:val="00614661"/>
    <w:rsid w:val="00614AAD"/>
    <w:rsid w:val="00614C8D"/>
    <w:rsid w:val="006158B5"/>
    <w:rsid w:val="00616E0D"/>
    <w:rsid w:val="006178C4"/>
    <w:rsid w:val="00617D08"/>
    <w:rsid w:val="0062078D"/>
    <w:rsid w:val="006213CD"/>
    <w:rsid w:val="0062168A"/>
    <w:rsid w:val="006233BB"/>
    <w:rsid w:val="00624304"/>
    <w:rsid w:val="00624723"/>
    <w:rsid w:val="006253DE"/>
    <w:rsid w:val="00626B15"/>
    <w:rsid w:val="00626D75"/>
    <w:rsid w:val="0062701A"/>
    <w:rsid w:val="0063092B"/>
    <w:rsid w:val="006314A1"/>
    <w:rsid w:val="00631A72"/>
    <w:rsid w:val="00631FAF"/>
    <w:rsid w:val="0063217F"/>
    <w:rsid w:val="006322D7"/>
    <w:rsid w:val="006335E5"/>
    <w:rsid w:val="0063410E"/>
    <w:rsid w:val="00634CAB"/>
    <w:rsid w:val="006362D5"/>
    <w:rsid w:val="006376B4"/>
    <w:rsid w:val="0063783E"/>
    <w:rsid w:val="0064125F"/>
    <w:rsid w:val="006419FB"/>
    <w:rsid w:val="00643243"/>
    <w:rsid w:val="00643A46"/>
    <w:rsid w:val="00643D73"/>
    <w:rsid w:val="00644BA7"/>
    <w:rsid w:val="00644E6F"/>
    <w:rsid w:val="0064514D"/>
    <w:rsid w:val="0064739E"/>
    <w:rsid w:val="00647FD1"/>
    <w:rsid w:val="00652E1E"/>
    <w:rsid w:val="00652F28"/>
    <w:rsid w:val="006543DF"/>
    <w:rsid w:val="00656A2F"/>
    <w:rsid w:val="00656DE9"/>
    <w:rsid w:val="006613EF"/>
    <w:rsid w:val="006618A7"/>
    <w:rsid w:val="00661C84"/>
    <w:rsid w:val="00661D3C"/>
    <w:rsid w:val="00662182"/>
    <w:rsid w:val="00663A7C"/>
    <w:rsid w:val="00664B3A"/>
    <w:rsid w:val="00666C10"/>
    <w:rsid w:val="00667817"/>
    <w:rsid w:val="00670920"/>
    <w:rsid w:val="00671CD0"/>
    <w:rsid w:val="0067538D"/>
    <w:rsid w:val="0067580A"/>
    <w:rsid w:val="00676CF5"/>
    <w:rsid w:val="00677749"/>
    <w:rsid w:val="00680927"/>
    <w:rsid w:val="00681E62"/>
    <w:rsid w:val="00683F4E"/>
    <w:rsid w:val="006849C2"/>
    <w:rsid w:val="00684CDD"/>
    <w:rsid w:val="00685466"/>
    <w:rsid w:val="00686039"/>
    <w:rsid w:val="0068672B"/>
    <w:rsid w:val="00686ECB"/>
    <w:rsid w:val="00690398"/>
    <w:rsid w:val="006909A6"/>
    <w:rsid w:val="006914B1"/>
    <w:rsid w:val="006942B1"/>
    <w:rsid w:val="0069607D"/>
    <w:rsid w:val="006966D1"/>
    <w:rsid w:val="00697719"/>
    <w:rsid w:val="00697AAB"/>
    <w:rsid w:val="00697E40"/>
    <w:rsid w:val="006A0FCD"/>
    <w:rsid w:val="006A16A3"/>
    <w:rsid w:val="006A2674"/>
    <w:rsid w:val="006A40A1"/>
    <w:rsid w:val="006A48A8"/>
    <w:rsid w:val="006A4F83"/>
    <w:rsid w:val="006A529D"/>
    <w:rsid w:val="006A5AC0"/>
    <w:rsid w:val="006A5B80"/>
    <w:rsid w:val="006A5DA2"/>
    <w:rsid w:val="006A6B28"/>
    <w:rsid w:val="006A6BAA"/>
    <w:rsid w:val="006A7792"/>
    <w:rsid w:val="006B01F8"/>
    <w:rsid w:val="006B02F2"/>
    <w:rsid w:val="006B2667"/>
    <w:rsid w:val="006B339A"/>
    <w:rsid w:val="006B4531"/>
    <w:rsid w:val="006B4A88"/>
    <w:rsid w:val="006B5084"/>
    <w:rsid w:val="006B538F"/>
    <w:rsid w:val="006B7399"/>
    <w:rsid w:val="006B775C"/>
    <w:rsid w:val="006C0198"/>
    <w:rsid w:val="006C069F"/>
    <w:rsid w:val="006C1C31"/>
    <w:rsid w:val="006C2AE1"/>
    <w:rsid w:val="006C327E"/>
    <w:rsid w:val="006C3F81"/>
    <w:rsid w:val="006C439E"/>
    <w:rsid w:val="006C47BE"/>
    <w:rsid w:val="006C598E"/>
    <w:rsid w:val="006C5D8F"/>
    <w:rsid w:val="006C5DBA"/>
    <w:rsid w:val="006C7F8C"/>
    <w:rsid w:val="006D04EF"/>
    <w:rsid w:val="006D1055"/>
    <w:rsid w:val="006D135D"/>
    <w:rsid w:val="006D2AD1"/>
    <w:rsid w:val="006D300B"/>
    <w:rsid w:val="006D384C"/>
    <w:rsid w:val="006D4018"/>
    <w:rsid w:val="006D6ECA"/>
    <w:rsid w:val="006D73BB"/>
    <w:rsid w:val="006D75C7"/>
    <w:rsid w:val="006D778A"/>
    <w:rsid w:val="006E006D"/>
    <w:rsid w:val="006E08A8"/>
    <w:rsid w:val="006E0972"/>
    <w:rsid w:val="006E0C97"/>
    <w:rsid w:val="006E2429"/>
    <w:rsid w:val="006E3942"/>
    <w:rsid w:val="006E3EA4"/>
    <w:rsid w:val="006E45FF"/>
    <w:rsid w:val="006E4B63"/>
    <w:rsid w:val="006E4E57"/>
    <w:rsid w:val="006E4F59"/>
    <w:rsid w:val="006E5882"/>
    <w:rsid w:val="006E6898"/>
    <w:rsid w:val="006E7479"/>
    <w:rsid w:val="006E7F93"/>
    <w:rsid w:val="006F001D"/>
    <w:rsid w:val="006F0D3A"/>
    <w:rsid w:val="006F0D9D"/>
    <w:rsid w:val="006F113D"/>
    <w:rsid w:val="006F16F6"/>
    <w:rsid w:val="006F1968"/>
    <w:rsid w:val="006F23C1"/>
    <w:rsid w:val="006F37E6"/>
    <w:rsid w:val="006F3DC3"/>
    <w:rsid w:val="006F4455"/>
    <w:rsid w:val="006F47BC"/>
    <w:rsid w:val="006F552E"/>
    <w:rsid w:val="006F585A"/>
    <w:rsid w:val="006F5ECF"/>
    <w:rsid w:val="006F6206"/>
    <w:rsid w:val="006F6A9A"/>
    <w:rsid w:val="006F76E6"/>
    <w:rsid w:val="00701588"/>
    <w:rsid w:val="00701B2D"/>
    <w:rsid w:val="0070435C"/>
    <w:rsid w:val="00706EDA"/>
    <w:rsid w:val="007072BE"/>
    <w:rsid w:val="007072ED"/>
    <w:rsid w:val="00707C16"/>
    <w:rsid w:val="007109F9"/>
    <w:rsid w:val="00710A79"/>
    <w:rsid w:val="007116C6"/>
    <w:rsid w:val="00712CBB"/>
    <w:rsid w:val="00714463"/>
    <w:rsid w:val="007160B7"/>
    <w:rsid w:val="00716450"/>
    <w:rsid w:val="00716A17"/>
    <w:rsid w:val="007204E6"/>
    <w:rsid w:val="0072268A"/>
    <w:rsid w:val="007229BD"/>
    <w:rsid w:val="00723D06"/>
    <w:rsid w:val="007245C9"/>
    <w:rsid w:val="007252FD"/>
    <w:rsid w:val="0072672C"/>
    <w:rsid w:val="007271EB"/>
    <w:rsid w:val="007273BF"/>
    <w:rsid w:val="0072796A"/>
    <w:rsid w:val="0073023E"/>
    <w:rsid w:val="0073029F"/>
    <w:rsid w:val="0073049A"/>
    <w:rsid w:val="00732629"/>
    <w:rsid w:val="00732F54"/>
    <w:rsid w:val="00733244"/>
    <w:rsid w:val="0073331B"/>
    <w:rsid w:val="0073399F"/>
    <w:rsid w:val="007347FE"/>
    <w:rsid w:val="00735D8F"/>
    <w:rsid w:val="0073676E"/>
    <w:rsid w:val="00736F35"/>
    <w:rsid w:val="0073722B"/>
    <w:rsid w:val="00737393"/>
    <w:rsid w:val="00737D15"/>
    <w:rsid w:val="007406A8"/>
    <w:rsid w:val="007406E4"/>
    <w:rsid w:val="00741089"/>
    <w:rsid w:val="00741440"/>
    <w:rsid w:val="00741A5F"/>
    <w:rsid w:val="00743E68"/>
    <w:rsid w:val="00744AE4"/>
    <w:rsid w:val="00745FF9"/>
    <w:rsid w:val="00747667"/>
    <w:rsid w:val="0075117E"/>
    <w:rsid w:val="00751A80"/>
    <w:rsid w:val="00753FAE"/>
    <w:rsid w:val="0075404D"/>
    <w:rsid w:val="0075528E"/>
    <w:rsid w:val="00756376"/>
    <w:rsid w:val="00756796"/>
    <w:rsid w:val="00757430"/>
    <w:rsid w:val="0075799A"/>
    <w:rsid w:val="00757CCB"/>
    <w:rsid w:val="00760E03"/>
    <w:rsid w:val="007624B6"/>
    <w:rsid w:val="007639EA"/>
    <w:rsid w:val="00763AE4"/>
    <w:rsid w:val="00765683"/>
    <w:rsid w:val="00765C4B"/>
    <w:rsid w:val="007708F7"/>
    <w:rsid w:val="00770BD1"/>
    <w:rsid w:val="00770F3C"/>
    <w:rsid w:val="007721ED"/>
    <w:rsid w:val="00772AE2"/>
    <w:rsid w:val="007741AB"/>
    <w:rsid w:val="0077571C"/>
    <w:rsid w:val="00776240"/>
    <w:rsid w:val="00777082"/>
    <w:rsid w:val="007778E6"/>
    <w:rsid w:val="00780069"/>
    <w:rsid w:val="007803DC"/>
    <w:rsid w:val="00781E51"/>
    <w:rsid w:val="0078231F"/>
    <w:rsid w:val="00784597"/>
    <w:rsid w:val="00784D6F"/>
    <w:rsid w:val="00784D71"/>
    <w:rsid w:val="00784DBB"/>
    <w:rsid w:val="0078505C"/>
    <w:rsid w:val="0078586F"/>
    <w:rsid w:val="0078610A"/>
    <w:rsid w:val="00786F81"/>
    <w:rsid w:val="00786FAE"/>
    <w:rsid w:val="00790624"/>
    <w:rsid w:val="00790927"/>
    <w:rsid w:val="00792D65"/>
    <w:rsid w:val="00792F71"/>
    <w:rsid w:val="007959C7"/>
    <w:rsid w:val="00795DC4"/>
    <w:rsid w:val="00797301"/>
    <w:rsid w:val="0079792D"/>
    <w:rsid w:val="00797993"/>
    <w:rsid w:val="007A0578"/>
    <w:rsid w:val="007A06D5"/>
    <w:rsid w:val="007A1233"/>
    <w:rsid w:val="007A1553"/>
    <w:rsid w:val="007A1DB4"/>
    <w:rsid w:val="007A576C"/>
    <w:rsid w:val="007A704E"/>
    <w:rsid w:val="007A770A"/>
    <w:rsid w:val="007A7795"/>
    <w:rsid w:val="007A7D45"/>
    <w:rsid w:val="007B01F2"/>
    <w:rsid w:val="007B1431"/>
    <w:rsid w:val="007B23C6"/>
    <w:rsid w:val="007B279D"/>
    <w:rsid w:val="007B2AFB"/>
    <w:rsid w:val="007B2DCE"/>
    <w:rsid w:val="007B3075"/>
    <w:rsid w:val="007B55BC"/>
    <w:rsid w:val="007B6053"/>
    <w:rsid w:val="007B707F"/>
    <w:rsid w:val="007B7A56"/>
    <w:rsid w:val="007C01CD"/>
    <w:rsid w:val="007C07C2"/>
    <w:rsid w:val="007C0F38"/>
    <w:rsid w:val="007C10AF"/>
    <w:rsid w:val="007C2716"/>
    <w:rsid w:val="007C33CE"/>
    <w:rsid w:val="007C5016"/>
    <w:rsid w:val="007C7127"/>
    <w:rsid w:val="007D11CB"/>
    <w:rsid w:val="007D19AB"/>
    <w:rsid w:val="007D1D62"/>
    <w:rsid w:val="007D2697"/>
    <w:rsid w:val="007D2EEF"/>
    <w:rsid w:val="007D352A"/>
    <w:rsid w:val="007D367C"/>
    <w:rsid w:val="007D5F09"/>
    <w:rsid w:val="007D79B4"/>
    <w:rsid w:val="007D7C16"/>
    <w:rsid w:val="007E143D"/>
    <w:rsid w:val="007E7E45"/>
    <w:rsid w:val="007F00CD"/>
    <w:rsid w:val="007F17E0"/>
    <w:rsid w:val="007F182A"/>
    <w:rsid w:val="007F2CA1"/>
    <w:rsid w:val="007F37C1"/>
    <w:rsid w:val="007F3D2B"/>
    <w:rsid w:val="007F60AE"/>
    <w:rsid w:val="007F6277"/>
    <w:rsid w:val="007F6E3E"/>
    <w:rsid w:val="007F7366"/>
    <w:rsid w:val="007F7A7E"/>
    <w:rsid w:val="007F7BF4"/>
    <w:rsid w:val="00801186"/>
    <w:rsid w:val="008028B4"/>
    <w:rsid w:val="00803492"/>
    <w:rsid w:val="008048CB"/>
    <w:rsid w:val="008049C4"/>
    <w:rsid w:val="008126A3"/>
    <w:rsid w:val="00813478"/>
    <w:rsid w:val="008139E4"/>
    <w:rsid w:val="0081413F"/>
    <w:rsid w:val="0081663A"/>
    <w:rsid w:val="00816E2D"/>
    <w:rsid w:val="00821244"/>
    <w:rsid w:val="008218B5"/>
    <w:rsid w:val="008224A1"/>
    <w:rsid w:val="00822704"/>
    <w:rsid w:val="008228E1"/>
    <w:rsid w:val="00822B91"/>
    <w:rsid w:val="0082319F"/>
    <w:rsid w:val="00824589"/>
    <w:rsid w:val="00824625"/>
    <w:rsid w:val="008257AB"/>
    <w:rsid w:val="00827044"/>
    <w:rsid w:val="00827F2F"/>
    <w:rsid w:val="00830075"/>
    <w:rsid w:val="0083068A"/>
    <w:rsid w:val="008306A8"/>
    <w:rsid w:val="00830C05"/>
    <w:rsid w:val="0083157E"/>
    <w:rsid w:val="00831828"/>
    <w:rsid w:val="00833C8C"/>
    <w:rsid w:val="008343BB"/>
    <w:rsid w:val="00834401"/>
    <w:rsid w:val="008350FF"/>
    <w:rsid w:val="008372A3"/>
    <w:rsid w:val="00837379"/>
    <w:rsid w:val="0084047B"/>
    <w:rsid w:val="0084087E"/>
    <w:rsid w:val="008408DF"/>
    <w:rsid w:val="0084200D"/>
    <w:rsid w:val="008427C8"/>
    <w:rsid w:val="00842BB2"/>
    <w:rsid w:val="00843625"/>
    <w:rsid w:val="00845354"/>
    <w:rsid w:val="00846DAE"/>
    <w:rsid w:val="00850340"/>
    <w:rsid w:val="00850A7C"/>
    <w:rsid w:val="00850B87"/>
    <w:rsid w:val="00850ED8"/>
    <w:rsid w:val="0085122C"/>
    <w:rsid w:val="00851647"/>
    <w:rsid w:val="00852558"/>
    <w:rsid w:val="008535E0"/>
    <w:rsid w:val="008536C0"/>
    <w:rsid w:val="008550C2"/>
    <w:rsid w:val="008554C1"/>
    <w:rsid w:val="00856668"/>
    <w:rsid w:val="0085694E"/>
    <w:rsid w:val="00856AA2"/>
    <w:rsid w:val="00857BFF"/>
    <w:rsid w:val="00860618"/>
    <w:rsid w:val="00861395"/>
    <w:rsid w:val="00862BD5"/>
    <w:rsid w:val="00863847"/>
    <w:rsid w:val="008649E2"/>
    <w:rsid w:val="00871407"/>
    <w:rsid w:val="00871484"/>
    <w:rsid w:val="00872146"/>
    <w:rsid w:val="00872562"/>
    <w:rsid w:val="008725B2"/>
    <w:rsid w:val="00874627"/>
    <w:rsid w:val="0087668C"/>
    <w:rsid w:val="00877613"/>
    <w:rsid w:val="00877A2E"/>
    <w:rsid w:val="0088053E"/>
    <w:rsid w:val="0088060A"/>
    <w:rsid w:val="00880877"/>
    <w:rsid w:val="00880F5C"/>
    <w:rsid w:val="008812E3"/>
    <w:rsid w:val="008832A7"/>
    <w:rsid w:val="00883F86"/>
    <w:rsid w:val="008861D2"/>
    <w:rsid w:val="0088692D"/>
    <w:rsid w:val="008876AA"/>
    <w:rsid w:val="0089120C"/>
    <w:rsid w:val="00891432"/>
    <w:rsid w:val="00892F50"/>
    <w:rsid w:val="008941BA"/>
    <w:rsid w:val="0089519E"/>
    <w:rsid w:val="00895CF3"/>
    <w:rsid w:val="00897443"/>
    <w:rsid w:val="00897B5A"/>
    <w:rsid w:val="008A0C94"/>
    <w:rsid w:val="008A0D7A"/>
    <w:rsid w:val="008A1AF7"/>
    <w:rsid w:val="008A292F"/>
    <w:rsid w:val="008A389E"/>
    <w:rsid w:val="008A397B"/>
    <w:rsid w:val="008A3E29"/>
    <w:rsid w:val="008A3EEF"/>
    <w:rsid w:val="008A4256"/>
    <w:rsid w:val="008A42CC"/>
    <w:rsid w:val="008A68B6"/>
    <w:rsid w:val="008B1431"/>
    <w:rsid w:val="008B20C5"/>
    <w:rsid w:val="008B2A7D"/>
    <w:rsid w:val="008B3371"/>
    <w:rsid w:val="008B3F3A"/>
    <w:rsid w:val="008B534F"/>
    <w:rsid w:val="008C0265"/>
    <w:rsid w:val="008C0704"/>
    <w:rsid w:val="008C29B4"/>
    <w:rsid w:val="008C2CDF"/>
    <w:rsid w:val="008C2F27"/>
    <w:rsid w:val="008C40C3"/>
    <w:rsid w:val="008C52CB"/>
    <w:rsid w:val="008C6422"/>
    <w:rsid w:val="008C66C4"/>
    <w:rsid w:val="008C7B16"/>
    <w:rsid w:val="008D194F"/>
    <w:rsid w:val="008D1D21"/>
    <w:rsid w:val="008D3011"/>
    <w:rsid w:val="008D3C33"/>
    <w:rsid w:val="008D4003"/>
    <w:rsid w:val="008D4FA8"/>
    <w:rsid w:val="008D5524"/>
    <w:rsid w:val="008D5B19"/>
    <w:rsid w:val="008D5D60"/>
    <w:rsid w:val="008D63B0"/>
    <w:rsid w:val="008D7B6E"/>
    <w:rsid w:val="008E02B4"/>
    <w:rsid w:val="008E0CEE"/>
    <w:rsid w:val="008E1559"/>
    <w:rsid w:val="008E2FA9"/>
    <w:rsid w:val="008E6385"/>
    <w:rsid w:val="008E69F7"/>
    <w:rsid w:val="008E747F"/>
    <w:rsid w:val="008F0E0A"/>
    <w:rsid w:val="008F2131"/>
    <w:rsid w:val="008F358B"/>
    <w:rsid w:val="008F4568"/>
    <w:rsid w:val="008F4F47"/>
    <w:rsid w:val="008F5CCD"/>
    <w:rsid w:val="008F6854"/>
    <w:rsid w:val="008F7784"/>
    <w:rsid w:val="008F7F7C"/>
    <w:rsid w:val="00900FCE"/>
    <w:rsid w:val="00901A4E"/>
    <w:rsid w:val="00901CE1"/>
    <w:rsid w:val="0090210A"/>
    <w:rsid w:val="009032CB"/>
    <w:rsid w:val="00905B29"/>
    <w:rsid w:val="009063C1"/>
    <w:rsid w:val="00906E38"/>
    <w:rsid w:val="009105AA"/>
    <w:rsid w:val="0091177A"/>
    <w:rsid w:val="00911919"/>
    <w:rsid w:val="0091206C"/>
    <w:rsid w:val="0091231F"/>
    <w:rsid w:val="009126E0"/>
    <w:rsid w:val="00912A7A"/>
    <w:rsid w:val="00912AB5"/>
    <w:rsid w:val="0091310C"/>
    <w:rsid w:val="009146DA"/>
    <w:rsid w:val="00914B5D"/>
    <w:rsid w:val="00914F9D"/>
    <w:rsid w:val="00916554"/>
    <w:rsid w:val="009165AD"/>
    <w:rsid w:val="00916EB0"/>
    <w:rsid w:val="009170AB"/>
    <w:rsid w:val="0092090D"/>
    <w:rsid w:val="00921963"/>
    <w:rsid w:val="00925A6D"/>
    <w:rsid w:val="00926F72"/>
    <w:rsid w:val="00927D62"/>
    <w:rsid w:val="00927F68"/>
    <w:rsid w:val="009301FC"/>
    <w:rsid w:val="00931018"/>
    <w:rsid w:val="0093145E"/>
    <w:rsid w:val="00932C53"/>
    <w:rsid w:val="00934027"/>
    <w:rsid w:val="00934E6E"/>
    <w:rsid w:val="009350FA"/>
    <w:rsid w:val="00936179"/>
    <w:rsid w:val="0093691D"/>
    <w:rsid w:val="00936E02"/>
    <w:rsid w:val="00940585"/>
    <w:rsid w:val="00940997"/>
    <w:rsid w:val="00940CC5"/>
    <w:rsid w:val="009421A8"/>
    <w:rsid w:val="00943A59"/>
    <w:rsid w:val="00944449"/>
    <w:rsid w:val="00945409"/>
    <w:rsid w:val="00945859"/>
    <w:rsid w:val="00945989"/>
    <w:rsid w:val="00946158"/>
    <w:rsid w:val="00947587"/>
    <w:rsid w:val="009509D5"/>
    <w:rsid w:val="0095239E"/>
    <w:rsid w:val="00954686"/>
    <w:rsid w:val="009546D6"/>
    <w:rsid w:val="00954978"/>
    <w:rsid w:val="0095559C"/>
    <w:rsid w:val="009557AF"/>
    <w:rsid w:val="00955BBB"/>
    <w:rsid w:val="00956075"/>
    <w:rsid w:val="00957AC0"/>
    <w:rsid w:val="00960745"/>
    <w:rsid w:val="00961336"/>
    <w:rsid w:val="009619CB"/>
    <w:rsid w:val="00962693"/>
    <w:rsid w:val="00962799"/>
    <w:rsid w:val="0096390C"/>
    <w:rsid w:val="00964C45"/>
    <w:rsid w:val="00965ED3"/>
    <w:rsid w:val="00966125"/>
    <w:rsid w:val="00966760"/>
    <w:rsid w:val="00970407"/>
    <w:rsid w:val="00971E41"/>
    <w:rsid w:val="00971FA3"/>
    <w:rsid w:val="00972247"/>
    <w:rsid w:val="00972BBB"/>
    <w:rsid w:val="00972C29"/>
    <w:rsid w:val="00972DB6"/>
    <w:rsid w:val="00972E26"/>
    <w:rsid w:val="00974004"/>
    <w:rsid w:val="00975045"/>
    <w:rsid w:val="00975212"/>
    <w:rsid w:val="0097609C"/>
    <w:rsid w:val="00976897"/>
    <w:rsid w:val="00977030"/>
    <w:rsid w:val="009770F9"/>
    <w:rsid w:val="00980AC3"/>
    <w:rsid w:val="0098151F"/>
    <w:rsid w:val="009820E5"/>
    <w:rsid w:val="00982405"/>
    <w:rsid w:val="00982894"/>
    <w:rsid w:val="00982A3F"/>
    <w:rsid w:val="00982BB8"/>
    <w:rsid w:val="00983503"/>
    <w:rsid w:val="00984A42"/>
    <w:rsid w:val="009857F2"/>
    <w:rsid w:val="00987DDF"/>
    <w:rsid w:val="009902DB"/>
    <w:rsid w:val="00990A98"/>
    <w:rsid w:val="00991B7A"/>
    <w:rsid w:val="00991E85"/>
    <w:rsid w:val="009936ED"/>
    <w:rsid w:val="00994347"/>
    <w:rsid w:val="0099440A"/>
    <w:rsid w:val="00995195"/>
    <w:rsid w:val="00995B92"/>
    <w:rsid w:val="00995DE8"/>
    <w:rsid w:val="00996BEE"/>
    <w:rsid w:val="009A0AC4"/>
    <w:rsid w:val="009A1564"/>
    <w:rsid w:val="009A1C02"/>
    <w:rsid w:val="009A2854"/>
    <w:rsid w:val="009A326E"/>
    <w:rsid w:val="009A3B68"/>
    <w:rsid w:val="009A46CB"/>
    <w:rsid w:val="009A4F6B"/>
    <w:rsid w:val="009A5537"/>
    <w:rsid w:val="009A63B5"/>
    <w:rsid w:val="009A6A62"/>
    <w:rsid w:val="009A74D7"/>
    <w:rsid w:val="009A7AB4"/>
    <w:rsid w:val="009A7BFE"/>
    <w:rsid w:val="009B0757"/>
    <w:rsid w:val="009B0C65"/>
    <w:rsid w:val="009B16DA"/>
    <w:rsid w:val="009B1A7D"/>
    <w:rsid w:val="009B1E5C"/>
    <w:rsid w:val="009B26D2"/>
    <w:rsid w:val="009B3132"/>
    <w:rsid w:val="009B540A"/>
    <w:rsid w:val="009B5BA7"/>
    <w:rsid w:val="009B76F1"/>
    <w:rsid w:val="009B7940"/>
    <w:rsid w:val="009C0432"/>
    <w:rsid w:val="009C0E84"/>
    <w:rsid w:val="009C15BE"/>
    <w:rsid w:val="009C1757"/>
    <w:rsid w:val="009C17B9"/>
    <w:rsid w:val="009C2980"/>
    <w:rsid w:val="009C3463"/>
    <w:rsid w:val="009C509A"/>
    <w:rsid w:val="009C56C2"/>
    <w:rsid w:val="009C69D1"/>
    <w:rsid w:val="009D1504"/>
    <w:rsid w:val="009D2500"/>
    <w:rsid w:val="009D3FDE"/>
    <w:rsid w:val="009D40BC"/>
    <w:rsid w:val="009D60CF"/>
    <w:rsid w:val="009E0E3B"/>
    <w:rsid w:val="009E1883"/>
    <w:rsid w:val="009E1A90"/>
    <w:rsid w:val="009E42A1"/>
    <w:rsid w:val="009E4F73"/>
    <w:rsid w:val="009E566B"/>
    <w:rsid w:val="009E56BF"/>
    <w:rsid w:val="009E578F"/>
    <w:rsid w:val="009E67A6"/>
    <w:rsid w:val="009E69D4"/>
    <w:rsid w:val="009E76C2"/>
    <w:rsid w:val="009E7B17"/>
    <w:rsid w:val="009F1B84"/>
    <w:rsid w:val="009F1CFE"/>
    <w:rsid w:val="009F298C"/>
    <w:rsid w:val="009F2A3C"/>
    <w:rsid w:val="009F3AC0"/>
    <w:rsid w:val="009F4C79"/>
    <w:rsid w:val="00A0009D"/>
    <w:rsid w:val="00A00228"/>
    <w:rsid w:val="00A00D63"/>
    <w:rsid w:val="00A01E15"/>
    <w:rsid w:val="00A027CA"/>
    <w:rsid w:val="00A0338B"/>
    <w:rsid w:val="00A04F99"/>
    <w:rsid w:val="00A0539F"/>
    <w:rsid w:val="00A054FC"/>
    <w:rsid w:val="00A05DE9"/>
    <w:rsid w:val="00A06634"/>
    <w:rsid w:val="00A0684C"/>
    <w:rsid w:val="00A06C93"/>
    <w:rsid w:val="00A10CA4"/>
    <w:rsid w:val="00A11BF2"/>
    <w:rsid w:val="00A11DE6"/>
    <w:rsid w:val="00A12402"/>
    <w:rsid w:val="00A1462D"/>
    <w:rsid w:val="00A14739"/>
    <w:rsid w:val="00A147C6"/>
    <w:rsid w:val="00A151F4"/>
    <w:rsid w:val="00A156B8"/>
    <w:rsid w:val="00A159B5"/>
    <w:rsid w:val="00A15FDF"/>
    <w:rsid w:val="00A16FF5"/>
    <w:rsid w:val="00A2078A"/>
    <w:rsid w:val="00A215F9"/>
    <w:rsid w:val="00A234D1"/>
    <w:rsid w:val="00A242B2"/>
    <w:rsid w:val="00A242E2"/>
    <w:rsid w:val="00A249A4"/>
    <w:rsid w:val="00A3156E"/>
    <w:rsid w:val="00A32662"/>
    <w:rsid w:val="00A32FD9"/>
    <w:rsid w:val="00A3399F"/>
    <w:rsid w:val="00A3478B"/>
    <w:rsid w:val="00A365DD"/>
    <w:rsid w:val="00A36B19"/>
    <w:rsid w:val="00A36E7D"/>
    <w:rsid w:val="00A403E0"/>
    <w:rsid w:val="00A40803"/>
    <w:rsid w:val="00A4389B"/>
    <w:rsid w:val="00A43A78"/>
    <w:rsid w:val="00A43AC4"/>
    <w:rsid w:val="00A43D27"/>
    <w:rsid w:val="00A446FD"/>
    <w:rsid w:val="00A44817"/>
    <w:rsid w:val="00A45224"/>
    <w:rsid w:val="00A45F1F"/>
    <w:rsid w:val="00A46E32"/>
    <w:rsid w:val="00A47292"/>
    <w:rsid w:val="00A47935"/>
    <w:rsid w:val="00A506AC"/>
    <w:rsid w:val="00A511E6"/>
    <w:rsid w:val="00A52030"/>
    <w:rsid w:val="00A52209"/>
    <w:rsid w:val="00A524B9"/>
    <w:rsid w:val="00A53B99"/>
    <w:rsid w:val="00A53E36"/>
    <w:rsid w:val="00A54974"/>
    <w:rsid w:val="00A54F6C"/>
    <w:rsid w:val="00A553FE"/>
    <w:rsid w:val="00A57A73"/>
    <w:rsid w:val="00A57EFE"/>
    <w:rsid w:val="00A605D9"/>
    <w:rsid w:val="00A60648"/>
    <w:rsid w:val="00A62302"/>
    <w:rsid w:val="00A6281B"/>
    <w:rsid w:val="00A62E47"/>
    <w:rsid w:val="00A631C1"/>
    <w:rsid w:val="00A639A6"/>
    <w:rsid w:val="00A63DA7"/>
    <w:rsid w:val="00A66E00"/>
    <w:rsid w:val="00A703C4"/>
    <w:rsid w:val="00A705C8"/>
    <w:rsid w:val="00A7194E"/>
    <w:rsid w:val="00A72795"/>
    <w:rsid w:val="00A727F4"/>
    <w:rsid w:val="00A737CD"/>
    <w:rsid w:val="00A748AC"/>
    <w:rsid w:val="00A750E0"/>
    <w:rsid w:val="00A75A0F"/>
    <w:rsid w:val="00A76CE8"/>
    <w:rsid w:val="00A77ABC"/>
    <w:rsid w:val="00A80288"/>
    <w:rsid w:val="00A80793"/>
    <w:rsid w:val="00A80F12"/>
    <w:rsid w:val="00A83538"/>
    <w:rsid w:val="00A83824"/>
    <w:rsid w:val="00A84E5B"/>
    <w:rsid w:val="00A85A16"/>
    <w:rsid w:val="00A87125"/>
    <w:rsid w:val="00A873F9"/>
    <w:rsid w:val="00A8755E"/>
    <w:rsid w:val="00A8759D"/>
    <w:rsid w:val="00A90AD3"/>
    <w:rsid w:val="00A91770"/>
    <w:rsid w:val="00A91A6D"/>
    <w:rsid w:val="00A91E03"/>
    <w:rsid w:val="00A92AFF"/>
    <w:rsid w:val="00A93570"/>
    <w:rsid w:val="00A94B6B"/>
    <w:rsid w:val="00A95635"/>
    <w:rsid w:val="00A95FD3"/>
    <w:rsid w:val="00A96990"/>
    <w:rsid w:val="00A976A3"/>
    <w:rsid w:val="00AA0042"/>
    <w:rsid w:val="00AA1DB0"/>
    <w:rsid w:val="00AA1FA5"/>
    <w:rsid w:val="00AA2163"/>
    <w:rsid w:val="00AA2412"/>
    <w:rsid w:val="00AA3EF2"/>
    <w:rsid w:val="00AA4566"/>
    <w:rsid w:val="00AA493A"/>
    <w:rsid w:val="00AA5C0F"/>
    <w:rsid w:val="00AA6333"/>
    <w:rsid w:val="00AA6996"/>
    <w:rsid w:val="00AA701A"/>
    <w:rsid w:val="00AA7611"/>
    <w:rsid w:val="00AB124E"/>
    <w:rsid w:val="00AB1D1D"/>
    <w:rsid w:val="00AB221E"/>
    <w:rsid w:val="00AB2DC8"/>
    <w:rsid w:val="00AB38C2"/>
    <w:rsid w:val="00AB583C"/>
    <w:rsid w:val="00AB74F1"/>
    <w:rsid w:val="00AB781F"/>
    <w:rsid w:val="00AC0D75"/>
    <w:rsid w:val="00AC1069"/>
    <w:rsid w:val="00AC2409"/>
    <w:rsid w:val="00AC539C"/>
    <w:rsid w:val="00AC661E"/>
    <w:rsid w:val="00AC7059"/>
    <w:rsid w:val="00AD0BBB"/>
    <w:rsid w:val="00AD1098"/>
    <w:rsid w:val="00AD14E1"/>
    <w:rsid w:val="00AD26AC"/>
    <w:rsid w:val="00AD3763"/>
    <w:rsid w:val="00AD49DC"/>
    <w:rsid w:val="00AD4D50"/>
    <w:rsid w:val="00AD55F7"/>
    <w:rsid w:val="00AD6CE4"/>
    <w:rsid w:val="00AD6F19"/>
    <w:rsid w:val="00AD7161"/>
    <w:rsid w:val="00AE0201"/>
    <w:rsid w:val="00AE0E46"/>
    <w:rsid w:val="00AE1597"/>
    <w:rsid w:val="00AE446C"/>
    <w:rsid w:val="00AE546E"/>
    <w:rsid w:val="00AE6020"/>
    <w:rsid w:val="00AE7668"/>
    <w:rsid w:val="00AF0413"/>
    <w:rsid w:val="00AF0778"/>
    <w:rsid w:val="00AF0898"/>
    <w:rsid w:val="00AF1068"/>
    <w:rsid w:val="00AF1693"/>
    <w:rsid w:val="00AF16CA"/>
    <w:rsid w:val="00AF2040"/>
    <w:rsid w:val="00AF3452"/>
    <w:rsid w:val="00AF3D85"/>
    <w:rsid w:val="00AF4833"/>
    <w:rsid w:val="00AF5A74"/>
    <w:rsid w:val="00AF6101"/>
    <w:rsid w:val="00B01791"/>
    <w:rsid w:val="00B01A15"/>
    <w:rsid w:val="00B025F5"/>
    <w:rsid w:val="00B04DA6"/>
    <w:rsid w:val="00B058DE"/>
    <w:rsid w:val="00B1055E"/>
    <w:rsid w:val="00B11716"/>
    <w:rsid w:val="00B11EA6"/>
    <w:rsid w:val="00B12FEC"/>
    <w:rsid w:val="00B13499"/>
    <w:rsid w:val="00B13A5D"/>
    <w:rsid w:val="00B13AC7"/>
    <w:rsid w:val="00B13F37"/>
    <w:rsid w:val="00B164C8"/>
    <w:rsid w:val="00B16B93"/>
    <w:rsid w:val="00B16DF6"/>
    <w:rsid w:val="00B176B7"/>
    <w:rsid w:val="00B20241"/>
    <w:rsid w:val="00B205A8"/>
    <w:rsid w:val="00B21BDE"/>
    <w:rsid w:val="00B2235F"/>
    <w:rsid w:val="00B22C28"/>
    <w:rsid w:val="00B2324A"/>
    <w:rsid w:val="00B23747"/>
    <w:rsid w:val="00B24B25"/>
    <w:rsid w:val="00B2511B"/>
    <w:rsid w:val="00B25A4E"/>
    <w:rsid w:val="00B25D69"/>
    <w:rsid w:val="00B26F9B"/>
    <w:rsid w:val="00B271D9"/>
    <w:rsid w:val="00B2732A"/>
    <w:rsid w:val="00B304A1"/>
    <w:rsid w:val="00B30771"/>
    <w:rsid w:val="00B337B0"/>
    <w:rsid w:val="00B3400A"/>
    <w:rsid w:val="00B3430B"/>
    <w:rsid w:val="00B3464D"/>
    <w:rsid w:val="00B351B9"/>
    <w:rsid w:val="00B36048"/>
    <w:rsid w:val="00B367BC"/>
    <w:rsid w:val="00B37EA3"/>
    <w:rsid w:val="00B40485"/>
    <w:rsid w:val="00B407C1"/>
    <w:rsid w:val="00B41706"/>
    <w:rsid w:val="00B447F6"/>
    <w:rsid w:val="00B44C5D"/>
    <w:rsid w:val="00B45CB3"/>
    <w:rsid w:val="00B465A3"/>
    <w:rsid w:val="00B47573"/>
    <w:rsid w:val="00B50428"/>
    <w:rsid w:val="00B50697"/>
    <w:rsid w:val="00B5088C"/>
    <w:rsid w:val="00B50D1E"/>
    <w:rsid w:val="00B52093"/>
    <w:rsid w:val="00B547D0"/>
    <w:rsid w:val="00B55111"/>
    <w:rsid w:val="00B5589C"/>
    <w:rsid w:val="00B63B5C"/>
    <w:rsid w:val="00B640A6"/>
    <w:rsid w:val="00B642AE"/>
    <w:rsid w:val="00B644DC"/>
    <w:rsid w:val="00B66534"/>
    <w:rsid w:val="00B66DA9"/>
    <w:rsid w:val="00B677F2"/>
    <w:rsid w:val="00B70C4F"/>
    <w:rsid w:val="00B713EE"/>
    <w:rsid w:val="00B71C14"/>
    <w:rsid w:val="00B72471"/>
    <w:rsid w:val="00B724E3"/>
    <w:rsid w:val="00B726DE"/>
    <w:rsid w:val="00B7279F"/>
    <w:rsid w:val="00B76570"/>
    <w:rsid w:val="00B76B24"/>
    <w:rsid w:val="00B77C0D"/>
    <w:rsid w:val="00B817C9"/>
    <w:rsid w:val="00B81F07"/>
    <w:rsid w:val="00B83545"/>
    <w:rsid w:val="00B84720"/>
    <w:rsid w:val="00B8532A"/>
    <w:rsid w:val="00B853BB"/>
    <w:rsid w:val="00B86699"/>
    <w:rsid w:val="00B86949"/>
    <w:rsid w:val="00B90CB9"/>
    <w:rsid w:val="00B91543"/>
    <w:rsid w:val="00B91B85"/>
    <w:rsid w:val="00B91C1F"/>
    <w:rsid w:val="00B91DF7"/>
    <w:rsid w:val="00B927B9"/>
    <w:rsid w:val="00B92994"/>
    <w:rsid w:val="00B93972"/>
    <w:rsid w:val="00B93AFF"/>
    <w:rsid w:val="00B944CA"/>
    <w:rsid w:val="00B9455D"/>
    <w:rsid w:val="00B94921"/>
    <w:rsid w:val="00B95A35"/>
    <w:rsid w:val="00B966CB"/>
    <w:rsid w:val="00B97B03"/>
    <w:rsid w:val="00B97E17"/>
    <w:rsid w:val="00BA03E5"/>
    <w:rsid w:val="00BA04DF"/>
    <w:rsid w:val="00BA23C8"/>
    <w:rsid w:val="00BA2E79"/>
    <w:rsid w:val="00BA2EE6"/>
    <w:rsid w:val="00BA2FF2"/>
    <w:rsid w:val="00BA4305"/>
    <w:rsid w:val="00BA47D5"/>
    <w:rsid w:val="00BA5B5D"/>
    <w:rsid w:val="00BB1DD2"/>
    <w:rsid w:val="00BB2ACE"/>
    <w:rsid w:val="00BB3578"/>
    <w:rsid w:val="00BB4E45"/>
    <w:rsid w:val="00BB507B"/>
    <w:rsid w:val="00BB5CDA"/>
    <w:rsid w:val="00BB5DD7"/>
    <w:rsid w:val="00BB71C0"/>
    <w:rsid w:val="00BB72A9"/>
    <w:rsid w:val="00BC1310"/>
    <w:rsid w:val="00BC2509"/>
    <w:rsid w:val="00BC2A6D"/>
    <w:rsid w:val="00BC365A"/>
    <w:rsid w:val="00BC38CB"/>
    <w:rsid w:val="00BC5C75"/>
    <w:rsid w:val="00BC61E7"/>
    <w:rsid w:val="00BD021A"/>
    <w:rsid w:val="00BD0551"/>
    <w:rsid w:val="00BD12CA"/>
    <w:rsid w:val="00BD15F5"/>
    <w:rsid w:val="00BD23DE"/>
    <w:rsid w:val="00BD2598"/>
    <w:rsid w:val="00BD2BCF"/>
    <w:rsid w:val="00BD3769"/>
    <w:rsid w:val="00BD40FB"/>
    <w:rsid w:val="00BD451E"/>
    <w:rsid w:val="00BD5BD7"/>
    <w:rsid w:val="00BD60EB"/>
    <w:rsid w:val="00BD71A6"/>
    <w:rsid w:val="00BD734A"/>
    <w:rsid w:val="00BD799E"/>
    <w:rsid w:val="00BE0F9D"/>
    <w:rsid w:val="00BE213C"/>
    <w:rsid w:val="00BE3D35"/>
    <w:rsid w:val="00BE510C"/>
    <w:rsid w:val="00BE57FB"/>
    <w:rsid w:val="00BE5F49"/>
    <w:rsid w:val="00BE69D0"/>
    <w:rsid w:val="00BF29CF"/>
    <w:rsid w:val="00BF3143"/>
    <w:rsid w:val="00BF326F"/>
    <w:rsid w:val="00BF3E25"/>
    <w:rsid w:val="00BF4CE2"/>
    <w:rsid w:val="00BF5E82"/>
    <w:rsid w:val="00BF6019"/>
    <w:rsid w:val="00BF7D1C"/>
    <w:rsid w:val="00C0062C"/>
    <w:rsid w:val="00C01F35"/>
    <w:rsid w:val="00C02552"/>
    <w:rsid w:val="00C044D1"/>
    <w:rsid w:val="00C049B3"/>
    <w:rsid w:val="00C04D99"/>
    <w:rsid w:val="00C0635D"/>
    <w:rsid w:val="00C0669F"/>
    <w:rsid w:val="00C0769F"/>
    <w:rsid w:val="00C07EE4"/>
    <w:rsid w:val="00C12A60"/>
    <w:rsid w:val="00C12FED"/>
    <w:rsid w:val="00C1428F"/>
    <w:rsid w:val="00C142BF"/>
    <w:rsid w:val="00C15159"/>
    <w:rsid w:val="00C17D0B"/>
    <w:rsid w:val="00C2383C"/>
    <w:rsid w:val="00C24C4F"/>
    <w:rsid w:val="00C26097"/>
    <w:rsid w:val="00C26F95"/>
    <w:rsid w:val="00C300FB"/>
    <w:rsid w:val="00C30630"/>
    <w:rsid w:val="00C30CF8"/>
    <w:rsid w:val="00C31A84"/>
    <w:rsid w:val="00C31CEB"/>
    <w:rsid w:val="00C31CF8"/>
    <w:rsid w:val="00C31E10"/>
    <w:rsid w:val="00C320D0"/>
    <w:rsid w:val="00C329B6"/>
    <w:rsid w:val="00C34932"/>
    <w:rsid w:val="00C34D06"/>
    <w:rsid w:val="00C3503C"/>
    <w:rsid w:val="00C36EE8"/>
    <w:rsid w:val="00C40684"/>
    <w:rsid w:val="00C406AE"/>
    <w:rsid w:val="00C416B6"/>
    <w:rsid w:val="00C41781"/>
    <w:rsid w:val="00C41F4E"/>
    <w:rsid w:val="00C42342"/>
    <w:rsid w:val="00C425A1"/>
    <w:rsid w:val="00C432E7"/>
    <w:rsid w:val="00C459A2"/>
    <w:rsid w:val="00C45DA4"/>
    <w:rsid w:val="00C46A2F"/>
    <w:rsid w:val="00C5025A"/>
    <w:rsid w:val="00C50730"/>
    <w:rsid w:val="00C50775"/>
    <w:rsid w:val="00C51ABC"/>
    <w:rsid w:val="00C51ACB"/>
    <w:rsid w:val="00C5266B"/>
    <w:rsid w:val="00C53052"/>
    <w:rsid w:val="00C55C1F"/>
    <w:rsid w:val="00C55C2A"/>
    <w:rsid w:val="00C56B1D"/>
    <w:rsid w:val="00C572F7"/>
    <w:rsid w:val="00C600C9"/>
    <w:rsid w:val="00C611C7"/>
    <w:rsid w:val="00C626AD"/>
    <w:rsid w:val="00C64AD7"/>
    <w:rsid w:val="00C64C1A"/>
    <w:rsid w:val="00C65BB3"/>
    <w:rsid w:val="00C66A78"/>
    <w:rsid w:val="00C678AA"/>
    <w:rsid w:val="00C70568"/>
    <w:rsid w:val="00C7407E"/>
    <w:rsid w:val="00C7686F"/>
    <w:rsid w:val="00C768CE"/>
    <w:rsid w:val="00C778D2"/>
    <w:rsid w:val="00C80D47"/>
    <w:rsid w:val="00C81BC1"/>
    <w:rsid w:val="00C84879"/>
    <w:rsid w:val="00C8617B"/>
    <w:rsid w:val="00C863E9"/>
    <w:rsid w:val="00C864D0"/>
    <w:rsid w:val="00C86BCD"/>
    <w:rsid w:val="00C87765"/>
    <w:rsid w:val="00C87D24"/>
    <w:rsid w:val="00C906F3"/>
    <w:rsid w:val="00C907BC"/>
    <w:rsid w:val="00C90E28"/>
    <w:rsid w:val="00C91730"/>
    <w:rsid w:val="00C92100"/>
    <w:rsid w:val="00C92AB1"/>
    <w:rsid w:val="00C92D82"/>
    <w:rsid w:val="00C92DA9"/>
    <w:rsid w:val="00C932FA"/>
    <w:rsid w:val="00C9415A"/>
    <w:rsid w:val="00C95375"/>
    <w:rsid w:val="00C959C5"/>
    <w:rsid w:val="00C95A71"/>
    <w:rsid w:val="00CA03BB"/>
    <w:rsid w:val="00CA082D"/>
    <w:rsid w:val="00CA0A53"/>
    <w:rsid w:val="00CA0EBA"/>
    <w:rsid w:val="00CA0FF8"/>
    <w:rsid w:val="00CA2336"/>
    <w:rsid w:val="00CA3FB2"/>
    <w:rsid w:val="00CA54B3"/>
    <w:rsid w:val="00CB03B9"/>
    <w:rsid w:val="00CB0A94"/>
    <w:rsid w:val="00CB5A0A"/>
    <w:rsid w:val="00CB5A2E"/>
    <w:rsid w:val="00CB7014"/>
    <w:rsid w:val="00CB75BF"/>
    <w:rsid w:val="00CB76BD"/>
    <w:rsid w:val="00CC0AF3"/>
    <w:rsid w:val="00CC0C83"/>
    <w:rsid w:val="00CC14A8"/>
    <w:rsid w:val="00CC2261"/>
    <w:rsid w:val="00CC2A54"/>
    <w:rsid w:val="00CC2B22"/>
    <w:rsid w:val="00CC2CB0"/>
    <w:rsid w:val="00CC40E3"/>
    <w:rsid w:val="00CC448E"/>
    <w:rsid w:val="00CC5A34"/>
    <w:rsid w:val="00CC5F1F"/>
    <w:rsid w:val="00CC6109"/>
    <w:rsid w:val="00CC64D3"/>
    <w:rsid w:val="00CC68F9"/>
    <w:rsid w:val="00CC7C52"/>
    <w:rsid w:val="00CD03D5"/>
    <w:rsid w:val="00CD0955"/>
    <w:rsid w:val="00CD0CBD"/>
    <w:rsid w:val="00CD42E4"/>
    <w:rsid w:val="00CD6FF1"/>
    <w:rsid w:val="00CD7BC1"/>
    <w:rsid w:val="00CE180F"/>
    <w:rsid w:val="00CE2002"/>
    <w:rsid w:val="00CE27E9"/>
    <w:rsid w:val="00CE34F4"/>
    <w:rsid w:val="00CE392B"/>
    <w:rsid w:val="00CE4903"/>
    <w:rsid w:val="00CE5204"/>
    <w:rsid w:val="00CE587A"/>
    <w:rsid w:val="00CE6263"/>
    <w:rsid w:val="00CE67BA"/>
    <w:rsid w:val="00CF1A5F"/>
    <w:rsid w:val="00CF2D6A"/>
    <w:rsid w:val="00CF2E1F"/>
    <w:rsid w:val="00CF334B"/>
    <w:rsid w:val="00CF3511"/>
    <w:rsid w:val="00CF7644"/>
    <w:rsid w:val="00CF785D"/>
    <w:rsid w:val="00CF7BDF"/>
    <w:rsid w:val="00CF7DA3"/>
    <w:rsid w:val="00CF7E20"/>
    <w:rsid w:val="00D02333"/>
    <w:rsid w:val="00D0298A"/>
    <w:rsid w:val="00D03219"/>
    <w:rsid w:val="00D041E5"/>
    <w:rsid w:val="00D059E1"/>
    <w:rsid w:val="00D05D0F"/>
    <w:rsid w:val="00D0642D"/>
    <w:rsid w:val="00D1043A"/>
    <w:rsid w:val="00D10C40"/>
    <w:rsid w:val="00D10CA0"/>
    <w:rsid w:val="00D12209"/>
    <w:rsid w:val="00D129E0"/>
    <w:rsid w:val="00D12A09"/>
    <w:rsid w:val="00D13598"/>
    <w:rsid w:val="00D13717"/>
    <w:rsid w:val="00D15F68"/>
    <w:rsid w:val="00D16099"/>
    <w:rsid w:val="00D162BB"/>
    <w:rsid w:val="00D16819"/>
    <w:rsid w:val="00D169E8"/>
    <w:rsid w:val="00D2006F"/>
    <w:rsid w:val="00D21602"/>
    <w:rsid w:val="00D21902"/>
    <w:rsid w:val="00D21FCD"/>
    <w:rsid w:val="00D233D6"/>
    <w:rsid w:val="00D23716"/>
    <w:rsid w:val="00D24705"/>
    <w:rsid w:val="00D251AA"/>
    <w:rsid w:val="00D2521C"/>
    <w:rsid w:val="00D253C8"/>
    <w:rsid w:val="00D2596C"/>
    <w:rsid w:val="00D25A9A"/>
    <w:rsid w:val="00D27916"/>
    <w:rsid w:val="00D27ED8"/>
    <w:rsid w:val="00D30058"/>
    <w:rsid w:val="00D30583"/>
    <w:rsid w:val="00D30B45"/>
    <w:rsid w:val="00D321CE"/>
    <w:rsid w:val="00D333E1"/>
    <w:rsid w:val="00D33C74"/>
    <w:rsid w:val="00D3684E"/>
    <w:rsid w:val="00D36BB3"/>
    <w:rsid w:val="00D36E37"/>
    <w:rsid w:val="00D37A01"/>
    <w:rsid w:val="00D40724"/>
    <w:rsid w:val="00D43562"/>
    <w:rsid w:val="00D44723"/>
    <w:rsid w:val="00D44E47"/>
    <w:rsid w:val="00D45A5D"/>
    <w:rsid w:val="00D46AE3"/>
    <w:rsid w:val="00D474BD"/>
    <w:rsid w:val="00D474C8"/>
    <w:rsid w:val="00D50985"/>
    <w:rsid w:val="00D50C76"/>
    <w:rsid w:val="00D51C91"/>
    <w:rsid w:val="00D53B9D"/>
    <w:rsid w:val="00D53E80"/>
    <w:rsid w:val="00D54858"/>
    <w:rsid w:val="00D554E6"/>
    <w:rsid w:val="00D55608"/>
    <w:rsid w:val="00D559EF"/>
    <w:rsid w:val="00D57198"/>
    <w:rsid w:val="00D576A4"/>
    <w:rsid w:val="00D57727"/>
    <w:rsid w:val="00D60181"/>
    <w:rsid w:val="00D61072"/>
    <w:rsid w:val="00D623D1"/>
    <w:rsid w:val="00D63700"/>
    <w:rsid w:val="00D63710"/>
    <w:rsid w:val="00D63827"/>
    <w:rsid w:val="00D642B3"/>
    <w:rsid w:val="00D6435F"/>
    <w:rsid w:val="00D643B4"/>
    <w:rsid w:val="00D66172"/>
    <w:rsid w:val="00D66C22"/>
    <w:rsid w:val="00D70A2C"/>
    <w:rsid w:val="00D71538"/>
    <w:rsid w:val="00D71C8E"/>
    <w:rsid w:val="00D72A22"/>
    <w:rsid w:val="00D73439"/>
    <w:rsid w:val="00D73C71"/>
    <w:rsid w:val="00D75409"/>
    <w:rsid w:val="00D77CE5"/>
    <w:rsid w:val="00D80E31"/>
    <w:rsid w:val="00D81288"/>
    <w:rsid w:val="00D82816"/>
    <w:rsid w:val="00D8282F"/>
    <w:rsid w:val="00D82BB8"/>
    <w:rsid w:val="00D8478D"/>
    <w:rsid w:val="00D84A76"/>
    <w:rsid w:val="00D85841"/>
    <w:rsid w:val="00D85A2B"/>
    <w:rsid w:val="00D877CF"/>
    <w:rsid w:val="00D90534"/>
    <w:rsid w:val="00D90BEE"/>
    <w:rsid w:val="00D90C4F"/>
    <w:rsid w:val="00D90FBF"/>
    <w:rsid w:val="00D91ACB"/>
    <w:rsid w:val="00D92A8B"/>
    <w:rsid w:val="00D9545E"/>
    <w:rsid w:val="00D95D36"/>
    <w:rsid w:val="00D965ED"/>
    <w:rsid w:val="00D96F21"/>
    <w:rsid w:val="00D970A4"/>
    <w:rsid w:val="00DA0039"/>
    <w:rsid w:val="00DA14CB"/>
    <w:rsid w:val="00DA1E6E"/>
    <w:rsid w:val="00DA3788"/>
    <w:rsid w:val="00DA38DE"/>
    <w:rsid w:val="00DA50B7"/>
    <w:rsid w:val="00DA5C62"/>
    <w:rsid w:val="00DA5D55"/>
    <w:rsid w:val="00DA7326"/>
    <w:rsid w:val="00DA75C3"/>
    <w:rsid w:val="00DA77A0"/>
    <w:rsid w:val="00DA7866"/>
    <w:rsid w:val="00DB12D2"/>
    <w:rsid w:val="00DB312A"/>
    <w:rsid w:val="00DB38B7"/>
    <w:rsid w:val="00DB3F9A"/>
    <w:rsid w:val="00DB4944"/>
    <w:rsid w:val="00DB545C"/>
    <w:rsid w:val="00DB60D6"/>
    <w:rsid w:val="00DB6457"/>
    <w:rsid w:val="00DB6731"/>
    <w:rsid w:val="00DB6D14"/>
    <w:rsid w:val="00DB7B2C"/>
    <w:rsid w:val="00DB7C1C"/>
    <w:rsid w:val="00DC0037"/>
    <w:rsid w:val="00DC086E"/>
    <w:rsid w:val="00DC0AEF"/>
    <w:rsid w:val="00DC127D"/>
    <w:rsid w:val="00DC47F1"/>
    <w:rsid w:val="00DC7805"/>
    <w:rsid w:val="00DC79DD"/>
    <w:rsid w:val="00DC7F50"/>
    <w:rsid w:val="00DD17B0"/>
    <w:rsid w:val="00DD1B04"/>
    <w:rsid w:val="00DD2535"/>
    <w:rsid w:val="00DD3945"/>
    <w:rsid w:val="00DD39D1"/>
    <w:rsid w:val="00DD4880"/>
    <w:rsid w:val="00DD644B"/>
    <w:rsid w:val="00DD65EB"/>
    <w:rsid w:val="00DD6981"/>
    <w:rsid w:val="00DD6BFA"/>
    <w:rsid w:val="00DD6D92"/>
    <w:rsid w:val="00DD797E"/>
    <w:rsid w:val="00DD7DA6"/>
    <w:rsid w:val="00DE1F3B"/>
    <w:rsid w:val="00DE2DC9"/>
    <w:rsid w:val="00DE5226"/>
    <w:rsid w:val="00DE62B0"/>
    <w:rsid w:val="00DE6969"/>
    <w:rsid w:val="00DE6BEC"/>
    <w:rsid w:val="00DE7C07"/>
    <w:rsid w:val="00DF047E"/>
    <w:rsid w:val="00DF25E3"/>
    <w:rsid w:val="00DF4DA2"/>
    <w:rsid w:val="00DF4EDC"/>
    <w:rsid w:val="00DF52A9"/>
    <w:rsid w:val="00DF54ED"/>
    <w:rsid w:val="00DF6119"/>
    <w:rsid w:val="00DF617F"/>
    <w:rsid w:val="00DF6757"/>
    <w:rsid w:val="00DF6EF9"/>
    <w:rsid w:val="00E020B5"/>
    <w:rsid w:val="00E03AC9"/>
    <w:rsid w:val="00E04375"/>
    <w:rsid w:val="00E05219"/>
    <w:rsid w:val="00E064A0"/>
    <w:rsid w:val="00E06681"/>
    <w:rsid w:val="00E06A0D"/>
    <w:rsid w:val="00E06F91"/>
    <w:rsid w:val="00E070D6"/>
    <w:rsid w:val="00E101DD"/>
    <w:rsid w:val="00E119FC"/>
    <w:rsid w:val="00E1304C"/>
    <w:rsid w:val="00E1416E"/>
    <w:rsid w:val="00E14A27"/>
    <w:rsid w:val="00E14AAE"/>
    <w:rsid w:val="00E20824"/>
    <w:rsid w:val="00E20BB6"/>
    <w:rsid w:val="00E2116D"/>
    <w:rsid w:val="00E2136E"/>
    <w:rsid w:val="00E26E77"/>
    <w:rsid w:val="00E277A1"/>
    <w:rsid w:val="00E30E5D"/>
    <w:rsid w:val="00E32B4D"/>
    <w:rsid w:val="00E33B09"/>
    <w:rsid w:val="00E341A7"/>
    <w:rsid w:val="00E34968"/>
    <w:rsid w:val="00E3499A"/>
    <w:rsid w:val="00E34D1A"/>
    <w:rsid w:val="00E36D8B"/>
    <w:rsid w:val="00E40879"/>
    <w:rsid w:val="00E40D29"/>
    <w:rsid w:val="00E41CF4"/>
    <w:rsid w:val="00E42D5C"/>
    <w:rsid w:val="00E43871"/>
    <w:rsid w:val="00E451C2"/>
    <w:rsid w:val="00E45B07"/>
    <w:rsid w:val="00E45D71"/>
    <w:rsid w:val="00E46C21"/>
    <w:rsid w:val="00E47172"/>
    <w:rsid w:val="00E516E7"/>
    <w:rsid w:val="00E5245E"/>
    <w:rsid w:val="00E547CA"/>
    <w:rsid w:val="00E54C1C"/>
    <w:rsid w:val="00E55FA5"/>
    <w:rsid w:val="00E561C7"/>
    <w:rsid w:val="00E60567"/>
    <w:rsid w:val="00E60F72"/>
    <w:rsid w:val="00E61804"/>
    <w:rsid w:val="00E61DCB"/>
    <w:rsid w:val="00E631CC"/>
    <w:rsid w:val="00E64E7D"/>
    <w:rsid w:val="00E6694A"/>
    <w:rsid w:val="00E67152"/>
    <w:rsid w:val="00E67321"/>
    <w:rsid w:val="00E674E3"/>
    <w:rsid w:val="00E7168B"/>
    <w:rsid w:val="00E72334"/>
    <w:rsid w:val="00E7281B"/>
    <w:rsid w:val="00E72D0E"/>
    <w:rsid w:val="00E7353E"/>
    <w:rsid w:val="00E744B7"/>
    <w:rsid w:val="00E746F5"/>
    <w:rsid w:val="00E751DF"/>
    <w:rsid w:val="00E7638D"/>
    <w:rsid w:val="00E7672D"/>
    <w:rsid w:val="00E76B53"/>
    <w:rsid w:val="00E770B6"/>
    <w:rsid w:val="00E779F7"/>
    <w:rsid w:val="00E77FD0"/>
    <w:rsid w:val="00E80322"/>
    <w:rsid w:val="00E820C2"/>
    <w:rsid w:val="00E84361"/>
    <w:rsid w:val="00E84BEB"/>
    <w:rsid w:val="00E84D5C"/>
    <w:rsid w:val="00E9014E"/>
    <w:rsid w:val="00E90660"/>
    <w:rsid w:val="00E90FA4"/>
    <w:rsid w:val="00E91917"/>
    <w:rsid w:val="00E91A2D"/>
    <w:rsid w:val="00E94589"/>
    <w:rsid w:val="00E95A92"/>
    <w:rsid w:val="00E961B9"/>
    <w:rsid w:val="00E96BA0"/>
    <w:rsid w:val="00E97A42"/>
    <w:rsid w:val="00E97CDC"/>
    <w:rsid w:val="00EA0170"/>
    <w:rsid w:val="00EA03EA"/>
    <w:rsid w:val="00EA0473"/>
    <w:rsid w:val="00EA1756"/>
    <w:rsid w:val="00EA33D8"/>
    <w:rsid w:val="00EA35C2"/>
    <w:rsid w:val="00EA4A9F"/>
    <w:rsid w:val="00EA54D6"/>
    <w:rsid w:val="00EA64EA"/>
    <w:rsid w:val="00EA6CC0"/>
    <w:rsid w:val="00EA7AAD"/>
    <w:rsid w:val="00EB160E"/>
    <w:rsid w:val="00EB2400"/>
    <w:rsid w:val="00EB4FFB"/>
    <w:rsid w:val="00EB5007"/>
    <w:rsid w:val="00EB5C7D"/>
    <w:rsid w:val="00EB7206"/>
    <w:rsid w:val="00EB7300"/>
    <w:rsid w:val="00EB7C9B"/>
    <w:rsid w:val="00EB7D5F"/>
    <w:rsid w:val="00EC1653"/>
    <w:rsid w:val="00EC2E99"/>
    <w:rsid w:val="00EC4E73"/>
    <w:rsid w:val="00EC524D"/>
    <w:rsid w:val="00EC6223"/>
    <w:rsid w:val="00EC623F"/>
    <w:rsid w:val="00EC647D"/>
    <w:rsid w:val="00EC648E"/>
    <w:rsid w:val="00ED0A6C"/>
    <w:rsid w:val="00ED1B72"/>
    <w:rsid w:val="00ED1BDD"/>
    <w:rsid w:val="00ED1D5F"/>
    <w:rsid w:val="00ED2DD0"/>
    <w:rsid w:val="00ED46A6"/>
    <w:rsid w:val="00ED4A56"/>
    <w:rsid w:val="00ED5457"/>
    <w:rsid w:val="00ED7CF0"/>
    <w:rsid w:val="00EE029F"/>
    <w:rsid w:val="00EE0A25"/>
    <w:rsid w:val="00EE161D"/>
    <w:rsid w:val="00EE1729"/>
    <w:rsid w:val="00EE19CB"/>
    <w:rsid w:val="00EE4587"/>
    <w:rsid w:val="00EE4A1E"/>
    <w:rsid w:val="00EE7699"/>
    <w:rsid w:val="00EE78E0"/>
    <w:rsid w:val="00EE7A9D"/>
    <w:rsid w:val="00EF3D97"/>
    <w:rsid w:val="00EF6C70"/>
    <w:rsid w:val="00EF774C"/>
    <w:rsid w:val="00EF7BF3"/>
    <w:rsid w:val="00EF7F08"/>
    <w:rsid w:val="00EF7F9D"/>
    <w:rsid w:val="00F00E6B"/>
    <w:rsid w:val="00F0140A"/>
    <w:rsid w:val="00F015F0"/>
    <w:rsid w:val="00F02B0F"/>
    <w:rsid w:val="00F034B9"/>
    <w:rsid w:val="00F03570"/>
    <w:rsid w:val="00F04373"/>
    <w:rsid w:val="00F0526C"/>
    <w:rsid w:val="00F0627D"/>
    <w:rsid w:val="00F0655F"/>
    <w:rsid w:val="00F0693B"/>
    <w:rsid w:val="00F06A6C"/>
    <w:rsid w:val="00F06CAA"/>
    <w:rsid w:val="00F07721"/>
    <w:rsid w:val="00F10AF7"/>
    <w:rsid w:val="00F10E86"/>
    <w:rsid w:val="00F11077"/>
    <w:rsid w:val="00F11714"/>
    <w:rsid w:val="00F120CC"/>
    <w:rsid w:val="00F1248D"/>
    <w:rsid w:val="00F12D1D"/>
    <w:rsid w:val="00F12D4B"/>
    <w:rsid w:val="00F14205"/>
    <w:rsid w:val="00F15372"/>
    <w:rsid w:val="00F157C6"/>
    <w:rsid w:val="00F15F1E"/>
    <w:rsid w:val="00F166D8"/>
    <w:rsid w:val="00F208CF"/>
    <w:rsid w:val="00F2149B"/>
    <w:rsid w:val="00F22740"/>
    <w:rsid w:val="00F2492C"/>
    <w:rsid w:val="00F25624"/>
    <w:rsid w:val="00F261FB"/>
    <w:rsid w:val="00F262CB"/>
    <w:rsid w:val="00F26956"/>
    <w:rsid w:val="00F27273"/>
    <w:rsid w:val="00F27847"/>
    <w:rsid w:val="00F30532"/>
    <w:rsid w:val="00F30B42"/>
    <w:rsid w:val="00F31049"/>
    <w:rsid w:val="00F311F1"/>
    <w:rsid w:val="00F31EDB"/>
    <w:rsid w:val="00F32C1C"/>
    <w:rsid w:val="00F33899"/>
    <w:rsid w:val="00F33ACB"/>
    <w:rsid w:val="00F3412D"/>
    <w:rsid w:val="00F35FB4"/>
    <w:rsid w:val="00F36CEB"/>
    <w:rsid w:val="00F372B5"/>
    <w:rsid w:val="00F37A65"/>
    <w:rsid w:val="00F37F89"/>
    <w:rsid w:val="00F41312"/>
    <w:rsid w:val="00F43EE8"/>
    <w:rsid w:val="00F44265"/>
    <w:rsid w:val="00F45A8F"/>
    <w:rsid w:val="00F463C2"/>
    <w:rsid w:val="00F46F9A"/>
    <w:rsid w:val="00F50B81"/>
    <w:rsid w:val="00F519BE"/>
    <w:rsid w:val="00F52468"/>
    <w:rsid w:val="00F52B9B"/>
    <w:rsid w:val="00F53BBD"/>
    <w:rsid w:val="00F56245"/>
    <w:rsid w:val="00F56EF3"/>
    <w:rsid w:val="00F61545"/>
    <w:rsid w:val="00F61A9F"/>
    <w:rsid w:val="00F61C4A"/>
    <w:rsid w:val="00F636E0"/>
    <w:rsid w:val="00F64493"/>
    <w:rsid w:val="00F646F0"/>
    <w:rsid w:val="00F64EE3"/>
    <w:rsid w:val="00F66EA6"/>
    <w:rsid w:val="00F704FA"/>
    <w:rsid w:val="00F70674"/>
    <w:rsid w:val="00F70AB7"/>
    <w:rsid w:val="00F7192D"/>
    <w:rsid w:val="00F721C3"/>
    <w:rsid w:val="00F73AA5"/>
    <w:rsid w:val="00F73D5E"/>
    <w:rsid w:val="00F74FEB"/>
    <w:rsid w:val="00F75F0E"/>
    <w:rsid w:val="00F76218"/>
    <w:rsid w:val="00F772DB"/>
    <w:rsid w:val="00F774DA"/>
    <w:rsid w:val="00F77509"/>
    <w:rsid w:val="00F775B4"/>
    <w:rsid w:val="00F77B53"/>
    <w:rsid w:val="00F80AB1"/>
    <w:rsid w:val="00F8150B"/>
    <w:rsid w:val="00F82F83"/>
    <w:rsid w:val="00F83DE8"/>
    <w:rsid w:val="00F83EEB"/>
    <w:rsid w:val="00F8454C"/>
    <w:rsid w:val="00F84876"/>
    <w:rsid w:val="00F84CDF"/>
    <w:rsid w:val="00F85649"/>
    <w:rsid w:val="00F86969"/>
    <w:rsid w:val="00F9062D"/>
    <w:rsid w:val="00F90B87"/>
    <w:rsid w:val="00F9114D"/>
    <w:rsid w:val="00F91B5C"/>
    <w:rsid w:val="00F91DA4"/>
    <w:rsid w:val="00F91F91"/>
    <w:rsid w:val="00F93B35"/>
    <w:rsid w:val="00F9407F"/>
    <w:rsid w:val="00F9507C"/>
    <w:rsid w:val="00F95836"/>
    <w:rsid w:val="00F9678F"/>
    <w:rsid w:val="00FA071A"/>
    <w:rsid w:val="00FA0A9D"/>
    <w:rsid w:val="00FA246D"/>
    <w:rsid w:val="00FA3397"/>
    <w:rsid w:val="00FA41F4"/>
    <w:rsid w:val="00FA4DFE"/>
    <w:rsid w:val="00FA6FD7"/>
    <w:rsid w:val="00FB207F"/>
    <w:rsid w:val="00FB4B2C"/>
    <w:rsid w:val="00FB6959"/>
    <w:rsid w:val="00FB702D"/>
    <w:rsid w:val="00FB74FD"/>
    <w:rsid w:val="00FB7525"/>
    <w:rsid w:val="00FC05EE"/>
    <w:rsid w:val="00FC17F6"/>
    <w:rsid w:val="00FC1F53"/>
    <w:rsid w:val="00FC2E26"/>
    <w:rsid w:val="00FC388C"/>
    <w:rsid w:val="00FC3FAA"/>
    <w:rsid w:val="00FC40ED"/>
    <w:rsid w:val="00FC55D4"/>
    <w:rsid w:val="00FC5ED9"/>
    <w:rsid w:val="00FC6F7F"/>
    <w:rsid w:val="00FD1390"/>
    <w:rsid w:val="00FD6212"/>
    <w:rsid w:val="00FD6534"/>
    <w:rsid w:val="00FD6C87"/>
    <w:rsid w:val="00FE0086"/>
    <w:rsid w:val="00FE09C5"/>
    <w:rsid w:val="00FE187F"/>
    <w:rsid w:val="00FE4DB0"/>
    <w:rsid w:val="00FE50A5"/>
    <w:rsid w:val="00FE6A0D"/>
    <w:rsid w:val="00FE6E72"/>
    <w:rsid w:val="00FF1358"/>
    <w:rsid w:val="00FF170C"/>
    <w:rsid w:val="00FF1C50"/>
    <w:rsid w:val="00FF38C4"/>
    <w:rsid w:val="00FF397F"/>
    <w:rsid w:val="00FF4436"/>
    <w:rsid w:val="00FF619B"/>
    <w:rsid w:val="00FF65C0"/>
    <w:rsid w:val="00FF6640"/>
    <w:rsid w:val="00FF6D95"/>
    <w:rsid w:val="00FF6E6B"/>
    <w:rsid w:val="00FF7A02"/>
    <w:rsid w:val="00FF7CB4"/>
    <w:rsid w:val="519B7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semiHidden="0" w:qFormat="1"/>
    <w:lsdException w:name="footnote text" w:qFormat="1"/>
    <w:lsdException w:name="annotation text" w:semiHidden="0"/>
    <w:lsdException w:name="header" w:semiHidden="0" w:qFormat="1"/>
    <w:lsdException w:name="footer" w:semiHidden="0" w:qFormat="1"/>
    <w:lsdException w:name="caption" w:uiPriority="35" w:qFormat="1"/>
    <w:lsdException w:name="footnote reference" w:qFormat="1"/>
    <w:lsdException w:name="Title" w:semiHidden="0" w:uiPriority="10" w:unhideWhenUsed="0" w:qFormat="1"/>
    <w:lsdException w:name="Default Paragraph Font" w:uiPriority="1" w:qFormat="1"/>
    <w:lsdException w:name="Body Text Indent" w:qFormat="1"/>
    <w:lsdException w:name="Subtitle" w:semiHidden="0" w:uiPriority="11" w:unhideWhenUsed="0" w:qFormat="1"/>
    <w:lsdException w:name="Body Text First Indent 2"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5">
    <w:name w:val="Normal Indent"/>
    <w:basedOn w:val="a"/>
    <w:uiPriority w:val="99"/>
    <w:unhideWhenUsed/>
    <w:qFormat/>
    <w:pPr>
      <w:spacing w:line="240" w:lineRule="auto"/>
      <w:ind w:firstLine="420"/>
    </w:pPr>
    <w:rPr>
      <w:rFonts w:ascii="宋体" w:eastAsia="宋体" w:hAnsi="宋体" w:cs="Times New Roman"/>
      <w:sz w:val="21"/>
      <w:szCs w:val="20"/>
    </w:rPr>
  </w:style>
  <w:style w:type="paragraph" w:styleId="a6">
    <w:name w:val="Document Map"/>
    <w:basedOn w:val="a"/>
    <w:link w:val="Char1"/>
    <w:uiPriority w:val="99"/>
    <w:unhideWhenUsed/>
    <w:qFormat/>
    <w:rPr>
      <w:rFonts w:ascii="宋体" w:eastAsia="宋体"/>
      <w:sz w:val="18"/>
      <w:szCs w:val="18"/>
    </w:rPr>
  </w:style>
  <w:style w:type="paragraph" w:styleId="a7">
    <w:name w:val="Body Text Indent"/>
    <w:basedOn w:val="a"/>
    <w:link w:val="Char2"/>
    <w:uiPriority w:val="99"/>
    <w:unhideWhenUsed/>
    <w:qFormat/>
    <w:pPr>
      <w:spacing w:after="120"/>
      <w:ind w:leftChars="200" w:left="420"/>
    </w:p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20">
    <w:name w:val="Body Text First Indent 2"/>
    <w:basedOn w:val="a7"/>
    <w:link w:val="2Char0"/>
    <w:qFormat/>
    <w:pPr>
      <w:spacing w:line="300" w:lineRule="auto"/>
      <w:ind w:left="200"/>
    </w:pPr>
    <w:rPr>
      <w:rFonts w:ascii="宋体" w:eastAsia="宋体" w:hAnsi="宋体" w:cs="Times New Roman"/>
      <w:sz w:val="21"/>
      <w:szCs w:val="21"/>
      <w:lang w:val="zh-CN"/>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spacing w:line="240" w:lineRule="auto"/>
      <w:ind w:leftChars="600" w:left="1260" w:firstLineChars="0" w:firstLine="0"/>
    </w:pPr>
    <w:rPr>
      <w:sz w:val="21"/>
    </w:rPr>
  </w:style>
  <w:style w:type="paragraph" w:styleId="ab">
    <w:name w:val="footnote text"/>
    <w:basedOn w:val="a"/>
    <w:link w:val="Char6"/>
    <w:uiPriority w:val="99"/>
    <w:unhideWhenUsed/>
    <w:qFormat/>
    <w:pPr>
      <w:snapToGrid w:val="0"/>
      <w:jc w:val="left"/>
    </w:pPr>
    <w:rPr>
      <w:sz w:val="18"/>
      <w:szCs w:val="18"/>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character" w:styleId="ac">
    <w:name w:val="FollowedHyperlink"/>
    <w:basedOn w:val="a0"/>
    <w:uiPriority w:val="99"/>
    <w:unhideWhenUsed/>
    <w:rPr>
      <w:color w:val="800080"/>
      <w:u w:val="single"/>
    </w:rPr>
  </w:style>
  <w:style w:type="character" w:styleId="ad">
    <w:name w:val="Hyperlink"/>
    <w:basedOn w:val="a0"/>
    <w:uiPriority w:val="99"/>
    <w:unhideWhenUsed/>
    <w:qFormat/>
    <w:rPr>
      <w:color w:val="0000FF" w:themeColor="hyperlink"/>
      <w:u w:val="single"/>
    </w:rPr>
  </w:style>
  <w:style w:type="character" w:styleId="ae">
    <w:name w:val="annotation reference"/>
    <w:basedOn w:val="a0"/>
    <w:uiPriority w:val="99"/>
    <w:unhideWhenUsed/>
    <w:rPr>
      <w:sz w:val="21"/>
      <w:szCs w:val="21"/>
    </w:rPr>
  </w:style>
  <w:style w:type="character" w:styleId="af">
    <w:name w:val="footnote reference"/>
    <w:basedOn w:val="a0"/>
    <w:uiPriority w:val="99"/>
    <w:unhideWhenUsed/>
    <w:qFormat/>
    <w:rPr>
      <w:vertAlign w:val="superscript"/>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5">
    <w:name w:val="页眉 Char"/>
    <w:basedOn w:val="a0"/>
    <w:link w:val="aa"/>
    <w:uiPriority w:val="99"/>
    <w:qFormat/>
    <w:rPr>
      <w:sz w:val="18"/>
      <w:szCs w:val="18"/>
    </w:rPr>
  </w:style>
  <w:style w:type="character" w:customStyle="1" w:styleId="Char4">
    <w:name w:val="页脚 Char"/>
    <w:basedOn w:val="a0"/>
    <w:link w:val="a9"/>
    <w:uiPriority w:val="99"/>
    <w:qFormat/>
    <w:rPr>
      <w:sz w:val="18"/>
      <w:szCs w:val="18"/>
    </w:rPr>
  </w:style>
  <w:style w:type="paragraph" w:customStyle="1" w:styleId="af1">
    <w:name w:val="样式小标题"/>
    <w:basedOn w:val="a"/>
    <w:qFormat/>
    <w:pPr>
      <w:spacing w:line="300" w:lineRule="auto"/>
      <w:ind w:leftChars="-257" w:left="-540" w:rightChars="-159" w:right="-334"/>
    </w:pPr>
    <w:rPr>
      <w:rFonts w:ascii="宋体" w:eastAsia="宋体" w:hAnsi="宋体" w:cs="宋体"/>
      <w:b/>
      <w:bCs/>
      <w:szCs w:val="20"/>
    </w:rPr>
  </w:style>
  <w:style w:type="paragraph" w:customStyle="1" w:styleId="60">
    <w:name w:val="正文6"/>
    <w:basedOn w:val="a"/>
    <w:link w:val="6Char"/>
    <w:qFormat/>
    <w:pPr>
      <w:spacing w:line="300" w:lineRule="auto"/>
    </w:pPr>
    <w:rPr>
      <w:rFonts w:ascii="宋体" w:eastAsia="宋体" w:hAnsi="宋体" w:cs="宋体"/>
      <w:szCs w:val="20"/>
    </w:rPr>
  </w:style>
  <w:style w:type="character" w:customStyle="1" w:styleId="6Char">
    <w:name w:val="正文6 Char"/>
    <w:basedOn w:val="a0"/>
    <w:link w:val="60"/>
    <w:qFormat/>
    <w:rPr>
      <w:rFonts w:ascii="宋体" w:eastAsia="宋体" w:hAnsi="宋体" w:cs="宋体"/>
      <w:sz w:val="24"/>
      <w:szCs w:val="20"/>
    </w:rPr>
  </w:style>
  <w:style w:type="paragraph" w:customStyle="1" w:styleId="11">
    <w:name w:val="列出段落1"/>
    <w:basedOn w:val="a"/>
    <w:uiPriority w:val="34"/>
    <w:qFormat/>
    <w:pPr>
      <w:ind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MessageTable">
    <w:name w:val="MessageTable"/>
    <w:basedOn w:val="a"/>
    <w:qFormat/>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Char3">
    <w:name w:val="批注框文本 Char"/>
    <w:basedOn w:val="a0"/>
    <w:link w:val="a8"/>
    <w:uiPriority w:val="99"/>
    <w:semiHidden/>
    <w:qFormat/>
    <w:rPr>
      <w:sz w:val="18"/>
      <w:szCs w:val="18"/>
    </w:rPr>
  </w:style>
  <w:style w:type="character" w:customStyle="1" w:styleId="Char6">
    <w:name w:val="脚注文本 Char"/>
    <w:basedOn w:val="a0"/>
    <w:link w:val="ab"/>
    <w:uiPriority w:val="99"/>
    <w:semiHidden/>
    <w:qFormat/>
    <w:rPr>
      <w:sz w:val="18"/>
      <w:szCs w:val="18"/>
    </w:rPr>
  </w:style>
  <w:style w:type="paragraph" w:customStyle="1" w:styleId="12">
    <w:name w:val="正文1"/>
    <w:basedOn w:val="a"/>
    <w:link w:val="1Char0"/>
    <w:qFormat/>
    <w:pPr>
      <w:ind w:firstLine="480"/>
      <w:jc w:val="left"/>
    </w:pPr>
    <w:rPr>
      <w:rFonts w:ascii="Calibri" w:eastAsia="宋体" w:hAnsi="Calibri" w:cs="Times New Roman"/>
      <w:kern w:val="0"/>
      <w:szCs w:val="20"/>
    </w:rPr>
  </w:style>
  <w:style w:type="character" w:customStyle="1" w:styleId="1Char0">
    <w:name w:val="正文1 Char"/>
    <w:link w:val="12"/>
    <w:qFormat/>
    <w:rPr>
      <w:rFonts w:ascii="Calibri" w:eastAsia="宋体" w:hAnsi="Calibri" w:cs="Times New Roman"/>
      <w:kern w:val="0"/>
      <w:sz w:val="24"/>
      <w:szCs w:val="20"/>
    </w:rPr>
  </w:style>
  <w:style w:type="character" w:customStyle="1" w:styleId="Char2">
    <w:name w:val="正文文本缩进 Char"/>
    <w:basedOn w:val="a0"/>
    <w:link w:val="a7"/>
    <w:uiPriority w:val="99"/>
    <w:semiHidden/>
    <w:qFormat/>
    <w:rPr>
      <w:sz w:val="24"/>
    </w:rPr>
  </w:style>
  <w:style w:type="character" w:customStyle="1" w:styleId="2Char0">
    <w:name w:val="正文首行缩进 2 Char"/>
    <w:basedOn w:val="Char2"/>
    <w:link w:val="20"/>
    <w:rPr>
      <w:rFonts w:ascii="宋体" w:eastAsia="宋体" w:hAnsi="宋体" w:cs="Times New Roman"/>
      <w:sz w:val="24"/>
      <w:szCs w:val="21"/>
      <w:lang w:val="zh-CN" w:eastAsia="zh-CN"/>
    </w:rPr>
  </w:style>
  <w:style w:type="character" w:customStyle="1" w:styleId="Char0">
    <w:name w:val="批注文字 Char"/>
    <w:basedOn w:val="a0"/>
    <w:link w:val="a4"/>
    <w:uiPriority w:val="99"/>
    <w:qFormat/>
    <w:rPr>
      <w:sz w:val="24"/>
    </w:rPr>
  </w:style>
  <w:style w:type="character" w:customStyle="1" w:styleId="Char">
    <w:name w:val="批注主题 Char"/>
    <w:basedOn w:val="Char0"/>
    <w:link w:val="a3"/>
    <w:uiPriority w:val="99"/>
    <w:semiHidden/>
    <w:rPr>
      <w:b/>
      <w:bCs/>
      <w:sz w:val="24"/>
    </w:rPr>
  </w:style>
  <w:style w:type="paragraph" w:customStyle="1" w:styleId="font5">
    <w:name w:val="font5"/>
    <w:basedOn w:val="a"/>
    <w:qFormat/>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7">
    <w:name w:val="正文格式 Char"/>
    <w:link w:val="af2"/>
    <w:locked/>
    <w:rPr>
      <w:rFonts w:ascii="Calibri" w:eastAsia="微软雅黑" w:hAnsi="Calibri"/>
      <w:sz w:val="24"/>
    </w:rPr>
  </w:style>
  <w:style w:type="paragraph" w:customStyle="1" w:styleId="af2">
    <w:name w:val="正文格式"/>
    <w:basedOn w:val="a"/>
    <w:link w:val="Char7"/>
    <w:qFormat/>
    <w:pPr>
      <w:spacing w:line="300" w:lineRule="auto"/>
      <w:ind w:firstLineChars="150" w:firstLine="150"/>
    </w:pPr>
    <w:rPr>
      <w:rFonts w:ascii="Calibri" w:eastAsia="微软雅黑" w:hAnsi="Calibri"/>
    </w:rPr>
  </w:style>
  <w:style w:type="paragraph" w:customStyle="1" w:styleId="font6">
    <w:name w:val="font6"/>
    <w:basedOn w:val="a"/>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Char1">
    <w:name w:val="文档结构图 Char"/>
    <w:basedOn w:val="a0"/>
    <w:link w:val="a6"/>
    <w:uiPriority w:val="99"/>
    <w:semiHidden/>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semiHidden="0" w:qFormat="1"/>
    <w:lsdException w:name="footnote text" w:qFormat="1"/>
    <w:lsdException w:name="annotation text" w:semiHidden="0"/>
    <w:lsdException w:name="header" w:semiHidden="0" w:qFormat="1"/>
    <w:lsdException w:name="footer" w:semiHidden="0" w:qFormat="1"/>
    <w:lsdException w:name="caption" w:uiPriority="35" w:qFormat="1"/>
    <w:lsdException w:name="footnote reference" w:qFormat="1"/>
    <w:lsdException w:name="Title" w:semiHidden="0" w:uiPriority="10" w:unhideWhenUsed="0" w:qFormat="1"/>
    <w:lsdException w:name="Default Paragraph Font" w:uiPriority="1" w:qFormat="1"/>
    <w:lsdException w:name="Body Text Indent" w:qFormat="1"/>
    <w:lsdException w:name="Subtitle" w:semiHidden="0" w:uiPriority="11" w:unhideWhenUsed="0" w:qFormat="1"/>
    <w:lsdException w:name="Body Text First Indent 2"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5">
    <w:name w:val="Normal Indent"/>
    <w:basedOn w:val="a"/>
    <w:uiPriority w:val="99"/>
    <w:unhideWhenUsed/>
    <w:qFormat/>
    <w:pPr>
      <w:spacing w:line="240" w:lineRule="auto"/>
      <w:ind w:firstLine="420"/>
    </w:pPr>
    <w:rPr>
      <w:rFonts w:ascii="宋体" w:eastAsia="宋体" w:hAnsi="宋体" w:cs="Times New Roman"/>
      <w:sz w:val="21"/>
      <w:szCs w:val="20"/>
    </w:rPr>
  </w:style>
  <w:style w:type="paragraph" w:styleId="a6">
    <w:name w:val="Document Map"/>
    <w:basedOn w:val="a"/>
    <w:link w:val="Char1"/>
    <w:uiPriority w:val="99"/>
    <w:unhideWhenUsed/>
    <w:qFormat/>
    <w:rPr>
      <w:rFonts w:ascii="宋体" w:eastAsia="宋体"/>
      <w:sz w:val="18"/>
      <w:szCs w:val="18"/>
    </w:rPr>
  </w:style>
  <w:style w:type="paragraph" w:styleId="a7">
    <w:name w:val="Body Text Indent"/>
    <w:basedOn w:val="a"/>
    <w:link w:val="Char2"/>
    <w:uiPriority w:val="99"/>
    <w:unhideWhenUsed/>
    <w:qFormat/>
    <w:pPr>
      <w:spacing w:after="120"/>
      <w:ind w:leftChars="200" w:left="420"/>
    </w:p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20">
    <w:name w:val="Body Text First Indent 2"/>
    <w:basedOn w:val="a7"/>
    <w:link w:val="2Char0"/>
    <w:qFormat/>
    <w:pPr>
      <w:spacing w:line="300" w:lineRule="auto"/>
      <w:ind w:left="200"/>
    </w:pPr>
    <w:rPr>
      <w:rFonts w:ascii="宋体" w:eastAsia="宋体" w:hAnsi="宋体" w:cs="Times New Roman"/>
      <w:sz w:val="21"/>
      <w:szCs w:val="21"/>
      <w:lang w:val="zh-CN"/>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spacing w:line="240" w:lineRule="auto"/>
      <w:ind w:leftChars="600" w:left="1260" w:firstLineChars="0" w:firstLine="0"/>
    </w:pPr>
    <w:rPr>
      <w:sz w:val="21"/>
    </w:rPr>
  </w:style>
  <w:style w:type="paragraph" w:styleId="ab">
    <w:name w:val="footnote text"/>
    <w:basedOn w:val="a"/>
    <w:link w:val="Char6"/>
    <w:uiPriority w:val="99"/>
    <w:unhideWhenUsed/>
    <w:qFormat/>
    <w:pPr>
      <w:snapToGrid w:val="0"/>
      <w:jc w:val="left"/>
    </w:pPr>
    <w:rPr>
      <w:sz w:val="18"/>
      <w:szCs w:val="18"/>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character" w:styleId="ac">
    <w:name w:val="FollowedHyperlink"/>
    <w:basedOn w:val="a0"/>
    <w:uiPriority w:val="99"/>
    <w:unhideWhenUsed/>
    <w:rPr>
      <w:color w:val="800080"/>
      <w:u w:val="single"/>
    </w:rPr>
  </w:style>
  <w:style w:type="character" w:styleId="ad">
    <w:name w:val="Hyperlink"/>
    <w:basedOn w:val="a0"/>
    <w:uiPriority w:val="99"/>
    <w:unhideWhenUsed/>
    <w:qFormat/>
    <w:rPr>
      <w:color w:val="0000FF" w:themeColor="hyperlink"/>
      <w:u w:val="single"/>
    </w:rPr>
  </w:style>
  <w:style w:type="character" w:styleId="ae">
    <w:name w:val="annotation reference"/>
    <w:basedOn w:val="a0"/>
    <w:uiPriority w:val="99"/>
    <w:unhideWhenUsed/>
    <w:rPr>
      <w:sz w:val="21"/>
      <w:szCs w:val="21"/>
    </w:rPr>
  </w:style>
  <w:style w:type="character" w:styleId="af">
    <w:name w:val="footnote reference"/>
    <w:basedOn w:val="a0"/>
    <w:uiPriority w:val="99"/>
    <w:unhideWhenUsed/>
    <w:qFormat/>
    <w:rPr>
      <w:vertAlign w:val="superscript"/>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5">
    <w:name w:val="页眉 Char"/>
    <w:basedOn w:val="a0"/>
    <w:link w:val="aa"/>
    <w:uiPriority w:val="99"/>
    <w:qFormat/>
    <w:rPr>
      <w:sz w:val="18"/>
      <w:szCs w:val="18"/>
    </w:rPr>
  </w:style>
  <w:style w:type="character" w:customStyle="1" w:styleId="Char4">
    <w:name w:val="页脚 Char"/>
    <w:basedOn w:val="a0"/>
    <w:link w:val="a9"/>
    <w:uiPriority w:val="99"/>
    <w:qFormat/>
    <w:rPr>
      <w:sz w:val="18"/>
      <w:szCs w:val="18"/>
    </w:rPr>
  </w:style>
  <w:style w:type="paragraph" w:customStyle="1" w:styleId="af1">
    <w:name w:val="样式小标题"/>
    <w:basedOn w:val="a"/>
    <w:qFormat/>
    <w:pPr>
      <w:spacing w:line="300" w:lineRule="auto"/>
      <w:ind w:leftChars="-257" w:left="-540" w:rightChars="-159" w:right="-334"/>
    </w:pPr>
    <w:rPr>
      <w:rFonts w:ascii="宋体" w:eastAsia="宋体" w:hAnsi="宋体" w:cs="宋体"/>
      <w:b/>
      <w:bCs/>
      <w:szCs w:val="20"/>
    </w:rPr>
  </w:style>
  <w:style w:type="paragraph" w:customStyle="1" w:styleId="60">
    <w:name w:val="正文6"/>
    <w:basedOn w:val="a"/>
    <w:link w:val="6Char"/>
    <w:qFormat/>
    <w:pPr>
      <w:spacing w:line="300" w:lineRule="auto"/>
    </w:pPr>
    <w:rPr>
      <w:rFonts w:ascii="宋体" w:eastAsia="宋体" w:hAnsi="宋体" w:cs="宋体"/>
      <w:szCs w:val="20"/>
    </w:rPr>
  </w:style>
  <w:style w:type="character" w:customStyle="1" w:styleId="6Char">
    <w:name w:val="正文6 Char"/>
    <w:basedOn w:val="a0"/>
    <w:link w:val="60"/>
    <w:qFormat/>
    <w:rPr>
      <w:rFonts w:ascii="宋体" w:eastAsia="宋体" w:hAnsi="宋体" w:cs="宋体"/>
      <w:sz w:val="24"/>
      <w:szCs w:val="20"/>
    </w:rPr>
  </w:style>
  <w:style w:type="paragraph" w:customStyle="1" w:styleId="11">
    <w:name w:val="列出段落1"/>
    <w:basedOn w:val="a"/>
    <w:uiPriority w:val="34"/>
    <w:qFormat/>
    <w:pPr>
      <w:ind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MessageTable">
    <w:name w:val="MessageTable"/>
    <w:basedOn w:val="a"/>
    <w:qFormat/>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Char3">
    <w:name w:val="批注框文本 Char"/>
    <w:basedOn w:val="a0"/>
    <w:link w:val="a8"/>
    <w:uiPriority w:val="99"/>
    <w:semiHidden/>
    <w:qFormat/>
    <w:rPr>
      <w:sz w:val="18"/>
      <w:szCs w:val="18"/>
    </w:rPr>
  </w:style>
  <w:style w:type="character" w:customStyle="1" w:styleId="Char6">
    <w:name w:val="脚注文本 Char"/>
    <w:basedOn w:val="a0"/>
    <w:link w:val="ab"/>
    <w:uiPriority w:val="99"/>
    <w:semiHidden/>
    <w:qFormat/>
    <w:rPr>
      <w:sz w:val="18"/>
      <w:szCs w:val="18"/>
    </w:rPr>
  </w:style>
  <w:style w:type="paragraph" w:customStyle="1" w:styleId="12">
    <w:name w:val="正文1"/>
    <w:basedOn w:val="a"/>
    <w:link w:val="1Char0"/>
    <w:qFormat/>
    <w:pPr>
      <w:ind w:firstLine="480"/>
      <w:jc w:val="left"/>
    </w:pPr>
    <w:rPr>
      <w:rFonts w:ascii="Calibri" w:eastAsia="宋体" w:hAnsi="Calibri" w:cs="Times New Roman"/>
      <w:kern w:val="0"/>
      <w:szCs w:val="20"/>
    </w:rPr>
  </w:style>
  <w:style w:type="character" w:customStyle="1" w:styleId="1Char0">
    <w:name w:val="正文1 Char"/>
    <w:link w:val="12"/>
    <w:qFormat/>
    <w:rPr>
      <w:rFonts w:ascii="Calibri" w:eastAsia="宋体" w:hAnsi="Calibri" w:cs="Times New Roman"/>
      <w:kern w:val="0"/>
      <w:sz w:val="24"/>
      <w:szCs w:val="20"/>
    </w:rPr>
  </w:style>
  <w:style w:type="character" w:customStyle="1" w:styleId="Char2">
    <w:name w:val="正文文本缩进 Char"/>
    <w:basedOn w:val="a0"/>
    <w:link w:val="a7"/>
    <w:uiPriority w:val="99"/>
    <w:semiHidden/>
    <w:qFormat/>
    <w:rPr>
      <w:sz w:val="24"/>
    </w:rPr>
  </w:style>
  <w:style w:type="character" w:customStyle="1" w:styleId="2Char0">
    <w:name w:val="正文首行缩进 2 Char"/>
    <w:basedOn w:val="Char2"/>
    <w:link w:val="20"/>
    <w:rPr>
      <w:rFonts w:ascii="宋体" w:eastAsia="宋体" w:hAnsi="宋体" w:cs="Times New Roman"/>
      <w:sz w:val="24"/>
      <w:szCs w:val="21"/>
      <w:lang w:val="zh-CN" w:eastAsia="zh-CN"/>
    </w:rPr>
  </w:style>
  <w:style w:type="character" w:customStyle="1" w:styleId="Char0">
    <w:name w:val="批注文字 Char"/>
    <w:basedOn w:val="a0"/>
    <w:link w:val="a4"/>
    <w:uiPriority w:val="99"/>
    <w:qFormat/>
    <w:rPr>
      <w:sz w:val="24"/>
    </w:rPr>
  </w:style>
  <w:style w:type="character" w:customStyle="1" w:styleId="Char">
    <w:name w:val="批注主题 Char"/>
    <w:basedOn w:val="Char0"/>
    <w:link w:val="a3"/>
    <w:uiPriority w:val="99"/>
    <w:semiHidden/>
    <w:rPr>
      <w:b/>
      <w:bCs/>
      <w:sz w:val="24"/>
    </w:rPr>
  </w:style>
  <w:style w:type="paragraph" w:customStyle="1" w:styleId="font5">
    <w:name w:val="font5"/>
    <w:basedOn w:val="a"/>
    <w:qFormat/>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7">
    <w:name w:val="正文格式 Char"/>
    <w:link w:val="af2"/>
    <w:locked/>
    <w:rPr>
      <w:rFonts w:ascii="Calibri" w:eastAsia="微软雅黑" w:hAnsi="Calibri"/>
      <w:sz w:val="24"/>
    </w:rPr>
  </w:style>
  <w:style w:type="paragraph" w:customStyle="1" w:styleId="af2">
    <w:name w:val="正文格式"/>
    <w:basedOn w:val="a"/>
    <w:link w:val="Char7"/>
    <w:qFormat/>
    <w:pPr>
      <w:spacing w:line="300" w:lineRule="auto"/>
      <w:ind w:firstLineChars="150" w:firstLine="150"/>
    </w:pPr>
    <w:rPr>
      <w:rFonts w:ascii="Calibri" w:eastAsia="微软雅黑" w:hAnsi="Calibri"/>
    </w:rPr>
  </w:style>
  <w:style w:type="paragraph" w:customStyle="1" w:styleId="font6">
    <w:name w:val="font6"/>
    <w:basedOn w:val="a"/>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Char1">
    <w:name w:val="文档结构图 Char"/>
    <w:basedOn w:val="a0"/>
    <w:link w:val="a6"/>
    <w:uiPriority w:val="99"/>
    <w:semiHidden/>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11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w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image" Target="media/image13.e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oleObject" Target="embeddings/oleObject2.bin"/><Relationship Id="rId33" Type="http://schemas.openxmlformats.org/officeDocument/2006/relationships/package" Target="embeddings/Microsoft_Excel_Worksheet4.xlsx"/><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wmf"/><Relationship Id="rId29"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wmf"/><Relationship Id="rId31" Type="http://schemas.openxmlformats.org/officeDocument/2006/relationships/package" Target="embeddings/Microsoft_Excel_Worksheet3.xls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package" Target="embeddings/Microsoft_Excel_Worksheet1.xlsx"/><Relationship Id="rId30" Type="http://schemas.openxmlformats.org/officeDocument/2006/relationships/image" Target="media/image11.emf"/><Relationship Id="rId35" Type="http://schemas.openxmlformats.org/officeDocument/2006/relationships/package" Target="embeddings/Microsoft_Excel_Worksheet5.xlsx"/></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FD852C-D94A-4241-9BF4-48746799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58</Pages>
  <Words>7030</Words>
  <Characters>40077</Characters>
  <Application>Microsoft Office Word</Application>
  <DocSecurity>0</DocSecurity>
  <Lines>333</Lines>
  <Paragraphs>94</Paragraphs>
  <ScaleCrop>false</ScaleCrop>
  <Company>Microsoft</Company>
  <LinksUpToDate>false</LinksUpToDate>
  <CharactersWithSpaces>47013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余新泰</cp:lastModifiedBy>
  <cp:revision>61</cp:revision>
  <dcterms:created xsi:type="dcterms:W3CDTF">2016-09-22T04:55:00Z</dcterms:created>
  <dcterms:modified xsi:type="dcterms:W3CDTF">2016-09-30T07:28:00Z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