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CC5" w:rsidRDefault="00156908">
      <w:pPr>
        <w:pStyle w:val="8"/>
        <w:rPr>
          <w:sz w:val="52"/>
        </w:rPr>
      </w:pPr>
      <w:r w:rsidRPr="000F7D03">
        <w:rPr>
          <w:rFonts w:ascii="黑体" w:hint="eastAsia"/>
        </w:rPr>
        <w:t>编号：</w:t>
      </w:r>
      <w:r>
        <w:rPr>
          <w:rFonts w:hint="eastAsia"/>
        </w:rPr>
        <w:t>SGE-</w:t>
      </w:r>
      <w:r w:rsidR="00B00418">
        <w:rPr>
          <w:rFonts w:hint="eastAsia"/>
        </w:rPr>
        <w:t>IN</w:t>
      </w:r>
      <w:r>
        <w:rPr>
          <w:rFonts w:hint="eastAsia"/>
        </w:rPr>
        <w:t>-01-</w:t>
      </w:r>
      <w:r w:rsidR="00D868F2">
        <w:rPr>
          <w:rFonts w:hint="eastAsia"/>
        </w:rPr>
        <w:t>XX</w:t>
      </w:r>
    </w:p>
    <w:p w:rsidR="00156908" w:rsidRDefault="00156908" w:rsidP="00156908">
      <w:pPr>
        <w:ind w:firstLineChars="0" w:firstLine="0"/>
        <w:jc w:val="right"/>
        <w:rPr>
          <w:sz w:val="52"/>
        </w:rPr>
      </w:pPr>
      <w:r w:rsidRPr="000F7D03">
        <w:rPr>
          <w:rFonts w:ascii="黑体" w:eastAsia="黑体" w:hint="eastAsia"/>
          <w:szCs w:val="24"/>
        </w:rPr>
        <w:t>密级：</w:t>
      </w:r>
      <w:r>
        <w:rPr>
          <w:rFonts w:hint="eastAsia"/>
          <w:szCs w:val="24"/>
          <w:u w:val="single"/>
        </w:rPr>
        <w:t>内部资料</w:t>
      </w:r>
    </w:p>
    <w:p w:rsidR="0067112A" w:rsidRDefault="0067112A" w:rsidP="008A5D60">
      <w:pPr>
        <w:spacing w:beforeLines="600" w:before="1872"/>
        <w:ind w:firstLineChars="0" w:firstLine="0"/>
        <w:jc w:val="center"/>
        <w:rPr>
          <w:sz w:val="52"/>
        </w:rPr>
      </w:pPr>
      <w:r>
        <w:rPr>
          <w:noProof/>
        </w:rPr>
        <w:drawing>
          <wp:inline distT="0" distB="0" distL="0" distR="0">
            <wp:extent cx="2195340" cy="1487278"/>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min\Desktop\未标题-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340" cy="1487278"/>
                    </a:xfrm>
                    <a:prstGeom prst="rect">
                      <a:avLst/>
                    </a:prstGeom>
                    <a:noFill/>
                    <a:ln w="9525">
                      <a:noFill/>
                      <a:miter lim="800000"/>
                      <a:headEnd/>
                      <a:tailEnd/>
                    </a:ln>
                  </pic:spPr>
                </pic:pic>
              </a:graphicData>
            </a:graphic>
          </wp:inline>
        </w:drawing>
      </w:r>
    </w:p>
    <w:p w:rsidR="00A42140" w:rsidRDefault="002A4AE0" w:rsidP="00156908">
      <w:pPr>
        <w:ind w:firstLineChars="0" w:firstLine="0"/>
        <w:jc w:val="center"/>
        <w:rPr>
          <w:sz w:val="52"/>
        </w:rPr>
      </w:pPr>
      <w:r>
        <w:rPr>
          <w:rFonts w:hint="eastAsia"/>
          <w:sz w:val="52"/>
        </w:rPr>
        <w:t>GEMS-2</w:t>
      </w:r>
      <w:r>
        <w:rPr>
          <w:rFonts w:hint="eastAsia"/>
          <w:sz w:val="52"/>
        </w:rPr>
        <w:t>会员二级系统</w:t>
      </w:r>
    </w:p>
    <w:p w:rsidR="00156908" w:rsidRDefault="002A4AE0" w:rsidP="00156908">
      <w:pPr>
        <w:ind w:firstLineChars="0" w:firstLine="0"/>
        <w:jc w:val="center"/>
        <w:rPr>
          <w:sz w:val="52"/>
        </w:rPr>
      </w:pPr>
      <w:r>
        <w:rPr>
          <w:rFonts w:hint="eastAsia"/>
          <w:sz w:val="52"/>
        </w:rPr>
        <w:t>清算</w:t>
      </w:r>
      <w:r w:rsidR="00156908">
        <w:rPr>
          <w:rFonts w:hint="eastAsia"/>
          <w:sz w:val="52"/>
        </w:rPr>
        <w:t>数据文件接口规范</w:t>
      </w:r>
    </w:p>
    <w:p w:rsidR="00156908" w:rsidRPr="002D2884" w:rsidRDefault="00156908" w:rsidP="008A5D60">
      <w:pPr>
        <w:spacing w:beforeLines="100" w:before="312" w:afterLines="500" w:after="1560"/>
        <w:ind w:firstLineChars="0" w:firstLine="0"/>
        <w:jc w:val="center"/>
        <w:rPr>
          <w:sz w:val="52"/>
        </w:rPr>
      </w:pPr>
      <w:r w:rsidRPr="002D2884">
        <w:rPr>
          <w:rFonts w:hint="eastAsia"/>
          <w:sz w:val="52"/>
        </w:rPr>
        <w:t>（</w:t>
      </w:r>
      <w:r w:rsidRPr="002D2884">
        <w:rPr>
          <w:rFonts w:hint="eastAsia"/>
          <w:sz w:val="52"/>
        </w:rPr>
        <w:t>V</w:t>
      </w:r>
      <w:ins w:id="0" w:author="罗莎" w:date="2016-09-26T10:13:00Z">
        <w:r w:rsidR="00E8625B">
          <w:rPr>
            <w:sz w:val="52"/>
          </w:rPr>
          <w:t>1.0</w:t>
        </w:r>
      </w:ins>
      <w:del w:id="1" w:author="罗莎" w:date="2016-09-26T10:13:00Z">
        <w:r w:rsidDel="00E8625B">
          <w:rPr>
            <w:rFonts w:hint="eastAsia"/>
            <w:sz w:val="52"/>
          </w:rPr>
          <w:delText>0</w:delText>
        </w:r>
      </w:del>
      <w:del w:id="2" w:author="罗莎" w:date="2016-09-26T10:12:00Z">
        <w:r w:rsidRPr="002D2884" w:rsidDel="00E8625B">
          <w:rPr>
            <w:rFonts w:hint="eastAsia"/>
            <w:sz w:val="52"/>
          </w:rPr>
          <w:delText>.</w:delText>
        </w:r>
        <w:r w:rsidR="00654478" w:rsidDel="00E8625B">
          <w:rPr>
            <w:rFonts w:hint="eastAsia"/>
            <w:sz w:val="52"/>
          </w:rPr>
          <w:delText>4</w:delText>
        </w:r>
      </w:del>
      <w:r w:rsidRPr="002D2884">
        <w:rPr>
          <w:rFonts w:hint="eastAsia"/>
          <w:sz w:val="52"/>
        </w:rPr>
        <w:t>）</w:t>
      </w:r>
    </w:p>
    <w:p w:rsidR="00CF6FA1" w:rsidRDefault="00156908" w:rsidP="008A5D60">
      <w:pPr>
        <w:spacing w:beforeLines="1300" w:before="4056"/>
        <w:ind w:firstLineChars="0" w:firstLine="0"/>
        <w:jc w:val="center"/>
        <w:rPr>
          <w:sz w:val="32"/>
        </w:rPr>
      </w:pPr>
      <w:r w:rsidRPr="001822D4">
        <w:rPr>
          <w:rFonts w:hint="eastAsia"/>
          <w:sz w:val="32"/>
        </w:rPr>
        <w:t>上海黄金交易所</w:t>
      </w:r>
    </w:p>
    <w:p w:rsidR="0067112A" w:rsidRDefault="00156908" w:rsidP="00156908">
      <w:pPr>
        <w:ind w:firstLineChars="0" w:firstLine="0"/>
        <w:jc w:val="center"/>
        <w:rPr>
          <w:sz w:val="32"/>
        </w:rPr>
        <w:sectPr w:rsidR="0067112A" w:rsidSect="000860C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sidRPr="001822D4">
        <w:rPr>
          <w:rFonts w:hint="eastAsia"/>
          <w:sz w:val="32"/>
        </w:rPr>
        <w:lastRenderedPageBreak/>
        <w:t>201</w:t>
      </w:r>
      <w:ins w:id="3" w:author="罗莎" w:date="2016-09-26T10:13:00Z">
        <w:r w:rsidR="00E8625B">
          <w:rPr>
            <w:sz w:val="32"/>
          </w:rPr>
          <w:t>6</w:t>
        </w:r>
      </w:ins>
      <w:del w:id="4" w:author="罗莎" w:date="2016-09-26T10:13:00Z">
        <w:r w:rsidDel="00E8625B">
          <w:rPr>
            <w:rFonts w:hint="eastAsia"/>
            <w:sz w:val="32"/>
          </w:rPr>
          <w:delText>5</w:delText>
        </w:r>
      </w:del>
      <w:r w:rsidRPr="001822D4">
        <w:rPr>
          <w:rFonts w:hint="eastAsia"/>
          <w:sz w:val="32"/>
        </w:rPr>
        <w:t>年</w:t>
      </w:r>
      <w:ins w:id="5" w:author="罗莎" w:date="2016-09-26T10:13:00Z">
        <w:r w:rsidR="00E8625B">
          <w:rPr>
            <w:sz w:val="32"/>
          </w:rPr>
          <w:t>9</w:t>
        </w:r>
      </w:ins>
      <w:del w:id="6" w:author="罗莎" w:date="2016-09-26T10:13:00Z">
        <w:r w:rsidR="00654478" w:rsidDel="00E8625B">
          <w:rPr>
            <w:rFonts w:hint="eastAsia"/>
            <w:sz w:val="32"/>
          </w:rPr>
          <w:delText>12</w:delText>
        </w:r>
      </w:del>
      <w:r w:rsidRPr="001822D4">
        <w:rPr>
          <w:rFonts w:hint="eastAsia"/>
          <w:sz w:val="32"/>
        </w:rPr>
        <w:t>月</w:t>
      </w:r>
    </w:p>
    <w:p w:rsidR="00156908" w:rsidRPr="00CA59C2" w:rsidRDefault="00156908" w:rsidP="00156908">
      <w:pPr>
        <w:ind w:firstLineChars="0" w:firstLine="0"/>
        <w:jc w:val="center"/>
      </w:pPr>
    </w:p>
    <w:p w:rsidR="00156908" w:rsidRPr="00CA59C2" w:rsidRDefault="00156908" w:rsidP="00156908">
      <w:pPr>
        <w:pStyle w:val="a8"/>
        <w:ind w:left="-617" w:right="-382" w:firstLine="482"/>
      </w:pPr>
      <w:r w:rsidRPr="00CA59C2">
        <w:rPr>
          <w:rFonts w:hint="eastAsia"/>
        </w:rPr>
        <w:t>文档标识</w:t>
      </w:r>
    </w:p>
    <w:p w:rsidR="00156908" w:rsidRPr="00CA59C2" w:rsidRDefault="00156908" w:rsidP="00156908">
      <w:pPr>
        <w:ind w:firstLine="3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6809"/>
      </w:tblGrid>
      <w:tr w:rsidR="00156908" w:rsidRPr="00CA59C2" w:rsidTr="005D06A4">
        <w:trPr>
          <w:trHeight w:val="340"/>
          <w:jc w:val="center"/>
        </w:trPr>
        <w:tc>
          <w:tcPr>
            <w:tcW w:w="1236" w:type="dxa"/>
          </w:tcPr>
          <w:p w:rsidR="00156908" w:rsidRPr="00CA59C2" w:rsidRDefault="00156908" w:rsidP="005D06A4">
            <w:pPr>
              <w:pStyle w:val="60"/>
              <w:ind w:firstLineChars="0" w:firstLine="0"/>
            </w:pPr>
            <w:r w:rsidRPr="00CA59C2">
              <w:rPr>
                <w:rFonts w:hint="eastAsia"/>
              </w:rPr>
              <w:t>文档名称</w:t>
            </w:r>
          </w:p>
        </w:tc>
        <w:tc>
          <w:tcPr>
            <w:tcW w:w="6809" w:type="dxa"/>
          </w:tcPr>
          <w:p w:rsidR="00156908" w:rsidRPr="00CA59C2" w:rsidRDefault="00156908" w:rsidP="002A4AE0">
            <w:pPr>
              <w:pStyle w:val="60"/>
              <w:ind w:firstLineChars="0" w:firstLine="0"/>
            </w:pPr>
            <w:r>
              <w:rPr>
                <w:rFonts w:hint="eastAsia"/>
              </w:rPr>
              <w:t>上海黄金交易所</w:t>
            </w:r>
            <w:r w:rsidR="002A4AE0">
              <w:rPr>
                <w:rFonts w:hint="eastAsia"/>
              </w:rPr>
              <w:t>GEMS-2会员二级系统清算数据文件</w:t>
            </w:r>
            <w:r>
              <w:rPr>
                <w:rFonts w:hint="eastAsia"/>
              </w:rPr>
              <w:t>接口规范</w:t>
            </w:r>
          </w:p>
        </w:tc>
      </w:tr>
      <w:tr w:rsidR="00156908" w:rsidRPr="00CA59C2" w:rsidTr="005D06A4">
        <w:trPr>
          <w:trHeight w:val="340"/>
          <w:jc w:val="center"/>
        </w:trPr>
        <w:tc>
          <w:tcPr>
            <w:tcW w:w="1236" w:type="dxa"/>
          </w:tcPr>
          <w:p w:rsidR="00156908" w:rsidRPr="00CA59C2" w:rsidRDefault="00156908" w:rsidP="005D06A4">
            <w:pPr>
              <w:pStyle w:val="60"/>
              <w:ind w:firstLineChars="0" w:firstLine="0"/>
            </w:pPr>
            <w:r w:rsidRPr="00CA59C2">
              <w:rPr>
                <w:rFonts w:hint="eastAsia"/>
              </w:rPr>
              <w:t>版本号</w:t>
            </w:r>
          </w:p>
        </w:tc>
        <w:tc>
          <w:tcPr>
            <w:tcW w:w="6809" w:type="dxa"/>
          </w:tcPr>
          <w:p w:rsidR="00156908" w:rsidRPr="00CA59C2" w:rsidRDefault="00156908" w:rsidP="002A4AE0">
            <w:pPr>
              <w:pStyle w:val="60"/>
              <w:ind w:firstLineChars="0" w:firstLine="0"/>
            </w:pPr>
            <w:r>
              <w:rPr>
                <w:rFonts w:hint="eastAsia"/>
              </w:rPr>
              <w:t>V</w:t>
            </w:r>
            <w:ins w:id="7" w:author="罗莎" w:date="2016-09-26T10:13:00Z">
              <w:r w:rsidR="00E8625B">
                <w:t>1.0</w:t>
              </w:r>
            </w:ins>
            <w:del w:id="8" w:author="罗莎" w:date="2016-09-26T10:13:00Z">
              <w:r w:rsidDel="00E8625B">
                <w:rPr>
                  <w:rFonts w:hint="eastAsia"/>
                </w:rPr>
                <w:delText>0.</w:delText>
              </w:r>
              <w:r w:rsidR="00732564" w:rsidDel="00E8625B">
                <w:rPr>
                  <w:rFonts w:hint="eastAsia"/>
                </w:rPr>
                <w:delText>4</w:delText>
              </w:r>
            </w:del>
          </w:p>
        </w:tc>
      </w:tr>
      <w:tr w:rsidR="00156908" w:rsidRPr="00CA59C2" w:rsidTr="005D06A4">
        <w:trPr>
          <w:trHeight w:val="424"/>
          <w:jc w:val="center"/>
        </w:trPr>
        <w:tc>
          <w:tcPr>
            <w:tcW w:w="1236" w:type="dxa"/>
            <w:vAlign w:val="center"/>
          </w:tcPr>
          <w:p w:rsidR="00156908" w:rsidRPr="00CA59C2" w:rsidRDefault="00156908" w:rsidP="00156908">
            <w:pPr>
              <w:pStyle w:val="60"/>
              <w:ind w:firstLineChars="83" w:firstLine="199"/>
            </w:pPr>
            <w:r w:rsidRPr="00CA59C2">
              <w:rPr>
                <w:rFonts w:hint="eastAsia"/>
              </w:rPr>
              <w:t>状况</w:t>
            </w:r>
          </w:p>
        </w:tc>
        <w:tc>
          <w:tcPr>
            <w:tcW w:w="6809" w:type="dxa"/>
            <w:vAlign w:val="center"/>
          </w:tcPr>
          <w:p w:rsidR="00156908" w:rsidRPr="00CA59C2" w:rsidRDefault="00E81C24" w:rsidP="005D06A4">
            <w:pPr>
              <w:pStyle w:val="60"/>
              <w:ind w:firstLine="480"/>
            </w:pPr>
            <w:r w:rsidRPr="00CA59C2">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75pt;height:18pt" o:ole="">
                  <v:imagedata r:id="rId15" o:title=""/>
                </v:shape>
                <w:control r:id="rId16" w:name="OptionButton14" w:shapeid="_x0000_i1033"/>
              </w:object>
            </w:r>
            <w:r w:rsidRPr="00CA59C2">
              <w:object w:dxaOrig="225" w:dyaOrig="225">
                <v:shape id="_x0000_i1035" type="#_x0000_t75" style="width:63pt;height:18pt" o:ole="">
                  <v:imagedata r:id="rId17" o:title=""/>
                </v:shape>
                <w:control r:id="rId18" w:name="OptionButton111" w:shapeid="_x0000_i1035"/>
              </w:object>
            </w:r>
            <w:r w:rsidRPr="00CA59C2">
              <w:object w:dxaOrig="225" w:dyaOrig="225">
                <v:shape id="_x0000_i1037" type="#_x0000_t75" style="width:67.5pt;height:18pt" o:ole="">
                  <v:imagedata r:id="rId19" o:title=""/>
                </v:shape>
                <w:control r:id="rId20" w:name="OptionButton121" w:shapeid="_x0000_i1037"/>
              </w:object>
            </w:r>
            <w:r w:rsidRPr="00CA59C2">
              <w:object w:dxaOrig="225" w:dyaOrig="225">
                <v:shape id="_x0000_i1039" type="#_x0000_t75" style="width:81pt;height:18pt" o:ole="">
                  <v:imagedata r:id="rId21" o:title=""/>
                </v:shape>
                <w:control r:id="rId22" w:name="OptionButton131" w:shapeid="_x0000_i1039"/>
              </w:object>
            </w:r>
          </w:p>
        </w:tc>
      </w:tr>
    </w:tbl>
    <w:p w:rsidR="00156908" w:rsidRPr="00CA59C2" w:rsidRDefault="00156908" w:rsidP="00156908">
      <w:pPr>
        <w:ind w:firstLine="480"/>
      </w:pPr>
    </w:p>
    <w:p w:rsidR="00156908" w:rsidRPr="00CA59C2" w:rsidRDefault="00156908" w:rsidP="00156908">
      <w:pPr>
        <w:pStyle w:val="a8"/>
        <w:ind w:left="-617" w:right="-382" w:firstLine="482"/>
      </w:pPr>
      <w:r w:rsidRPr="00CA59C2">
        <w:rPr>
          <w:rFonts w:hint="eastAsia"/>
        </w:rPr>
        <w:t>文档修订历史</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88"/>
        <w:gridCol w:w="4509"/>
        <w:gridCol w:w="1473"/>
      </w:tblGrid>
      <w:tr w:rsidR="00156908" w:rsidRPr="00CA59C2" w:rsidTr="005D06A4">
        <w:trPr>
          <w:trHeight w:val="340"/>
          <w:jc w:val="center"/>
        </w:trPr>
        <w:tc>
          <w:tcPr>
            <w:tcW w:w="1345" w:type="dxa"/>
          </w:tcPr>
          <w:p w:rsidR="00156908" w:rsidRPr="00CA59C2" w:rsidRDefault="00156908" w:rsidP="00156908">
            <w:pPr>
              <w:pStyle w:val="60"/>
              <w:ind w:firstLineChars="6" w:firstLine="14"/>
              <w:jc w:val="left"/>
              <w:rPr>
                <w:b/>
              </w:rPr>
            </w:pPr>
            <w:r w:rsidRPr="00CA59C2">
              <w:rPr>
                <w:rFonts w:hint="eastAsia"/>
                <w:b/>
              </w:rPr>
              <w:t>版本</w:t>
            </w:r>
          </w:p>
        </w:tc>
        <w:tc>
          <w:tcPr>
            <w:tcW w:w="1688" w:type="dxa"/>
          </w:tcPr>
          <w:p w:rsidR="00156908" w:rsidRPr="00CA59C2" w:rsidRDefault="00156908" w:rsidP="005D06A4">
            <w:pPr>
              <w:pStyle w:val="60"/>
              <w:ind w:firstLineChars="0" w:firstLine="0"/>
              <w:jc w:val="left"/>
              <w:rPr>
                <w:b/>
              </w:rPr>
            </w:pPr>
            <w:r w:rsidRPr="00CA59C2">
              <w:rPr>
                <w:rFonts w:hint="eastAsia"/>
                <w:b/>
              </w:rPr>
              <w:t>日期</w:t>
            </w:r>
          </w:p>
        </w:tc>
        <w:tc>
          <w:tcPr>
            <w:tcW w:w="4509" w:type="dxa"/>
          </w:tcPr>
          <w:p w:rsidR="00156908" w:rsidRPr="00CA59C2" w:rsidRDefault="00156908" w:rsidP="005D06A4">
            <w:pPr>
              <w:pStyle w:val="60"/>
              <w:ind w:firstLineChars="0" w:firstLine="0"/>
              <w:jc w:val="left"/>
              <w:rPr>
                <w:b/>
              </w:rPr>
            </w:pPr>
            <w:r w:rsidRPr="00CA59C2">
              <w:rPr>
                <w:rFonts w:hint="eastAsia"/>
                <w:b/>
              </w:rPr>
              <w:t>描述</w:t>
            </w:r>
          </w:p>
        </w:tc>
        <w:tc>
          <w:tcPr>
            <w:tcW w:w="1473" w:type="dxa"/>
          </w:tcPr>
          <w:p w:rsidR="00156908" w:rsidRPr="00CA59C2" w:rsidRDefault="00156908" w:rsidP="005D06A4">
            <w:pPr>
              <w:pStyle w:val="60"/>
              <w:ind w:firstLineChars="0" w:firstLine="0"/>
              <w:jc w:val="left"/>
              <w:rPr>
                <w:b/>
              </w:rPr>
            </w:pPr>
            <w:r w:rsidRPr="00CA59C2">
              <w:rPr>
                <w:rFonts w:hint="eastAsia"/>
                <w:b/>
              </w:rPr>
              <w:t>文档所有者</w:t>
            </w:r>
          </w:p>
        </w:tc>
      </w:tr>
      <w:tr w:rsidR="00156908" w:rsidRPr="00CA59C2" w:rsidTr="005D06A4">
        <w:trPr>
          <w:trHeight w:val="340"/>
          <w:jc w:val="center"/>
        </w:trPr>
        <w:tc>
          <w:tcPr>
            <w:tcW w:w="1345" w:type="dxa"/>
          </w:tcPr>
          <w:p w:rsidR="00156908" w:rsidRPr="005A5AB6" w:rsidRDefault="00156908" w:rsidP="00A42140">
            <w:pPr>
              <w:spacing w:line="240" w:lineRule="auto"/>
              <w:ind w:firstLineChars="6" w:firstLine="13"/>
              <w:jc w:val="left"/>
              <w:rPr>
                <w:sz w:val="21"/>
              </w:rPr>
            </w:pPr>
            <w:r w:rsidRPr="005A5AB6">
              <w:rPr>
                <w:rFonts w:hint="eastAsia"/>
                <w:sz w:val="21"/>
              </w:rPr>
              <w:t>V0.</w:t>
            </w:r>
            <w:r>
              <w:rPr>
                <w:rFonts w:hint="eastAsia"/>
                <w:sz w:val="21"/>
              </w:rPr>
              <w:t>1</w:t>
            </w:r>
            <w:r w:rsidR="002A4AE0">
              <w:rPr>
                <w:rFonts w:hint="eastAsia"/>
                <w:sz w:val="21"/>
              </w:rPr>
              <w:t>-V0.2</w:t>
            </w:r>
          </w:p>
        </w:tc>
        <w:tc>
          <w:tcPr>
            <w:tcW w:w="1688" w:type="dxa"/>
          </w:tcPr>
          <w:p w:rsidR="00156908" w:rsidRPr="005A5AB6" w:rsidRDefault="002A4AE0" w:rsidP="005D06A4">
            <w:pPr>
              <w:spacing w:line="240" w:lineRule="auto"/>
              <w:ind w:firstLineChars="0" w:firstLine="0"/>
              <w:jc w:val="left"/>
              <w:rPr>
                <w:sz w:val="21"/>
              </w:rPr>
            </w:pPr>
            <w:r>
              <w:rPr>
                <w:rFonts w:hint="eastAsia"/>
                <w:sz w:val="21"/>
              </w:rPr>
              <w:t>2015.10</w:t>
            </w:r>
          </w:p>
        </w:tc>
        <w:tc>
          <w:tcPr>
            <w:tcW w:w="4509" w:type="dxa"/>
          </w:tcPr>
          <w:p w:rsidR="00156908" w:rsidRPr="005A5AB6" w:rsidRDefault="00156908" w:rsidP="00A42140">
            <w:pPr>
              <w:spacing w:line="240" w:lineRule="auto"/>
              <w:ind w:firstLineChars="0" w:firstLine="0"/>
              <w:jc w:val="left"/>
              <w:rPr>
                <w:sz w:val="21"/>
              </w:rPr>
            </w:pPr>
            <w:r w:rsidRPr="005A5AB6">
              <w:rPr>
                <w:rFonts w:hint="eastAsia"/>
                <w:sz w:val="21"/>
              </w:rPr>
              <w:t>初稿</w:t>
            </w:r>
          </w:p>
        </w:tc>
        <w:tc>
          <w:tcPr>
            <w:tcW w:w="1473" w:type="dxa"/>
          </w:tcPr>
          <w:p w:rsidR="00156908" w:rsidRPr="005A5AB6" w:rsidRDefault="002A4AE0" w:rsidP="005D06A4">
            <w:pPr>
              <w:spacing w:line="240" w:lineRule="auto"/>
              <w:ind w:firstLineChars="0" w:firstLine="0"/>
              <w:jc w:val="left"/>
              <w:rPr>
                <w:sz w:val="21"/>
              </w:rPr>
            </w:pPr>
            <w:r>
              <w:rPr>
                <w:rFonts w:hint="eastAsia"/>
                <w:sz w:val="21"/>
              </w:rPr>
              <w:t>余新泰</w:t>
            </w:r>
          </w:p>
        </w:tc>
      </w:tr>
      <w:tr w:rsidR="00147265" w:rsidRPr="00CA59C2" w:rsidTr="005D06A4">
        <w:trPr>
          <w:trHeight w:val="340"/>
          <w:jc w:val="center"/>
        </w:trPr>
        <w:tc>
          <w:tcPr>
            <w:tcW w:w="1345" w:type="dxa"/>
          </w:tcPr>
          <w:p w:rsidR="00147265" w:rsidRPr="005A5AB6" w:rsidRDefault="00147265" w:rsidP="002A4AE0">
            <w:pPr>
              <w:spacing w:line="240" w:lineRule="auto"/>
              <w:ind w:firstLineChars="6" w:firstLine="13"/>
              <w:jc w:val="left"/>
              <w:rPr>
                <w:sz w:val="21"/>
              </w:rPr>
            </w:pPr>
            <w:r w:rsidRPr="005A5AB6">
              <w:rPr>
                <w:rFonts w:hint="eastAsia"/>
                <w:sz w:val="21"/>
              </w:rPr>
              <w:t>V0.</w:t>
            </w:r>
            <w:r w:rsidR="002A4AE0">
              <w:rPr>
                <w:rFonts w:hint="eastAsia"/>
                <w:sz w:val="21"/>
              </w:rPr>
              <w:t>3</w:t>
            </w:r>
          </w:p>
        </w:tc>
        <w:tc>
          <w:tcPr>
            <w:tcW w:w="1688" w:type="dxa"/>
          </w:tcPr>
          <w:p w:rsidR="00147265" w:rsidRPr="005A5AB6" w:rsidRDefault="002A4AE0" w:rsidP="005D06A4">
            <w:pPr>
              <w:spacing w:line="240" w:lineRule="auto"/>
              <w:ind w:firstLineChars="0" w:firstLine="0"/>
              <w:jc w:val="left"/>
              <w:rPr>
                <w:sz w:val="21"/>
              </w:rPr>
            </w:pPr>
            <w:r>
              <w:rPr>
                <w:rFonts w:hint="eastAsia"/>
                <w:sz w:val="21"/>
              </w:rPr>
              <w:t>2015.11</w:t>
            </w:r>
          </w:p>
        </w:tc>
        <w:tc>
          <w:tcPr>
            <w:tcW w:w="4509" w:type="dxa"/>
          </w:tcPr>
          <w:p w:rsidR="00147265" w:rsidRPr="005A5AB6" w:rsidRDefault="002A4AE0" w:rsidP="005D06A4">
            <w:pPr>
              <w:spacing w:line="240" w:lineRule="auto"/>
              <w:ind w:firstLineChars="0" w:firstLine="0"/>
              <w:jc w:val="left"/>
              <w:rPr>
                <w:sz w:val="21"/>
              </w:rPr>
            </w:pPr>
            <w:r>
              <w:rPr>
                <w:rFonts w:hint="eastAsia"/>
                <w:sz w:val="21"/>
              </w:rPr>
              <w:t>根据</w:t>
            </w:r>
            <w:r w:rsidR="00642620">
              <w:rPr>
                <w:rFonts w:hint="eastAsia"/>
                <w:sz w:val="21"/>
              </w:rPr>
              <w:t>《</w:t>
            </w:r>
            <w:r w:rsidR="00642620" w:rsidRPr="00642620">
              <w:rPr>
                <w:rFonts w:hint="eastAsia"/>
                <w:sz w:val="21"/>
              </w:rPr>
              <w:t>上海黄金交易所</w:t>
            </w:r>
            <w:r w:rsidR="00642620" w:rsidRPr="00642620">
              <w:rPr>
                <w:rFonts w:hint="eastAsia"/>
                <w:sz w:val="21"/>
              </w:rPr>
              <w:t>GEMS-2</w:t>
            </w:r>
            <w:r w:rsidR="00642620" w:rsidRPr="00642620">
              <w:rPr>
                <w:rFonts w:hint="eastAsia"/>
                <w:sz w:val="21"/>
              </w:rPr>
              <w:t>二级系统清算对账文件需求规格说明书</w:t>
            </w:r>
            <w:r w:rsidR="00642620">
              <w:rPr>
                <w:rFonts w:hint="eastAsia"/>
                <w:sz w:val="21"/>
              </w:rPr>
              <w:t>》修订</w:t>
            </w:r>
          </w:p>
        </w:tc>
        <w:tc>
          <w:tcPr>
            <w:tcW w:w="1473" w:type="dxa"/>
          </w:tcPr>
          <w:p w:rsidR="00147265" w:rsidRPr="005A5AB6" w:rsidRDefault="002A4AE0" w:rsidP="005D06A4">
            <w:pPr>
              <w:spacing w:line="240" w:lineRule="auto"/>
              <w:ind w:firstLineChars="0" w:firstLine="0"/>
              <w:jc w:val="left"/>
              <w:rPr>
                <w:sz w:val="21"/>
              </w:rPr>
            </w:pPr>
            <w:r>
              <w:rPr>
                <w:rFonts w:hint="eastAsia"/>
                <w:sz w:val="21"/>
              </w:rPr>
              <w:t>余新泰</w:t>
            </w:r>
          </w:p>
        </w:tc>
      </w:tr>
      <w:tr w:rsidR="00147265" w:rsidRPr="00CA59C2" w:rsidTr="005D06A4">
        <w:trPr>
          <w:trHeight w:val="340"/>
          <w:jc w:val="center"/>
        </w:trPr>
        <w:tc>
          <w:tcPr>
            <w:tcW w:w="1345" w:type="dxa"/>
          </w:tcPr>
          <w:p w:rsidR="00147265" w:rsidRPr="005A5AB6" w:rsidRDefault="00654478" w:rsidP="005D06A4">
            <w:pPr>
              <w:spacing w:line="240" w:lineRule="auto"/>
              <w:ind w:firstLineChars="6" w:firstLine="13"/>
              <w:jc w:val="left"/>
              <w:rPr>
                <w:sz w:val="21"/>
              </w:rPr>
            </w:pPr>
            <w:r>
              <w:rPr>
                <w:rFonts w:hint="eastAsia"/>
                <w:sz w:val="21"/>
              </w:rPr>
              <w:t>V</w:t>
            </w:r>
            <w:r>
              <w:rPr>
                <w:sz w:val="21"/>
              </w:rPr>
              <w:t>0.4</w:t>
            </w:r>
          </w:p>
        </w:tc>
        <w:tc>
          <w:tcPr>
            <w:tcW w:w="1688" w:type="dxa"/>
          </w:tcPr>
          <w:p w:rsidR="00147265" w:rsidRPr="005A5AB6" w:rsidRDefault="00654478" w:rsidP="005D06A4">
            <w:pPr>
              <w:spacing w:line="240" w:lineRule="auto"/>
              <w:ind w:firstLineChars="0" w:firstLine="0"/>
              <w:jc w:val="left"/>
              <w:rPr>
                <w:sz w:val="21"/>
              </w:rPr>
            </w:pPr>
            <w:r>
              <w:rPr>
                <w:rFonts w:hint="eastAsia"/>
                <w:sz w:val="21"/>
              </w:rPr>
              <w:t>2</w:t>
            </w:r>
            <w:r>
              <w:rPr>
                <w:sz w:val="21"/>
              </w:rPr>
              <w:t>015.12</w:t>
            </w:r>
          </w:p>
        </w:tc>
        <w:tc>
          <w:tcPr>
            <w:tcW w:w="4509" w:type="dxa"/>
          </w:tcPr>
          <w:p w:rsidR="00654478" w:rsidRDefault="00654478" w:rsidP="005D06A4">
            <w:pPr>
              <w:spacing w:line="240" w:lineRule="auto"/>
              <w:ind w:firstLineChars="0" w:firstLine="0"/>
              <w:jc w:val="left"/>
              <w:rPr>
                <w:sz w:val="21"/>
              </w:rPr>
            </w:pPr>
            <w:r>
              <w:rPr>
                <w:rFonts w:hint="eastAsia"/>
                <w:sz w:val="21"/>
              </w:rPr>
              <w:t>增加</w:t>
            </w:r>
            <w:r w:rsidRPr="00592ACC">
              <w:rPr>
                <w:rFonts w:hint="eastAsia"/>
                <w:sz w:val="21"/>
              </w:rPr>
              <w:t>保证金率和手续费</w:t>
            </w:r>
            <w:proofErr w:type="gramStart"/>
            <w:r w:rsidRPr="00592ACC">
              <w:rPr>
                <w:rFonts w:hint="eastAsia"/>
                <w:sz w:val="21"/>
              </w:rPr>
              <w:t>率数据</w:t>
            </w:r>
            <w:proofErr w:type="gramEnd"/>
            <w:r w:rsidRPr="00592ACC">
              <w:rPr>
                <w:sz w:val="21"/>
              </w:rPr>
              <w:t>文件</w:t>
            </w:r>
            <w:r>
              <w:rPr>
                <w:rFonts w:hint="eastAsia"/>
                <w:sz w:val="21"/>
              </w:rPr>
              <w:t>；</w:t>
            </w:r>
          </w:p>
          <w:p w:rsidR="00147265" w:rsidRPr="007741AB" w:rsidRDefault="00654478" w:rsidP="005D06A4">
            <w:pPr>
              <w:spacing w:line="240" w:lineRule="auto"/>
              <w:ind w:firstLineChars="0" w:firstLine="0"/>
              <w:jc w:val="left"/>
              <w:rPr>
                <w:sz w:val="21"/>
              </w:rPr>
            </w:pPr>
            <w:r>
              <w:rPr>
                <w:sz w:val="21"/>
              </w:rPr>
              <w:t>在</w:t>
            </w:r>
            <w:r w:rsidRPr="00654478">
              <w:rPr>
                <w:rFonts w:hint="eastAsia"/>
                <w:sz w:val="21"/>
              </w:rPr>
              <w:t>询价期权手续费明细</w:t>
            </w:r>
            <w:r w:rsidRPr="00654478">
              <w:rPr>
                <w:sz w:val="21"/>
              </w:rPr>
              <w:t>单</w:t>
            </w:r>
            <w:r w:rsidRPr="00654478">
              <w:rPr>
                <w:rFonts w:hint="eastAsia"/>
                <w:sz w:val="21"/>
              </w:rPr>
              <w:t>数据文件中</w:t>
            </w:r>
            <w:r w:rsidRPr="00654478">
              <w:rPr>
                <w:sz w:val="21"/>
              </w:rPr>
              <w:t>增加开平标志字段</w:t>
            </w:r>
          </w:p>
        </w:tc>
        <w:tc>
          <w:tcPr>
            <w:tcW w:w="1473" w:type="dxa"/>
          </w:tcPr>
          <w:p w:rsidR="00147265" w:rsidRPr="00144DA5" w:rsidRDefault="00654478" w:rsidP="005D06A4">
            <w:pPr>
              <w:spacing w:line="240" w:lineRule="auto"/>
              <w:ind w:firstLineChars="0" w:firstLine="0"/>
              <w:jc w:val="left"/>
              <w:rPr>
                <w:sz w:val="21"/>
              </w:rPr>
            </w:pPr>
            <w:r>
              <w:rPr>
                <w:rFonts w:hint="eastAsia"/>
                <w:sz w:val="21"/>
              </w:rPr>
              <w:t>张旭</w:t>
            </w:r>
          </w:p>
        </w:tc>
      </w:tr>
      <w:tr w:rsidR="00147265" w:rsidRPr="00CA59C2" w:rsidTr="005D06A4">
        <w:trPr>
          <w:trHeight w:val="340"/>
          <w:jc w:val="center"/>
        </w:trPr>
        <w:tc>
          <w:tcPr>
            <w:tcW w:w="1345" w:type="dxa"/>
          </w:tcPr>
          <w:p w:rsidR="00147265" w:rsidRPr="005A5AB6" w:rsidRDefault="00B5562E" w:rsidP="005D06A4">
            <w:pPr>
              <w:spacing w:line="240" w:lineRule="auto"/>
              <w:ind w:firstLineChars="6" w:firstLine="13"/>
              <w:jc w:val="left"/>
              <w:rPr>
                <w:sz w:val="21"/>
              </w:rPr>
            </w:pPr>
            <w:r>
              <w:rPr>
                <w:rFonts w:hint="eastAsia"/>
                <w:sz w:val="21"/>
              </w:rPr>
              <w:t>V0.41</w:t>
            </w:r>
          </w:p>
        </w:tc>
        <w:tc>
          <w:tcPr>
            <w:tcW w:w="1688" w:type="dxa"/>
          </w:tcPr>
          <w:p w:rsidR="00147265" w:rsidRPr="005A5AB6" w:rsidRDefault="00B5562E" w:rsidP="005D06A4">
            <w:pPr>
              <w:spacing w:line="240" w:lineRule="auto"/>
              <w:ind w:firstLineChars="0" w:firstLine="0"/>
              <w:jc w:val="left"/>
              <w:rPr>
                <w:sz w:val="21"/>
              </w:rPr>
            </w:pPr>
            <w:r>
              <w:rPr>
                <w:rFonts w:hint="eastAsia"/>
                <w:sz w:val="21"/>
              </w:rPr>
              <w:t>2016.03</w:t>
            </w:r>
          </w:p>
        </w:tc>
        <w:tc>
          <w:tcPr>
            <w:tcW w:w="4509" w:type="dxa"/>
          </w:tcPr>
          <w:p w:rsidR="00147265" w:rsidRDefault="005D2F62" w:rsidP="005D06A4">
            <w:pPr>
              <w:spacing w:line="240" w:lineRule="auto"/>
              <w:ind w:firstLineChars="0" w:firstLine="0"/>
              <w:jc w:val="left"/>
              <w:rPr>
                <w:sz w:val="21"/>
              </w:rPr>
            </w:pPr>
            <w:r>
              <w:rPr>
                <w:rFonts w:hint="eastAsia"/>
                <w:sz w:val="21"/>
              </w:rPr>
              <w:t xml:space="preserve">1. </w:t>
            </w:r>
            <w:r w:rsidR="00B5562E">
              <w:rPr>
                <w:rFonts w:hint="eastAsia"/>
                <w:sz w:val="21"/>
              </w:rPr>
              <w:t>在</w:t>
            </w:r>
            <w:r w:rsidR="00B5562E">
              <w:rPr>
                <w:rFonts w:hint="eastAsia"/>
                <w:sz w:val="21"/>
              </w:rPr>
              <w:t>4.2</w:t>
            </w:r>
            <w:r w:rsidR="00B5562E">
              <w:rPr>
                <w:rFonts w:hint="eastAsia"/>
                <w:sz w:val="21"/>
              </w:rPr>
              <w:t>章节补充“业务子类型”取值</w:t>
            </w:r>
          </w:p>
          <w:p w:rsidR="005D2F62" w:rsidRPr="000476E9" w:rsidRDefault="005D2F62" w:rsidP="005D06A4">
            <w:pPr>
              <w:spacing w:line="240" w:lineRule="auto"/>
              <w:ind w:firstLineChars="0" w:firstLine="0"/>
              <w:jc w:val="left"/>
              <w:rPr>
                <w:sz w:val="21"/>
              </w:rPr>
            </w:pPr>
            <w:r>
              <w:rPr>
                <w:rFonts w:hint="eastAsia"/>
                <w:sz w:val="21"/>
              </w:rPr>
              <w:t xml:space="preserve">2. </w:t>
            </w:r>
            <w:r>
              <w:rPr>
                <w:rFonts w:hint="eastAsia"/>
                <w:sz w:val="21"/>
              </w:rPr>
              <w:t>在</w:t>
            </w:r>
            <w:r>
              <w:rPr>
                <w:rFonts w:hint="eastAsia"/>
                <w:sz w:val="21"/>
              </w:rPr>
              <w:t>5.3</w:t>
            </w:r>
            <w:r>
              <w:rPr>
                <w:rFonts w:hint="eastAsia"/>
                <w:sz w:val="21"/>
              </w:rPr>
              <w:t>章节，删除多余的“会员代码”</w:t>
            </w:r>
          </w:p>
        </w:tc>
        <w:tc>
          <w:tcPr>
            <w:tcW w:w="1473" w:type="dxa"/>
          </w:tcPr>
          <w:p w:rsidR="00147265" w:rsidRPr="00B5562E" w:rsidRDefault="00B5562E" w:rsidP="005D06A4">
            <w:pPr>
              <w:spacing w:line="240" w:lineRule="auto"/>
              <w:ind w:firstLineChars="0" w:firstLine="0"/>
              <w:jc w:val="left"/>
              <w:rPr>
                <w:sz w:val="21"/>
              </w:rPr>
            </w:pPr>
            <w:r>
              <w:rPr>
                <w:rFonts w:hint="eastAsia"/>
                <w:sz w:val="21"/>
              </w:rPr>
              <w:t>罗莎</w:t>
            </w:r>
          </w:p>
        </w:tc>
      </w:tr>
      <w:tr w:rsidR="00147265" w:rsidRPr="00CA59C2" w:rsidTr="005D06A4">
        <w:trPr>
          <w:trHeight w:val="340"/>
          <w:jc w:val="center"/>
        </w:trPr>
        <w:tc>
          <w:tcPr>
            <w:tcW w:w="1345" w:type="dxa"/>
          </w:tcPr>
          <w:p w:rsidR="00147265" w:rsidRPr="005A5AB6" w:rsidRDefault="00C14DB1" w:rsidP="005D06A4">
            <w:pPr>
              <w:spacing w:line="240" w:lineRule="auto"/>
              <w:ind w:firstLineChars="6" w:firstLine="13"/>
              <w:jc w:val="left"/>
              <w:rPr>
                <w:sz w:val="21"/>
              </w:rPr>
            </w:pPr>
            <w:r>
              <w:rPr>
                <w:rFonts w:hint="eastAsia"/>
                <w:sz w:val="21"/>
              </w:rPr>
              <w:t>V0.42</w:t>
            </w:r>
          </w:p>
        </w:tc>
        <w:tc>
          <w:tcPr>
            <w:tcW w:w="1688" w:type="dxa"/>
          </w:tcPr>
          <w:p w:rsidR="00147265" w:rsidRPr="005A5AB6" w:rsidRDefault="00C14DB1" w:rsidP="005D06A4">
            <w:pPr>
              <w:spacing w:line="240" w:lineRule="auto"/>
              <w:ind w:firstLineChars="0" w:firstLine="0"/>
              <w:jc w:val="left"/>
              <w:rPr>
                <w:sz w:val="21"/>
              </w:rPr>
            </w:pPr>
            <w:r>
              <w:rPr>
                <w:rFonts w:hint="eastAsia"/>
                <w:sz w:val="21"/>
              </w:rPr>
              <w:t>2016.3</w:t>
            </w:r>
          </w:p>
        </w:tc>
        <w:tc>
          <w:tcPr>
            <w:tcW w:w="4509" w:type="dxa"/>
          </w:tcPr>
          <w:p w:rsidR="00E230D1" w:rsidRDefault="00C14DB1" w:rsidP="005D06A4">
            <w:pPr>
              <w:spacing w:line="240" w:lineRule="auto"/>
              <w:ind w:firstLineChars="0" w:firstLine="0"/>
              <w:jc w:val="left"/>
              <w:rPr>
                <w:sz w:val="21"/>
              </w:rPr>
            </w:pPr>
            <w:r>
              <w:rPr>
                <w:rFonts w:hint="eastAsia"/>
                <w:sz w:val="21"/>
              </w:rPr>
              <w:t>1.</w:t>
            </w:r>
            <w:r w:rsidR="004422D3" w:rsidRPr="004422D3">
              <w:rPr>
                <w:rFonts w:hint="eastAsia"/>
                <w:sz w:val="21"/>
              </w:rPr>
              <w:t>删除</w:t>
            </w:r>
            <w:r w:rsidR="004422D3" w:rsidRPr="004422D3">
              <w:rPr>
                <w:sz w:val="21"/>
              </w:rPr>
              <w:t>10.3</w:t>
            </w:r>
            <w:r w:rsidR="004422D3" w:rsidRPr="004422D3">
              <w:rPr>
                <w:rFonts w:hint="eastAsia"/>
                <w:sz w:val="21"/>
              </w:rPr>
              <w:t>章节，将“白银品牌升贴水数据文件”并入</w:t>
            </w:r>
            <w:r w:rsidR="004422D3" w:rsidRPr="004422D3">
              <w:rPr>
                <w:sz w:val="21"/>
              </w:rPr>
              <w:t>10.2</w:t>
            </w:r>
            <w:r w:rsidR="004422D3" w:rsidRPr="004422D3">
              <w:rPr>
                <w:rFonts w:hint="eastAsia"/>
                <w:sz w:val="21"/>
              </w:rPr>
              <w:t>“客户升贴水数据文件”章节</w:t>
            </w:r>
          </w:p>
          <w:p w:rsidR="00CA7CC5" w:rsidRDefault="00C14DB1">
            <w:pPr>
              <w:spacing w:line="240" w:lineRule="auto"/>
              <w:ind w:firstLineChars="0" w:firstLine="0"/>
              <w:jc w:val="left"/>
              <w:rPr>
                <w:sz w:val="21"/>
              </w:rPr>
            </w:pPr>
            <w:r>
              <w:rPr>
                <w:rFonts w:hint="eastAsia"/>
                <w:sz w:val="21"/>
              </w:rPr>
              <w:t xml:space="preserve">2. </w:t>
            </w:r>
            <w:r>
              <w:rPr>
                <w:rFonts w:hint="eastAsia"/>
                <w:sz w:val="21"/>
              </w:rPr>
              <w:t>为便于业务扩展，</w:t>
            </w:r>
            <w:r w:rsidR="004422D3" w:rsidRPr="004422D3">
              <w:rPr>
                <w:rFonts w:hint="eastAsia"/>
                <w:sz w:val="21"/>
              </w:rPr>
              <w:t>修改</w:t>
            </w:r>
            <w:r w:rsidR="004422D3" w:rsidRPr="004422D3">
              <w:rPr>
                <w:sz w:val="21"/>
              </w:rPr>
              <w:t>10.1</w:t>
            </w:r>
            <w:r w:rsidR="004422D3" w:rsidRPr="004422D3">
              <w:rPr>
                <w:rFonts w:hint="eastAsia"/>
                <w:sz w:val="21"/>
              </w:rPr>
              <w:t>“客户费用数据文件”章节，参照</w:t>
            </w:r>
            <w:r w:rsidR="004422D3" w:rsidRPr="004422D3">
              <w:rPr>
                <w:sz w:val="21"/>
              </w:rPr>
              <w:t>10.2</w:t>
            </w:r>
            <w:r w:rsidR="004422D3" w:rsidRPr="004422D3">
              <w:rPr>
                <w:rFonts w:hint="eastAsia"/>
                <w:sz w:val="21"/>
              </w:rPr>
              <w:t>“客户升贴水数据文件”章节的形式，将费用明细数据由</w:t>
            </w:r>
            <w:proofErr w:type="gramStart"/>
            <w:r w:rsidR="004422D3" w:rsidRPr="004422D3">
              <w:rPr>
                <w:rFonts w:hint="eastAsia"/>
                <w:sz w:val="21"/>
              </w:rPr>
              <w:t>列显示</w:t>
            </w:r>
            <w:proofErr w:type="gramEnd"/>
            <w:r w:rsidR="004422D3" w:rsidRPr="004422D3">
              <w:rPr>
                <w:rFonts w:hint="eastAsia"/>
                <w:sz w:val="21"/>
              </w:rPr>
              <w:t>改为行显示（一个客户会有多条费用明细数据）</w:t>
            </w:r>
          </w:p>
          <w:p w:rsidR="00CA7CC5" w:rsidRDefault="00C14DB1">
            <w:pPr>
              <w:spacing w:line="240" w:lineRule="auto"/>
              <w:ind w:firstLineChars="0" w:firstLine="0"/>
              <w:jc w:val="left"/>
              <w:rPr>
                <w:sz w:val="21"/>
              </w:rPr>
            </w:pPr>
            <w:r>
              <w:rPr>
                <w:rFonts w:hint="eastAsia"/>
                <w:sz w:val="21"/>
              </w:rPr>
              <w:t xml:space="preserve">3. </w:t>
            </w:r>
            <w:r w:rsidR="004422D3" w:rsidRPr="004422D3">
              <w:rPr>
                <w:rFonts w:hint="eastAsia"/>
                <w:sz w:val="21"/>
              </w:rPr>
              <w:t>修改</w:t>
            </w:r>
            <w:r w:rsidR="004422D3" w:rsidRPr="004422D3">
              <w:rPr>
                <w:sz w:val="21"/>
              </w:rPr>
              <w:t>13.4</w:t>
            </w:r>
            <w:r w:rsidR="004422D3" w:rsidRPr="004422D3">
              <w:rPr>
                <w:rFonts w:hint="eastAsia"/>
                <w:sz w:val="21"/>
              </w:rPr>
              <w:t>章节</w:t>
            </w:r>
          </w:p>
          <w:p w:rsidR="00C14DB1" w:rsidRPr="00C53693" w:rsidRDefault="00E230D1" w:rsidP="00C14DB1">
            <w:pPr>
              <w:widowControl/>
              <w:shd w:val="clear" w:color="auto" w:fill="FFFFFF"/>
              <w:spacing w:line="240" w:lineRule="auto"/>
              <w:ind w:firstLineChars="0" w:firstLine="0"/>
              <w:jc w:val="left"/>
              <w:rPr>
                <w:sz w:val="21"/>
              </w:rPr>
            </w:pPr>
            <w:r>
              <w:rPr>
                <w:rFonts w:hint="eastAsia"/>
                <w:sz w:val="21"/>
              </w:rPr>
              <w:t>  01</w:t>
            </w:r>
            <w:r w:rsidR="004422D3" w:rsidRPr="004422D3">
              <w:rPr>
                <w:sz w:val="21"/>
              </w:rPr>
              <w:t xml:space="preserve">- </w:t>
            </w:r>
            <w:r w:rsidR="00970F45">
              <w:rPr>
                <w:rFonts w:hint="eastAsia"/>
                <w:sz w:val="21"/>
              </w:rPr>
              <w:t>去掉“中立仓保证金率”</w:t>
            </w:r>
            <w:r w:rsidR="004422D3" w:rsidRPr="004422D3">
              <w:rPr>
                <w:rFonts w:hint="eastAsia"/>
                <w:sz w:val="21"/>
              </w:rPr>
              <w:t>推送</w:t>
            </w:r>
          </w:p>
          <w:p w:rsidR="00CA7CC5" w:rsidRDefault="00E230D1">
            <w:pPr>
              <w:widowControl/>
              <w:shd w:val="clear" w:color="auto" w:fill="FFFFFF"/>
              <w:spacing w:line="240" w:lineRule="auto"/>
              <w:ind w:firstLineChars="0" w:firstLine="0"/>
              <w:jc w:val="left"/>
              <w:rPr>
                <w:sz w:val="21"/>
              </w:rPr>
            </w:pPr>
            <w:r>
              <w:rPr>
                <w:rFonts w:hint="eastAsia"/>
                <w:sz w:val="21"/>
              </w:rPr>
              <w:t>  02</w:t>
            </w:r>
            <w:r w:rsidR="004422D3" w:rsidRPr="004422D3">
              <w:rPr>
                <w:sz w:val="21"/>
              </w:rPr>
              <w:t xml:space="preserve">- </w:t>
            </w:r>
            <w:r w:rsidR="00970F45">
              <w:rPr>
                <w:rFonts w:hint="eastAsia"/>
                <w:sz w:val="21"/>
              </w:rPr>
              <w:t>将“合约保证金率”字段拆分为“合约多头保证金率”、“</w:t>
            </w:r>
            <w:r w:rsidR="004422D3" w:rsidRPr="004422D3">
              <w:rPr>
                <w:rFonts w:hint="eastAsia"/>
                <w:sz w:val="21"/>
              </w:rPr>
              <w:t>合约空头保证金率</w:t>
            </w:r>
            <w:r w:rsidR="00970F45">
              <w:rPr>
                <w:rFonts w:hint="eastAsia"/>
                <w:sz w:val="21"/>
              </w:rPr>
              <w:t>”</w:t>
            </w:r>
          </w:p>
          <w:p w:rsidR="00CA7CC5" w:rsidRDefault="00E230D1">
            <w:pPr>
              <w:widowControl/>
              <w:shd w:val="clear" w:color="auto" w:fill="FFFFFF"/>
              <w:spacing w:line="240" w:lineRule="auto"/>
              <w:ind w:firstLineChars="0" w:firstLine="0"/>
              <w:jc w:val="left"/>
              <w:rPr>
                <w:sz w:val="21"/>
              </w:rPr>
            </w:pPr>
            <w:r>
              <w:rPr>
                <w:rFonts w:hint="eastAsia"/>
                <w:sz w:val="21"/>
              </w:rPr>
              <w:t>03</w:t>
            </w:r>
            <w:r w:rsidR="004422D3" w:rsidRPr="004422D3">
              <w:rPr>
                <w:sz w:val="21"/>
              </w:rPr>
              <w:t xml:space="preserve">- </w:t>
            </w:r>
            <w:r w:rsidR="00970F45">
              <w:rPr>
                <w:rFonts w:hint="eastAsia"/>
                <w:sz w:val="21"/>
              </w:rPr>
              <w:t>将“合约手续费率”字段拆分为“</w:t>
            </w:r>
            <w:r w:rsidR="004422D3" w:rsidRPr="004422D3">
              <w:rPr>
                <w:rFonts w:hint="eastAsia"/>
                <w:sz w:val="21"/>
              </w:rPr>
              <w:t>合约开仓手续费率、合约平仓手续费率、合约强平手续费率、合约短线开仓手续费率、合约短线平仓手续费率</w:t>
            </w:r>
            <w:r w:rsidR="00970F45">
              <w:rPr>
                <w:rFonts w:hint="eastAsia"/>
                <w:sz w:val="21"/>
              </w:rPr>
              <w:t>”</w:t>
            </w:r>
          </w:p>
          <w:p w:rsidR="00CA7CC5" w:rsidRDefault="005F65B6">
            <w:pPr>
              <w:widowControl/>
              <w:shd w:val="clear" w:color="auto" w:fill="FFFFFF"/>
              <w:spacing w:line="240" w:lineRule="auto"/>
              <w:ind w:firstLineChars="0" w:firstLine="0"/>
              <w:jc w:val="left"/>
              <w:rPr>
                <w:sz w:val="21"/>
              </w:rPr>
            </w:pPr>
            <w:r>
              <w:rPr>
                <w:rFonts w:hint="eastAsia"/>
                <w:sz w:val="21"/>
              </w:rPr>
              <w:t xml:space="preserve">4. </w:t>
            </w:r>
            <w:r w:rsidR="004422D3" w:rsidRPr="004422D3">
              <w:rPr>
                <w:rFonts w:hint="eastAsia"/>
                <w:sz w:val="21"/>
              </w:rPr>
              <w:t>修改</w:t>
            </w:r>
            <w:r>
              <w:rPr>
                <w:rFonts w:hint="eastAsia"/>
                <w:sz w:val="21"/>
              </w:rPr>
              <w:t>10.3-10.5</w:t>
            </w:r>
            <w:r w:rsidR="004422D3" w:rsidRPr="004422D3">
              <w:rPr>
                <w:rFonts w:hint="eastAsia"/>
                <w:sz w:val="21"/>
              </w:rPr>
              <w:t>询价</w:t>
            </w:r>
            <w:proofErr w:type="gramStart"/>
            <w:r w:rsidR="004422D3" w:rsidRPr="004422D3">
              <w:rPr>
                <w:rFonts w:hint="eastAsia"/>
                <w:sz w:val="21"/>
              </w:rPr>
              <w:t>即远掉</w:t>
            </w:r>
            <w:proofErr w:type="gramEnd"/>
            <w:r w:rsidR="004422D3" w:rsidRPr="004422D3">
              <w:rPr>
                <w:rFonts w:hint="eastAsia"/>
                <w:sz w:val="21"/>
              </w:rPr>
              <w:t>、期权、拆借</w:t>
            </w:r>
            <w:proofErr w:type="gramStart"/>
            <w:r w:rsidR="004422D3" w:rsidRPr="004422D3">
              <w:rPr>
                <w:rFonts w:hint="eastAsia"/>
                <w:sz w:val="21"/>
              </w:rPr>
              <w:t>手结费明细</w:t>
            </w:r>
            <w:proofErr w:type="gramEnd"/>
            <w:r w:rsidR="004422D3" w:rsidRPr="004422D3">
              <w:rPr>
                <w:rFonts w:hint="eastAsia"/>
                <w:sz w:val="21"/>
              </w:rPr>
              <w:t>单章节，增加客户代码</w:t>
            </w:r>
            <w:r>
              <w:rPr>
                <w:rFonts w:hint="eastAsia"/>
                <w:sz w:val="21"/>
              </w:rPr>
              <w:t>，并区分买卖</w:t>
            </w:r>
          </w:p>
          <w:p w:rsidR="00C14DB1" w:rsidRPr="00C14DB1" w:rsidRDefault="009C14C7" w:rsidP="00013630">
            <w:pPr>
              <w:spacing w:line="240" w:lineRule="auto"/>
              <w:ind w:firstLineChars="0" w:firstLine="0"/>
              <w:jc w:val="left"/>
              <w:rPr>
                <w:sz w:val="21"/>
              </w:rPr>
            </w:pPr>
            <w:r>
              <w:rPr>
                <w:rFonts w:hint="eastAsia"/>
                <w:sz w:val="21"/>
              </w:rPr>
              <w:t xml:space="preserve">5. </w:t>
            </w:r>
            <w:r w:rsidR="00013630">
              <w:rPr>
                <w:rFonts w:hint="eastAsia"/>
                <w:sz w:val="21"/>
              </w:rPr>
              <w:t>调整</w:t>
            </w:r>
            <w:r>
              <w:rPr>
                <w:rFonts w:hint="eastAsia"/>
                <w:sz w:val="21"/>
              </w:rPr>
              <w:t>第</w:t>
            </w:r>
            <w:r>
              <w:rPr>
                <w:rFonts w:hint="eastAsia"/>
                <w:sz w:val="21"/>
              </w:rPr>
              <w:t>7</w:t>
            </w:r>
            <w:r>
              <w:rPr>
                <w:rFonts w:hint="eastAsia"/>
                <w:sz w:val="21"/>
              </w:rPr>
              <w:t>章节成交单数据文件中</w:t>
            </w:r>
            <w:r w:rsidR="00013630">
              <w:rPr>
                <w:rFonts w:hint="eastAsia"/>
                <w:sz w:val="21"/>
              </w:rPr>
              <w:t>各字段的展示顺序</w:t>
            </w:r>
          </w:p>
        </w:tc>
        <w:tc>
          <w:tcPr>
            <w:tcW w:w="1473" w:type="dxa"/>
          </w:tcPr>
          <w:p w:rsidR="00147265" w:rsidRPr="00BA47D5" w:rsidRDefault="00864AFC" w:rsidP="005D06A4">
            <w:pPr>
              <w:spacing w:line="240" w:lineRule="auto"/>
              <w:ind w:firstLineChars="0" w:firstLine="0"/>
              <w:jc w:val="left"/>
              <w:rPr>
                <w:sz w:val="21"/>
              </w:rPr>
            </w:pPr>
            <w:r>
              <w:rPr>
                <w:rFonts w:hint="eastAsia"/>
                <w:sz w:val="21"/>
              </w:rPr>
              <w:t>罗莎</w:t>
            </w:r>
          </w:p>
        </w:tc>
      </w:tr>
      <w:tr w:rsidR="00147265" w:rsidRPr="005F0B97" w:rsidTr="005D06A4">
        <w:trPr>
          <w:trHeight w:val="340"/>
          <w:jc w:val="center"/>
        </w:trPr>
        <w:tc>
          <w:tcPr>
            <w:tcW w:w="1345" w:type="dxa"/>
          </w:tcPr>
          <w:p w:rsidR="00147265" w:rsidRPr="005A5AB6" w:rsidRDefault="00E23A7B" w:rsidP="005D06A4">
            <w:pPr>
              <w:spacing w:line="240" w:lineRule="auto"/>
              <w:ind w:firstLineChars="6" w:firstLine="13"/>
              <w:jc w:val="left"/>
              <w:rPr>
                <w:sz w:val="21"/>
              </w:rPr>
            </w:pPr>
            <w:r>
              <w:rPr>
                <w:rFonts w:hint="eastAsia"/>
                <w:sz w:val="21"/>
              </w:rPr>
              <w:t>V0.43</w:t>
            </w:r>
          </w:p>
        </w:tc>
        <w:tc>
          <w:tcPr>
            <w:tcW w:w="1688" w:type="dxa"/>
          </w:tcPr>
          <w:p w:rsidR="00147265" w:rsidRPr="005A5AB6" w:rsidRDefault="00E23A7B" w:rsidP="005D06A4">
            <w:pPr>
              <w:spacing w:line="240" w:lineRule="auto"/>
              <w:ind w:firstLineChars="0" w:firstLine="0"/>
              <w:jc w:val="left"/>
              <w:rPr>
                <w:sz w:val="21"/>
              </w:rPr>
            </w:pPr>
            <w:r>
              <w:rPr>
                <w:rFonts w:hint="eastAsia"/>
                <w:sz w:val="21"/>
              </w:rPr>
              <w:t>2016.4</w:t>
            </w:r>
          </w:p>
        </w:tc>
        <w:tc>
          <w:tcPr>
            <w:tcW w:w="4509" w:type="dxa"/>
          </w:tcPr>
          <w:p w:rsidR="00147265" w:rsidRDefault="00151D4C" w:rsidP="005D06A4">
            <w:pPr>
              <w:spacing w:line="240" w:lineRule="auto"/>
              <w:ind w:firstLineChars="0" w:firstLine="0"/>
              <w:jc w:val="left"/>
              <w:rPr>
                <w:sz w:val="21"/>
              </w:rPr>
            </w:pPr>
            <w:r>
              <w:rPr>
                <w:rFonts w:hint="eastAsia"/>
                <w:sz w:val="21"/>
              </w:rPr>
              <w:t>根据各方反馈，修订如下内容：</w:t>
            </w:r>
          </w:p>
          <w:p w:rsidR="00151D4C" w:rsidRDefault="00151D4C" w:rsidP="005D06A4">
            <w:pPr>
              <w:spacing w:line="240" w:lineRule="auto"/>
              <w:ind w:firstLineChars="0" w:firstLine="0"/>
              <w:jc w:val="left"/>
              <w:rPr>
                <w:sz w:val="21"/>
              </w:rPr>
            </w:pPr>
            <w:r>
              <w:rPr>
                <w:rFonts w:hint="eastAsia"/>
                <w:sz w:val="21"/>
              </w:rPr>
              <w:t xml:space="preserve">1. </w:t>
            </w:r>
            <w:r>
              <w:rPr>
                <w:rFonts w:hint="eastAsia"/>
                <w:sz w:val="21"/>
              </w:rPr>
              <w:t>第</w:t>
            </w:r>
            <w:r>
              <w:rPr>
                <w:rFonts w:hint="eastAsia"/>
                <w:sz w:val="21"/>
              </w:rPr>
              <w:t>3</w:t>
            </w:r>
            <w:r>
              <w:rPr>
                <w:rFonts w:hint="eastAsia"/>
                <w:sz w:val="21"/>
              </w:rPr>
              <w:t>章文件清单：白银品牌升贴水数据合并</w:t>
            </w:r>
            <w:r>
              <w:rPr>
                <w:rFonts w:hint="eastAsia"/>
                <w:sz w:val="21"/>
              </w:rPr>
              <w:lastRenderedPageBreak/>
              <w:t>至“客户升贴水信息数据文件”，删除该文件</w:t>
            </w:r>
            <w:r>
              <w:rPr>
                <w:sz w:val="21"/>
              </w:rPr>
              <w:br/>
            </w:r>
            <w:r>
              <w:rPr>
                <w:rFonts w:hint="eastAsia"/>
                <w:sz w:val="21"/>
              </w:rPr>
              <w:t xml:space="preserve">2. </w:t>
            </w:r>
            <w:r>
              <w:rPr>
                <w:rFonts w:hint="eastAsia"/>
                <w:sz w:val="21"/>
              </w:rPr>
              <w:t>第</w:t>
            </w:r>
            <w:r>
              <w:rPr>
                <w:rFonts w:hint="eastAsia"/>
                <w:sz w:val="21"/>
              </w:rPr>
              <w:t>5.2</w:t>
            </w:r>
            <w:r>
              <w:rPr>
                <w:rFonts w:hint="eastAsia"/>
                <w:sz w:val="21"/>
              </w:rPr>
              <w:t>章节客户库存明细数据文件：根据交割部反馈，去掉入库溢短总量、未清算入库溢短、出库溢短总量字段</w:t>
            </w:r>
          </w:p>
          <w:p w:rsidR="00DE4565" w:rsidRDefault="00DE4565" w:rsidP="005D06A4">
            <w:pPr>
              <w:spacing w:line="240" w:lineRule="auto"/>
              <w:ind w:firstLineChars="0" w:firstLine="0"/>
              <w:jc w:val="left"/>
              <w:rPr>
                <w:sz w:val="21"/>
              </w:rPr>
            </w:pPr>
            <w:r>
              <w:rPr>
                <w:rFonts w:hint="eastAsia"/>
                <w:sz w:val="21"/>
              </w:rPr>
              <w:t xml:space="preserve">3. </w:t>
            </w:r>
            <w:r>
              <w:rPr>
                <w:rFonts w:hint="eastAsia"/>
                <w:sz w:val="21"/>
              </w:rPr>
              <w:t>第</w:t>
            </w:r>
            <w:r>
              <w:rPr>
                <w:rFonts w:hint="eastAsia"/>
                <w:sz w:val="21"/>
              </w:rPr>
              <w:t>5.3</w:t>
            </w:r>
            <w:r>
              <w:rPr>
                <w:rFonts w:hint="eastAsia"/>
                <w:sz w:val="21"/>
              </w:rPr>
              <w:t>章节中：单据编号调整为</w:t>
            </w:r>
            <w:r>
              <w:rPr>
                <w:rFonts w:hint="eastAsia"/>
                <w:sz w:val="21"/>
              </w:rPr>
              <w:t>18</w:t>
            </w:r>
            <w:r>
              <w:rPr>
                <w:rFonts w:hint="eastAsia"/>
                <w:sz w:val="21"/>
              </w:rPr>
              <w:t>位</w:t>
            </w:r>
          </w:p>
          <w:p w:rsidR="00A0240C" w:rsidRDefault="00A0240C" w:rsidP="005D06A4">
            <w:pPr>
              <w:spacing w:line="240" w:lineRule="auto"/>
              <w:ind w:firstLineChars="0" w:firstLine="0"/>
              <w:jc w:val="left"/>
              <w:rPr>
                <w:sz w:val="21"/>
              </w:rPr>
            </w:pPr>
            <w:r>
              <w:rPr>
                <w:rFonts w:hint="eastAsia"/>
                <w:sz w:val="21"/>
              </w:rPr>
              <w:t xml:space="preserve">4. </w:t>
            </w:r>
            <w:r>
              <w:rPr>
                <w:rFonts w:hint="eastAsia"/>
                <w:sz w:val="21"/>
              </w:rPr>
              <w:t>第</w:t>
            </w:r>
            <w:r>
              <w:rPr>
                <w:rFonts w:hint="eastAsia"/>
                <w:sz w:val="21"/>
              </w:rPr>
              <w:t>2.12</w:t>
            </w:r>
            <w:r>
              <w:rPr>
                <w:rFonts w:hint="eastAsia"/>
                <w:sz w:val="21"/>
              </w:rPr>
              <w:t>章节，细化文件结构，增加样例</w:t>
            </w:r>
          </w:p>
          <w:p w:rsidR="00A0240C" w:rsidRDefault="00A0240C" w:rsidP="005D06A4">
            <w:pPr>
              <w:spacing w:line="240" w:lineRule="auto"/>
              <w:ind w:firstLineChars="0" w:firstLine="0"/>
              <w:jc w:val="left"/>
              <w:rPr>
                <w:sz w:val="21"/>
              </w:rPr>
            </w:pPr>
            <w:r>
              <w:rPr>
                <w:rFonts w:hint="eastAsia"/>
                <w:sz w:val="21"/>
              </w:rPr>
              <w:t xml:space="preserve">5. </w:t>
            </w:r>
            <w:r>
              <w:rPr>
                <w:rFonts w:hint="eastAsia"/>
                <w:sz w:val="21"/>
              </w:rPr>
              <w:t>将本文涉及到的汇总记录独立</w:t>
            </w:r>
            <w:r w:rsidR="004331A3">
              <w:rPr>
                <w:rFonts w:hint="eastAsia"/>
                <w:sz w:val="21"/>
              </w:rPr>
              <w:t>形成</w:t>
            </w:r>
            <w:r>
              <w:rPr>
                <w:rFonts w:hint="eastAsia"/>
                <w:sz w:val="21"/>
              </w:rPr>
              <w:t>下发</w:t>
            </w:r>
            <w:r w:rsidR="004331A3">
              <w:rPr>
                <w:rFonts w:hint="eastAsia"/>
                <w:sz w:val="21"/>
              </w:rPr>
              <w:t>文件</w:t>
            </w:r>
          </w:p>
          <w:p w:rsidR="00A0240C" w:rsidRDefault="00A0240C" w:rsidP="00A0240C">
            <w:pPr>
              <w:spacing w:line="240" w:lineRule="auto"/>
              <w:ind w:firstLineChars="0" w:firstLine="0"/>
              <w:jc w:val="left"/>
              <w:rPr>
                <w:sz w:val="21"/>
              </w:rPr>
            </w:pPr>
            <w:r>
              <w:rPr>
                <w:rFonts w:hint="eastAsia"/>
                <w:sz w:val="21"/>
              </w:rPr>
              <w:t xml:space="preserve">6. </w:t>
            </w:r>
            <w:r>
              <w:rPr>
                <w:rFonts w:hint="eastAsia"/>
                <w:sz w:val="21"/>
              </w:rPr>
              <w:t>增加</w:t>
            </w:r>
            <w:r>
              <w:rPr>
                <w:rFonts w:hint="eastAsia"/>
                <w:sz w:val="21"/>
              </w:rPr>
              <w:t>7.10-7.12</w:t>
            </w:r>
            <w:r>
              <w:rPr>
                <w:rFonts w:hint="eastAsia"/>
                <w:sz w:val="21"/>
              </w:rPr>
              <w:t>章节，将当日询价、期权、拆借成交单与存续</w:t>
            </w:r>
            <w:proofErr w:type="gramStart"/>
            <w:r>
              <w:rPr>
                <w:rFonts w:hint="eastAsia"/>
                <w:sz w:val="21"/>
              </w:rPr>
              <w:t>期成交</w:t>
            </w:r>
            <w:proofErr w:type="gramEnd"/>
            <w:r>
              <w:rPr>
                <w:rFonts w:hint="eastAsia"/>
                <w:sz w:val="21"/>
              </w:rPr>
              <w:t>单变更数据区分开</w:t>
            </w:r>
          </w:p>
          <w:p w:rsidR="004D4A4D" w:rsidRDefault="004D4A4D" w:rsidP="004D4A4D">
            <w:pPr>
              <w:spacing w:line="240" w:lineRule="auto"/>
              <w:ind w:firstLineChars="0" w:firstLine="0"/>
              <w:jc w:val="left"/>
              <w:rPr>
                <w:sz w:val="21"/>
              </w:rPr>
            </w:pPr>
            <w:r>
              <w:rPr>
                <w:rFonts w:hint="eastAsia"/>
                <w:sz w:val="21"/>
              </w:rPr>
              <w:t xml:space="preserve">7. </w:t>
            </w:r>
            <w:r>
              <w:rPr>
                <w:rFonts w:hint="eastAsia"/>
                <w:sz w:val="21"/>
              </w:rPr>
              <w:t>第</w:t>
            </w:r>
            <w:r>
              <w:rPr>
                <w:rFonts w:hint="eastAsia"/>
                <w:sz w:val="21"/>
              </w:rPr>
              <w:t>13.4</w:t>
            </w:r>
            <w:r>
              <w:rPr>
                <w:rFonts w:hint="eastAsia"/>
                <w:sz w:val="21"/>
              </w:rPr>
              <w:t>章节</w:t>
            </w:r>
            <w:r>
              <w:rPr>
                <w:rFonts w:hint="eastAsia"/>
                <w:sz w:val="21"/>
              </w:rPr>
              <w:t>-13.6</w:t>
            </w:r>
            <w:r>
              <w:rPr>
                <w:rFonts w:hint="eastAsia"/>
                <w:sz w:val="21"/>
              </w:rPr>
              <w:t>章节，将席位保证金率、席位手续费率、客户手续费率拆分成三个数据文件下发</w:t>
            </w:r>
          </w:p>
          <w:p w:rsidR="00495BD5" w:rsidRDefault="003D2A75" w:rsidP="004D4A4D">
            <w:pPr>
              <w:spacing w:line="240" w:lineRule="auto"/>
              <w:ind w:firstLineChars="0" w:firstLine="0"/>
              <w:jc w:val="left"/>
              <w:rPr>
                <w:sz w:val="21"/>
              </w:rPr>
            </w:pPr>
            <w:r>
              <w:rPr>
                <w:rFonts w:hint="eastAsia"/>
                <w:sz w:val="21"/>
              </w:rPr>
              <w:t xml:space="preserve">8. </w:t>
            </w:r>
            <w:r>
              <w:rPr>
                <w:rFonts w:hint="eastAsia"/>
                <w:sz w:val="21"/>
              </w:rPr>
              <w:t>明确金额相关字段的单位为：分</w:t>
            </w:r>
          </w:p>
          <w:p w:rsidR="00363E07" w:rsidRDefault="00363E07" w:rsidP="004D4A4D">
            <w:pPr>
              <w:spacing w:line="240" w:lineRule="auto"/>
              <w:ind w:firstLineChars="0" w:firstLine="0"/>
              <w:jc w:val="left"/>
              <w:rPr>
                <w:sz w:val="21"/>
              </w:rPr>
            </w:pPr>
            <w:r>
              <w:rPr>
                <w:rFonts w:hint="eastAsia"/>
                <w:sz w:val="21"/>
              </w:rPr>
              <w:t xml:space="preserve">9. </w:t>
            </w:r>
            <w:r>
              <w:rPr>
                <w:rFonts w:hint="eastAsia"/>
                <w:sz w:val="21"/>
              </w:rPr>
              <w:t>补充第</w:t>
            </w:r>
            <w:r>
              <w:rPr>
                <w:rFonts w:hint="eastAsia"/>
                <w:sz w:val="21"/>
              </w:rPr>
              <w:t>12</w:t>
            </w:r>
            <w:r>
              <w:rPr>
                <w:rFonts w:hint="eastAsia"/>
                <w:sz w:val="21"/>
              </w:rPr>
              <w:t>章节的数据类型</w:t>
            </w:r>
          </w:p>
          <w:p w:rsidR="00D96F94" w:rsidRDefault="00D96F94" w:rsidP="00D96F94">
            <w:pPr>
              <w:spacing w:line="240" w:lineRule="auto"/>
              <w:ind w:firstLineChars="0" w:firstLine="0"/>
              <w:jc w:val="left"/>
              <w:rPr>
                <w:sz w:val="21"/>
              </w:rPr>
            </w:pPr>
            <w:r>
              <w:rPr>
                <w:rFonts w:hint="eastAsia"/>
                <w:sz w:val="21"/>
              </w:rPr>
              <w:t>10.</w:t>
            </w:r>
            <w:r>
              <w:rPr>
                <w:rFonts w:hint="eastAsia"/>
                <w:sz w:val="21"/>
              </w:rPr>
              <w:t>合约代码字段，</w:t>
            </w:r>
            <w:r w:rsidR="00A256EB">
              <w:rPr>
                <w:rFonts w:hint="eastAsia"/>
                <w:sz w:val="21"/>
              </w:rPr>
              <w:t>字段长度</w:t>
            </w:r>
            <w:r>
              <w:rPr>
                <w:rFonts w:hint="eastAsia"/>
                <w:sz w:val="21"/>
              </w:rPr>
              <w:t>为支持后期业务</w:t>
            </w:r>
            <w:r w:rsidR="00FD16AE">
              <w:rPr>
                <w:rFonts w:hint="eastAsia"/>
                <w:sz w:val="21"/>
              </w:rPr>
              <w:t>开展的需求，扩充</w:t>
            </w:r>
            <w:r>
              <w:rPr>
                <w:rFonts w:hint="eastAsia"/>
                <w:sz w:val="21"/>
              </w:rPr>
              <w:t>为</w:t>
            </w:r>
            <w:r>
              <w:rPr>
                <w:rFonts w:hint="eastAsia"/>
                <w:sz w:val="21"/>
              </w:rPr>
              <w:t>C20</w:t>
            </w:r>
          </w:p>
          <w:p w:rsidR="00FD16AE" w:rsidRDefault="00FD16AE" w:rsidP="00D96F94">
            <w:pPr>
              <w:spacing w:line="240" w:lineRule="auto"/>
              <w:ind w:firstLineChars="0" w:firstLine="0"/>
              <w:jc w:val="left"/>
              <w:rPr>
                <w:sz w:val="21"/>
              </w:rPr>
            </w:pPr>
            <w:r>
              <w:rPr>
                <w:rFonts w:hint="eastAsia"/>
                <w:sz w:val="21"/>
              </w:rPr>
              <w:t xml:space="preserve">11. </w:t>
            </w:r>
            <w:r>
              <w:rPr>
                <w:rFonts w:hint="eastAsia"/>
                <w:sz w:val="21"/>
              </w:rPr>
              <w:t>第</w:t>
            </w:r>
            <w:r>
              <w:rPr>
                <w:rFonts w:hint="eastAsia"/>
                <w:sz w:val="21"/>
              </w:rPr>
              <w:t>4.3</w:t>
            </w:r>
            <w:r>
              <w:rPr>
                <w:rFonts w:hint="eastAsia"/>
                <w:sz w:val="21"/>
              </w:rPr>
              <w:t>章节，客户保证金业务流水文件中，将流水号类型扩充为</w:t>
            </w:r>
            <w:r>
              <w:rPr>
                <w:rFonts w:hint="eastAsia"/>
                <w:sz w:val="21"/>
              </w:rPr>
              <w:t>C32</w:t>
            </w:r>
          </w:p>
          <w:p w:rsidR="0035642B" w:rsidRPr="004D4A4D" w:rsidRDefault="0035642B" w:rsidP="0035642B">
            <w:pPr>
              <w:spacing w:line="240" w:lineRule="auto"/>
              <w:ind w:firstLineChars="0" w:firstLine="0"/>
              <w:jc w:val="left"/>
              <w:rPr>
                <w:sz w:val="21"/>
              </w:rPr>
            </w:pPr>
            <w:r>
              <w:rPr>
                <w:rFonts w:hint="eastAsia"/>
                <w:sz w:val="21"/>
              </w:rPr>
              <w:t xml:space="preserve">12. </w:t>
            </w:r>
            <w:r>
              <w:rPr>
                <w:rFonts w:hint="eastAsia"/>
                <w:sz w:val="21"/>
              </w:rPr>
              <w:t>将盈亏字段补充进</w:t>
            </w:r>
            <w:r>
              <w:rPr>
                <w:rFonts w:hint="eastAsia"/>
                <w:sz w:val="21"/>
              </w:rPr>
              <w:t>10.1</w:t>
            </w:r>
            <w:r>
              <w:rPr>
                <w:rFonts w:hint="eastAsia"/>
                <w:sz w:val="21"/>
              </w:rPr>
              <w:t>席位费用数据文件、</w:t>
            </w:r>
            <w:r>
              <w:rPr>
                <w:rFonts w:hint="eastAsia"/>
                <w:sz w:val="21"/>
              </w:rPr>
              <w:t>10.2</w:t>
            </w:r>
            <w:r>
              <w:rPr>
                <w:rFonts w:hint="eastAsia"/>
                <w:sz w:val="21"/>
              </w:rPr>
              <w:t>客户费用数据文件</w:t>
            </w:r>
          </w:p>
        </w:tc>
        <w:tc>
          <w:tcPr>
            <w:tcW w:w="1473" w:type="dxa"/>
          </w:tcPr>
          <w:p w:rsidR="00147265" w:rsidRPr="00151D4C" w:rsidRDefault="00151D4C" w:rsidP="005D06A4">
            <w:pPr>
              <w:spacing w:line="240" w:lineRule="auto"/>
              <w:ind w:firstLineChars="0" w:firstLine="0"/>
              <w:jc w:val="left"/>
              <w:rPr>
                <w:sz w:val="21"/>
              </w:rPr>
            </w:pPr>
            <w:r>
              <w:rPr>
                <w:rFonts w:hint="eastAsia"/>
                <w:sz w:val="21"/>
              </w:rPr>
              <w:lastRenderedPageBreak/>
              <w:t>罗莎</w:t>
            </w:r>
          </w:p>
        </w:tc>
      </w:tr>
      <w:tr w:rsidR="00FC1A0D" w:rsidRPr="005F0B97" w:rsidTr="005D06A4">
        <w:trPr>
          <w:trHeight w:val="340"/>
          <w:jc w:val="center"/>
        </w:trPr>
        <w:tc>
          <w:tcPr>
            <w:tcW w:w="1345" w:type="dxa"/>
          </w:tcPr>
          <w:p w:rsidR="00FC1A0D" w:rsidRDefault="00FC1A0D" w:rsidP="005D06A4">
            <w:pPr>
              <w:spacing w:line="240" w:lineRule="auto"/>
              <w:ind w:firstLineChars="6" w:firstLine="13"/>
              <w:jc w:val="left"/>
              <w:rPr>
                <w:sz w:val="21"/>
              </w:rPr>
            </w:pPr>
            <w:r>
              <w:rPr>
                <w:sz w:val="21"/>
              </w:rPr>
              <w:t>V</w:t>
            </w:r>
            <w:r>
              <w:rPr>
                <w:rFonts w:hint="eastAsia"/>
                <w:sz w:val="21"/>
              </w:rPr>
              <w:t>0.44</w:t>
            </w:r>
          </w:p>
        </w:tc>
        <w:tc>
          <w:tcPr>
            <w:tcW w:w="1688" w:type="dxa"/>
          </w:tcPr>
          <w:p w:rsidR="00FC1A0D" w:rsidRDefault="00FC1A0D" w:rsidP="005D06A4">
            <w:pPr>
              <w:spacing w:line="240" w:lineRule="auto"/>
              <w:ind w:firstLineChars="0" w:firstLine="0"/>
              <w:jc w:val="left"/>
              <w:rPr>
                <w:sz w:val="21"/>
              </w:rPr>
            </w:pPr>
            <w:r>
              <w:rPr>
                <w:rFonts w:hint="eastAsia"/>
                <w:sz w:val="21"/>
              </w:rPr>
              <w:t>2016.4</w:t>
            </w:r>
          </w:p>
        </w:tc>
        <w:tc>
          <w:tcPr>
            <w:tcW w:w="4509" w:type="dxa"/>
          </w:tcPr>
          <w:p w:rsidR="00FC1A0D" w:rsidRDefault="00FC1A0D" w:rsidP="00FB7FB8">
            <w:pPr>
              <w:pStyle w:val="a9"/>
              <w:numPr>
                <w:ilvl w:val="0"/>
                <w:numId w:val="39"/>
              </w:numPr>
              <w:spacing w:line="240" w:lineRule="auto"/>
              <w:ind w:firstLineChars="0"/>
              <w:jc w:val="left"/>
              <w:rPr>
                <w:sz w:val="21"/>
              </w:rPr>
            </w:pPr>
            <w:r w:rsidRPr="00FB7FB8">
              <w:rPr>
                <w:rFonts w:hint="eastAsia"/>
                <w:sz w:val="21"/>
              </w:rPr>
              <w:t>根据交割部的反馈，对仓储交割相关费用类型、</w:t>
            </w:r>
            <w:r w:rsidRPr="00FB7FB8">
              <w:rPr>
                <w:rFonts w:hint="eastAsia"/>
                <w:sz w:val="21"/>
              </w:rPr>
              <w:t>GEMS-2</w:t>
            </w:r>
            <w:r w:rsidRPr="00FB7FB8">
              <w:rPr>
                <w:rFonts w:hint="eastAsia"/>
                <w:sz w:val="21"/>
              </w:rPr>
              <w:t>中不再有业务的客户库存变化流水类型做了剪裁修订</w:t>
            </w:r>
          </w:p>
          <w:p w:rsidR="0058147E" w:rsidRPr="00FB7FB8" w:rsidRDefault="0058147E" w:rsidP="00FB7FB8">
            <w:pPr>
              <w:pStyle w:val="a9"/>
              <w:numPr>
                <w:ilvl w:val="0"/>
                <w:numId w:val="39"/>
              </w:numPr>
              <w:spacing w:line="240" w:lineRule="auto"/>
              <w:ind w:firstLineChars="0"/>
              <w:jc w:val="left"/>
              <w:rPr>
                <w:sz w:val="21"/>
              </w:rPr>
            </w:pPr>
            <w:r w:rsidRPr="00FB7FB8">
              <w:rPr>
                <w:rFonts w:hint="eastAsia"/>
                <w:sz w:val="21"/>
              </w:rPr>
              <w:t>第</w:t>
            </w:r>
            <w:r w:rsidRPr="00FB7FB8">
              <w:rPr>
                <w:rFonts w:hint="eastAsia"/>
                <w:sz w:val="21"/>
              </w:rPr>
              <w:t>2</w:t>
            </w:r>
            <w:r w:rsidRPr="00FB7FB8">
              <w:rPr>
                <w:rFonts w:hint="eastAsia"/>
                <w:sz w:val="21"/>
              </w:rPr>
              <w:t>章文件格式</w:t>
            </w:r>
            <w:r w:rsidRPr="00FB7FB8">
              <w:rPr>
                <w:sz w:val="21"/>
              </w:rPr>
              <w:t>约定</w:t>
            </w:r>
          </w:p>
        </w:tc>
        <w:tc>
          <w:tcPr>
            <w:tcW w:w="1473" w:type="dxa"/>
          </w:tcPr>
          <w:p w:rsidR="00FC1A0D" w:rsidRPr="00F81481" w:rsidRDefault="00FC1A0D" w:rsidP="005D06A4">
            <w:pPr>
              <w:spacing w:line="240" w:lineRule="auto"/>
              <w:ind w:firstLineChars="0" w:firstLine="0"/>
              <w:jc w:val="left"/>
              <w:rPr>
                <w:sz w:val="21"/>
              </w:rPr>
            </w:pPr>
            <w:r>
              <w:rPr>
                <w:rFonts w:hint="eastAsia"/>
                <w:sz w:val="21"/>
              </w:rPr>
              <w:t>罗莎</w:t>
            </w:r>
          </w:p>
        </w:tc>
      </w:tr>
      <w:tr w:rsidR="00272000" w:rsidRPr="005F0B97" w:rsidTr="005D06A4">
        <w:trPr>
          <w:trHeight w:val="340"/>
          <w:jc w:val="center"/>
        </w:trPr>
        <w:tc>
          <w:tcPr>
            <w:tcW w:w="1345" w:type="dxa"/>
          </w:tcPr>
          <w:p w:rsidR="00272000" w:rsidRDefault="00272000" w:rsidP="005D06A4">
            <w:pPr>
              <w:spacing w:line="240" w:lineRule="auto"/>
              <w:ind w:firstLineChars="6" w:firstLine="13"/>
              <w:jc w:val="left"/>
              <w:rPr>
                <w:sz w:val="21"/>
              </w:rPr>
            </w:pPr>
            <w:r>
              <w:rPr>
                <w:rFonts w:hint="eastAsia"/>
                <w:sz w:val="21"/>
              </w:rPr>
              <w:t>V0.45</w:t>
            </w:r>
          </w:p>
        </w:tc>
        <w:tc>
          <w:tcPr>
            <w:tcW w:w="1688" w:type="dxa"/>
          </w:tcPr>
          <w:p w:rsidR="00272000" w:rsidRDefault="00272000" w:rsidP="005D06A4">
            <w:pPr>
              <w:spacing w:line="240" w:lineRule="auto"/>
              <w:ind w:firstLineChars="0" w:firstLine="0"/>
              <w:jc w:val="left"/>
              <w:rPr>
                <w:sz w:val="21"/>
              </w:rPr>
            </w:pPr>
            <w:r>
              <w:rPr>
                <w:rFonts w:hint="eastAsia"/>
                <w:sz w:val="21"/>
              </w:rPr>
              <w:t>2016.5</w:t>
            </w:r>
          </w:p>
        </w:tc>
        <w:tc>
          <w:tcPr>
            <w:tcW w:w="4509" w:type="dxa"/>
          </w:tcPr>
          <w:p w:rsidR="00272000" w:rsidRDefault="00272000" w:rsidP="00DC74B1">
            <w:pPr>
              <w:pStyle w:val="a9"/>
              <w:numPr>
                <w:ilvl w:val="0"/>
                <w:numId w:val="38"/>
              </w:numPr>
              <w:spacing w:line="240" w:lineRule="auto"/>
              <w:ind w:firstLineChars="0"/>
              <w:jc w:val="left"/>
              <w:rPr>
                <w:sz w:val="21"/>
              </w:rPr>
            </w:pPr>
            <w:r w:rsidRPr="00DC74B1">
              <w:rPr>
                <w:rFonts w:hint="eastAsia"/>
                <w:sz w:val="21"/>
              </w:rPr>
              <w:t>去掉</w:t>
            </w:r>
            <w:r w:rsidRPr="00DC74B1">
              <w:rPr>
                <w:sz w:val="21"/>
              </w:rPr>
              <w:t>7.2</w:t>
            </w:r>
            <w:r w:rsidRPr="00DC74B1">
              <w:rPr>
                <w:rFonts w:hint="eastAsia"/>
                <w:sz w:val="21"/>
              </w:rPr>
              <w:t>至</w:t>
            </w:r>
            <w:r w:rsidR="00161617" w:rsidRPr="00DC74B1">
              <w:rPr>
                <w:sz w:val="21"/>
              </w:rPr>
              <w:t>7.4</w:t>
            </w:r>
            <w:r w:rsidR="00161617" w:rsidRPr="00DC74B1">
              <w:rPr>
                <w:rFonts w:hint="eastAsia"/>
                <w:sz w:val="21"/>
              </w:rPr>
              <w:t>、</w:t>
            </w:r>
            <w:r w:rsidR="00161617" w:rsidRPr="00DC74B1">
              <w:rPr>
                <w:sz w:val="21"/>
              </w:rPr>
              <w:t>7.6</w:t>
            </w:r>
            <w:r w:rsidRPr="00DC74B1">
              <w:rPr>
                <w:rFonts w:hint="eastAsia"/>
                <w:sz w:val="21"/>
              </w:rPr>
              <w:t>章节中，从询价交易端导入的中远期询价成交单的相关描述</w:t>
            </w:r>
          </w:p>
          <w:p w:rsidR="00161617" w:rsidRDefault="00A22CBF" w:rsidP="00DC74B1">
            <w:pPr>
              <w:pStyle w:val="a9"/>
              <w:numPr>
                <w:ilvl w:val="0"/>
                <w:numId w:val="38"/>
              </w:numPr>
              <w:spacing w:line="240" w:lineRule="auto"/>
              <w:ind w:firstLineChars="0"/>
              <w:jc w:val="left"/>
              <w:rPr>
                <w:sz w:val="21"/>
              </w:rPr>
            </w:pPr>
            <w:r>
              <w:rPr>
                <w:rFonts w:hint="eastAsia"/>
                <w:sz w:val="21"/>
              </w:rPr>
              <w:t>第</w:t>
            </w:r>
            <w:r>
              <w:rPr>
                <w:rFonts w:hint="eastAsia"/>
                <w:sz w:val="21"/>
              </w:rPr>
              <w:t>3.</w:t>
            </w:r>
            <w:r>
              <w:rPr>
                <w:rFonts w:hint="eastAsia"/>
                <w:sz w:val="21"/>
              </w:rPr>
              <w:t>文件</w:t>
            </w:r>
            <w:r>
              <w:rPr>
                <w:sz w:val="21"/>
              </w:rPr>
              <w:t>清单章节</w:t>
            </w:r>
            <w:r w:rsidR="00E67208">
              <w:rPr>
                <w:rFonts w:hint="eastAsia"/>
                <w:sz w:val="21"/>
              </w:rPr>
              <w:t>：</w:t>
            </w:r>
            <w:r>
              <w:rPr>
                <w:sz w:val="21"/>
              </w:rPr>
              <w:t>增加清算文件存储形式说明</w:t>
            </w:r>
          </w:p>
          <w:p w:rsidR="00A22CBF" w:rsidRDefault="00A22CBF" w:rsidP="00DC74B1">
            <w:pPr>
              <w:pStyle w:val="a9"/>
              <w:numPr>
                <w:ilvl w:val="0"/>
                <w:numId w:val="38"/>
              </w:numPr>
              <w:spacing w:line="240" w:lineRule="auto"/>
              <w:ind w:firstLineChars="0"/>
              <w:jc w:val="left"/>
              <w:rPr>
                <w:sz w:val="21"/>
              </w:rPr>
            </w:pPr>
            <w:r>
              <w:rPr>
                <w:rFonts w:hint="eastAsia"/>
                <w:sz w:val="21"/>
              </w:rPr>
              <w:t>第</w:t>
            </w:r>
            <w:r>
              <w:rPr>
                <w:rFonts w:hint="eastAsia"/>
                <w:sz w:val="21"/>
              </w:rPr>
              <w:t>13.1.1</w:t>
            </w:r>
            <w:r w:rsidR="00E67208">
              <w:rPr>
                <w:rFonts w:hint="eastAsia"/>
                <w:sz w:val="21"/>
              </w:rPr>
              <w:t>章节：</w:t>
            </w:r>
            <w:r>
              <w:rPr>
                <w:rFonts w:hint="eastAsia"/>
                <w:sz w:val="21"/>
              </w:rPr>
              <w:t>充</w:t>
            </w:r>
            <w:r>
              <w:rPr>
                <w:sz w:val="21"/>
              </w:rPr>
              <w:t>抵申请明细</w:t>
            </w:r>
            <w:r>
              <w:rPr>
                <w:rFonts w:hint="eastAsia"/>
                <w:sz w:val="21"/>
              </w:rPr>
              <w:t>数据</w:t>
            </w:r>
            <w:r>
              <w:rPr>
                <w:sz w:val="21"/>
              </w:rPr>
              <w:t>文件，修</w:t>
            </w:r>
            <w:r>
              <w:rPr>
                <w:rFonts w:hint="eastAsia"/>
                <w:sz w:val="21"/>
              </w:rPr>
              <w:t>订</w:t>
            </w:r>
            <w:r>
              <w:rPr>
                <w:sz w:val="21"/>
              </w:rPr>
              <w:t>“</w:t>
            </w:r>
            <w:r>
              <w:rPr>
                <w:sz w:val="21"/>
              </w:rPr>
              <w:t>提</w:t>
            </w:r>
            <w:r>
              <w:rPr>
                <w:rFonts w:hint="eastAsia"/>
                <w:sz w:val="21"/>
              </w:rPr>
              <w:t>交</w:t>
            </w:r>
            <w:r>
              <w:rPr>
                <w:sz w:val="21"/>
              </w:rPr>
              <w:t>日期</w:t>
            </w:r>
            <w:r>
              <w:rPr>
                <w:sz w:val="21"/>
              </w:rPr>
              <w:t>”</w:t>
            </w:r>
            <w:r>
              <w:rPr>
                <w:rFonts w:hint="eastAsia"/>
                <w:sz w:val="21"/>
              </w:rPr>
              <w:t>字</w:t>
            </w:r>
            <w:r>
              <w:rPr>
                <w:sz w:val="21"/>
              </w:rPr>
              <w:t>段，</w:t>
            </w:r>
            <w:r>
              <w:rPr>
                <w:rFonts w:hint="eastAsia"/>
                <w:sz w:val="21"/>
              </w:rPr>
              <w:t>数据</w:t>
            </w:r>
            <w:r>
              <w:rPr>
                <w:sz w:val="21"/>
              </w:rPr>
              <w:t>类型由</w:t>
            </w:r>
            <w:r>
              <w:rPr>
                <w:rFonts w:hint="eastAsia"/>
                <w:sz w:val="21"/>
              </w:rPr>
              <w:t>C9</w:t>
            </w:r>
            <w:r>
              <w:rPr>
                <w:rFonts w:hint="eastAsia"/>
                <w:sz w:val="21"/>
              </w:rPr>
              <w:t>改</w:t>
            </w:r>
            <w:r>
              <w:rPr>
                <w:sz w:val="21"/>
              </w:rPr>
              <w:t>为</w:t>
            </w:r>
            <w:r>
              <w:rPr>
                <w:rFonts w:hint="eastAsia"/>
                <w:sz w:val="21"/>
              </w:rPr>
              <w:t>C8</w:t>
            </w:r>
          </w:p>
          <w:p w:rsidR="00E67208" w:rsidRDefault="00E67208" w:rsidP="00DC74B1">
            <w:pPr>
              <w:pStyle w:val="a9"/>
              <w:numPr>
                <w:ilvl w:val="0"/>
                <w:numId w:val="38"/>
              </w:numPr>
              <w:spacing w:line="240" w:lineRule="auto"/>
              <w:ind w:firstLineChars="0"/>
              <w:jc w:val="left"/>
              <w:rPr>
                <w:sz w:val="21"/>
              </w:rPr>
            </w:pPr>
            <w:r>
              <w:rPr>
                <w:rFonts w:hint="eastAsia"/>
                <w:sz w:val="21"/>
              </w:rPr>
              <w:t>第</w:t>
            </w:r>
            <w:r w:rsidR="00944453">
              <w:rPr>
                <w:rFonts w:hint="eastAsia"/>
                <w:sz w:val="21"/>
              </w:rPr>
              <w:t>13.4</w:t>
            </w:r>
            <w:r w:rsidR="00944453">
              <w:rPr>
                <w:rFonts w:hint="eastAsia"/>
                <w:sz w:val="21"/>
              </w:rPr>
              <w:t>至</w:t>
            </w:r>
            <w:r w:rsidR="00944453">
              <w:rPr>
                <w:rFonts w:hint="eastAsia"/>
                <w:sz w:val="21"/>
              </w:rPr>
              <w:t>13.6</w:t>
            </w:r>
            <w:r>
              <w:rPr>
                <w:rFonts w:hint="eastAsia"/>
                <w:sz w:val="21"/>
              </w:rPr>
              <w:t>章节：席位</w:t>
            </w:r>
            <w:r>
              <w:rPr>
                <w:sz w:val="21"/>
              </w:rPr>
              <w:t>保证金率</w:t>
            </w:r>
            <w:r w:rsidR="00944453">
              <w:rPr>
                <w:rFonts w:hint="eastAsia"/>
                <w:sz w:val="21"/>
              </w:rPr>
              <w:t>、</w:t>
            </w:r>
            <w:r w:rsidR="00944453">
              <w:rPr>
                <w:sz w:val="21"/>
              </w:rPr>
              <w:t>手续费率以及客户手续费</w:t>
            </w:r>
            <w:proofErr w:type="gramStart"/>
            <w:r w:rsidR="00944453">
              <w:rPr>
                <w:sz w:val="21"/>
              </w:rPr>
              <w:t>率</w:t>
            </w:r>
            <w:r>
              <w:rPr>
                <w:rFonts w:hint="eastAsia"/>
                <w:sz w:val="21"/>
              </w:rPr>
              <w:t>数据</w:t>
            </w:r>
            <w:proofErr w:type="gramEnd"/>
            <w:r>
              <w:rPr>
                <w:sz w:val="21"/>
              </w:rPr>
              <w:t>文件，去掉</w:t>
            </w:r>
            <w:r>
              <w:rPr>
                <w:rFonts w:hint="eastAsia"/>
                <w:sz w:val="21"/>
              </w:rPr>
              <w:t>市</w:t>
            </w:r>
            <w:r>
              <w:rPr>
                <w:sz w:val="21"/>
              </w:rPr>
              <w:t>场</w:t>
            </w:r>
            <w:r>
              <w:rPr>
                <w:rFonts w:hint="eastAsia"/>
                <w:sz w:val="21"/>
              </w:rPr>
              <w:t>代</w:t>
            </w:r>
            <w:r>
              <w:rPr>
                <w:sz w:val="21"/>
              </w:rPr>
              <w:t>码，增加</w:t>
            </w:r>
            <w:r w:rsidR="00944453">
              <w:rPr>
                <w:rFonts w:hint="eastAsia"/>
                <w:sz w:val="21"/>
              </w:rPr>
              <w:t>费</w:t>
            </w:r>
            <w:r w:rsidR="00944453">
              <w:rPr>
                <w:sz w:val="21"/>
              </w:rPr>
              <w:t>率</w:t>
            </w:r>
            <w:r>
              <w:rPr>
                <w:sz w:val="21"/>
              </w:rPr>
              <w:t>类型字段</w:t>
            </w:r>
          </w:p>
          <w:p w:rsidR="00E67208" w:rsidRDefault="007E2AA6" w:rsidP="00DC74B1">
            <w:pPr>
              <w:pStyle w:val="a9"/>
              <w:numPr>
                <w:ilvl w:val="0"/>
                <w:numId w:val="38"/>
              </w:numPr>
              <w:spacing w:line="240" w:lineRule="auto"/>
              <w:ind w:firstLineChars="0"/>
              <w:jc w:val="left"/>
              <w:rPr>
                <w:sz w:val="21"/>
              </w:rPr>
            </w:pPr>
            <w:r>
              <w:rPr>
                <w:rFonts w:hint="eastAsia"/>
                <w:sz w:val="21"/>
              </w:rPr>
              <w:t>第</w:t>
            </w:r>
            <w:r>
              <w:rPr>
                <w:rFonts w:hint="eastAsia"/>
                <w:sz w:val="21"/>
              </w:rPr>
              <w:t>4.2</w:t>
            </w:r>
            <w:r>
              <w:rPr>
                <w:rFonts w:hint="eastAsia"/>
                <w:sz w:val="21"/>
              </w:rPr>
              <w:t>章节</w:t>
            </w:r>
            <w:r>
              <w:rPr>
                <w:sz w:val="21"/>
              </w:rPr>
              <w:t>：</w:t>
            </w:r>
            <w:r>
              <w:rPr>
                <w:rFonts w:hint="eastAsia"/>
                <w:sz w:val="21"/>
              </w:rPr>
              <w:t>席位</w:t>
            </w:r>
            <w:r>
              <w:rPr>
                <w:sz w:val="21"/>
              </w:rPr>
              <w:t>保证金业务流水文件，</w:t>
            </w:r>
            <w:r>
              <w:rPr>
                <w:rFonts w:hint="eastAsia"/>
                <w:sz w:val="21"/>
              </w:rPr>
              <w:t>由</w:t>
            </w:r>
            <w:r>
              <w:rPr>
                <w:sz w:val="21"/>
              </w:rPr>
              <w:t>于已</w:t>
            </w:r>
            <w:r>
              <w:rPr>
                <w:rFonts w:hint="eastAsia"/>
                <w:sz w:val="21"/>
              </w:rPr>
              <w:t>有</w:t>
            </w:r>
            <w:r>
              <w:rPr>
                <w:sz w:val="21"/>
              </w:rPr>
              <w:t>保证金业务类型细分，因此</w:t>
            </w:r>
            <w:r>
              <w:rPr>
                <w:rFonts w:hint="eastAsia"/>
                <w:sz w:val="21"/>
              </w:rPr>
              <w:t>将</w:t>
            </w:r>
            <w:r>
              <w:rPr>
                <w:sz w:val="21"/>
              </w:rPr>
              <w:t>来</w:t>
            </w:r>
            <w:proofErr w:type="gramStart"/>
            <w:r>
              <w:rPr>
                <w:rFonts w:hint="eastAsia"/>
                <w:sz w:val="21"/>
              </w:rPr>
              <w:t>账</w:t>
            </w:r>
            <w:proofErr w:type="gramEnd"/>
            <w:r>
              <w:rPr>
                <w:sz w:val="21"/>
              </w:rPr>
              <w:t>金额</w:t>
            </w:r>
            <w:r>
              <w:rPr>
                <w:rFonts w:hint="eastAsia"/>
                <w:sz w:val="21"/>
              </w:rPr>
              <w:t>、</w:t>
            </w:r>
            <w:r>
              <w:rPr>
                <w:sz w:val="21"/>
              </w:rPr>
              <w:t>往</w:t>
            </w:r>
            <w:proofErr w:type="gramStart"/>
            <w:r>
              <w:rPr>
                <w:sz w:val="21"/>
              </w:rPr>
              <w:t>账金额</w:t>
            </w:r>
            <w:proofErr w:type="gramEnd"/>
            <w:r>
              <w:rPr>
                <w:rFonts w:hint="eastAsia"/>
                <w:sz w:val="21"/>
              </w:rPr>
              <w:t>合</w:t>
            </w:r>
            <w:r>
              <w:rPr>
                <w:sz w:val="21"/>
              </w:rPr>
              <w:t>并为金额汇总</w:t>
            </w:r>
            <w:r>
              <w:rPr>
                <w:rFonts w:hint="eastAsia"/>
                <w:sz w:val="21"/>
              </w:rPr>
              <w:t>；</w:t>
            </w:r>
            <w:r>
              <w:rPr>
                <w:sz w:val="21"/>
              </w:rPr>
              <w:t>将来</w:t>
            </w:r>
            <w:proofErr w:type="gramStart"/>
            <w:r>
              <w:rPr>
                <w:sz w:val="21"/>
              </w:rPr>
              <w:t>账</w:t>
            </w:r>
            <w:proofErr w:type="gramEnd"/>
            <w:r>
              <w:rPr>
                <w:sz w:val="21"/>
              </w:rPr>
              <w:t>笔数、往账笔数合并为笔数</w:t>
            </w:r>
            <w:r>
              <w:rPr>
                <w:rFonts w:hint="eastAsia"/>
                <w:sz w:val="21"/>
              </w:rPr>
              <w:t>汇</w:t>
            </w:r>
            <w:r>
              <w:rPr>
                <w:sz w:val="21"/>
              </w:rPr>
              <w:t>总</w:t>
            </w:r>
          </w:p>
          <w:p w:rsidR="00BD7DC4" w:rsidRPr="00DC74B1" w:rsidRDefault="00BD7DC4" w:rsidP="00DC74B1">
            <w:pPr>
              <w:pStyle w:val="a9"/>
              <w:numPr>
                <w:ilvl w:val="0"/>
                <w:numId w:val="38"/>
              </w:numPr>
              <w:spacing w:line="240" w:lineRule="auto"/>
              <w:ind w:firstLineChars="0"/>
              <w:jc w:val="left"/>
              <w:rPr>
                <w:sz w:val="21"/>
              </w:rPr>
            </w:pPr>
            <w:r>
              <w:rPr>
                <w:rFonts w:hint="eastAsia"/>
                <w:sz w:val="21"/>
              </w:rPr>
              <w:t>补充费</w:t>
            </w:r>
            <w:r>
              <w:rPr>
                <w:sz w:val="21"/>
              </w:rPr>
              <w:t>用类型、库存变化流水等</w:t>
            </w:r>
            <w:r>
              <w:rPr>
                <w:rFonts w:hint="eastAsia"/>
                <w:sz w:val="21"/>
              </w:rPr>
              <w:t>数据</w:t>
            </w:r>
            <w:r>
              <w:rPr>
                <w:sz w:val="21"/>
              </w:rPr>
              <w:t>字典</w:t>
            </w:r>
          </w:p>
          <w:p w:rsidR="00161617" w:rsidRPr="00161617" w:rsidRDefault="00161617" w:rsidP="00161617">
            <w:pPr>
              <w:spacing w:line="240" w:lineRule="auto"/>
              <w:ind w:firstLineChars="0" w:firstLine="0"/>
              <w:jc w:val="left"/>
              <w:rPr>
                <w:sz w:val="21"/>
              </w:rPr>
            </w:pPr>
          </w:p>
        </w:tc>
        <w:tc>
          <w:tcPr>
            <w:tcW w:w="1473" w:type="dxa"/>
          </w:tcPr>
          <w:p w:rsidR="00272000" w:rsidRDefault="00272000" w:rsidP="005D06A4">
            <w:pPr>
              <w:spacing w:line="240" w:lineRule="auto"/>
              <w:ind w:firstLineChars="0" w:firstLine="0"/>
              <w:jc w:val="left"/>
              <w:rPr>
                <w:sz w:val="21"/>
              </w:rPr>
            </w:pPr>
            <w:r>
              <w:rPr>
                <w:rFonts w:hint="eastAsia"/>
                <w:sz w:val="21"/>
              </w:rPr>
              <w:t>罗</w:t>
            </w:r>
            <w:r>
              <w:rPr>
                <w:sz w:val="21"/>
              </w:rPr>
              <w:t>莎</w:t>
            </w:r>
          </w:p>
        </w:tc>
      </w:tr>
      <w:tr w:rsidR="00E818F7" w:rsidRPr="005F0B97" w:rsidTr="005D06A4">
        <w:trPr>
          <w:trHeight w:val="340"/>
          <w:jc w:val="center"/>
        </w:trPr>
        <w:tc>
          <w:tcPr>
            <w:tcW w:w="1345" w:type="dxa"/>
          </w:tcPr>
          <w:p w:rsidR="00E818F7" w:rsidRDefault="00E818F7" w:rsidP="005D06A4">
            <w:pPr>
              <w:spacing w:line="240" w:lineRule="auto"/>
              <w:ind w:firstLineChars="6" w:firstLine="13"/>
              <w:jc w:val="left"/>
              <w:rPr>
                <w:sz w:val="21"/>
              </w:rPr>
            </w:pPr>
            <w:r>
              <w:rPr>
                <w:rFonts w:hint="eastAsia"/>
                <w:sz w:val="21"/>
              </w:rPr>
              <w:t>V0.46</w:t>
            </w:r>
          </w:p>
        </w:tc>
        <w:tc>
          <w:tcPr>
            <w:tcW w:w="1688" w:type="dxa"/>
          </w:tcPr>
          <w:p w:rsidR="00E818F7" w:rsidRDefault="001927E7" w:rsidP="005D06A4">
            <w:pPr>
              <w:spacing w:line="240" w:lineRule="auto"/>
              <w:ind w:firstLineChars="0" w:firstLine="0"/>
              <w:jc w:val="left"/>
              <w:rPr>
                <w:sz w:val="21"/>
              </w:rPr>
            </w:pPr>
            <w:r>
              <w:rPr>
                <w:rFonts w:hint="eastAsia"/>
                <w:sz w:val="21"/>
              </w:rPr>
              <w:t>2016.</w:t>
            </w:r>
            <w:r>
              <w:rPr>
                <w:sz w:val="21"/>
              </w:rPr>
              <w:t>5</w:t>
            </w:r>
          </w:p>
        </w:tc>
        <w:tc>
          <w:tcPr>
            <w:tcW w:w="4509" w:type="dxa"/>
          </w:tcPr>
          <w:p w:rsidR="00E818F7" w:rsidRPr="00DC74B1" w:rsidRDefault="00F56F6A" w:rsidP="00DC74B1">
            <w:pPr>
              <w:spacing w:line="240" w:lineRule="auto"/>
              <w:ind w:firstLineChars="0" w:firstLine="0"/>
              <w:jc w:val="left"/>
              <w:rPr>
                <w:b/>
                <w:sz w:val="21"/>
              </w:rPr>
            </w:pPr>
            <w:r w:rsidRPr="00DC74B1">
              <w:rPr>
                <w:rFonts w:hint="eastAsia"/>
                <w:b/>
                <w:sz w:val="21"/>
              </w:rPr>
              <w:t>修订以下章节，增加上海金定价相关内容：</w:t>
            </w:r>
          </w:p>
          <w:p w:rsidR="00CE642F" w:rsidRDefault="001E20C0" w:rsidP="00DC74B1">
            <w:pPr>
              <w:pStyle w:val="a9"/>
              <w:numPr>
                <w:ilvl w:val="0"/>
                <w:numId w:val="59"/>
              </w:numPr>
              <w:spacing w:line="240" w:lineRule="auto"/>
              <w:ind w:firstLineChars="0"/>
              <w:jc w:val="left"/>
              <w:rPr>
                <w:sz w:val="21"/>
              </w:rPr>
            </w:pPr>
            <w:r>
              <w:rPr>
                <w:rFonts w:hint="eastAsia"/>
                <w:sz w:val="21"/>
              </w:rPr>
              <w:t>增</w:t>
            </w:r>
            <w:r>
              <w:rPr>
                <w:sz w:val="21"/>
              </w:rPr>
              <w:t>加定价成交单</w:t>
            </w:r>
            <w:r>
              <w:rPr>
                <w:rFonts w:hint="eastAsia"/>
                <w:sz w:val="21"/>
              </w:rPr>
              <w:t>数据</w:t>
            </w:r>
            <w:r>
              <w:rPr>
                <w:sz w:val="21"/>
              </w:rPr>
              <w:t>文件章节</w:t>
            </w:r>
            <w:r>
              <w:rPr>
                <w:rFonts w:hint="eastAsia"/>
                <w:sz w:val="21"/>
              </w:rPr>
              <w:t>，并</w:t>
            </w:r>
            <w:r>
              <w:rPr>
                <w:sz w:val="21"/>
              </w:rPr>
              <w:t>补充</w:t>
            </w:r>
            <w:r>
              <w:rPr>
                <w:rFonts w:hint="eastAsia"/>
                <w:sz w:val="21"/>
              </w:rPr>
              <w:t>第</w:t>
            </w:r>
            <w:r>
              <w:rPr>
                <w:rFonts w:hint="eastAsia"/>
                <w:sz w:val="21"/>
              </w:rPr>
              <w:t>3</w:t>
            </w:r>
            <w:r>
              <w:rPr>
                <w:sz w:val="21"/>
              </w:rPr>
              <w:t>章</w:t>
            </w:r>
            <w:r>
              <w:rPr>
                <w:rFonts w:hint="eastAsia"/>
                <w:sz w:val="21"/>
              </w:rPr>
              <w:t>“</w:t>
            </w:r>
            <w:r>
              <w:rPr>
                <w:sz w:val="21"/>
              </w:rPr>
              <w:t>定价成交单数据文件</w:t>
            </w:r>
            <w:r>
              <w:rPr>
                <w:sz w:val="21"/>
              </w:rPr>
              <w:t>”</w:t>
            </w:r>
            <w:r>
              <w:rPr>
                <w:sz w:val="21"/>
              </w:rPr>
              <w:t>清单</w:t>
            </w:r>
          </w:p>
          <w:p w:rsidR="00FB1F60" w:rsidRDefault="00FB1F60" w:rsidP="00DC74B1">
            <w:pPr>
              <w:pStyle w:val="a9"/>
              <w:numPr>
                <w:ilvl w:val="0"/>
                <w:numId w:val="59"/>
              </w:numPr>
              <w:spacing w:line="240" w:lineRule="auto"/>
              <w:ind w:firstLineChars="0"/>
              <w:jc w:val="left"/>
              <w:rPr>
                <w:sz w:val="21"/>
              </w:rPr>
            </w:pPr>
            <w:r>
              <w:rPr>
                <w:rFonts w:hint="eastAsia"/>
                <w:sz w:val="21"/>
              </w:rPr>
              <w:t>删除</w:t>
            </w:r>
            <w:r>
              <w:rPr>
                <w:rFonts w:hint="eastAsia"/>
                <w:sz w:val="21"/>
              </w:rPr>
              <w:t>11.2</w:t>
            </w:r>
            <w:r>
              <w:rPr>
                <w:rFonts w:hint="eastAsia"/>
                <w:sz w:val="21"/>
              </w:rPr>
              <w:t>章节基准</w:t>
            </w:r>
            <w:proofErr w:type="gramStart"/>
            <w:r>
              <w:rPr>
                <w:sz w:val="21"/>
              </w:rPr>
              <w:t>价行情</w:t>
            </w:r>
            <w:proofErr w:type="gramEnd"/>
            <w:r>
              <w:rPr>
                <w:sz w:val="21"/>
              </w:rPr>
              <w:t>数据文件</w:t>
            </w:r>
          </w:p>
          <w:p w:rsidR="00FB1F60" w:rsidRDefault="00FB1F60" w:rsidP="00DC74B1">
            <w:pPr>
              <w:pStyle w:val="a9"/>
              <w:numPr>
                <w:ilvl w:val="0"/>
                <w:numId w:val="59"/>
              </w:numPr>
              <w:spacing w:line="240" w:lineRule="auto"/>
              <w:ind w:firstLineChars="0"/>
              <w:jc w:val="left"/>
              <w:rPr>
                <w:sz w:val="21"/>
              </w:rPr>
            </w:pPr>
            <w:r>
              <w:rPr>
                <w:rFonts w:hint="eastAsia"/>
                <w:sz w:val="21"/>
              </w:rPr>
              <w:t>增</w:t>
            </w:r>
            <w:r>
              <w:rPr>
                <w:sz w:val="21"/>
              </w:rPr>
              <w:t>加</w:t>
            </w:r>
            <w:r>
              <w:rPr>
                <w:rFonts w:hint="eastAsia"/>
                <w:sz w:val="21"/>
              </w:rPr>
              <w:t>11.2</w:t>
            </w:r>
            <w:r>
              <w:rPr>
                <w:rFonts w:hint="eastAsia"/>
                <w:sz w:val="21"/>
              </w:rPr>
              <w:t>章定</w:t>
            </w:r>
            <w:r>
              <w:rPr>
                <w:sz w:val="21"/>
              </w:rPr>
              <w:t>价合约定盘价数据文件</w:t>
            </w:r>
            <w:r w:rsidR="00DE16AD">
              <w:rPr>
                <w:rFonts w:hint="eastAsia"/>
                <w:sz w:val="21"/>
              </w:rPr>
              <w:t>，并</w:t>
            </w:r>
            <w:r w:rsidR="00DE16AD">
              <w:rPr>
                <w:sz w:val="21"/>
              </w:rPr>
              <w:t>补充</w:t>
            </w:r>
            <w:r w:rsidR="00DE16AD">
              <w:rPr>
                <w:rFonts w:hint="eastAsia"/>
                <w:sz w:val="21"/>
              </w:rPr>
              <w:t>第</w:t>
            </w:r>
            <w:r w:rsidR="00DE16AD">
              <w:rPr>
                <w:rFonts w:hint="eastAsia"/>
                <w:sz w:val="21"/>
              </w:rPr>
              <w:t>3</w:t>
            </w:r>
            <w:r w:rsidR="00DE16AD">
              <w:rPr>
                <w:sz w:val="21"/>
              </w:rPr>
              <w:t>章</w:t>
            </w:r>
            <w:r w:rsidR="00DE16AD">
              <w:rPr>
                <w:rFonts w:hint="eastAsia"/>
                <w:sz w:val="21"/>
              </w:rPr>
              <w:t>“定</w:t>
            </w:r>
            <w:r w:rsidR="00DE16AD">
              <w:rPr>
                <w:sz w:val="21"/>
              </w:rPr>
              <w:t>价合约定盘价数据文件</w:t>
            </w:r>
            <w:r w:rsidR="00DE16AD">
              <w:rPr>
                <w:sz w:val="21"/>
              </w:rPr>
              <w:t>”</w:t>
            </w:r>
            <w:r w:rsidR="00DE16AD">
              <w:rPr>
                <w:sz w:val="21"/>
              </w:rPr>
              <w:t>清单</w:t>
            </w:r>
          </w:p>
          <w:p w:rsidR="00A5490C" w:rsidRPr="005C1F9D" w:rsidRDefault="00A5490C" w:rsidP="00A5490C">
            <w:pPr>
              <w:spacing w:line="240" w:lineRule="auto"/>
              <w:ind w:firstLineChars="0" w:firstLine="0"/>
              <w:jc w:val="left"/>
              <w:rPr>
                <w:b/>
                <w:sz w:val="21"/>
              </w:rPr>
            </w:pPr>
            <w:r>
              <w:rPr>
                <w:rFonts w:hint="eastAsia"/>
                <w:b/>
                <w:sz w:val="21"/>
              </w:rPr>
              <w:t>根据各</w:t>
            </w:r>
            <w:r>
              <w:rPr>
                <w:b/>
                <w:sz w:val="21"/>
              </w:rPr>
              <w:t>方反馈，</w:t>
            </w:r>
            <w:r>
              <w:rPr>
                <w:rFonts w:hint="eastAsia"/>
                <w:b/>
                <w:sz w:val="21"/>
              </w:rPr>
              <w:t>修订</w:t>
            </w:r>
            <w:r>
              <w:rPr>
                <w:b/>
                <w:sz w:val="21"/>
              </w:rPr>
              <w:t>以下</w:t>
            </w:r>
            <w:r>
              <w:rPr>
                <w:rFonts w:hint="eastAsia"/>
                <w:b/>
                <w:sz w:val="21"/>
              </w:rPr>
              <w:t>内容</w:t>
            </w:r>
            <w:r w:rsidRPr="005C1F9D">
              <w:rPr>
                <w:rFonts w:hint="eastAsia"/>
                <w:b/>
                <w:sz w:val="21"/>
              </w:rPr>
              <w:t>：</w:t>
            </w:r>
          </w:p>
          <w:p w:rsidR="00A5490C" w:rsidRDefault="00A5490C" w:rsidP="00DC74B1">
            <w:pPr>
              <w:pStyle w:val="a9"/>
              <w:numPr>
                <w:ilvl w:val="0"/>
                <w:numId w:val="64"/>
              </w:numPr>
              <w:spacing w:line="240" w:lineRule="auto"/>
              <w:ind w:firstLineChars="0"/>
              <w:jc w:val="left"/>
              <w:rPr>
                <w:sz w:val="21"/>
              </w:rPr>
            </w:pPr>
            <w:r>
              <w:rPr>
                <w:rFonts w:hint="eastAsia"/>
                <w:sz w:val="21"/>
              </w:rPr>
              <w:t>调</w:t>
            </w:r>
            <w:r>
              <w:rPr>
                <w:sz w:val="21"/>
              </w:rPr>
              <w:t>整</w:t>
            </w:r>
            <w:r>
              <w:rPr>
                <w:rFonts w:hint="eastAsia"/>
                <w:sz w:val="21"/>
              </w:rPr>
              <w:t>7.12</w:t>
            </w:r>
            <w:r>
              <w:rPr>
                <w:rFonts w:hint="eastAsia"/>
                <w:sz w:val="21"/>
              </w:rPr>
              <w:t>询价</w:t>
            </w:r>
            <w:r>
              <w:rPr>
                <w:sz w:val="21"/>
              </w:rPr>
              <w:t>拆借成交单</w:t>
            </w:r>
            <w:r>
              <w:rPr>
                <w:rFonts w:hint="eastAsia"/>
                <w:sz w:val="21"/>
              </w:rPr>
              <w:t>及</w:t>
            </w:r>
            <w:r>
              <w:rPr>
                <w:rFonts w:hint="eastAsia"/>
                <w:sz w:val="21"/>
              </w:rPr>
              <w:t>7.13</w:t>
            </w:r>
            <w:r>
              <w:rPr>
                <w:rFonts w:hint="eastAsia"/>
                <w:sz w:val="21"/>
              </w:rPr>
              <w:t>历史</w:t>
            </w:r>
            <w:r>
              <w:rPr>
                <w:sz w:val="21"/>
              </w:rPr>
              <w:t>询价拆借成交单变更数据文</w:t>
            </w:r>
            <w:r>
              <w:rPr>
                <w:rFonts w:hint="eastAsia"/>
                <w:sz w:val="21"/>
              </w:rPr>
              <w:t>件章节</w:t>
            </w:r>
            <w:r>
              <w:rPr>
                <w:sz w:val="21"/>
              </w:rPr>
              <w:t>，</w:t>
            </w:r>
            <w:r>
              <w:rPr>
                <w:rFonts w:hint="eastAsia"/>
                <w:sz w:val="21"/>
              </w:rPr>
              <w:t>修</w:t>
            </w:r>
            <w:r>
              <w:rPr>
                <w:sz w:val="21"/>
              </w:rPr>
              <w:t>正部分</w:t>
            </w:r>
            <w:r>
              <w:rPr>
                <w:rFonts w:hint="eastAsia"/>
                <w:sz w:val="21"/>
              </w:rPr>
              <w:t>字</w:t>
            </w:r>
            <w:r>
              <w:rPr>
                <w:sz w:val="21"/>
              </w:rPr>
              <w:t>段数据类型</w:t>
            </w:r>
          </w:p>
          <w:p w:rsidR="00AA129E" w:rsidRPr="00DC74B1" w:rsidRDefault="00AA129E" w:rsidP="00DC74B1">
            <w:pPr>
              <w:pStyle w:val="a9"/>
              <w:numPr>
                <w:ilvl w:val="0"/>
                <w:numId w:val="64"/>
              </w:numPr>
              <w:spacing w:line="240" w:lineRule="auto"/>
              <w:ind w:firstLineChars="0"/>
              <w:jc w:val="left"/>
              <w:rPr>
                <w:sz w:val="21"/>
              </w:rPr>
            </w:pPr>
            <w:r>
              <w:rPr>
                <w:rFonts w:hint="eastAsia"/>
                <w:sz w:val="21"/>
              </w:rPr>
              <w:t>调</w:t>
            </w:r>
            <w:r>
              <w:rPr>
                <w:sz w:val="21"/>
              </w:rPr>
              <w:t>整</w:t>
            </w:r>
            <w:r>
              <w:rPr>
                <w:rFonts w:hint="eastAsia"/>
                <w:sz w:val="21"/>
              </w:rPr>
              <w:t>12</w:t>
            </w:r>
            <w:r>
              <w:rPr>
                <w:rFonts w:hint="eastAsia"/>
                <w:sz w:val="21"/>
              </w:rPr>
              <w:t>询</w:t>
            </w:r>
            <w:r>
              <w:rPr>
                <w:sz w:val="21"/>
              </w:rPr>
              <w:t>价清算单明</w:t>
            </w:r>
            <w:r>
              <w:rPr>
                <w:rFonts w:hint="eastAsia"/>
                <w:sz w:val="21"/>
              </w:rPr>
              <w:t>细章节，</w:t>
            </w:r>
            <w:r>
              <w:rPr>
                <w:sz w:val="21"/>
              </w:rPr>
              <w:t>增加席位代码</w:t>
            </w:r>
          </w:p>
        </w:tc>
        <w:tc>
          <w:tcPr>
            <w:tcW w:w="1473" w:type="dxa"/>
          </w:tcPr>
          <w:p w:rsidR="00E818F7" w:rsidRDefault="001927E7" w:rsidP="005D06A4">
            <w:pPr>
              <w:spacing w:line="240" w:lineRule="auto"/>
              <w:ind w:firstLineChars="0" w:firstLine="0"/>
              <w:jc w:val="left"/>
              <w:rPr>
                <w:sz w:val="21"/>
              </w:rPr>
            </w:pPr>
            <w:r>
              <w:rPr>
                <w:sz w:val="21"/>
              </w:rPr>
              <w:t>罗莎</w:t>
            </w:r>
          </w:p>
        </w:tc>
      </w:tr>
      <w:tr w:rsidR="0059119F" w:rsidRPr="005F0B97" w:rsidTr="005D06A4">
        <w:trPr>
          <w:trHeight w:val="340"/>
          <w:jc w:val="center"/>
        </w:trPr>
        <w:tc>
          <w:tcPr>
            <w:tcW w:w="1345" w:type="dxa"/>
          </w:tcPr>
          <w:p w:rsidR="0059119F" w:rsidRDefault="00DC74B1" w:rsidP="00DC74B1">
            <w:pPr>
              <w:spacing w:line="240" w:lineRule="auto"/>
              <w:ind w:firstLineChars="0" w:firstLine="0"/>
              <w:jc w:val="left"/>
              <w:rPr>
                <w:sz w:val="21"/>
              </w:rPr>
            </w:pPr>
            <w:r>
              <w:rPr>
                <w:rFonts w:hint="eastAsia"/>
                <w:sz w:val="21"/>
              </w:rPr>
              <w:t>V0.47</w:t>
            </w:r>
          </w:p>
        </w:tc>
        <w:tc>
          <w:tcPr>
            <w:tcW w:w="1688" w:type="dxa"/>
          </w:tcPr>
          <w:p w:rsidR="0059119F" w:rsidRDefault="00DC74B1" w:rsidP="005D06A4">
            <w:pPr>
              <w:spacing w:line="240" w:lineRule="auto"/>
              <w:ind w:firstLineChars="0" w:firstLine="0"/>
              <w:jc w:val="left"/>
              <w:rPr>
                <w:sz w:val="21"/>
              </w:rPr>
            </w:pPr>
            <w:r>
              <w:rPr>
                <w:rFonts w:hint="eastAsia"/>
                <w:sz w:val="21"/>
              </w:rPr>
              <w:t>2016.7</w:t>
            </w:r>
          </w:p>
        </w:tc>
        <w:tc>
          <w:tcPr>
            <w:tcW w:w="4509" w:type="dxa"/>
          </w:tcPr>
          <w:p w:rsidR="0059119F" w:rsidRDefault="00DC74B1" w:rsidP="00CD5E5E">
            <w:pPr>
              <w:pStyle w:val="a9"/>
              <w:numPr>
                <w:ilvl w:val="0"/>
                <w:numId w:val="67"/>
              </w:numPr>
              <w:spacing w:line="240" w:lineRule="auto"/>
              <w:ind w:firstLineChars="0"/>
              <w:jc w:val="left"/>
              <w:rPr>
                <w:sz w:val="21"/>
              </w:rPr>
            </w:pPr>
            <w:r>
              <w:rPr>
                <w:rFonts w:hint="eastAsia"/>
                <w:sz w:val="21"/>
              </w:rPr>
              <w:t>修订第</w:t>
            </w:r>
            <w:r>
              <w:rPr>
                <w:rFonts w:hint="eastAsia"/>
                <w:sz w:val="21"/>
              </w:rPr>
              <w:t>3</w:t>
            </w:r>
            <w:r>
              <w:rPr>
                <w:rFonts w:hint="eastAsia"/>
                <w:sz w:val="21"/>
              </w:rPr>
              <w:t>章，</w:t>
            </w:r>
            <w:r w:rsidR="00A722BB">
              <w:rPr>
                <w:rFonts w:hint="eastAsia"/>
                <w:sz w:val="21"/>
              </w:rPr>
              <w:t>清算文件数据文件采用压缩</w:t>
            </w:r>
            <w:proofErr w:type="gramStart"/>
            <w:r w:rsidR="00A722BB">
              <w:rPr>
                <w:rFonts w:hint="eastAsia"/>
                <w:sz w:val="21"/>
              </w:rPr>
              <w:t>包形式</w:t>
            </w:r>
            <w:proofErr w:type="gramEnd"/>
            <w:r w:rsidR="00A722BB">
              <w:rPr>
                <w:rFonts w:hint="eastAsia"/>
                <w:sz w:val="21"/>
              </w:rPr>
              <w:t>下发</w:t>
            </w:r>
          </w:p>
          <w:p w:rsidR="006A36F4" w:rsidRDefault="00D947C9" w:rsidP="00CD5E5E">
            <w:pPr>
              <w:pStyle w:val="a9"/>
              <w:numPr>
                <w:ilvl w:val="0"/>
                <w:numId w:val="67"/>
              </w:numPr>
              <w:spacing w:line="240" w:lineRule="auto"/>
              <w:ind w:firstLineChars="0"/>
              <w:jc w:val="left"/>
              <w:rPr>
                <w:sz w:val="21"/>
              </w:rPr>
            </w:pPr>
            <w:r>
              <w:rPr>
                <w:rFonts w:hint="eastAsia"/>
                <w:sz w:val="21"/>
              </w:rPr>
              <w:t>修订现货成交单数据文件，类型字段只保留现货</w:t>
            </w:r>
            <w:r w:rsidR="000228BD">
              <w:rPr>
                <w:rFonts w:hint="eastAsia"/>
                <w:sz w:val="21"/>
              </w:rPr>
              <w:t>类型成交数据</w:t>
            </w:r>
          </w:p>
          <w:p w:rsidR="003305B5" w:rsidRPr="00DC74B1" w:rsidRDefault="003305B5" w:rsidP="00CD5E5E">
            <w:pPr>
              <w:pStyle w:val="a9"/>
              <w:numPr>
                <w:ilvl w:val="0"/>
                <w:numId w:val="67"/>
              </w:numPr>
              <w:spacing w:line="240" w:lineRule="auto"/>
              <w:ind w:firstLineChars="0"/>
              <w:jc w:val="left"/>
              <w:rPr>
                <w:sz w:val="21"/>
              </w:rPr>
            </w:pPr>
            <w:r>
              <w:rPr>
                <w:rFonts w:hint="eastAsia"/>
                <w:sz w:val="21"/>
              </w:rPr>
              <w:t>大宗交易成交单章节，修正会员代码数据类型为</w:t>
            </w:r>
            <w:r>
              <w:rPr>
                <w:rFonts w:hint="eastAsia"/>
                <w:sz w:val="21"/>
              </w:rPr>
              <w:t>C4</w:t>
            </w:r>
          </w:p>
        </w:tc>
        <w:tc>
          <w:tcPr>
            <w:tcW w:w="1473" w:type="dxa"/>
          </w:tcPr>
          <w:p w:rsidR="0059119F" w:rsidRDefault="00FF2A1E" w:rsidP="005D06A4">
            <w:pPr>
              <w:spacing w:line="240" w:lineRule="auto"/>
              <w:ind w:firstLineChars="0" w:firstLine="0"/>
              <w:jc w:val="left"/>
              <w:rPr>
                <w:sz w:val="21"/>
              </w:rPr>
            </w:pPr>
            <w:r>
              <w:rPr>
                <w:rFonts w:hint="eastAsia"/>
                <w:sz w:val="21"/>
              </w:rPr>
              <w:t>罗莎</w:t>
            </w:r>
          </w:p>
        </w:tc>
      </w:tr>
      <w:tr w:rsidR="00891916" w:rsidRPr="005F0B97" w:rsidTr="005D06A4">
        <w:trPr>
          <w:trHeight w:val="340"/>
          <w:jc w:val="center"/>
          <w:ins w:id="9" w:author="罗莎" w:date="2016-09-14T10:25:00Z"/>
        </w:trPr>
        <w:tc>
          <w:tcPr>
            <w:tcW w:w="1345" w:type="dxa"/>
          </w:tcPr>
          <w:p w:rsidR="00891916" w:rsidRDefault="00891916" w:rsidP="00DC74B1">
            <w:pPr>
              <w:spacing w:line="240" w:lineRule="auto"/>
              <w:ind w:firstLineChars="0" w:firstLine="0"/>
              <w:jc w:val="left"/>
              <w:rPr>
                <w:ins w:id="10" w:author="罗莎" w:date="2016-09-14T10:25:00Z"/>
                <w:sz w:val="21"/>
              </w:rPr>
            </w:pPr>
            <w:ins w:id="11" w:author="罗莎" w:date="2016-09-14T10:26:00Z">
              <w:r>
                <w:rPr>
                  <w:rFonts w:hint="eastAsia"/>
                  <w:sz w:val="21"/>
                </w:rPr>
                <w:t>V0</w:t>
              </w:r>
              <w:r>
                <w:rPr>
                  <w:sz w:val="21"/>
                </w:rPr>
                <w:t>.48</w:t>
              </w:r>
            </w:ins>
          </w:p>
        </w:tc>
        <w:tc>
          <w:tcPr>
            <w:tcW w:w="1688" w:type="dxa"/>
          </w:tcPr>
          <w:p w:rsidR="00891916" w:rsidRDefault="00E8625B" w:rsidP="005D06A4">
            <w:pPr>
              <w:spacing w:line="240" w:lineRule="auto"/>
              <w:ind w:firstLineChars="0" w:firstLine="0"/>
              <w:jc w:val="left"/>
              <w:rPr>
                <w:ins w:id="12" w:author="罗莎" w:date="2016-09-14T10:25:00Z"/>
                <w:sz w:val="21"/>
              </w:rPr>
            </w:pPr>
            <w:ins w:id="13" w:author="罗莎" w:date="2016-09-26T10:13:00Z">
              <w:r>
                <w:rPr>
                  <w:rFonts w:hint="eastAsia"/>
                  <w:sz w:val="21"/>
                </w:rPr>
                <w:t>2016.9</w:t>
              </w:r>
            </w:ins>
          </w:p>
        </w:tc>
        <w:tc>
          <w:tcPr>
            <w:tcW w:w="4509" w:type="dxa"/>
          </w:tcPr>
          <w:p w:rsidR="006F2D2D" w:rsidRDefault="006F2D2D" w:rsidP="006F2D2D">
            <w:pPr>
              <w:spacing w:line="240" w:lineRule="auto"/>
              <w:ind w:firstLineChars="0" w:firstLine="0"/>
              <w:jc w:val="left"/>
              <w:rPr>
                <w:ins w:id="14" w:author="罗莎" w:date="2016-09-21T16:43:00Z"/>
                <w:rFonts w:ascii="宋体" w:eastAsia="宋体" w:hAnsi="宋体" w:cs="Times New Roman"/>
                <w:color w:val="000000"/>
                <w:kern w:val="0"/>
                <w:sz w:val="21"/>
                <w:szCs w:val="20"/>
              </w:rPr>
            </w:pPr>
            <w:ins w:id="15" w:author="罗莎" w:date="2016-09-21T16:43:00Z">
              <w:r>
                <w:rPr>
                  <w:rFonts w:hint="eastAsia"/>
                  <w:sz w:val="21"/>
                </w:rPr>
                <w:t>根据询价系统及业务的要求，同步调整以下内容：</w:t>
              </w:r>
            </w:ins>
          </w:p>
          <w:p w:rsidR="006F2D2D" w:rsidRDefault="006F2D2D" w:rsidP="006F2D2D">
            <w:pPr>
              <w:pStyle w:val="a9"/>
              <w:numPr>
                <w:ilvl w:val="0"/>
                <w:numId w:val="69"/>
              </w:numPr>
              <w:spacing w:line="240" w:lineRule="auto"/>
              <w:ind w:firstLineChars="0"/>
              <w:jc w:val="left"/>
              <w:rPr>
                <w:ins w:id="16" w:author="罗莎" w:date="2016-09-21T16:43:00Z"/>
                <w:rFonts w:ascii="宋体" w:eastAsia="宋体" w:hAnsi="宋体" w:cs="Times New Roman"/>
                <w:color w:val="000000"/>
                <w:kern w:val="0"/>
                <w:sz w:val="21"/>
                <w:szCs w:val="20"/>
              </w:rPr>
            </w:pPr>
            <w:ins w:id="17" w:author="罗莎" w:date="2016-09-21T16:43:00Z">
              <w:r>
                <w:rPr>
                  <w:rFonts w:hint="eastAsia"/>
                  <w:sz w:val="21"/>
                </w:rPr>
                <w:t>期权交易中“参考价格类型”及</w:t>
              </w:r>
              <w:proofErr w:type="gramStart"/>
              <w:r>
                <w:rPr>
                  <w:rFonts w:hint="eastAsia"/>
                  <w:sz w:val="21"/>
                </w:rPr>
                <w:t>即远掉中</w:t>
              </w:r>
              <w:proofErr w:type="gramEnd"/>
              <w:r>
                <w:rPr>
                  <w:rFonts w:hint="eastAsia"/>
                  <w:sz w:val="21"/>
                </w:rPr>
                <w:t>“近端参考价格类型”、“远端参考价格类型”</w:t>
              </w:r>
            </w:ins>
          </w:p>
          <w:p w:rsidR="006F2D2D" w:rsidRDefault="006F2D2D" w:rsidP="006F2D2D">
            <w:pPr>
              <w:pStyle w:val="a9"/>
              <w:numPr>
                <w:ilvl w:val="0"/>
                <w:numId w:val="69"/>
              </w:numPr>
              <w:spacing w:line="240" w:lineRule="auto"/>
              <w:ind w:firstLineChars="0"/>
              <w:jc w:val="left"/>
              <w:rPr>
                <w:ins w:id="18" w:author="罗莎" w:date="2016-09-21T16:43:00Z"/>
                <w:rFonts w:ascii="宋体" w:eastAsia="宋体" w:hAnsi="宋体" w:cs="Times New Roman"/>
                <w:color w:val="000000"/>
                <w:kern w:val="0"/>
                <w:sz w:val="21"/>
                <w:szCs w:val="20"/>
              </w:rPr>
            </w:pPr>
            <w:ins w:id="19" w:author="罗莎" w:date="2016-09-21T16:43:00Z">
              <w:r>
                <w:rPr>
                  <w:rFonts w:hint="eastAsia"/>
                  <w:sz w:val="21"/>
                </w:rPr>
                <w:t>更新利息支付状态、</w:t>
              </w:r>
              <w:proofErr w:type="gramStart"/>
              <w:r>
                <w:rPr>
                  <w:rFonts w:hint="eastAsia"/>
                  <w:sz w:val="21"/>
                </w:rPr>
                <w:t>即远掉</w:t>
              </w:r>
              <w:proofErr w:type="gramEnd"/>
              <w:r>
                <w:rPr>
                  <w:rFonts w:hint="eastAsia"/>
                  <w:sz w:val="21"/>
                </w:rPr>
                <w:t>清算中违约申报说明等文字说明</w:t>
              </w:r>
            </w:ins>
          </w:p>
          <w:p w:rsidR="00891916" w:rsidRPr="008E0C55" w:rsidRDefault="006F2D2D" w:rsidP="00B16558">
            <w:pPr>
              <w:pStyle w:val="a9"/>
              <w:numPr>
                <w:ilvl w:val="0"/>
                <w:numId w:val="69"/>
              </w:numPr>
              <w:spacing w:line="240" w:lineRule="auto"/>
              <w:ind w:firstLineChars="0"/>
              <w:jc w:val="left"/>
              <w:rPr>
                <w:ins w:id="20" w:author="罗莎" w:date="2016-09-14T10:25:00Z"/>
                <w:rFonts w:ascii="宋体" w:eastAsia="宋体" w:hAnsi="宋体" w:cs="Times New Roman"/>
                <w:color w:val="000000"/>
                <w:kern w:val="0"/>
                <w:sz w:val="21"/>
                <w:szCs w:val="20"/>
              </w:rPr>
            </w:pPr>
            <w:proofErr w:type="gramStart"/>
            <w:ins w:id="21" w:author="罗莎" w:date="2016-09-21T16:43:00Z">
              <w:r>
                <w:rPr>
                  <w:rFonts w:ascii="宋体" w:eastAsia="宋体" w:hAnsi="宋体" w:cs="Times New Roman" w:hint="eastAsia"/>
                  <w:color w:val="000000"/>
                  <w:kern w:val="0"/>
                  <w:sz w:val="21"/>
                  <w:szCs w:val="20"/>
                </w:rPr>
                <w:t>即远掉</w:t>
              </w:r>
              <w:proofErr w:type="gramEnd"/>
              <w:r>
                <w:rPr>
                  <w:rFonts w:ascii="宋体" w:eastAsia="宋体" w:hAnsi="宋体" w:cs="Times New Roman" w:hint="eastAsia"/>
                  <w:color w:val="000000"/>
                  <w:kern w:val="0"/>
                  <w:sz w:val="21"/>
                  <w:szCs w:val="20"/>
                </w:rPr>
                <w:t>清算数据、期权权利金清算数据去掉“是否豁免”字段</w:t>
              </w:r>
            </w:ins>
          </w:p>
        </w:tc>
        <w:tc>
          <w:tcPr>
            <w:tcW w:w="1473" w:type="dxa"/>
          </w:tcPr>
          <w:p w:rsidR="00891916" w:rsidRDefault="00FF2A1E" w:rsidP="005D06A4">
            <w:pPr>
              <w:spacing w:line="240" w:lineRule="auto"/>
              <w:ind w:firstLineChars="0" w:firstLine="0"/>
              <w:jc w:val="left"/>
              <w:rPr>
                <w:ins w:id="22" w:author="罗莎" w:date="2016-09-14T10:25:00Z"/>
                <w:sz w:val="21"/>
              </w:rPr>
            </w:pPr>
            <w:ins w:id="23" w:author="罗莎" w:date="2016-09-14T10:41:00Z">
              <w:r>
                <w:rPr>
                  <w:rFonts w:hint="eastAsia"/>
                  <w:sz w:val="21"/>
                </w:rPr>
                <w:t>罗莎</w:t>
              </w:r>
            </w:ins>
          </w:p>
        </w:tc>
      </w:tr>
      <w:tr w:rsidR="00D24377" w:rsidRPr="005F0B97" w:rsidTr="005D06A4">
        <w:trPr>
          <w:trHeight w:val="340"/>
          <w:jc w:val="center"/>
          <w:ins w:id="24" w:author="罗莎" w:date="2016-09-30T10:43:00Z"/>
        </w:trPr>
        <w:tc>
          <w:tcPr>
            <w:tcW w:w="1345" w:type="dxa"/>
          </w:tcPr>
          <w:p w:rsidR="00D24377" w:rsidRDefault="00D24377" w:rsidP="00DC74B1">
            <w:pPr>
              <w:spacing w:line="240" w:lineRule="auto"/>
              <w:ind w:firstLineChars="0" w:firstLine="0"/>
              <w:jc w:val="left"/>
              <w:rPr>
                <w:ins w:id="25" w:author="罗莎" w:date="2016-09-30T10:43:00Z"/>
                <w:sz w:val="21"/>
              </w:rPr>
            </w:pPr>
            <w:ins w:id="26" w:author="罗莎" w:date="2016-09-30T10:43:00Z">
              <w:r>
                <w:rPr>
                  <w:rFonts w:hint="eastAsia"/>
                  <w:sz w:val="21"/>
                </w:rPr>
                <w:t>V0.49</w:t>
              </w:r>
            </w:ins>
          </w:p>
        </w:tc>
        <w:tc>
          <w:tcPr>
            <w:tcW w:w="1688" w:type="dxa"/>
          </w:tcPr>
          <w:p w:rsidR="00D24377" w:rsidRDefault="00D24377" w:rsidP="005D06A4">
            <w:pPr>
              <w:spacing w:line="240" w:lineRule="auto"/>
              <w:ind w:firstLineChars="0" w:firstLine="0"/>
              <w:jc w:val="left"/>
              <w:rPr>
                <w:ins w:id="27" w:author="罗莎" w:date="2016-09-30T10:43:00Z"/>
                <w:sz w:val="21"/>
              </w:rPr>
            </w:pPr>
            <w:ins w:id="28" w:author="罗莎" w:date="2016-09-30T10:44:00Z">
              <w:r>
                <w:rPr>
                  <w:rFonts w:hint="eastAsia"/>
                  <w:sz w:val="21"/>
                </w:rPr>
                <w:t>2016.9</w:t>
              </w:r>
            </w:ins>
          </w:p>
        </w:tc>
        <w:tc>
          <w:tcPr>
            <w:tcW w:w="4509" w:type="dxa"/>
          </w:tcPr>
          <w:p w:rsidR="00D24377" w:rsidRDefault="00D24377">
            <w:pPr>
              <w:pStyle w:val="a9"/>
              <w:numPr>
                <w:ilvl w:val="0"/>
                <w:numId w:val="70"/>
              </w:numPr>
              <w:spacing w:line="240" w:lineRule="auto"/>
              <w:ind w:firstLineChars="0"/>
              <w:jc w:val="left"/>
              <w:rPr>
                <w:ins w:id="29" w:author="罗莎" w:date="2016-09-30T10:45:00Z"/>
                <w:sz w:val="21"/>
              </w:rPr>
              <w:pPrChange w:id="30" w:author="罗莎" w:date="2016-09-30T10:45:00Z">
                <w:pPr>
                  <w:spacing w:line="240" w:lineRule="auto"/>
                  <w:ind w:firstLineChars="0" w:firstLine="0"/>
                  <w:jc w:val="left"/>
                </w:pPr>
              </w:pPrChange>
            </w:pPr>
            <w:ins w:id="31" w:author="罗莎" w:date="2016-09-30T10:44:00Z">
              <w:r w:rsidRPr="00D24377">
                <w:rPr>
                  <w:rFonts w:hint="eastAsia"/>
                  <w:sz w:val="21"/>
                  <w:rPrChange w:id="32" w:author="罗莎" w:date="2016-09-30T10:45:00Z">
                    <w:rPr>
                      <w:rFonts w:hint="eastAsia"/>
                    </w:rPr>
                  </w:rPrChange>
                </w:rPr>
                <w:t>修正文档中的笔误</w:t>
              </w:r>
            </w:ins>
          </w:p>
          <w:p w:rsidR="00D24377" w:rsidRDefault="00D24377">
            <w:pPr>
              <w:pStyle w:val="a9"/>
              <w:numPr>
                <w:ilvl w:val="0"/>
                <w:numId w:val="70"/>
              </w:numPr>
              <w:spacing w:line="240" w:lineRule="auto"/>
              <w:ind w:firstLineChars="0"/>
              <w:jc w:val="left"/>
              <w:rPr>
                <w:ins w:id="33" w:author="罗莎" w:date="2016-09-30T10:45:00Z"/>
                <w:sz w:val="21"/>
              </w:rPr>
              <w:pPrChange w:id="34" w:author="罗莎" w:date="2016-09-30T10:45:00Z">
                <w:pPr>
                  <w:spacing w:line="240" w:lineRule="auto"/>
                  <w:ind w:firstLineChars="0" w:firstLine="0"/>
                  <w:jc w:val="left"/>
                </w:pPr>
              </w:pPrChange>
            </w:pPr>
            <w:ins w:id="35" w:author="罗莎" w:date="2016-09-30T10:45:00Z">
              <w:r>
                <w:rPr>
                  <w:rFonts w:hint="eastAsia"/>
                  <w:sz w:val="21"/>
                </w:rPr>
                <w:t>客户保证金业务流水文件，补充</w:t>
              </w:r>
              <w:r w:rsidR="00547C10">
                <w:rPr>
                  <w:rFonts w:hint="eastAsia"/>
                  <w:sz w:val="21"/>
                </w:rPr>
                <w:t>“已发电标志”</w:t>
              </w:r>
              <w:r>
                <w:rPr>
                  <w:rFonts w:hint="eastAsia"/>
                  <w:sz w:val="21"/>
                </w:rPr>
                <w:t>数据字典内容</w:t>
              </w:r>
            </w:ins>
          </w:p>
          <w:p w:rsidR="00D24377" w:rsidRDefault="003E7538">
            <w:pPr>
              <w:pStyle w:val="a9"/>
              <w:numPr>
                <w:ilvl w:val="0"/>
                <w:numId w:val="70"/>
              </w:numPr>
              <w:spacing w:line="240" w:lineRule="auto"/>
              <w:ind w:firstLineChars="0"/>
              <w:jc w:val="left"/>
              <w:rPr>
                <w:ins w:id="36" w:author="罗莎" w:date="2016-09-30T16:12:00Z"/>
                <w:sz w:val="21"/>
              </w:rPr>
              <w:pPrChange w:id="37" w:author="罗莎" w:date="2016-09-30T10:45:00Z">
                <w:pPr>
                  <w:spacing w:line="240" w:lineRule="auto"/>
                  <w:ind w:firstLineChars="0" w:firstLine="0"/>
                  <w:jc w:val="left"/>
                </w:pPr>
              </w:pPrChange>
            </w:pPr>
            <w:ins w:id="38" w:author="罗莎" w:date="2016-09-30T16:12:00Z">
              <w:r>
                <w:rPr>
                  <w:rFonts w:hint="eastAsia"/>
                  <w:sz w:val="21"/>
                </w:rPr>
                <w:t>在席位保证金</w:t>
              </w:r>
              <w:proofErr w:type="gramStart"/>
              <w:r>
                <w:rPr>
                  <w:rFonts w:hint="eastAsia"/>
                  <w:sz w:val="21"/>
                </w:rPr>
                <w:t>率数据</w:t>
              </w:r>
              <w:proofErr w:type="gramEnd"/>
              <w:r>
                <w:rPr>
                  <w:rFonts w:hint="eastAsia"/>
                  <w:sz w:val="21"/>
                </w:rPr>
                <w:t>文件中增加定价合约保证金率的下发</w:t>
              </w:r>
            </w:ins>
          </w:p>
          <w:p w:rsidR="003E7538" w:rsidRPr="00D24377" w:rsidRDefault="003E7538">
            <w:pPr>
              <w:pStyle w:val="a9"/>
              <w:numPr>
                <w:ilvl w:val="0"/>
                <w:numId w:val="70"/>
              </w:numPr>
              <w:spacing w:line="240" w:lineRule="auto"/>
              <w:ind w:firstLineChars="0"/>
              <w:jc w:val="left"/>
              <w:rPr>
                <w:ins w:id="39" w:author="罗莎" w:date="2016-09-30T10:44:00Z"/>
                <w:sz w:val="21"/>
                <w:rPrChange w:id="40" w:author="罗莎" w:date="2016-09-30T10:45:00Z">
                  <w:rPr>
                    <w:ins w:id="41" w:author="罗莎" w:date="2016-09-30T10:44:00Z"/>
                  </w:rPr>
                </w:rPrChange>
              </w:rPr>
              <w:pPrChange w:id="42" w:author="罗莎" w:date="2016-09-30T10:45:00Z">
                <w:pPr>
                  <w:spacing w:line="240" w:lineRule="auto"/>
                  <w:ind w:firstLineChars="0" w:firstLine="0"/>
                  <w:jc w:val="left"/>
                </w:pPr>
              </w:pPrChange>
            </w:pPr>
            <w:ins w:id="43" w:author="罗莎" w:date="2016-09-30T16:12:00Z">
              <w:r>
                <w:rPr>
                  <w:rFonts w:hint="eastAsia"/>
                  <w:sz w:val="21"/>
                </w:rPr>
                <w:t>在席位手续费率、客户手续费</w:t>
              </w:r>
              <w:proofErr w:type="gramStart"/>
              <w:r>
                <w:rPr>
                  <w:rFonts w:hint="eastAsia"/>
                  <w:sz w:val="21"/>
                </w:rPr>
                <w:t>率数据</w:t>
              </w:r>
              <w:proofErr w:type="gramEnd"/>
              <w:r>
                <w:rPr>
                  <w:rFonts w:hint="eastAsia"/>
                  <w:sz w:val="21"/>
                </w:rPr>
                <w:t>文件中增加定价合约手续</w:t>
              </w:r>
            </w:ins>
            <w:ins w:id="44" w:author="罗莎" w:date="2016-09-30T16:13:00Z">
              <w:r>
                <w:rPr>
                  <w:rFonts w:hint="eastAsia"/>
                  <w:sz w:val="21"/>
                </w:rPr>
                <w:t>费率的下发</w:t>
              </w:r>
            </w:ins>
          </w:p>
          <w:p w:rsidR="00D24377" w:rsidRDefault="00D24377" w:rsidP="006F2D2D">
            <w:pPr>
              <w:spacing w:line="240" w:lineRule="auto"/>
              <w:ind w:firstLineChars="0" w:firstLine="0"/>
              <w:jc w:val="left"/>
              <w:rPr>
                <w:ins w:id="45" w:author="罗莎" w:date="2016-09-30T10:43:00Z"/>
                <w:sz w:val="21"/>
              </w:rPr>
            </w:pPr>
          </w:p>
        </w:tc>
        <w:tc>
          <w:tcPr>
            <w:tcW w:w="1473" w:type="dxa"/>
          </w:tcPr>
          <w:p w:rsidR="00D24377" w:rsidRDefault="00B851C3" w:rsidP="005D06A4">
            <w:pPr>
              <w:spacing w:line="240" w:lineRule="auto"/>
              <w:ind w:firstLineChars="0" w:firstLine="0"/>
              <w:jc w:val="left"/>
              <w:rPr>
                <w:ins w:id="46" w:author="罗莎" w:date="2016-09-30T10:43:00Z"/>
                <w:sz w:val="21"/>
              </w:rPr>
            </w:pPr>
            <w:ins w:id="47" w:author="罗莎" w:date="2016-09-30T16:13:00Z">
              <w:r>
                <w:rPr>
                  <w:rFonts w:hint="eastAsia"/>
                  <w:sz w:val="21"/>
                </w:rPr>
                <w:t>罗莎</w:t>
              </w:r>
            </w:ins>
            <w:bookmarkStart w:id="48" w:name="_GoBack"/>
            <w:bookmarkEnd w:id="48"/>
          </w:p>
        </w:tc>
      </w:tr>
      <w:tr w:rsidR="00E8625B" w:rsidRPr="005F0B97" w:rsidTr="005D06A4">
        <w:trPr>
          <w:trHeight w:val="340"/>
          <w:jc w:val="center"/>
          <w:ins w:id="49" w:author="罗莎" w:date="2016-09-26T10:13:00Z"/>
        </w:trPr>
        <w:tc>
          <w:tcPr>
            <w:tcW w:w="1345" w:type="dxa"/>
          </w:tcPr>
          <w:p w:rsidR="00E8625B" w:rsidRDefault="00E8625B" w:rsidP="00DC74B1">
            <w:pPr>
              <w:spacing w:line="240" w:lineRule="auto"/>
              <w:ind w:firstLineChars="0" w:firstLine="0"/>
              <w:jc w:val="left"/>
              <w:rPr>
                <w:ins w:id="50" w:author="罗莎" w:date="2016-09-26T10:13:00Z"/>
                <w:sz w:val="21"/>
              </w:rPr>
            </w:pPr>
            <w:ins w:id="51" w:author="罗莎" w:date="2016-09-26T10:13:00Z">
              <w:r>
                <w:rPr>
                  <w:rFonts w:hint="eastAsia"/>
                  <w:sz w:val="21"/>
                </w:rPr>
                <w:t>V1.0</w:t>
              </w:r>
            </w:ins>
          </w:p>
        </w:tc>
        <w:tc>
          <w:tcPr>
            <w:tcW w:w="1688" w:type="dxa"/>
          </w:tcPr>
          <w:p w:rsidR="00E8625B" w:rsidRDefault="00E8625B" w:rsidP="005D06A4">
            <w:pPr>
              <w:spacing w:line="240" w:lineRule="auto"/>
              <w:ind w:firstLineChars="0" w:firstLine="0"/>
              <w:jc w:val="left"/>
              <w:rPr>
                <w:ins w:id="52" w:author="罗莎" w:date="2016-09-26T10:13:00Z"/>
                <w:sz w:val="21"/>
              </w:rPr>
            </w:pPr>
            <w:ins w:id="53" w:author="罗莎" w:date="2016-09-26T10:13:00Z">
              <w:r>
                <w:rPr>
                  <w:rFonts w:hint="eastAsia"/>
                  <w:sz w:val="21"/>
                </w:rPr>
                <w:t>2016.9</w:t>
              </w:r>
            </w:ins>
          </w:p>
        </w:tc>
        <w:tc>
          <w:tcPr>
            <w:tcW w:w="4509" w:type="dxa"/>
          </w:tcPr>
          <w:p w:rsidR="00E8625B" w:rsidRDefault="00E8625B" w:rsidP="006F2D2D">
            <w:pPr>
              <w:spacing w:line="240" w:lineRule="auto"/>
              <w:ind w:firstLineChars="0" w:firstLine="0"/>
              <w:jc w:val="left"/>
              <w:rPr>
                <w:ins w:id="54" w:author="罗莎" w:date="2016-09-26T10:13:00Z"/>
                <w:sz w:val="21"/>
              </w:rPr>
            </w:pPr>
            <w:ins w:id="55" w:author="罗莎" w:date="2016-09-26T10:13:00Z">
              <w:r>
                <w:rPr>
                  <w:rFonts w:hint="eastAsia"/>
                  <w:sz w:val="21"/>
                </w:rPr>
                <w:t>形成</w:t>
              </w:r>
              <w:r>
                <w:rPr>
                  <w:rFonts w:hint="eastAsia"/>
                  <w:sz w:val="21"/>
                </w:rPr>
                <w:t>V1.0</w:t>
              </w:r>
            </w:ins>
            <w:ins w:id="56" w:author="罗莎" w:date="2016-09-26T10:15:00Z">
              <w:r>
                <w:rPr>
                  <w:rFonts w:hint="eastAsia"/>
                  <w:sz w:val="21"/>
                </w:rPr>
                <w:t>基线</w:t>
              </w:r>
            </w:ins>
            <w:ins w:id="57" w:author="罗莎" w:date="2016-09-26T10:14:00Z">
              <w:r>
                <w:rPr>
                  <w:rFonts w:hint="eastAsia"/>
                  <w:sz w:val="21"/>
                </w:rPr>
                <w:t>版本</w:t>
              </w:r>
            </w:ins>
          </w:p>
        </w:tc>
        <w:tc>
          <w:tcPr>
            <w:tcW w:w="1473" w:type="dxa"/>
          </w:tcPr>
          <w:p w:rsidR="00E8625B" w:rsidRDefault="00E8625B" w:rsidP="005D06A4">
            <w:pPr>
              <w:spacing w:line="240" w:lineRule="auto"/>
              <w:ind w:firstLineChars="0" w:firstLine="0"/>
              <w:jc w:val="left"/>
              <w:rPr>
                <w:ins w:id="58" w:author="罗莎" w:date="2016-09-26T10:13:00Z"/>
                <w:sz w:val="21"/>
              </w:rPr>
            </w:pPr>
            <w:ins w:id="59" w:author="罗莎" w:date="2016-09-26T10:14:00Z">
              <w:r>
                <w:rPr>
                  <w:rFonts w:hint="eastAsia"/>
                  <w:sz w:val="21"/>
                </w:rPr>
                <w:t>罗莎</w:t>
              </w:r>
            </w:ins>
          </w:p>
        </w:tc>
      </w:tr>
    </w:tbl>
    <w:p w:rsidR="00156908" w:rsidRDefault="00156908" w:rsidP="00156908">
      <w:pPr>
        <w:widowControl/>
        <w:ind w:firstLine="480"/>
        <w:jc w:val="left"/>
      </w:pPr>
    </w:p>
    <w:p w:rsidR="00820C0F" w:rsidRDefault="00156908" w:rsidP="00156908">
      <w:pPr>
        <w:widowControl/>
        <w:spacing w:line="240" w:lineRule="auto"/>
        <w:ind w:firstLineChars="0" w:firstLine="0"/>
        <w:jc w:val="left"/>
      </w:pPr>
      <w:r>
        <w:br w:type="page"/>
      </w:r>
      <w:ins w:id="60" w:author="罗莎" w:date="2016-09-28T12:38:00Z">
        <w:r w:rsidR="008E6CAB">
          <w:t xml:space="preserve"> </w:t>
        </w:r>
      </w:ins>
    </w:p>
    <w:sdt>
      <w:sdtPr>
        <w:rPr>
          <w:rFonts w:asciiTheme="minorHAnsi" w:eastAsiaTheme="minorEastAsia" w:hAnsiTheme="minorHAnsi" w:cstheme="minorBidi"/>
          <w:b w:val="0"/>
          <w:bCs w:val="0"/>
          <w:color w:val="auto"/>
          <w:kern w:val="2"/>
          <w:sz w:val="24"/>
          <w:szCs w:val="22"/>
          <w:lang w:val="zh-CN"/>
        </w:rPr>
        <w:id w:val="1065383550"/>
        <w:docPartObj>
          <w:docPartGallery w:val="Table of Contents"/>
          <w:docPartUnique/>
        </w:docPartObj>
      </w:sdtPr>
      <w:sdtEndPr/>
      <w:sdtContent>
        <w:p w:rsidR="00820C0F" w:rsidRDefault="00820C0F" w:rsidP="00820C0F">
          <w:pPr>
            <w:pStyle w:val="TOC"/>
            <w:spacing w:before="312" w:after="312"/>
            <w:ind w:firstLine="480"/>
          </w:pPr>
          <w:r>
            <w:rPr>
              <w:lang w:val="zh-CN"/>
            </w:rPr>
            <w:t>目录</w:t>
          </w:r>
        </w:p>
        <w:p w:rsidR="00654478" w:rsidRDefault="00E81C24">
          <w:pPr>
            <w:pStyle w:val="12"/>
            <w:tabs>
              <w:tab w:val="left" w:pos="420"/>
              <w:tab w:val="right" w:leader="dot" w:pos="8296"/>
            </w:tabs>
            <w:rPr>
              <w:rFonts w:asciiTheme="minorHAnsi" w:eastAsiaTheme="minorEastAsia" w:hAnsiTheme="minorHAnsi" w:cstheme="minorBidi"/>
              <w:b w:val="0"/>
              <w:bCs w:val="0"/>
              <w:caps w:val="0"/>
              <w:noProof/>
              <w:szCs w:val="22"/>
            </w:rPr>
          </w:pPr>
          <w:r>
            <w:fldChar w:fldCharType="begin"/>
          </w:r>
          <w:r w:rsidR="00820C0F">
            <w:instrText xml:space="preserve"> TOC \o "1-3" \h \z \u </w:instrText>
          </w:r>
          <w:r>
            <w:fldChar w:fldCharType="separate"/>
          </w:r>
          <w:hyperlink w:anchor="_Toc438719081" w:history="1">
            <w:r w:rsidR="00654478" w:rsidRPr="00D61EB8">
              <w:rPr>
                <w:rStyle w:val="af1"/>
                <w:noProof/>
              </w:rPr>
              <w:t>1</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前言</w:t>
            </w:r>
            <w:r w:rsidR="00654478">
              <w:rPr>
                <w:noProof/>
                <w:webHidden/>
              </w:rPr>
              <w:tab/>
            </w:r>
            <w:r>
              <w:rPr>
                <w:noProof/>
                <w:webHidden/>
              </w:rPr>
              <w:fldChar w:fldCharType="begin"/>
            </w:r>
            <w:r w:rsidR="00654478">
              <w:rPr>
                <w:noProof/>
                <w:webHidden/>
              </w:rPr>
              <w:instrText xml:space="preserve"> PAGEREF _Toc438719081 \h </w:instrText>
            </w:r>
            <w:r>
              <w:rPr>
                <w:noProof/>
                <w:webHidden/>
              </w:rPr>
            </w:r>
            <w:r>
              <w:rPr>
                <w:noProof/>
                <w:webHidden/>
              </w:rPr>
              <w:fldChar w:fldCharType="separate"/>
            </w:r>
            <w:r w:rsidR="00654478">
              <w:rPr>
                <w:noProof/>
                <w:webHidden/>
              </w:rPr>
              <w:t>6</w:t>
            </w:r>
            <w:r>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082" w:history="1">
            <w:r w:rsidR="00654478" w:rsidRPr="00D61EB8">
              <w:rPr>
                <w:rStyle w:val="af1"/>
                <w:noProof/>
              </w:rPr>
              <w:t>1.1</w:t>
            </w:r>
            <w:r w:rsidR="00654478">
              <w:rPr>
                <w:rFonts w:asciiTheme="minorHAnsi" w:eastAsiaTheme="minorEastAsia" w:hAnsiTheme="minorHAnsi" w:cstheme="minorBidi"/>
                <w:smallCaps w:val="0"/>
                <w:noProof/>
                <w:szCs w:val="22"/>
              </w:rPr>
              <w:tab/>
            </w:r>
            <w:r w:rsidR="00654478" w:rsidRPr="00D61EB8">
              <w:rPr>
                <w:rStyle w:val="af1"/>
                <w:rFonts w:hint="eastAsia"/>
                <w:noProof/>
              </w:rPr>
              <w:t>目标和范围</w:t>
            </w:r>
            <w:r w:rsidR="00654478">
              <w:rPr>
                <w:noProof/>
                <w:webHidden/>
              </w:rPr>
              <w:tab/>
            </w:r>
            <w:r w:rsidR="00E81C24">
              <w:rPr>
                <w:noProof/>
                <w:webHidden/>
              </w:rPr>
              <w:fldChar w:fldCharType="begin"/>
            </w:r>
            <w:r w:rsidR="00654478">
              <w:rPr>
                <w:noProof/>
                <w:webHidden/>
              </w:rPr>
              <w:instrText xml:space="preserve"> PAGEREF _Toc438719082 \h </w:instrText>
            </w:r>
            <w:r w:rsidR="00E81C24">
              <w:rPr>
                <w:noProof/>
                <w:webHidden/>
              </w:rPr>
            </w:r>
            <w:r w:rsidR="00E81C24">
              <w:rPr>
                <w:noProof/>
                <w:webHidden/>
              </w:rPr>
              <w:fldChar w:fldCharType="separate"/>
            </w:r>
            <w:r w:rsidR="00654478">
              <w:rPr>
                <w:noProof/>
                <w:webHidden/>
              </w:rPr>
              <w:t>6</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083" w:history="1">
            <w:r w:rsidR="00654478" w:rsidRPr="00D61EB8">
              <w:rPr>
                <w:rStyle w:val="af1"/>
                <w:noProof/>
              </w:rPr>
              <w:t>1.2</w:t>
            </w:r>
            <w:r w:rsidR="00654478">
              <w:rPr>
                <w:rFonts w:asciiTheme="minorHAnsi" w:eastAsiaTheme="minorEastAsia" w:hAnsiTheme="minorHAnsi" w:cstheme="minorBidi"/>
                <w:smallCaps w:val="0"/>
                <w:noProof/>
                <w:szCs w:val="22"/>
              </w:rPr>
              <w:tab/>
            </w:r>
            <w:r w:rsidR="00654478" w:rsidRPr="00D61EB8">
              <w:rPr>
                <w:rStyle w:val="af1"/>
                <w:rFonts w:hint="eastAsia"/>
                <w:noProof/>
              </w:rPr>
              <w:t>读者对象</w:t>
            </w:r>
            <w:r w:rsidR="00654478">
              <w:rPr>
                <w:noProof/>
                <w:webHidden/>
              </w:rPr>
              <w:tab/>
            </w:r>
            <w:r w:rsidR="00E81C24">
              <w:rPr>
                <w:noProof/>
                <w:webHidden/>
              </w:rPr>
              <w:fldChar w:fldCharType="begin"/>
            </w:r>
            <w:r w:rsidR="00654478">
              <w:rPr>
                <w:noProof/>
                <w:webHidden/>
              </w:rPr>
              <w:instrText xml:space="preserve"> PAGEREF _Toc438719083 \h </w:instrText>
            </w:r>
            <w:r w:rsidR="00E81C24">
              <w:rPr>
                <w:noProof/>
                <w:webHidden/>
              </w:rPr>
            </w:r>
            <w:r w:rsidR="00E81C24">
              <w:rPr>
                <w:noProof/>
                <w:webHidden/>
              </w:rPr>
              <w:fldChar w:fldCharType="separate"/>
            </w:r>
            <w:r w:rsidR="00654478">
              <w:rPr>
                <w:noProof/>
                <w:webHidden/>
              </w:rPr>
              <w:t>6</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084" w:history="1">
            <w:r w:rsidR="00654478" w:rsidRPr="00D61EB8">
              <w:rPr>
                <w:rStyle w:val="af1"/>
                <w:noProof/>
              </w:rPr>
              <w:t>1.3</w:t>
            </w:r>
            <w:r w:rsidR="00654478">
              <w:rPr>
                <w:rFonts w:asciiTheme="minorHAnsi" w:eastAsiaTheme="minorEastAsia" w:hAnsiTheme="minorHAnsi" w:cstheme="minorBidi"/>
                <w:smallCaps w:val="0"/>
                <w:noProof/>
                <w:szCs w:val="22"/>
              </w:rPr>
              <w:tab/>
            </w:r>
            <w:r w:rsidR="00654478" w:rsidRPr="00D61EB8">
              <w:rPr>
                <w:rStyle w:val="af1"/>
                <w:rFonts w:hint="eastAsia"/>
                <w:noProof/>
              </w:rPr>
              <w:t>参考文档</w:t>
            </w:r>
            <w:r w:rsidR="00654478">
              <w:rPr>
                <w:noProof/>
                <w:webHidden/>
              </w:rPr>
              <w:tab/>
            </w:r>
            <w:r w:rsidR="00E81C24">
              <w:rPr>
                <w:noProof/>
                <w:webHidden/>
              </w:rPr>
              <w:fldChar w:fldCharType="begin"/>
            </w:r>
            <w:r w:rsidR="00654478">
              <w:rPr>
                <w:noProof/>
                <w:webHidden/>
              </w:rPr>
              <w:instrText xml:space="preserve"> PAGEREF _Toc438719084 \h </w:instrText>
            </w:r>
            <w:r w:rsidR="00E81C24">
              <w:rPr>
                <w:noProof/>
                <w:webHidden/>
              </w:rPr>
            </w:r>
            <w:r w:rsidR="00E81C24">
              <w:rPr>
                <w:noProof/>
                <w:webHidden/>
              </w:rPr>
              <w:fldChar w:fldCharType="separate"/>
            </w:r>
            <w:r w:rsidR="00654478">
              <w:rPr>
                <w:noProof/>
                <w:webHidden/>
              </w:rPr>
              <w:t>6</w:t>
            </w:r>
            <w:r w:rsidR="00E81C24">
              <w:rPr>
                <w:noProof/>
                <w:webHidden/>
              </w:rPr>
              <w:fldChar w:fldCharType="end"/>
            </w:r>
          </w:hyperlink>
        </w:p>
        <w:p w:rsidR="00654478" w:rsidRDefault="00B851C3">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8719085" w:history="1">
            <w:r w:rsidR="00654478" w:rsidRPr="00D61EB8">
              <w:rPr>
                <w:rStyle w:val="af1"/>
                <w:noProof/>
              </w:rPr>
              <w:t>2</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文件格式约定</w:t>
            </w:r>
            <w:r w:rsidR="00654478">
              <w:rPr>
                <w:noProof/>
                <w:webHidden/>
              </w:rPr>
              <w:tab/>
            </w:r>
            <w:r w:rsidR="00E81C24">
              <w:rPr>
                <w:noProof/>
                <w:webHidden/>
              </w:rPr>
              <w:fldChar w:fldCharType="begin"/>
            </w:r>
            <w:r w:rsidR="00654478">
              <w:rPr>
                <w:noProof/>
                <w:webHidden/>
              </w:rPr>
              <w:instrText xml:space="preserve"> PAGEREF _Toc438719085 \h </w:instrText>
            </w:r>
            <w:r w:rsidR="00E81C24">
              <w:rPr>
                <w:noProof/>
                <w:webHidden/>
              </w:rPr>
            </w:r>
            <w:r w:rsidR="00E81C24">
              <w:rPr>
                <w:noProof/>
                <w:webHidden/>
              </w:rPr>
              <w:fldChar w:fldCharType="separate"/>
            </w:r>
            <w:r w:rsidR="00654478">
              <w:rPr>
                <w:noProof/>
                <w:webHidden/>
              </w:rPr>
              <w:t>6</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086" w:history="1">
            <w:r w:rsidR="00654478" w:rsidRPr="00D61EB8">
              <w:rPr>
                <w:rStyle w:val="af1"/>
                <w:noProof/>
              </w:rPr>
              <w:t>2.1</w:t>
            </w:r>
            <w:r w:rsidR="00654478">
              <w:rPr>
                <w:rFonts w:asciiTheme="minorHAnsi" w:eastAsiaTheme="minorEastAsia" w:hAnsiTheme="minorHAnsi" w:cstheme="minorBidi"/>
                <w:smallCaps w:val="0"/>
                <w:noProof/>
                <w:szCs w:val="22"/>
              </w:rPr>
              <w:tab/>
            </w:r>
            <w:r w:rsidR="00654478" w:rsidRPr="00D61EB8">
              <w:rPr>
                <w:rStyle w:val="af1"/>
                <w:rFonts w:hint="eastAsia"/>
                <w:noProof/>
              </w:rPr>
              <w:t>文件结构</w:t>
            </w:r>
            <w:r w:rsidR="00654478">
              <w:rPr>
                <w:noProof/>
                <w:webHidden/>
              </w:rPr>
              <w:tab/>
            </w:r>
            <w:r w:rsidR="00E81C24">
              <w:rPr>
                <w:noProof/>
                <w:webHidden/>
              </w:rPr>
              <w:fldChar w:fldCharType="begin"/>
            </w:r>
            <w:r w:rsidR="00654478">
              <w:rPr>
                <w:noProof/>
                <w:webHidden/>
              </w:rPr>
              <w:instrText xml:space="preserve"> PAGEREF _Toc438719086 \h </w:instrText>
            </w:r>
            <w:r w:rsidR="00E81C24">
              <w:rPr>
                <w:noProof/>
                <w:webHidden/>
              </w:rPr>
            </w:r>
            <w:r w:rsidR="00E81C24">
              <w:rPr>
                <w:noProof/>
                <w:webHidden/>
              </w:rPr>
              <w:fldChar w:fldCharType="separate"/>
            </w:r>
            <w:r w:rsidR="00654478">
              <w:rPr>
                <w:noProof/>
                <w:webHidden/>
              </w:rPr>
              <w:t>6</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087" w:history="1">
            <w:r w:rsidR="00654478" w:rsidRPr="00D61EB8">
              <w:rPr>
                <w:rStyle w:val="af1"/>
                <w:noProof/>
              </w:rPr>
              <w:t>2.2</w:t>
            </w:r>
            <w:r w:rsidR="00654478">
              <w:rPr>
                <w:rFonts w:asciiTheme="minorHAnsi" w:eastAsiaTheme="minorEastAsia" w:hAnsiTheme="minorHAnsi" w:cstheme="minorBidi"/>
                <w:smallCaps w:val="0"/>
                <w:noProof/>
                <w:szCs w:val="22"/>
              </w:rPr>
              <w:tab/>
            </w:r>
            <w:r w:rsidR="00654478" w:rsidRPr="00D61EB8">
              <w:rPr>
                <w:rStyle w:val="af1"/>
                <w:rFonts w:hint="eastAsia"/>
                <w:noProof/>
              </w:rPr>
              <w:t>记录格式</w:t>
            </w:r>
            <w:r w:rsidR="00654478">
              <w:rPr>
                <w:noProof/>
                <w:webHidden/>
              </w:rPr>
              <w:tab/>
            </w:r>
            <w:r w:rsidR="00E81C24">
              <w:rPr>
                <w:noProof/>
                <w:webHidden/>
              </w:rPr>
              <w:fldChar w:fldCharType="begin"/>
            </w:r>
            <w:r w:rsidR="00654478">
              <w:rPr>
                <w:noProof/>
                <w:webHidden/>
              </w:rPr>
              <w:instrText xml:space="preserve"> PAGEREF _Toc438719087 \h </w:instrText>
            </w:r>
            <w:r w:rsidR="00E81C24">
              <w:rPr>
                <w:noProof/>
                <w:webHidden/>
              </w:rPr>
            </w:r>
            <w:r w:rsidR="00E81C24">
              <w:rPr>
                <w:noProof/>
                <w:webHidden/>
              </w:rPr>
              <w:fldChar w:fldCharType="separate"/>
            </w:r>
            <w:r w:rsidR="00654478">
              <w:rPr>
                <w:noProof/>
                <w:webHidden/>
              </w:rPr>
              <w:t>6</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088" w:history="1">
            <w:r w:rsidR="00654478" w:rsidRPr="00D61EB8">
              <w:rPr>
                <w:rStyle w:val="af1"/>
                <w:noProof/>
              </w:rPr>
              <w:t>2.3</w:t>
            </w:r>
            <w:r w:rsidR="00654478">
              <w:rPr>
                <w:rFonts w:asciiTheme="minorHAnsi" w:eastAsiaTheme="minorEastAsia" w:hAnsiTheme="minorHAnsi" w:cstheme="minorBidi"/>
                <w:smallCaps w:val="0"/>
                <w:noProof/>
                <w:szCs w:val="22"/>
              </w:rPr>
              <w:tab/>
            </w:r>
            <w:r w:rsidR="00654478" w:rsidRPr="00D61EB8">
              <w:rPr>
                <w:rStyle w:val="af1"/>
                <w:rFonts w:hint="eastAsia"/>
                <w:noProof/>
              </w:rPr>
              <w:t>数据类型符号</w:t>
            </w:r>
            <w:r w:rsidR="00654478">
              <w:rPr>
                <w:noProof/>
                <w:webHidden/>
              </w:rPr>
              <w:tab/>
            </w:r>
            <w:r w:rsidR="00E81C24">
              <w:rPr>
                <w:noProof/>
                <w:webHidden/>
              </w:rPr>
              <w:fldChar w:fldCharType="begin"/>
            </w:r>
            <w:r w:rsidR="00654478">
              <w:rPr>
                <w:noProof/>
                <w:webHidden/>
              </w:rPr>
              <w:instrText xml:space="preserve"> PAGEREF _Toc438719088 \h </w:instrText>
            </w:r>
            <w:r w:rsidR="00E81C24">
              <w:rPr>
                <w:noProof/>
                <w:webHidden/>
              </w:rPr>
            </w:r>
            <w:r w:rsidR="00E81C24">
              <w:rPr>
                <w:noProof/>
                <w:webHidden/>
              </w:rPr>
              <w:fldChar w:fldCharType="separate"/>
            </w:r>
            <w:r w:rsidR="00654478">
              <w:rPr>
                <w:noProof/>
                <w:webHidden/>
              </w:rPr>
              <w:t>7</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089" w:history="1">
            <w:r w:rsidR="00654478" w:rsidRPr="00D61EB8">
              <w:rPr>
                <w:rStyle w:val="af1"/>
                <w:noProof/>
              </w:rPr>
              <w:t>2.3.1</w:t>
            </w:r>
            <w:r w:rsidR="00654478">
              <w:rPr>
                <w:rFonts w:asciiTheme="minorHAnsi" w:eastAsiaTheme="minorEastAsia" w:hAnsiTheme="minorHAnsi" w:cstheme="minorBidi"/>
                <w:iCs w:val="0"/>
                <w:noProof/>
                <w:szCs w:val="22"/>
              </w:rPr>
              <w:tab/>
            </w:r>
            <w:r w:rsidR="00654478" w:rsidRPr="00D61EB8">
              <w:rPr>
                <w:rStyle w:val="af1"/>
                <w:rFonts w:hint="eastAsia"/>
                <w:noProof/>
              </w:rPr>
              <w:t>基本约定</w:t>
            </w:r>
            <w:r w:rsidR="00654478">
              <w:rPr>
                <w:noProof/>
                <w:webHidden/>
              </w:rPr>
              <w:tab/>
            </w:r>
            <w:r w:rsidR="00E81C24">
              <w:rPr>
                <w:noProof/>
                <w:webHidden/>
              </w:rPr>
              <w:fldChar w:fldCharType="begin"/>
            </w:r>
            <w:r w:rsidR="00654478">
              <w:rPr>
                <w:noProof/>
                <w:webHidden/>
              </w:rPr>
              <w:instrText xml:space="preserve"> PAGEREF _Toc438719089 \h </w:instrText>
            </w:r>
            <w:r w:rsidR="00E81C24">
              <w:rPr>
                <w:noProof/>
                <w:webHidden/>
              </w:rPr>
            </w:r>
            <w:r w:rsidR="00E81C24">
              <w:rPr>
                <w:noProof/>
                <w:webHidden/>
              </w:rPr>
              <w:fldChar w:fldCharType="separate"/>
            </w:r>
            <w:r w:rsidR="00654478">
              <w:rPr>
                <w:noProof/>
                <w:webHidden/>
              </w:rPr>
              <w:t>7</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090" w:history="1">
            <w:r w:rsidR="00654478" w:rsidRPr="00D61EB8">
              <w:rPr>
                <w:rStyle w:val="af1"/>
                <w:noProof/>
              </w:rPr>
              <w:t>2.3.2</w:t>
            </w:r>
            <w:r w:rsidR="00654478">
              <w:rPr>
                <w:rFonts w:asciiTheme="minorHAnsi" w:eastAsiaTheme="minorEastAsia" w:hAnsiTheme="minorHAnsi" w:cstheme="minorBidi"/>
                <w:iCs w:val="0"/>
                <w:noProof/>
                <w:szCs w:val="22"/>
              </w:rPr>
              <w:tab/>
            </w:r>
            <w:r w:rsidR="00654478" w:rsidRPr="00D61EB8">
              <w:rPr>
                <w:rStyle w:val="af1"/>
                <w:rFonts w:hint="eastAsia"/>
                <w:noProof/>
              </w:rPr>
              <w:t>扩展数据类型定义</w:t>
            </w:r>
            <w:r w:rsidR="00654478">
              <w:rPr>
                <w:noProof/>
                <w:webHidden/>
              </w:rPr>
              <w:tab/>
            </w:r>
            <w:r w:rsidR="00E81C24">
              <w:rPr>
                <w:noProof/>
                <w:webHidden/>
              </w:rPr>
              <w:fldChar w:fldCharType="begin"/>
            </w:r>
            <w:r w:rsidR="00654478">
              <w:rPr>
                <w:noProof/>
                <w:webHidden/>
              </w:rPr>
              <w:instrText xml:space="preserve"> PAGEREF _Toc438719090 \h </w:instrText>
            </w:r>
            <w:r w:rsidR="00E81C24">
              <w:rPr>
                <w:noProof/>
                <w:webHidden/>
              </w:rPr>
            </w:r>
            <w:r w:rsidR="00E81C24">
              <w:rPr>
                <w:noProof/>
                <w:webHidden/>
              </w:rPr>
              <w:fldChar w:fldCharType="separate"/>
            </w:r>
            <w:r w:rsidR="00654478">
              <w:rPr>
                <w:noProof/>
                <w:webHidden/>
              </w:rPr>
              <w:t>7</w:t>
            </w:r>
            <w:r w:rsidR="00E81C24">
              <w:rPr>
                <w:noProof/>
                <w:webHidden/>
              </w:rPr>
              <w:fldChar w:fldCharType="end"/>
            </w:r>
          </w:hyperlink>
        </w:p>
        <w:p w:rsidR="00654478" w:rsidRDefault="00B851C3">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8719091" w:history="1">
            <w:r w:rsidR="00654478" w:rsidRPr="00D61EB8">
              <w:rPr>
                <w:rStyle w:val="af1"/>
                <w:noProof/>
              </w:rPr>
              <w:t>3</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文件清单</w:t>
            </w:r>
            <w:r w:rsidR="00654478">
              <w:rPr>
                <w:noProof/>
                <w:webHidden/>
              </w:rPr>
              <w:tab/>
            </w:r>
            <w:r w:rsidR="00E81C24">
              <w:rPr>
                <w:noProof/>
                <w:webHidden/>
              </w:rPr>
              <w:fldChar w:fldCharType="begin"/>
            </w:r>
            <w:r w:rsidR="00654478">
              <w:rPr>
                <w:noProof/>
                <w:webHidden/>
              </w:rPr>
              <w:instrText xml:space="preserve"> PAGEREF _Toc438719091 \h </w:instrText>
            </w:r>
            <w:r w:rsidR="00E81C24">
              <w:rPr>
                <w:noProof/>
                <w:webHidden/>
              </w:rPr>
            </w:r>
            <w:r w:rsidR="00E81C24">
              <w:rPr>
                <w:noProof/>
                <w:webHidden/>
              </w:rPr>
              <w:fldChar w:fldCharType="separate"/>
            </w:r>
            <w:r w:rsidR="00654478">
              <w:rPr>
                <w:noProof/>
                <w:webHidden/>
              </w:rPr>
              <w:t>8</w:t>
            </w:r>
            <w:r w:rsidR="00E81C24">
              <w:rPr>
                <w:noProof/>
                <w:webHidden/>
              </w:rPr>
              <w:fldChar w:fldCharType="end"/>
            </w:r>
          </w:hyperlink>
        </w:p>
        <w:p w:rsidR="00654478" w:rsidRDefault="00B851C3">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8719092" w:history="1">
            <w:r w:rsidR="00654478" w:rsidRPr="00D61EB8">
              <w:rPr>
                <w:rStyle w:val="af1"/>
                <w:noProof/>
              </w:rPr>
              <w:t>4</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资金数据</w:t>
            </w:r>
            <w:r w:rsidR="00654478">
              <w:rPr>
                <w:noProof/>
                <w:webHidden/>
              </w:rPr>
              <w:tab/>
            </w:r>
            <w:r w:rsidR="00E81C24">
              <w:rPr>
                <w:noProof/>
                <w:webHidden/>
              </w:rPr>
              <w:fldChar w:fldCharType="begin"/>
            </w:r>
            <w:r w:rsidR="00654478">
              <w:rPr>
                <w:noProof/>
                <w:webHidden/>
              </w:rPr>
              <w:instrText xml:space="preserve"> PAGEREF _Toc438719092 \h </w:instrText>
            </w:r>
            <w:r w:rsidR="00E81C24">
              <w:rPr>
                <w:noProof/>
                <w:webHidden/>
              </w:rPr>
            </w:r>
            <w:r w:rsidR="00E81C24">
              <w:rPr>
                <w:noProof/>
                <w:webHidden/>
              </w:rPr>
              <w:fldChar w:fldCharType="separate"/>
            </w:r>
            <w:r w:rsidR="00654478">
              <w:rPr>
                <w:noProof/>
                <w:webHidden/>
              </w:rPr>
              <w:t>11</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093" w:history="1">
            <w:r w:rsidR="00654478" w:rsidRPr="00D61EB8">
              <w:rPr>
                <w:rStyle w:val="af1"/>
                <w:noProof/>
              </w:rPr>
              <w:t>4.1</w:t>
            </w:r>
            <w:r w:rsidR="00654478">
              <w:rPr>
                <w:rFonts w:asciiTheme="minorHAnsi" w:eastAsiaTheme="minorEastAsia" w:hAnsiTheme="minorHAnsi" w:cstheme="minorBidi"/>
                <w:smallCaps w:val="0"/>
                <w:noProof/>
                <w:szCs w:val="22"/>
              </w:rPr>
              <w:tab/>
            </w:r>
            <w:r w:rsidR="00654478" w:rsidRPr="00D61EB8">
              <w:rPr>
                <w:rStyle w:val="af1"/>
                <w:rFonts w:hint="eastAsia"/>
                <w:noProof/>
              </w:rPr>
              <w:t>席位资金数据文件</w:t>
            </w:r>
            <w:r w:rsidR="00654478">
              <w:rPr>
                <w:noProof/>
                <w:webHidden/>
              </w:rPr>
              <w:tab/>
            </w:r>
            <w:r w:rsidR="00E81C24">
              <w:rPr>
                <w:noProof/>
                <w:webHidden/>
              </w:rPr>
              <w:fldChar w:fldCharType="begin"/>
            </w:r>
            <w:r w:rsidR="00654478">
              <w:rPr>
                <w:noProof/>
                <w:webHidden/>
              </w:rPr>
              <w:instrText xml:space="preserve"> PAGEREF _Toc438719093 \h </w:instrText>
            </w:r>
            <w:r w:rsidR="00E81C24">
              <w:rPr>
                <w:noProof/>
                <w:webHidden/>
              </w:rPr>
            </w:r>
            <w:r w:rsidR="00E81C24">
              <w:rPr>
                <w:noProof/>
                <w:webHidden/>
              </w:rPr>
              <w:fldChar w:fldCharType="separate"/>
            </w:r>
            <w:r w:rsidR="00654478">
              <w:rPr>
                <w:noProof/>
                <w:webHidden/>
              </w:rPr>
              <w:t>11</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094" w:history="1">
            <w:r w:rsidR="00654478" w:rsidRPr="00D61EB8">
              <w:rPr>
                <w:rStyle w:val="af1"/>
                <w:noProof/>
              </w:rPr>
              <w:t>4.1.1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_Toc438719094 \h </w:instrText>
            </w:r>
            <w:r w:rsidR="00E81C24">
              <w:rPr>
                <w:noProof/>
                <w:webHidden/>
              </w:rPr>
            </w:r>
            <w:r w:rsidR="00E81C24">
              <w:rPr>
                <w:noProof/>
                <w:webHidden/>
              </w:rPr>
              <w:fldChar w:fldCharType="separate"/>
            </w:r>
            <w:r w:rsidR="00654478">
              <w:rPr>
                <w:noProof/>
                <w:webHidden/>
              </w:rPr>
              <w:t>11</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095" w:history="1">
            <w:r w:rsidR="00654478" w:rsidRPr="00D61EB8">
              <w:rPr>
                <w:rStyle w:val="af1"/>
                <w:noProof/>
              </w:rPr>
              <w:t>4.2</w:t>
            </w:r>
            <w:r w:rsidR="00654478">
              <w:rPr>
                <w:rFonts w:asciiTheme="minorHAnsi" w:eastAsiaTheme="minorEastAsia" w:hAnsiTheme="minorHAnsi" w:cstheme="minorBidi"/>
                <w:smallCaps w:val="0"/>
                <w:noProof/>
                <w:szCs w:val="22"/>
              </w:rPr>
              <w:tab/>
            </w:r>
            <w:r w:rsidR="00654478" w:rsidRPr="00D61EB8">
              <w:rPr>
                <w:rStyle w:val="af1"/>
                <w:rFonts w:hint="eastAsia"/>
                <w:noProof/>
              </w:rPr>
              <w:t>保证金业务流水文件</w:t>
            </w:r>
            <w:r w:rsidR="00654478">
              <w:rPr>
                <w:noProof/>
                <w:webHidden/>
              </w:rPr>
              <w:tab/>
            </w:r>
            <w:r w:rsidR="00E81C24">
              <w:rPr>
                <w:noProof/>
                <w:webHidden/>
              </w:rPr>
              <w:fldChar w:fldCharType="begin"/>
            </w:r>
            <w:r w:rsidR="00654478">
              <w:rPr>
                <w:noProof/>
                <w:webHidden/>
              </w:rPr>
              <w:instrText xml:space="preserve"> PAGEREF _Toc438719095 \h </w:instrText>
            </w:r>
            <w:r w:rsidR="00E81C24">
              <w:rPr>
                <w:noProof/>
                <w:webHidden/>
              </w:rPr>
            </w:r>
            <w:r w:rsidR="00E81C24">
              <w:rPr>
                <w:noProof/>
                <w:webHidden/>
              </w:rPr>
              <w:fldChar w:fldCharType="separate"/>
            </w:r>
            <w:r w:rsidR="00654478">
              <w:rPr>
                <w:noProof/>
                <w:webHidden/>
              </w:rPr>
              <w:t>13</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096" w:history="1">
            <w:r w:rsidR="00654478" w:rsidRPr="00D61EB8">
              <w:rPr>
                <w:rStyle w:val="af1"/>
                <w:noProof/>
              </w:rPr>
              <w:t>4.2.1</w:t>
            </w:r>
            <w:r w:rsidR="00654478">
              <w:rPr>
                <w:rFonts w:asciiTheme="minorHAnsi" w:eastAsiaTheme="minorEastAsia" w:hAnsiTheme="minorHAnsi" w:cstheme="minorBidi"/>
                <w:iCs w:val="0"/>
                <w:noProof/>
                <w:szCs w:val="22"/>
              </w:rPr>
              <w:tab/>
            </w:r>
            <w:r w:rsidR="00654478" w:rsidRPr="00D61EB8">
              <w:rPr>
                <w:rStyle w:val="af1"/>
                <w:rFonts w:hint="eastAsia"/>
                <w:noProof/>
              </w:rPr>
              <w:t>汇总记录</w:t>
            </w:r>
            <w:r w:rsidR="00654478">
              <w:rPr>
                <w:noProof/>
                <w:webHidden/>
              </w:rPr>
              <w:tab/>
            </w:r>
            <w:r w:rsidR="00E81C24">
              <w:rPr>
                <w:noProof/>
                <w:webHidden/>
              </w:rPr>
              <w:fldChar w:fldCharType="begin"/>
            </w:r>
            <w:r w:rsidR="00654478">
              <w:rPr>
                <w:noProof/>
                <w:webHidden/>
              </w:rPr>
              <w:instrText xml:space="preserve"> PAGEREF _Toc438719096 \h </w:instrText>
            </w:r>
            <w:r w:rsidR="00E81C24">
              <w:rPr>
                <w:noProof/>
                <w:webHidden/>
              </w:rPr>
            </w:r>
            <w:r w:rsidR="00E81C24">
              <w:rPr>
                <w:noProof/>
                <w:webHidden/>
              </w:rPr>
              <w:fldChar w:fldCharType="separate"/>
            </w:r>
            <w:r w:rsidR="00654478">
              <w:rPr>
                <w:noProof/>
                <w:webHidden/>
              </w:rPr>
              <w:t>13</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097" w:history="1">
            <w:r w:rsidR="00654478" w:rsidRPr="00D61EB8">
              <w:rPr>
                <w:rStyle w:val="af1"/>
                <w:noProof/>
              </w:rPr>
              <w:t>4.2.2</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_Toc438719097 \h </w:instrText>
            </w:r>
            <w:r w:rsidR="00E81C24">
              <w:rPr>
                <w:noProof/>
                <w:webHidden/>
              </w:rPr>
            </w:r>
            <w:r w:rsidR="00E81C24">
              <w:rPr>
                <w:noProof/>
                <w:webHidden/>
              </w:rPr>
              <w:fldChar w:fldCharType="separate"/>
            </w:r>
            <w:r w:rsidR="00654478">
              <w:rPr>
                <w:noProof/>
                <w:webHidden/>
              </w:rPr>
              <w:t>14</w:t>
            </w:r>
            <w:r w:rsidR="00E81C24">
              <w:rPr>
                <w:noProof/>
                <w:webHidden/>
              </w:rPr>
              <w:fldChar w:fldCharType="end"/>
            </w:r>
          </w:hyperlink>
        </w:p>
        <w:p w:rsidR="00654478" w:rsidRDefault="00B851C3">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8719098" w:history="1">
            <w:r w:rsidR="00654478" w:rsidRPr="00D61EB8">
              <w:rPr>
                <w:rStyle w:val="af1"/>
                <w:noProof/>
              </w:rPr>
              <w:t>5</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库存数据</w:t>
            </w:r>
            <w:r w:rsidR="00654478">
              <w:rPr>
                <w:noProof/>
                <w:webHidden/>
              </w:rPr>
              <w:tab/>
            </w:r>
            <w:r w:rsidR="00E81C24">
              <w:rPr>
                <w:noProof/>
                <w:webHidden/>
              </w:rPr>
              <w:fldChar w:fldCharType="begin"/>
            </w:r>
            <w:r w:rsidR="00654478">
              <w:rPr>
                <w:noProof/>
                <w:webHidden/>
              </w:rPr>
              <w:instrText xml:space="preserve"> PAGEREF _Toc438719098 \h </w:instrText>
            </w:r>
            <w:r w:rsidR="00E81C24">
              <w:rPr>
                <w:noProof/>
                <w:webHidden/>
              </w:rPr>
            </w:r>
            <w:r w:rsidR="00E81C24">
              <w:rPr>
                <w:noProof/>
                <w:webHidden/>
              </w:rPr>
              <w:fldChar w:fldCharType="separate"/>
            </w:r>
            <w:r w:rsidR="00654478">
              <w:rPr>
                <w:noProof/>
                <w:webHidden/>
              </w:rPr>
              <w:t>15</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099" w:history="1">
            <w:r w:rsidR="00654478" w:rsidRPr="00D61EB8">
              <w:rPr>
                <w:rStyle w:val="af1"/>
                <w:noProof/>
              </w:rPr>
              <w:t>5.1</w:t>
            </w:r>
            <w:r w:rsidR="00654478">
              <w:rPr>
                <w:rFonts w:asciiTheme="minorHAnsi" w:eastAsiaTheme="minorEastAsia" w:hAnsiTheme="minorHAnsi" w:cstheme="minorBidi"/>
                <w:smallCaps w:val="0"/>
                <w:noProof/>
                <w:szCs w:val="22"/>
              </w:rPr>
              <w:tab/>
            </w:r>
            <w:r w:rsidR="00654478" w:rsidRPr="00D61EB8">
              <w:rPr>
                <w:rStyle w:val="af1"/>
                <w:rFonts w:hint="eastAsia"/>
                <w:noProof/>
              </w:rPr>
              <w:t>客户库存数据文件</w:t>
            </w:r>
            <w:r w:rsidR="00654478">
              <w:rPr>
                <w:noProof/>
                <w:webHidden/>
              </w:rPr>
              <w:tab/>
            </w:r>
            <w:r w:rsidR="00E81C24">
              <w:rPr>
                <w:noProof/>
                <w:webHidden/>
              </w:rPr>
              <w:fldChar w:fldCharType="begin"/>
            </w:r>
            <w:r w:rsidR="00654478">
              <w:rPr>
                <w:noProof/>
                <w:webHidden/>
              </w:rPr>
              <w:instrText xml:space="preserve"> PAGEREF _Toc438719099 \h </w:instrText>
            </w:r>
            <w:r w:rsidR="00E81C24">
              <w:rPr>
                <w:noProof/>
                <w:webHidden/>
              </w:rPr>
            </w:r>
            <w:r w:rsidR="00E81C24">
              <w:rPr>
                <w:noProof/>
                <w:webHidden/>
              </w:rPr>
              <w:fldChar w:fldCharType="separate"/>
            </w:r>
            <w:r w:rsidR="00654478">
              <w:rPr>
                <w:noProof/>
                <w:webHidden/>
              </w:rPr>
              <w:t>15</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00" w:history="1">
            <w:r w:rsidR="00654478" w:rsidRPr="00D61EB8">
              <w:rPr>
                <w:rStyle w:val="af1"/>
                <w:noProof/>
              </w:rPr>
              <w:t>5.1.1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_Toc438719100 \h </w:instrText>
            </w:r>
            <w:r w:rsidR="00E81C24">
              <w:rPr>
                <w:noProof/>
                <w:webHidden/>
              </w:rPr>
            </w:r>
            <w:r w:rsidR="00E81C24">
              <w:rPr>
                <w:noProof/>
                <w:webHidden/>
              </w:rPr>
              <w:fldChar w:fldCharType="separate"/>
            </w:r>
            <w:r w:rsidR="00654478">
              <w:rPr>
                <w:noProof/>
                <w:webHidden/>
              </w:rPr>
              <w:t>15</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01" w:history="1">
            <w:r w:rsidR="00654478" w:rsidRPr="00D61EB8">
              <w:rPr>
                <w:rStyle w:val="af1"/>
                <w:noProof/>
              </w:rPr>
              <w:t>5.2</w:t>
            </w:r>
            <w:r w:rsidR="00654478">
              <w:rPr>
                <w:rFonts w:asciiTheme="minorHAnsi" w:eastAsiaTheme="minorEastAsia" w:hAnsiTheme="minorHAnsi" w:cstheme="minorBidi"/>
                <w:smallCaps w:val="0"/>
                <w:noProof/>
                <w:szCs w:val="22"/>
              </w:rPr>
              <w:tab/>
            </w:r>
            <w:r w:rsidR="00654478" w:rsidRPr="00D61EB8">
              <w:rPr>
                <w:rStyle w:val="af1"/>
                <w:rFonts w:hint="eastAsia"/>
                <w:noProof/>
              </w:rPr>
              <w:t>客户库存明细数据文件</w:t>
            </w:r>
            <w:r w:rsidR="00654478">
              <w:rPr>
                <w:noProof/>
                <w:webHidden/>
              </w:rPr>
              <w:tab/>
            </w:r>
            <w:r w:rsidR="00E81C24">
              <w:rPr>
                <w:noProof/>
                <w:webHidden/>
              </w:rPr>
              <w:fldChar w:fldCharType="begin"/>
            </w:r>
            <w:r w:rsidR="00654478">
              <w:rPr>
                <w:noProof/>
                <w:webHidden/>
              </w:rPr>
              <w:instrText xml:space="preserve"> PAGEREF _Toc438719101 \h </w:instrText>
            </w:r>
            <w:r w:rsidR="00E81C24">
              <w:rPr>
                <w:noProof/>
                <w:webHidden/>
              </w:rPr>
            </w:r>
            <w:r w:rsidR="00E81C24">
              <w:rPr>
                <w:noProof/>
                <w:webHidden/>
              </w:rPr>
              <w:fldChar w:fldCharType="separate"/>
            </w:r>
            <w:r w:rsidR="00654478">
              <w:rPr>
                <w:noProof/>
                <w:webHidden/>
              </w:rPr>
              <w:t>16</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02" w:history="1">
            <w:r w:rsidR="00654478" w:rsidRPr="00D61EB8">
              <w:rPr>
                <w:rStyle w:val="af1"/>
                <w:noProof/>
              </w:rPr>
              <w:t>5.2.1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_Toc438719102 \h </w:instrText>
            </w:r>
            <w:r w:rsidR="00E81C24">
              <w:rPr>
                <w:noProof/>
                <w:webHidden/>
              </w:rPr>
            </w:r>
            <w:r w:rsidR="00E81C24">
              <w:rPr>
                <w:noProof/>
                <w:webHidden/>
              </w:rPr>
              <w:fldChar w:fldCharType="separate"/>
            </w:r>
            <w:r w:rsidR="00654478">
              <w:rPr>
                <w:noProof/>
                <w:webHidden/>
              </w:rPr>
              <w:t>16</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03" w:history="1">
            <w:r w:rsidR="00654478" w:rsidRPr="00D61EB8">
              <w:rPr>
                <w:rStyle w:val="af1"/>
                <w:noProof/>
              </w:rPr>
              <w:t>5.3</w:t>
            </w:r>
            <w:r w:rsidR="00654478">
              <w:rPr>
                <w:rFonts w:asciiTheme="minorHAnsi" w:eastAsiaTheme="minorEastAsia" w:hAnsiTheme="minorHAnsi" w:cstheme="minorBidi"/>
                <w:smallCaps w:val="0"/>
                <w:noProof/>
                <w:szCs w:val="22"/>
              </w:rPr>
              <w:tab/>
            </w:r>
            <w:r w:rsidR="00654478" w:rsidRPr="00D61EB8">
              <w:rPr>
                <w:rStyle w:val="af1"/>
                <w:rFonts w:hint="eastAsia"/>
                <w:noProof/>
              </w:rPr>
              <w:t>客户库存变化流水文件</w:t>
            </w:r>
            <w:r w:rsidR="00654478">
              <w:rPr>
                <w:noProof/>
                <w:webHidden/>
              </w:rPr>
              <w:tab/>
            </w:r>
            <w:r w:rsidR="00E81C24">
              <w:rPr>
                <w:noProof/>
                <w:webHidden/>
              </w:rPr>
              <w:fldChar w:fldCharType="begin"/>
            </w:r>
            <w:r w:rsidR="00654478">
              <w:rPr>
                <w:noProof/>
                <w:webHidden/>
              </w:rPr>
              <w:instrText xml:space="preserve"> PAGEREF _Toc438719103 \h </w:instrText>
            </w:r>
            <w:r w:rsidR="00E81C24">
              <w:rPr>
                <w:noProof/>
                <w:webHidden/>
              </w:rPr>
            </w:r>
            <w:r w:rsidR="00E81C24">
              <w:rPr>
                <w:noProof/>
                <w:webHidden/>
              </w:rPr>
              <w:fldChar w:fldCharType="separate"/>
            </w:r>
            <w:r w:rsidR="00654478">
              <w:rPr>
                <w:noProof/>
                <w:webHidden/>
              </w:rPr>
              <w:t>17</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04" w:history="1">
            <w:r w:rsidR="00654478" w:rsidRPr="00D61EB8">
              <w:rPr>
                <w:rStyle w:val="af1"/>
                <w:noProof/>
              </w:rPr>
              <w:t>5.3.1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_Toc438719104 \h </w:instrText>
            </w:r>
            <w:r w:rsidR="00E81C24">
              <w:rPr>
                <w:noProof/>
                <w:webHidden/>
              </w:rPr>
            </w:r>
            <w:r w:rsidR="00E81C24">
              <w:rPr>
                <w:noProof/>
                <w:webHidden/>
              </w:rPr>
              <w:fldChar w:fldCharType="separate"/>
            </w:r>
            <w:r w:rsidR="00654478">
              <w:rPr>
                <w:noProof/>
                <w:webHidden/>
              </w:rPr>
              <w:t>17</w:t>
            </w:r>
            <w:r w:rsidR="00E81C24">
              <w:rPr>
                <w:noProof/>
                <w:webHidden/>
              </w:rPr>
              <w:fldChar w:fldCharType="end"/>
            </w:r>
          </w:hyperlink>
        </w:p>
        <w:p w:rsidR="00654478" w:rsidRDefault="00B851C3">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8719105" w:history="1">
            <w:r w:rsidR="00654478" w:rsidRPr="00D61EB8">
              <w:rPr>
                <w:rStyle w:val="af1"/>
                <w:noProof/>
              </w:rPr>
              <w:t>6</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持仓数据</w:t>
            </w:r>
            <w:r w:rsidR="00654478">
              <w:rPr>
                <w:noProof/>
                <w:webHidden/>
              </w:rPr>
              <w:tab/>
            </w:r>
            <w:r w:rsidR="00E81C24">
              <w:rPr>
                <w:noProof/>
                <w:webHidden/>
              </w:rPr>
              <w:fldChar w:fldCharType="begin"/>
            </w:r>
            <w:r w:rsidR="00654478">
              <w:rPr>
                <w:noProof/>
                <w:webHidden/>
              </w:rPr>
              <w:instrText xml:space="preserve"> PAGEREF _Toc438719105 \h </w:instrText>
            </w:r>
            <w:r w:rsidR="00E81C24">
              <w:rPr>
                <w:noProof/>
                <w:webHidden/>
              </w:rPr>
            </w:r>
            <w:r w:rsidR="00E81C24">
              <w:rPr>
                <w:noProof/>
                <w:webHidden/>
              </w:rPr>
              <w:fldChar w:fldCharType="separate"/>
            </w:r>
            <w:r w:rsidR="00654478">
              <w:rPr>
                <w:noProof/>
                <w:webHidden/>
              </w:rPr>
              <w:t>20</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06" w:history="1">
            <w:r w:rsidR="00654478" w:rsidRPr="00D61EB8">
              <w:rPr>
                <w:rStyle w:val="af1"/>
                <w:noProof/>
              </w:rPr>
              <w:t>6.1</w:t>
            </w:r>
            <w:r w:rsidR="00654478">
              <w:rPr>
                <w:rFonts w:asciiTheme="minorHAnsi" w:eastAsiaTheme="minorEastAsia" w:hAnsiTheme="minorHAnsi" w:cstheme="minorBidi"/>
                <w:smallCaps w:val="0"/>
                <w:noProof/>
                <w:szCs w:val="22"/>
              </w:rPr>
              <w:tab/>
            </w:r>
            <w:r w:rsidR="00654478" w:rsidRPr="00D61EB8">
              <w:rPr>
                <w:rStyle w:val="af1"/>
                <w:rFonts w:hint="eastAsia"/>
                <w:noProof/>
              </w:rPr>
              <w:t>席位</w:t>
            </w:r>
            <w:r w:rsidR="00654478" w:rsidRPr="00D61EB8">
              <w:rPr>
                <w:rStyle w:val="af1"/>
                <w:noProof/>
              </w:rPr>
              <w:t>/</w:t>
            </w:r>
            <w:r w:rsidR="00654478" w:rsidRPr="00D61EB8">
              <w:rPr>
                <w:rStyle w:val="af1"/>
                <w:rFonts w:hint="eastAsia"/>
                <w:noProof/>
              </w:rPr>
              <w:t>客户即期持仓数据文件</w:t>
            </w:r>
            <w:r w:rsidR="00654478">
              <w:rPr>
                <w:noProof/>
                <w:webHidden/>
              </w:rPr>
              <w:tab/>
            </w:r>
            <w:r w:rsidR="00E81C24">
              <w:rPr>
                <w:noProof/>
                <w:webHidden/>
              </w:rPr>
              <w:fldChar w:fldCharType="begin"/>
            </w:r>
            <w:r w:rsidR="00654478">
              <w:rPr>
                <w:noProof/>
                <w:webHidden/>
              </w:rPr>
              <w:instrText xml:space="preserve"> PAGEREF _Toc438719106 \h </w:instrText>
            </w:r>
            <w:r w:rsidR="00E81C24">
              <w:rPr>
                <w:noProof/>
                <w:webHidden/>
              </w:rPr>
            </w:r>
            <w:r w:rsidR="00E81C24">
              <w:rPr>
                <w:noProof/>
                <w:webHidden/>
              </w:rPr>
              <w:fldChar w:fldCharType="separate"/>
            </w:r>
            <w:r w:rsidR="00654478">
              <w:rPr>
                <w:noProof/>
                <w:webHidden/>
              </w:rPr>
              <w:t>20</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07" w:history="1">
            <w:r w:rsidR="00654478" w:rsidRPr="00D61EB8">
              <w:rPr>
                <w:rStyle w:val="af1"/>
                <w:noProof/>
              </w:rPr>
              <w:t>6.1.1</w:t>
            </w:r>
            <w:r w:rsidR="00654478">
              <w:rPr>
                <w:rFonts w:asciiTheme="minorHAnsi" w:eastAsiaTheme="minorEastAsia" w:hAnsiTheme="minorHAnsi" w:cstheme="minorBidi"/>
                <w:iCs w:val="0"/>
                <w:noProof/>
                <w:szCs w:val="22"/>
              </w:rPr>
              <w:tab/>
            </w:r>
            <w:r w:rsidR="00654478" w:rsidRPr="00D61EB8">
              <w:rPr>
                <w:rStyle w:val="af1"/>
                <w:rFonts w:hint="eastAsia"/>
                <w:noProof/>
              </w:rPr>
              <w:t>汇总记录</w:t>
            </w:r>
            <w:r w:rsidR="00654478">
              <w:rPr>
                <w:noProof/>
                <w:webHidden/>
              </w:rPr>
              <w:tab/>
            </w:r>
            <w:r w:rsidR="00E81C24">
              <w:rPr>
                <w:noProof/>
                <w:webHidden/>
              </w:rPr>
              <w:fldChar w:fldCharType="begin"/>
            </w:r>
            <w:r w:rsidR="00654478">
              <w:rPr>
                <w:noProof/>
                <w:webHidden/>
              </w:rPr>
              <w:instrText xml:space="preserve"> PAGEREF _Toc438719107 \h </w:instrText>
            </w:r>
            <w:r w:rsidR="00E81C24">
              <w:rPr>
                <w:noProof/>
                <w:webHidden/>
              </w:rPr>
            </w:r>
            <w:r w:rsidR="00E81C24">
              <w:rPr>
                <w:noProof/>
                <w:webHidden/>
              </w:rPr>
              <w:fldChar w:fldCharType="separate"/>
            </w:r>
            <w:r w:rsidR="00654478">
              <w:rPr>
                <w:noProof/>
                <w:webHidden/>
              </w:rPr>
              <w:t>20</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08" w:history="1">
            <w:r w:rsidR="00654478" w:rsidRPr="00D61EB8">
              <w:rPr>
                <w:rStyle w:val="af1"/>
                <w:noProof/>
              </w:rPr>
              <w:t>6.1.2</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_Toc438719108 \h </w:instrText>
            </w:r>
            <w:r w:rsidR="00E81C24">
              <w:rPr>
                <w:noProof/>
                <w:webHidden/>
              </w:rPr>
            </w:r>
            <w:r w:rsidR="00E81C24">
              <w:rPr>
                <w:noProof/>
                <w:webHidden/>
              </w:rPr>
              <w:fldChar w:fldCharType="separate"/>
            </w:r>
            <w:r w:rsidR="00654478">
              <w:rPr>
                <w:noProof/>
                <w:webHidden/>
              </w:rPr>
              <w:t>21</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09" w:history="1">
            <w:r w:rsidR="00654478" w:rsidRPr="00D61EB8">
              <w:rPr>
                <w:rStyle w:val="af1"/>
                <w:noProof/>
              </w:rPr>
              <w:t>6.2</w:t>
            </w:r>
            <w:r w:rsidR="00654478">
              <w:rPr>
                <w:rFonts w:asciiTheme="minorHAnsi" w:eastAsiaTheme="minorEastAsia" w:hAnsiTheme="minorHAnsi" w:cstheme="minorBidi"/>
                <w:smallCaps w:val="0"/>
                <w:noProof/>
                <w:szCs w:val="22"/>
              </w:rPr>
              <w:tab/>
            </w:r>
            <w:r w:rsidR="00654478" w:rsidRPr="00D61EB8">
              <w:rPr>
                <w:rStyle w:val="af1"/>
                <w:rFonts w:hint="eastAsia"/>
                <w:noProof/>
              </w:rPr>
              <w:t>席位</w:t>
            </w:r>
            <w:r w:rsidR="00654478" w:rsidRPr="00D61EB8">
              <w:rPr>
                <w:rStyle w:val="af1"/>
                <w:noProof/>
              </w:rPr>
              <w:t>/</w:t>
            </w:r>
            <w:r w:rsidR="00654478" w:rsidRPr="00D61EB8">
              <w:rPr>
                <w:rStyle w:val="af1"/>
                <w:rFonts w:hint="eastAsia"/>
                <w:noProof/>
              </w:rPr>
              <w:t>客户延期持仓数据文件</w:t>
            </w:r>
            <w:r w:rsidR="00654478">
              <w:rPr>
                <w:noProof/>
                <w:webHidden/>
              </w:rPr>
              <w:tab/>
            </w:r>
            <w:r w:rsidR="00E81C24">
              <w:rPr>
                <w:noProof/>
                <w:webHidden/>
              </w:rPr>
              <w:fldChar w:fldCharType="begin"/>
            </w:r>
            <w:r w:rsidR="00654478">
              <w:rPr>
                <w:noProof/>
                <w:webHidden/>
              </w:rPr>
              <w:instrText xml:space="preserve"> PAGEREF _Toc438719109 \h </w:instrText>
            </w:r>
            <w:r w:rsidR="00E81C24">
              <w:rPr>
                <w:noProof/>
                <w:webHidden/>
              </w:rPr>
            </w:r>
            <w:r w:rsidR="00E81C24">
              <w:rPr>
                <w:noProof/>
                <w:webHidden/>
              </w:rPr>
              <w:fldChar w:fldCharType="separate"/>
            </w:r>
            <w:r w:rsidR="00654478">
              <w:rPr>
                <w:noProof/>
                <w:webHidden/>
              </w:rPr>
              <w:t>22</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10" w:history="1">
            <w:r w:rsidR="00654478" w:rsidRPr="00D61EB8">
              <w:rPr>
                <w:rStyle w:val="af1"/>
                <w:noProof/>
              </w:rPr>
              <w:t>6.2.1</w:t>
            </w:r>
            <w:r w:rsidR="00654478">
              <w:rPr>
                <w:rFonts w:asciiTheme="minorHAnsi" w:eastAsiaTheme="minorEastAsia" w:hAnsiTheme="minorHAnsi" w:cstheme="minorBidi"/>
                <w:iCs w:val="0"/>
                <w:noProof/>
                <w:szCs w:val="22"/>
              </w:rPr>
              <w:tab/>
            </w:r>
            <w:r w:rsidR="00654478" w:rsidRPr="00D61EB8">
              <w:rPr>
                <w:rStyle w:val="af1"/>
                <w:rFonts w:hint="eastAsia"/>
                <w:noProof/>
              </w:rPr>
              <w:t>汇总记录</w:t>
            </w:r>
            <w:r w:rsidR="00654478">
              <w:rPr>
                <w:noProof/>
                <w:webHidden/>
              </w:rPr>
              <w:tab/>
            </w:r>
            <w:r w:rsidR="00E81C24">
              <w:rPr>
                <w:noProof/>
                <w:webHidden/>
              </w:rPr>
              <w:fldChar w:fldCharType="begin"/>
            </w:r>
            <w:r w:rsidR="00654478">
              <w:rPr>
                <w:noProof/>
                <w:webHidden/>
              </w:rPr>
              <w:instrText xml:space="preserve"> PAGEREF _Toc438719110 \h </w:instrText>
            </w:r>
            <w:r w:rsidR="00E81C24">
              <w:rPr>
                <w:noProof/>
                <w:webHidden/>
              </w:rPr>
            </w:r>
            <w:r w:rsidR="00E81C24">
              <w:rPr>
                <w:noProof/>
                <w:webHidden/>
              </w:rPr>
              <w:fldChar w:fldCharType="separate"/>
            </w:r>
            <w:r w:rsidR="00654478">
              <w:rPr>
                <w:noProof/>
                <w:webHidden/>
              </w:rPr>
              <w:t>22</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11" w:history="1">
            <w:r w:rsidR="00654478" w:rsidRPr="00D61EB8">
              <w:rPr>
                <w:rStyle w:val="af1"/>
                <w:noProof/>
              </w:rPr>
              <w:t>6.2.2</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_Toc438719111 \h </w:instrText>
            </w:r>
            <w:r w:rsidR="00E81C24">
              <w:rPr>
                <w:noProof/>
                <w:webHidden/>
              </w:rPr>
            </w:r>
            <w:r w:rsidR="00E81C24">
              <w:rPr>
                <w:noProof/>
                <w:webHidden/>
              </w:rPr>
              <w:fldChar w:fldCharType="separate"/>
            </w:r>
            <w:r w:rsidR="00654478">
              <w:rPr>
                <w:noProof/>
                <w:webHidden/>
              </w:rPr>
              <w:t>23</w:t>
            </w:r>
            <w:r w:rsidR="00E81C24">
              <w:rPr>
                <w:noProof/>
                <w:webHidden/>
              </w:rPr>
              <w:fldChar w:fldCharType="end"/>
            </w:r>
          </w:hyperlink>
        </w:p>
        <w:p w:rsidR="00654478" w:rsidRDefault="00B851C3">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8719112" w:history="1">
            <w:r w:rsidR="00654478" w:rsidRPr="00D61EB8">
              <w:rPr>
                <w:rStyle w:val="af1"/>
                <w:noProof/>
              </w:rPr>
              <w:t>7</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成交单数据</w:t>
            </w:r>
            <w:r w:rsidR="00654478">
              <w:rPr>
                <w:noProof/>
                <w:webHidden/>
              </w:rPr>
              <w:tab/>
            </w:r>
            <w:r w:rsidR="00E81C24">
              <w:rPr>
                <w:noProof/>
                <w:webHidden/>
              </w:rPr>
              <w:fldChar w:fldCharType="begin"/>
            </w:r>
            <w:r w:rsidR="00654478">
              <w:rPr>
                <w:noProof/>
                <w:webHidden/>
              </w:rPr>
              <w:instrText xml:space="preserve"> PAGEREF _Toc438719112 \h </w:instrText>
            </w:r>
            <w:r w:rsidR="00E81C24">
              <w:rPr>
                <w:noProof/>
                <w:webHidden/>
              </w:rPr>
            </w:r>
            <w:r w:rsidR="00E81C24">
              <w:rPr>
                <w:noProof/>
                <w:webHidden/>
              </w:rPr>
              <w:fldChar w:fldCharType="separate"/>
            </w:r>
            <w:r w:rsidR="00654478">
              <w:rPr>
                <w:noProof/>
                <w:webHidden/>
              </w:rPr>
              <w:t>24</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13" w:history="1">
            <w:r w:rsidR="00654478" w:rsidRPr="00D61EB8">
              <w:rPr>
                <w:rStyle w:val="af1"/>
                <w:noProof/>
              </w:rPr>
              <w:t>7.1</w:t>
            </w:r>
            <w:r w:rsidR="00654478">
              <w:rPr>
                <w:rFonts w:asciiTheme="minorHAnsi" w:eastAsiaTheme="minorEastAsia" w:hAnsiTheme="minorHAnsi" w:cstheme="minorBidi"/>
                <w:smallCaps w:val="0"/>
                <w:noProof/>
                <w:szCs w:val="22"/>
              </w:rPr>
              <w:tab/>
            </w:r>
            <w:r w:rsidR="00654478" w:rsidRPr="00D61EB8">
              <w:rPr>
                <w:rStyle w:val="af1"/>
                <w:rFonts w:hint="eastAsia"/>
                <w:noProof/>
              </w:rPr>
              <w:t>现货成交单数据文件</w:t>
            </w:r>
            <w:r w:rsidR="00654478">
              <w:rPr>
                <w:noProof/>
                <w:webHidden/>
              </w:rPr>
              <w:tab/>
            </w:r>
            <w:r w:rsidR="00E81C24">
              <w:rPr>
                <w:noProof/>
                <w:webHidden/>
              </w:rPr>
              <w:fldChar w:fldCharType="begin"/>
            </w:r>
            <w:r w:rsidR="00654478">
              <w:rPr>
                <w:noProof/>
                <w:webHidden/>
              </w:rPr>
              <w:instrText xml:space="preserve"> PAGEREF _Toc438719113 \h </w:instrText>
            </w:r>
            <w:r w:rsidR="00E81C24">
              <w:rPr>
                <w:noProof/>
                <w:webHidden/>
              </w:rPr>
            </w:r>
            <w:r w:rsidR="00E81C24">
              <w:rPr>
                <w:noProof/>
                <w:webHidden/>
              </w:rPr>
              <w:fldChar w:fldCharType="separate"/>
            </w:r>
            <w:r w:rsidR="00654478">
              <w:rPr>
                <w:noProof/>
                <w:webHidden/>
              </w:rPr>
              <w:t>24</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14" w:history="1">
            <w:r w:rsidR="00654478" w:rsidRPr="00D61EB8">
              <w:rPr>
                <w:rStyle w:val="af1"/>
                <w:noProof/>
              </w:rPr>
              <w:t>7.1.1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_Toc438719114 \h </w:instrText>
            </w:r>
            <w:r w:rsidR="00E81C24">
              <w:rPr>
                <w:noProof/>
                <w:webHidden/>
              </w:rPr>
            </w:r>
            <w:r w:rsidR="00E81C24">
              <w:rPr>
                <w:noProof/>
                <w:webHidden/>
              </w:rPr>
              <w:fldChar w:fldCharType="separate"/>
            </w:r>
            <w:r w:rsidR="00654478">
              <w:rPr>
                <w:noProof/>
                <w:webHidden/>
              </w:rPr>
              <w:t>24</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15" w:history="1">
            <w:r w:rsidR="00654478" w:rsidRPr="00D61EB8">
              <w:rPr>
                <w:rStyle w:val="af1"/>
                <w:noProof/>
              </w:rPr>
              <w:t>7.2</w:t>
            </w:r>
            <w:r w:rsidR="00654478">
              <w:rPr>
                <w:rFonts w:asciiTheme="minorHAnsi" w:eastAsiaTheme="minorEastAsia" w:hAnsiTheme="minorHAnsi" w:cstheme="minorBidi"/>
                <w:smallCaps w:val="0"/>
                <w:noProof/>
                <w:szCs w:val="22"/>
              </w:rPr>
              <w:tab/>
            </w:r>
            <w:r w:rsidR="00654478" w:rsidRPr="00D61EB8">
              <w:rPr>
                <w:rStyle w:val="af1"/>
                <w:rFonts w:hint="eastAsia"/>
                <w:noProof/>
              </w:rPr>
              <w:t>即期成交单数据文件</w:t>
            </w:r>
            <w:r w:rsidR="00654478">
              <w:rPr>
                <w:noProof/>
                <w:webHidden/>
              </w:rPr>
              <w:tab/>
            </w:r>
            <w:r w:rsidR="00E81C24">
              <w:rPr>
                <w:noProof/>
                <w:webHidden/>
              </w:rPr>
              <w:fldChar w:fldCharType="begin"/>
            </w:r>
            <w:r w:rsidR="00654478">
              <w:rPr>
                <w:noProof/>
                <w:webHidden/>
              </w:rPr>
              <w:instrText xml:space="preserve"> PAGEREF _Toc438719115 \h </w:instrText>
            </w:r>
            <w:r w:rsidR="00E81C24">
              <w:rPr>
                <w:noProof/>
                <w:webHidden/>
              </w:rPr>
            </w:r>
            <w:r w:rsidR="00E81C24">
              <w:rPr>
                <w:noProof/>
                <w:webHidden/>
              </w:rPr>
              <w:fldChar w:fldCharType="separate"/>
            </w:r>
            <w:r w:rsidR="00654478">
              <w:rPr>
                <w:noProof/>
                <w:webHidden/>
              </w:rPr>
              <w:t>25</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16" w:history="1">
            <w:r w:rsidR="00654478" w:rsidRPr="00D61EB8">
              <w:rPr>
                <w:rStyle w:val="af1"/>
                <w:noProof/>
              </w:rPr>
              <w:t>7.2.1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_Toc438719116 \h </w:instrText>
            </w:r>
            <w:r w:rsidR="00E81C24">
              <w:rPr>
                <w:noProof/>
                <w:webHidden/>
              </w:rPr>
            </w:r>
            <w:r w:rsidR="00E81C24">
              <w:rPr>
                <w:noProof/>
                <w:webHidden/>
              </w:rPr>
              <w:fldChar w:fldCharType="separate"/>
            </w:r>
            <w:r w:rsidR="00654478">
              <w:rPr>
                <w:noProof/>
                <w:webHidden/>
              </w:rPr>
              <w:t>25</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17" w:history="1">
            <w:r w:rsidR="00654478" w:rsidRPr="00D61EB8">
              <w:rPr>
                <w:rStyle w:val="af1"/>
                <w:noProof/>
              </w:rPr>
              <w:t>7.3</w:t>
            </w:r>
            <w:r w:rsidR="00654478">
              <w:rPr>
                <w:rFonts w:asciiTheme="minorHAnsi" w:eastAsiaTheme="minorEastAsia" w:hAnsiTheme="minorHAnsi" w:cstheme="minorBidi"/>
                <w:smallCaps w:val="0"/>
                <w:noProof/>
                <w:szCs w:val="22"/>
              </w:rPr>
              <w:tab/>
            </w:r>
            <w:r w:rsidR="00654478" w:rsidRPr="00D61EB8">
              <w:rPr>
                <w:rStyle w:val="af1"/>
                <w:rFonts w:hint="eastAsia"/>
                <w:noProof/>
              </w:rPr>
              <w:t>递延成交单数据文件</w:t>
            </w:r>
            <w:r w:rsidR="00654478">
              <w:rPr>
                <w:noProof/>
                <w:webHidden/>
              </w:rPr>
              <w:tab/>
            </w:r>
            <w:r w:rsidR="00E81C24">
              <w:rPr>
                <w:noProof/>
                <w:webHidden/>
              </w:rPr>
              <w:fldChar w:fldCharType="begin"/>
            </w:r>
            <w:r w:rsidR="00654478">
              <w:rPr>
                <w:noProof/>
                <w:webHidden/>
              </w:rPr>
              <w:instrText xml:space="preserve"> PAGEREF _Toc438719117 \h </w:instrText>
            </w:r>
            <w:r w:rsidR="00E81C24">
              <w:rPr>
                <w:noProof/>
                <w:webHidden/>
              </w:rPr>
            </w:r>
            <w:r w:rsidR="00E81C24">
              <w:rPr>
                <w:noProof/>
                <w:webHidden/>
              </w:rPr>
              <w:fldChar w:fldCharType="separate"/>
            </w:r>
            <w:r w:rsidR="00654478">
              <w:rPr>
                <w:noProof/>
                <w:webHidden/>
              </w:rPr>
              <w:t>26</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18" w:history="1">
            <w:r w:rsidR="00654478" w:rsidRPr="00D61EB8">
              <w:rPr>
                <w:rStyle w:val="af1"/>
                <w:noProof/>
              </w:rPr>
              <w:t>7.3.1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_Toc438719118 \h </w:instrText>
            </w:r>
            <w:r w:rsidR="00E81C24">
              <w:rPr>
                <w:noProof/>
                <w:webHidden/>
              </w:rPr>
            </w:r>
            <w:r w:rsidR="00E81C24">
              <w:rPr>
                <w:noProof/>
                <w:webHidden/>
              </w:rPr>
              <w:fldChar w:fldCharType="separate"/>
            </w:r>
            <w:r w:rsidR="00654478">
              <w:rPr>
                <w:noProof/>
                <w:webHidden/>
              </w:rPr>
              <w:t>26</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19" w:history="1">
            <w:r w:rsidR="00654478" w:rsidRPr="00D61EB8">
              <w:rPr>
                <w:rStyle w:val="af1"/>
                <w:noProof/>
              </w:rPr>
              <w:t>7.4</w:t>
            </w:r>
            <w:r w:rsidR="00654478">
              <w:rPr>
                <w:rFonts w:asciiTheme="minorHAnsi" w:eastAsiaTheme="minorEastAsia" w:hAnsiTheme="minorHAnsi" w:cstheme="minorBidi"/>
                <w:smallCaps w:val="0"/>
                <w:noProof/>
                <w:szCs w:val="22"/>
              </w:rPr>
              <w:tab/>
            </w:r>
            <w:r w:rsidR="00654478" w:rsidRPr="00D61EB8">
              <w:rPr>
                <w:rStyle w:val="af1"/>
                <w:rFonts w:hint="eastAsia"/>
                <w:noProof/>
              </w:rPr>
              <w:t>交收申报成交单数据文件</w:t>
            </w:r>
            <w:r w:rsidR="00654478">
              <w:rPr>
                <w:noProof/>
                <w:webHidden/>
              </w:rPr>
              <w:tab/>
            </w:r>
            <w:r w:rsidR="00E81C24">
              <w:rPr>
                <w:noProof/>
                <w:webHidden/>
              </w:rPr>
              <w:fldChar w:fldCharType="begin"/>
            </w:r>
            <w:r w:rsidR="00654478">
              <w:rPr>
                <w:noProof/>
                <w:webHidden/>
              </w:rPr>
              <w:instrText xml:space="preserve"> PAGEREF _Toc438719119 \h </w:instrText>
            </w:r>
            <w:r w:rsidR="00E81C24">
              <w:rPr>
                <w:noProof/>
                <w:webHidden/>
              </w:rPr>
            </w:r>
            <w:r w:rsidR="00E81C24">
              <w:rPr>
                <w:noProof/>
                <w:webHidden/>
              </w:rPr>
              <w:fldChar w:fldCharType="separate"/>
            </w:r>
            <w:r w:rsidR="00654478">
              <w:rPr>
                <w:noProof/>
                <w:webHidden/>
              </w:rPr>
              <w:t>27</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20" w:history="1">
            <w:r w:rsidR="00654478" w:rsidRPr="00D61EB8">
              <w:rPr>
                <w:rStyle w:val="af1"/>
                <w:noProof/>
              </w:rPr>
              <w:t>7.4.1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_Toc438719120 \h </w:instrText>
            </w:r>
            <w:r w:rsidR="00E81C24">
              <w:rPr>
                <w:noProof/>
                <w:webHidden/>
              </w:rPr>
            </w:r>
            <w:r w:rsidR="00E81C24">
              <w:rPr>
                <w:noProof/>
                <w:webHidden/>
              </w:rPr>
              <w:fldChar w:fldCharType="separate"/>
            </w:r>
            <w:r w:rsidR="00654478">
              <w:rPr>
                <w:noProof/>
                <w:webHidden/>
              </w:rPr>
              <w:t>27</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21" w:history="1">
            <w:r w:rsidR="00654478" w:rsidRPr="00D61EB8">
              <w:rPr>
                <w:rStyle w:val="af1"/>
                <w:noProof/>
              </w:rPr>
              <w:t>7.5</w:t>
            </w:r>
            <w:r w:rsidR="00654478">
              <w:rPr>
                <w:rFonts w:asciiTheme="minorHAnsi" w:eastAsiaTheme="minorEastAsia" w:hAnsiTheme="minorHAnsi" w:cstheme="minorBidi"/>
                <w:smallCaps w:val="0"/>
                <w:noProof/>
                <w:szCs w:val="22"/>
              </w:rPr>
              <w:tab/>
            </w:r>
            <w:r w:rsidR="00654478" w:rsidRPr="00D61EB8">
              <w:rPr>
                <w:rStyle w:val="af1"/>
                <w:rFonts w:hint="eastAsia"/>
                <w:noProof/>
              </w:rPr>
              <w:t>强平成交单数据文件</w:t>
            </w:r>
            <w:r w:rsidR="00654478">
              <w:rPr>
                <w:noProof/>
                <w:webHidden/>
              </w:rPr>
              <w:tab/>
            </w:r>
            <w:r w:rsidR="00E81C24">
              <w:rPr>
                <w:noProof/>
                <w:webHidden/>
              </w:rPr>
              <w:fldChar w:fldCharType="begin"/>
            </w:r>
            <w:r w:rsidR="00654478">
              <w:rPr>
                <w:noProof/>
                <w:webHidden/>
              </w:rPr>
              <w:instrText xml:space="preserve"> PAGEREF _Toc438719121 \h </w:instrText>
            </w:r>
            <w:r w:rsidR="00E81C24">
              <w:rPr>
                <w:noProof/>
                <w:webHidden/>
              </w:rPr>
            </w:r>
            <w:r w:rsidR="00E81C24">
              <w:rPr>
                <w:noProof/>
                <w:webHidden/>
              </w:rPr>
              <w:fldChar w:fldCharType="separate"/>
            </w:r>
            <w:r w:rsidR="00654478">
              <w:rPr>
                <w:noProof/>
                <w:webHidden/>
              </w:rPr>
              <w:t>28</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22" w:history="1">
            <w:r w:rsidR="00654478" w:rsidRPr="00D61EB8">
              <w:rPr>
                <w:rStyle w:val="af1"/>
                <w:noProof/>
              </w:rPr>
              <w:t>7.5.1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_Toc438719122 \h </w:instrText>
            </w:r>
            <w:r w:rsidR="00E81C24">
              <w:rPr>
                <w:noProof/>
                <w:webHidden/>
              </w:rPr>
            </w:r>
            <w:r w:rsidR="00E81C24">
              <w:rPr>
                <w:noProof/>
                <w:webHidden/>
              </w:rPr>
              <w:fldChar w:fldCharType="separate"/>
            </w:r>
            <w:r w:rsidR="00654478">
              <w:rPr>
                <w:noProof/>
                <w:webHidden/>
              </w:rPr>
              <w:t>28</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23" w:history="1">
            <w:r w:rsidR="00654478" w:rsidRPr="00D61EB8">
              <w:rPr>
                <w:rStyle w:val="af1"/>
                <w:noProof/>
              </w:rPr>
              <w:t>7.6</w:t>
            </w:r>
            <w:r w:rsidR="00654478">
              <w:rPr>
                <w:rFonts w:asciiTheme="minorHAnsi" w:eastAsiaTheme="minorEastAsia" w:hAnsiTheme="minorHAnsi" w:cstheme="minorBidi"/>
                <w:smallCaps w:val="0"/>
                <w:noProof/>
                <w:szCs w:val="22"/>
              </w:rPr>
              <w:tab/>
            </w:r>
            <w:r w:rsidR="00654478" w:rsidRPr="00D61EB8">
              <w:rPr>
                <w:rStyle w:val="af1"/>
                <w:rFonts w:hint="eastAsia"/>
                <w:noProof/>
              </w:rPr>
              <w:t>大宗交易成交单数据文件</w:t>
            </w:r>
            <w:r w:rsidR="00654478">
              <w:rPr>
                <w:noProof/>
                <w:webHidden/>
              </w:rPr>
              <w:tab/>
            </w:r>
            <w:r w:rsidR="00E81C24">
              <w:rPr>
                <w:noProof/>
                <w:webHidden/>
              </w:rPr>
              <w:fldChar w:fldCharType="begin"/>
            </w:r>
            <w:r w:rsidR="00654478">
              <w:rPr>
                <w:noProof/>
                <w:webHidden/>
              </w:rPr>
              <w:instrText xml:space="preserve"> PAGEREF _Toc438719123 \h </w:instrText>
            </w:r>
            <w:r w:rsidR="00E81C24">
              <w:rPr>
                <w:noProof/>
                <w:webHidden/>
              </w:rPr>
            </w:r>
            <w:r w:rsidR="00E81C24">
              <w:rPr>
                <w:noProof/>
                <w:webHidden/>
              </w:rPr>
              <w:fldChar w:fldCharType="separate"/>
            </w:r>
            <w:r w:rsidR="00654478">
              <w:rPr>
                <w:noProof/>
                <w:webHidden/>
              </w:rPr>
              <w:t>29</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24" w:history="1">
            <w:r w:rsidR="00654478" w:rsidRPr="00D61EB8">
              <w:rPr>
                <w:rStyle w:val="af1"/>
                <w:noProof/>
              </w:rPr>
              <w:t>7.6.1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_Toc438719124 \h </w:instrText>
            </w:r>
            <w:r w:rsidR="00E81C24">
              <w:rPr>
                <w:noProof/>
                <w:webHidden/>
              </w:rPr>
            </w:r>
            <w:r w:rsidR="00E81C24">
              <w:rPr>
                <w:noProof/>
                <w:webHidden/>
              </w:rPr>
              <w:fldChar w:fldCharType="separate"/>
            </w:r>
            <w:r w:rsidR="00654478">
              <w:rPr>
                <w:noProof/>
                <w:webHidden/>
              </w:rPr>
              <w:t>29</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25" w:history="1">
            <w:r w:rsidR="00654478" w:rsidRPr="00D61EB8">
              <w:rPr>
                <w:rStyle w:val="af1"/>
                <w:noProof/>
              </w:rPr>
              <w:t>7.7</w:t>
            </w:r>
            <w:r w:rsidR="00654478">
              <w:rPr>
                <w:rFonts w:asciiTheme="minorHAnsi" w:eastAsiaTheme="minorEastAsia" w:hAnsiTheme="minorHAnsi" w:cstheme="minorBidi"/>
                <w:smallCaps w:val="0"/>
                <w:noProof/>
                <w:szCs w:val="22"/>
              </w:rPr>
              <w:tab/>
            </w:r>
            <w:r w:rsidR="00654478" w:rsidRPr="00D61EB8">
              <w:rPr>
                <w:rStyle w:val="af1"/>
                <w:rFonts w:hint="eastAsia"/>
                <w:noProof/>
              </w:rPr>
              <w:t>询价交易成交单数据文件</w:t>
            </w:r>
            <w:r w:rsidR="00654478">
              <w:rPr>
                <w:noProof/>
                <w:webHidden/>
              </w:rPr>
              <w:tab/>
            </w:r>
            <w:r w:rsidR="00E81C24">
              <w:rPr>
                <w:noProof/>
                <w:webHidden/>
              </w:rPr>
              <w:fldChar w:fldCharType="begin"/>
            </w:r>
            <w:r w:rsidR="00654478">
              <w:rPr>
                <w:noProof/>
                <w:webHidden/>
              </w:rPr>
              <w:instrText xml:space="preserve"> PAGEREF _Toc438719125 \h </w:instrText>
            </w:r>
            <w:r w:rsidR="00E81C24">
              <w:rPr>
                <w:noProof/>
                <w:webHidden/>
              </w:rPr>
            </w:r>
            <w:r w:rsidR="00E81C24">
              <w:rPr>
                <w:noProof/>
                <w:webHidden/>
              </w:rPr>
              <w:fldChar w:fldCharType="separate"/>
            </w:r>
            <w:r w:rsidR="00654478">
              <w:rPr>
                <w:noProof/>
                <w:webHidden/>
              </w:rPr>
              <w:t>30</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26" w:history="1">
            <w:r w:rsidR="00654478" w:rsidRPr="00D61EB8">
              <w:rPr>
                <w:rStyle w:val="af1"/>
                <w:noProof/>
              </w:rPr>
              <w:t>7.7.1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_Toc438719126 \h </w:instrText>
            </w:r>
            <w:r w:rsidR="00E81C24">
              <w:rPr>
                <w:noProof/>
                <w:webHidden/>
              </w:rPr>
            </w:r>
            <w:r w:rsidR="00E81C24">
              <w:rPr>
                <w:noProof/>
                <w:webHidden/>
              </w:rPr>
              <w:fldChar w:fldCharType="separate"/>
            </w:r>
            <w:r w:rsidR="00654478">
              <w:rPr>
                <w:noProof/>
                <w:webHidden/>
              </w:rPr>
              <w:t>30</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27" w:history="1">
            <w:r w:rsidR="00654478" w:rsidRPr="00D61EB8">
              <w:rPr>
                <w:rStyle w:val="af1"/>
                <w:noProof/>
              </w:rPr>
              <w:t>7.8</w:t>
            </w:r>
            <w:r w:rsidR="00654478">
              <w:rPr>
                <w:rFonts w:asciiTheme="minorHAnsi" w:eastAsiaTheme="minorEastAsia" w:hAnsiTheme="minorHAnsi" w:cstheme="minorBidi"/>
                <w:smallCaps w:val="0"/>
                <w:noProof/>
                <w:szCs w:val="22"/>
              </w:rPr>
              <w:tab/>
            </w:r>
            <w:r w:rsidR="00654478" w:rsidRPr="00D61EB8">
              <w:rPr>
                <w:rStyle w:val="af1"/>
                <w:rFonts w:hint="eastAsia"/>
                <w:noProof/>
              </w:rPr>
              <w:t>询价期权成交单数据文件</w:t>
            </w:r>
            <w:r w:rsidR="00654478">
              <w:rPr>
                <w:noProof/>
                <w:webHidden/>
              </w:rPr>
              <w:tab/>
            </w:r>
            <w:r w:rsidR="00E81C24">
              <w:rPr>
                <w:noProof/>
                <w:webHidden/>
              </w:rPr>
              <w:fldChar w:fldCharType="begin"/>
            </w:r>
            <w:r w:rsidR="00654478">
              <w:rPr>
                <w:noProof/>
                <w:webHidden/>
              </w:rPr>
              <w:instrText xml:space="preserve"> PAGEREF _Toc438719127 \h </w:instrText>
            </w:r>
            <w:r w:rsidR="00E81C24">
              <w:rPr>
                <w:noProof/>
                <w:webHidden/>
              </w:rPr>
            </w:r>
            <w:r w:rsidR="00E81C24">
              <w:rPr>
                <w:noProof/>
                <w:webHidden/>
              </w:rPr>
              <w:fldChar w:fldCharType="separate"/>
            </w:r>
            <w:r w:rsidR="00654478">
              <w:rPr>
                <w:noProof/>
                <w:webHidden/>
              </w:rPr>
              <w:t>34</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28" w:history="1">
            <w:r w:rsidR="00654478" w:rsidRPr="00D61EB8">
              <w:rPr>
                <w:rStyle w:val="af1"/>
                <w:noProof/>
              </w:rPr>
              <w:t>7.8.1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_Toc438719128 \h </w:instrText>
            </w:r>
            <w:r w:rsidR="00E81C24">
              <w:rPr>
                <w:noProof/>
                <w:webHidden/>
              </w:rPr>
            </w:r>
            <w:r w:rsidR="00E81C24">
              <w:rPr>
                <w:noProof/>
                <w:webHidden/>
              </w:rPr>
              <w:fldChar w:fldCharType="separate"/>
            </w:r>
            <w:r w:rsidR="00654478">
              <w:rPr>
                <w:noProof/>
                <w:webHidden/>
              </w:rPr>
              <w:t>34</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29" w:history="1">
            <w:r w:rsidR="00654478" w:rsidRPr="00D61EB8">
              <w:rPr>
                <w:rStyle w:val="af1"/>
                <w:noProof/>
              </w:rPr>
              <w:t>7.9</w:t>
            </w:r>
            <w:r w:rsidR="00654478">
              <w:rPr>
                <w:rFonts w:asciiTheme="minorHAnsi" w:eastAsiaTheme="minorEastAsia" w:hAnsiTheme="minorHAnsi" w:cstheme="minorBidi"/>
                <w:smallCaps w:val="0"/>
                <w:noProof/>
                <w:szCs w:val="22"/>
              </w:rPr>
              <w:tab/>
            </w:r>
            <w:r w:rsidR="00654478" w:rsidRPr="00D61EB8">
              <w:rPr>
                <w:rStyle w:val="af1"/>
                <w:rFonts w:hint="eastAsia"/>
                <w:noProof/>
              </w:rPr>
              <w:t>询价拆借成交单数据文件</w:t>
            </w:r>
            <w:r w:rsidR="00654478">
              <w:rPr>
                <w:noProof/>
                <w:webHidden/>
              </w:rPr>
              <w:tab/>
            </w:r>
            <w:r w:rsidR="00E81C24">
              <w:rPr>
                <w:noProof/>
                <w:webHidden/>
              </w:rPr>
              <w:fldChar w:fldCharType="begin"/>
            </w:r>
            <w:r w:rsidR="00654478">
              <w:rPr>
                <w:noProof/>
                <w:webHidden/>
              </w:rPr>
              <w:instrText xml:space="preserve"> PAGEREF _Toc438719129 \h </w:instrText>
            </w:r>
            <w:r w:rsidR="00E81C24">
              <w:rPr>
                <w:noProof/>
                <w:webHidden/>
              </w:rPr>
            </w:r>
            <w:r w:rsidR="00E81C24">
              <w:rPr>
                <w:noProof/>
                <w:webHidden/>
              </w:rPr>
              <w:fldChar w:fldCharType="separate"/>
            </w:r>
            <w:r w:rsidR="00654478">
              <w:rPr>
                <w:noProof/>
                <w:webHidden/>
              </w:rPr>
              <w:t>39</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30" w:history="1">
            <w:r w:rsidR="00654478" w:rsidRPr="00D61EB8">
              <w:rPr>
                <w:rStyle w:val="af1"/>
                <w:noProof/>
              </w:rPr>
              <w:t>7.9.1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_Toc438719130 \h </w:instrText>
            </w:r>
            <w:r w:rsidR="00E81C24">
              <w:rPr>
                <w:noProof/>
                <w:webHidden/>
              </w:rPr>
            </w:r>
            <w:r w:rsidR="00E81C24">
              <w:rPr>
                <w:noProof/>
                <w:webHidden/>
              </w:rPr>
              <w:fldChar w:fldCharType="separate"/>
            </w:r>
            <w:r w:rsidR="00654478">
              <w:rPr>
                <w:noProof/>
                <w:webHidden/>
              </w:rPr>
              <w:t>39</w:t>
            </w:r>
            <w:r w:rsidR="00E81C24">
              <w:rPr>
                <w:noProof/>
                <w:webHidden/>
              </w:rPr>
              <w:fldChar w:fldCharType="end"/>
            </w:r>
          </w:hyperlink>
        </w:p>
        <w:p w:rsidR="00654478" w:rsidRDefault="00B851C3">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8719131" w:history="1">
            <w:r w:rsidR="00654478" w:rsidRPr="00D61EB8">
              <w:rPr>
                <w:rStyle w:val="af1"/>
                <w:noProof/>
              </w:rPr>
              <w:t>8</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黄金</w:t>
            </w:r>
            <w:r w:rsidR="00654478" w:rsidRPr="00D61EB8">
              <w:rPr>
                <w:rStyle w:val="af1"/>
                <w:noProof/>
              </w:rPr>
              <w:t>ETF</w:t>
            </w:r>
            <w:r w:rsidR="00654478" w:rsidRPr="00D61EB8">
              <w:rPr>
                <w:rStyle w:val="af1"/>
                <w:rFonts w:hint="eastAsia"/>
                <w:noProof/>
              </w:rPr>
              <w:t>交易数据</w:t>
            </w:r>
            <w:r w:rsidR="00654478">
              <w:rPr>
                <w:noProof/>
                <w:webHidden/>
              </w:rPr>
              <w:tab/>
            </w:r>
            <w:r w:rsidR="00E81C24">
              <w:rPr>
                <w:noProof/>
                <w:webHidden/>
              </w:rPr>
              <w:fldChar w:fldCharType="begin"/>
            </w:r>
            <w:r w:rsidR="00654478">
              <w:rPr>
                <w:noProof/>
                <w:webHidden/>
              </w:rPr>
              <w:instrText xml:space="preserve"> PAGEREF _Toc438719131 \h </w:instrText>
            </w:r>
            <w:r w:rsidR="00E81C24">
              <w:rPr>
                <w:noProof/>
                <w:webHidden/>
              </w:rPr>
            </w:r>
            <w:r w:rsidR="00E81C24">
              <w:rPr>
                <w:noProof/>
                <w:webHidden/>
              </w:rPr>
              <w:fldChar w:fldCharType="separate"/>
            </w:r>
            <w:r w:rsidR="00654478">
              <w:rPr>
                <w:noProof/>
                <w:webHidden/>
              </w:rPr>
              <w:t>42</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32" w:history="1">
            <w:r w:rsidR="00654478" w:rsidRPr="00D61EB8">
              <w:rPr>
                <w:rStyle w:val="af1"/>
                <w:noProof/>
              </w:rPr>
              <w:t>8.1</w:t>
            </w:r>
            <w:r w:rsidR="00654478">
              <w:rPr>
                <w:rFonts w:asciiTheme="minorHAnsi" w:eastAsiaTheme="minorEastAsia" w:hAnsiTheme="minorHAnsi" w:cstheme="minorBidi"/>
                <w:smallCaps w:val="0"/>
                <w:noProof/>
                <w:szCs w:val="22"/>
              </w:rPr>
              <w:tab/>
            </w:r>
            <w:r w:rsidR="00654478" w:rsidRPr="00D61EB8">
              <w:rPr>
                <w:rStyle w:val="af1"/>
                <w:rFonts w:hint="eastAsia"/>
                <w:noProof/>
              </w:rPr>
              <w:t>账户备案信息数据文件</w:t>
            </w:r>
            <w:r w:rsidR="00654478">
              <w:rPr>
                <w:noProof/>
                <w:webHidden/>
              </w:rPr>
              <w:tab/>
            </w:r>
            <w:r w:rsidR="00E81C24">
              <w:rPr>
                <w:noProof/>
                <w:webHidden/>
              </w:rPr>
              <w:fldChar w:fldCharType="begin"/>
            </w:r>
            <w:r w:rsidR="00654478">
              <w:rPr>
                <w:noProof/>
                <w:webHidden/>
              </w:rPr>
              <w:instrText xml:space="preserve"> PAGEREF _Toc438719132 \h </w:instrText>
            </w:r>
            <w:r w:rsidR="00E81C24">
              <w:rPr>
                <w:noProof/>
                <w:webHidden/>
              </w:rPr>
            </w:r>
            <w:r w:rsidR="00E81C24">
              <w:rPr>
                <w:noProof/>
                <w:webHidden/>
              </w:rPr>
              <w:fldChar w:fldCharType="separate"/>
            </w:r>
            <w:r w:rsidR="00654478">
              <w:rPr>
                <w:noProof/>
                <w:webHidden/>
              </w:rPr>
              <w:t>42</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33" w:history="1">
            <w:r w:rsidR="00654478" w:rsidRPr="00D61EB8">
              <w:rPr>
                <w:rStyle w:val="af1"/>
                <w:noProof/>
              </w:rPr>
              <w:t>8.1.1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_Toc438719133 \h </w:instrText>
            </w:r>
            <w:r w:rsidR="00E81C24">
              <w:rPr>
                <w:noProof/>
                <w:webHidden/>
              </w:rPr>
            </w:r>
            <w:r w:rsidR="00E81C24">
              <w:rPr>
                <w:noProof/>
                <w:webHidden/>
              </w:rPr>
              <w:fldChar w:fldCharType="separate"/>
            </w:r>
            <w:r w:rsidR="00654478">
              <w:rPr>
                <w:noProof/>
                <w:webHidden/>
              </w:rPr>
              <w:t>42</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34" w:history="1">
            <w:r w:rsidR="00654478" w:rsidRPr="00D61EB8">
              <w:rPr>
                <w:rStyle w:val="af1"/>
                <w:noProof/>
              </w:rPr>
              <w:t>8.2</w:t>
            </w:r>
            <w:r w:rsidR="00654478">
              <w:rPr>
                <w:rFonts w:asciiTheme="minorHAnsi" w:eastAsiaTheme="minorEastAsia" w:hAnsiTheme="minorHAnsi" w:cstheme="minorBidi"/>
                <w:smallCaps w:val="0"/>
                <w:noProof/>
                <w:szCs w:val="22"/>
              </w:rPr>
              <w:tab/>
            </w:r>
            <w:r w:rsidR="00654478" w:rsidRPr="00D61EB8">
              <w:rPr>
                <w:rStyle w:val="af1"/>
                <w:rFonts w:hint="eastAsia"/>
                <w:noProof/>
              </w:rPr>
              <w:t>认申赎清单数据文件</w:t>
            </w:r>
            <w:r w:rsidR="00654478">
              <w:rPr>
                <w:noProof/>
                <w:webHidden/>
              </w:rPr>
              <w:tab/>
            </w:r>
            <w:r w:rsidR="00E81C24">
              <w:rPr>
                <w:noProof/>
                <w:webHidden/>
              </w:rPr>
              <w:fldChar w:fldCharType="begin"/>
            </w:r>
            <w:r w:rsidR="00654478">
              <w:rPr>
                <w:noProof/>
                <w:webHidden/>
              </w:rPr>
              <w:instrText xml:space="preserve"> PAGEREF _Toc438719134 \h </w:instrText>
            </w:r>
            <w:r w:rsidR="00E81C24">
              <w:rPr>
                <w:noProof/>
                <w:webHidden/>
              </w:rPr>
            </w:r>
            <w:r w:rsidR="00E81C24">
              <w:rPr>
                <w:noProof/>
                <w:webHidden/>
              </w:rPr>
              <w:fldChar w:fldCharType="separate"/>
            </w:r>
            <w:r w:rsidR="00654478">
              <w:rPr>
                <w:noProof/>
                <w:webHidden/>
              </w:rPr>
              <w:t>44</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35" w:history="1">
            <w:r w:rsidR="00654478" w:rsidRPr="00D61EB8">
              <w:rPr>
                <w:rStyle w:val="af1"/>
                <w:noProof/>
              </w:rPr>
              <w:t>8.2.1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_Toc438719135 \h </w:instrText>
            </w:r>
            <w:r w:rsidR="00E81C24">
              <w:rPr>
                <w:noProof/>
                <w:webHidden/>
              </w:rPr>
            </w:r>
            <w:r w:rsidR="00E81C24">
              <w:rPr>
                <w:noProof/>
                <w:webHidden/>
              </w:rPr>
              <w:fldChar w:fldCharType="separate"/>
            </w:r>
            <w:r w:rsidR="00654478">
              <w:rPr>
                <w:noProof/>
                <w:webHidden/>
              </w:rPr>
              <w:t>44</w:t>
            </w:r>
            <w:r w:rsidR="00E81C24">
              <w:rPr>
                <w:noProof/>
                <w:webHidden/>
              </w:rPr>
              <w:fldChar w:fldCharType="end"/>
            </w:r>
          </w:hyperlink>
        </w:p>
        <w:p w:rsidR="00654478" w:rsidRDefault="00B851C3">
          <w:pPr>
            <w:pStyle w:val="12"/>
            <w:tabs>
              <w:tab w:val="left" w:pos="420"/>
              <w:tab w:val="right" w:leader="dot" w:pos="8296"/>
            </w:tabs>
            <w:rPr>
              <w:rFonts w:asciiTheme="minorHAnsi" w:eastAsiaTheme="minorEastAsia" w:hAnsiTheme="minorHAnsi" w:cstheme="minorBidi"/>
              <w:b w:val="0"/>
              <w:bCs w:val="0"/>
              <w:caps w:val="0"/>
              <w:noProof/>
              <w:szCs w:val="22"/>
            </w:rPr>
          </w:pPr>
          <w:hyperlink w:anchor="_Toc438719136" w:history="1">
            <w:r w:rsidR="00654478" w:rsidRPr="00D61EB8">
              <w:rPr>
                <w:rStyle w:val="af1"/>
                <w:noProof/>
              </w:rPr>
              <w:t>9</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交割数据</w:t>
            </w:r>
            <w:r w:rsidR="00654478">
              <w:rPr>
                <w:noProof/>
                <w:webHidden/>
              </w:rPr>
              <w:tab/>
            </w:r>
            <w:r w:rsidR="00E81C24">
              <w:rPr>
                <w:noProof/>
                <w:webHidden/>
              </w:rPr>
              <w:fldChar w:fldCharType="begin"/>
            </w:r>
            <w:r w:rsidR="00654478">
              <w:rPr>
                <w:noProof/>
                <w:webHidden/>
              </w:rPr>
              <w:instrText xml:space="preserve"> PAGEREF _Toc438719136 \h </w:instrText>
            </w:r>
            <w:r w:rsidR="00E81C24">
              <w:rPr>
                <w:noProof/>
                <w:webHidden/>
              </w:rPr>
            </w:r>
            <w:r w:rsidR="00E81C24">
              <w:rPr>
                <w:noProof/>
                <w:webHidden/>
              </w:rPr>
              <w:fldChar w:fldCharType="separate"/>
            </w:r>
            <w:r w:rsidR="00654478">
              <w:rPr>
                <w:noProof/>
                <w:webHidden/>
              </w:rPr>
              <w:t>47</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37" w:history="1">
            <w:r w:rsidR="00654478" w:rsidRPr="00D61EB8">
              <w:rPr>
                <w:rStyle w:val="af1"/>
                <w:noProof/>
              </w:rPr>
              <w:t>9.1</w:t>
            </w:r>
            <w:r w:rsidR="00654478">
              <w:rPr>
                <w:rFonts w:asciiTheme="minorHAnsi" w:eastAsiaTheme="minorEastAsia" w:hAnsiTheme="minorHAnsi" w:cstheme="minorBidi"/>
                <w:smallCaps w:val="0"/>
                <w:noProof/>
                <w:szCs w:val="22"/>
              </w:rPr>
              <w:tab/>
            </w:r>
            <w:r w:rsidR="00654478" w:rsidRPr="00D61EB8">
              <w:rPr>
                <w:rStyle w:val="af1"/>
                <w:rFonts w:hint="eastAsia"/>
                <w:noProof/>
              </w:rPr>
              <w:t>预交割单数据文件</w:t>
            </w:r>
            <w:r w:rsidR="00654478">
              <w:rPr>
                <w:noProof/>
                <w:webHidden/>
              </w:rPr>
              <w:tab/>
            </w:r>
            <w:r w:rsidR="00E81C24">
              <w:rPr>
                <w:noProof/>
                <w:webHidden/>
              </w:rPr>
              <w:fldChar w:fldCharType="begin"/>
            </w:r>
            <w:r w:rsidR="00654478">
              <w:rPr>
                <w:noProof/>
                <w:webHidden/>
              </w:rPr>
              <w:instrText xml:space="preserve"> PAGEREF _Toc438719137 \h </w:instrText>
            </w:r>
            <w:r w:rsidR="00E81C24">
              <w:rPr>
                <w:noProof/>
                <w:webHidden/>
              </w:rPr>
            </w:r>
            <w:r w:rsidR="00E81C24">
              <w:rPr>
                <w:noProof/>
                <w:webHidden/>
              </w:rPr>
              <w:fldChar w:fldCharType="separate"/>
            </w:r>
            <w:r w:rsidR="00654478">
              <w:rPr>
                <w:noProof/>
                <w:webHidden/>
              </w:rPr>
              <w:t>47</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38" w:history="1">
            <w:r w:rsidR="00654478" w:rsidRPr="00D61EB8">
              <w:rPr>
                <w:rStyle w:val="af1"/>
                <w:noProof/>
              </w:rPr>
              <w:t>9.1.1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_Toc438719138 \h </w:instrText>
            </w:r>
            <w:r w:rsidR="00E81C24">
              <w:rPr>
                <w:noProof/>
                <w:webHidden/>
              </w:rPr>
            </w:r>
            <w:r w:rsidR="00E81C24">
              <w:rPr>
                <w:noProof/>
                <w:webHidden/>
              </w:rPr>
              <w:fldChar w:fldCharType="separate"/>
            </w:r>
            <w:r w:rsidR="00654478">
              <w:rPr>
                <w:noProof/>
                <w:webHidden/>
              </w:rPr>
              <w:t>47</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39" w:history="1">
            <w:r w:rsidR="00654478" w:rsidRPr="00D61EB8">
              <w:rPr>
                <w:rStyle w:val="af1"/>
                <w:noProof/>
              </w:rPr>
              <w:t>9.2</w:t>
            </w:r>
            <w:r w:rsidR="00654478">
              <w:rPr>
                <w:rFonts w:asciiTheme="minorHAnsi" w:eastAsiaTheme="minorEastAsia" w:hAnsiTheme="minorHAnsi" w:cstheme="minorBidi"/>
                <w:smallCaps w:val="0"/>
                <w:noProof/>
                <w:szCs w:val="22"/>
              </w:rPr>
              <w:tab/>
            </w:r>
            <w:r w:rsidR="00654478" w:rsidRPr="00D61EB8">
              <w:rPr>
                <w:rStyle w:val="af1"/>
                <w:rFonts w:hint="eastAsia"/>
                <w:noProof/>
              </w:rPr>
              <w:t>交割单数据文件</w:t>
            </w:r>
            <w:r w:rsidR="00654478">
              <w:rPr>
                <w:noProof/>
                <w:webHidden/>
              </w:rPr>
              <w:tab/>
            </w:r>
            <w:r w:rsidR="00E81C24">
              <w:rPr>
                <w:noProof/>
                <w:webHidden/>
              </w:rPr>
              <w:fldChar w:fldCharType="begin"/>
            </w:r>
            <w:r w:rsidR="00654478">
              <w:rPr>
                <w:noProof/>
                <w:webHidden/>
              </w:rPr>
              <w:instrText xml:space="preserve"> PAGEREF _Toc438719139 \h </w:instrText>
            </w:r>
            <w:r w:rsidR="00E81C24">
              <w:rPr>
                <w:noProof/>
                <w:webHidden/>
              </w:rPr>
            </w:r>
            <w:r w:rsidR="00E81C24">
              <w:rPr>
                <w:noProof/>
                <w:webHidden/>
              </w:rPr>
              <w:fldChar w:fldCharType="separate"/>
            </w:r>
            <w:r w:rsidR="00654478">
              <w:rPr>
                <w:noProof/>
                <w:webHidden/>
              </w:rPr>
              <w:t>48</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40" w:history="1">
            <w:r w:rsidR="00654478" w:rsidRPr="00D61EB8">
              <w:rPr>
                <w:rStyle w:val="af1"/>
                <w:noProof/>
              </w:rPr>
              <w:t>9.2.1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_Toc438719140 \h </w:instrText>
            </w:r>
            <w:r w:rsidR="00E81C24">
              <w:rPr>
                <w:noProof/>
                <w:webHidden/>
              </w:rPr>
            </w:r>
            <w:r w:rsidR="00E81C24">
              <w:rPr>
                <w:noProof/>
                <w:webHidden/>
              </w:rPr>
              <w:fldChar w:fldCharType="separate"/>
            </w:r>
            <w:r w:rsidR="00654478">
              <w:rPr>
                <w:noProof/>
                <w:webHidden/>
              </w:rPr>
              <w:t>48</w:t>
            </w:r>
            <w:r w:rsidR="00E81C24">
              <w:rPr>
                <w:noProof/>
                <w:webHidden/>
              </w:rPr>
              <w:fldChar w:fldCharType="end"/>
            </w:r>
          </w:hyperlink>
        </w:p>
        <w:p w:rsidR="00654478" w:rsidRDefault="00B851C3">
          <w:pPr>
            <w:pStyle w:val="12"/>
            <w:tabs>
              <w:tab w:val="left" w:pos="1260"/>
              <w:tab w:val="right" w:leader="dot" w:pos="8296"/>
            </w:tabs>
            <w:rPr>
              <w:rFonts w:asciiTheme="minorHAnsi" w:eastAsiaTheme="minorEastAsia" w:hAnsiTheme="minorHAnsi" w:cstheme="minorBidi"/>
              <w:b w:val="0"/>
              <w:bCs w:val="0"/>
              <w:caps w:val="0"/>
              <w:noProof/>
              <w:szCs w:val="22"/>
            </w:rPr>
          </w:pPr>
          <w:hyperlink w:anchor="_Toc438719141" w:history="1">
            <w:r w:rsidR="00654478" w:rsidRPr="00D61EB8">
              <w:rPr>
                <w:rStyle w:val="af1"/>
                <w:noProof/>
              </w:rPr>
              <w:t>10</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清算费用数据</w:t>
            </w:r>
            <w:r w:rsidR="00654478">
              <w:rPr>
                <w:noProof/>
                <w:webHidden/>
              </w:rPr>
              <w:tab/>
            </w:r>
            <w:r w:rsidR="00E81C24">
              <w:rPr>
                <w:noProof/>
                <w:webHidden/>
              </w:rPr>
              <w:fldChar w:fldCharType="begin"/>
            </w:r>
            <w:r w:rsidR="00654478">
              <w:rPr>
                <w:noProof/>
                <w:webHidden/>
              </w:rPr>
              <w:instrText xml:space="preserve"> PAGEREF _Toc438719141 \h </w:instrText>
            </w:r>
            <w:r w:rsidR="00E81C24">
              <w:rPr>
                <w:noProof/>
                <w:webHidden/>
              </w:rPr>
            </w:r>
            <w:r w:rsidR="00E81C24">
              <w:rPr>
                <w:noProof/>
                <w:webHidden/>
              </w:rPr>
              <w:fldChar w:fldCharType="separate"/>
            </w:r>
            <w:r w:rsidR="00654478">
              <w:rPr>
                <w:noProof/>
                <w:webHidden/>
              </w:rPr>
              <w:t>49</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42" w:history="1">
            <w:r w:rsidR="00654478" w:rsidRPr="00D61EB8">
              <w:rPr>
                <w:rStyle w:val="af1"/>
                <w:noProof/>
              </w:rPr>
              <w:t>10.1</w:t>
            </w:r>
            <w:r w:rsidR="00654478">
              <w:rPr>
                <w:rFonts w:asciiTheme="minorHAnsi" w:eastAsiaTheme="minorEastAsia" w:hAnsiTheme="minorHAnsi" w:cstheme="minorBidi"/>
                <w:smallCaps w:val="0"/>
                <w:noProof/>
                <w:szCs w:val="22"/>
              </w:rPr>
              <w:tab/>
            </w:r>
            <w:r w:rsidR="00654478" w:rsidRPr="00D61EB8">
              <w:rPr>
                <w:rStyle w:val="af1"/>
                <w:rFonts w:hint="eastAsia"/>
                <w:noProof/>
              </w:rPr>
              <w:t>客户费用数据文件</w:t>
            </w:r>
            <w:r w:rsidR="00654478">
              <w:rPr>
                <w:noProof/>
                <w:webHidden/>
              </w:rPr>
              <w:tab/>
            </w:r>
            <w:r w:rsidR="00E81C24">
              <w:rPr>
                <w:noProof/>
                <w:webHidden/>
              </w:rPr>
              <w:fldChar w:fldCharType="begin"/>
            </w:r>
            <w:r w:rsidR="00654478">
              <w:rPr>
                <w:noProof/>
                <w:webHidden/>
              </w:rPr>
              <w:instrText xml:space="preserve"> PAGEREF _Toc438719142 \h </w:instrText>
            </w:r>
            <w:r w:rsidR="00E81C24">
              <w:rPr>
                <w:noProof/>
                <w:webHidden/>
              </w:rPr>
            </w:r>
            <w:r w:rsidR="00E81C24">
              <w:rPr>
                <w:noProof/>
                <w:webHidden/>
              </w:rPr>
              <w:fldChar w:fldCharType="separate"/>
            </w:r>
            <w:r w:rsidR="00654478">
              <w:rPr>
                <w:noProof/>
                <w:webHidden/>
              </w:rPr>
              <w:t>49</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43" w:history="1">
            <w:r w:rsidR="00654478" w:rsidRPr="00D61EB8">
              <w:rPr>
                <w:rStyle w:val="af1"/>
                <w:noProof/>
              </w:rPr>
              <w:t>10.1.1</w:t>
            </w:r>
            <w:r w:rsidR="00654478">
              <w:rPr>
                <w:rFonts w:asciiTheme="minorHAnsi" w:eastAsiaTheme="minorEastAsia" w:hAnsiTheme="minorHAnsi" w:cstheme="minorBidi"/>
                <w:iCs w:val="0"/>
                <w:noProof/>
                <w:szCs w:val="22"/>
              </w:rPr>
              <w:tab/>
            </w:r>
            <w:r w:rsidR="00654478" w:rsidRPr="00D61EB8">
              <w:rPr>
                <w:rStyle w:val="af1"/>
                <w:rFonts w:hint="eastAsia"/>
                <w:noProof/>
              </w:rPr>
              <w:t>汇总记录</w:t>
            </w:r>
            <w:r w:rsidR="00654478">
              <w:rPr>
                <w:noProof/>
                <w:webHidden/>
              </w:rPr>
              <w:tab/>
            </w:r>
            <w:r w:rsidR="00E81C24">
              <w:rPr>
                <w:noProof/>
                <w:webHidden/>
              </w:rPr>
              <w:fldChar w:fldCharType="begin"/>
            </w:r>
            <w:r w:rsidR="00654478">
              <w:rPr>
                <w:noProof/>
                <w:webHidden/>
              </w:rPr>
              <w:instrText xml:space="preserve"> PAGEREF _Toc438719143 \h </w:instrText>
            </w:r>
            <w:r w:rsidR="00E81C24">
              <w:rPr>
                <w:noProof/>
                <w:webHidden/>
              </w:rPr>
            </w:r>
            <w:r w:rsidR="00E81C24">
              <w:rPr>
                <w:noProof/>
                <w:webHidden/>
              </w:rPr>
              <w:fldChar w:fldCharType="separate"/>
            </w:r>
            <w:r w:rsidR="00654478">
              <w:rPr>
                <w:noProof/>
                <w:webHidden/>
              </w:rPr>
              <w:t>49</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44" w:history="1">
            <w:r w:rsidR="00654478" w:rsidRPr="00D61EB8">
              <w:rPr>
                <w:rStyle w:val="af1"/>
                <w:noProof/>
              </w:rPr>
              <w:t>10.1.2</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_Toc438719144 \h </w:instrText>
            </w:r>
            <w:r w:rsidR="00E81C24">
              <w:rPr>
                <w:noProof/>
                <w:webHidden/>
              </w:rPr>
            </w:r>
            <w:r w:rsidR="00E81C24">
              <w:rPr>
                <w:noProof/>
                <w:webHidden/>
              </w:rPr>
              <w:fldChar w:fldCharType="separate"/>
            </w:r>
            <w:r w:rsidR="00654478">
              <w:rPr>
                <w:noProof/>
                <w:webHidden/>
              </w:rPr>
              <w:t>51</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45" w:history="1">
            <w:r w:rsidR="00654478" w:rsidRPr="00D61EB8">
              <w:rPr>
                <w:rStyle w:val="af1"/>
                <w:noProof/>
              </w:rPr>
              <w:t>10.2</w:t>
            </w:r>
            <w:r w:rsidR="00654478">
              <w:rPr>
                <w:rFonts w:asciiTheme="minorHAnsi" w:eastAsiaTheme="minorEastAsia" w:hAnsiTheme="minorHAnsi" w:cstheme="minorBidi"/>
                <w:smallCaps w:val="0"/>
                <w:noProof/>
                <w:szCs w:val="22"/>
              </w:rPr>
              <w:tab/>
            </w:r>
            <w:r w:rsidR="00654478" w:rsidRPr="00D61EB8">
              <w:rPr>
                <w:rStyle w:val="af1"/>
                <w:rFonts w:hint="eastAsia"/>
                <w:noProof/>
              </w:rPr>
              <w:t>客户升贴水信息数据文件</w:t>
            </w:r>
            <w:r w:rsidR="00654478">
              <w:rPr>
                <w:noProof/>
                <w:webHidden/>
              </w:rPr>
              <w:tab/>
            </w:r>
            <w:r w:rsidR="00E81C24">
              <w:rPr>
                <w:noProof/>
                <w:webHidden/>
              </w:rPr>
              <w:fldChar w:fldCharType="begin"/>
            </w:r>
            <w:r w:rsidR="00654478">
              <w:rPr>
                <w:noProof/>
                <w:webHidden/>
              </w:rPr>
              <w:instrText xml:space="preserve"> PAGEREF _Toc438719145 \h </w:instrText>
            </w:r>
            <w:r w:rsidR="00E81C24">
              <w:rPr>
                <w:noProof/>
                <w:webHidden/>
              </w:rPr>
            </w:r>
            <w:r w:rsidR="00E81C24">
              <w:rPr>
                <w:noProof/>
                <w:webHidden/>
              </w:rPr>
              <w:fldChar w:fldCharType="separate"/>
            </w:r>
            <w:r w:rsidR="00654478">
              <w:rPr>
                <w:noProof/>
                <w:webHidden/>
              </w:rPr>
              <w:t>53</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46" w:history="1">
            <w:r w:rsidR="00654478" w:rsidRPr="00D61EB8">
              <w:rPr>
                <w:rStyle w:val="af1"/>
                <w:noProof/>
              </w:rPr>
              <w:t>10.2.1</w:t>
            </w:r>
            <w:r w:rsidR="00654478">
              <w:rPr>
                <w:rFonts w:asciiTheme="minorHAnsi" w:eastAsiaTheme="minorEastAsia" w:hAnsiTheme="minorHAnsi" w:cstheme="minorBidi"/>
                <w:iCs w:val="0"/>
                <w:noProof/>
                <w:szCs w:val="22"/>
              </w:rPr>
              <w:tab/>
            </w:r>
            <w:r w:rsidR="00654478" w:rsidRPr="00D61EB8">
              <w:rPr>
                <w:rStyle w:val="af1"/>
                <w:rFonts w:hint="eastAsia"/>
                <w:noProof/>
              </w:rPr>
              <w:t>汇总记录</w:t>
            </w:r>
            <w:r w:rsidR="00654478">
              <w:rPr>
                <w:noProof/>
                <w:webHidden/>
              </w:rPr>
              <w:tab/>
            </w:r>
            <w:r w:rsidR="00E81C24">
              <w:rPr>
                <w:noProof/>
                <w:webHidden/>
              </w:rPr>
              <w:fldChar w:fldCharType="begin"/>
            </w:r>
            <w:r w:rsidR="00654478">
              <w:rPr>
                <w:noProof/>
                <w:webHidden/>
              </w:rPr>
              <w:instrText xml:space="preserve"> PAGEREF _Toc438719146 \h </w:instrText>
            </w:r>
            <w:r w:rsidR="00E81C24">
              <w:rPr>
                <w:noProof/>
                <w:webHidden/>
              </w:rPr>
            </w:r>
            <w:r w:rsidR="00E81C24">
              <w:rPr>
                <w:noProof/>
                <w:webHidden/>
              </w:rPr>
              <w:fldChar w:fldCharType="separate"/>
            </w:r>
            <w:r w:rsidR="00654478">
              <w:rPr>
                <w:noProof/>
                <w:webHidden/>
              </w:rPr>
              <w:t>53</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47" w:history="1">
            <w:r w:rsidR="00654478" w:rsidRPr="00D61EB8">
              <w:rPr>
                <w:rStyle w:val="af1"/>
                <w:noProof/>
              </w:rPr>
              <w:t>10.2.2</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_Toc438719147 \h </w:instrText>
            </w:r>
            <w:r w:rsidR="00E81C24">
              <w:rPr>
                <w:noProof/>
                <w:webHidden/>
              </w:rPr>
            </w:r>
            <w:r w:rsidR="00E81C24">
              <w:rPr>
                <w:noProof/>
                <w:webHidden/>
              </w:rPr>
              <w:fldChar w:fldCharType="separate"/>
            </w:r>
            <w:r w:rsidR="00654478">
              <w:rPr>
                <w:noProof/>
                <w:webHidden/>
              </w:rPr>
              <w:t>53</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48" w:history="1">
            <w:r w:rsidR="00654478" w:rsidRPr="00D61EB8">
              <w:rPr>
                <w:rStyle w:val="af1"/>
                <w:noProof/>
              </w:rPr>
              <w:t>10.3</w:t>
            </w:r>
            <w:r w:rsidR="00654478">
              <w:rPr>
                <w:rFonts w:asciiTheme="minorHAnsi" w:eastAsiaTheme="minorEastAsia" w:hAnsiTheme="minorHAnsi" w:cstheme="minorBidi"/>
                <w:smallCaps w:val="0"/>
                <w:noProof/>
                <w:szCs w:val="22"/>
              </w:rPr>
              <w:tab/>
            </w:r>
            <w:r w:rsidR="00654478" w:rsidRPr="00D61EB8">
              <w:rPr>
                <w:rStyle w:val="af1"/>
                <w:rFonts w:hint="eastAsia"/>
                <w:noProof/>
              </w:rPr>
              <w:t>白银品牌升贴水数据文件</w:t>
            </w:r>
            <w:r w:rsidR="00654478">
              <w:rPr>
                <w:noProof/>
                <w:webHidden/>
              </w:rPr>
              <w:tab/>
            </w:r>
            <w:r w:rsidR="00E81C24">
              <w:rPr>
                <w:noProof/>
                <w:webHidden/>
              </w:rPr>
              <w:fldChar w:fldCharType="begin"/>
            </w:r>
            <w:r w:rsidR="00654478">
              <w:rPr>
                <w:noProof/>
                <w:webHidden/>
              </w:rPr>
              <w:instrText xml:space="preserve"> PAGEREF _Toc438719148 \h </w:instrText>
            </w:r>
            <w:r w:rsidR="00E81C24">
              <w:rPr>
                <w:noProof/>
                <w:webHidden/>
              </w:rPr>
            </w:r>
            <w:r w:rsidR="00E81C24">
              <w:rPr>
                <w:noProof/>
                <w:webHidden/>
              </w:rPr>
              <w:fldChar w:fldCharType="separate"/>
            </w:r>
            <w:r w:rsidR="00654478">
              <w:rPr>
                <w:noProof/>
                <w:webHidden/>
              </w:rPr>
              <w:t>53</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49" w:history="1">
            <w:r w:rsidR="00654478" w:rsidRPr="00D61EB8">
              <w:rPr>
                <w:rStyle w:val="af1"/>
                <w:noProof/>
              </w:rPr>
              <w:t>10.3.1</w:t>
            </w:r>
            <w:r w:rsidR="00654478">
              <w:rPr>
                <w:rFonts w:asciiTheme="minorHAnsi" w:eastAsiaTheme="minorEastAsia" w:hAnsiTheme="minorHAnsi" w:cstheme="minorBidi"/>
                <w:iCs w:val="0"/>
                <w:noProof/>
                <w:szCs w:val="22"/>
              </w:rPr>
              <w:tab/>
            </w:r>
            <w:r w:rsidR="00654478" w:rsidRPr="00D61EB8">
              <w:rPr>
                <w:rStyle w:val="af1"/>
                <w:rFonts w:hint="eastAsia"/>
                <w:noProof/>
              </w:rPr>
              <w:t>汇总记录</w:t>
            </w:r>
            <w:r w:rsidR="00654478">
              <w:rPr>
                <w:noProof/>
                <w:webHidden/>
              </w:rPr>
              <w:tab/>
            </w:r>
            <w:r w:rsidR="00E81C24">
              <w:rPr>
                <w:noProof/>
                <w:webHidden/>
              </w:rPr>
              <w:fldChar w:fldCharType="begin"/>
            </w:r>
            <w:r w:rsidR="00654478">
              <w:rPr>
                <w:noProof/>
                <w:webHidden/>
              </w:rPr>
              <w:instrText xml:space="preserve"> PAGEREF _Toc438719149 \h </w:instrText>
            </w:r>
            <w:r w:rsidR="00E81C24">
              <w:rPr>
                <w:noProof/>
                <w:webHidden/>
              </w:rPr>
            </w:r>
            <w:r w:rsidR="00E81C24">
              <w:rPr>
                <w:noProof/>
                <w:webHidden/>
              </w:rPr>
              <w:fldChar w:fldCharType="separate"/>
            </w:r>
            <w:r w:rsidR="00654478">
              <w:rPr>
                <w:noProof/>
                <w:webHidden/>
              </w:rPr>
              <w:t>53</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50" w:history="1">
            <w:r w:rsidR="00654478" w:rsidRPr="00D61EB8">
              <w:rPr>
                <w:rStyle w:val="af1"/>
                <w:noProof/>
              </w:rPr>
              <w:t>10.3.2</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_Toc438719150 \h </w:instrText>
            </w:r>
            <w:r w:rsidR="00E81C24">
              <w:rPr>
                <w:noProof/>
                <w:webHidden/>
              </w:rPr>
            </w:r>
            <w:r w:rsidR="00E81C24">
              <w:rPr>
                <w:noProof/>
                <w:webHidden/>
              </w:rPr>
              <w:fldChar w:fldCharType="separate"/>
            </w:r>
            <w:r w:rsidR="00654478">
              <w:rPr>
                <w:noProof/>
                <w:webHidden/>
              </w:rPr>
              <w:t>54</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51" w:history="1">
            <w:r w:rsidR="00654478" w:rsidRPr="00D61EB8">
              <w:rPr>
                <w:rStyle w:val="af1"/>
                <w:noProof/>
              </w:rPr>
              <w:t>10.4</w:t>
            </w:r>
            <w:r w:rsidR="00654478">
              <w:rPr>
                <w:rFonts w:asciiTheme="minorHAnsi" w:eastAsiaTheme="minorEastAsia" w:hAnsiTheme="minorHAnsi" w:cstheme="minorBidi"/>
                <w:smallCaps w:val="0"/>
                <w:noProof/>
                <w:szCs w:val="22"/>
              </w:rPr>
              <w:tab/>
            </w:r>
            <w:r w:rsidR="00654478" w:rsidRPr="00D61EB8">
              <w:rPr>
                <w:rStyle w:val="af1"/>
                <w:rFonts w:hint="eastAsia"/>
                <w:noProof/>
              </w:rPr>
              <w:t>询价即远掉手续费明细单数据文件</w:t>
            </w:r>
            <w:r w:rsidR="00654478">
              <w:rPr>
                <w:noProof/>
                <w:webHidden/>
              </w:rPr>
              <w:tab/>
            </w:r>
            <w:r w:rsidR="00E81C24">
              <w:rPr>
                <w:noProof/>
                <w:webHidden/>
              </w:rPr>
              <w:fldChar w:fldCharType="begin"/>
            </w:r>
            <w:r w:rsidR="00654478">
              <w:rPr>
                <w:noProof/>
                <w:webHidden/>
              </w:rPr>
              <w:instrText xml:space="preserve"> PAGEREF _Toc438719151 \h </w:instrText>
            </w:r>
            <w:r w:rsidR="00E81C24">
              <w:rPr>
                <w:noProof/>
                <w:webHidden/>
              </w:rPr>
            </w:r>
            <w:r w:rsidR="00E81C24">
              <w:rPr>
                <w:noProof/>
                <w:webHidden/>
              </w:rPr>
              <w:fldChar w:fldCharType="separate"/>
            </w:r>
            <w:r w:rsidR="00654478">
              <w:rPr>
                <w:noProof/>
                <w:webHidden/>
              </w:rPr>
              <w:t>54</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52" w:history="1">
            <w:r w:rsidR="00654478" w:rsidRPr="00D61EB8">
              <w:rPr>
                <w:rStyle w:val="af1"/>
                <w:noProof/>
              </w:rPr>
              <w:t>10.4.1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_Toc438719152 \h </w:instrText>
            </w:r>
            <w:r w:rsidR="00E81C24">
              <w:rPr>
                <w:noProof/>
                <w:webHidden/>
              </w:rPr>
            </w:r>
            <w:r w:rsidR="00E81C24">
              <w:rPr>
                <w:noProof/>
                <w:webHidden/>
              </w:rPr>
              <w:fldChar w:fldCharType="separate"/>
            </w:r>
            <w:r w:rsidR="00654478">
              <w:rPr>
                <w:noProof/>
                <w:webHidden/>
              </w:rPr>
              <w:t>54</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53" w:history="1">
            <w:r w:rsidR="00654478" w:rsidRPr="00D61EB8">
              <w:rPr>
                <w:rStyle w:val="af1"/>
                <w:noProof/>
              </w:rPr>
              <w:t>10.5</w:t>
            </w:r>
            <w:r w:rsidR="00654478">
              <w:rPr>
                <w:rFonts w:asciiTheme="minorHAnsi" w:eastAsiaTheme="minorEastAsia" w:hAnsiTheme="minorHAnsi" w:cstheme="minorBidi"/>
                <w:smallCaps w:val="0"/>
                <w:noProof/>
                <w:szCs w:val="22"/>
              </w:rPr>
              <w:tab/>
            </w:r>
            <w:r w:rsidR="00654478" w:rsidRPr="00D61EB8">
              <w:rPr>
                <w:rStyle w:val="af1"/>
                <w:rFonts w:hint="eastAsia"/>
                <w:noProof/>
              </w:rPr>
              <w:t>询价期权手续费明细单数据文件</w:t>
            </w:r>
            <w:r w:rsidR="00654478">
              <w:rPr>
                <w:noProof/>
                <w:webHidden/>
              </w:rPr>
              <w:tab/>
            </w:r>
            <w:r w:rsidR="00E81C24">
              <w:rPr>
                <w:noProof/>
                <w:webHidden/>
              </w:rPr>
              <w:fldChar w:fldCharType="begin"/>
            </w:r>
            <w:r w:rsidR="00654478">
              <w:rPr>
                <w:noProof/>
                <w:webHidden/>
              </w:rPr>
              <w:instrText xml:space="preserve"> PAGEREF _Toc438719153 \h </w:instrText>
            </w:r>
            <w:r w:rsidR="00E81C24">
              <w:rPr>
                <w:noProof/>
                <w:webHidden/>
              </w:rPr>
            </w:r>
            <w:r w:rsidR="00E81C24">
              <w:rPr>
                <w:noProof/>
                <w:webHidden/>
              </w:rPr>
              <w:fldChar w:fldCharType="separate"/>
            </w:r>
            <w:r w:rsidR="00654478">
              <w:rPr>
                <w:noProof/>
                <w:webHidden/>
              </w:rPr>
              <w:t>55</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54" w:history="1">
            <w:r w:rsidR="00654478" w:rsidRPr="00D61EB8">
              <w:rPr>
                <w:rStyle w:val="af1"/>
                <w:noProof/>
              </w:rPr>
              <w:t>10.5.1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_Toc438719154 \h </w:instrText>
            </w:r>
            <w:r w:rsidR="00E81C24">
              <w:rPr>
                <w:noProof/>
                <w:webHidden/>
              </w:rPr>
            </w:r>
            <w:r w:rsidR="00E81C24">
              <w:rPr>
                <w:noProof/>
                <w:webHidden/>
              </w:rPr>
              <w:fldChar w:fldCharType="separate"/>
            </w:r>
            <w:r w:rsidR="00654478">
              <w:rPr>
                <w:noProof/>
                <w:webHidden/>
              </w:rPr>
              <w:t>55</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55" w:history="1">
            <w:r w:rsidR="00654478" w:rsidRPr="00D61EB8">
              <w:rPr>
                <w:rStyle w:val="af1"/>
                <w:noProof/>
              </w:rPr>
              <w:t>10.6</w:t>
            </w:r>
            <w:r w:rsidR="00654478">
              <w:rPr>
                <w:rFonts w:asciiTheme="minorHAnsi" w:eastAsiaTheme="minorEastAsia" w:hAnsiTheme="minorHAnsi" w:cstheme="minorBidi"/>
                <w:smallCaps w:val="0"/>
                <w:noProof/>
                <w:szCs w:val="22"/>
              </w:rPr>
              <w:tab/>
            </w:r>
            <w:r w:rsidR="00654478" w:rsidRPr="00D61EB8">
              <w:rPr>
                <w:rStyle w:val="af1"/>
                <w:rFonts w:hint="eastAsia"/>
                <w:noProof/>
              </w:rPr>
              <w:t>询价拆借手续费明细单数据文件</w:t>
            </w:r>
            <w:r w:rsidR="00654478">
              <w:rPr>
                <w:noProof/>
                <w:webHidden/>
              </w:rPr>
              <w:tab/>
            </w:r>
            <w:r w:rsidR="00E81C24">
              <w:rPr>
                <w:noProof/>
                <w:webHidden/>
              </w:rPr>
              <w:fldChar w:fldCharType="begin"/>
            </w:r>
            <w:r w:rsidR="00654478">
              <w:rPr>
                <w:noProof/>
                <w:webHidden/>
              </w:rPr>
              <w:instrText xml:space="preserve"> PAGEREF _Toc438719155 \h </w:instrText>
            </w:r>
            <w:r w:rsidR="00E81C24">
              <w:rPr>
                <w:noProof/>
                <w:webHidden/>
              </w:rPr>
            </w:r>
            <w:r w:rsidR="00E81C24">
              <w:rPr>
                <w:noProof/>
                <w:webHidden/>
              </w:rPr>
              <w:fldChar w:fldCharType="separate"/>
            </w:r>
            <w:r w:rsidR="00654478">
              <w:rPr>
                <w:noProof/>
                <w:webHidden/>
              </w:rPr>
              <w:t>55</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56" w:history="1">
            <w:r w:rsidR="00654478" w:rsidRPr="00D61EB8">
              <w:rPr>
                <w:rStyle w:val="af1"/>
                <w:noProof/>
              </w:rPr>
              <w:t>10.6.1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_Toc438719156 \h </w:instrText>
            </w:r>
            <w:r w:rsidR="00E81C24">
              <w:rPr>
                <w:noProof/>
                <w:webHidden/>
              </w:rPr>
            </w:r>
            <w:r w:rsidR="00E81C24">
              <w:rPr>
                <w:noProof/>
                <w:webHidden/>
              </w:rPr>
              <w:fldChar w:fldCharType="separate"/>
            </w:r>
            <w:r w:rsidR="00654478">
              <w:rPr>
                <w:noProof/>
                <w:webHidden/>
              </w:rPr>
              <w:t>55</w:t>
            </w:r>
            <w:r w:rsidR="00E81C24">
              <w:rPr>
                <w:noProof/>
                <w:webHidden/>
              </w:rPr>
              <w:fldChar w:fldCharType="end"/>
            </w:r>
          </w:hyperlink>
        </w:p>
        <w:p w:rsidR="00654478" w:rsidRDefault="00B851C3">
          <w:pPr>
            <w:pStyle w:val="12"/>
            <w:tabs>
              <w:tab w:val="left" w:pos="1260"/>
              <w:tab w:val="right" w:leader="dot" w:pos="8296"/>
            </w:tabs>
            <w:rPr>
              <w:rFonts w:asciiTheme="minorHAnsi" w:eastAsiaTheme="minorEastAsia" w:hAnsiTheme="minorHAnsi" w:cstheme="minorBidi"/>
              <w:b w:val="0"/>
              <w:bCs w:val="0"/>
              <w:caps w:val="0"/>
              <w:noProof/>
              <w:szCs w:val="22"/>
            </w:rPr>
          </w:pPr>
          <w:hyperlink w:anchor="_Toc438719157" w:history="1">
            <w:r w:rsidR="00654478" w:rsidRPr="00D61EB8">
              <w:rPr>
                <w:rStyle w:val="af1"/>
                <w:noProof/>
              </w:rPr>
              <w:t>11</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行情数据</w:t>
            </w:r>
            <w:r w:rsidR="00654478">
              <w:rPr>
                <w:noProof/>
                <w:webHidden/>
              </w:rPr>
              <w:tab/>
            </w:r>
            <w:r w:rsidR="00E81C24">
              <w:rPr>
                <w:noProof/>
                <w:webHidden/>
              </w:rPr>
              <w:fldChar w:fldCharType="begin"/>
            </w:r>
            <w:r w:rsidR="00654478">
              <w:rPr>
                <w:noProof/>
                <w:webHidden/>
              </w:rPr>
              <w:instrText xml:space="preserve"> PAGEREF _Toc438719157 \h </w:instrText>
            </w:r>
            <w:r w:rsidR="00E81C24">
              <w:rPr>
                <w:noProof/>
                <w:webHidden/>
              </w:rPr>
            </w:r>
            <w:r w:rsidR="00E81C24">
              <w:rPr>
                <w:noProof/>
                <w:webHidden/>
              </w:rPr>
              <w:fldChar w:fldCharType="separate"/>
            </w:r>
            <w:r w:rsidR="00654478">
              <w:rPr>
                <w:noProof/>
                <w:webHidden/>
              </w:rPr>
              <w:t>56</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58" w:history="1">
            <w:r w:rsidR="00654478" w:rsidRPr="00D61EB8">
              <w:rPr>
                <w:rStyle w:val="af1"/>
                <w:noProof/>
              </w:rPr>
              <w:t>11.1</w:t>
            </w:r>
            <w:r w:rsidR="00654478">
              <w:rPr>
                <w:rFonts w:asciiTheme="minorHAnsi" w:eastAsiaTheme="minorEastAsia" w:hAnsiTheme="minorHAnsi" w:cstheme="minorBidi"/>
                <w:smallCaps w:val="0"/>
                <w:noProof/>
                <w:szCs w:val="22"/>
              </w:rPr>
              <w:tab/>
            </w:r>
            <w:r w:rsidR="00654478" w:rsidRPr="00D61EB8">
              <w:rPr>
                <w:rStyle w:val="af1"/>
                <w:rFonts w:hint="eastAsia"/>
                <w:noProof/>
              </w:rPr>
              <w:t>竞价收市行情数据文件</w:t>
            </w:r>
            <w:r w:rsidR="00654478">
              <w:rPr>
                <w:noProof/>
                <w:webHidden/>
              </w:rPr>
              <w:tab/>
            </w:r>
            <w:r w:rsidR="00E81C24">
              <w:rPr>
                <w:noProof/>
                <w:webHidden/>
              </w:rPr>
              <w:fldChar w:fldCharType="begin"/>
            </w:r>
            <w:r w:rsidR="00654478">
              <w:rPr>
                <w:noProof/>
                <w:webHidden/>
              </w:rPr>
              <w:instrText xml:space="preserve"> PAGEREF _Toc438719158 \h </w:instrText>
            </w:r>
            <w:r w:rsidR="00E81C24">
              <w:rPr>
                <w:noProof/>
                <w:webHidden/>
              </w:rPr>
            </w:r>
            <w:r w:rsidR="00E81C24">
              <w:rPr>
                <w:noProof/>
                <w:webHidden/>
              </w:rPr>
              <w:fldChar w:fldCharType="separate"/>
            </w:r>
            <w:r w:rsidR="00654478">
              <w:rPr>
                <w:noProof/>
                <w:webHidden/>
              </w:rPr>
              <w:t>56</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59" w:history="1">
            <w:r w:rsidR="00654478" w:rsidRPr="00D61EB8">
              <w:rPr>
                <w:rStyle w:val="af1"/>
                <w:noProof/>
              </w:rPr>
              <w:t>11.1.1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_Toc438719159 \h </w:instrText>
            </w:r>
            <w:r w:rsidR="00E81C24">
              <w:rPr>
                <w:noProof/>
                <w:webHidden/>
              </w:rPr>
            </w:r>
            <w:r w:rsidR="00E81C24">
              <w:rPr>
                <w:noProof/>
                <w:webHidden/>
              </w:rPr>
              <w:fldChar w:fldCharType="separate"/>
            </w:r>
            <w:r w:rsidR="00654478">
              <w:rPr>
                <w:noProof/>
                <w:webHidden/>
              </w:rPr>
              <w:t>56</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60" w:history="1">
            <w:r w:rsidR="00654478" w:rsidRPr="00D61EB8">
              <w:rPr>
                <w:rStyle w:val="af1"/>
                <w:noProof/>
              </w:rPr>
              <w:t>11.2</w:t>
            </w:r>
            <w:r w:rsidR="00654478">
              <w:rPr>
                <w:rFonts w:asciiTheme="minorHAnsi" w:eastAsiaTheme="minorEastAsia" w:hAnsiTheme="minorHAnsi" w:cstheme="minorBidi"/>
                <w:smallCaps w:val="0"/>
                <w:noProof/>
                <w:szCs w:val="22"/>
              </w:rPr>
              <w:tab/>
            </w:r>
            <w:r w:rsidR="00654478" w:rsidRPr="00D61EB8">
              <w:rPr>
                <w:rStyle w:val="af1"/>
                <w:rFonts w:hint="eastAsia"/>
                <w:noProof/>
              </w:rPr>
              <w:t>基准价行情数据文件</w:t>
            </w:r>
            <w:r w:rsidR="00654478">
              <w:rPr>
                <w:noProof/>
                <w:webHidden/>
              </w:rPr>
              <w:tab/>
            </w:r>
            <w:r w:rsidR="00E81C24">
              <w:rPr>
                <w:noProof/>
                <w:webHidden/>
              </w:rPr>
              <w:fldChar w:fldCharType="begin"/>
            </w:r>
            <w:r w:rsidR="00654478">
              <w:rPr>
                <w:noProof/>
                <w:webHidden/>
              </w:rPr>
              <w:instrText xml:space="preserve"> PAGEREF _Toc438719160 \h </w:instrText>
            </w:r>
            <w:r w:rsidR="00E81C24">
              <w:rPr>
                <w:noProof/>
                <w:webHidden/>
              </w:rPr>
            </w:r>
            <w:r w:rsidR="00E81C24">
              <w:rPr>
                <w:noProof/>
                <w:webHidden/>
              </w:rPr>
              <w:fldChar w:fldCharType="separate"/>
            </w:r>
            <w:r w:rsidR="00654478">
              <w:rPr>
                <w:noProof/>
                <w:webHidden/>
              </w:rPr>
              <w:t>57</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61" w:history="1">
            <w:r w:rsidR="00654478" w:rsidRPr="00D61EB8">
              <w:rPr>
                <w:rStyle w:val="af1"/>
                <w:noProof/>
              </w:rPr>
              <w:t>11.2.1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_Toc438719161 \h </w:instrText>
            </w:r>
            <w:r w:rsidR="00E81C24">
              <w:rPr>
                <w:noProof/>
                <w:webHidden/>
              </w:rPr>
            </w:r>
            <w:r w:rsidR="00E81C24">
              <w:rPr>
                <w:noProof/>
                <w:webHidden/>
              </w:rPr>
              <w:fldChar w:fldCharType="separate"/>
            </w:r>
            <w:r w:rsidR="00654478">
              <w:rPr>
                <w:noProof/>
                <w:webHidden/>
              </w:rPr>
              <w:t>57</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62" w:history="1">
            <w:r w:rsidR="00654478" w:rsidRPr="00D61EB8">
              <w:rPr>
                <w:rStyle w:val="af1"/>
                <w:noProof/>
              </w:rPr>
              <w:t>11.3</w:t>
            </w:r>
            <w:r w:rsidR="00654478">
              <w:rPr>
                <w:rFonts w:asciiTheme="minorHAnsi" w:eastAsiaTheme="minorEastAsia" w:hAnsiTheme="minorHAnsi" w:cstheme="minorBidi"/>
                <w:smallCaps w:val="0"/>
                <w:noProof/>
                <w:szCs w:val="22"/>
              </w:rPr>
              <w:tab/>
            </w:r>
            <w:r w:rsidR="00654478" w:rsidRPr="00D61EB8">
              <w:rPr>
                <w:rStyle w:val="af1"/>
                <w:rFonts w:hint="eastAsia"/>
                <w:noProof/>
              </w:rPr>
              <w:t>租借基准利率和均值</w:t>
            </w:r>
            <w:r w:rsidR="00654478">
              <w:rPr>
                <w:noProof/>
                <w:webHidden/>
              </w:rPr>
              <w:tab/>
            </w:r>
            <w:r w:rsidR="00E81C24">
              <w:rPr>
                <w:noProof/>
                <w:webHidden/>
              </w:rPr>
              <w:fldChar w:fldCharType="begin"/>
            </w:r>
            <w:r w:rsidR="00654478">
              <w:rPr>
                <w:noProof/>
                <w:webHidden/>
              </w:rPr>
              <w:instrText xml:space="preserve"> PAGEREF _Toc438719162 \h </w:instrText>
            </w:r>
            <w:r w:rsidR="00E81C24">
              <w:rPr>
                <w:noProof/>
                <w:webHidden/>
              </w:rPr>
            </w:r>
            <w:r w:rsidR="00E81C24">
              <w:rPr>
                <w:noProof/>
                <w:webHidden/>
              </w:rPr>
              <w:fldChar w:fldCharType="separate"/>
            </w:r>
            <w:r w:rsidR="00654478">
              <w:rPr>
                <w:noProof/>
                <w:webHidden/>
              </w:rPr>
              <w:t>57</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63" w:history="1">
            <w:r w:rsidR="00654478" w:rsidRPr="00D61EB8">
              <w:rPr>
                <w:rStyle w:val="af1"/>
                <w:noProof/>
              </w:rPr>
              <w:t>11.3.1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_Toc438719163 \h </w:instrText>
            </w:r>
            <w:r w:rsidR="00E81C24">
              <w:rPr>
                <w:noProof/>
                <w:webHidden/>
              </w:rPr>
            </w:r>
            <w:r w:rsidR="00E81C24">
              <w:rPr>
                <w:noProof/>
                <w:webHidden/>
              </w:rPr>
              <w:fldChar w:fldCharType="separate"/>
            </w:r>
            <w:r w:rsidR="00654478">
              <w:rPr>
                <w:noProof/>
                <w:webHidden/>
              </w:rPr>
              <w:t>57</w:t>
            </w:r>
            <w:r w:rsidR="00E81C24">
              <w:rPr>
                <w:noProof/>
                <w:webHidden/>
              </w:rPr>
              <w:fldChar w:fldCharType="end"/>
            </w:r>
          </w:hyperlink>
        </w:p>
        <w:p w:rsidR="00654478" w:rsidRDefault="00B851C3">
          <w:pPr>
            <w:pStyle w:val="12"/>
            <w:tabs>
              <w:tab w:val="left" w:pos="1260"/>
              <w:tab w:val="right" w:leader="dot" w:pos="8296"/>
            </w:tabs>
            <w:rPr>
              <w:rFonts w:asciiTheme="minorHAnsi" w:eastAsiaTheme="minorEastAsia" w:hAnsiTheme="minorHAnsi" w:cstheme="minorBidi"/>
              <w:b w:val="0"/>
              <w:bCs w:val="0"/>
              <w:caps w:val="0"/>
              <w:noProof/>
              <w:szCs w:val="22"/>
            </w:rPr>
          </w:pPr>
          <w:hyperlink w:anchor="_Toc438719164" w:history="1">
            <w:r w:rsidR="00654478" w:rsidRPr="00D61EB8">
              <w:rPr>
                <w:rStyle w:val="af1"/>
                <w:noProof/>
              </w:rPr>
              <w:t>12</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询价清算单明细</w:t>
            </w:r>
            <w:r w:rsidR="00654478">
              <w:rPr>
                <w:noProof/>
                <w:webHidden/>
              </w:rPr>
              <w:tab/>
            </w:r>
            <w:r w:rsidR="00E81C24">
              <w:rPr>
                <w:noProof/>
                <w:webHidden/>
              </w:rPr>
              <w:fldChar w:fldCharType="begin"/>
            </w:r>
            <w:r w:rsidR="00654478">
              <w:rPr>
                <w:noProof/>
                <w:webHidden/>
              </w:rPr>
              <w:instrText xml:space="preserve"> PAGEREF _Toc438719164 \h </w:instrText>
            </w:r>
            <w:r w:rsidR="00E81C24">
              <w:rPr>
                <w:noProof/>
                <w:webHidden/>
              </w:rPr>
            </w:r>
            <w:r w:rsidR="00E81C24">
              <w:rPr>
                <w:noProof/>
                <w:webHidden/>
              </w:rPr>
              <w:fldChar w:fldCharType="separate"/>
            </w:r>
            <w:r w:rsidR="00654478">
              <w:rPr>
                <w:noProof/>
                <w:webHidden/>
              </w:rPr>
              <w:t>58</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65" w:history="1">
            <w:r w:rsidR="00654478" w:rsidRPr="00D61EB8">
              <w:rPr>
                <w:rStyle w:val="af1"/>
                <w:noProof/>
              </w:rPr>
              <w:t>12.1</w:t>
            </w:r>
            <w:r w:rsidR="00654478">
              <w:rPr>
                <w:rFonts w:asciiTheme="minorHAnsi" w:eastAsiaTheme="minorEastAsia" w:hAnsiTheme="minorHAnsi" w:cstheme="minorBidi"/>
                <w:smallCaps w:val="0"/>
                <w:noProof/>
                <w:szCs w:val="22"/>
              </w:rPr>
              <w:tab/>
            </w:r>
            <w:r w:rsidR="00654478" w:rsidRPr="00D61EB8">
              <w:rPr>
                <w:rStyle w:val="af1"/>
                <w:rFonts w:hint="eastAsia"/>
                <w:noProof/>
              </w:rPr>
              <w:t>即远掉到期清算单数据文件</w:t>
            </w:r>
            <w:r w:rsidR="00654478">
              <w:rPr>
                <w:noProof/>
                <w:webHidden/>
              </w:rPr>
              <w:tab/>
            </w:r>
            <w:r w:rsidR="00E81C24">
              <w:rPr>
                <w:noProof/>
                <w:webHidden/>
              </w:rPr>
              <w:fldChar w:fldCharType="begin"/>
            </w:r>
            <w:r w:rsidR="00654478">
              <w:rPr>
                <w:noProof/>
                <w:webHidden/>
              </w:rPr>
              <w:instrText xml:space="preserve"> PAGEREF _Toc438719165 \h </w:instrText>
            </w:r>
            <w:r w:rsidR="00E81C24">
              <w:rPr>
                <w:noProof/>
                <w:webHidden/>
              </w:rPr>
            </w:r>
            <w:r w:rsidR="00E81C24">
              <w:rPr>
                <w:noProof/>
                <w:webHidden/>
              </w:rPr>
              <w:fldChar w:fldCharType="separate"/>
            </w:r>
            <w:r w:rsidR="00654478">
              <w:rPr>
                <w:noProof/>
                <w:webHidden/>
              </w:rPr>
              <w:t>58</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66" w:history="1">
            <w:r w:rsidR="00654478" w:rsidRPr="00D61EB8">
              <w:rPr>
                <w:rStyle w:val="af1"/>
                <w:noProof/>
              </w:rPr>
              <w:t>12.1.1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_Toc438719166 \h </w:instrText>
            </w:r>
            <w:r w:rsidR="00E81C24">
              <w:rPr>
                <w:noProof/>
                <w:webHidden/>
              </w:rPr>
            </w:r>
            <w:r w:rsidR="00E81C24">
              <w:rPr>
                <w:noProof/>
                <w:webHidden/>
              </w:rPr>
              <w:fldChar w:fldCharType="separate"/>
            </w:r>
            <w:r w:rsidR="00654478">
              <w:rPr>
                <w:noProof/>
                <w:webHidden/>
              </w:rPr>
              <w:t>58</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67" w:history="1">
            <w:r w:rsidR="00654478" w:rsidRPr="00D61EB8">
              <w:rPr>
                <w:rStyle w:val="af1"/>
                <w:noProof/>
              </w:rPr>
              <w:t>12.2</w:t>
            </w:r>
            <w:r w:rsidR="00654478">
              <w:rPr>
                <w:rFonts w:asciiTheme="minorHAnsi" w:eastAsiaTheme="minorEastAsia" w:hAnsiTheme="minorHAnsi" w:cstheme="minorBidi"/>
                <w:smallCaps w:val="0"/>
                <w:noProof/>
                <w:szCs w:val="22"/>
              </w:rPr>
              <w:tab/>
            </w:r>
            <w:r w:rsidR="00654478" w:rsidRPr="00D61EB8">
              <w:rPr>
                <w:rStyle w:val="af1"/>
                <w:rFonts w:hint="eastAsia"/>
                <w:noProof/>
              </w:rPr>
              <w:t>期权权利金清算单数据文件</w:t>
            </w:r>
            <w:r w:rsidR="00654478">
              <w:rPr>
                <w:noProof/>
                <w:webHidden/>
              </w:rPr>
              <w:tab/>
            </w:r>
            <w:r w:rsidR="00E81C24">
              <w:rPr>
                <w:noProof/>
                <w:webHidden/>
              </w:rPr>
              <w:fldChar w:fldCharType="begin"/>
            </w:r>
            <w:r w:rsidR="00654478">
              <w:rPr>
                <w:noProof/>
                <w:webHidden/>
              </w:rPr>
              <w:instrText xml:space="preserve"> PAGEREF _Toc438719167 \h </w:instrText>
            </w:r>
            <w:r w:rsidR="00E81C24">
              <w:rPr>
                <w:noProof/>
                <w:webHidden/>
              </w:rPr>
            </w:r>
            <w:r w:rsidR="00E81C24">
              <w:rPr>
                <w:noProof/>
                <w:webHidden/>
              </w:rPr>
              <w:fldChar w:fldCharType="separate"/>
            </w:r>
            <w:r w:rsidR="00654478">
              <w:rPr>
                <w:noProof/>
                <w:webHidden/>
              </w:rPr>
              <w:t>60</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68" w:history="1">
            <w:r w:rsidR="00654478" w:rsidRPr="00D61EB8">
              <w:rPr>
                <w:rStyle w:val="af1"/>
                <w:noProof/>
              </w:rPr>
              <w:t>12.2.1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_Toc438719168 \h </w:instrText>
            </w:r>
            <w:r w:rsidR="00E81C24">
              <w:rPr>
                <w:noProof/>
                <w:webHidden/>
              </w:rPr>
            </w:r>
            <w:r w:rsidR="00E81C24">
              <w:rPr>
                <w:noProof/>
                <w:webHidden/>
              </w:rPr>
              <w:fldChar w:fldCharType="separate"/>
            </w:r>
            <w:r w:rsidR="00654478">
              <w:rPr>
                <w:noProof/>
                <w:webHidden/>
              </w:rPr>
              <w:t>60</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69" w:history="1">
            <w:r w:rsidR="00654478" w:rsidRPr="00D61EB8">
              <w:rPr>
                <w:rStyle w:val="af1"/>
                <w:noProof/>
              </w:rPr>
              <w:t>12.3</w:t>
            </w:r>
            <w:r w:rsidR="00654478">
              <w:rPr>
                <w:rFonts w:asciiTheme="minorHAnsi" w:eastAsiaTheme="minorEastAsia" w:hAnsiTheme="minorHAnsi" w:cstheme="minorBidi"/>
                <w:smallCaps w:val="0"/>
                <w:noProof/>
                <w:szCs w:val="22"/>
              </w:rPr>
              <w:tab/>
            </w:r>
            <w:r w:rsidR="00654478" w:rsidRPr="00D61EB8">
              <w:rPr>
                <w:rStyle w:val="af1"/>
                <w:rFonts w:hint="eastAsia"/>
                <w:noProof/>
              </w:rPr>
              <w:t>拆借过户清算单数据文件</w:t>
            </w:r>
            <w:r w:rsidR="00654478">
              <w:rPr>
                <w:noProof/>
                <w:webHidden/>
              </w:rPr>
              <w:tab/>
            </w:r>
            <w:r w:rsidR="00E81C24">
              <w:rPr>
                <w:noProof/>
                <w:webHidden/>
              </w:rPr>
              <w:fldChar w:fldCharType="begin"/>
            </w:r>
            <w:r w:rsidR="00654478">
              <w:rPr>
                <w:noProof/>
                <w:webHidden/>
              </w:rPr>
              <w:instrText xml:space="preserve"> PAGEREF _Toc438719169 \h </w:instrText>
            </w:r>
            <w:r w:rsidR="00E81C24">
              <w:rPr>
                <w:noProof/>
                <w:webHidden/>
              </w:rPr>
            </w:r>
            <w:r w:rsidR="00E81C24">
              <w:rPr>
                <w:noProof/>
                <w:webHidden/>
              </w:rPr>
              <w:fldChar w:fldCharType="separate"/>
            </w:r>
            <w:r w:rsidR="00654478">
              <w:rPr>
                <w:noProof/>
                <w:webHidden/>
              </w:rPr>
              <w:t>62</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70" w:history="1">
            <w:r w:rsidR="00654478" w:rsidRPr="00D61EB8">
              <w:rPr>
                <w:rStyle w:val="af1"/>
                <w:noProof/>
              </w:rPr>
              <w:t>12.3.1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_Toc438719170 \h </w:instrText>
            </w:r>
            <w:r w:rsidR="00E81C24">
              <w:rPr>
                <w:noProof/>
                <w:webHidden/>
              </w:rPr>
            </w:r>
            <w:r w:rsidR="00E81C24">
              <w:rPr>
                <w:noProof/>
                <w:webHidden/>
              </w:rPr>
              <w:fldChar w:fldCharType="separate"/>
            </w:r>
            <w:r w:rsidR="00654478">
              <w:rPr>
                <w:noProof/>
                <w:webHidden/>
              </w:rPr>
              <w:t>62</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71" w:history="1">
            <w:r w:rsidR="00654478" w:rsidRPr="00D61EB8">
              <w:rPr>
                <w:rStyle w:val="af1"/>
                <w:noProof/>
              </w:rPr>
              <w:t>12.4</w:t>
            </w:r>
            <w:r w:rsidR="00654478">
              <w:rPr>
                <w:rFonts w:asciiTheme="minorHAnsi" w:eastAsiaTheme="minorEastAsia" w:hAnsiTheme="minorHAnsi" w:cstheme="minorBidi"/>
                <w:smallCaps w:val="0"/>
                <w:noProof/>
                <w:szCs w:val="22"/>
              </w:rPr>
              <w:tab/>
            </w:r>
            <w:r w:rsidR="00654478" w:rsidRPr="00D61EB8">
              <w:rPr>
                <w:rStyle w:val="af1"/>
                <w:rFonts w:hint="eastAsia"/>
                <w:noProof/>
              </w:rPr>
              <w:t>拆借利息清算单数据文件</w:t>
            </w:r>
            <w:r w:rsidR="00654478">
              <w:rPr>
                <w:noProof/>
                <w:webHidden/>
              </w:rPr>
              <w:tab/>
            </w:r>
            <w:r w:rsidR="00E81C24">
              <w:rPr>
                <w:noProof/>
                <w:webHidden/>
              </w:rPr>
              <w:fldChar w:fldCharType="begin"/>
            </w:r>
            <w:r w:rsidR="00654478">
              <w:rPr>
                <w:noProof/>
                <w:webHidden/>
              </w:rPr>
              <w:instrText xml:space="preserve"> PAGEREF _Toc438719171 \h </w:instrText>
            </w:r>
            <w:r w:rsidR="00E81C24">
              <w:rPr>
                <w:noProof/>
                <w:webHidden/>
              </w:rPr>
            </w:r>
            <w:r w:rsidR="00E81C24">
              <w:rPr>
                <w:noProof/>
                <w:webHidden/>
              </w:rPr>
              <w:fldChar w:fldCharType="separate"/>
            </w:r>
            <w:r w:rsidR="00654478">
              <w:rPr>
                <w:noProof/>
                <w:webHidden/>
              </w:rPr>
              <w:t>63</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72" w:history="1">
            <w:r w:rsidR="00654478" w:rsidRPr="00D61EB8">
              <w:rPr>
                <w:rStyle w:val="af1"/>
                <w:noProof/>
              </w:rPr>
              <w:t>12.4.1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_Toc438719172 \h </w:instrText>
            </w:r>
            <w:r w:rsidR="00E81C24">
              <w:rPr>
                <w:noProof/>
                <w:webHidden/>
              </w:rPr>
            </w:r>
            <w:r w:rsidR="00E81C24">
              <w:rPr>
                <w:noProof/>
                <w:webHidden/>
              </w:rPr>
              <w:fldChar w:fldCharType="separate"/>
            </w:r>
            <w:r w:rsidR="00654478">
              <w:rPr>
                <w:noProof/>
                <w:webHidden/>
              </w:rPr>
              <w:t>63</w:t>
            </w:r>
            <w:r w:rsidR="00E81C24">
              <w:rPr>
                <w:noProof/>
                <w:webHidden/>
              </w:rPr>
              <w:fldChar w:fldCharType="end"/>
            </w:r>
          </w:hyperlink>
        </w:p>
        <w:p w:rsidR="00654478" w:rsidRDefault="00B851C3">
          <w:pPr>
            <w:pStyle w:val="12"/>
            <w:tabs>
              <w:tab w:val="left" w:pos="1260"/>
              <w:tab w:val="right" w:leader="dot" w:pos="8296"/>
            </w:tabs>
            <w:rPr>
              <w:rFonts w:asciiTheme="minorHAnsi" w:eastAsiaTheme="minorEastAsia" w:hAnsiTheme="minorHAnsi" w:cstheme="minorBidi"/>
              <w:b w:val="0"/>
              <w:bCs w:val="0"/>
              <w:caps w:val="0"/>
              <w:noProof/>
              <w:szCs w:val="22"/>
            </w:rPr>
          </w:pPr>
          <w:hyperlink w:anchor="_Toc438719173" w:history="1">
            <w:r w:rsidR="00654478" w:rsidRPr="00D61EB8">
              <w:rPr>
                <w:rStyle w:val="af1"/>
                <w:noProof/>
              </w:rPr>
              <w:t>13</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其他数据</w:t>
            </w:r>
            <w:r w:rsidR="00654478">
              <w:rPr>
                <w:noProof/>
                <w:webHidden/>
              </w:rPr>
              <w:tab/>
            </w:r>
            <w:r w:rsidR="00E81C24">
              <w:rPr>
                <w:noProof/>
                <w:webHidden/>
              </w:rPr>
              <w:fldChar w:fldCharType="begin"/>
            </w:r>
            <w:r w:rsidR="00654478">
              <w:rPr>
                <w:noProof/>
                <w:webHidden/>
              </w:rPr>
              <w:instrText xml:space="preserve"> PAGEREF _Toc438719173 \h </w:instrText>
            </w:r>
            <w:r w:rsidR="00E81C24">
              <w:rPr>
                <w:noProof/>
                <w:webHidden/>
              </w:rPr>
            </w:r>
            <w:r w:rsidR="00E81C24">
              <w:rPr>
                <w:noProof/>
                <w:webHidden/>
              </w:rPr>
              <w:fldChar w:fldCharType="separate"/>
            </w:r>
            <w:r w:rsidR="00654478">
              <w:rPr>
                <w:noProof/>
                <w:webHidden/>
              </w:rPr>
              <w:t>64</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74" w:history="1">
            <w:r w:rsidR="00654478" w:rsidRPr="00D61EB8">
              <w:rPr>
                <w:rStyle w:val="af1"/>
                <w:noProof/>
              </w:rPr>
              <w:t>13.1</w:t>
            </w:r>
            <w:r w:rsidR="00654478">
              <w:rPr>
                <w:rFonts w:asciiTheme="minorHAnsi" w:eastAsiaTheme="minorEastAsia" w:hAnsiTheme="minorHAnsi" w:cstheme="minorBidi"/>
                <w:smallCaps w:val="0"/>
                <w:noProof/>
                <w:szCs w:val="22"/>
              </w:rPr>
              <w:tab/>
            </w:r>
            <w:r w:rsidR="00654478" w:rsidRPr="00D61EB8">
              <w:rPr>
                <w:rStyle w:val="af1"/>
                <w:rFonts w:hint="eastAsia"/>
                <w:noProof/>
              </w:rPr>
              <w:t>充抵申请明细数据文件</w:t>
            </w:r>
            <w:r w:rsidR="00654478">
              <w:rPr>
                <w:noProof/>
                <w:webHidden/>
              </w:rPr>
              <w:tab/>
            </w:r>
            <w:r w:rsidR="00E81C24">
              <w:rPr>
                <w:noProof/>
                <w:webHidden/>
              </w:rPr>
              <w:fldChar w:fldCharType="begin"/>
            </w:r>
            <w:r w:rsidR="00654478">
              <w:rPr>
                <w:noProof/>
                <w:webHidden/>
              </w:rPr>
              <w:instrText xml:space="preserve"> PAGEREF _Toc438719174 \h </w:instrText>
            </w:r>
            <w:r w:rsidR="00E81C24">
              <w:rPr>
                <w:noProof/>
                <w:webHidden/>
              </w:rPr>
            </w:r>
            <w:r w:rsidR="00E81C24">
              <w:rPr>
                <w:noProof/>
                <w:webHidden/>
              </w:rPr>
              <w:fldChar w:fldCharType="separate"/>
            </w:r>
            <w:r w:rsidR="00654478">
              <w:rPr>
                <w:noProof/>
                <w:webHidden/>
              </w:rPr>
              <w:t>64</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75" w:history="1">
            <w:r w:rsidR="00654478" w:rsidRPr="00D61EB8">
              <w:rPr>
                <w:rStyle w:val="af1"/>
                <w:noProof/>
              </w:rPr>
              <w:t>13.1.1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_Toc438719175 \h </w:instrText>
            </w:r>
            <w:r w:rsidR="00E81C24">
              <w:rPr>
                <w:noProof/>
                <w:webHidden/>
              </w:rPr>
            </w:r>
            <w:r w:rsidR="00E81C24">
              <w:rPr>
                <w:noProof/>
                <w:webHidden/>
              </w:rPr>
              <w:fldChar w:fldCharType="separate"/>
            </w:r>
            <w:r w:rsidR="00654478">
              <w:rPr>
                <w:noProof/>
                <w:webHidden/>
              </w:rPr>
              <w:t>64</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76" w:history="1">
            <w:r w:rsidR="00654478" w:rsidRPr="00D61EB8">
              <w:rPr>
                <w:rStyle w:val="af1"/>
                <w:noProof/>
              </w:rPr>
              <w:t>13.2</w:t>
            </w:r>
            <w:r w:rsidR="00654478">
              <w:rPr>
                <w:rFonts w:asciiTheme="minorHAnsi" w:eastAsiaTheme="minorEastAsia" w:hAnsiTheme="minorHAnsi" w:cstheme="minorBidi"/>
                <w:smallCaps w:val="0"/>
                <w:noProof/>
                <w:szCs w:val="22"/>
              </w:rPr>
              <w:tab/>
            </w:r>
            <w:r w:rsidR="00654478" w:rsidRPr="00D61EB8">
              <w:rPr>
                <w:rStyle w:val="af1"/>
                <w:rFonts w:hint="eastAsia"/>
                <w:noProof/>
              </w:rPr>
              <w:t>竞价违约单数据文件</w:t>
            </w:r>
            <w:r w:rsidR="00654478">
              <w:rPr>
                <w:noProof/>
                <w:webHidden/>
              </w:rPr>
              <w:tab/>
            </w:r>
            <w:r w:rsidR="00E81C24">
              <w:rPr>
                <w:noProof/>
                <w:webHidden/>
              </w:rPr>
              <w:fldChar w:fldCharType="begin"/>
            </w:r>
            <w:r w:rsidR="00654478">
              <w:rPr>
                <w:noProof/>
                <w:webHidden/>
              </w:rPr>
              <w:instrText xml:space="preserve"> PAGEREF _Toc438719176 \h </w:instrText>
            </w:r>
            <w:r w:rsidR="00E81C24">
              <w:rPr>
                <w:noProof/>
                <w:webHidden/>
              </w:rPr>
            </w:r>
            <w:r w:rsidR="00E81C24">
              <w:rPr>
                <w:noProof/>
                <w:webHidden/>
              </w:rPr>
              <w:fldChar w:fldCharType="separate"/>
            </w:r>
            <w:r w:rsidR="00654478">
              <w:rPr>
                <w:noProof/>
                <w:webHidden/>
              </w:rPr>
              <w:t>66</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77" w:history="1">
            <w:r w:rsidR="00654478" w:rsidRPr="00D61EB8">
              <w:rPr>
                <w:rStyle w:val="af1"/>
                <w:noProof/>
              </w:rPr>
              <w:t>13.2.1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_Toc438719177 \h </w:instrText>
            </w:r>
            <w:r w:rsidR="00E81C24">
              <w:rPr>
                <w:noProof/>
                <w:webHidden/>
              </w:rPr>
            </w:r>
            <w:r w:rsidR="00E81C24">
              <w:rPr>
                <w:noProof/>
                <w:webHidden/>
              </w:rPr>
              <w:fldChar w:fldCharType="separate"/>
            </w:r>
            <w:r w:rsidR="00654478">
              <w:rPr>
                <w:noProof/>
                <w:webHidden/>
              </w:rPr>
              <w:t>66</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78" w:history="1">
            <w:r w:rsidR="00654478" w:rsidRPr="00D61EB8">
              <w:rPr>
                <w:rStyle w:val="af1"/>
                <w:noProof/>
              </w:rPr>
              <w:t>13.3</w:t>
            </w:r>
            <w:r w:rsidR="00654478">
              <w:rPr>
                <w:rFonts w:asciiTheme="minorHAnsi" w:eastAsiaTheme="minorEastAsia" w:hAnsiTheme="minorHAnsi" w:cstheme="minorBidi"/>
                <w:smallCaps w:val="0"/>
                <w:noProof/>
                <w:szCs w:val="22"/>
              </w:rPr>
              <w:tab/>
            </w:r>
            <w:r w:rsidR="00654478" w:rsidRPr="00D61EB8">
              <w:rPr>
                <w:rStyle w:val="af1"/>
                <w:rFonts w:hint="eastAsia"/>
                <w:noProof/>
              </w:rPr>
              <w:t>发票数据文件</w:t>
            </w:r>
            <w:r w:rsidR="00654478">
              <w:rPr>
                <w:noProof/>
                <w:webHidden/>
              </w:rPr>
              <w:tab/>
            </w:r>
            <w:r w:rsidR="00E81C24">
              <w:rPr>
                <w:noProof/>
                <w:webHidden/>
              </w:rPr>
              <w:fldChar w:fldCharType="begin"/>
            </w:r>
            <w:r w:rsidR="00654478">
              <w:rPr>
                <w:noProof/>
                <w:webHidden/>
              </w:rPr>
              <w:instrText xml:space="preserve"> PAGEREF _Toc438719178 \h </w:instrText>
            </w:r>
            <w:r w:rsidR="00E81C24">
              <w:rPr>
                <w:noProof/>
                <w:webHidden/>
              </w:rPr>
            </w:r>
            <w:r w:rsidR="00E81C24">
              <w:rPr>
                <w:noProof/>
                <w:webHidden/>
              </w:rPr>
              <w:fldChar w:fldCharType="separate"/>
            </w:r>
            <w:r w:rsidR="00654478">
              <w:rPr>
                <w:noProof/>
                <w:webHidden/>
              </w:rPr>
              <w:t>67</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79" w:history="1">
            <w:r w:rsidR="00654478" w:rsidRPr="00D61EB8">
              <w:rPr>
                <w:rStyle w:val="af1"/>
                <w:noProof/>
              </w:rPr>
              <w:t>13.3.1</w:t>
            </w:r>
            <w:r w:rsidR="00654478">
              <w:rPr>
                <w:rFonts w:asciiTheme="minorHAnsi" w:eastAsiaTheme="minorEastAsia" w:hAnsiTheme="minorHAnsi" w:cstheme="minorBidi"/>
                <w:iCs w:val="0"/>
                <w:noProof/>
                <w:szCs w:val="22"/>
              </w:rPr>
              <w:tab/>
            </w:r>
            <w:r w:rsidR="00654478" w:rsidRPr="00D61EB8">
              <w:rPr>
                <w:rStyle w:val="af1"/>
                <w:rFonts w:hint="eastAsia"/>
                <w:noProof/>
              </w:rPr>
              <w:t>明细记录</w:t>
            </w:r>
            <w:r w:rsidR="00654478">
              <w:rPr>
                <w:noProof/>
                <w:webHidden/>
              </w:rPr>
              <w:tab/>
            </w:r>
            <w:r w:rsidR="00E81C24">
              <w:rPr>
                <w:noProof/>
                <w:webHidden/>
              </w:rPr>
              <w:fldChar w:fldCharType="begin"/>
            </w:r>
            <w:r w:rsidR="00654478">
              <w:rPr>
                <w:noProof/>
                <w:webHidden/>
              </w:rPr>
              <w:instrText xml:space="preserve"> PAGEREF _Toc438719179 \h </w:instrText>
            </w:r>
            <w:r w:rsidR="00E81C24">
              <w:rPr>
                <w:noProof/>
                <w:webHidden/>
              </w:rPr>
            </w:r>
            <w:r w:rsidR="00E81C24">
              <w:rPr>
                <w:noProof/>
                <w:webHidden/>
              </w:rPr>
              <w:fldChar w:fldCharType="separate"/>
            </w:r>
            <w:r w:rsidR="00654478">
              <w:rPr>
                <w:noProof/>
                <w:webHidden/>
              </w:rPr>
              <w:t>67</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80" w:history="1">
            <w:r w:rsidR="00654478" w:rsidRPr="00D61EB8">
              <w:rPr>
                <w:rStyle w:val="af1"/>
                <w:noProof/>
              </w:rPr>
              <w:t>13.4</w:t>
            </w:r>
            <w:r w:rsidR="00654478">
              <w:rPr>
                <w:rFonts w:asciiTheme="minorHAnsi" w:eastAsiaTheme="minorEastAsia" w:hAnsiTheme="minorHAnsi" w:cstheme="minorBidi"/>
                <w:smallCaps w:val="0"/>
                <w:noProof/>
                <w:szCs w:val="22"/>
              </w:rPr>
              <w:tab/>
            </w:r>
            <w:r w:rsidR="00654478" w:rsidRPr="00D61EB8">
              <w:rPr>
                <w:rStyle w:val="af1"/>
                <w:rFonts w:hint="eastAsia"/>
                <w:noProof/>
              </w:rPr>
              <w:t>保证金率和手续费率数据文件</w:t>
            </w:r>
            <w:r w:rsidR="00654478">
              <w:rPr>
                <w:noProof/>
                <w:webHidden/>
              </w:rPr>
              <w:tab/>
            </w:r>
            <w:r w:rsidR="00E81C24">
              <w:rPr>
                <w:noProof/>
                <w:webHidden/>
              </w:rPr>
              <w:fldChar w:fldCharType="begin"/>
            </w:r>
            <w:r w:rsidR="00654478">
              <w:rPr>
                <w:noProof/>
                <w:webHidden/>
              </w:rPr>
              <w:instrText xml:space="preserve"> PAGEREF _Toc438719180 \h </w:instrText>
            </w:r>
            <w:r w:rsidR="00E81C24">
              <w:rPr>
                <w:noProof/>
                <w:webHidden/>
              </w:rPr>
            </w:r>
            <w:r w:rsidR="00E81C24">
              <w:rPr>
                <w:noProof/>
                <w:webHidden/>
              </w:rPr>
              <w:fldChar w:fldCharType="separate"/>
            </w:r>
            <w:r w:rsidR="00654478">
              <w:rPr>
                <w:noProof/>
                <w:webHidden/>
              </w:rPr>
              <w:t>67</w:t>
            </w:r>
            <w:r w:rsidR="00E81C24">
              <w:rPr>
                <w:noProof/>
                <w:webHidden/>
              </w:rPr>
              <w:fldChar w:fldCharType="end"/>
            </w:r>
          </w:hyperlink>
        </w:p>
        <w:p w:rsidR="00654478" w:rsidRDefault="00B851C3">
          <w:pPr>
            <w:pStyle w:val="31"/>
            <w:tabs>
              <w:tab w:val="left" w:pos="1260"/>
              <w:tab w:val="right" w:leader="dot" w:pos="8296"/>
            </w:tabs>
            <w:rPr>
              <w:rFonts w:asciiTheme="minorHAnsi" w:eastAsiaTheme="minorEastAsia" w:hAnsiTheme="minorHAnsi" w:cstheme="minorBidi"/>
              <w:iCs w:val="0"/>
              <w:noProof/>
              <w:szCs w:val="22"/>
            </w:rPr>
          </w:pPr>
          <w:hyperlink w:anchor="_Toc438719182" w:history="1">
            <w:r w:rsidR="00654478" w:rsidRPr="00D61EB8">
              <w:rPr>
                <w:rStyle w:val="af1"/>
                <w:noProof/>
              </w:rPr>
              <w:t>13.4.1</w:t>
            </w:r>
            <w:r w:rsidR="00654478">
              <w:rPr>
                <w:rFonts w:asciiTheme="minorHAnsi" w:eastAsiaTheme="minorEastAsia" w:hAnsiTheme="minorHAnsi" w:cstheme="minorBidi"/>
                <w:iCs w:val="0"/>
                <w:noProof/>
                <w:szCs w:val="22"/>
              </w:rPr>
              <w:tab/>
            </w:r>
            <w:r w:rsidR="00654478" w:rsidRPr="00D61EB8">
              <w:rPr>
                <w:rStyle w:val="af1"/>
                <w:rFonts w:hint="eastAsia"/>
                <w:noProof/>
              </w:rPr>
              <w:t>明细文件</w:t>
            </w:r>
            <w:r w:rsidR="00654478">
              <w:rPr>
                <w:noProof/>
                <w:webHidden/>
              </w:rPr>
              <w:tab/>
            </w:r>
            <w:r w:rsidR="00E81C24">
              <w:rPr>
                <w:noProof/>
                <w:webHidden/>
              </w:rPr>
              <w:fldChar w:fldCharType="begin"/>
            </w:r>
            <w:r w:rsidR="00654478">
              <w:rPr>
                <w:noProof/>
                <w:webHidden/>
              </w:rPr>
              <w:instrText xml:space="preserve"> PAGEREF _Toc438719182 \h </w:instrText>
            </w:r>
            <w:r w:rsidR="00E81C24">
              <w:rPr>
                <w:noProof/>
                <w:webHidden/>
              </w:rPr>
            </w:r>
            <w:r w:rsidR="00E81C24">
              <w:rPr>
                <w:noProof/>
                <w:webHidden/>
              </w:rPr>
              <w:fldChar w:fldCharType="separate"/>
            </w:r>
            <w:r w:rsidR="00654478">
              <w:rPr>
                <w:noProof/>
                <w:webHidden/>
              </w:rPr>
              <w:t>67</w:t>
            </w:r>
            <w:r w:rsidR="00E81C24">
              <w:rPr>
                <w:noProof/>
                <w:webHidden/>
              </w:rPr>
              <w:fldChar w:fldCharType="end"/>
            </w:r>
          </w:hyperlink>
        </w:p>
        <w:p w:rsidR="00654478" w:rsidRDefault="00B851C3">
          <w:pPr>
            <w:pStyle w:val="12"/>
            <w:tabs>
              <w:tab w:val="left" w:pos="1260"/>
              <w:tab w:val="right" w:leader="dot" w:pos="8296"/>
            </w:tabs>
            <w:rPr>
              <w:rFonts w:asciiTheme="minorHAnsi" w:eastAsiaTheme="minorEastAsia" w:hAnsiTheme="minorHAnsi" w:cstheme="minorBidi"/>
              <w:b w:val="0"/>
              <w:bCs w:val="0"/>
              <w:caps w:val="0"/>
              <w:noProof/>
              <w:szCs w:val="22"/>
            </w:rPr>
          </w:pPr>
          <w:hyperlink w:anchor="_Toc438719183" w:history="1">
            <w:r w:rsidR="00654478" w:rsidRPr="00D61EB8">
              <w:rPr>
                <w:rStyle w:val="af1"/>
                <w:noProof/>
              </w:rPr>
              <w:t>14</w:t>
            </w:r>
            <w:r w:rsidR="00654478">
              <w:rPr>
                <w:rFonts w:asciiTheme="minorHAnsi" w:eastAsiaTheme="minorEastAsia" w:hAnsiTheme="minorHAnsi" w:cstheme="minorBidi"/>
                <w:b w:val="0"/>
                <w:bCs w:val="0"/>
                <w:caps w:val="0"/>
                <w:noProof/>
                <w:szCs w:val="22"/>
              </w:rPr>
              <w:tab/>
            </w:r>
            <w:r w:rsidR="00654478" w:rsidRPr="00D61EB8">
              <w:rPr>
                <w:rStyle w:val="af1"/>
                <w:rFonts w:hint="eastAsia"/>
                <w:noProof/>
              </w:rPr>
              <w:t>标志文件定义</w:t>
            </w:r>
            <w:r w:rsidR="00654478">
              <w:rPr>
                <w:noProof/>
                <w:webHidden/>
              </w:rPr>
              <w:tab/>
            </w:r>
            <w:r w:rsidR="00E81C24">
              <w:rPr>
                <w:noProof/>
                <w:webHidden/>
              </w:rPr>
              <w:fldChar w:fldCharType="begin"/>
            </w:r>
            <w:r w:rsidR="00654478">
              <w:rPr>
                <w:noProof/>
                <w:webHidden/>
              </w:rPr>
              <w:instrText xml:space="preserve"> PAGEREF _Toc438719183 \h </w:instrText>
            </w:r>
            <w:r w:rsidR="00E81C24">
              <w:rPr>
                <w:noProof/>
                <w:webHidden/>
              </w:rPr>
            </w:r>
            <w:r w:rsidR="00E81C24">
              <w:rPr>
                <w:noProof/>
                <w:webHidden/>
              </w:rPr>
              <w:fldChar w:fldCharType="separate"/>
            </w:r>
            <w:r w:rsidR="00654478">
              <w:rPr>
                <w:noProof/>
                <w:webHidden/>
              </w:rPr>
              <w:t>68</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84" w:history="1">
            <w:r w:rsidR="00654478" w:rsidRPr="00D61EB8">
              <w:rPr>
                <w:rStyle w:val="af1"/>
                <w:noProof/>
              </w:rPr>
              <w:t>14.1</w:t>
            </w:r>
            <w:r w:rsidR="00654478">
              <w:rPr>
                <w:rFonts w:asciiTheme="minorHAnsi" w:eastAsiaTheme="minorEastAsia" w:hAnsiTheme="minorHAnsi" w:cstheme="minorBidi"/>
                <w:smallCaps w:val="0"/>
                <w:noProof/>
                <w:szCs w:val="22"/>
              </w:rPr>
              <w:tab/>
            </w:r>
            <w:r w:rsidR="00654478" w:rsidRPr="00D61EB8">
              <w:rPr>
                <w:rStyle w:val="af1"/>
                <w:rFonts w:hint="eastAsia"/>
                <w:noProof/>
              </w:rPr>
              <w:t>概述</w:t>
            </w:r>
            <w:r w:rsidR="00654478">
              <w:rPr>
                <w:noProof/>
                <w:webHidden/>
              </w:rPr>
              <w:tab/>
            </w:r>
            <w:r w:rsidR="00E81C24">
              <w:rPr>
                <w:noProof/>
                <w:webHidden/>
              </w:rPr>
              <w:fldChar w:fldCharType="begin"/>
            </w:r>
            <w:r w:rsidR="00654478">
              <w:rPr>
                <w:noProof/>
                <w:webHidden/>
              </w:rPr>
              <w:instrText xml:space="preserve"> PAGEREF _Toc438719184 \h </w:instrText>
            </w:r>
            <w:r w:rsidR="00E81C24">
              <w:rPr>
                <w:noProof/>
                <w:webHidden/>
              </w:rPr>
            </w:r>
            <w:r w:rsidR="00E81C24">
              <w:rPr>
                <w:noProof/>
                <w:webHidden/>
              </w:rPr>
              <w:fldChar w:fldCharType="separate"/>
            </w:r>
            <w:r w:rsidR="00654478">
              <w:rPr>
                <w:noProof/>
                <w:webHidden/>
              </w:rPr>
              <w:t>68</w:t>
            </w:r>
            <w:r w:rsidR="00E81C24">
              <w:rPr>
                <w:noProof/>
                <w:webHidden/>
              </w:rPr>
              <w:fldChar w:fldCharType="end"/>
            </w:r>
          </w:hyperlink>
        </w:p>
        <w:p w:rsidR="00654478" w:rsidRDefault="00B851C3">
          <w:pPr>
            <w:pStyle w:val="23"/>
            <w:tabs>
              <w:tab w:val="left" w:pos="1260"/>
              <w:tab w:val="right" w:leader="dot" w:pos="8296"/>
            </w:tabs>
            <w:rPr>
              <w:rFonts w:asciiTheme="minorHAnsi" w:eastAsiaTheme="minorEastAsia" w:hAnsiTheme="minorHAnsi" w:cstheme="minorBidi"/>
              <w:smallCaps w:val="0"/>
              <w:noProof/>
              <w:szCs w:val="22"/>
            </w:rPr>
          </w:pPr>
          <w:hyperlink w:anchor="_Toc438719185" w:history="1">
            <w:r w:rsidR="00654478" w:rsidRPr="00D61EB8">
              <w:rPr>
                <w:rStyle w:val="af1"/>
                <w:noProof/>
              </w:rPr>
              <w:t>14.2</w:t>
            </w:r>
            <w:r w:rsidR="00654478">
              <w:rPr>
                <w:rFonts w:asciiTheme="minorHAnsi" w:eastAsiaTheme="minorEastAsia" w:hAnsiTheme="minorHAnsi" w:cstheme="minorBidi"/>
                <w:smallCaps w:val="0"/>
                <w:noProof/>
                <w:szCs w:val="22"/>
              </w:rPr>
              <w:tab/>
            </w:r>
            <w:r w:rsidR="00654478" w:rsidRPr="00D61EB8">
              <w:rPr>
                <w:rStyle w:val="af1"/>
                <w:rFonts w:hint="eastAsia"/>
                <w:noProof/>
              </w:rPr>
              <w:t>标志文件定义</w:t>
            </w:r>
            <w:r w:rsidR="00654478">
              <w:rPr>
                <w:noProof/>
                <w:webHidden/>
              </w:rPr>
              <w:tab/>
            </w:r>
            <w:r w:rsidR="00E81C24">
              <w:rPr>
                <w:noProof/>
                <w:webHidden/>
              </w:rPr>
              <w:fldChar w:fldCharType="begin"/>
            </w:r>
            <w:r w:rsidR="00654478">
              <w:rPr>
                <w:noProof/>
                <w:webHidden/>
              </w:rPr>
              <w:instrText xml:space="preserve"> PAGEREF _Toc438719185 \h </w:instrText>
            </w:r>
            <w:r w:rsidR="00E81C24">
              <w:rPr>
                <w:noProof/>
                <w:webHidden/>
              </w:rPr>
            </w:r>
            <w:r w:rsidR="00E81C24">
              <w:rPr>
                <w:noProof/>
                <w:webHidden/>
              </w:rPr>
              <w:fldChar w:fldCharType="separate"/>
            </w:r>
            <w:r w:rsidR="00654478">
              <w:rPr>
                <w:noProof/>
                <w:webHidden/>
              </w:rPr>
              <w:t>68</w:t>
            </w:r>
            <w:r w:rsidR="00E81C24">
              <w:rPr>
                <w:noProof/>
                <w:webHidden/>
              </w:rPr>
              <w:fldChar w:fldCharType="end"/>
            </w:r>
          </w:hyperlink>
        </w:p>
        <w:p w:rsidR="00820C0F" w:rsidRDefault="00E81C24" w:rsidP="00820C0F">
          <w:pPr>
            <w:ind w:firstLine="482"/>
          </w:pPr>
          <w:r>
            <w:rPr>
              <w:b/>
              <w:bCs/>
              <w:lang w:val="zh-CN"/>
            </w:rPr>
            <w:fldChar w:fldCharType="end"/>
          </w:r>
        </w:p>
      </w:sdtContent>
    </w:sdt>
    <w:p w:rsidR="00820C0F" w:rsidRDefault="00820C0F">
      <w:pPr>
        <w:widowControl/>
        <w:spacing w:line="240" w:lineRule="auto"/>
        <w:ind w:firstLineChars="0" w:firstLine="0"/>
        <w:jc w:val="left"/>
      </w:pPr>
      <w:r>
        <w:br w:type="page"/>
      </w:r>
    </w:p>
    <w:p w:rsidR="00156908" w:rsidRDefault="00156908" w:rsidP="008263E9">
      <w:pPr>
        <w:pStyle w:val="1"/>
        <w:numPr>
          <w:ilvl w:val="0"/>
          <w:numId w:val="1"/>
        </w:numPr>
        <w:ind w:left="0" w:firstLine="0"/>
      </w:pPr>
      <w:bookmarkStart w:id="61" w:name="_Toc410051789"/>
      <w:bookmarkStart w:id="62" w:name="_Toc438719081"/>
      <w:r>
        <w:rPr>
          <w:rFonts w:hint="eastAsia"/>
        </w:rPr>
        <w:t>前言</w:t>
      </w:r>
      <w:bookmarkEnd w:id="61"/>
      <w:bookmarkEnd w:id="62"/>
    </w:p>
    <w:p w:rsidR="00156908" w:rsidRDefault="00156908" w:rsidP="00156908">
      <w:pPr>
        <w:pStyle w:val="21"/>
        <w:numPr>
          <w:ilvl w:val="1"/>
          <w:numId w:val="1"/>
        </w:numPr>
        <w:ind w:left="0" w:firstLineChars="0" w:firstLine="0"/>
      </w:pPr>
      <w:bookmarkStart w:id="63" w:name="_Toc410051790"/>
      <w:bookmarkStart w:id="64" w:name="_Toc438719082"/>
      <w:r>
        <w:rPr>
          <w:rFonts w:hint="eastAsia"/>
        </w:rPr>
        <w:t>目标和范围</w:t>
      </w:r>
      <w:bookmarkEnd w:id="63"/>
      <w:bookmarkEnd w:id="64"/>
    </w:p>
    <w:p w:rsidR="00156908" w:rsidRDefault="00156908" w:rsidP="00156908">
      <w:pPr>
        <w:ind w:firstLine="480"/>
      </w:pPr>
      <w:r>
        <w:rPr>
          <w:rFonts w:hint="eastAsia"/>
        </w:rPr>
        <w:t>本文档</w:t>
      </w:r>
      <w:r w:rsidR="00A360F5">
        <w:rPr>
          <w:rFonts w:hint="eastAsia"/>
        </w:rPr>
        <w:t>定义了</w:t>
      </w:r>
      <w:r>
        <w:rPr>
          <w:rFonts w:hint="eastAsia"/>
        </w:rPr>
        <w:t>上海黄金交易所系统与</w:t>
      </w:r>
      <w:r w:rsidR="0049364B">
        <w:rPr>
          <w:rFonts w:hint="eastAsia"/>
        </w:rPr>
        <w:t>会员二级系统</w:t>
      </w:r>
      <w:r>
        <w:rPr>
          <w:rFonts w:hint="eastAsia"/>
        </w:rPr>
        <w:t>之间</w:t>
      </w:r>
      <w:r w:rsidR="00A360F5">
        <w:rPr>
          <w:rFonts w:hint="eastAsia"/>
        </w:rPr>
        <w:t>传输的数据文件</w:t>
      </w:r>
      <w:r w:rsidR="0049364B">
        <w:rPr>
          <w:rFonts w:hint="eastAsia"/>
        </w:rPr>
        <w:t>内容及传输方式。</w:t>
      </w:r>
      <w:r w:rsidR="00A360F5">
        <w:rPr>
          <w:rFonts w:hint="eastAsia"/>
        </w:rPr>
        <w:t>数据文件的定义</w:t>
      </w:r>
      <w:r w:rsidR="0049364B">
        <w:rPr>
          <w:rFonts w:hint="eastAsia"/>
        </w:rPr>
        <w:t>及传输方式</w:t>
      </w:r>
      <w:r w:rsidR="00A360F5">
        <w:rPr>
          <w:rFonts w:hint="eastAsia"/>
        </w:rPr>
        <w:t>遵循</w:t>
      </w:r>
      <w:r w:rsidR="00A360F5">
        <w:rPr>
          <w:rFonts w:hint="eastAsia"/>
        </w:rPr>
        <w:t>GDS</w:t>
      </w:r>
      <w:r>
        <w:rPr>
          <w:rFonts w:hint="eastAsia"/>
        </w:rPr>
        <w:t>标准。</w:t>
      </w:r>
    </w:p>
    <w:p w:rsidR="00156908" w:rsidRDefault="00156908" w:rsidP="00156908">
      <w:pPr>
        <w:pStyle w:val="21"/>
        <w:numPr>
          <w:ilvl w:val="1"/>
          <w:numId w:val="1"/>
        </w:numPr>
        <w:ind w:left="0" w:firstLineChars="0" w:firstLine="0"/>
      </w:pPr>
      <w:bookmarkStart w:id="65" w:name="_Toc410051791"/>
      <w:bookmarkStart w:id="66" w:name="_Toc438719083"/>
      <w:r>
        <w:rPr>
          <w:rFonts w:hint="eastAsia"/>
        </w:rPr>
        <w:t>读者对象</w:t>
      </w:r>
      <w:bookmarkEnd w:id="65"/>
      <w:bookmarkEnd w:id="66"/>
    </w:p>
    <w:p w:rsidR="00156908" w:rsidRDefault="0049364B" w:rsidP="00156908">
      <w:pPr>
        <w:ind w:firstLine="480"/>
      </w:pPr>
      <w:r w:rsidRPr="00E37E81">
        <w:rPr>
          <w:rFonts w:hint="eastAsia"/>
        </w:rPr>
        <w:t>本接口标准说明书的适用读者为：上海黄金交易所业务</w:t>
      </w:r>
      <w:r w:rsidRPr="00E37E81">
        <w:rPr>
          <w:rFonts w:hint="eastAsia"/>
        </w:rPr>
        <w:t>/</w:t>
      </w:r>
      <w:r w:rsidRPr="00E37E81">
        <w:rPr>
          <w:rFonts w:hint="eastAsia"/>
        </w:rPr>
        <w:t>技术部门人员、上海黄金交易所第</w:t>
      </w:r>
      <w:r w:rsidRPr="00E37E81">
        <w:rPr>
          <w:rFonts w:hint="eastAsia"/>
        </w:rPr>
        <w:t>3</w:t>
      </w:r>
      <w:r w:rsidRPr="00E37E81">
        <w:rPr>
          <w:rFonts w:hint="eastAsia"/>
        </w:rPr>
        <w:t>代系统开发商和各</w:t>
      </w:r>
      <w:r>
        <w:rPr>
          <w:rFonts w:hint="eastAsia"/>
        </w:rPr>
        <w:t>自主开发会员</w:t>
      </w:r>
      <w:r w:rsidRPr="00E37E81">
        <w:rPr>
          <w:rFonts w:hint="eastAsia"/>
        </w:rPr>
        <w:t>。</w:t>
      </w:r>
    </w:p>
    <w:p w:rsidR="00156908" w:rsidRDefault="00156908" w:rsidP="00156908">
      <w:pPr>
        <w:pStyle w:val="21"/>
        <w:numPr>
          <w:ilvl w:val="1"/>
          <w:numId w:val="1"/>
        </w:numPr>
        <w:ind w:left="0" w:firstLineChars="0" w:firstLine="0"/>
      </w:pPr>
      <w:bookmarkStart w:id="67" w:name="_Toc410051792"/>
      <w:bookmarkStart w:id="68" w:name="_Toc438719084"/>
      <w:r>
        <w:rPr>
          <w:rFonts w:hint="eastAsia"/>
        </w:rPr>
        <w:t>参考文档</w:t>
      </w:r>
      <w:bookmarkEnd w:id="67"/>
      <w:bookmarkEnd w:id="68"/>
    </w:p>
    <w:p w:rsidR="00156908" w:rsidRDefault="00156908" w:rsidP="00156908">
      <w:pPr>
        <w:ind w:firstLine="480"/>
      </w:pPr>
      <w:r>
        <w:rPr>
          <w:rFonts w:hint="eastAsia"/>
        </w:rPr>
        <w:t>《</w:t>
      </w:r>
      <w:r w:rsidRPr="0052372E">
        <w:rPr>
          <w:rFonts w:hint="eastAsia"/>
        </w:rPr>
        <w:t>上海黄金交易所</w:t>
      </w:r>
      <w:r w:rsidR="00B5168F">
        <w:rPr>
          <w:rFonts w:hint="eastAsia"/>
        </w:rPr>
        <w:t>数据接口标准</w:t>
      </w:r>
      <w:r w:rsidRPr="0052372E">
        <w:rPr>
          <w:rFonts w:hint="eastAsia"/>
        </w:rPr>
        <w:t>(</w:t>
      </w:r>
      <w:r w:rsidR="00B5168F">
        <w:rPr>
          <w:rFonts w:hint="eastAsia"/>
        </w:rPr>
        <w:t>GDS</w:t>
      </w:r>
      <w:r w:rsidRPr="0052372E">
        <w:rPr>
          <w:rFonts w:hint="eastAsia"/>
        </w:rPr>
        <w:t>)</w:t>
      </w:r>
      <w:r>
        <w:rPr>
          <w:rFonts w:hint="eastAsia"/>
        </w:rPr>
        <w:t>》</w:t>
      </w:r>
    </w:p>
    <w:p w:rsidR="00B5168F" w:rsidRDefault="00B5168F" w:rsidP="00B5168F">
      <w:pPr>
        <w:ind w:firstLine="480"/>
      </w:pPr>
      <w:r>
        <w:rPr>
          <w:rFonts w:hint="eastAsia"/>
        </w:rPr>
        <w:t>《</w:t>
      </w:r>
      <w:r w:rsidR="009A6B18" w:rsidRPr="009A6B18">
        <w:rPr>
          <w:rFonts w:hint="eastAsia"/>
          <w:iCs/>
        </w:rPr>
        <w:t>上海黄金交易所上海金集中定价交易系统需求规格说明书</w:t>
      </w:r>
      <w:r>
        <w:rPr>
          <w:rFonts w:hint="eastAsia"/>
        </w:rPr>
        <w:t>》</w:t>
      </w:r>
    </w:p>
    <w:p w:rsidR="00967269" w:rsidRPr="00967269" w:rsidRDefault="0049364B" w:rsidP="00B5168F">
      <w:pPr>
        <w:ind w:firstLine="480"/>
      </w:pPr>
      <w:r>
        <w:rPr>
          <w:rFonts w:hint="eastAsia"/>
        </w:rPr>
        <w:t>《</w:t>
      </w:r>
      <w:r w:rsidRPr="0049364B">
        <w:rPr>
          <w:rFonts w:hint="eastAsia"/>
        </w:rPr>
        <w:t>上海黄金交易所</w:t>
      </w:r>
      <w:r w:rsidRPr="0049364B">
        <w:rPr>
          <w:rFonts w:hint="eastAsia"/>
        </w:rPr>
        <w:t>GEMS-2</w:t>
      </w:r>
      <w:r w:rsidRPr="0049364B">
        <w:rPr>
          <w:rFonts w:hint="eastAsia"/>
        </w:rPr>
        <w:t>二级系统清算对账文件需求规格说明书</w:t>
      </w:r>
      <w:r w:rsidR="00642620">
        <w:rPr>
          <w:rFonts w:hint="eastAsia"/>
        </w:rPr>
        <w:t>V1.0</w:t>
      </w:r>
      <w:r>
        <w:rPr>
          <w:rFonts w:hint="eastAsia"/>
        </w:rPr>
        <w:t>》</w:t>
      </w:r>
    </w:p>
    <w:p w:rsidR="00A42140" w:rsidRDefault="006E18FE" w:rsidP="00A42140">
      <w:pPr>
        <w:pStyle w:val="1"/>
        <w:numPr>
          <w:ilvl w:val="0"/>
          <w:numId w:val="1"/>
        </w:numPr>
      </w:pPr>
      <w:bookmarkStart w:id="69" w:name="_Toc438719085"/>
      <w:r>
        <w:rPr>
          <w:rFonts w:hint="eastAsia"/>
        </w:rPr>
        <w:t>文件格式</w:t>
      </w:r>
      <w:r w:rsidR="00A42140">
        <w:rPr>
          <w:rFonts w:hint="eastAsia"/>
        </w:rPr>
        <w:t>约定</w:t>
      </w:r>
      <w:bookmarkEnd w:id="69"/>
    </w:p>
    <w:p w:rsidR="00A42140" w:rsidRDefault="00A42140" w:rsidP="00A42140">
      <w:pPr>
        <w:pStyle w:val="21"/>
        <w:numPr>
          <w:ilvl w:val="1"/>
          <w:numId w:val="1"/>
        </w:numPr>
        <w:ind w:left="0" w:firstLineChars="0" w:firstLine="0"/>
      </w:pPr>
      <w:bookmarkStart w:id="70" w:name="_Toc438719086"/>
      <w:bookmarkStart w:id="71" w:name="_Toc402278933"/>
      <w:r>
        <w:rPr>
          <w:rFonts w:hint="eastAsia"/>
        </w:rPr>
        <w:t>文件结构</w:t>
      </w:r>
      <w:bookmarkEnd w:id="70"/>
    </w:p>
    <w:p w:rsidR="00A42140" w:rsidRDefault="00A42140" w:rsidP="00A42140">
      <w:pPr>
        <w:ind w:firstLine="480"/>
      </w:pPr>
      <w:r>
        <w:rPr>
          <w:rFonts w:hint="eastAsia"/>
        </w:rPr>
        <w:t>遵循</w:t>
      </w:r>
      <w:r>
        <w:rPr>
          <w:rFonts w:hint="eastAsia"/>
        </w:rPr>
        <w:t>GDS</w:t>
      </w:r>
      <w:r>
        <w:rPr>
          <w:rFonts w:hint="eastAsia"/>
        </w:rPr>
        <w:t>协议定义，数据文件</w:t>
      </w:r>
      <w:r w:rsidR="00542978">
        <w:rPr>
          <w:rFonts w:hint="eastAsia"/>
        </w:rPr>
        <w:t>如下：</w:t>
      </w:r>
    </w:p>
    <w:p w:rsidR="00542978" w:rsidRPr="00EC0D3A" w:rsidRDefault="00542978" w:rsidP="00542978">
      <w:pPr>
        <w:shd w:val="clear" w:color="auto" w:fill="D9D9D9" w:themeFill="background1" w:themeFillShade="D9"/>
        <w:ind w:firstLine="420"/>
        <w:rPr>
          <w:sz w:val="21"/>
        </w:rPr>
      </w:pPr>
      <w:r w:rsidRPr="00EC0D3A">
        <w:rPr>
          <w:rFonts w:hint="eastAsia"/>
          <w:sz w:val="21"/>
        </w:rPr>
        <w:t>文件记录</w:t>
      </w:r>
      <w:r w:rsidRPr="00EC0D3A">
        <w:rPr>
          <w:rFonts w:hint="eastAsia"/>
          <w:sz w:val="21"/>
        </w:rPr>
        <w:t>1</w:t>
      </w:r>
    </w:p>
    <w:p w:rsidR="00542978" w:rsidRPr="00EC0D3A" w:rsidRDefault="00542978" w:rsidP="00542978">
      <w:pPr>
        <w:shd w:val="clear" w:color="auto" w:fill="D9D9D9" w:themeFill="background1" w:themeFillShade="D9"/>
        <w:ind w:firstLine="420"/>
        <w:rPr>
          <w:sz w:val="21"/>
        </w:rPr>
      </w:pPr>
      <w:r w:rsidRPr="00EC0D3A">
        <w:rPr>
          <w:rFonts w:hint="eastAsia"/>
          <w:sz w:val="21"/>
        </w:rPr>
        <w:t>文件记录</w:t>
      </w:r>
      <w:r w:rsidRPr="00EC0D3A">
        <w:rPr>
          <w:rFonts w:hint="eastAsia"/>
          <w:sz w:val="21"/>
        </w:rPr>
        <w:t>2</w:t>
      </w:r>
    </w:p>
    <w:p w:rsidR="00542978" w:rsidRPr="00EC0D3A" w:rsidRDefault="00542978" w:rsidP="00542978">
      <w:pPr>
        <w:shd w:val="clear" w:color="auto" w:fill="D9D9D9" w:themeFill="background1" w:themeFillShade="D9"/>
        <w:ind w:firstLine="420"/>
        <w:rPr>
          <w:sz w:val="21"/>
        </w:rPr>
      </w:pPr>
      <w:r w:rsidRPr="00EC0D3A">
        <w:rPr>
          <w:sz w:val="21"/>
        </w:rPr>
        <w:t>……</w:t>
      </w:r>
    </w:p>
    <w:p w:rsidR="00542978" w:rsidRPr="00EC0D3A" w:rsidRDefault="00542978" w:rsidP="00542978">
      <w:pPr>
        <w:shd w:val="clear" w:color="auto" w:fill="D9D9D9" w:themeFill="background1" w:themeFillShade="D9"/>
        <w:ind w:firstLine="420"/>
        <w:rPr>
          <w:sz w:val="21"/>
        </w:rPr>
      </w:pPr>
      <w:r w:rsidRPr="00EC0D3A">
        <w:rPr>
          <w:rFonts w:hint="eastAsia"/>
          <w:sz w:val="21"/>
        </w:rPr>
        <w:t>文件记录</w:t>
      </w:r>
      <w:r w:rsidRPr="00EC0D3A">
        <w:rPr>
          <w:rFonts w:hint="eastAsia"/>
          <w:sz w:val="21"/>
        </w:rPr>
        <w:t>N</w:t>
      </w:r>
    </w:p>
    <w:p w:rsidR="00542978" w:rsidRPr="00542978" w:rsidRDefault="00542978" w:rsidP="00A42140">
      <w:pPr>
        <w:ind w:firstLine="480"/>
      </w:pPr>
    </w:p>
    <w:p w:rsidR="00A42140" w:rsidRDefault="00A42140" w:rsidP="00A42140">
      <w:pPr>
        <w:pStyle w:val="21"/>
        <w:numPr>
          <w:ilvl w:val="1"/>
          <w:numId w:val="1"/>
        </w:numPr>
        <w:ind w:left="0" w:firstLineChars="0" w:firstLine="0"/>
      </w:pPr>
      <w:bookmarkStart w:id="72" w:name="_Toc438719087"/>
      <w:bookmarkEnd w:id="71"/>
      <w:r>
        <w:rPr>
          <w:rFonts w:hint="eastAsia"/>
        </w:rPr>
        <w:t>记录格式</w:t>
      </w:r>
      <w:bookmarkEnd w:id="72"/>
    </w:p>
    <w:p w:rsidR="00A42140" w:rsidRPr="0021504C" w:rsidRDefault="00A42140" w:rsidP="00A42140">
      <w:pPr>
        <w:ind w:firstLine="480"/>
      </w:pPr>
      <w:r>
        <w:rPr>
          <w:rFonts w:hAnsi="宋体" w:cs="Arial" w:hint="eastAsia"/>
          <w:lang w:val="zh-CN"/>
        </w:rPr>
        <w:t>1</w:t>
      </w:r>
      <w:r>
        <w:rPr>
          <w:rFonts w:hAnsi="宋体" w:cs="Arial" w:hint="eastAsia"/>
          <w:lang w:val="zh-CN"/>
        </w:rPr>
        <w:t>）</w:t>
      </w:r>
      <w:r w:rsidRPr="0059377D">
        <w:rPr>
          <w:rFonts w:hAnsi="宋体" w:cs="Arial"/>
          <w:lang w:val="zh-CN"/>
        </w:rPr>
        <w:t>每个字段均为定长字段，文本型字符串左对齐，右补空格，而数字型字符串均右对齐，左补空格。</w:t>
      </w:r>
    </w:p>
    <w:p w:rsidR="00A42140" w:rsidRDefault="00A42140" w:rsidP="00A42140">
      <w:pPr>
        <w:ind w:firstLine="480"/>
      </w:pPr>
      <w:r>
        <w:rPr>
          <w:rFonts w:hint="eastAsia"/>
        </w:rPr>
        <w:t>2</w:t>
      </w:r>
      <w:r>
        <w:rPr>
          <w:rFonts w:hint="eastAsia"/>
        </w:rPr>
        <w:t>）当数据文件中有记录时，一行对应一条记录，各字段分隔符</w:t>
      </w:r>
      <w:proofErr w:type="gramStart"/>
      <w:r>
        <w:t>”</w:t>
      </w:r>
      <w:proofErr w:type="gramEnd"/>
      <w:r>
        <w:rPr>
          <w:rFonts w:hint="eastAsia"/>
        </w:rPr>
        <w:t>|</w:t>
      </w:r>
      <w:proofErr w:type="gramStart"/>
      <w:r>
        <w:t>”</w:t>
      </w:r>
      <w:proofErr w:type="gramEnd"/>
      <w:r>
        <w:rPr>
          <w:rFonts w:hint="eastAsia"/>
        </w:rPr>
        <w:t>，换行符是</w:t>
      </w:r>
      <w:proofErr w:type="gramStart"/>
      <w:r w:rsidRPr="00FA308C">
        <w:t>”</w:t>
      </w:r>
      <w:proofErr w:type="gramEnd"/>
      <w:r w:rsidRPr="00FA308C">
        <w:rPr>
          <w:rFonts w:hint="eastAsia"/>
        </w:rPr>
        <w:t>\n</w:t>
      </w:r>
      <w:proofErr w:type="gramStart"/>
      <w:r w:rsidRPr="00FA308C">
        <w:t>”</w:t>
      </w:r>
      <w:proofErr w:type="gramEnd"/>
      <w:r>
        <w:rPr>
          <w:rFonts w:hint="eastAsia"/>
        </w:rPr>
        <w:t>。</w:t>
      </w:r>
    </w:p>
    <w:p w:rsidR="003A1EDB" w:rsidRDefault="003A1EDB" w:rsidP="003A1EDB">
      <w:pPr>
        <w:pStyle w:val="21"/>
        <w:numPr>
          <w:ilvl w:val="1"/>
          <w:numId w:val="1"/>
        </w:numPr>
        <w:ind w:left="0" w:firstLineChars="0" w:firstLine="0"/>
      </w:pPr>
      <w:bookmarkStart w:id="73" w:name="_Toc438719088"/>
      <w:r>
        <w:rPr>
          <w:rFonts w:hint="eastAsia"/>
        </w:rPr>
        <w:t>数据类型</w:t>
      </w:r>
      <w:r w:rsidR="009F05C2">
        <w:rPr>
          <w:rFonts w:hint="eastAsia"/>
        </w:rPr>
        <w:t>符号</w:t>
      </w:r>
      <w:bookmarkEnd w:id="73"/>
    </w:p>
    <w:p w:rsidR="003F36C7" w:rsidRDefault="003F36C7" w:rsidP="003F36C7">
      <w:pPr>
        <w:pStyle w:val="30"/>
        <w:numPr>
          <w:ilvl w:val="2"/>
          <w:numId w:val="1"/>
        </w:numPr>
        <w:ind w:left="0" w:firstLineChars="0" w:firstLine="0"/>
      </w:pPr>
      <w:bookmarkStart w:id="74" w:name="_Toc438719089"/>
      <w:r>
        <w:rPr>
          <w:rFonts w:hint="eastAsia"/>
        </w:rPr>
        <w:t>基本约定</w:t>
      </w:r>
      <w:bookmarkEnd w:id="74"/>
    </w:p>
    <w:p w:rsidR="003A1EDB" w:rsidRPr="00E90FA4" w:rsidRDefault="003A1EDB" w:rsidP="003A1EDB">
      <w:pPr>
        <w:ind w:firstLine="480"/>
      </w:pPr>
      <w:r>
        <w:rPr>
          <w:rFonts w:hint="eastAsia"/>
        </w:rPr>
        <w:t>在定义数据文件中的字段类型时，引入如下符号：</w:t>
      </w:r>
    </w:p>
    <w:p w:rsidR="003A1EDB" w:rsidRDefault="003A1EDB" w:rsidP="003A1EDB">
      <w:pPr>
        <w:ind w:firstLine="480"/>
      </w:pPr>
      <w:r>
        <w:rPr>
          <w:rFonts w:hint="eastAsia"/>
        </w:rPr>
        <w:t>1</w:t>
      </w:r>
      <w:r>
        <w:rPr>
          <w:rFonts w:hint="eastAsia"/>
        </w:rPr>
        <w:t>）</w:t>
      </w:r>
      <w:r>
        <w:rPr>
          <w:rFonts w:hint="eastAsia"/>
        </w:rPr>
        <w:t>Cx</w:t>
      </w:r>
      <w:r>
        <w:rPr>
          <w:rFonts w:hint="eastAsia"/>
        </w:rPr>
        <w:t>表示字符串，</w:t>
      </w:r>
      <w:r>
        <w:rPr>
          <w:rFonts w:hint="eastAsia"/>
        </w:rPr>
        <w:t>x</w:t>
      </w:r>
      <w:r>
        <w:rPr>
          <w:rFonts w:hint="eastAsia"/>
        </w:rPr>
        <w:t>表示字符串的最大长度，除非特殊声明，字符串均可包含大小写字母。</w:t>
      </w:r>
    </w:p>
    <w:p w:rsidR="003A1EDB" w:rsidRDefault="003A1EDB" w:rsidP="003A1EDB">
      <w:pPr>
        <w:ind w:firstLine="480"/>
      </w:pPr>
      <w:r>
        <w:rPr>
          <w:rFonts w:hint="eastAsia"/>
        </w:rPr>
        <w:t>2</w:t>
      </w:r>
      <w:r>
        <w:rPr>
          <w:rFonts w:hint="eastAsia"/>
        </w:rPr>
        <w:t>）</w:t>
      </w:r>
      <w:r>
        <w:rPr>
          <w:rFonts w:hint="eastAsia"/>
        </w:rPr>
        <w:t>Nx</w:t>
      </w:r>
      <w:r>
        <w:rPr>
          <w:rFonts w:hint="eastAsia"/>
        </w:rPr>
        <w:t>表示十进制整数，</w:t>
      </w:r>
      <w:r>
        <w:rPr>
          <w:rFonts w:hint="eastAsia"/>
        </w:rPr>
        <w:t>x</w:t>
      </w:r>
      <w:r>
        <w:rPr>
          <w:rFonts w:hint="eastAsia"/>
        </w:rPr>
        <w:t>代表整数最大位数（不包括正负号）。</w:t>
      </w:r>
    </w:p>
    <w:p w:rsidR="008E6890" w:rsidRDefault="003A1EDB" w:rsidP="008E6890">
      <w:pPr>
        <w:ind w:firstLine="480"/>
      </w:pPr>
      <w:r>
        <w:rPr>
          <w:rFonts w:hint="eastAsia"/>
        </w:rPr>
        <w:t>3</w:t>
      </w:r>
      <w:r>
        <w:rPr>
          <w:rFonts w:hint="eastAsia"/>
        </w:rPr>
        <w:t>）</w:t>
      </w:r>
      <w:r>
        <w:rPr>
          <w:rFonts w:hint="eastAsia"/>
        </w:rPr>
        <w:t>N</w:t>
      </w:r>
      <w:ins w:id="75" w:author="罗莎" w:date="2016-09-28T15:45:00Z">
        <w:r w:rsidR="00E45D29">
          <w:rPr>
            <w:rFonts w:hint="eastAsia"/>
          </w:rPr>
          <w:t>(</w:t>
        </w:r>
      </w:ins>
      <w:r w:rsidR="00266A28">
        <w:rPr>
          <w:rFonts w:hint="eastAsia"/>
        </w:rPr>
        <w:t>x</w:t>
      </w:r>
      <w:ins w:id="76" w:author="罗莎" w:date="2016-09-28T15:45:00Z">
        <w:r w:rsidR="00E45D29">
          <w:rPr>
            <w:rFonts w:hint="eastAsia"/>
          </w:rPr>
          <w:t>,</w:t>
        </w:r>
      </w:ins>
      <w:del w:id="77" w:author="罗莎" w:date="2016-09-28T15:45:00Z">
        <w:r w:rsidDel="00E45D29">
          <w:rPr>
            <w:rFonts w:hint="eastAsia"/>
          </w:rPr>
          <w:delText>(</w:delText>
        </w:r>
      </w:del>
      <w:r>
        <w:rPr>
          <w:rFonts w:hint="eastAsia"/>
        </w:rPr>
        <w:t>y)</w:t>
      </w:r>
      <w:r>
        <w:rPr>
          <w:rFonts w:hint="eastAsia"/>
        </w:rPr>
        <w:t>标识</w:t>
      </w:r>
      <w:r w:rsidR="00266A28">
        <w:rPr>
          <w:rFonts w:hint="eastAsia"/>
        </w:rPr>
        <w:t>浮点数</w:t>
      </w:r>
      <w:r>
        <w:rPr>
          <w:rFonts w:hint="eastAsia"/>
        </w:rPr>
        <w:t>，</w:t>
      </w:r>
      <w:r>
        <w:rPr>
          <w:rFonts w:hint="eastAsia"/>
        </w:rPr>
        <w:t>x</w:t>
      </w:r>
      <w:r>
        <w:rPr>
          <w:rFonts w:hint="eastAsia"/>
        </w:rPr>
        <w:t>代表整数</w:t>
      </w:r>
      <w:r w:rsidR="00266A28">
        <w:rPr>
          <w:rFonts w:hint="eastAsia"/>
        </w:rPr>
        <w:t>与小数总</w:t>
      </w:r>
      <w:del w:id="78" w:author="罗莎" w:date="2016-09-28T14:28:00Z">
        <w:r w:rsidR="00266A28" w:rsidDel="00093652">
          <w:rPr>
            <w:rFonts w:hint="eastAsia"/>
          </w:rPr>
          <w:delText>结</w:delText>
        </w:r>
      </w:del>
      <w:r w:rsidR="00266A28">
        <w:rPr>
          <w:rFonts w:hint="eastAsia"/>
        </w:rPr>
        <w:t>位数，不包括小数点，</w:t>
      </w:r>
      <w:r w:rsidR="00266A28">
        <w:rPr>
          <w:rFonts w:hint="eastAsia"/>
        </w:rPr>
        <w:t>y</w:t>
      </w:r>
      <w:r w:rsidR="00266A28">
        <w:rPr>
          <w:rFonts w:hint="eastAsia"/>
        </w:rPr>
        <w:t>表示小数位数。</w:t>
      </w:r>
    </w:p>
    <w:p w:rsidR="003F36C7" w:rsidRDefault="00DD4F4E" w:rsidP="003F36C7">
      <w:pPr>
        <w:pStyle w:val="30"/>
        <w:numPr>
          <w:ilvl w:val="2"/>
          <w:numId w:val="1"/>
        </w:numPr>
        <w:ind w:left="0" w:firstLineChars="0" w:firstLine="0"/>
      </w:pPr>
      <w:bookmarkStart w:id="79" w:name="_Toc438719090"/>
      <w:r>
        <w:rPr>
          <w:rFonts w:hint="eastAsia"/>
        </w:rPr>
        <w:t>扩展数据类型定义</w:t>
      </w:r>
      <w:bookmarkEnd w:id="79"/>
    </w:p>
    <w:tbl>
      <w:tblPr>
        <w:tblW w:w="9253" w:type="dxa"/>
        <w:tblInd w:w="93" w:type="dxa"/>
        <w:tblLook w:val="04A0" w:firstRow="1" w:lastRow="0" w:firstColumn="1" w:lastColumn="0" w:noHBand="0" w:noVBand="1"/>
      </w:tblPr>
      <w:tblGrid>
        <w:gridCol w:w="1080"/>
        <w:gridCol w:w="1080"/>
        <w:gridCol w:w="1080"/>
        <w:gridCol w:w="1133"/>
        <w:gridCol w:w="1080"/>
        <w:gridCol w:w="3800"/>
      </w:tblGrid>
      <w:tr w:rsidR="00DD4F4E" w:rsidRPr="00DD4F4E" w:rsidTr="00DD4F4E">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DD4F4E" w:rsidRPr="00DD4F4E" w:rsidRDefault="00DD4F4E" w:rsidP="00DD4F4E">
            <w:pPr>
              <w:widowControl/>
              <w:spacing w:line="240" w:lineRule="auto"/>
              <w:ind w:firstLineChars="0" w:firstLine="422"/>
              <w:rPr>
                <w:rFonts w:ascii="宋体" w:eastAsia="宋体" w:hAnsi="宋体" w:cs="宋体"/>
                <w:b/>
                <w:bCs/>
                <w:color w:val="000000"/>
                <w:kern w:val="0"/>
                <w:sz w:val="21"/>
                <w:szCs w:val="21"/>
              </w:rPr>
            </w:pPr>
            <w:r w:rsidRPr="00DD4F4E">
              <w:rPr>
                <w:rFonts w:ascii="宋体" w:eastAsia="宋体" w:hAnsi="宋体" w:cs="宋体" w:hint="eastAsia"/>
                <w:b/>
                <w:bCs/>
                <w:color w:val="000000"/>
                <w:kern w:val="0"/>
                <w:sz w:val="21"/>
                <w:szCs w:val="21"/>
              </w:rPr>
              <w:t>扩展类型</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DD4F4E" w:rsidRPr="00DD4F4E" w:rsidRDefault="00DD4F4E" w:rsidP="00DD4F4E">
            <w:pPr>
              <w:widowControl/>
              <w:spacing w:line="240" w:lineRule="auto"/>
              <w:ind w:firstLineChars="0" w:firstLine="0"/>
              <w:rPr>
                <w:rFonts w:ascii="宋体" w:eastAsia="宋体" w:hAnsi="宋体" w:cs="宋体"/>
                <w:b/>
                <w:bCs/>
                <w:color w:val="000000"/>
                <w:kern w:val="0"/>
                <w:sz w:val="21"/>
                <w:szCs w:val="21"/>
              </w:rPr>
            </w:pPr>
            <w:r w:rsidRPr="00DD4F4E">
              <w:rPr>
                <w:rFonts w:ascii="宋体" w:eastAsia="宋体" w:hAnsi="宋体" w:cs="宋体" w:hint="eastAsia"/>
                <w:b/>
                <w:bCs/>
                <w:color w:val="000000"/>
                <w:kern w:val="0"/>
                <w:sz w:val="21"/>
                <w:szCs w:val="21"/>
              </w:rPr>
              <w:t>单位</w:t>
            </w:r>
          </w:p>
        </w:tc>
        <w:tc>
          <w:tcPr>
            <w:tcW w:w="1133" w:type="dxa"/>
            <w:tcBorders>
              <w:top w:val="single" w:sz="4" w:space="0" w:color="auto"/>
              <w:left w:val="nil"/>
              <w:bottom w:val="single" w:sz="4" w:space="0" w:color="auto"/>
              <w:right w:val="single" w:sz="4" w:space="0" w:color="auto"/>
            </w:tcBorders>
            <w:shd w:val="clear" w:color="000000" w:fill="BFBFBF"/>
            <w:noWrap/>
            <w:vAlign w:val="center"/>
            <w:hideMark/>
          </w:tcPr>
          <w:p w:rsidR="00DD4F4E" w:rsidRPr="00DD4F4E" w:rsidRDefault="00DD4F4E" w:rsidP="00DD4F4E">
            <w:pPr>
              <w:widowControl/>
              <w:spacing w:line="240" w:lineRule="auto"/>
              <w:ind w:firstLineChars="0" w:firstLine="0"/>
              <w:rPr>
                <w:rFonts w:ascii="宋体" w:eastAsia="宋体" w:hAnsi="宋体" w:cs="宋体"/>
                <w:b/>
                <w:bCs/>
                <w:color w:val="000000"/>
                <w:kern w:val="0"/>
                <w:sz w:val="21"/>
                <w:szCs w:val="21"/>
              </w:rPr>
            </w:pPr>
            <w:r w:rsidRPr="00DD4F4E">
              <w:rPr>
                <w:rFonts w:ascii="宋体" w:eastAsia="宋体" w:hAnsi="宋体" w:cs="宋体" w:hint="eastAsia"/>
                <w:b/>
                <w:bCs/>
                <w:color w:val="000000"/>
                <w:kern w:val="0"/>
                <w:sz w:val="21"/>
                <w:szCs w:val="21"/>
              </w:rPr>
              <w:t>精度</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DD4F4E" w:rsidRPr="00DD4F4E" w:rsidRDefault="00DD4F4E" w:rsidP="00DD4F4E">
            <w:pPr>
              <w:widowControl/>
              <w:spacing w:line="240" w:lineRule="auto"/>
              <w:ind w:firstLineChars="0" w:firstLine="0"/>
              <w:rPr>
                <w:rFonts w:ascii="宋体" w:eastAsia="宋体" w:hAnsi="宋体" w:cs="宋体"/>
                <w:b/>
                <w:bCs/>
                <w:color w:val="000000"/>
                <w:kern w:val="0"/>
                <w:sz w:val="21"/>
                <w:szCs w:val="21"/>
              </w:rPr>
            </w:pPr>
            <w:r w:rsidRPr="00DD4F4E">
              <w:rPr>
                <w:rFonts w:ascii="宋体" w:eastAsia="宋体" w:hAnsi="宋体" w:cs="宋体" w:hint="eastAsia"/>
                <w:b/>
                <w:bCs/>
                <w:color w:val="000000"/>
                <w:kern w:val="0"/>
                <w:sz w:val="21"/>
                <w:szCs w:val="21"/>
              </w:rPr>
              <w:t>类型</w:t>
            </w:r>
          </w:p>
        </w:tc>
        <w:tc>
          <w:tcPr>
            <w:tcW w:w="3800" w:type="dxa"/>
            <w:tcBorders>
              <w:top w:val="single" w:sz="4" w:space="0" w:color="auto"/>
              <w:left w:val="nil"/>
              <w:bottom w:val="single" w:sz="4" w:space="0" w:color="auto"/>
              <w:right w:val="single" w:sz="4" w:space="0" w:color="auto"/>
            </w:tcBorders>
            <w:shd w:val="clear" w:color="000000" w:fill="BFBFBF"/>
            <w:noWrap/>
            <w:vAlign w:val="center"/>
            <w:hideMark/>
          </w:tcPr>
          <w:p w:rsidR="00DD4F4E" w:rsidRPr="00DD4F4E" w:rsidRDefault="00DD4F4E" w:rsidP="00DD4F4E">
            <w:pPr>
              <w:widowControl/>
              <w:spacing w:line="240" w:lineRule="auto"/>
              <w:ind w:firstLineChars="0" w:firstLine="0"/>
              <w:rPr>
                <w:rFonts w:ascii="宋体" w:eastAsia="宋体" w:hAnsi="宋体" w:cs="宋体"/>
                <w:b/>
                <w:bCs/>
                <w:color w:val="000000"/>
                <w:kern w:val="0"/>
                <w:sz w:val="21"/>
                <w:szCs w:val="21"/>
              </w:rPr>
            </w:pPr>
            <w:r w:rsidRPr="00DD4F4E">
              <w:rPr>
                <w:rFonts w:ascii="宋体" w:eastAsia="宋体" w:hAnsi="宋体" w:cs="宋体" w:hint="eastAsia"/>
                <w:b/>
                <w:bCs/>
                <w:color w:val="000000"/>
                <w:kern w:val="0"/>
                <w:sz w:val="21"/>
                <w:szCs w:val="21"/>
              </w:rPr>
              <w:t>说明</w:t>
            </w:r>
          </w:p>
        </w:tc>
      </w:tr>
      <w:tr w:rsidR="00DD4F4E" w:rsidRPr="00DD4F4E"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Amount</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金额</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分</w:t>
            </w:r>
          </w:p>
        </w:tc>
        <w:tc>
          <w:tcPr>
            <w:tcW w:w="1133"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分</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N18</w:t>
            </w:r>
          </w:p>
        </w:tc>
        <w:tc>
          <w:tcPr>
            <w:tcW w:w="380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100表示1元</w:t>
            </w:r>
          </w:p>
        </w:tc>
      </w:tr>
      <w:tr w:rsidR="00DD4F4E" w:rsidRPr="00DD4F4E" w:rsidTr="00DD4F4E">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Price</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价格</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元/克</w:t>
            </w:r>
          </w:p>
        </w:tc>
        <w:tc>
          <w:tcPr>
            <w:tcW w:w="11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0.000001元</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N(12,6)</w:t>
            </w:r>
          </w:p>
        </w:tc>
        <w:tc>
          <w:tcPr>
            <w:tcW w:w="380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黄金/铂金/钯金：元/克</w:t>
            </w:r>
          </w:p>
        </w:tc>
      </w:tr>
      <w:tr w:rsidR="00DD4F4E" w:rsidRPr="00DD4F4E" w:rsidTr="00DD4F4E">
        <w:trPr>
          <w:trHeight w:val="270"/>
        </w:trPr>
        <w:tc>
          <w:tcPr>
            <w:tcW w:w="1080" w:type="dxa"/>
            <w:vMerge/>
            <w:tcBorders>
              <w:top w:val="nil"/>
              <w:left w:val="single" w:sz="4" w:space="0" w:color="auto"/>
              <w:bottom w:val="single" w:sz="4" w:space="0" w:color="auto"/>
              <w:right w:val="single" w:sz="4" w:space="0" w:color="auto"/>
            </w:tcBorders>
            <w:vAlign w:val="center"/>
            <w:hideMark/>
          </w:tcPr>
          <w:p w:rsidR="00DD4F4E" w:rsidRPr="00DD4F4E" w:rsidRDefault="00DD4F4E" w:rsidP="00DD4F4E">
            <w:pPr>
              <w:widowControl/>
              <w:spacing w:line="240" w:lineRule="auto"/>
              <w:ind w:firstLineChars="0" w:firstLine="0"/>
              <w:jc w:val="left"/>
              <w:rPr>
                <w:rFonts w:ascii="宋体" w:eastAsia="宋体" w:hAnsi="宋体" w:cs="宋体"/>
                <w:color w:val="000000"/>
                <w:kern w:val="0"/>
                <w:sz w:val="21"/>
                <w:szCs w:val="21"/>
              </w:rPr>
            </w:pPr>
          </w:p>
        </w:tc>
        <w:tc>
          <w:tcPr>
            <w:tcW w:w="1080" w:type="dxa"/>
            <w:vMerge/>
            <w:tcBorders>
              <w:top w:val="nil"/>
              <w:left w:val="single" w:sz="4" w:space="0" w:color="auto"/>
              <w:bottom w:val="single" w:sz="4" w:space="0" w:color="auto"/>
              <w:right w:val="single" w:sz="4" w:space="0" w:color="auto"/>
            </w:tcBorders>
            <w:vAlign w:val="center"/>
            <w:hideMark/>
          </w:tcPr>
          <w:p w:rsidR="00DD4F4E" w:rsidRPr="00DD4F4E" w:rsidRDefault="00DD4F4E" w:rsidP="00DD4F4E">
            <w:pPr>
              <w:widowControl/>
              <w:spacing w:line="240" w:lineRule="auto"/>
              <w:ind w:firstLineChars="0" w:firstLine="0"/>
              <w:jc w:val="left"/>
              <w:rPr>
                <w:rFonts w:ascii="宋体" w:eastAsia="宋体" w:hAnsi="宋体" w:cs="宋体"/>
                <w:color w:val="000000"/>
                <w:kern w:val="0"/>
                <w:sz w:val="21"/>
                <w:szCs w:val="21"/>
              </w:rPr>
            </w:pP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元/千克</w:t>
            </w:r>
          </w:p>
        </w:tc>
        <w:tc>
          <w:tcPr>
            <w:tcW w:w="1133" w:type="dxa"/>
            <w:vMerge/>
            <w:tcBorders>
              <w:top w:val="nil"/>
              <w:left w:val="single" w:sz="4" w:space="0" w:color="auto"/>
              <w:bottom w:val="single" w:sz="4" w:space="0" w:color="auto"/>
              <w:right w:val="single" w:sz="4" w:space="0" w:color="auto"/>
            </w:tcBorders>
            <w:vAlign w:val="center"/>
            <w:hideMark/>
          </w:tcPr>
          <w:p w:rsidR="00DD4F4E" w:rsidRPr="00DD4F4E" w:rsidRDefault="00DD4F4E" w:rsidP="00DD4F4E">
            <w:pPr>
              <w:widowControl/>
              <w:spacing w:line="240" w:lineRule="auto"/>
              <w:ind w:firstLineChars="0" w:firstLine="0"/>
              <w:jc w:val="left"/>
              <w:rPr>
                <w:rFonts w:ascii="宋体" w:eastAsia="宋体" w:hAnsi="宋体" w:cs="宋体"/>
                <w:color w:val="000000"/>
                <w:kern w:val="0"/>
                <w:sz w:val="21"/>
                <w:szCs w:val="21"/>
              </w:rPr>
            </w:pPr>
          </w:p>
        </w:tc>
        <w:tc>
          <w:tcPr>
            <w:tcW w:w="1080" w:type="dxa"/>
            <w:vMerge/>
            <w:tcBorders>
              <w:top w:val="nil"/>
              <w:left w:val="single" w:sz="4" w:space="0" w:color="auto"/>
              <w:bottom w:val="single" w:sz="4" w:space="0" w:color="auto"/>
              <w:right w:val="single" w:sz="4" w:space="0" w:color="auto"/>
            </w:tcBorders>
            <w:vAlign w:val="center"/>
            <w:hideMark/>
          </w:tcPr>
          <w:p w:rsidR="00DD4F4E" w:rsidRPr="00DD4F4E" w:rsidRDefault="00DD4F4E" w:rsidP="00DD4F4E">
            <w:pPr>
              <w:widowControl/>
              <w:spacing w:line="240" w:lineRule="auto"/>
              <w:ind w:firstLineChars="0" w:firstLine="0"/>
              <w:jc w:val="left"/>
              <w:rPr>
                <w:rFonts w:ascii="宋体" w:eastAsia="宋体" w:hAnsi="宋体" w:cs="宋体"/>
                <w:color w:val="000000"/>
                <w:kern w:val="0"/>
                <w:sz w:val="21"/>
                <w:szCs w:val="21"/>
              </w:rPr>
            </w:pPr>
          </w:p>
        </w:tc>
        <w:tc>
          <w:tcPr>
            <w:tcW w:w="380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白银：元/千克</w:t>
            </w:r>
          </w:p>
        </w:tc>
      </w:tr>
      <w:tr w:rsidR="00DD4F4E" w:rsidRPr="00DD4F4E"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Weight</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重量</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千克</w:t>
            </w:r>
          </w:p>
        </w:tc>
        <w:tc>
          <w:tcPr>
            <w:tcW w:w="1133"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毫克</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N(12,6)</w:t>
            </w:r>
          </w:p>
        </w:tc>
        <w:tc>
          <w:tcPr>
            <w:tcW w:w="380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1B6C9F">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1表示</w:t>
            </w:r>
            <w:r w:rsidR="001B6C9F">
              <w:rPr>
                <w:rFonts w:ascii="宋体" w:eastAsia="宋体" w:hAnsi="宋体" w:cs="宋体" w:hint="eastAsia"/>
                <w:color w:val="000000"/>
                <w:kern w:val="0"/>
                <w:sz w:val="21"/>
                <w:szCs w:val="21"/>
              </w:rPr>
              <w:t>1千克</w:t>
            </w:r>
          </w:p>
        </w:tc>
      </w:tr>
      <w:tr w:rsidR="00DD4F4E" w:rsidRPr="00DD4F4E"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Rate</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比率</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133"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0.00%</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N(16,6)</w:t>
            </w:r>
          </w:p>
        </w:tc>
        <w:tc>
          <w:tcPr>
            <w:tcW w:w="3800" w:type="dxa"/>
            <w:tcBorders>
              <w:top w:val="nil"/>
              <w:left w:val="nil"/>
              <w:bottom w:val="single" w:sz="4" w:space="0" w:color="auto"/>
              <w:right w:val="single" w:sz="4" w:space="0" w:color="auto"/>
            </w:tcBorders>
            <w:shd w:val="clear" w:color="auto" w:fill="auto"/>
            <w:noWrap/>
            <w:vAlign w:val="center"/>
            <w:hideMark/>
          </w:tcPr>
          <w:p w:rsidR="00DD4F4E" w:rsidRPr="00DD4F4E" w:rsidRDefault="001B6C9F" w:rsidP="00DD4F4E">
            <w:pPr>
              <w:widowControl/>
              <w:spacing w:line="240" w:lineRule="auto"/>
              <w:ind w:firstLineChars="0" w:firstLine="0"/>
              <w:rPr>
                <w:rFonts w:ascii="宋体" w:eastAsia="宋体" w:hAnsi="宋体" w:cs="宋体"/>
                <w:color w:val="000000"/>
                <w:kern w:val="0"/>
                <w:sz w:val="21"/>
                <w:szCs w:val="21"/>
              </w:rPr>
            </w:pPr>
            <w:r w:rsidRPr="001B6C9F">
              <w:rPr>
                <w:rFonts w:ascii="宋体" w:eastAsia="宋体" w:hAnsi="宋体" w:cs="宋体" w:hint="eastAsia"/>
                <w:color w:val="000000"/>
                <w:kern w:val="0"/>
                <w:sz w:val="21"/>
                <w:szCs w:val="21"/>
              </w:rPr>
              <w:t>1表示100%</w:t>
            </w:r>
          </w:p>
        </w:tc>
      </w:tr>
      <w:tr w:rsidR="00DD4F4E" w:rsidRPr="00DD4F4E"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Quantity</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数量</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133"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N12</w:t>
            </w:r>
          </w:p>
        </w:tc>
        <w:tc>
          <w:tcPr>
            <w:tcW w:w="380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 xml:space="preserve">　</w:t>
            </w:r>
          </w:p>
        </w:tc>
      </w:tr>
      <w:tr w:rsidR="00DD4F4E" w:rsidRPr="00DD4F4E"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OKFlag</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是否标志</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133"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C1</w:t>
            </w:r>
          </w:p>
        </w:tc>
        <w:tc>
          <w:tcPr>
            <w:tcW w:w="380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1-是，0-否</w:t>
            </w:r>
          </w:p>
        </w:tc>
      </w:tr>
      <w:tr w:rsidR="00DD4F4E" w:rsidRPr="00DD4F4E"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Date</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日期</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133"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C8</w:t>
            </w:r>
          </w:p>
        </w:tc>
        <w:tc>
          <w:tcPr>
            <w:tcW w:w="380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YYYYMMDD</w:t>
            </w:r>
          </w:p>
        </w:tc>
      </w:tr>
      <w:tr w:rsidR="00DD4F4E" w:rsidRPr="00DD4F4E"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Time</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时间</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133"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08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C8</w:t>
            </w:r>
          </w:p>
        </w:tc>
        <w:tc>
          <w:tcPr>
            <w:tcW w:w="3800" w:type="dxa"/>
            <w:tcBorders>
              <w:top w:val="nil"/>
              <w:left w:val="nil"/>
              <w:bottom w:val="single" w:sz="4" w:space="0" w:color="auto"/>
              <w:right w:val="single" w:sz="4" w:space="0" w:color="auto"/>
            </w:tcBorders>
            <w:shd w:val="clear" w:color="auto" w:fill="auto"/>
            <w:noWrap/>
            <w:vAlign w:val="center"/>
            <w:hideMark/>
          </w:tcPr>
          <w:p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HH:MM:SS</w:t>
            </w:r>
          </w:p>
        </w:tc>
      </w:tr>
    </w:tbl>
    <w:p w:rsidR="003F36C7" w:rsidRDefault="003F36C7" w:rsidP="008E6890">
      <w:pPr>
        <w:ind w:firstLine="480"/>
      </w:pPr>
    </w:p>
    <w:p w:rsidR="008C3BDF" w:rsidRDefault="008C3BDF" w:rsidP="008E6890">
      <w:pPr>
        <w:pStyle w:val="1"/>
        <w:numPr>
          <w:ilvl w:val="0"/>
          <w:numId w:val="1"/>
        </w:numPr>
        <w:sectPr w:rsidR="008C3BDF" w:rsidSect="000860C1">
          <w:headerReference w:type="default" r:id="rId23"/>
          <w:type w:val="continuous"/>
          <w:pgSz w:w="11906" w:h="16838"/>
          <w:pgMar w:top="1440" w:right="1800" w:bottom="1440" w:left="1800" w:header="851" w:footer="992" w:gutter="0"/>
          <w:cols w:space="425"/>
          <w:docGrid w:type="lines" w:linePitch="312"/>
        </w:sectPr>
      </w:pPr>
    </w:p>
    <w:p w:rsidR="00156908" w:rsidRDefault="00156908" w:rsidP="008E6890">
      <w:pPr>
        <w:pStyle w:val="1"/>
        <w:numPr>
          <w:ilvl w:val="0"/>
          <w:numId w:val="1"/>
        </w:numPr>
      </w:pPr>
      <w:bookmarkStart w:id="80" w:name="_Toc438719091"/>
      <w:r>
        <w:rPr>
          <w:rFonts w:hint="eastAsia"/>
        </w:rPr>
        <w:t>文件</w:t>
      </w:r>
      <w:r w:rsidR="005E770C">
        <w:rPr>
          <w:rFonts w:hint="eastAsia"/>
        </w:rPr>
        <w:t>清单</w:t>
      </w:r>
      <w:bookmarkEnd w:id="80"/>
    </w:p>
    <w:p w:rsidR="00590A6D" w:rsidRDefault="00747BC7" w:rsidP="00156908">
      <w:pPr>
        <w:ind w:firstLine="480"/>
      </w:pPr>
      <w:r>
        <w:rPr>
          <w:rFonts w:hint="eastAsia"/>
        </w:rPr>
        <w:t>遵循</w:t>
      </w:r>
      <w:r>
        <w:rPr>
          <w:rFonts w:hint="eastAsia"/>
        </w:rPr>
        <w:t>GDS</w:t>
      </w:r>
      <w:r>
        <w:rPr>
          <w:rFonts w:hint="eastAsia"/>
        </w:rPr>
        <w:t>协议的文件命名规范，所有数据文件均为文本文件，</w:t>
      </w:r>
      <w:r w:rsidR="00590A6D">
        <w:rPr>
          <w:rFonts w:hint="eastAsia"/>
        </w:rPr>
        <w:t>若</w:t>
      </w:r>
      <w:r w:rsidR="00590A6D">
        <w:t>当日文件无记录，则生成</w:t>
      </w:r>
      <w:proofErr w:type="gramStart"/>
      <w:r w:rsidR="00590A6D">
        <w:t>空数据</w:t>
      </w:r>
      <w:proofErr w:type="gramEnd"/>
      <w:r w:rsidR="00590A6D">
        <w:t>文件。</w:t>
      </w:r>
    </w:p>
    <w:p w:rsidR="00CF24C5" w:rsidRDefault="00240F83" w:rsidP="00DC74B1">
      <w:pPr>
        <w:ind w:firstLine="480"/>
        <w:rPr>
          <w:ins w:id="81" w:author="罗莎" w:date="2016-09-28T16:36:00Z"/>
        </w:rPr>
      </w:pPr>
      <w:r>
        <w:rPr>
          <w:rFonts w:hint="eastAsia"/>
        </w:rPr>
        <w:t>对于</w:t>
      </w:r>
      <w:r w:rsidR="00D91300">
        <w:rPr>
          <w:rFonts w:hint="eastAsia"/>
        </w:rPr>
        <w:t>同</w:t>
      </w:r>
      <w:r w:rsidR="00D91300">
        <w:t>一会员</w:t>
      </w:r>
      <w:r w:rsidR="00D91300">
        <w:rPr>
          <w:rFonts w:hint="eastAsia"/>
        </w:rPr>
        <w:t>下，</w:t>
      </w:r>
      <w:r w:rsidR="00D91300">
        <w:t>多个席位的清算文件，采用</w:t>
      </w:r>
      <w:ins w:id="82" w:author="罗莎" w:date="2016-09-28T16:34:00Z">
        <w:r w:rsidR="00CF24C5">
          <w:rPr>
            <w:rFonts w:hint="eastAsia"/>
          </w:rPr>
          <w:t>压缩包和明</w:t>
        </w:r>
      </w:ins>
      <w:ins w:id="83" w:author="罗莎" w:date="2016-09-28T16:35:00Z">
        <w:r w:rsidR="00CF24C5">
          <w:rPr>
            <w:rFonts w:hint="eastAsia"/>
          </w:rPr>
          <w:t>细文件两种形式下发。</w:t>
        </w:r>
      </w:ins>
    </w:p>
    <w:p w:rsidR="00DC74B1" w:rsidRDefault="00CF24C5" w:rsidP="00DC74B1">
      <w:pPr>
        <w:ind w:firstLine="480"/>
        <w:rPr>
          <w:ins w:id="84" w:author="罗莎" w:date="2016-09-28T16:37:00Z"/>
        </w:rPr>
      </w:pPr>
      <w:ins w:id="85" w:author="罗莎" w:date="2016-09-28T16:36:00Z">
        <w:r>
          <w:rPr>
            <w:rFonts w:hint="eastAsia"/>
          </w:rPr>
          <w:t>压缩包</w:t>
        </w:r>
      </w:ins>
      <w:ins w:id="86" w:author="罗莎" w:date="2016-09-28T16:42:00Z">
        <w:r>
          <w:rPr>
            <w:rFonts w:hint="eastAsia"/>
          </w:rPr>
          <w:t>目录</w:t>
        </w:r>
      </w:ins>
      <w:ins w:id="87" w:author="罗莎" w:date="2016-09-28T16:36:00Z">
        <w:r>
          <w:rPr>
            <w:rFonts w:hint="eastAsia"/>
          </w:rPr>
          <w:t>：</w:t>
        </w:r>
      </w:ins>
      <w:r w:rsidR="00D91300">
        <w:rPr>
          <w:rFonts w:hint="eastAsia"/>
        </w:rPr>
        <w:t>“</w:t>
      </w:r>
      <w:r w:rsidR="00D91300">
        <w:t>会员号</w:t>
      </w:r>
      <w:r w:rsidR="00D91300">
        <w:rPr>
          <w:rFonts w:hint="eastAsia"/>
        </w:rPr>
        <w:t>文件</w:t>
      </w:r>
      <w:r w:rsidR="00D91300">
        <w:t>目录</w:t>
      </w:r>
      <w:ins w:id="88" w:author="罗莎" w:date="2016-09-28T16:39:00Z">
        <w:r>
          <w:t>/</w:t>
        </w:r>
      </w:ins>
      <w:del w:id="89" w:author="罗莎" w:date="2016-09-28T16:39:00Z">
        <w:r w:rsidR="00D91300" w:rsidDel="00CF24C5">
          <w:rPr>
            <w:rFonts w:hint="eastAsia"/>
          </w:rPr>
          <w:delText>\</w:delText>
        </w:r>
      </w:del>
      <w:r w:rsidR="00D91300">
        <w:rPr>
          <w:rFonts w:hint="eastAsia"/>
        </w:rPr>
        <w:t>席位</w:t>
      </w:r>
      <w:r w:rsidR="00D91300">
        <w:t>号文件目录</w:t>
      </w:r>
      <w:ins w:id="90" w:author="罗莎" w:date="2016-09-28T16:39:00Z">
        <w:r>
          <w:t>/</w:t>
        </w:r>
      </w:ins>
      <w:del w:id="91" w:author="罗莎" w:date="2016-09-28T16:39:00Z">
        <w:r w:rsidR="00DC74B1" w:rsidDel="00CF24C5">
          <w:rPr>
            <w:rFonts w:hint="eastAsia"/>
          </w:rPr>
          <w:delText>\</w:delText>
        </w:r>
      </w:del>
      <w:r w:rsidR="00DC74B1">
        <w:rPr>
          <w:rFonts w:hint="eastAsia"/>
        </w:rPr>
        <w:t>交易日期</w:t>
      </w:r>
      <w:del w:id="92" w:author="罗莎" w:date="2016-09-28T16:37:00Z">
        <w:r w:rsidR="00DC74B1" w:rsidDel="00CF24C5">
          <w:rPr>
            <w:rFonts w:hint="eastAsia"/>
          </w:rPr>
          <w:delText>”压缩包的形式存放，压缩格式为</w:delText>
        </w:r>
      </w:del>
      <w:ins w:id="93" w:author="罗莎" w:date="2016-09-28T16:37:00Z">
        <w:r>
          <w:rPr>
            <w:rFonts w:hint="eastAsia"/>
          </w:rPr>
          <w:t> .</w:t>
        </w:r>
      </w:ins>
      <w:r w:rsidR="00DC74B1">
        <w:rPr>
          <w:rFonts w:hint="eastAsia"/>
        </w:rPr>
        <w:t>zip</w:t>
      </w:r>
      <w:r w:rsidR="00DC74B1">
        <w:rPr>
          <w:rFonts w:hint="eastAsia"/>
        </w:rPr>
        <w:t>。</w:t>
      </w:r>
    </w:p>
    <w:p w:rsidR="00CF24C5" w:rsidRDefault="00CF24C5" w:rsidP="00DC74B1">
      <w:pPr>
        <w:ind w:firstLine="480"/>
      </w:pPr>
      <w:ins w:id="94" w:author="罗莎" w:date="2016-09-28T16:37:00Z">
        <w:r>
          <w:rPr>
            <w:rFonts w:hint="eastAsia"/>
          </w:rPr>
          <w:t>明细文件</w:t>
        </w:r>
      </w:ins>
      <w:ins w:id="95" w:author="罗莎" w:date="2016-09-28T16:51:00Z">
        <w:r w:rsidR="00DE2CBA">
          <w:rPr>
            <w:rFonts w:hint="eastAsia"/>
          </w:rPr>
          <w:t>目录</w:t>
        </w:r>
      </w:ins>
      <w:ins w:id="96" w:author="罗莎" w:date="2016-09-28T16:37:00Z">
        <w:r>
          <w:rPr>
            <w:rFonts w:hint="eastAsia"/>
          </w:rPr>
          <w:t>：“</w:t>
        </w:r>
        <w:r>
          <w:t>会员号</w:t>
        </w:r>
        <w:r>
          <w:rPr>
            <w:rFonts w:hint="eastAsia"/>
          </w:rPr>
          <w:t>文件</w:t>
        </w:r>
        <w:r>
          <w:t>目录</w:t>
        </w:r>
      </w:ins>
      <w:ins w:id="97" w:author="罗莎" w:date="2016-09-28T16:39:00Z">
        <w:r>
          <w:t>/</w:t>
        </w:r>
      </w:ins>
      <w:ins w:id="98" w:author="罗莎" w:date="2016-09-28T16:37:00Z">
        <w:r>
          <w:rPr>
            <w:rFonts w:hint="eastAsia"/>
          </w:rPr>
          <w:t>席位</w:t>
        </w:r>
        <w:r>
          <w:t>号文件目录</w:t>
        </w:r>
      </w:ins>
      <w:ins w:id="99" w:author="罗莎" w:date="2016-09-28T16:39:00Z">
        <w:r>
          <w:t>/</w:t>
        </w:r>
      </w:ins>
      <w:ins w:id="100" w:author="罗莎" w:date="2016-09-28T16:37:00Z">
        <w:r>
          <w:rPr>
            <w:rFonts w:hint="eastAsia"/>
          </w:rPr>
          <w:t>交易日期”</w:t>
        </w:r>
      </w:ins>
      <w:ins w:id="101" w:author="罗莎" w:date="2016-09-28T16:52:00Z">
        <w:r w:rsidR="00DE2CBA">
          <w:rPr>
            <w:rFonts w:hint="eastAsia"/>
          </w:rPr>
          <w:t>。</w:t>
        </w:r>
      </w:ins>
    </w:p>
    <w:p w:rsidR="00CF24C5" w:rsidRDefault="00DC74B1" w:rsidP="00DC74B1">
      <w:pPr>
        <w:ind w:firstLine="480"/>
        <w:rPr>
          <w:ins w:id="102" w:author="罗莎" w:date="2016-09-28T16:39:00Z"/>
        </w:rPr>
      </w:pPr>
      <w:r>
        <w:t>如：</w:t>
      </w:r>
      <w:ins w:id="103" w:author="罗莎" w:date="2016-09-28T16:39:00Z">
        <w:r w:rsidR="00CF24C5">
          <w:rPr>
            <w:rFonts w:hint="eastAsia"/>
          </w:rPr>
          <w:t>0001</w:t>
        </w:r>
        <w:r w:rsidR="00CF24C5">
          <w:rPr>
            <w:rFonts w:hint="eastAsia"/>
          </w:rPr>
          <w:t>会员</w:t>
        </w:r>
        <w:r w:rsidR="00CF24C5">
          <w:rPr>
            <w:rFonts w:hint="eastAsia"/>
          </w:rPr>
          <w:t>000112</w:t>
        </w:r>
        <w:r w:rsidR="00CF24C5">
          <w:rPr>
            <w:rFonts w:hint="eastAsia"/>
          </w:rPr>
          <w:t>席位，交易日期为</w:t>
        </w:r>
        <w:r w:rsidR="00CF24C5">
          <w:rPr>
            <w:rFonts w:hint="eastAsia"/>
          </w:rPr>
          <w:t>20160720</w:t>
        </w:r>
      </w:ins>
      <w:ins w:id="104" w:author="罗莎" w:date="2016-09-28T16:40:00Z">
        <w:r w:rsidR="00CF24C5">
          <w:rPr>
            <w:rFonts w:hint="eastAsia"/>
          </w:rPr>
          <w:t>，在</w:t>
        </w:r>
        <w:r w:rsidR="00CF24C5">
          <w:rPr>
            <w:rFonts w:hint="eastAsia"/>
          </w:rPr>
          <w:t>0</w:t>
        </w:r>
        <w:r w:rsidR="00CF24C5">
          <w:t>001/000112/</w:t>
        </w:r>
        <w:r w:rsidR="00CF24C5">
          <w:rPr>
            <w:rFonts w:hint="eastAsia"/>
          </w:rPr>
          <w:t>目录</w:t>
        </w:r>
      </w:ins>
      <w:ins w:id="105" w:author="罗莎" w:date="2016-09-28T16:39:00Z">
        <w:r w:rsidR="00CF24C5">
          <w:rPr>
            <w:rFonts w:hint="eastAsia"/>
          </w:rPr>
          <w:t>下</w:t>
        </w:r>
      </w:ins>
      <w:ins w:id="106" w:author="罗莎" w:date="2016-09-28T16:40:00Z">
        <w:r w:rsidR="00CF24C5">
          <w:rPr>
            <w:rFonts w:hint="eastAsia"/>
          </w:rPr>
          <w:t>生成的</w:t>
        </w:r>
      </w:ins>
      <w:ins w:id="107" w:author="罗莎" w:date="2016-09-28T16:42:00Z">
        <w:r w:rsidR="00CF24C5">
          <w:rPr>
            <w:rFonts w:hint="eastAsia"/>
          </w:rPr>
          <w:t>清算数据</w:t>
        </w:r>
      </w:ins>
      <w:ins w:id="108" w:author="罗莎" w:date="2016-09-28T16:40:00Z">
        <w:r w:rsidR="00CF24C5">
          <w:rPr>
            <w:rFonts w:hint="eastAsia"/>
          </w:rPr>
          <w:t>文件为</w:t>
        </w:r>
      </w:ins>
      <w:ins w:id="109" w:author="罗莎" w:date="2016-09-28T16:39:00Z">
        <w:r w:rsidR="00CF24C5">
          <w:rPr>
            <w:rFonts w:hint="eastAsia"/>
          </w:rPr>
          <w:t>：</w:t>
        </w:r>
      </w:ins>
    </w:p>
    <w:p w:rsidR="00CF24C5" w:rsidRPr="00DC74B1" w:rsidRDefault="00DC74B1" w:rsidP="00CF24C5">
      <w:pPr>
        <w:ind w:firstLine="480"/>
      </w:pPr>
      <w:del w:id="110" w:author="罗莎" w:date="2016-09-28T16:40:00Z">
        <w:r w:rsidDel="00CF24C5">
          <w:rPr>
            <w:rFonts w:hint="eastAsia"/>
          </w:rPr>
          <w:delText>0</w:delText>
        </w:r>
        <w:r w:rsidDel="00CF24C5">
          <w:delText>001/000112/</w:delText>
        </w:r>
      </w:del>
      <w:r>
        <w:t>20160720.zip</w:t>
      </w:r>
      <w:ins w:id="111" w:author="罗莎" w:date="2016-09-28T16:40:00Z">
        <w:r w:rsidR="00CF24C5">
          <w:rPr>
            <w:rFonts w:hint="eastAsia"/>
          </w:rPr>
          <w:t>和</w:t>
        </w:r>
        <w:r w:rsidR="00CF24C5">
          <w:rPr>
            <w:rFonts w:hint="eastAsia"/>
          </w:rPr>
          <w:t>20160720</w:t>
        </w:r>
      </w:ins>
      <w:ins w:id="112" w:author="罗莎" w:date="2016-09-28T16:41:00Z">
        <w:r w:rsidR="00CF24C5">
          <w:rPr>
            <w:rFonts w:hint="eastAsia"/>
          </w:rPr>
          <w:t>文件夹</w:t>
        </w:r>
        <w:r w:rsidR="00CF24C5">
          <w:rPr>
            <w:rFonts w:hint="eastAsia"/>
          </w:rPr>
          <w:t>(</w:t>
        </w:r>
        <w:r w:rsidR="00CF24C5">
          <w:rPr>
            <w:rFonts w:hint="eastAsia"/>
          </w:rPr>
          <w:t>文件夹下为当日清算数据文件</w:t>
        </w:r>
        <w:r w:rsidR="00CF24C5">
          <w:rPr>
            <w:rFonts w:hint="eastAsia"/>
          </w:rPr>
          <w:t>)</w:t>
        </w:r>
      </w:ins>
    </w:p>
    <w:p w:rsidR="00156908" w:rsidRDefault="00747BC7" w:rsidP="00156908">
      <w:pPr>
        <w:ind w:firstLine="480"/>
      </w:pPr>
      <w:r>
        <w:rPr>
          <w:rFonts w:hint="eastAsia"/>
        </w:rPr>
        <w:t>定义的数据文件名单如下：</w:t>
      </w:r>
    </w:p>
    <w:tbl>
      <w:tblPr>
        <w:tblStyle w:val="aa"/>
        <w:tblW w:w="15000" w:type="dxa"/>
        <w:jc w:val="center"/>
        <w:tblLook w:val="04A0" w:firstRow="1" w:lastRow="0" w:firstColumn="1" w:lastColumn="0" w:noHBand="0" w:noVBand="1"/>
      </w:tblPr>
      <w:tblGrid>
        <w:gridCol w:w="793"/>
        <w:gridCol w:w="1389"/>
        <w:gridCol w:w="3505"/>
        <w:gridCol w:w="7025"/>
        <w:gridCol w:w="2288"/>
      </w:tblGrid>
      <w:tr w:rsidR="0082184A" w:rsidRPr="003F0002" w:rsidTr="00E529D4">
        <w:trPr>
          <w:tblHeader/>
          <w:jc w:val="center"/>
        </w:trPr>
        <w:tc>
          <w:tcPr>
            <w:tcW w:w="793" w:type="dxa"/>
            <w:shd w:val="clear" w:color="auto" w:fill="BFBFBF" w:themeFill="background1" w:themeFillShade="BF"/>
          </w:tcPr>
          <w:p w:rsidR="0082184A" w:rsidRPr="003F0002" w:rsidRDefault="0082184A" w:rsidP="006864A0">
            <w:pPr>
              <w:ind w:firstLineChars="0" w:firstLine="0"/>
              <w:rPr>
                <w:b/>
                <w:sz w:val="21"/>
              </w:rPr>
            </w:pPr>
            <w:r>
              <w:rPr>
                <w:rFonts w:hint="eastAsia"/>
                <w:b/>
                <w:sz w:val="21"/>
              </w:rPr>
              <w:t>编号</w:t>
            </w:r>
          </w:p>
        </w:tc>
        <w:tc>
          <w:tcPr>
            <w:tcW w:w="1389" w:type="dxa"/>
            <w:shd w:val="clear" w:color="auto" w:fill="BFBFBF" w:themeFill="background1" w:themeFillShade="BF"/>
          </w:tcPr>
          <w:p w:rsidR="0082184A" w:rsidRDefault="00AC292C" w:rsidP="006864A0">
            <w:pPr>
              <w:ind w:firstLineChars="0" w:firstLine="0"/>
              <w:rPr>
                <w:b/>
                <w:sz w:val="21"/>
              </w:rPr>
            </w:pPr>
            <w:r>
              <w:rPr>
                <w:rFonts w:hint="eastAsia"/>
                <w:b/>
                <w:sz w:val="21"/>
              </w:rPr>
              <w:t>数据</w:t>
            </w:r>
            <w:r w:rsidR="0082184A">
              <w:rPr>
                <w:rFonts w:hint="eastAsia"/>
                <w:b/>
                <w:sz w:val="21"/>
              </w:rPr>
              <w:t>分类</w:t>
            </w:r>
          </w:p>
        </w:tc>
        <w:tc>
          <w:tcPr>
            <w:tcW w:w="3505" w:type="dxa"/>
            <w:shd w:val="clear" w:color="auto" w:fill="BFBFBF" w:themeFill="background1" w:themeFillShade="BF"/>
          </w:tcPr>
          <w:p w:rsidR="0082184A" w:rsidRDefault="0082184A" w:rsidP="006864A0">
            <w:pPr>
              <w:ind w:firstLineChars="0" w:firstLine="0"/>
              <w:rPr>
                <w:b/>
                <w:sz w:val="21"/>
              </w:rPr>
            </w:pPr>
            <w:r>
              <w:rPr>
                <w:rFonts w:hint="eastAsia"/>
                <w:b/>
                <w:sz w:val="21"/>
              </w:rPr>
              <w:t>文件中文名</w:t>
            </w:r>
          </w:p>
        </w:tc>
        <w:tc>
          <w:tcPr>
            <w:tcW w:w="7025" w:type="dxa"/>
            <w:shd w:val="clear" w:color="auto" w:fill="BFBFBF" w:themeFill="background1" w:themeFillShade="BF"/>
          </w:tcPr>
          <w:p w:rsidR="0082184A" w:rsidRDefault="0082184A" w:rsidP="006864A0">
            <w:pPr>
              <w:ind w:firstLineChars="0" w:firstLine="0"/>
              <w:rPr>
                <w:b/>
                <w:sz w:val="21"/>
              </w:rPr>
            </w:pPr>
            <w:r>
              <w:rPr>
                <w:rFonts w:hint="eastAsia"/>
                <w:b/>
                <w:sz w:val="21"/>
              </w:rPr>
              <w:t>文件命名</w:t>
            </w:r>
          </w:p>
        </w:tc>
        <w:tc>
          <w:tcPr>
            <w:tcW w:w="2288" w:type="dxa"/>
            <w:shd w:val="clear" w:color="auto" w:fill="BFBFBF" w:themeFill="background1" w:themeFillShade="BF"/>
          </w:tcPr>
          <w:p w:rsidR="0082184A" w:rsidRDefault="0082184A" w:rsidP="006864A0">
            <w:pPr>
              <w:ind w:firstLineChars="0" w:firstLine="0"/>
              <w:rPr>
                <w:b/>
                <w:sz w:val="21"/>
              </w:rPr>
            </w:pPr>
            <w:r>
              <w:rPr>
                <w:rFonts w:hint="eastAsia"/>
                <w:b/>
                <w:sz w:val="21"/>
              </w:rPr>
              <w:t>说明</w:t>
            </w:r>
          </w:p>
        </w:tc>
      </w:tr>
      <w:tr w:rsidR="00F725E3" w:rsidRPr="009A4130" w:rsidTr="00E529D4">
        <w:trPr>
          <w:jc w:val="center"/>
        </w:trPr>
        <w:tc>
          <w:tcPr>
            <w:tcW w:w="793" w:type="dxa"/>
          </w:tcPr>
          <w:p w:rsidR="00F725E3" w:rsidRPr="00486E77" w:rsidRDefault="00F725E3" w:rsidP="006864A0">
            <w:pPr>
              <w:pStyle w:val="a9"/>
              <w:numPr>
                <w:ilvl w:val="0"/>
                <w:numId w:val="6"/>
              </w:numPr>
              <w:ind w:firstLineChars="0"/>
              <w:rPr>
                <w:sz w:val="21"/>
              </w:rPr>
            </w:pPr>
          </w:p>
        </w:tc>
        <w:tc>
          <w:tcPr>
            <w:tcW w:w="1389" w:type="dxa"/>
            <w:vMerge w:val="restart"/>
          </w:tcPr>
          <w:p w:rsidR="00F725E3" w:rsidRDefault="00F725E3" w:rsidP="00AC1FC0">
            <w:pPr>
              <w:ind w:firstLineChars="0" w:firstLine="0"/>
              <w:rPr>
                <w:sz w:val="21"/>
              </w:rPr>
            </w:pPr>
            <w:r>
              <w:rPr>
                <w:rFonts w:hint="eastAsia"/>
                <w:sz w:val="21"/>
              </w:rPr>
              <w:t>资金数据</w:t>
            </w:r>
          </w:p>
        </w:tc>
        <w:tc>
          <w:tcPr>
            <w:tcW w:w="3505" w:type="dxa"/>
          </w:tcPr>
          <w:p w:rsidR="00F725E3" w:rsidRPr="009A4130" w:rsidRDefault="00F725E3" w:rsidP="006864A0">
            <w:pPr>
              <w:ind w:firstLineChars="0" w:firstLine="0"/>
              <w:rPr>
                <w:sz w:val="21"/>
              </w:rPr>
            </w:pPr>
            <w:r>
              <w:rPr>
                <w:rFonts w:hint="eastAsia"/>
                <w:sz w:val="21"/>
              </w:rPr>
              <w:t>席位资金数据文件</w:t>
            </w:r>
          </w:p>
        </w:tc>
        <w:tc>
          <w:tcPr>
            <w:tcW w:w="7025" w:type="dxa"/>
          </w:tcPr>
          <w:p w:rsidR="00F725E3" w:rsidRPr="009A4130" w:rsidRDefault="00F725E3" w:rsidP="006864A0">
            <w:pPr>
              <w:ind w:firstLineChars="0" w:firstLine="0"/>
              <w:jc w:val="left"/>
              <w:rPr>
                <w:sz w:val="21"/>
              </w:rPr>
            </w:pPr>
            <w:r>
              <w:rPr>
                <w:rFonts w:hint="eastAsia"/>
                <w:sz w:val="21"/>
              </w:rPr>
              <w:t>I+6</w:t>
            </w:r>
            <w:r>
              <w:rPr>
                <w:rFonts w:hint="eastAsia"/>
                <w:sz w:val="21"/>
              </w:rPr>
              <w:t>位席位代码</w:t>
            </w:r>
            <w:r>
              <w:rPr>
                <w:rFonts w:hint="eastAsia"/>
                <w:sz w:val="21"/>
              </w:rPr>
              <w:t>+S+YYMMDD+00+MEMBERSEATCAPI</w:t>
            </w:r>
            <w:ins w:id="113" w:author="罗莎" w:date="2016-09-28T16:58:00Z">
              <w:r w:rsidR="00E25C36">
                <w:rPr>
                  <w:sz w:val="21"/>
                </w:rPr>
                <w:t>T</w:t>
              </w:r>
            </w:ins>
            <w:del w:id="114" w:author="罗莎" w:date="2016-09-28T16:59:00Z">
              <w:r w:rsidDel="00D25724">
                <w:rPr>
                  <w:rFonts w:hint="eastAsia"/>
                  <w:sz w:val="21"/>
                </w:rPr>
                <w:delText>C</w:delText>
              </w:r>
            </w:del>
            <w:r>
              <w:rPr>
                <w:rFonts w:hint="eastAsia"/>
                <w:sz w:val="21"/>
              </w:rPr>
              <w:t>A</w:t>
            </w:r>
            <w:del w:id="115" w:author="罗莎" w:date="2016-09-28T16:59:00Z">
              <w:r w:rsidDel="00D25724">
                <w:rPr>
                  <w:rFonts w:hint="eastAsia"/>
                  <w:sz w:val="21"/>
                </w:rPr>
                <w:delText>T</w:delText>
              </w:r>
            </w:del>
            <w:r>
              <w:rPr>
                <w:rFonts w:hint="eastAsia"/>
                <w:sz w:val="21"/>
              </w:rPr>
              <w:t>L.TXT</w:t>
            </w:r>
          </w:p>
        </w:tc>
        <w:tc>
          <w:tcPr>
            <w:tcW w:w="2288" w:type="dxa"/>
          </w:tcPr>
          <w:p w:rsidR="00F725E3" w:rsidRDefault="00F725E3" w:rsidP="006864A0">
            <w:pPr>
              <w:ind w:firstLineChars="0" w:firstLine="0"/>
              <w:jc w:val="left"/>
              <w:rPr>
                <w:sz w:val="21"/>
              </w:rPr>
            </w:pPr>
          </w:p>
        </w:tc>
      </w:tr>
      <w:tr w:rsidR="00F725E3" w:rsidRPr="009A4130" w:rsidTr="00E529D4">
        <w:trPr>
          <w:jc w:val="center"/>
        </w:trPr>
        <w:tc>
          <w:tcPr>
            <w:tcW w:w="793" w:type="dxa"/>
          </w:tcPr>
          <w:p w:rsidR="00F725E3" w:rsidRPr="00486E77" w:rsidRDefault="00F725E3" w:rsidP="006864A0">
            <w:pPr>
              <w:pStyle w:val="a9"/>
              <w:numPr>
                <w:ilvl w:val="0"/>
                <w:numId w:val="6"/>
              </w:numPr>
              <w:ind w:firstLineChars="0"/>
              <w:rPr>
                <w:sz w:val="21"/>
              </w:rPr>
            </w:pPr>
          </w:p>
        </w:tc>
        <w:tc>
          <w:tcPr>
            <w:tcW w:w="1389" w:type="dxa"/>
            <w:vMerge/>
          </w:tcPr>
          <w:p w:rsidR="00F725E3" w:rsidRDefault="00F725E3" w:rsidP="006864A0">
            <w:pPr>
              <w:ind w:firstLineChars="0" w:firstLine="0"/>
              <w:rPr>
                <w:sz w:val="21"/>
              </w:rPr>
            </w:pPr>
          </w:p>
        </w:tc>
        <w:tc>
          <w:tcPr>
            <w:tcW w:w="3505" w:type="dxa"/>
          </w:tcPr>
          <w:p w:rsidR="00F725E3" w:rsidRPr="009A4130" w:rsidRDefault="00F725E3" w:rsidP="006864A0">
            <w:pPr>
              <w:ind w:firstLineChars="0" w:firstLine="0"/>
              <w:rPr>
                <w:sz w:val="21"/>
              </w:rPr>
            </w:pPr>
            <w:r>
              <w:rPr>
                <w:rFonts w:hint="eastAsia"/>
                <w:sz w:val="21"/>
              </w:rPr>
              <w:t>席位保证金业务流水文件</w:t>
            </w:r>
          </w:p>
        </w:tc>
        <w:tc>
          <w:tcPr>
            <w:tcW w:w="7025" w:type="dxa"/>
          </w:tcPr>
          <w:p w:rsidR="00F725E3" w:rsidRPr="00C83F08" w:rsidRDefault="00F725E3" w:rsidP="00497856">
            <w:pPr>
              <w:ind w:firstLineChars="0" w:firstLine="0"/>
              <w:rPr>
                <w:sz w:val="21"/>
              </w:rPr>
            </w:pPr>
            <w:r>
              <w:rPr>
                <w:rFonts w:hint="eastAsia"/>
                <w:sz w:val="21"/>
              </w:rPr>
              <w:t>I+6</w:t>
            </w:r>
            <w:r>
              <w:rPr>
                <w:rFonts w:hint="eastAsia"/>
                <w:sz w:val="21"/>
              </w:rPr>
              <w:t>位席位代码</w:t>
            </w:r>
            <w:r>
              <w:rPr>
                <w:rFonts w:hint="eastAsia"/>
                <w:sz w:val="21"/>
              </w:rPr>
              <w:t>+S+ YYMMDD+00+</w:t>
            </w:r>
            <w:r w:rsidR="00497856">
              <w:rPr>
                <w:rFonts w:hint="eastAsia"/>
                <w:sz w:val="21"/>
              </w:rPr>
              <w:t>SEAT</w:t>
            </w:r>
            <w:r>
              <w:rPr>
                <w:rFonts w:hint="eastAsia"/>
                <w:sz w:val="21"/>
              </w:rPr>
              <w:t>CAPITALFLOW.TXT</w:t>
            </w:r>
          </w:p>
        </w:tc>
        <w:tc>
          <w:tcPr>
            <w:tcW w:w="2288" w:type="dxa"/>
          </w:tcPr>
          <w:p w:rsidR="00F725E3" w:rsidRDefault="00F725E3" w:rsidP="00B06083">
            <w:pPr>
              <w:ind w:firstLineChars="0" w:firstLine="0"/>
              <w:rPr>
                <w:sz w:val="21"/>
              </w:rPr>
            </w:pPr>
            <w:r>
              <w:rPr>
                <w:rFonts w:hint="eastAsia"/>
                <w:sz w:val="21"/>
              </w:rPr>
              <w:t>用于往来</w:t>
            </w:r>
            <w:proofErr w:type="gramStart"/>
            <w:r>
              <w:rPr>
                <w:rFonts w:hint="eastAsia"/>
                <w:sz w:val="21"/>
              </w:rPr>
              <w:t>账</w:t>
            </w:r>
            <w:proofErr w:type="gramEnd"/>
            <w:r>
              <w:rPr>
                <w:rFonts w:hint="eastAsia"/>
                <w:sz w:val="21"/>
              </w:rPr>
              <w:t>流水对账</w:t>
            </w:r>
          </w:p>
        </w:tc>
      </w:tr>
      <w:tr w:rsidR="00F725E3" w:rsidRPr="009A4130" w:rsidTr="00E529D4">
        <w:trPr>
          <w:jc w:val="center"/>
        </w:trPr>
        <w:tc>
          <w:tcPr>
            <w:tcW w:w="793" w:type="dxa"/>
          </w:tcPr>
          <w:p w:rsidR="00F725E3" w:rsidRPr="00486E77" w:rsidRDefault="00F725E3" w:rsidP="006864A0">
            <w:pPr>
              <w:pStyle w:val="a9"/>
              <w:numPr>
                <w:ilvl w:val="0"/>
                <w:numId w:val="6"/>
              </w:numPr>
              <w:ind w:firstLineChars="0"/>
              <w:rPr>
                <w:sz w:val="21"/>
              </w:rPr>
            </w:pPr>
          </w:p>
        </w:tc>
        <w:tc>
          <w:tcPr>
            <w:tcW w:w="1389" w:type="dxa"/>
            <w:vMerge/>
          </w:tcPr>
          <w:p w:rsidR="00F725E3" w:rsidRDefault="00F725E3" w:rsidP="006864A0">
            <w:pPr>
              <w:ind w:firstLineChars="0" w:firstLine="0"/>
              <w:rPr>
                <w:sz w:val="21"/>
              </w:rPr>
            </w:pPr>
          </w:p>
        </w:tc>
        <w:tc>
          <w:tcPr>
            <w:tcW w:w="3505" w:type="dxa"/>
          </w:tcPr>
          <w:p w:rsidR="00F725E3" w:rsidRDefault="00F725E3" w:rsidP="006864A0">
            <w:pPr>
              <w:ind w:firstLineChars="0" w:firstLine="0"/>
              <w:rPr>
                <w:sz w:val="21"/>
              </w:rPr>
            </w:pPr>
            <w:r>
              <w:rPr>
                <w:rFonts w:hint="eastAsia"/>
                <w:sz w:val="21"/>
              </w:rPr>
              <w:t>客户保证金业务流水文件</w:t>
            </w:r>
          </w:p>
        </w:tc>
        <w:tc>
          <w:tcPr>
            <w:tcW w:w="7025" w:type="dxa"/>
          </w:tcPr>
          <w:p w:rsidR="00F725E3" w:rsidRDefault="00F725E3" w:rsidP="00F13D1E">
            <w:pPr>
              <w:ind w:firstLineChars="0" w:firstLine="0"/>
              <w:rPr>
                <w:sz w:val="21"/>
              </w:rPr>
            </w:pPr>
            <w:r>
              <w:rPr>
                <w:rFonts w:hint="eastAsia"/>
                <w:sz w:val="21"/>
              </w:rPr>
              <w:t>I+6</w:t>
            </w:r>
            <w:r>
              <w:rPr>
                <w:rFonts w:hint="eastAsia"/>
                <w:sz w:val="21"/>
              </w:rPr>
              <w:t>位席位代码</w:t>
            </w:r>
            <w:r>
              <w:rPr>
                <w:rFonts w:hint="eastAsia"/>
                <w:sz w:val="21"/>
              </w:rPr>
              <w:t>+S+ YYMMDD+00+</w:t>
            </w:r>
            <w:r w:rsidR="00C33F0D">
              <w:rPr>
                <w:rFonts w:hint="eastAsia"/>
                <w:sz w:val="21"/>
              </w:rPr>
              <w:t>CLIENT</w:t>
            </w:r>
            <w:r>
              <w:rPr>
                <w:rFonts w:hint="eastAsia"/>
                <w:sz w:val="21"/>
              </w:rPr>
              <w:t>CAPITALFLOW.TXT</w:t>
            </w:r>
          </w:p>
        </w:tc>
        <w:tc>
          <w:tcPr>
            <w:tcW w:w="2288" w:type="dxa"/>
          </w:tcPr>
          <w:p w:rsidR="00F725E3" w:rsidRDefault="00F725E3" w:rsidP="00B06083">
            <w:pPr>
              <w:ind w:firstLineChars="0" w:firstLine="0"/>
              <w:rPr>
                <w:sz w:val="21"/>
              </w:rPr>
            </w:pPr>
          </w:p>
        </w:tc>
      </w:tr>
      <w:tr w:rsidR="00485F3B" w:rsidRPr="009A4130" w:rsidTr="00E529D4">
        <w:trPr>
          <w:jc w:val="center"/>
        </w:trPr>
        <w:tc>
          <w:tcPr>
            <w:tcW w:w="793" w:type="dxa"/>
          </w:tcPr>
          <w:p w:rsidR="00485F3B" w:rsidRPr="00486E77" w:rsidRDefault="00485F3B" w:rsidP="006864A0">
            <w:pPr>
              <w:pStyle w:val="a9"/>
              <w:numPr>
                <w:ilvl w:val="0"/>
                <w:numId w:val="6"/>
              </w:numPr>
              <w:ind w:firstLineChars="0"/>
              <w:rPr>
                <w:sz w:val="21"/>
              </w:rPr>
            </w:pPr>
          </w:p>
        </w:tc>
        <w:tc>
          <w:tcPr>
            <w:tcW w:w="1389" w:type="dxa"/>
            <w:vMerge w:val="restart"/>
          </w:tcPr>
          <w:p w:rsidR="00485F3B" w:rsidRPr="00E761F5" w:rsidRDefault="00485F3B" w:rsidP="00AC1FC0">
            <w:pPr>
              <w:ind w:firstLineChars="0" w:firstLine="0"/>
              <w:rPr>
                <w:sz w:val="21"/>
              </w:rPr>
            </w:pPr>
            <w:r>
              <w:rPr>
                <w:rFonts w:hint="eastAsia"/>
                <w:sz w:val="21"/>
              </w:rPr>
              <w:t>库存数据</w:t>
            </w:r>
          </w:p>
        </w:tc>
        <w:tc>
          <w:tcPr>
            <w:tcW w:w="3505" w:type="dxa"/>
          </w:tcPr>
          <w:p w:rsidR="00485F3B" w:rsidRDefault="00485F3B" w:rsidP="006864A0">
            <w:pPr>
              <w:ind w:firstLineChars="0" w:firstLine="0"/>
              <w:rPr>
                <w:sz w:val="21"/>
              </w:rPr>
            </w:pPr>
            <w:r w:rsidRPr="00E761F5">
              <w:rPr>
                <w:rFonts w:hint="eastAsia"/>
                <w:sz w:val="21"/>
              </w:rPr>
              <w:t>客户库存数据文件</w:t>
            </w:r>
          </w:p>
        </w:tc>
        <w:tc>
          <w:tcPr>
            <w:tcW w:w="7025" w:type="dxa"/>
          </w:tcPr>
          <w:p w:rsidR="00485F3B" w:rsidRPr="009A4130" w:rsidRDefault="00485F3B" w:rsidP="006864A0">
            <w:pPr>
              <w:ind w:firstLineChars="0" w:firstLine="0"/>
              <w:rPr>
                <w:sz w:val="21"/>
              </w:rPr>
            </w:pPr>
            <w:r>
              <w:rPr>
                <w:rFonts w:hint="eastAsia"/>
                <w:sz w:val="21"/>
              </w:rPr>
              <w:t>I+6</w:t>
            </w:r>
            <w:r>
              <w:rPr>
                <w:rFonts w:hint="eastAsia"/>
                <w:sz w:val="21"/>
              </w:rPr>
              <w:t>位席位代码</w:t>
            </w:r>
            <w:r>
              <w:rPr>
                <w:rFonts w:hint="eastAsia"/>
                <w:sz w:val="21"/>
              </w:rPr>
              <w:t>+S+ YYMMDD+00+CLIENTSTORAGE.TXT</w:t>
            </w:r>
          </w:p>
        </w:tc>
        <w:tc>
          <w:tcPr>
            <w:tcW w:w="2288" w:type="dxa"/>
          </w:tcPr>
          <w:p w:rsidR="00485F3B" w:rsidRDefault="00485F3B" w:rsidP="006864A0">
            <w:pPr>
              <w:ind w:firstLineChars="0" w:firstLine="0"/>
              <w:rPr>
                <w:sz w:val="21"/>
              </w:rPr>
            </w:pPr>
          </w:p>
        </w:tc>
      </w:tr>
      <w:tr w:rsidR="00485F3B" w:rsidRPr="009A4130" w:rsidTr="00E529D4">
        <w:trPr>
          <w:jc w:val="center"/>
        </w:trPr>
        <w:tc>
          <w:tcPr>
            <w:tcW w:w="793" w:type="dxa"/>
          </w:tcPr>
          <w:p w:rsidR="00485F3B" w:rsidRPr="00486E77" w:rsidRDefault="00485F3B" w:rsidP="006864A0">
            <w:pPr>
              <w:pStyle w:val="a9"/>
              <w:numPr>
                <w:ilvl w:val="0"/>
                <w:numId w:val="6"/>
              </w:numPr>
              <w:ind w:firstLineChars="0"/>
              <w:rPr>
                <w:sz w:val="21"/>
              </w:rPr>
            </w:pPr>
          </w:p>
        </w:tc>
        <w:tc>
          <w:tcPr>
            <w:tcW w:w="1389" w:type="dxa"/>
            <w:vMerge/>
          </w:tcPr>
          <w:p w:rsidR="00485F3B" w:rsidRPr="00E761F5" w:rsidRDefault="00485F3B" w:rsidP="006864A0">
            <w:pPr>
              <w:ind w:firstLineChars="0" w:firstLine="0"/>
              <w:rPr>
                <w:sz w:val="21"/>
              </w:rPr>
            </w:pPr>
          </w:p>
        </w:tc>
        <w:tc>
          <w:tcPr>
            <w:tcW w:w="3505" w:type="dxa"/>
          </w:tcPr>
          <w:p w:rsidR="00485F3B" w:rsidRDefault="00485F3B" w:rsidP="006864A0">
            <w:pPr>
              <w:ind w:firstLineChars="0" w:firstLine="0"/>
              <w:rPr>
                <w:sz w:val="21"/>
              </w:rPr>
            </w:pPr>
            <w:r w:rsidRPr="00E761F5">
              <w:rPr>
                <w:rFonts w:hint="eastAsia"/>
                <w:sz w:val="21"/>
              </w:rPr>
              <w:t>客户库存</w:t>
            </w:r>
            <w:r>
              <w:rPr>
                <w:rFonts w:hint="eastAsia"/>
                <w:sz w:val="21"/>
              </w:rPr>
              <w:t>明细</w:t>
            </w:r>
            <w:r w:rsidRPr="00E761F5">
              <w:rPr>
                <w:rFonts w:hint="eastAsia"/>
                <w:sz w:val="21"/>
              </w:rPr>
              <w:t>数据文件</w:t>
            </w:r>
          </w:p>
        </w:tc>
        <w:tc>
          <w:tcPr>
            <w:tcW w:w="7025" w:type="dxa"/>
          </w:tcPr>
          <w:p w:rsidR="00485F3B" w:rsidRPr="009A4130" w:rsidRDefault="00485F3B" w:rsidP="006864A0">
            <w:pPr>
              <w:ind w:firstLineChars="0" w:firstLine="0"/>
              <w:rPr>
                <w:sz w:val="21"/>
              </w:rPr>
            </w:pPr>
            <w:r>
              <w:rPr>
                <w:rFonts w:hint="eastAsia"/>
                <w:sz w:val="21"/>
              </w:rPr>
              <w:t>I+6</w:t>
            </w:r>
            <w:r>
              <w:rPr>
                <w:rFonts w:hint="eastAsia"/>
                <w:sz w:val="21"/>
              </w:rPr>
              <w:t>位席位代码</w:t>
            </w:r>
            <w:r>
              <w:rPr>
                <w:rFonts w:hint="eastAsia"/>
                <w:sz w:val="21"/>
              </w:rPr>
              <w:t>+S+ YYMMDD+00+CLIENTSTORAGEDETAIL.TXT</w:t>
            </w:r>
          </w:p>
        </w:tc>
        <w:tc>
          <w:tcPr>
            <w:tcW w:w="2288" w:type="dxa"/>
          </w:tcPr>
          <w:p w:rsidR="00485F3B" w:rsidRDefault="00485F3B" w:rsidP="006864A0">
            <w:pPr>
              <w:ind w:firstLineChars="0" w:firstLine="0"/>
              <w:rPr>
                <w:sz w:val="21"/>
              </w:rPr>
            </w:pPr>
          </w:p>
        </w:tc>
      </w:tr>
      <w:tr w:rsidR="00485F3B" w:rsidRPr="009A4130" w:rsidTr="00E529D4">
        <w:trPr>
          <w:jc w:val="center"/>
        </w:trPr>
        <w:tc>
          <w:tcPr>
            <w:tcW w:w="793" w:type="dxa"/>
          </w:tcPr>
          <w:p w:rsidR="00485F3B" w:rsidRPr="00486E77" w:rsidRDefault="00485F3B" w:rsidP="006864A0">
            <w:pPr>
              <w:pStyle w:val="a9"/>
              <w:numPr>
                <w:ilvl w:val="0"/>
                <w:numId w:val="6"/>
              </w:numPr>
              <w:ind w:firstLineChars="0"/>
              <w:rPr>
                <w:sz w:val="21"/>
              </w:rPr>
            </w:pPr>
          </w:p>
        </w:tc>
        <w:tc>
          <w:tcPr>
            <w:tcW w:w="1389" w:type="dxa"/>
            <w:vMerge/>
          </w:tcPr>
          <w:p w:rsidR="00485F3B" w:rsidRPr="00E761F5" w:rsidRDefault="00485F3B" w:rsidP="00F13D1E">
            <w:pPr>
              <w:ind w:firstLineChars="0" w:firstLine="0"/>
              <w:rPr>
                <w:sz w:val="21"/>
              </w:rPr>
            </w:pPr>
          </w:p>
        </w:tc>
        <w:tc>
          <w:tcPr>
            <w:tcW w:w="3505" w:type="dxa"/>
          </w:tcPr>
          <w:p w:rsidR="00485F3B" w:rsidRDefault="00485F3B" w:rsidP="00F13D1E">
            <w:pPr>
              <w:ind w:firstLineChars="0" w:firstLine="0"/>
              <w:rPr>
                <w:sz w:val="21"/>
              </w:rPr>
            </w:pPr>
            <w:r w:rsidRPr="00E761F5">
              <w:rPr>
                <w:rFonts w:hint="eastAsia"/>
                <w:sz w:val="21"/>
              </w:rPr>
              <w:t>客户库存</w:t>
            </w:r>
            <w:r>
              <w:rPr>
                <w:rFonts w:hint="eastAsia"/>
                <w:sz w:val="21"/>
              </w:rPr>
              <w:t>变化流水</w:t>
            </w:r>
            <w:r w:rsidRPr="00E761F5">
              <w:rPr>
                <w:rFonts w:hint="eastAsia"/>
                <w:sz w:val="21"/>
              </w:rPr>
              <w:t>数据文件</w:t>
            </w:r>
          </w:p>
        </w:tc>
        <w:tc>
          <w:tcPr>
            <w:tcW w:w="7025" w:type="dxa"/>
          </w:tcPr>
          <w:p w:rsidR="00485F3B" w:rsidRPr="009A4130" w:rsidRDefault="00485F3B" w:rsidP="003473C7">
            <w:pPr>
              <w:ind w:firstLineChars="0" w:firstLine="0"/>
              <w:rPr>
                <w:sz w:val="21"/>
              </w:rPr>
            </w:pPr>
            <w:r>
              <w:rPr>
                <w:rFonts w:hint="eastAsia"/>
                <w:sz w:val="21"/>
              </w:rPr>
              <w:t>I+6</w:t>
            </w:r>
            <w:r>
              <w:rPr>
                <w:rFonts w:hint="eastAsia"/>
                <w:sz w:val="21"/>
              </w:rPr>
              <w:t>位席位代码</w:t>
            </w:r>
            <w:r>
              <w:rPr>
                <w:rFonts w:hint="eastAsia"/>
                <w:sz w:val="21"/>
              </w:rPr>
              <w:t>+S+ YYMMDD+00+</w:t>
            </w:r>
            <w:r w:rsidR="00C33F0D">
              <w:rPr>
                <w:rFonts w:hint="eastAsia"/>
                <w:sz w:val="21"/>
              </w:rPr>
              <w:t>CLIENT</w:t>
            </w:r>
            <w:r>
              <w:rPr>
                <w:rFonts w:hint="eastAsia"/>
                <w:sz w:val="21"/>
              </w:rPr>
              <w:t>STORAGEFLOW.TXT</w:t>
            </w:r>
          </w:p>
        </w:tc>
        <w:tc>
          <w:tcPr>
            <w:tcW w:w="2288" w:type="dxa"/>
          </w:tcPr>
          <w:p w:rsidR="00485F3B" w:rsidRDefault="00485F3B"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val="restart"/>
          </w:tcPr>
          <w:p w:rsidR="00280F60" w:rsidRDefault="00280F60" w:rsidP="006864A0">
            <w:pPr>
              <w:ind w:firstLineChars="0" w:firstLine="0"/>
              <w:rPr>
                <w:sz w:val="21"/>
              </w:rPr>
            </w:pPr>
            <w:r>
              <w:rPr>
                <w:rFonts w:hint="eastAsia"/>
                <w:sz w:val="21"/>
              </w:rPr>
              <w:t>持仓数据</w:t>
            </w:r>
          </w:p>
        </w:tc>
        <w:tc>
          <w:tcPr>
            <w:tcW w:w="3505" w:type="dxa"/>
          </w:tcPr>
          <w:p w:rsidR="00280F60" w:rsidRDefault="00280F60" w:rsidP="006864A0">
            <w:pPr>
              <w:ind w:firstLineChars="0" w:firstLine="0"/>
              <w:rPr>
                <w:sz w:val="21"/>
              </w:rPr>
            </w:pPr>
            <w:r>
              <w:rPr>
                <w:rFonts w:hint="eastAsia"/>
                <w:sz w:val="21"/>
              </w:rPr>
              <w:t>席位即期持仓数据文件</w:t>
            </w:r>
          </w:p>
        </w:tc>
        <w:tc>
          <w:tcPr>
            <w:tcW w:w="7025" w:type="dxa"/>
          </w:tcPr>
          <w:p w:rsidR="00280F60" w:rsidRPr="002C2959" w:rsidRDefault="00280F60" w:rsidP="001E2E5C">
            <w:pPr>
              <w:ind w:firstLineChars="0" w:firstLine="0"/>
              <w:rPr>
                <w:sz w:val="21"/>
              </w:rPr>
            </w:pPr>
            <w:r>
              <w:rPr>
                <w:rFonts w:hint="eastAsia"/>
                <w:sz w:val="21"/>
              </w:rPr>
              <w:t>I+6</w:t>
            </w:r>
            <w:r>
              <w:rPr>
                <w:rFonts w:hint="eastAsia"/>
                <w:sz w:val="21"/>
              </w:rPr>
              <w:t>位席位代码</w:t>
            </w:r>
            <w:r>
              <w:rPr>
                <w:rFonts w:hint="eastAsia"/>
                <w:sz w:val="21"/>
              </w:rPr>
              <w:t>+S+ YYMMDD+00+SEATFORWARDPOSITION.TXT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280F60" w:rsidP="006864A0">
            <w:pPr>
              <w:ind w:firstLineChars="0" w:firstLine="0"/>
              <w:rPr>
                <w:sz w:val="21"/>
              </w:rPr>
            </w:pPr>
            <w:r>
              <w:rPr>
                <w:rFonts w:hint="eastAsia"/>
                <w:sz w:val="21"/>
              </w:rPr>
              <w:t>客户即期持仓数据文件</w:t>
            </w:r>
          </w:p>
        </w:tc>
        <w:tc>
          <w:tcPr>
            <w:tcW w:w="7025" w:type="dxa"/>
          </w:tcPr>
          <w:p w:rsidR="00280F60" w:rsidRDefault="00280F60" w:rsidP="00805EE0">
            <w:pPr>
              <w:ind w:firstLineChars="0" w:firstLine="0"/>
              <w:rPr>
                <w:sz w:val="21"/>
              </w:rPr>
            </w:pPr>
            <w:r>
              <w:rPr>
                <w:rFonts w:hint="eastAsia"/>
                <w:sz w:val="21"/>
              </w:rPr>
              <w:t>I+6</w:t>
            </w:r>
            <w:r>
              <w:rPr>
                <w:rFonts w:hint="eastAsia"/>
                <w:sz w:val="21"/>
              </w:rPr>
              <w:t>位席位代码</w:t>
            </w:r>
            <w:r>
              <w:rPr>
                <w:rFonts w:hint="eastAsia"/>
                <w:sz w:val="21"/>
              </w:rPr>
              <w:t>+S+ YYMMDD+00+CLIENTFORWARDPOSITION.TXT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280F60" w:rsidP="006864A0">
            <w:pPr>
              <w:ind w:firstLineChars="0" w:firstLine="0"/>
              <w:rPr>
                <w:sz w:val="21"/>
              </w:rPr>
            </w:pPr>
            <w:r>
              <w:rPr>
                <w:rFonts w:hint="eastAsia"/>
                <w:sz w:val="21"/>
              </w:rPr>
              <w:t>席位延期持仓数据文件</w:t>
            </w:r>
          </w:p>
        </w:tc>
        <w:tc>
          <w:tcPr>
            <w:tcW w:w="7025" w:type="dxa"/>
          </w:tcPr>
          <w:p w:rsidR="00280F60" w:rsidRPr="002C2959" w:rsidRDefault="00280F60" w:rsidP="001E2E5C">
            <w:pPr>
              <w:ind w:firstLineChars="0" w:firstLine="0"/>
              <w:rPr>
                <w:sz w:val="21"/>
              </w:rPr>
            </w:pPr>
            <w:r>
              <w:rPr>
                <w:rFonts w:hint="eastAsia"/>
                <w:sz w:val="21"/>
              </w:rPr>
              <w:t>I+6</w:t>
            </w:r>
            <w:r>
              <w:rPr>
                <w:rFonts w:hint="eastAsia"/>
                <w:sz w:val="21"/>
              </w:rPr>
              <w:t>位席位代码</w:t>
            </w:r>
            <w:r>
              <w:rPr>
                <w:rFonts w:hint="eastAsia"/>
                <w:sz w:val="21"/>
              </w:rPr>
              <w:t>+S+ YYMMDD+00+SEATDEFERPOSITION.TXT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280F60" w:rsidP="006864A0">
            <w:pPr>
              <w:ind w:firstLineChars="0" w:firstLine="0"/>
              <w:rPr>
                <w:sz w:val="21"/>
              </w:rPr>
            </w:pPr>
            <w:r>
              <w:rPr>
                <w:rFonts w:hint="eastAsia"/>
                <w:sz w:val="21"/>
              </w:rPr>
              <w:t>客户延期持仓数据文件</w:t>
            </w:r>
          </w:p>
        </w:tc>
        <w:tc>
          <w:tcPr>
            <w:tcW w:w="7025" w:type="dxa"/>
          </w:tcPr>
          <w:p w:rsidR="00280F60" w:rsidRDefault="00280F60" w:rsidP="001E2E5C">
            <w:pPr>
              <w:ind w:firstLineChars="0" w:firstLine="0"/>
              <w:rPr>
                <w:sz w:val="21"/>
              </w:rPr>
            </w:pPr>
            <w:r>
              <w:rPr>
                <w:rFonts w:hint="eastAsia"/>
                <w:sz w:val="21"/>
              </w:rPr>
              <w:t>I+6</w:t>
            </w:r>
            <w:r>
              <w:rPr>
                <w:rFonts w:hint="eastAsia"/>
                <w:sz w:val="21"/>
              </w:rPr>
              <w:t>位席位代码</w:t>
            </w:r>
            <w:r>
              <w:rPr>
                <w:rFonts w:hint="eastAsia"/>
                <w:sz w:val="21"/>
              </w:rPr>
              <w:t>+S+ YYMMDD+00+CLIENTDEFERPOSITION.TXT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val="restart"/>
          </w:tcPr>
          <w:p w:rsidR="00280F60" w:rsidRDefault="00280F60" w:rsidP="006864A0">
            <w:pPr>
              <w:ind w:firstLineChars="0" w:firstLine="0"/>
              <w:rPr>
                <w:sz w:val="21"/>
              </w:rPr>
            </w:pPr>
            <w:r>
              <w:rPr>
                <w:rFonts w:hint="eastAsia"/>
                <w:sz w:val="21"/>
              </w:rPr>
              <w:t>成交单数据</w:t>
            </w:r>
          </w:p>
        </w:tc>
        <w:tc>
          <w:tcPr>
            <w:tcW w:w="3505" w:type="dxa"/>
          </w:tcPr>
          <w:p w:rsidR="00280F60" w:rsidRDefault="00280F60" w:rsidP="006864A0">
            <w:pPr>
              <w:ind w:firstLineChars="0" w:firstLine="0"/>
              <w:rPr>
                <w:sz w:val="21"/>
              </w:rPr>
            </w:pPr>
            <w:r>
              <w:rPr>
                <w:rFonts w:hint="eastAsia"/>
                <w:sz w:val="21"/>
              </w:rPr>
              <w:t>现货成交单数据文件</w:t>
            </w:r>
          </w:p>
        </w:tc>
        <w:tc>
          <w:tcPr>
            <w:tcW w:w="7025" w:type="dxa"/>
          </w:tcPr>
          <w:p w:rsidR="00280F60" w:rsidRPr="002C2959" w:rsidRDefault="00280F60" w:rsidP="003F1165">
            <w:pPr>
              <w:ind w:firstLineChars="0" w:firstLine="0"/>
              <w:rPr>
                <w:sz w:val="21"/>
              </w:rPr>
            </w:pPr>
            <w:r>
              <w:rPr>
                <w:rFonts w:hint="eastAsia"/>
                <w:sz w:val="21"/>
              </w:rPr>
              <w:t>I+6</w:t>
            </w:r>
            <w:r>
              <w:rPr>
                <w:rFonts w:hint="eastAsia"/>
                <w:sz w:val="21"/>
              </w:rPr>
              <w:t>位席位代码</w:t>
            </w:r>
            <w:r>
              <w:rPr>
                <w:rFonts w:hint="eastAsia"/>
                <w:sz w:val="21"/>
              </w:rPr>
              <w:t>+S+ YYMMDD+00+SPOTMATCH.TXT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280F60" w:rsidP="006B52E4">
            <w:pPr>
              <w:ind w:firstLineChars="0" w:firstLine="0"/>
              <w:rPr>
                <w:sz w:val="21"/>
              </w:rPr>
            </w:pPr>
            <w:r>
              <w:rPr>
                <w:rFonts w:hint="eastAsia"/>
                <w:sz w:val="21"/>
              </w:rPr>
              <w:t>即期成交单数据文件</w:t>
            </w:r>
          </w:p>
        </w:tc>
        <w:tc>
          <w:tcPr>
            <w:tcW w:w="7025" w:type="dxa"/>
          </w:tcPr>
          <w:p w:rsidR="00280F60" w:rsidRPr="002C2959" w:rsidRDefault="00280F60" w:rsidP="003F1165">
            <w:pPr>
              <w:ind w:firstLineChars="0" w:firstLine="0"/>
              <w:rPr>
                <w:sz w:val="21"/>
              </w:rPr>
            </w:pPr>
            <w:r>
              <w:rPr>
                <w:rFonts w:hint="eastAsia"/>
                <w:sz w:val="21"/>
              </w:rPr>
              <w:t>I+6</w:t>
            </w:r>
            <w:r>
              <w:rPr>
                <w:rFonts w:hint="eastAsia"/>
                <w:sz w:val="21"/>
              </w:rPr>
              <w:t>位席位代码</w:t>
            </w:r>
            <w:r>
              <w:rPr>
                <w:rFonts w:hint="eastAsia"/>
                <w:sz w:val="21"/>
              </w:rPr>
              <w:t>+S+ YYMMDD+00+FORWARDMATCH.TXT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7A0CF7" w:rsidP="006B52E4">
            <w:pPr>
              <w:ind w:firstLineChars="0" w:firstLine="0"/>
              <w:rPr>
                <w:sz w:val="21"/>
              </w:rPr>
            </w:pPr>
            <w:ins w:id="116" w:author="罗莎" w:date="2016-09-28T16:53:00Z">
              <w:r>
                <w:rPr>
                  <w:rFonts w:hint="eastAsia"/>
                  <w:sz w:val="21"/>
                </w:rPr>
                <w:t>递延</w:t>
              </w:r>
            </w:ins>
            <w:del w:id="117" w:author="罗莎" w:date="2016-09-28T16:53:00Z">
              <w:r w:rsidR="00280F60" w:rsidDel="007A0CF7">
                <w:rPr>
                  <w:rFonts w:hint="eastAsia"/>
                  <w:sz w:val="21"/>
                </w:rPr>
                <w:delText>延期</w:delText>
              </w:r>
            </w:del>
            <w:r w:rsidR="00280F60">
              <w:rPr>
                <w:rFonts w:hint="eastAsia"/>
                <w:sz w:val="21"/>
              </w:rPr>
              <w:t>成交单数据文件</w:t>
            </w:r>
          </w:p>
        </w:tc>
        <w:tc>
          <w:tcPr>
            <w:tcW w:w="7025" w:type="dxa"/>
          </w:tcPr>
          <w:p w:rsidR="00280F60" w:rsidRPr="002C2959" w:rsidRDefault="00280F60" w:rsidP="003F1165">
            <w:pPr>
              <w:ind w:firstLineChars="0" w:firstLine="0"/>
              <w:rPr>
                <w:sz w:val="21"/>
              </w:rPr>
            </w:pPr>
            <w:r>
              <w:rPr>
                <w:rFonts w:hint="eastAsia"/>
                <w:sz w:val="21"/>
              </w:rPr>
              <w:t>I+6</w:t>
            </w:r>
            <w:r>
              <w:rPr>
                <w:rFonts w:hint="eastAsia"/>
                <w:sz w:val="21"/>
              </w:rPr>
              <w:t>位席位代码</w:t>
            </w:r>
            <w:r>
              <w:rPr>
                <w:rFonts w:hint="eastAsia"/>
                <w:sz w:val="21"/>
              </w:rPr>
              <w:t>+S+ YYMMDD+00+DEFERMATCH.TXT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280F60" w:rsidP="006B52E4">
            <w:pPr>
              <w:ind w:firstLineChars="0" w:firstLine="0"/>
              <w:rPr>
                <w:sz w:val="21"/>
              </w:rPr>
            </w:pPr>
            <w:r>
              <w:rPr>
                <w:rFonts w:hint="eastAsia"/>
                <w:sz w:val="21"/>
              </w:rPr>
              <w:t>交收申报成交单数据文件</w:t>
            </w:r>
          </w:p>
        </w:tc>
        <w:tc>
          <w:tcPr>
            <w:tcW w:w="7025" w:type="dxa"/>
          </w:tcPr>
          <w:p w:rsidR="00280F60" w:rsidRPr="002C2959" w:rsidRDefault="00280F60" w:rsidP="006B52E4">
            <w:pPr>
              <w:ind w:firstLineChars="0" w:firstLine="0"/>
              <w:rPr>
                <w:sz w:val="21"/>
              </w:rPr>
            </w:pPr>
            <w:r>
              <w:rPr>
                <w:rFonts w:hint="eastAsia"/>
                <w:sz w:val="21"/>
              </w:rPr>
              <w:t>I+6</w:t>
            </w:r>
            <w:r>
              <w:rPr>
                <w:rFonts w:hint="eastAsia"/>
                <w:sz w:val="21"/>
              </w:rPr>
              <w:t>位席位代码</w:t>
            </w:r>
            <w:r>
              <w:rPr>
                <w:rFonts w:hint="eastAsia"/>
                <w:sz w:val="21"/>
              </w:rPr>
              <w:t>+S+ YYMMDD+00+DEFERDELIVERYAPPMATCH.TXT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1249C9" w:rsidP="006B52E4">
            <w:pPr>
              <w:ind w:firstLineChars="0" w:firstLine="0"/>
              <w:rPr>
                <w:sz w:val="21"/>
              </w:rPr>
            </w:pPr>
            <w:ins w:id="118" w:author="罗莎" w:date="2016-09-30T13:55:00Z">
              <w:r>
                <w:rPr>
                  <w:rFonts w:hint="eastAsia"/>
                  <w:sz w:val="21"/>
                </w:rPr>
                <w:t>即期</w:t>
              </w:r>
            </w:ins>
            <w:proofErr w:type="gramStart"/>
            <w:r w:rsidR="00280F60">
              <w:rPr>
                <w:rFonts w:hint="eastAsia"/>
                <w:sz w:val="21"/>
              </w:rPr>
              <w:t>强平成交</w:t>
            </w:r>
            <w:proofErr w:type="gramEnd"/>
            <w:r w:rsidR="00280F60">
              <w:rPr>
                <w:rFonts w:hint="eastAsia"/>
                <w:sz w:val="21"/>
              </w:rPr>
              <w:t>单数据文件</w:t>
            </w:r>
          </w:p>
        </w:tc>
        <w:tc>
          <w:tcPr>
            <w:tcW w:w="7025" w:type="dxa"/>
          </w:tcPr>
          <w:p w:rsidR="00280F60" w:rsidRPr="002C2959" w:rsidRDefault="00280F60" w:rsidP="00BD35F1">
            <w:pPr>
              <w:ind w:firstLineChars="0" w:firstLine="0"/>
              <w:rPr>
                <w:sz w:val="21"/>
              </w:rPr>
            </w:pPr>
            <w:r>
              <w:rPr>
                <w:rFonts w:hint="eastAsia"/>
                <w:sz w:val="21"/>
              </w:rPr>
              <w:t>I+6</w:t>
            </w:r>
            <w:r>
              <w:rPr>
                <w:rFonts w:hint="eastAsia"/>
                <w:sz w:val="21"/>
              </w:rPr>
              <w:t>位席位代码</w:t>
            </w:r>
            <w:r>
              <w:rPr>
                <w:rFonts w:hint="eastAsia"/>
                <w:sz w:val="21"/>
              </w:rPr>
              <w:t>+S+ YYMMDD+00+FORCEMATCH.TXT</w:t>
            </w:r>
          </w:p>
        </w:tc>
        <w:tc>
          <w:tcPr>
            <w:tcW w:w="2288" w:type="dxa"/>
          </w:tcPr>
          <w:p w:rsidR="00280F60" w:rsidRPr="002C2959" w:rsidRDefault="00280F60" w:rsidP="006864A0">
            <w:pPr>
              <w:ind w:firstLineChars="0" w:firstLine="0"/>
              <w:rPr>
                <w:sz w:val="21"/>
              </w:rPr>
            </w:pPr>
          </w:p>
        </w:tc>
      </w:tr>
      <w:tr w:rsidR="003454DC" w:rsidRPr="009A4130" w:rsidTr="00E529D4">
        <w:trPr>
          <w:jc w:val="center"/>
        </w:trPr>
        <w:tc>
          <w:tcPr>
            <w:tcW w:w="793" w:type="dxa"/>
          </w:tcPr>
          <w:p w:rsidR="003454DC" w:rsidRPr="00486E77" w:rsidRDefault="003454DC" w:rsidP="006864A0">
            <w:pPr>
              <w:pStyle w:val="a9"/>
              <w:numPr>
                <w:ilvl w:val="0"/>
                <w:numId w:val="6"/>
              </w:numPr>
              <w:ind w:firstLineChars="0"/>
              <w:rPr>
                <w:sz w:val="21"/>
              </w:rPr>
            </w:pPr>
          </w:p>
        </w:tc>
        <w:tc>
          <w:tcPr>
            <w:tcW w:w="1389" w:type="dxa"/>
            <w:vMerge/>
          </w:tcPr>
          <w:p w:rsidR="003454DC" w:rsidRDefault="003454DC" w:rsidP="006864A0">
            <w:pPr>
              <w:ind w:firstLineChars="0" w:firstLine="0"/>
              <w:rPr>
                <w:sz w:val="21"/>
              </w:rPr>
            </w:pPr>
          </w:p>
        </w:tc>
        <w:tc>
          <w:tcPr>
            <w:tcW w:w="3505" w:type="dxa"/>
          </w:tcPr>
          <w:p w:rsidR="003454DC" w:rsidRDefault="003454DC" w:rsidP="006B52E4">
            <w:pPr>
              <w:ind w:firstLineChars="0" w:firstLine="0"/>
              <w:rPr>
                <w:sz w:val="21"/>
              </w:rPr>
            </w:pPr>
            <w:r>
              <w:rPr>
                <w:rFonts w:hint="eastAsia"/>
                <w:sz w:val="21"/>
              </w:rPr>
              <w:t>定</w:t>
            </w:r>
            <w:r>
              <w:rPr>
                <w:sz w:val="21"/>
              </w:rPr>
              <w:t>价成交单数据文件</w:t>
            </w:r>
          </w:p>
        </w:tc>
        <w:tc>
          <w:tcPr>
            <w:tcW w:w="7025" w:type="dxa"/>
          </w:tcPr>
          <w:p w:rsidR="003454DC" w:rsidRDefault="003454DC" w:rsidP="00BD35F1">
            <w:pPr>
              <w:ind w:firstLineChars="0" w:firstLine="0"/>
              <w:rPr>
                <w:sz w:val="21"/>
              </w:rPr>
            </w:pPr>
            <w:r>
              <w:rPr>
                <w:rFonts w:hint="eastAsia"/>
                <w:sz w:val="21"/>
              </w:rPr>
              <w:t>I+6</w:t>
            </w:r>
            <w:r>
              <w:rPr>
                <w:rFonts w:hint="eastAsia"/>
                <w:sz w:val="21"/>
              </w:rPr>
              <w:t>位席位代码</w:t>
            </w:r>
            <w:r>
              <w:rPr>
                <w:rFonts w:hint="eastAsia"/>
                <w:sz w:val="21"/>
              </w:rPr>
              <w:t>+S+ YYMMDD+00+</w:t>
            </w:r>
            <w:r w:rsidRPr="00DC74B1">
              <w:rPr>
                <w:sz w:val="21"/>
              </w:rPr>
              <w:t xml:space="preserve"> PRICINGMATCH</w:t>
            </w:r>
            <w:r>
              <w:rPr>
                <w:rFonts w:hint="eastAsia"/>
                <w:sz w:val="21"/>
              </w:rPr>
              <w:t>.TXT</w:t>
            </w:r>
          </w:p>
        </w:tc>
        <w:tc>
          <w:tcPr>
            <w:tcW w:w="2288" w:type="dxa"/>
          </w:tcPr>
          <w:p w:rsidR="003454DC" w:rsidRPr="002C2959" w:rsidRDefault="003454DC"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280F60" w:rsidP="006B52E4">
            <w:pPr>
              <w:ind w:firstLineChars="0" w:firstLine="0"/>
              <w:rPr>
                <w:sz w:val="21"/>
              </w:rPr>
            </w:pPr>
            <w:r>
              <w:rPr>
                <w:rFonts w:hint="eastAsia"/>
                <w:sz w:val="21"/>
              </w:rPr>
              <w:t>大宗交易成交单数据文件</w:t>
            </w:r>
          </w:p>
        </w:tc>
        <w:tc>
          <w:tcPr>
            <w:tcW w:w="7025" w:type="dxa"/>
          </w:tcPr>
          <w:p w:rsidR="00280F60" w:rsidRPr="002C2959" w:rsidRDefault="00280F60" w:rsidP="00BD35F1">
            <w:pPr>
              <w:ind w:firstLineChars="0" w:firstLine="0"/>
              <w:rPr>
                <w:sz w:val="21"/>
              </w:rPr>
            </w:pPr>
            <w:r>
              <w:rPr>
                <w:rFonts w:hint="eastAsia"/>
                <w:sz w:val="21"/>
              </w:rPr>
              <w:t>I+6</w:t>
            </w:r>
            <w:r>
              <w:rPr>
                <w:rFonts w:hint="eastAsia"/>
                <w:sz w:val="21"/>
              </w:rPr>
              <w:t>位席位代码</w:t>
            </w:r>
            <w:r>
              <w:rPr>
                <w:rFonts w:hint="eastAsia"/>
                <w:sz w:val="21"/>
              </w:rPr>
              <w:t>+S+ YYMMDD+00+LARGEAMOUNTMATCH.TXT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280F60" w:rsidP="006B52E4">
            <w:pPr>
              <w:ind w:firstLineChars="0" w:firstLine="0"/>
              <w:rPr>
                <w:sz w:val="21"/>
              </w:rPr>
            </w:pPr>
            <w:r>
              <w:rPr>
                <w:rFonts w:hint="eastAsia"/>
                <w:sz w:val="21"/>
              </w:rPr>
              <w:t>询价交易成交单数据文件</w:t>
            </w:r>
          </w:p>
        </w:tc>
        <w:tc>
          <w:tcPr>
            <w:tcW w:w="7025" w:type="dxa"/>
          </w:tcPr>
          <w:p w:rsidR="00280F60" w:rsidRPr="002C2959" w:rsidRDefault="00280F60" w:rsidP="003C0DBE">
            <w:pPr>
              <w:ind w:firstLineChars="0" w:firstLine="0"/>
              <w:rPr>
                <w:sz w:val="21"/>
              </w:rPr>
            </w:pPr>
            <w:r>
              <w:rPr>
                <w:rFonts w:hint="eastAsia"/>
                <w:sz w:val="21"/>
              </w:rPr>
              <w:t>I+6</w:t>
            </w:r>
            <w:r>
              <w:rPr>
                <w:rFonts w:hint="eastAsia"/>
                <w:sz w:val="21"/>
              </w:rPr>
              <w:t>位席位代码</w:t>
            </w:r>
            <w:r>
              <w:rPr>
                <w:rFonts w:hint="eastAsia"/>
                <w:sz w:val="21"/>
              </w:rPr>
              <w:t>+S+ YYMMDD+00+</w:t>
            </w:r>
            <w:r w:rsidRPr="003C0DBE">
              <w:rPr>
                <w:sz w:val="21"/>
              </w:rPr>
              <w:t>INQUIRY</w:t>
            </w:r>
            <w:r>
              <w:rPr>
                <w:rFonts w:hint="eastAsia"/>
                <w:sz w:val="21"/>
              </w:rPr>
              <w:t>SPOTMATCH.TXT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280F60" w:rsidP="006B52E4">
            <w:pPr>
              <w:ind w:firstLineChars="0" w:firstLine="0"/>
              <w:rPr>
                <w:sz w:val="21"/>
              </w:rPr>
            </w:pPr>
            <w:r>
              <w:rPr>
                <w:rFonts w:hint="eastAsia"/>
                <w:sz w:val="21"/>
              </w:rPr>
              <w:t>历史询价成交单变更数据文件</w:t>
            </w:r>
          </w:p>
        </w:tc>
        <w:tc>
          <w:tcPr>
            <w:tcW w:w="7025" w:type="dxa"/>
          </w:tcPr>
          <w:p w:rsidR="00280F60" w:rsidRDefault="00280F60" w:rsidP="003C0DBE">
            <w:pPr>
              <w:ind w:firstLineChars="0" w:firstLine="0"/>
              <w:rPr>
                <w:sz w:val="21"/>
              </w:rPr>
            </w:pPr>
            <w:r>
              <w:rPr>
                <w:rFonts w:hint="eastAsia"/>
                <w:sz w:val="21"/>
              </w:rPr>
              <w:t>I+6</w:t>
            </w:r>
            <w:r>
              <w:rPr>
                <w:rFonts w:hint="eastAsia"/>
                <w:sz w:val="21"/>
              </w:rPr>
              <w:t>位席位代码</w:t>
            </w:r>
            <w:r>
              <w:rPr>
                <w:rFonts w:hint="eastAsia"/>
                <w:sz w:val="21"/>
              </w:rPr>
              <w:t>+S+ YYMMDD+00+HIS+</w:t>
            </w:r>
            <w:r w:rsidRPr="003C0DBE">
              <w:rPr>
                <w:sz w:val="21"/>
              </w:rPr>
              <w:t>INQUIRY</w:t>
            </w:r>
            <w:r>
              <w:rPr>
                <w:rFonts w:hint="eastAsia"/>
                <w:sz w:val="21"/>
              </w:rPr>
              <w:t>SPOTMATCH</w:t>
            </w:r>
            <w:r w:rsidR="00C33F0D">
              <w:rPr>
                <w:rFonts w:hint="eastAsia"/>
                <w:sz w:val="21"/>
              </w:rPr>
              <w:t>+</w:t>
            </w:r>
            <w:r>
              <w:rPr>
                <w:sz w:val="21"/>
              </w:rPr>
              <w:t>V</w:t>
            </w:r>
            <w:r>
              <w:rPr>
                <w:rFonts w:hint="eastAsia"/>
                <w:sz w:val="21"/>
              </w:rPr>
              <w:t>ARIATION.TXT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280F60" w:rsidP="005D3029">
            <w:pPr>
              <w:ind w:firstLineChars="0" w:firstLine="0"/>
              <w:rPr>
                <w:sz w:val="21"/>
              </w:rPr>
            </w:pPr>
            <w:r>
              <w:rPr>
                <w:rFonts w:hint="eastAsia"/>
                <w:sz w:val="21"/>
              </w:rPr>
              <w:t>询价期权成交单数据文件</w:t>
            </w:r>
          </w:p>
        </w:tc>
        <w:tc>
          <w:tcPr>
            <w:tcW w:w="7025" w:type="dxa"/>
          </w:tcPr>
          <w:p w:rsidR="00280F60" w:rsidRPr="002C2959" w:rsidRDefault="00280F60" w:rsidP="005D3029">
            <w:pPr>
              <w:ind w:firstLineChars="0" w:firstLine="0"/>
              <w:rPr>
                <w:sz w:val="21"/>
              </w:rPr>
            </w:pPr>
            <w:r>
              <w:rPr>
                <w:rFonts w:hint="eastAsia"/>
                <w:sz w:val="21"/>
              </w:rPr>
              <w:t>I+6</w:t>
            </w:r>
            <w:r>
              <w:rPr>
                <w:rFonts w:hint="eastAsia"/>
                <w:sz w:val="21"/>
              </w:rPr>
              <w:t>位席位代码</w:t>
            </w:r>
            <w:r>
              <w:rPr>
                <w:rFonts w:hint="eastAsia"/>
                <w:sz w:val="21"/>
              </w:rPr>
              <w:t>+S+ YYMMDD+00+</w:t>
            </w:r>
            <w:r w:rsidRPr="003C0DBE">
              <w:rPr>
                <w:sz w:val="21"/>
              </w:rPr>
              <w:t>INQUIRY</w:t>
            </w:r>
            <w:r>
              <w:rPr>
                <w:rFonts w:hint="eastAsia"/>
                <w:sz w:val="21"/>
              </w:rPr>
              <w:t>OPTIONMATCH.TXT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280F60" w:rsidP="005D3029">
            <w:pPr>
              <w:ind w:firstLineChars="0" w:firstLine="0"/>
              <w:rPr>
                <w:sz w:val="21"/>
              </w:rPr>
            </w:pPr>
            <w:r>
              <w:rPr>
                <w:rFonts w:hint="eastAsia"/>
                <w:sz w:val="21"/>
              </w:rPr>
              <w:t>历史询价期权成交单变更数据文件</w:t>
            </w:r>
          </w:p>
        </w:tc>
        <w:tc>
          <w:tcPr>
            <w:tcW w:w="7025" w:type="dxa"/>
          </w:tcPr>
          <w:p w:rsidR="00280F60" w:rsidRDefault="00280F60" w:rsidP="005D3029">
            <w:pPr>
              <w:ind w:firstLineChars="0" w:firstLine="0"/>
              <w:rPr>
                <w:sz w:val="21"/>
              </w:rPr>
            </w:pPr>
            <w:r>
              <w:rPr>
                <w:rFonts w:hint="eastAsia"/>
                <w:sz w:val="21"/>
              </w:rPr>
              <w:t>I+6</w:t>
            </w:r>
            <w:r>
              <w:rPr>
                <w:rFonts w:hint="eastAsia"/>
                <w:sz w:val="21"/>
              </w:rPr>
              <w:t>位席位代码</w:t>
            </w:r>
            <w:r>
              <w:rPr>
                <w:rFonts w:hint="eastAsia"/>
                <w:sz w:val="21"/>
              </w:rPr>
              <w:t>+S+ YYMMDD+00+HIS+</w:t>
            </w:r>
            <w:r w:rsidRPr="003C0DBE">
              <w:rPr>
                <w:sz w:val="21"/>
              </w:rPr>
              <w:t>INQUIRY</w:t>
            </w:r>
            <w:r>
              <w:rPr>
                <w:rFonts w:hint="eastAsia"/>
                <w:sz w:val="21"/>
              </w:rPr>
              <w:t>OPTIONMATCH</w:t>
            </w:r>
            <w:r w:rsidR="00C33F0D">
              <w:rPr>
                <w:rFonts w:hint="eastAsia"/>
                <w:sz w:val="21"/>
              </w:rPr>
              <w:t>+</w:t>
            </w:r>
            <w:r>
              <w:rPr>
                <w:sz w:val="21"/>
              </w:rPr>
              <w:t>V</w:t>
            </w:r>
            <w:r>
              <w:rPr>
                <w:rFonts w:hint="eastAsia"/>
                <w:sz w:val="21"/>
              </w:rPr>
              <w:t>ARIATION.TXT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280F60" w:rsidP="005D3029">
            <w:pPr>
              <w:ind w:firstLineChars="0" w:firstLine="0"/>
              <w:rPr>
                <w:sz w:val="21"/>
              </w:rPr>
            </w:pPr>
            <w:r>
              <w:rPr>
                <w:rFonts w:hint="eastAsia"/>
                <w:sz w:val="21"/>
              </w:rPr>
              <w:t>询价拆借成交单数据文件</w:t>
            </w:r>
          </w:p>
        </w:tc>
        <w:tc>
          <w:tcPr>
            <w:tcW w:w="7025" w:type="dxa"/>
          </w:tcPr>
          <w:p w:rsidR="00280F60" w:rsidRPr="002C2959" w:rsidRDefault="00280F60" w:rsidP="005D3029">
            <w:pPr>
              <w:ind w:firstLineChars="0" w:firstLine="0"/>
              <w:rPr>
                <w:sz w:val="21"/>
              </w:rPr>
            </w:pPr>
            <w:r>
              <w:rPr>
                <w:rFonts w:hint="eastAsia"/>
                <w:sz w:val="21"/>
              </w:rPr>
              <w:t>I+6</w:t>
            </w:r>
            <w:r>
              <w:rPr>
                <w:rFonts w:hint="eastAsia"/>
                <w:sz w:val="21"/>
              </w:rPr>
              <w:t>位席位代码</w:t>
            </w:r>
            <w:r>
              <w:rPr>
                <w:rFonts w:hint="eastAsia"/>
                <w:sz w:val="21"/>
              </w:rPr>
              <w:t>+S+ YYMMDD+00+</w:t>
            </w:r>
            <w:r w:rsidRPr="003C0DBE">
              <w:rPr>
                <w:sz w:val="21"/>
              </w:rPr>
              <w:t>INQUIRY</w:t>
            </w:r>
            <w:r>
              <w:rPr>
                <w:rFonts w:hint="eastAsia"/>
                <w:sz w:val="21"/>
              </w:rPr>
              <w:t>LENDMATCH.TXT</w:t>
            </w:r>
          </w:p>
        </w:tc>
        <w:tc>
          <w:tcPr>
            <w:tcW w:w="2288" w:type="dxa"/>
          </w:tcPr>
          <w:p w:rsidR="00280F60" w:rsidRPr="002C2959" w:rsidRDefault="00280F60" w:rsidP="006864A0">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6864A0">
            <w:pPr>
              <w:ind w:firstLineChars="0" w:firstLine="0"/>
              <w:rPr>
                <w:sz w:val="21"/>
              </w:rPr>
            </w:pPr>
          </w:p>
        </w:tc>
        <w:tc>
          <w:tcPr>
            <w:tcW w:w="3505" w:type="dxa"/>
          </w:tcPr>
          <w:p w:rsidR="00280F60" w:rsidRDefault="00280F60" w:rsidP="005D3029">
            <w:pPr>
              <w:ind w:firstLineChars="0" w:firstLine="0"/>
              <w:rPr>
                <w:sz w:val="21"/>
              </w:rPr>
            </w:pPr>
            <w:r>
              <w:rPr>
                <w:rFonts w:hint="eastAsia"/>
                <w:sz w:val="21"/>
              </w:rPr>
              <w:t>历史</w:t>
            </w:r>
            <w:ins w:id="119" w:author="罗莎" w:date="2016-09-28T16:55:00Z">
              <w:r w:rsidR="007A0CF7">
                <w:rPr>
                  <w:rFonts w:hint="eastAsia"/>
                  <w:sz w:val="21"/>
                </w:rPr>
                <w:t>询价</w:t>
              </w:r>
            </w:ins>
            <w:r>
              <w:rPr>
                <w:rFonts w:hint="eastAsia"/>
                <w:sz w:val="21"/>
              </w:rPr>
              <w:t>拆借成交单变更数据文件</w:t>
            </w:r>
          </w:p>
        </w:tc>
        <w:tc>
          <w:tcPr>
            <w:tcW w:w="7025" w:type="dxa"/>
          </w:tcPr>
          <w:p w:rsidR="00280F60" w:rsidRDefault="00280F60" w:rsidP="005D3029">
            <w:pPr>
              <w:ind w:firstLineChars="0" w:firstLine="0"/>
              <w:rPr>
                <w:sz w:val="21"/>
              </w:rPr>
            </w:pPr>
            <w:r>
              <w:rPr>
                <w:rFonts w:hint="eastAsia"/>
                <w:sz w:val="21"/>
              </w:rPr>
              <w:t>I+6</w:t>
            </w:r>
            <w:r>
              <w:rPr>
                <w:rFonts w:hint="eastAsia"/>
                <w:sz w:val="21"/>
              </w:rPr>
              <w:t>位席位代码</w:t>
            </w:r>
            <w:r>
              <w:rPr>
                <w:rFonts w:hint="eastAsia"/>
                <w:sz w:val="21"/>
              </w:rPr>
              <w:t>+S+ YYMMDD+00+HIS+</w:t>
            </w:r>
            <w:r w:rsidRPr="003C0DBE">
              <w:rPr>
                <w:sz w:val="21"/>
              </w:rPr>
              <w:t>INQUIRY</w:t>
            </w:r>
            <w:r>
              <w:rPr>
                <w:rFonts w:hint="eastAsia"/>
                <w:sz w:val="21"/>
              </w:rPr>
              <w:t>LENDMATCH</w:t>
            </w:r>
            <w:r w:rsidR="00C33F0D">
              <w:rPr>
                <w:rFonts w:hint="eastAsia"/>
                <w:sz w:val="21"/>
              </w:rPr>
              <w:t>+</w:t>
            </w:r>
            <w:r>
              <w:rPr>
                <w:sz w:val="21"/>
              </w:rPr>
              <w:t>V</w:t>
            </w:r>
            <w:r>
              <w:rPr>
                <w:rFonts w:hint="eastAsia"/>
                <w:sz w:val="21"/>
              </w:rPr>
              <w:t>ARIATION.TXT</w:t>
            </w:r>
          </w:p>
        </w:tc>
        <w:tc>
          <w:tcPr>
            <w:tcW w:w="2288" w:type="dxa"/>
          </w:tcPr>
          <w:p w:rsidR="00280F60" w:rsidRPr="002C2959" w:rsidRDefault="00280F60" w:rsidP="006864A0">
            <w:pPr>
              <w:ind w:firstLineChars="0" w:firstLine="0"/>
              <w:rPr>
                <w:sz w:val="21"/>
              </w:rPr>
            </w:pPr>
          </w:p>
        </w:tc>
      </w:tr>
      <w:tr w:rsidR="00DF00A5" w:rsidRPr="009A4130" w:rsidTr="00E529D4">
        <w:trPr>
          <w:jc w:val="center"/>
        </w:trPr>
        <w:tc>
          <w:tcPr>
            <w:tcW w:w="793" w:type="dxa"/>
          </w:tcPr>
          <w:p w:rsidR="00DF00A5" w:rsidRPr="00486E77" w:rsidRDefault="00DF00A5" w:rsidP="006864A0">
            <w:pPr>
              <w:pStyle w:val="a9"/>
              <w:numPr>
                <w:ilvl w:val="0"/>
                <w:numId w:val="6"/>
              </w:numPr>
              <w:ind w:firstLineChars="0"/>
              <w:rPr>
                <w:sz w:val="21"/>
              </w:rPr>
            </w:pPr>
          </w:p>
        </w:tc>
        <w:tc>
          <w:tcPr>
            <w:tcW w:w="1389" w:type="dxa"/>
            <w:vMerge w:val="restart"/>
          </w:tcPr>
          <w:p w:rsidR="00DF00A5" w:rsidRDefault="00DF00A5" w:rsidP="006864A0">
            <w:pPr>
              <w:ind w:firstLineChars="0" w:firstLine="0"/>
              <w:rPr>
                <w:sz w:val="21"/>
              </w:rPr>
            </w:pPr>
            <w:r>
              <w:rPr>
                <w:rFonts w:hint="eastAsia"/>
                <w:sz w:val="21"/>
              </w:rPr>
              <w:t>ETF</w:t>
            </w:r>
            <w:r>
              <w:rPr>
                <w:rFonts w:hint="eastAsia"/>
                <w:sz w:val="21"/>
              </w:rPr>
              <w:t>交易数据</w:t>
            </w:r>
          </w:p>
        </w:tc>
        <w:tc>
          <w:tcPr>
            <w:tcW w:w="3505" w:type="dxa"/>
          </w:tcPr>
          <w:p w:rsidR="00DF00A5" w:rsidRDefault="00DF00A5" w:rsidP="005D3029">
            <w:pPr>
              <w:ind w:firstLineChars="0" w:firstLine="0"/>
              <w:rPr>
                <w:sz w:val="21"/>
              </w:rPr>
            </w:pPr>
            <w:r w:rsidRPr="00A24F7C">
              <w:rPr>
                <w:rFonts w:hint="eastAsia"/>
                <w:sz w:val="21"/>
              </w:rPr>
              <w:t>账户备案信息数据文件</w:t>
            </w:r>
          </w:p>
        </w:tc>
        <w:tc>
          <w:tcPr>
            <w:tcW w:w="7025" w:type="dxa"/>
          </w:tcPr>
          <w:p w:rsidR="00DF00A5" w:rsidRPr="002C2959" w:rsidRDefault="00DF00A5" w:rsidP="00A24F7C">
            <w:pPr>
              <w:ind w:firstLineChars="0" w:firstLine="0"/>
              <w:rPr>
                <w:sz w:val="21"/>
              </w:rPr>
            </w:pPr>
            <w:r>
              <w:rPr>
                <w:rFonts w:hint="eastAsia"/>
                <w:sz w:val="21"/>
              </w:rPr>
              <w:t>I+6</w:t>
            </w:r>
            <w:r>
              <w:rPr>
                <w:rFonts w:hint="eastAsia"/>
                <w:sz w:val="21"/>
              </w:rPr>
              <w:t>位席位代码</w:t>
            </w:r>
            <w:r>
              <w:rPr>
                <w:rFonts w:hint="eastAsia"/>
                <w:sz w:val="21"/>
              </w:rPr>
              <w:t>+S+ YYMMDD+00+</w:t>
            </w:r>
            <w:r w:rsidRPr="003A7809">
              <w:t xml:space="preserve"> ETF</w:t>
            </w:r>
            <w:r>
              <w:rPr>
                <w:rFonts w:hint="eastAsia"/>
              </w:rPr>
              <w:t>CLIENT</w:t>
            </w:r>
            <w:r>
              <w:rPr>
                <w:rFonts w:hint="eastAsia"/>
                <w:sz w:val="21"/>
              </w:rPr>
              <w:t>.TXT</w:t>
            </w:r>
          </w:p>
        </w:tc>
        <w:tc>
          <w:tcPr>
            <w:tcW w:w="2288" w:type="dxa"/>
          </w:tcPr>
          <w:p w:rsidR="00DF00A5" w:rsidRPr="002C2959" w:rsidRDefault="00DF00A5" w:rsidP="006864A0">
            <w:pPr>
              <w:ind w:firstLineChars="0" w:firstLine="0"/>
              <w:rPr>
                <w:sz w:val="21"/>
              </w:rPr>
            </w:pPr>
          </w:p>
        </w:tc>
      </w:tr>
      <w:tr w:rsidR="00DF00A5" w:rsidRPr="009A4130" w:rsidTr="00E529D4">
        <w:trPr>
          <w:jc w:val="center"/>
        </w:trPr>
        <w:tc>
          <w:tcPr>
            <w:tcW w:w="793" w:type="dxa"/>
          </w:tcPr>
          <w:p w:rsidR="00DF00A5" w:rsidRPr="00486E77" w:rsidRDefault="00DF00A5" w:rsidP="006864A0">
            <w:pPr>
              <w:pStyle w:val="a9"/>
              <w:numPr>
                <w:ilvl w:val="0"/>
                <w:numId w:val="6"/>
              </w:numPr>
              <w:ind w:firstLineChars="0"/>
              <w:rPr>
                <w:sz w:val="21"/>
              </w:rPr>
            </w:pPr>
          </w:p>
        </w:tc>
        <w:tc>
          <w:tcPr>
            <w:tcW w:w="1389" w:type="dxa"/>
            <w:vMerge/>
          </w:tcPr>
          <w:p w:rsidR="00DF00A5" w:rsidRDefault="00DF00A5" w:rsidP="006864A0">
            <w:pPr>
              <w:ind w:firstLineChars="0" w:firstLine="0"/>
              <w:rPr>
                <w:sz w:val="21"/>
              </w:rPr>
            </w:pPr>
          </w:p>
        </w:tc>
        <w:tc>
          <w:tcPr>
            <w:tcW w:w="3505" w:type="dxa"/>
          </w:tcPr>
          <w:p w:rsidR="00DF00A5" w:rsidRPr="00A24F7C" w:rsidRDefault="00DF00A5" w:rsidP="005D3029">
            <w:pPr>
              <w:ind w:firstLineChars="0" w:firstLine="0"/>
              <w:rPr>
                <w:sz w:val="21"/>
              </w:rPr>
            </w:pPr>
            <w:proofErr w:type="gramStart"/>
            <w:r w:rsidRPr="00A24F7C">
              <w:rPr>
                <w:rFonts w:hint="eastAsia"/>
                <w:sz w:val="21"/>
              </w:rPr>
              <w:t>认申赎</w:t>
            </w:r>
            <w:proofErr w:type="gramEnd"/>
            <w:r w:rsidRPr="00A24F7C">
              <w:rPr>
                <w:rFonts w:hint="eastAsia"/>
                <w:sz w:val="21"/>
              </w:rPr>
              <w:t>清单数据文件</w:t>
            </w:r>
          </w:p>
        </w:tc>
        <w:tc>
          <w:tcPr>
            <w:tcW w:w="7025" w:type="dxa"/>
          </w:tcPr>
          <w:p w:rsidR="00DF00A5" w:rsidRPr="002C2959" w:rsidRDefault="00DF00A5" w:rsidP="006B52E4">
            <w:pPr>
              <w:ind w:firstLineChars="0" w:firstLine="0"/>
              <w:rPr>
                <w:sz w:val="21"/>
              </w:rPr>
            </w:pPr>
            <w:r>
              <w:rPr>
                <w:rFonts w:hint="eastAsia"/>
                <w:sz w:val="21"/>
              </w:rPr>
              <w:t>I+6</w:t>
            </w:r>
            <w:r>
              <w:rPr>
                <w:rFonts w:hint="eastAsia"/>
                <w:sz w:val="21"/>
              </w:rPr>
              <w:t>位席位代码</w:t>
            </w:r>
            <w:r>
              <w:rPr>
                <w:rFonts w:hint="eastAsia"/>
                <w:sz w:val="21"/>
              </w:rPr>
              <w:t>+S+ YYMMDD+00+</w:t>
            </w:r>
            <w:r w:rsidRPr="003A7809">
              <w:t xml:space="preserve"> ETFAPPLY</w:t>
            </w:r>
            <w:r>
              <w:rPr>
                <w:rFonts w:hint="eastAsia"/>
                <w:sz w:val="21"/>
              </w:rPr>
              <w:t>.TXT</w:t>
            </w:r>
          </w:p>
        </w:tc>
        <w:tc>
          <w:tcPr>
            <w:tcW w:w="2288" w:type="dxa"/>
          </w:tcPr>
          <w:p w:rsidR="00DF00A5" w:rsidRPr="002C2959" w:rsidRDefault="00DF00A5" w:rsidP="006864A0">
            <w:pPr>
              <w:ind w:firstLineChars="0" w:firstLine="0"/>
              <w:rPr>
                <w:sz w:val="21"/>
              </w:rPr>
            </w:pPr>
          </w:p>
        </w:tc>
      </w:tr>
      <w:tr w:rsidR="00DF00A5" w:rsidRPr="009A4130" w:rsidTr="00E529D4">
        <w:trPr>
          <w:jc w:val="center"/>
        </w:trPr>
        <w:tc>
          <w:tcPr>
            <w:tcW w:w="793" w:type="dxa"/>
          </w:tcPr>
          <w:p w:rsidR="00DF00A5" w:rsidRPr="00486E77" w:rsidRDefault="00DF00A5" w:rsidP="006864A0">
            <w:pPr>
              <w:pStyle w:val="a9"/>
              <w:numPr>
                <w:ilvl w:val="0"/>
                <w:numId w:val="6"/>
              </w:numPr>
              <w:ind w:firstLineChars="0"/>
              <w:rPr>
                <w:sz w:val="21"/>
              </w:rPr>
            </w:pPr>
          </w:p>
        </w:tc>
        <w:tc>
          <w:tcPr>
            <w:tcW w:w="1389" w:type="dxa"/>
            <w:vMerge w:val="restart"/>
          </w:tcPr>
          <w:p w:rsidR="00DF00A5" w:rsidRDefault="00DF00A5" w:rsidP="006864A0">
            <w:pPr>
              <w:ind w:firstLineChars="0" w:firstLine="0"/>
              <w:rPr>
                <w:sz w:val="21"/>
              </w:rPr>
            </w:pPr>
            <w:r>
              <w:rPr>
                <w:rFonts w:hint="eastAsia"/>
                <w:sz w:val="21"/>
              </w:rPr>
              <w:t>交割数据</w:t>
            </w:r>
          </w:p>
        </w:tc>
        <w:tc>
          <w:tcPr>
            <w:tcW w:w="3505" w:type="dxa"/>
          </w:tcPr>
          <w:p w:rsidR="00DF00A5" w:rsidRPr="00A24F7C" w:rsidRDefault="00DF00A5" w:rsidP="005D3029">
            <w:pPr>
              <w:ind w:firstLineChars="0" w:firstLine="0"/>
              <w:rPr>
                <w:sz w:val="21"/>
              </w:rPr>
            </w:pPr>
            <w:r w:rsidRPr="009009BE">
              <w:rPr>
                <w:sz w:val="21"/>
              </w:rPr>
              <w:t>预交割单</w:t>
            </w:r>
            <w:r w:rsidRPr="009009BE">
              <w:rPr>
                <w:rFonts w:hint="eastAsia"/>
                <w:sz w:val="21"/>
              </w:rPr>
              <w:t>数据文件</w:t>
            </w:r>
          </w:p>
        </w:tc>
        <w:tc>
          <w:tcPr>
            <w:tcW w:w="7025" w:type="dxa"/>
          </w:tcPr>
          <w:p w:rsidR="00DF00A5" w:rsidRDefault="00DF00A5" w:rsidP="006B52E4">
            <w:pPr>
              <w:ind w:firstLineChars="0" w:firstLine="0"/>
              <w:rPr>
                <w:sz w:val="21"/>
              </w:rPr>
            </w:pPr>
            <w:r>
              <w:rPr>
                <w:rFonts w:hint="eastAsia"/>
                <w:sz w:val="21"/>
              </w:rPr>
              <w:t>I+6</w:t>
            </w:r>
            <w:r>
              <w:rPr>
                <w:rFonts w:hint="eastAsia"/>
                <w:sz w:val="21"/>
              </w:rPr>
              <w:t>位席位代码</w:t>
            </w:r>
            <w:r>
              <w:rPr>
                <w:rFonts w:hint="eastAsia"/>
                <w:sz w:val="21"/>
              </w:rPr>
              <w:t>+S+ YYMMDD+00+</w:t>
            </w:r>
            <w:r w:rsidRPr="00444787">
              <w:t>PREDELIVERY</w:t>
            </w:r>
            <w:r>
              <w:rPr>
                <w:rFonts w:hint="eastAsia"/>
                <w:sz w:val="21"/>
              </w:rPr>
              <w:t>.TXT</w:t>
            </w:r>
          </w:p>
        </w:tc>
        <w:tc>
          <w:tcPr>
            <w:tcW w:w="2288" w:type="dxa"/>
          </w:tcPr>
          <w:p w:rsidR="00DF00A5" w:rsidRPr="002C2959" w:rsidRDefault="00DF00A5" w:rsidP="006864A0">
            <w:pPr>
              <w:ind w:firstLineChars="0" w:firstLine="0"/>
              <w:rPr>
                <w:sz w:val="21"/>
              </w:rPr>
            </w:pPr>
          </w:p>
        </w:tc>
      </w:tr>
      <w:tr w:rsidR="00DF00A5" w:rsidRPr="009A4130" w:rsidTr="00E529D4">
        <w:trPr>
          <w:jc w:val="center"/>
        </w:trPr>
        <w:tc>
          <w:tcPr>
            <w:tcW w:w="793" w:type="dxa"/>
          </w:tcPr>
          <w:p w:rsidR="00DF00A5" w:rsidRPr="00486E77" w:rsidRDefault="00DF00A5" w:rsidP="006864A0">
            <w:pPr>
              <w:pStyle w:val="a9"/>
              <w:numPr>
                <w:ilvl w:val="0"/>
                <w:numId w:val="6"/>
              </w:numPr>
              <w:ind w:firstLineChars="0"/>
              <w:rPr>
                <w:sz w:val="21"/>
              </w:rPr>
            </w:pPr>
          </w:p>
        </w:tc>
        <w:tc>
          <w:tcPr>
            <w:tcW w:w="1389" w:type="dxa"/>
            <w:vMerge/>
          </w:tcPr>
          <w:p w:rsidR="00DF00A5" w:rsidRDefault="00DF00A5" w:rsidP="006864A0">
            <w:pPr>
              <w:ind w:firstLineChars="0" w:firstLine="0"/>
              <w:rPr>
                <w:sz w:val="21"/>
              </w:rPr>
            </w:pPr>
          </w:p>
        </w:tc>
        <w:tc>
          <w:tcPr>
            <w:tcW w:w="3505" w:type="dxa"/>
          </w:tcPr>
          <w:p w:rsidR="00DF00A5" w:rsidRPr="009009BE" w:rsidRDefault="00DF00A5" w:rsidP="005D3029">
            <w:pPr>
              <w:ind w:firstLineChars="0" w:firstLine="0"/>
              <w:rPr>
                <w:sz w:val="21"/>
              </w:rPr>
            </w:pPr>
            <w:r w:rsidRPr="009009BE">
              <w:rPr>
                <w:rFonts w:hint="eastAsia"/>
                <w:sz w:val="21"/>
              </w:rPr>
              <w:t>交割单数据文件</w:t>
            </w:r>
          </w:p>
        </w:tc>
        <w:tc>
          <w:tcPr>
            <w:tcW w:w="7025" w:type="dxa"/>
          </w:tcPr>
          <w:p w:rsidR="00DF00A5" w:rsidRDefault="00DF00A5" w:rsidP="006B52E4">
            <w:pPr>
              <w:ind w:firstLineChars="0" w:firstLine="0"/>
              <w:rPr>
                <w:sz w:val="21"/>
              </w:rPr>
            </w:pPr>
            <w:r>
              <w:rPr>
                <w:rFonts w:hint="eastAsia"/>
                <w:sz w:val="21"/>
              </w:rPr>
              <w:t>I+6</w:t>
            </w:r>
            <w:r>
              <w:rPr>
                <w:rFonts w:hint="eastAsia"/>
                <w:sz w:val="21"/>
              </w:rPr>
              <w:t>位席位代码</w:t>
            </w:r>
            <w:r>
              <w:rPr>
                <w:rFonts w:hint="eastAsia"/>
                <w:sz w:val="21"/>
              </w:rPr>
              <w:t>+S+ YYMMDD+00+</w:t>
            </w:r>
            <w:r>
              <w:rPr>
                <w:rFonts w:hint="eastAsia"/>
              </w:rPr>
              <w:t>D</w:t>
            </w:r>
            <w:r w:rsidRPr="00444787">
              <w:t>ELIVERY</w:t>
            </w:r>
            <w:r>
              <w:rPr>
                <w:rFonts w:hint="eastAsia"/>
                <w:sz w:val="21"/>
              </w:rPr>
              <w:t>.TXT</w:t>
            </w:r>
          </w:p>
        </w:tc>
        <w:tc>
          <w:tcPr>
            <w:tcW w:w="2288" w:type="dxa"/>
          </w:tcPr>
          <w:p w:rsidR="00DF00A5" w:rsidRPr="002C2959" w:rsidRDefault="00DF00A5" w:rsidP="006864A0">
            <w:pPr>
              <w:ind w:firstLineChars="0" w:firstLine="0"/>
              <w:rPr>
                <w:sz w:val="21"/>
              </w:rPr>
            </w:pPr>
          </w:p>
        </w:tc>
      </w:tr>
      <w:tr w:rsidR="00DF00A5" w:rsidRPr="009A4130" w:rsidTr="00E529D4">
        <w:trPr>
          <w:jc w:val="center"/>
        </w:trPr>
        <w:tc>
          <w:tcPr>
            <w:tcW w:w="793" w:type="dxa"/>
          </w:tcPr>
          <w:p w:rsidR="00DF00A5" w:rsidRPr="00486E77" w:rsidRDefault="00DF00A5" w:rsidP="006864A0">
            <w:pPr>
              <w:pStyle w:val="a9"/>
              <w:numPr>
                <w:ilvl w:val="0"/>
                <w:numId w:val="6"/>
              </w:numPr>
              <w:ind w:firstLineChars="0"/>
              <w:rPr>
                <w:sz w:val="21"/>
              </w:rPr>
            </w:pPr>
          </w:p>
        </w:tc>
        <w:tc>
          <w:tcPr>
            <w:tcW w:w="1389" w:type="dxa"/>
            <w:vMerge w:val="restart"/>
          </w:tcPr>
          <w:p w:rsidR="00DF00A5" w:rsidRDefault="00DF00A5" w:rsidP="006864A0">
            <w:pPr>
              <w:ind w:firstLineChars="0" w:firstLine="0"/>
              <w:rPr>
                <w:sz w:val="21"/>
              </w:rPr>
            </w:pPr>
            <w:r>
              <w:rPr>
                <w:rFonts w:hint="eastAsia"/>
                <w:sz w:val="21"/>
              </w:rPr>
              <w:t>清算费用数据</w:t>
            </w:r>
          </w:p>
        </w:tc>
        <w:tc>
          <w:tcPr>
            <w:tcW w:w="3505" w:type="dxa"/>
          </w:tcPr>
          <w:p w:rsidR="00DF00A5" w:rsidRPr="00B06083" w:rsidRDefault="001839E3" w:rsidP="005D3029">
            <w:pPr>
              <w:ind w:firstLineChars="0" w:firstLine="0"/>
              <w:rPr>
                <w:sz w:val="21"/>
              </w:rPr>
            </w:pPr>
            <w:r>
              <w:rPr>
                <w:rFonts w:hint="eastAsia"/>
                <w:sz w:val="21"/>
              </w:rPr>
              <w:t>席位</w:t>
            </w:r>
            <w:r w:rsidR="00DF00A5" w:rsidRPr="00B06083">
              <w:rPr>
                <w:rFonts w:hint="eastAsia"/>
                <w:sz w:val="21"/>
              </w:rPr>
              <w:t>费用数据文件</w:t>
            </w:r>
          </w:p>
        </w:tc>
        <w:tc>
          <w:tcPr>
            <w:tcW w:w="7025" w:type="dxa"/>
          </w:tcPr>
          <w:p w:rsidR="00DF00A5" w:rsidRDefault="00DF00A5" w:rsidP="00497856">
            <w:pPr>
              <w:ind w:firstLineChars="0" w:firstLine="0"/>
              <w:rPr>
                <w:sz w:val="21"/>
              </w:rPr>
            </w:pPr>
            <w:r>
              <w:rPr>
                <w:rFonts w:hint="eastAsia"/>
                <w:sz w:val="21"/>
              </w:rPr>
              <w:t>I+6</w:t>
            </w:r>
            <w:r>
              <w:rPr>
                <w:rFonts w:hint="eastAsia"/>
                <w:sz w:val="21"/>
              </w:rPr>
              <w:t>位席位代码</w:t>
            </w:r>
            <w:r>
              <w:rPr>
                <w:rFonts w:hint="eastAsia"/>
                <w:sz w:val="21"/>
              </w:rPr>
              <w:t>+S+ YYMMDD+00+</w:t>
            </w:r>
            <w:r w:rsidR="00497856">
              <w:rPr>
                <w:rFonts w:hint="eastAsia"/>
                <w:sz w:val="21"/>
              </w:rPr>
              <w:t>SEAT</w:t>
            </w:r>
            <w:r w:rsidRPr="00DC74B1">
              <w:rPr>
                <w:sz w:val="21"/>
              </w:rPr>
              <w:t>MISFEEDETAIL</w:t>
            </w:r>
            <w:r>
              <w:rPr>
                <w:rFonts w:hint="eastAsia"/>
                <w:sz w:val="21"/>
              </w:rPr>
              <w:t>.TXT</w:t>
            </w:r>
          </w:p>
        </w:tc>
        <w:tc>
          <w:tcPr>
            <w:tcW w:w="2288" w:type="dxa"/>
          </w:tcPr>
          <w:p w:rsidR="00DF00A5" w:rsidRPr="002C2959" w:rsidRDefault="00DF00A5" w:rsidP="006864A0">
            <w:pPr>
              <w:ind w:firstLineChars="0" w:firstLine="0"/>
              <w:rPr>
                <w:sz w:val="21"/>
              </w:rPr>
            </w:pPr>
          </w:p>
        </w:tc>
      </w:tr>
      <w:tr w:rsidR="001839E3" w:rsidRPr="009A4130" w:rsidTr="00E529D4">
        <w:trPr>
          <w:jc w:val="center"/>
        </w:trPr>
        <w:tc>
          <w:tcPr>
            <w:tcW w:w="793" w:type="dxa"/>
          </w:tcPr>
          <w:p w:rsidR="001839E3" w:rsidRPr="00486E77" w:rsidRDefault="001839E3" w:rsidP="006864A0">
            <w:pPr>
              <w:pStyle w:val="a9"/>
              <w:numPr>
                <w:ilvl w:val="0"/>
                <w:numId w:val="6"/>
              </w:numPr>
              <w:ind w:firstLineChars="0"/>
              <w:rPr>
                <w:sz w:val="21"/>
              </w:rPr>
            </w:pPr>
          </w:p>
        </w:tc>
        <w:tc>
          <w:tcPr>
            <w:tcW w:w="1389" w:type="dxa"/>
            <w:vMerge/>
          </w:tcPr>
          <w:p w:rsidR="001839E3" w:rsidRDefault="001839E3" w:rsidP="006864A0">
            <w:pPr>
              <w:ind w:firstLineChars="0" w:firstLine="0"/>
              <w:rPr>
                <w:sz w:val="21"/>
              </w:rPr>
            </w:pPr>
          </w:p>
        </w:tc>
        <w:tc>
          <w:tcPr>
            <w:tcW w:w="3505" w:type="dxa"/>
          </w:tcPr>
          <w:p w:rsidR="001839E3" w:rsidRPr="00B06083" w:rsidRDefault="001839E3" w:rsidP="005D3029">
            <w:pPr>
              <w:ind w:firstLineChars="0" w:firstLine="0"/>
              <w:rPr>
                <w:sz w:val="21"/>
              </w:rPr>
            </w:pPr>
            <w:r>
              <w:rPr>
                <w:rFonts w:hint="eastAsia"/>
                <w:sz w:val="21"/>
              </w:rPr>
              <w:t>客户费用数据文件</w:t>
            </w:r>
          </w:p>
        </w:tc>
        <w:tc>
          <w:tcPr>
            <w:tcW w:w="7025" w:type="dxa"/>
          </w:tcPr>
          <w:p w:rsidR="001839E3" w:rsidRDefault="001839E3" w:rsidP="006B52E4">
            <w:pPr>
              <w:ind w:firstLineChars="0" w:firstLine="0"/>
              <w:rPr>
                <w:sz w:val="21"/>
              </w:rPr>
            </w:pPr>
            <w:r>
              <w:rPr>
                <w:rFonts w:hint="eastAsia"/>
                <w:sz w:val="21"/>
              </w:rPr>
              <w:t>I+6</w:t>
            </w:r>
            <w:r>
              <w:rPr>
                <w:rFonts w:hint="eastAsia"/>
                <w:sz w:val="21"/>
              </w:rPr>
              <w:t>位席位代码</w:t>
            </w:r>
            <w:r>
              <w:rPr>
                <w:rFonts w:hint="eastAsia"/>
                <w:sz w:val="21"/>
              </w:rPr>
              <w:t>+S+ YYMMDD+00+</w:t>
            </w:r>
            <w:r w:rsidR="00497856">
              <w:rPr>
                <w:rFonts w:hint="eastAsia"/>
                <w:sz w:val="21"/>
              </w:rPr>
              <w:t>CLIENT</w:t>
            </w:r>
            <w:r w:rsidRPr="00DC74B1">
              <w:rPr>
                <w:sz w:val="21"/>
              </w:rPr>
              <w:t>MISFEEDETAIL</w:t>
            </w:r>
            <w:r>
              <w:rPr>
                <w:rFonts w:hint="eastAsia"/>
                <w:sz w:val="21"/>
              </w:rPr>
              <w:t>.TXT</w:t>
            </w:r>
          </w:p>
        </w:tc>
        <w:tc>
          <w:tcPr>
            <w:tcW w:w="2288" w:type="dxa"/>
          </w:tcPr>
          <w:p w:rsidR="001839E3" w:rsidRPr="002C2959" w:rsidRDefault="001839E3" w:rsidP="006864A0">
            <w:pPr>
              <w:ind w:firstLineChars="0" w:firstLine="0"/>
              <w:rPr>
                <w:sz w:val="21"/>
              </w:rPr>
            </w:pPr>
          </w:p>
        </w:tc>
      </w:tr>
      <w:tr w:rsidR="00DF00A5" w:rsidRPr="009A4130" w:rsidTr="00E529D4">
        <w:trPr>
          <w:jc w:val="center"/>
        </w:trPr>
        <w:tc>
          <w:tcPr>
            <w:tcW w:w="793" w:type="dxa"/>
          </w:tcPr>
          <w:p w:rsidR="00DF00A5" w:rsidRPr="00486E77" w:rsidRDefault="00DF00A5" w:rsidP="006864A0">
            <w:pPr>
              <w:pStyle w:val="a9"/>
              <w:numPr>
                <w:ilvl w:val="0"/>
                <w:numId w:val="6"/>
              </w:numPr>
              <w:ind w:firstLineChars="0"/>
              <w:rPr>
                <w:sz w:val="21"/>
              </w:rPr>
            </w:pPr>
          </w:p>
        </w:tc>
        <w:tc>
          <w:tcPr>
            <w:tcW w:w="1389" w:type="dxa"/>
            <w:vMerge/>
          </w:tcPr>
          <w:p w:rsidR="00DF00A5" w:rsidRDefault="00DF00A5" w:rsidP="006864A0">
            <w:pPr>
              <w:ind w:firstLineChars="0" w:firstLine="0"/>
              <w:rPr>
                <w:sz w:val="21"/>
              </w:rPr>
            </w:pPr>
          </w:p>
        </w:tc>
        <w:tc>
          <w:tcPr>
            <w:tcW w:w="3505" w:type="dxa"/>
          </w:tcPr>
          <w:p w:rsidR="00DF00A5" w:rsidRPr="00B06083" w:rsidRDefault="00497856" w:rsidP="005D3029">
            <w:pPr>
              <w:ind w:firstLineChars="0" w:firstLine="0"/>
              <w:rPr>
                <w:sz w:val="21"/>
              </w:rPr>
            </w:pPr>
            <w:r>
              <w:rPr>
                <w:rFonts w:hint="eastAsia"/>
                <w:sz w:val="21"/>
              </w:rPr>
              <w:t>席位</w:t>
            </w:r>
            <w:r w:rsidR="00DF00A5" w:rsidRPr="00B06083">
              <w:rPr>
                <w:rFonts w:hint="eastAsia"/>
                <w:sz w:val="21"/>
              </w:rPr>
              <w:t>升贴水</w:t>
            </w:r>
            <w:ins w:id="120" w:author="罗莎" w:date="2016-09-29T11:24:00Z">
              <w:r w:rsidR="00C21D30">
                <w:rPr>
                  <w:rFonts w:hint="eastAsia"/>
                  <w:sz w:val="21"/>
                </w:rPr>
                <w:t>信息</w:t>
              </w:r>
            </w:ins>
            <w:r w:rsidR="00DF00A5" w:rsidRPr="00B06083">
              <w:rPr>
                <w:rFonts w:hint="eastAsia"/>
                <w:sz w:val="21"/>
              </w:rPr>
              <w:t>数据文件</w:t>
            </w:r>
          </w:p>
        </w:tc>
        <w:tc>
          <w:tcPr>
            <w:tcW w:w="7025" w:type="dxa"/>
          </w:tcPr>
          <w:p w:rsidR="00DF00A5" w:rsidRDefault="00DF00A5" w:rsidP="00B06083">
            <w:pPr>
              <w:ind w:firstLineChars="0" w:firstLine="0"/>
              <w:rPr>
                <w:sz w:val="21"/>
              </w:rPr>
            </w:pPr>
            <w:r>
              <w:rPr>
                <w:rFonts w:hint="eastAsia"/>
                <w:sz w:val="21"/>
              </w:rPr>
              <w:t>I+6</w:t>
            </w:r>
            <w:r>
              <w:rPr>
                <w:rFonts w:hint="eastAsia"/>
                <w:sz w:val="21"/>
              </w:rPr>
              <w:t>位席位代码</w:t>
            </w:r>
            <w:r>
              <w:rPr>
                <w:rFonts w:hint="eastAsia"/>
                <w:sz w:val="21"/>
              </w:rPr>
              <w:t>+S+ YYMMDD+00+</w:t>
            </w:r>
            <w:r w:rsidR="00497856">
              <w:rPr>
                <w:rFonts w:hint="eastAsia"/>
                <w:sz w:val="21"/>
              </w:rPr>
              <w:t>SEAT</w:t>
            </w:r>
            <w:r w:rsidRPr="00DC74B1">
              <w:rPr>
                <w:sz w:val="21"/>
              </w:rPr>
              <w:t>AGIODETAIL</w:t>
            </w:r>
            <w:r>
              <w:rPr>
                <w:rFonts w:hint="eastAsia"/>
                <w:sz w:val="21"/>
              </w:rPr>
              <w:t>.TXT</w:t>
            </w:r>
          </w:p>
        </w:tc>
        <w:tc>
          <w:tcPr>
            <w:tcW w:w="2288" w:type="dxa"/>
          </w:tcPr>
          <w:p w:rsidR="00DF00A5" w:rsidRPr="002C2959" w:rsidRDefault="00DF00A5" w:rsidP="006864A0">
            <w:pPr>
              <w:ind w:firstLineChars="0" w:firstLine="0"/>
              <w:rPr>
                <w:sz w:val="21"/>
              </w:rPr>
            </w:pPr>
          </w:p>
        </w:tc>
      </w:tr>
      <w:tr w:rsidR="001839E3" w:rsidRPr="009A4130" w:rsidTr="00E529D4">
        <w:trPr>
          <w:jc w:val="center"/>
        </w:trPr>
        <w:tc>
          <w:tcPr>
            <w:tcW w:w="793" w:type="dxa"/>
          </w:tcPr>
          <w:p w:rsidR="001839E3" w:rsidRPr="00486E77" w:rsidRDefault="001839E3" w:rsidP="006864A0">
            <w:pPr>
              <w:pStyle w:val="a9"/>
              <w:numPr>
                <w:ilvl w:val="0"/>
                <w:numId w:val="6"/>
              </w:numPr>
              <w:ind w:firstLineChars="0"/>
              <w:rPr>
                <w:sz w:val="21"/>
              </w:rPr>
            </w:pPr>
          </w:p>
        </w:tc>
        <w:tc>
          <w:tcPr>
            <w:tcW w:w="1389" w:type="dxa"/>
            <w:vMerge/>
          </w:tcPr>
          <w:p w:rsidR="001839E3" w:rsidRDefault="001839E3" w:rsidP="006864A0">
            <w:pPr>
              <w:ind w:firstLineChars="0" w:firstLine="0"/>
              <w:rPr>
                <w:sz w:val="21"/>
              </w:rPr>
            </w:pPr>
          </w:p>
        </w:tc>
        <w:tc>
          <w:tcPr>
            <w:tcW w:w="3505" w:type="dxa"/>
          </w:tcPr>
          <w:p w:rsidR="001839E3" w:rsidRPr="00B06083" w:rsidRDefault="00497856" w:rsidP="005D3029">
            <w:pPr>
              <w:ind w:firstLineChars="0" w:firstLine="0"/>
              <w:rPr>
                <w:sz w:val="21"/>
              </w:rPr>
            </w:pPr>
            <w:r>
              <w:rPr>
                <w:rFonts w:hint="eastAsia"/>
                <w:sz w:val="21"/>
              </w:rPr>
              <w:t>客户</w:t>
            </w:r>
            <w:r w:rsidR="00CB090E">
              <w:rPr>
                <w:rFonts w:hint="eastAsia"/>
                <w:sz w:val="21"/>
              </w:rPr>
              <w:t>升贴水</w:t>
            </w:r>
            <w:ins w:id="121" w:author="罗莎" w:date="2016-09-29T11:24:00Z">
              <w:r w:rsidR="00C21D30">
                <w:rPr>
                  <w:rFonts w:hint="eastAsia"/>
                  <w:sz w:val="21"/>
                </w:rPr>
                <w:t>信息</w:t>
              </w:r>
            </w:ins>
            <w:r w:rsidR="00CB090E">
              <w:rPr>
                <w:rFonts w:hint="eastAsia"/>
                <w:sz w:val="21"/>
              </w:rPr>
              <w:t>数据文件</w:t>
            </w:r>
          </w:p>
        </w:tc>
        <w:tc>
          <w:tcPr>
            <w:tcW w:w="7025" w:type="dxa"/>
          </w:tcPr>
          <w:p w:rsidR="001839E3" w:rsidRDefault="00497856" w:rsidP="00B06083">
            <w:pPr>
              <w:ind w:firstLineChars="0" w:firstLine="0"/>
              <w:rPr>
                <w:sz w:val="21"/>
              </w:rPr>
            </w:pPr>
            <w:r>
              <w:rPr>
                <w:rFonts w:hint="eastAsia"/>
                <w:sz w:val="21"/>
              </w:rPr>
              <w:t>I+6</w:t>
            </w:r>
            <w:r>
              <w:rPr>
                <w:rFonts w:hint="eastAsia"/>
                <w:sz w:val="21"/>
              </w:rPr>
              <w:t>位席位代码</w:t>
            </w:r>
            <w:r>
              <w:rPr>
                <w:rFonts w:hint="eastAsia"/>
                <w:sz w:val="21"/>
              </w:rPr>
              <w:t>+S+ YYMMDD+00+CLIENT</w:t>
            </w:r>
            <w:r w:rsidRPr="00DC74B1">
              <w:rPr>
                <w:sz w:val="21"/>
              </w:rPr>
              <w:t>AGIODETAIL</w:t>
            </w:r>
            <w:r>
              <w:rPr>
                <w:rFonts w:hint="eastAsia"/>
                <w:sz w:val="21"/>
              </w:rPr>
              <w:t>.TXT</w:t>
            </w:r>
          </w:p>
        </w:tc>
        <w:tc>
          <w:tcPr>
            <w:tcW w:w="2288" w:type="dxa"/>
          </w:tcPr>
          <w:p w:rsidR="001839E3" w:rsidRPr="002C2959" w:rsidRDefault="001839E3" w:rsidP="006864A0">
            <w:pPr>
              <w:ind w:firstLineChars="0" w:firstLine="0"/>
              <w:rPr>
                <w:sz w:val="21"/>
              </w:rPr>
            </w:pPr>
          </w:p>
        </w:tc>
      </w:tr>
      <w:tr w:rsidR="00DF00A5" w:rsidRPr="009A4130" w:rsidTr="00E529D4">
        <w:trPr>
          <w:jc w:val="center"/>
        </w:trPr>
        <w:tc>
          <w:tcPr>
            <w:tcW w:w="793" w:type="dxa"/>
          </w:tcPr>
          <w:p w:rsidR="00DF00A5" w:rsidRPr="00486E77" w:rsidRDefault="00DF00A5" w:rsidP="006864A0">
            <w:pPr>
              <w:pStyle w:val="a9"/>
              <w:numPr>
                <w:ilvl w:val="0"/>
                <w:numId w:val="6"/>
              </w:numPr>
              <w:ind w:firstLineChars="0"/>
              <w:rPr>
                <w:sz w:val="21"/>
              </w:rPr>
            </w:pPr>
          </w:p>
        </w:tc>
        <w:tc>
          <w:tcPr>
            <w:tcW w:w="1389" w:type="dxa"/>
            <w:vMerge/>
          </w:tcPr>
          <w:p w:rsidR="00DF00A5" w:rsidRDefault="00DF00A5" w:rsidP="006864A0">
            <w:pPr>
              <w:ind w:firstLineChars="0" w:firstLine="0"/>
              <w:rPr>
                <w:sz w:val="21"/>
              </w:rPr>
            </w:pPr>
          </w:p>
        </w:tc>
        <w:tc>
          <w:tcPr>
            <w:tcW w:w="3505" w:type="dxa"/>
          </w:tcPr>
          <w:p w:rsidR="00DF00A5" w:rsidRPr="00EC0964" w:rsidRDefault="00DF00A5" w:rsidP="005D3029">
            <w:pPr>
              <w:ind w:firstLineChars="0" w:firstLine="0"/>
              <w:rPr>
                <w:sz w:val="21"/>
              </w:rPr>
            </w:pPr>
            <w:r w:rsidRPr="00EC0964">
              <w:rPr>
                <w:rFonts w:hint="eastAsia"/>
                <w:sz w:val="21"/>
              </w:rPr>
              <w:t>询价</w:t>
            </w:r>
            <w:proofErr w:type="gramStart"/>
            <w:r w:rsidRPr="00EC0964">
              <w:rPr>
                <w:rFonts w:hint="eastAsia"/>
                <w:sz w:val="21"/>
              </w:rPr>
              <w:t>即远掉</w:t>
            </w:r>
            <w:proofErr w:type="gramEnd"/>
            <w:r w:rsidRPr="00EC0964">
              <w:rPr>
                <w:rFonts w:hint="eastAsia"/>
                <w:sz w:val="21"/>
              </w:rPr>
              <w:t>手续费明细单数据文件</w:t>
            </w:r>
          </w:p>
        </w:tc>
        <w:tc>
          <w:tcPr>
            <w:tcW w:w="7025" w:type="dxa"/>
          </w:tcPr>
          <w:p w:rsidR="00DF00A5" w:rsidRDefault="00DF00A5" w:rsidP="00B06083">
            <w:pPr>
              <w:ind w:firstLineChars="0" w:firstLine="0"/>
              <w:rPr>
                <w:sz w:val="21"/>
              </w:rPr>
            </w:pPr>
            <w:r>
              <w:rPr>
                <w:rFonts w:hint="eastAsia"/>
                <w:sz w:val="21"/>
              </w:rPr>
              <w:t>I+6</w:t>
            </w:r>
            <w:r>
              <w:rPr>
                <w:rFonts w:hint="eastAsia"/>
                <w:sz w:val="21"/>
              </w:rPr>
              <w:t>位席位代码</w:t>
            </w:r>
            <w:r>
              <w:rPr>
                <w:rFonts w:hint="eastAsia"/>
                <w:sz w:val="21"/>
              </w:rPr>
              <w:t>+S+ YYMMDD+00+</w:t>
            </w:r>
            <w:r w:rsidRPr="003C0DBE">
              <w:rPr>
                <w:sz w:val="21"/>
              </w:rPr>
              <w:t>INQUIRY</w:t>
            </w:r>
            <w:r>
              <w:rPr>
                <w:rFonts w:hint="eastAsia"/>
                <w:sz w:val="21"/>
              </w:rPr>
              <w:t>TRADEFEEDETAIL.TXT</w:t>
            </w:r>
          </w:p>
        </w:tc>
        <w:tc>
          <w:tcPr>
            <w:tcW w:w="2288" w:type="dxa"/>
          </w:tcPr>
          <w:p w:rsidR="00DF00A5" w:rsidRPr="002C2959" w:rsidRDefault="00DF00A5" w:rsidP="006864A0">
            <w:pPr>
              <w:ind w:firstLineChars="0" w:firstLine="0"/>
              <w:rPr>
                <w:sz w:val="21"/>
              </w:rPr>
            </w:pPr>
          </w:p>
        </w:tc>
      </w:tr>
      <w:tr w:rsidR="00DF00A5" w:rsidRPr="009A4130" w:rsidTr="00E529D4">
        <w:trPr>
          <w:jc w:val="center"/>
        </w:trPr>
        <w:tc>
          <w:tcPr>
            <w:tcW w:w="793" w:type="dxa"/>
          </w:tcPr>
          <w:p w:rsidR="00DF00A5" w:rsidRPr="00486E77" w:rsidRDefault="00DF00A5" w:rsidP="006864A0">
            <w:pPr>
              <w:pStyle w:val="a9"/>
              <w:numPr>
                <w:ilvl w:val="0"/>
                <w:numId w:val="6"/>
              </w:numPr>
              <w:ind w:firstLineChars="0"/>
              <w:rPr>
                <w:sz w:val="21"/>
              </w:rPr>
            </w:pPr>
          </w:p>
        </w:tc>
        <w:tc>
          <w:tcPr>
            <w:tcW w:w="1389" w:type="dxa"/>
            <w:vMerge/>
          </w:tcPr>
          <w:p w:rsidR="00DF00A5" w:rsidRDefault="00DF00A5" w:rsidP="006864A0">
            <w:pPr>
              <w:ind w:firstLineChars="0" w:firstLine="0"/>
              <w:rPr>
                <w:sz w:val="21"/>
              </w:rPr>
            </w:pPr>
          </w:p>
        </w:tc>
        <w:tc>
          <w:tcPr>
            <w:tcW w:w="3505" w:type="dxa"/>
          </w:tcPr>
          <w:p w:rsidR="00DF00A5" w:rsidRPr="00EC0964" w:rsidRDefault="00DF00A5" w:rsidP="005D3029">
            <w:pPr>
              <w:ind w:firstLineChars="0" w:firstLine="0"/>
              <w:rPr>
                <w:sz w:val="21"/>
              </w:rPr>
            </w:pPr>
            <w:r w:rsidRPr="00EC0964">
              <w:rPr>
                <w:rFonts w:hint="eastAsia"/>
                <w:sz w:val="21"/>
              </w:rPr>
              <w:t>询价期权手续费明细</w:t>
            </w:r>
            <w:r w:rsidRPr="00EC0964">
              <w:rPr>
                <w:sz w:val="21"/>
              </w:rPr>
              <w:t>单</w:t>
            </w:r>
            <w:r w:rsidRPr="00EC0964">
              <w:rPr>
                <w:rFonts w:hint="eastAsia"/>
                <w:sz w:val="21"/>
              </w:rPr>
              <w:t>数据文件</w:t>
            </w:r>
          </w:p>
        </w:tc>
        <w:tc>
          <w:tcPr>
            <w:tcW w:w="7025" w:type="dxa"/>
          </w:tcPr>
          <w:p w:rsidR="00DF00A5" w:rsidRDefault="00DF00A5" w:rsidP="00B06083">
            <w:pPr>
              <w:ind w:firstLineChars="0" w:firstLine="0"/>
              <w:rPr>
                <w:sz w:val="21"/>
              </w:rPr>
            </w:pPr>
            <w:r>
              <w:rPr>
                <w:rFonts w:hint="eastAsia"/>
                <w:sz w:val="21"/>
              </w:rPr>
              <w:t>I+6</w:t>
            </w:r>
            <w:r>
              <w:rPr>
                <w:rFonts w:hint="eastAsia"/>
                <w:sz w:val="21"/>
              </w:rPr>
              <w:t>位席位代码</w:t>
            </w:r>
            <w:r>
              <w:rPr>
                <w:rFonts w:hint="eastAsia"/>
                <w:sz w:val="21"/>
              </w:rPr>
              <w:t>+S+ YYMMDD+00+</w:t>
            </w:r>
            <w:r w:rsidRPr="003C0DBE">
              <w:rPr>
                <w:sz w:val="21"/>
              </w:rPr>
              <w:t xml:space="preserve"> INQUIRY</w:t>
            </w:r>
            <w:r>
              <w:rPr>
                <w:rFonts w:hint="eastAsia"/>
                <w:sz w:val="21"/>
              </w:rPr>
              <w:t>OPTIONFEEDETAIL.TXT</w:t>
            </w:r>
          </w:p>
        </w:tc>
        <w:tc>
          <w:tcPr>
            <w:tcW w:w="2288" w:type="dxa"/>
          </w:tcPr>
          <w:p w:rsidR="00DF00A5" w:rsidRPr="002C2959" w:rsidRDefault="00DF00A5" w:rsidP="006864A0">
            <w:pPr>
              <w:ind w:firstLineChars="0" w:firstLine="0"/>
              <w:rPr>
                <w:sz w:val="21"/>
              </w:rPr>
            </w:pPr>
          </w:p>
        </w:tc>
      </w:tr>
      <w:tr w:rsidR="00DF00A5" w:rsidRPr="009A4130" w:rsidTr="00E529D4">
        <w:trPr>
          <w:jc w:val="center"/>
        </w:trPr>
        <w:tc>
          <w:tcPr>
            <w:tcW w:w="793" w:type="dxa"/>
          </w:tcPr>
          <w:p w:rsidR="00DF00A5" w:rsidRPr="00486E77" w:rsidRDefault="00DF00A5" w:rsidP="006864A0">
            <w:pPr>
              <w:pStyle w:val="a9"/>
              <w:numPr>
                <w:ilvl w:val="0"/>
                <w:numId w:val="6"/>
              </w:numPr>
              <w:ind w:firstLineChars="0"/>
              <w:rPr>
                <w:sz w:val="21"/>
              </w:rPr>
            </w:pPr>
          </w:p>
        </w:tc>
        <w:tc>
          <w:tcPr>
            <w:tcW w:w="1389" w:type="dxa"/>
            <w:vMerge/>
          </w:tcPr>
          <w:p w:rsidR="00DF00A5" w:rsidRDefault="00DF00A5" w:rsidP="006864A0">
            <w:pPr>
              <w:ind w:firstLineChars="0" w:firstLine="0"/>
              <w:rPr>
                <w:sz w:val="21"/>
              </w:rPr>
            </w:pPr>
          </w:p>
        </w:tc>
        <w:tc>
          <w:tcPr>
            <w:tcW w:w="3505" w:type="dxa"/>
          </w:tcPr>
          <w:p w:rsidR="00DF00A5" w:rsidRPr="00EC0964" w:rsidRDefault="00DF00A5" w:rsidP="005D3029">
            <w:pPr>
              <w:ind w:firstLineChars="0" w:firstLine="0"/>
              <w:rPr>
                <w:sz w:val="21"/>
              </w:rPr>
            </w:pPr>
            <w:r w:rsidRPr="00EC0964">
              <w:rPr>
                <w:rFonts w:hint="eastAsia"/>
                <w:sz w:val="21"/>
              </w:rPr>
              <w:t>询价拆借手续费明细单数据文件</w:t>
            </w:r>
          </w:p>
        </w:tc>
        <w:tc>
          <w:tcPr>
            <w:tcW w:w="7025" w:type="dxa"/>
          </w:tcPr>
          <w:p w:rsidR="00DF00A5" w:rsidRDefault="00DF00A5" w:rsidP="0036593B">
            <w:pPr>
              <w:ind w:firstLineChars="0" w:firstLine="0"/>
              <w:rPr>
                <w:sz w:val="21"/>
              </w:rPr>
            </w:pPr>
            <w:r>
              <w:rPr>
                <w:rFonts w:hint="eastAsia"/>
                <w:sz w:val="21"/>
              </w:rPr>
              <w:t>I+6</w:t>
            </w:r>
            <w:r>
              <w:rPr>
                <w:rFonts w:hint="eastAsia"/>
                <w:sz w:val="21"/>
              </w:rPr>
              <w:t>位席位代码</w:t>
            </w:r>
            <w:r>
              <w:rPr>
                <w:rFonts w:hint="eastAsia"/>
                <w:sz w:val="21"/>
              </w:rPr>
              <w:t>+S+ YYMMDD+00+</w:t>
            </w:r>
            <w:r w:rsidRPr="003C0DBE">
              <w:rPr>
                <w:sz w:val="21"/>
              </w:rPr>
              <w:t>INQUIRY</w:t>
            </w:r>
            <w:r>
              <w:rPr>
                <w:rFonts w:hint="eastAsia"/>
                <w:sz w:val="21"/>
              </w:rPr>
              <w:t>LEGENDFEEDETAIL.TXT</w:t>
            </w:r>
          </w:p>
        </w:tc>
        <w:tc>
          <w:tcPr>
            <w:tcW w:w="2288" w:type="dxa"/>
          </w:tcPr>
          <w:p w:rsidR="00DF00A5" w:rsidRPr="002C2959" w:rsidRDefault="00DF00A5" w:rsidP="006864A0">
            <w:pPr>
              <w:ind w:firstLineChars="0" w:firstLine="0"/>
              <w:rPr>
                <w:sz w:val="21"/>
              </w:rPr>
            </w:pPr>
          </w:p>
        </w:tc>
      </w:tr>
      <w:tr w:rsidR="00DF00A5" w:rsidRPr="009A4130" w:rsidTr="00E529D4">
        <w:trPr>
          <w:jc w:val="center"/>
        </w:trPr>
        <w:tc>
          <w:tcPr>
            <w:tcW w:w="793" w:type="dxa"/>
          </w:tcPr>
          <w:p w:rsidR="00DF00A5" w:rsidRPr="00486E77" w:rsidRDefault="00DF00A5" w:rsidP="006864A0">
            <w:pPr>
              <w:pStyle w:val="a9"/>
              <w:numPr>
                <w:ilvl w:val="0"/>
                <w:numId w:val="6"/>
              </w:numPr>
              <w:ind w:firstLineChars="0"/>
              <w:rPr>
                <w:sz w:val="21"/>
              </w:rPr>
            </w:pPr>
          </w:p>
        </w:tc>
        <w:tc>
          <w:tcPr>
            <w:tcW w:w="1389" w:type="dxa"/>
            <w:vMerge w:val="restart"/>
          </w:tcPr>
          <w:p w:rsidR="00DF00A5" w:rsidRDefault="00DF00A5" w:rsidP="006864A0">
            <w:pPr>
              <w:ind w:firstLineChars="0" w:firstLine="0"/>
              <w:rPr>
                <w:sz w:val="21"/>
              </w:rPr>
            </w:pPr>
            <w:r>
              <w:rPr>
                <w:rFonts w:hint="eastAsia"/>
                <w:sz w:val="21"/>
              </w:rPr>
              <w:t>行情数据</w:t>
            </w:r>
          </w:p>
        </w:tc>
        <w:tc>
          <w:tcPr>
            <w:tcW w:w="3505" w:type="dxa"/>
          </w:tcPr>
          <w:p w:rsidR="00DF00A5" w:rsidRPr="00EC0964" w:rsidRDefault="00DF00A5" w:rsidP="005D3029">
            <w:pPr>
              <w:ind w:firstLineChars="0" w:firstLine="0"/>
              <w:rPr>
                <w:sz w:val="21"/>
              </w:rPr>
            </w:pPr>
            <w:r>
              <w:rPr>
                <w:rFonts w:hint="eastAsia"/>
                <w:sz w:val="21"/>
              </w:rPr>
              <w:t>竞价收市行情数据文件</w:t>
            </w:r>
          </w:p>
        </w:tc>
        <w:tc>
          <w:tcPr>
            <w:tcW w:w="7025" w:type="dxa"/>
          </w:tcPr>
          <w:p w:rsidR="00DF00A5" w:rsidRDefault="00DF00A5" w:rsidP="004C329B">
            <w:pPr>
              <w:ind w:firstLineChars="0" w:firstLine="0"/>
              <w:rPr>
                <w:sz w:val="21"/>
              </w:rPr>
            </w:pPr>
            <w:r>
              <w:rPr>
                <w:rFonts w:hint="eastAsia"/>
                <w:sz w:val="21"/>
              </w:rPr>
              <w:t>I+6</w:t>
            </w:r>
            <w:r>
              <w:rPr>
                <w:rFonts w:hint="eastAsia"/>
                <w:sz w:val="21"/>
              </w:rPr>
              <w:t>位席位代码</w:t>
            </w:r>
            <w:r>
              <w:rPr>
                <w:rFonts w:hint="eastAsia"/>
                <w:sz w:val="21"/>
              </w:rPr>
              <w:t>+S+ YYMMDD+00+QUOTATION.TXT</w:t>
            </w:r>
          </w:p>
        </w:tc>
        <w:tc>
          <w:tcPr>
            <w:tcW w:w="2288" w:type="dxa"/>
          </w:tcPr>
          <w:p w:rsidR="00DF00A5" w:rsidRPr="002C2959" w:rsidRDefault="00DF00A5" w:rsidP="006864A0">
            <w:pPr>
              <w:ind w:firstLineChars="0" w:firstLine="0"/>
              <w:rPr>
                <w:sz w:val="21"/>
              </w:rPr>
            </w:pPr>
          </w:p>
        </w:tc>
      </w:tr>
      <w:tr w:rsidR="00DF00A5" w:rsidRPr="009A4130" w:rsidTr="00E529D4">
        <w:trPr>
          <w:jc w:val="center"/>
        </w:trPr>
        <w:tc>
          <w:tcPr>
            <w:tcW w:w="793" w:type="dxa"/>
          </w:tcPr>
          <w:p w:rsidR="00DF00A5" w:rsidRPr="00486E77" w:rsidRDefault="00DF00A5" w:rsidP="006864A0">
            <w:pPr>
              <w:pStyle w:val="a9"/>
              <w:numPr>
                <w:ilvl w:val="0"/>
                <w:numId w:val="6"/>
              </w:numPr>
              <w:ind w:firstLineChars="0"/>
              <w:rPr>
                <w:sz w:val="21"/>
              </w:rPr>
            </w:pPr>
          </w:p>
        </w:tc>
        <w:tc>
          <w:tcPr>
            <w:tcW w:w="1389" w:type="dxa"/>
            <w:vMerge/>
          </w:tcPr>
          <w:p w:rsidR="00DF00A5" w:rsidRDefault="00DF00A5" w:rsidP="006864A0">
            <w:pPr>
              <w:ind w:firstLineChars="0" w:firstLine="0"/>
              <w:rPr>
                <w:sz w:val="21"/>
              </w:rPr>
            </w:pPr>
          </w:p>
        </w:tc>
        <w:tc>
          <w:tcPr>
            <w:tcW w:w="3505" w:type="dxa"/>
          </w:tcPr>
          <w:p w:rsidR="00DF00A5" w:rsidRDefault="002F488D" w:rsidP="005D3029">
            <w:pPr>
              <w:ind w:firstLineChars="0" w:firstLine="0"/>
              <w:rPr>
                <w:sz w:val="21"/>
              </w:rPr>
            </w:pPr>
            <w:r>
              <w:rPr>
                <w:rFonts w:hint="eastAsia"/>
                <w:sz w:val="21"/>
              </w:rPr>
              <w:t>定</w:t>
            </w:r>
            <w:r>
              <w:rPr>
                <w:sz w:val="21"/>
              </w:rPr>
              <w:t>价合约定</w:t>
            </w:r>
            <w:r>
              <w:rPr>
                <w:rFonts w:hint="eastAsia"/>
                <w:sz w:val="21"/>
              </w:rPr>
              <w:t>盘价</w:t>
            </w:r>
            <w:r w:rsidR="00DF00A5">
              <w:rPr>
                <w:rFonts w:hint="eastAsia"/>
                <w:sz w:val="21"/>
              </w:rPr>
              <w:t>数据文件</w:t>
            </w:r>
          </w:p>
        </w:tc>
        <w:tc>
          <w:tcPr>
            <w:tcW w:w="7025" w:type="dxa"/>
          </w:tcPr>
          <w:p w:rsidR="00DF00A5" w:rsidRDefault="00DF00A5" w:rsidP="00DC74B1">
            <w:pPr>
              <w:pStyle w:val="30"/>
              <w:spacing w:before="0" w:after="75" w:line="420" w:lineRule="atLeast"/>
              <w:ind w:firstLineChars="0" w:firstLine="0"/>
              <w:rPr>
                <w:sz w:val="21"/>
              </w:rPr>
            </w:pPr>
            <w:r w:rsidRPr="00623917">
              <w:rPr>
                <w:b w:val="0"/>
                <w:bCs w:val="0"/>
                <w:sz w:val="21"/>
                <w:szCs w:val="22"/>
              </w:rPr>
              <w:t>I+6</w:t>
            </w:r>
            <w:r w:rsidRPr="00623917">
              <w:rPr>
                <w:rFonts w:hint="eastAsia"/>
                <w:b w:val="0"/>
                <w:bCs w:val="0"/>
                <w:sz w:val="21"/>
                <w:szCs w:val="22"/>
              </w:rPr>
              <w:t>位席位代码</w:t>
            </w:r>
            <w:r w:rsidRPr="00623917">
              <w:rPr>
                <w:b w:val="0"/>
                <w:bCs w:val="0"/>
                <w:sz w:val="21"/>
                <w:szCs w:val="22"/>
              </w:rPr>
              <w:t>+S+ YYMMDD+00+</w:t>
            </w:r>
            <w:r w:rsidR="00623917">
              <w:rPr>
                <w:b w:val="0"/>
                <w:bCs w:val="0"/>
                <w:sz w:val="21"/>
                <w:szCs w:val="22"/>
              </w:rPr>
              <w:t>B</w:t>
            </w:r>
            <w:r w:rsidR="00DF1436">
              <w:rPr>
                <w:b w:val="0"/>
                <w:bCs w:val="0"/>
                <w:sz w:val="21"/>
                <w:szCs w:val="22"/>
              </w:rPr>
              <w:t>ENCHMARKPRICE</w:t>
            </w:r>
            <w:r w:rsidRPr="00623917">
              <w:rPr>
                <w:b w:val="0"/>
                <w:bCs w:val="0"/>
                <w:sz w:val="21"/>
                <w:szCs w:val="22"/>
              </w:rPr>
              <w:t>.TXT</w:t>
            </w:r>
          </w:p>
        </w:tc>
        <w:tc>
          <w:tcPr>
            <w:tcW w:w="2288" w:type="dxa"/>
          </w:tcPr>
          <w:p w:rsidR="00DF00A5" w:rsidRPr="002C2959" w:rsidRDefault="00DF00A5" w:rsidP="006864A0">
            <w:pPr>
              <w:ind w:firstLineChars="0" w:firstLine="0"/>
              <w:rPr>
                <w:sz w:val="21"/>
              </w:rPr>
            </w:pPr>
          </w:p>
        </w:tc>
      </w:tr>
      <w:tr w:rsidR="00DF00A5" w:rsidRPr="009A4130" w:rsidTr="00E529D4">
        <w:trPr>
          <w:jc w:val="center"/>
        </w:trPr>
        <w:tc>
          <w:tcPr>
            <w:tcW w:w="793" w:type="dxa"/>
          </w:tcPr>
          <w:p w:rsidR="00DF00A5" w:rsidRPr="00486E77" w:rsidRDefault="00DF00A5" w:rsidP="006864A0">
            <w:pPr>
              <w:pStyle w:val="a9"/>
              <w:numPr>
                <w:ilvl w:val="0"/>
                <w:numId w:val="6"/>
              </w:numPr>
              <w:ind w:firstLineChars="0"/>
              <w:rPr>
                <w:sz w:val="21"/>
              </w:rPr>
            </w:pPr>
          </w:p>
        </w:tc>
        <w:tc>
          <w:tcPr>
            <w:tcW w:w="1389" w:type="dxa"/>
            <w:vMerge/>
          </w:tcPr>
          <w:p w:rsidR="00DF00A5" w:rsidRDefault="00DF00A5" w:rsidP="006864A0">
            <w:pPr>
              <w:ind w:firstLineChars="0" w:firstLine="0"/>
              <w:rPr>
                <w:sz w:val="21"/>
              </w:rPr>
            </w:pPr>
          </w:p>
        </w:tc>
        <w:tc>
          <w:tcPr>
            <w:tcW w:w="3505" w:type="dxa"/>
          </w:tcPr>
          <w:p w:rsidR="00DF00A5" w:rsidRDefault="00DF00A5" w:rsidP="005D3029">
            <w:pPr>
              <w:ind w:firstLineChars="0" w:firstLine="0"/>
              <w:rPr>
                <w:sz w:val="21"/>
              </w:rPr>
            </w:pPr>
            <w:r w:rsidRPr="004C329B">
              <w:rPr>
                <w:rFonts w:hint="eastAsia"/>
                <w:sz w:val="21"/>
              </w:rPr>
              <w:t>租借基准利率和均值</w:t>
            </w:r>
            <w:r>
              <w:rPr>
                <w:rFonts w:hint="eastAsia"/>
                <w:sz w:val="21"/>
              </w:rPr>
              <w:t>数据文件</w:t>
            </w:r>
          </w:p>
        </w:tc>
        <w:tc>
          <w:tcPr>
            <w:tcW w:w="7025" w:type="dxa"/>
          </w:tcPr>
          <w:p w:rsidR="00DF00A5" w:rsidRDefault="00DF00A5" w:rsidP="004C329B">
            <w:pPr>
              <w:ind w:firstLineChars="0" w:firstLine="0"/>
              <w:rPr>
                <w:sz w:val="21"/>
              </w:rPr>
            </w:pPr>
            <w:r>
              <w:rPr>
                <w:rFonts w:hint="eastAsia"/>
                <w:sz w:val="21"/>
              </w:rPr>
              <w:t>I+6</w:t>
            </w:r>
            <w:r>
              <w:rPr>
                <w:rFonts w:hint="eastAsia"/>
                <w:sz w:val="21"/>
              </w:rPr>
              <w:t>位席位代码</w:t>
            </w:r>
            <w:r>
              <w:rPr>
                <w:rFonts w:hint="eastAsia"/>
                <w:sz w:val="21"/>
              </w:rPr>
              <w:t>+S+ YYMMDD+00+BASELENDRATE.TXT</w:t>
            </w:r>
          </w:p>
        </w:tc>
        <w:tc>
          <w:tcPr>
            <w:tcW w:w="2288" w:type="dxa"/>
          </w:tcPr>
          <w:p w:rsidR="00DF00A5" w:rsidRPr="002C2959" w:rsidRDefault="00DF00A5" w:rsidP="006B52E4">
            <w:pPr>
              <w:ind w:firstLineChars="0" w:firstLine="0"/>
              <w:rPr>
                <w:sz w:val="21"/>
              </w:rPr>
            </w:pPr>
          </w:p>
        </w:tc>
      </w:tr>
      <w:tr w:rsidR="00494B0D" w:rsidRPr="009A4130" w:rsidTr="00E529D4">
        <w:trPr>
          <w:jc w:val="center"/>
        </w:trPr>
        <w:tc>
          <w:tcPr>
            <w:tcW w:w="793" w:type="dxa"/>
          </w:tcPr>
          <w:p w:rsidR="00494B0D" w:rsidRPr="00486E77" w:rsidRDefault="00494B0D" w:rsidP="006864A0">
            <w:pPr>
              <w:pStyle w:val="a9"/>
              <w:numPr>
                <w:ilvl w:val="0"/>
                <w:numId w:val="6"/>
              </w:numPr>
              <w:ind w:firstLineChars="0"/>
              <w:rPr>
                <w:sz w:val="21"/>
              </w:rPr>
            </w:pPr>
          </w:p>
        </w:tc>
        <w:tc>
          <w:tcPr>
            <w:tcW w:w="1389" w:type="dxa"/>
            <w:vMerge w:val="restart"/>
          </w:tcPr>
          <w:p w:rsidR="00494B0D" w:rsidRDefault="00494B0D" w:rsidP="004C329B">
            <w:pPr>
              <w:ind w:firstLineChars="0" w:firstLine="0"/>
              <w:rPr>
                <w:sz w:val="21"/>
              </w:rPr>
            </w:pPr>
            <w:r>
              <w:rPr>
                <w:rFonts w:hint="eastAsia"/>
                <w:sz w:val="21"/>
              </w:rPr>
              <w:t>询价清算数据</w:t>
            </w:r>
          </w:p>
        </w:tc>
        <w:tc>
          <w:tcPr>
            <w:tcW w:w="3505" w:type="dxa"/>
          </w:tcPr>
          <w:p w:rsidR="00494B0D" w:rsidRPr="004C329B" w:rsidRDefault="00494B0D" w:rsidP="005D3029">
            <w:pPr>
              <w:ind w:firstLineChars="0" w:firstLine="0"/>
              <w:rPr>
                <w:sz w:val="21"/>
              </w:rPr>
            </w:pPr>
            <w:proofErr w:type="gramStart"/>
            <w:r w:rsidRPr="00D17A31">
              <w:rPr>
                <w:rFonts w:hint="eastAsia"/>
                <w:sz w:val="21"/>
              </w:rPr>
              <w:t>即远</w:t>
            </w:r>
            <w:r w:rsidRPr="00D17A31">
              <w:rPr>
                <w:sz w:val="21"/>
              </w:rPr>
              <w:t>掉</w:t>
            </w:r>
            <w:proofErr w:type="gramEnd"/>
            <w:r w:rsidRPr="00D17A31">
              <w:rPr>
                <w:sz w:val="21"/>
              </w:rPr>
              <w:t>到期清算单</w:t>
            </w:r>
            <w:r w:rsidRPr="00D17A31">
              <w:rPr>
                <w:rFonts w:hint="eastAsia"/>
                <w:sz w:val="21"/>
              </w:rPr>
              <w:t>数据文件</w:t>
            </w:r>
          </w:p>
        </w:tc>
        <w:tc>
          <w:tcPr>
            <w:tcW w:w="7025" w:type="dxa"/>
          </w:tcPr>
          <w:p w:rsidR="00494B0D" w:rsidRDefault="00494B0D" w:rsidP="00494B0D">
            <w:pPr>
              <w:ind w:firstLineChars="0" w:firstLine="0"/>
              <w:rPr>
                <w:sz w:val="21"/>
              </w:rPr>
            </w:pPr>
            <w:r>
              <w:rPr>
                <w:rFonts w:hint="eastAsia"/>
                <w:sz w:val="21"/>
              </w:rPr>
              <w:t>I+6</w:t>
            </w:r>
            <w:r>
              <w:rPr>
                <w:rFonts w:hint="eastAsia"/>
                <w:sz w:val="21"/>
              </w:rPr>
              <w:t>位席位代码</w:t>
            </w:r>
            <w:r>
              <w:rPr>
                <w:rFonts w:hint="eastAsia"/>
                <w:sz w:val="21"/>
              </w:rPr>
              <w:t>+S+ YYMMDD+00+DUESETTLEDETAIL.TXT</w:t>
            </w:r>
          </w:p>
        </w:tc>
        <w:tc>
          <w:tcPr>
            <w:tcW w:w="2288" w:type="dxa"/>
          </w:tcPr>
          <w:p w:rsidR="00494B0D" w:rsidRDefault="00494B0D" w:rsidP="006B52E4">
            <w:pPr>
              <w:ind w:firstLineChars="0" w:firstLine="0"/>
              <w:rPr>
                <w:sz w:val="21"/>
              </w:rPr>
            </w:pPr>
          </w:p>
        </w:tc>
      </w:tr>
      <w:tr w:rsidR="00494B0D" w:rsidRPr="009A4130" w:rsidTr="00E529D4">
        <w:trPr>
          <w:jc w:val="center"/>
        </w:trPr>
        <w:tc>
          <w:tcPr>
            <w:tcW w:w="793" w:type="dxa"/>
          </w:tcPr>
          <w:p w:rsidR="00494B0D" w:rsidRPr="00486E77" w:rsidRDefault="00494B0D" w:rsidP="006864A0">
            <w:pPr>
              <w:pStyle w:val="a9"/>
              <w:numPr>
                <w:ilvl w:val="0"/>
                <w:numId w:val="6"/>
              </w:numPr>
              <w:ind w:firstLineChars="0"/>
              <w:rPr>
                <w:sz w:val="21"/>
              </w:rPr>
            </w:pPr>
          </w:p>
        </w:tc>
        <w:tc>
          <w:tcPr>
            <w:tcW w:w="1389" w:type="dxa"/>
            <w:vMerge/>
          </w:tcPr>
          <w:p w:rsidR="00494B0D" w:rsidRDefault="00494B0D" w:rsidP="004C329B">
            <w:pPr>
              <w:ind w:firstLineChars="0" w:firstLine="0"/>
              <w:rPr>
                <w:sz w:val="21"/>
              </w:rPr>
            </w:pPr>
          </w:p>
        </w:tc>
        <w:tc>
          <w:tcPr>
            <w:tcW w:w="3505" w:type="dxa"/>
          </w:tcPr>
          <w:p w:rsidR="00494B0D" w:rsidRPr="00D17A31" w:rsidRDefault="00494B0D" w:rsidP="005D3029">
            <w:pPr>
              <w:ind w:firstLineChars="0" w:firstLine="0"/>
              <w:rPr>
                <w:sz w:val="21"/>
              </w:rPr>
            </w:pPr>
            <w:r w:rsidRPr="00D17A31">
              <w:rPr>
                <w:rFonts w:hint="eastAsia"/>
                <w:sz w:val="21"/>
              </w:rPr>
              <w:t>期权</w:t>
            </w:r>
            <w:r w:rsidRPr="00D17A31">
              <w:rPr>
                <w:sz w:val="21"/>
              </w:rPr>
              <w:t>权利金</w:t>
            </w:r>
            <w:r w:rsidRPr="00D17A31">
              <w:rPr>
                <w:rFonts w:hint="eastAsia"/>
                <w:sz w:val="21"/>
              </w:rPr>
              <w:t>清算</w:t>
            </w:r>
            <w:r w:rsidRPr="00D17A31">
              <w:rPr>
                <w:sz w:val="21"/>
              </w:rPr>
              <w:t>单</w:t>
            </w:r>
            <w:r w:rsidRPr="00D17A31">
              <w:rPr>
                <w:rFonts w:hint="eastAsia"/>
                <w:sz w:val="21"/>
              </w:rPr>
              <w:t>数据文件</w:t>
            </w:r>
          </w:p>
        </w:tc>
        <w:tc>
          <w:tcPr>
            <w:tcW w:w="7025" w:type="dxa"/>
          </w:tcPr>
          <w:p w:rsidR="00494B0D" w:rsidRDefault="00494B0D" w:rsidP="00494B0D">
            <w:pPr>
              <w:ind w:firstLineChars="0" w:firstLine="0"/>
              <w:rPr>
                <w:sz w:val="21"/>
              </w:rPr>
            </w:pPr>
            <w:r>
              <w:rPr>
                <w:rFonts w:hint="eastAsia"/>
                <w:sz w:val="21"/>
              </w:rPr>
              <w:t>I+6</w:t>
            </w:r>
            <w:r>
              <w:rPr>
                <w:rFonts w:hint="eastAsia"/>
                <w:sz w:val="21"/>
              </w:rPr>
              <w:t>位席位代码</w:t>
            </w:r>
            <w:r>
              <w:rPr>
                <w:rFonts w:hint="eastAsia"/>
                <w:sz w:val="21"/>
              </w:rPr>
              <w:t>+S+ YYMMDD+00+OPTIONSETTLEDETAIL.TXT</w:t>
            </w:r>
          </w:p>
        </w:tc>
        <w:tc>
          <w:tcPr>
            <w:tcW w:w="2288" w:type="dxa"/>
          </w:tcPr>
          <w:p w:rsidR="00494B0D" w:rsidRDefault="00494B0D" w:rsidP="006B52E4">
            <w:pPr>
              <w:ind w:firstLineChars="0" w:firstLine="0"/>
              <w:rPr>
                <w:sz w:val="21"/>
              </w:rPr>
            </w:pPr>
          </w:p>
        </w:tc>
      </w:tr>
      <w:tr w:rsidR="00494B0D" w:rsidRPr="009A4130" w:rsidTr="00E529D4">
        <w:trPr>
          <w:jc w:val="center"/>
        </w:trPr>
        <w:tc>
          <w:tcPr>
            <w:tcW w:w="793" w:type="dxa"/>
          </w:tcPr>
          <w:p w:rsidR="00494B0D" w:rsidRPr="00486E77" w:rsidRDefault="00494B0D" w:rsidP="006864A0">
            <w:pPr>
              <w:pStyle w:val="a9"/>
              <w:numPr>
                <w:ilvl w:val="0"/>
                <w:numId w:val="6"/>
              </w:numPr>
              <w:ind w:firstLineChars="0"/>
              <w:rPr>
                <w:sz w:val="21"/>
              </w:rPr>
            </w:pPr>
          </w:p>
        </w:tc>
        <w:tc>
          <w:tcPr>
            <w:tcW w:w="1389" w:type="dxa"/>
            <w:vMerge/>
          </w:tcPr>
          <w:p w:rsidR="00494B0D" w:rsidRDefault="00494B0D" w:rsidP="004C329B">
            <w:pPr>
              <w:ind w:firstLineChars="0" w:firstLine="0"/>
              <w:rPr>
                <w:sz w:val="21"/>
              </w:rPr>
            </w:pPr>
          </w:p>
        </w:tc>
        <w:tc>
          <w:tcPr>
            <w:tcW w:w="3505" w:type="dxa"/>
          </w:tcPr>
          <w:p w:rsidR="00494B0D" w:rsidRPr="00D17A31" w:rsidRDefault="00494B0D" w:rsidP="005D3029">
            <w:pPr>
              <w:ind w:firstLineChars="0" w:firstLine="0"/>
              <w:rPr>
                <w:sz w:val="21"/>
              </w:rPr>
            </w:pPr>
            <w:r w:rsidRPr="00D17A31">
              <w:rPr>
                <w:rFonts w:hint="eastAsia"/>
                <w:sz w:val="21"/>
              </w:rPr>
              <w:t>拆借</w:t>
            </w:r>
            <w:r w:rsidRPr="00D17A31">
              <w:rPr>
                <w:sz w:val="21"/>
              </w:rPr>
              <w:t>过户清算单</w:t>
            </w:r>
            <w:r w:rsidRPr="00D17A31">
              <w:rPr>
                <w:rFonts w:hint="eastAsia"/>
                <w:sz w:val="21"/>
              </w:rPr>
              <w:t>数据文件</w:t>
            </w:r>
          </w:p>
        </w:tc>
        <w:tc>
          <w:tcPr>
            <w:tcW w:w="7025" w:type="dxa"/>
          </w:tcPr>
          <w:p w:rsidR="00494B0D" w:rsidRDefault="00494B0D" w:rsidP="00494B0D">
            <w:pPr>
              <w:ind w:firstLineChars="0" w:firstLine="0"/>
              <w:rPr>
                <w:sz w:val="21"/>
              </w:rPr>
            </w:pPr>
            <w:r>
              <w:rPr>
                <w:rFonts w:hint="eastAsia"/>
                <w:sz w:val="21"/>
              </w:rPr>
              <w:t>I+6</w:t>
            </w:r>
            <w:r>
              <w:rPr>
                <w:rFonts w:hint="eastAsia"/>
                <w:sz w:val="21"/>
              </w:rPr>
              <w:t>位席位代码</w:t>
            </w:r>
            <w:r>
              <w:rPr>
                <w:rFonts w:hint="eastAsia"/>
                <w:sz w:val="21"/>
              </w:rPr>
              <w:t>+S+ YYMMDD+00+LENDSETTLEDETAIL.TXT</w:t>
            </w:r>
          </w:p>
        </w:tc>
        <w:tc>
          <w:tcPr>
            <w:tcW w:w="2288" w:type="dxa"/>
          </w:tcPr>
          <w:p w:rsidR="00494B0D" w:rsidRDefault="00494B0D" w:rsidP="006B52E4">
            <w:pPr>
              <w:ind w:firstLineChars="0" w:firstLine="0"/>
              <w:rPr>
                <w:sz w:val="21"/>
              </w:rPr>
            </w:pPr>
          </w:p>
        </w:tc>
      </w:tr>
      <w:tr w:rsidR="00494B0D" w:rsidRPr="009A4130" w:rsidTr="00E529D4">
        <w:trPr>
          <w:jc w:val="center"/>
        </w:trPr>
        <w:tc>
          <w:tcPr>
            <w:tcW w:w="793" w:type="dxa"/>
          </w:tcPr>
          <w:p w:rsidR="00494B0D" w:rsidRPr="00486E77" w:rsidRDefault="00494B0D" w:rsidP="006864A0">
            <w:pPr>
              <w:pStyle w:val="a9"/>
              <w:numPr>
                <w:ilvl w:val="0"/>
                <w:numId w:val="6"/>
              </w:numPr>
              <w:ind w:firstLineChars="0"/>
              <w:rPr>
                <w:sz w:val="21"/>
              </w:rPr>
            </w:pPr>
          </w:p>
        </w:tc>
        <w:tc>
          <w:tcPr>
            <w:tcW w:w="1389" w:type="dxa"/>
            <w:vMerge/>
          </w:tcPr>
          <w:p w:rsidR="00494B0D" w:rsidRDefault="00494B0D" w:rsidP="004C329B">
            <w:pPr>
              <w:ind w:firstLineChars="0" w:firstLine="0"/>
              <w:rPr>
                <w:sz w:val="21"/>
              </w:rPr>
            </w:pPr>
          </w:p>
        </w:tc>
        <w:tc>
          <w:tcPr>
            <w:tcW w:w="3505" w:type="dxa"/>
          </w:tcPr>
          <w:p w:rsidR="00494B0D" w:rsidRPr="00D17A31" w:rsidRDefault="00494B0D" w:rsidP="005D3029">
            <w:pPr>
              <w:ind w:firstLineChars="0" w:firstLine="0"/>
              <w:rPr>
                <w:sz w:val="21"/>
              </w:rPr>
            </w:pPr>
            <w:r w:rsidRPr="00D17A31">
              <w:rPr>
                <w:rFonts w:hint="eastAsia"/>
                <w:sz w:val="21"/>
              </w:rPr>
              <w:t>拆借</w:t>
            </w:r>
            <w:r w:rsidRPr="00D17A31">
              <w:rPr>
                <w:sz w:val="21"/>
              </w:rPr>
              <w:t>利息清算单</w:t>
            </w:r>
            <w:r w:rsidRPr="00D17A31">
              <w:rPr>
                <w:rFonts w:hint="eastAsia"/>
                <w:sz w:val="21"/>
              </w:rPr>
              <w:t>数据文件</w:t>
            </w:r>
          </w:p>
        </w:tc>
        <w:tc>
          <w:tcPr>
            <w:tcW w:w="7025" w:type="dxa"/>
          </w:tcPr>
          <w:p w:rsidR="00494B0D" w:rsidRDefault="00494B0D" w:rsidP="00494B0D">
            <w:pPr>
              <w:ind w:firstLineChars="0" w:firstLine="0"/>
              <w:rPr>
                <w:sz w:val="21"/>
              </w:rPr>
            </w:pPr>
            <w:r>
              <w:rPr>
                <w:rFonts w:hint="eastAsia"/>
                <w:sz w:val="21"/>
              </w:rPr>
              <w:t>I+6</w:t>
            </w:r>
            <w:r>
              <w:rPr>
                <w:rFonts w:hint="eastAsia"/>
                <w:sz w:val="21"/>
              </w:rPr>
              <w:t>位席位代码</w:t>
            </w:r>
            <w:r>
              <w:rPr>
                <w:rFonts w:hint="eastAsia"/>
                <w:sz w:val="21"/>
              </w:rPr>
              <w:t>+S+ YYMMDD+00+INTERESTSETTLEDETAIL.TXT</w:t>
            </w:r>
          </w:p>
        </w:tc>
        <w:tc>
          <w:tcPr>
            <w:tcW w:w="2288" w:type="dxa"/>
          </w:tcPr>
          <w:p w:rsidR="00494B0D" w:rsidRDefault="00494B0D" w:rsidP="006B52E4">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val="restart"/>
          </w:tcPr>
          <w:p w:rsidR="00280F60" w:rsidRDefault="00280F60" w:rsidP="004C329B">
            <w:pPr>
              <w:ind w:firstLineChars="0" w:firstLine="0"/>
              <w:rPr>
                <w:sz w:val="21"/>
              </w:rPr>
            </w:pPr>
            <w:r>
              <w:rPr>
                <w:rFonts w:hint="eastAsia"/>
                <w:sz w:val="21"/>
              </w:rPr>
              <w:t>其他数据</w:t>
            </w:r>
          </w:p>
        </w:tc>
        <w:tc>
          <w:tcPr>
            <w:tcW w:w="3505" w:type="dxa"/>
          </w:tcPr>
          <w:p w:rsidR="00280F60" w:rsidRPr="00D17A31" w:rsidRDefault="00280F60" w:rsidP="005D3029">
            <w:pPr>
              <w:ind w:firstLineChars="0" w:firstLine="0"/>
              <w:rPr>
                <w:sz w:val="21"/>
              </w:rPr>
            </w:pPr>
            <w:r w:rsidRPr="00D17A31">
              <w:rPr>
                <w:rFonts w:hint="eastAsia"/>
                <w:sz w:val="21"/>
              </w:rPr>
              <w:t>充抵申请明细数据文件</w:t>
            </w:r>
          </w:p>
        </w:tc>
        <w:tc>
          <w:tcPr>
            <w:tcW w:w="7025" w:type="dxa"/>
          </w:tcPr>
          <w:p w:rsidR="00280F60" w:rsidRDefault="00280F60" w:rsidP="00494B0D">
            <w:pPr>
              <w:ind w:firstLineChars="0" w:firstLine="0"/>
              <w:rPr>
                <w:sz w:val="21"/>
              </w:rPr>
            </w:pPr>
            <w:r>
              <w:rPr>
                <w:rFonts w:hint="eastAsia"/>
                <w:sz w:val="21"/>
              </w:rPr>
              <w:t>I+6</w:t>
            </w:r>
            <w:r>
              <w:rPr>
                <w:rFonts w:hint="eastAsia"/>
                <w:sz w:val="21"/>
              </w:rPr>
              <w:t>位席位代码</w:t>
            </w:r>
            <w:r>
              <w:rPr>
                <w:rFonts w:hint="eastAsia"/>
                <w:sz w:val="21"/>
              </w:rPr>
              <w:t>+S+ YYMMDD+00+OFFSETAPPLYDETAIL.TXT</w:t>
            </w:r>
          </w:p>
        </w:tc>
        <w:tc>
          <w:tcPr>
            <w:tcW w:w="2288" w:type="dxa"/>
          </w:tcPr>
          <w:p w:rsidR="00280F60" w:rsidRDefault="00280F60" w:rsidP="006B52E4">
            <w:pPr>
              <w:ind w:firstLineChars="0" w:firstLine="0"/>
              <w:rPr>
                <w:sz w:val="21"/>
              </w:rPr>
            </w:pPr>
          </w:p>
        </w:tc>
      </w:tr>
      <w:tr w:rsidR="00280F60" w:rsidRPr="009A4130" w:rsidTr="00E529D4">
        <w:trPr>
          <w:jc w:val="center"/>
        </w:trPr>
        <w:tc>
          <w:tcPr>
            <w:tcW w:w="793" w:type="dxa"/>
          </w:tcPr>
          <w:p w:rsidR="00280F60" w:rsidRPr="00486E77" w:rsidRDefault="00280F60" w:rsidP="006864A0">
            <w:pPr>
              <w:pStyle w:val="a9"/>
              <w:numPr>
                <w:ilvl w:val="0"/>
                <w:numId w:val="6"/>
              </w:numPr>
              <w:ind w:firstLineChars="0"/>
              <w:rPr>
                <w:sz w:val="21"/>
              </w:rPr>
            </w:pPr>
          </w:p>
        </w:tc>
        <w:tc>
          <w:tcPr>
            <w:tcW w:w="1389" w:type="dxa"/>
            <w:vMerge/>
          </w:tcPr>
          <w:p w:rsidR="00280F60" w:rsidRDefault="00280F60" w:rsidP="004C329B">
            <w:pPr>
              <w:ind w:firstLineChars="0" w:firstLine="0"/>
              <w:rPr>
                <w:sz w:val="21"/>
              </w:rPr>
            </w:pPr>
          </w:p>
        </w:tc>
        <w:tc>
          <w:tcPr>
            <w:tcW w:w="3505" w:type="dxa"/>
          </w:tcPr>
          <w:p w:rsidR="00280F60" w:rsidRPr="00D17A31" w:rsidRDefault="00280F60" w:rsidP="005D3029">
            <w:pPr>
              <w:ind w:firstLineChars="0" w:firstLine="0"/>
              <w:rPr>
                <w:sz w:val="21"/>
              </w:rPr>
            </w:pPr>
            <w:del w:id="122" w:author="罗莎" w:date="2016-09-29T11:49:00Z">
              <w:r w:rsidRPr="00D17A31" w:rsidDel="000704B8">
                <w:rPr>
                  <w:rFonts w:hint="eastAsia"/>
                  <w:sz w:val="21"/>
                </w:rPr>
                <w:delText>竞价</w:delText>
              </w:r>
            </w:del>
            <w:r w:rsidRPr="00D17A31">
              <w:rPr>
                <w:rFonts w:hint="eastAsia"/>
                <w:sz w:val="21"/>
              </w:rPr>
              <w:t>违约</w:t>
            </w:r>
            <w:r w:rsidRPr="00D17A31">
              <w:rPr>
                <w:sz w:val="21"/>
              </w:rPr>
              <w:t>单</w:t>
            </w:r>
            <w:r w:rsidRPr="00D17A31">
              <w:rPr>
                <w:rFonts w:hint="eastAsia"/>
                <w:sz w:val="21"/>
              </w:rPr>
              <w:t>数据文件</w:t>
            </w:r>
          </w:p>
        </w:tc>
        <w:tc>
          <w:tcPr>
            <w:tcW w:w="7025" w:type="dxa"/>
          </w:tcPr>
          <w:p w:rsidR="00280F60" w:rsidRDefault="00280F60" w:rsidP="00494B0D">
            <w:pPr>
              <w:ind w:firstLineChars="0" w:firstLine="0"/>
              <w:rPr>
                <w:sz w:val="21"/>
              </w:rPr>
            </w:pPr>
            <w:r>
              <w:rPr>
                <w:rFonts w:hint="eastAsia"/>
                <w:sz w:val="21"/>
              </w:rPr>
              <w:t>I+6</w:t>
            </w:r>
            <w:r>
              <w:rPr>
                <w:rFonts w:hint="eastAsia"/>
                <w:sz w:val="21"/>
              </w:rPr>
              <w:t>位席位代码</w:t>
            </w:r>
            <w:r>
              <w:rPr>
                <w:rFonts w:hint="eastAsia"/>
                <w:sz w:val="21"/>
              </w:rPr>
              <w:t>+S+ YYMMDD+00+BREACH.TXT</w:t>
            </w:r>
          </w:p>
        </w:tc>
        <w:tc>
          <w:tcPr>
            <w:tcW w:w="2288" w:type="dxa"/>
          </w:tcPr>
          <w:p w:rsidR="00280F60" w:rsidRDefault="00280F60" w:rsidP="006B52E4">
            <w:pPr>
              <w:ind w:firstLineChars="0" w:firstLine="0"/>
              <w:rPr>
                <w:sz w:val="21"/>
              </w:rPr>
            </w:pPr>
          </w:p>
        </w:tc>
      </w:tr>
      <w:tr w:rsidR="00280F60" w:rsidRPr="009A4130" w:rsidTr="00E529D4">
        <w:trPr>
          <w:jc w:val="center"/>
        </w:trPr>
        <w:tc>
          <w:tcPr>
            <w:tcW w:w="793" w:type="dxa"/>
          </w:tcPr>
          <w:p w:rsidR="00280F60" w:rsidRPr="00486E77" w:rsidRDefault="00280F60" w:rsidP="00D757C3">
            <w:pPr>
              <w:pStyle w:val="a9"/>
              <w:numPr>
                <w:ilvl w:val="0"/>
                <w:numId w:val="6"/>
              </w:numPr>
              <w:ind w:firstLineChars="0"/>
              <w:rPr>
                <w:sz w:val="21"/>
              </w:rPr>
            </w:pPr>
          </w:p>
        </w:tc>
        <w:tc>
          <w:tcPr>
            <w:tcW w:w="1389" w:type="dxa"/>
            <w:vMerge/>
          </w:tcPr>
          <w:p w:rsidR="00280F60" w:rsidRDefault="00280F60" w:rsidP="00D757C3">
            <w:pPr>
              <w:ind w:firstLineChars="0" w:firstLine="0"/>
              <w:rPr>
                <w:sz w:val="21"/>
              </w:rPr>
            </w:pPr>
          </w:p>
        </w:tc>
        <w:tc>
          <w:tcPr>
            <w:tcW w:w="3505" w:type="dxa"/>
          </w:tcPr>
          <w:p w:rsidR="00280F60" w:rsidRPr="00D17A31" w:rsidRDefault="00280F60" w:rsidP="00D757C3">
            <w:pPr>
              <w:ind w:firstLineChars="0" w:firstLine="0"/>
              <w:rPr>
                <w:sz w:val="21"/>
              </w:rPr>
            </w:pPr>
            <w:r w:rsidRPr="00D17A31">
              <w:rPr>
                <w:rFonts w:hint="eastAsia"/>
                <w:sz w:val="21"/>
              </w:rPr>
              <w:t>发票数据文件</w:t>
            </w:r>
          </w:p>
        </w:tc>
        <w:tc>
          <w:tcPr>
            <w:tcW w:w="7025" w:type="dxa"/>
          </w:tcPr>
          <w:p w:rsidR="00280F60" w:rsidRDefault="00280F60" w:rsidP="00D757C3">
            <w:pPr>
              <w:ind w:firstLineChars="0" w:firstLine="0"/>
              <w:rPr>
                <w:sz w:val="21"/>
              </w:rPr>
            </w:pPr>
            <w:r>
              <w:rPr>
                <w:rFonts w:hint="eastAsia"/>
                <w:sz w:val="21"/>
              </w:rPr>
              <w:t>I+6</w:t>
            </w:r>
            <w:r>
              <w:rPr>
                <w:rFonts w:hint="eastAsia"/>
                <w:sz w:val="21"/>
              </w:rPr>
              <w:t>位席位代码</w:t>
            </w:r>
            <w:r>
              <w:rPr>
                <w:rFonts w:hint="eastAsia"/>
                <w:sz w:val="21"/>
              </w:rPr>
              <w:t>+S+ YYMMDD+00+</w:t>
            </w:r>
            <w:r w:rsidRPr="00494B0D">
              <w:rPr>
                <w:sz w:val="21"/>
              </w:rPr>
              <w:t xml:space="preserve"> INVOICEDATA</w:t>
            </w:r>
            <w:r>
              <w:rPr>
                <w:rFonts w:hint="eastAsia"/>
                <w:sz w:val="21"/>
              </w:rPr>
              <w:t>.TXT</w:t>
            </w:r>
          </w:p>
        </w:tc>
        <w:tc>
          <w:tcPr>
            <w:tcW w:w="2288" w:type="dxa"/>
          </w:tcPr>
          <w:p w:rsidR="00280F60" w:rsidRDefault="00280F60" w:rsidP="00D757C3">
            <w:pPr>
              <w:ind w:firstLineChars="0" w:firstLine="0"/>
              <w:rPr>
                <w:sz w:val="21"/>
              </w:rPr>
            </w:pPr>
          </w:p>
        </w:tc>
      </w:tr>
      <w:tr w:rsidR="00280F60" w:rsidRPr="009A4130" w:rsidTr="00E529D4">
        <w:trPr>
          <w:jc w:val="center"/>
        </w:trPr>
        <w:tc>
          <w:tcPr>
            <w:tcW w:w="793" w:type="dxa"/>
          </w:tcPr>
          <w:p w:rsidR="00280F60" w:rsidRPr="00486E77" w:rsidRDefault="00280F60" w:rsidP="00D757C3">
            <w:pPr>
              <w:pStyle w:val="a9"/>
              <w:numPr>
                <w:ilvl w:val="0"/>
                <w:numId w:val="6"/>
              </w:numPr>
              <w:ind w:firstLineChars="0"/>
              <w:rPr>
                <w:sz w:val="21"/>
              </w:rPr>
            </w:pPr>
          </w:p>
        </w:tc>
        <w:tc>
          <w:tcPr>
            <w:tcW w:w="1389" w:type="dxa"/>
            <w:vMerge/>
          </w:tcPr>
          <w:p w:rsidR="00280F60" w:rsidRDefault="00280F60" w:rsidP="00D757C3">
            <w:pPr>
              <w:ind w:firstLineChars="0" w:firstLine="0"/>
              <w:rPr>
                <w:sz w:val="21"/>
              </w:rPr>
            </w:pPr>
          </w:p>
        </w:tc>
        <w:tc>
          <w:tcPr>
            <w:tcW w:w="3505" w:type="dxa"/>
          </w:tcPr>
          <w:p w:rsidR="00280F60" w:rsidRPr="00592ACC" w:rsidRDefault="00280F60" w:rsidP="00734C40">
            <w:pPr>
              <w:ind w:firstLineChars="0" w:firstLine="0"/>
              <w:rPr>
                <w:sz w:val="21"/>
              </w:rPr>
            </w:pPr>
            <w:r>
              <w:rPr>
                <w:rFonts w:hint="eastAsia"/>
                <w:sz w:val="21"/>
              </w:rPr>
              <w:t>席位</w:t>
            </w:r>
            <w:r w:rsidRPr="00592ACC">
              <w:rPr>
                <w:rFonts w:hint="eastAsia"/>
                <w:sz w:val="21"/>
              </w:rPr>
              <w:t>保证金</w:t>
            </w:r>
            <w:proofErr w:type="gramStart"/>
            <w:r w:rsidRPr="00592ACC">
              <w:rPr>
                <w:rFonts w:hint="eastAsia"/>
                <w:sz w:val="21"/>
              </w:rPr>
              <w:t>率数据</w:t>
            </w:r>
            <w:proofErr w:type="gramEnd"/>
            <w:r w:rsidRPr="00592ACC">
              <w:rPr>
                <w:sz w:val="21"/>
              </w:rPr>
              <w:t>文件</w:t>
            </w:r>
          </w:p>
        </w:tc>
        <w:tc>
          <w:tcPr>
            <w:tcW w:w="7025" w:type="dxa"/>
          </w:tcPr>
          <w:p w:rsidR="00280F60" w:rsidRDefault="00280F60" w:rsidP="00734C40">
            <w:pPr>
              <w:ind w:firstLineChars="0" w:firstLine="0"/>
              <w:rPr>
                <w:sz w:val="21"/>
              </w:rPr>
            </w:pPr>
            <w:r>
              <w:rPr>
                <w:rFonts w:hint="eastAsia"/>
                <w:sz w:val="21"/>
              </w:rPr>
              <w:t>I+6</w:t>
            </w:r>
            <w:r>
              <w:rPr>
                <w:rFonts w:hint="eastAsia"/>
                <w:sz w:val="21"/>
              </w:rPr>
              <w:t>位席位代码</w:t>
            </w:r>
            <w:r>
              <w:rPr>
                <w:rFonts w:hint="eastAsia"/>
                <w:sz w:val="21"/>
              </w:rPr>
              <w:t>+S+ YYMMDD+00+SEATMARGINRATE.TXT</w:t>
            </w:r>
          </w:p>
        </w:tc>
        <w:tc>
          <w:tcPr>
            <w:tcW w:w="2288" w:type="dxa"/>
          </w:tcPr>
          <w:p w:rsidR="00280F60" w:rsidRDefault="00280F60" w:rsidP="00D757C3">
            <w:pPr>
              <w:ind w:firstLineChars="0" w:firstLine="0"/>
              <w:rPr>
                <w:sz w:val="21"/>
              </w:rPr>
            </w:pPr>
          </w:p>
        </w:tc>
      </w:tr>
      <w:tr w:rsidR="00280F60" w:rsidRPr="009A4130" w:rsidTr="00E529D4">
        <w:trPr>
          <w:jc w:val="center"/>
        </w:trPr>
        <w:tc>
          <w:tcPr>
            <w:tcW w:w="793" w:type="dxa"/>
          </w:tcPr>
          <w:p w:rsidR="00280F60" w:rsidRPr="00486E77" w:rsidRDefault="00280F60" w:rsidP="00D757C3">
            <w:pPr>
              <w:pStyle w:val="a9"/>
              <w:numPr>
                <w:ilvl w:val="0"/>
                <w:numId w:val="6"/>
              </w:numPr>
              <w:ind w:firstLineChars="0"/>
              <w:rPr>
                <w:sz w:val="21"/>
              </w:rPr>
            </w:pPr>
          </w:p>
        </w:tc>
        <w:tc>
          <w:tcPr>
            <w:tcW w:w="1389" w:type="dxa"/>
            <w:vMerge/>
          </w:tcPr>
          <w:p w:rsidR="00280F60" w:rsidRDefault="00280F60" w:rsidP="00D757C3">
            <w:pPr>
              <w:ind w:firstLineChars="0" w:firstLine="0"/>
              <w:rPr>
                <w:sz w:val="21"/>
              </w:rPr>
            </w:pPr>
          </w:p>
        </w:tc>
        <w:tc>
          <w:tcPr>
            <w:tcW w:w="3505" w:type="dxa"/>
          </w:tcPr>
          <w:p w:rsidR="00280F60" w:rsidRDefault="00280F60" w:rsidP="00734C40">
            <w:pPr>
              <w:ind w:firstLineChars="0" w:firstLine="0"/>
              <w:rPr>
                <w:sz w:val="21"/>
              </w:rPr>
            </w:pPr>
            <w:r>
              <w:rPr>
                <w:rFonts w:hint="eastAsia"/>
                <w:sz w:val="21"/>
              </w:rPr>
              <w:t>席位手续费</w:t>
            </w:r>
            <w:proofErr w:type="gramStart"/>
            <w:r>
              <w:rPr>
                <w:rFonts w:hint="eastAsia"/>
                <w:sz w:val="21"/>
              </w:rPr>
              <w:t>率数据</w:t>
            </w:r>
            <w:proofErr w:type="gramEnd"/>
            <w:r>
              <w:rPr>
                <w:rFonts w:hint="eastAsia"/>
                <w:sz w:val="21"/>
              </w:rPr>
              <w:t>文件</w:t>
            </w:r>
          </w:p>
        </w:tc>
        <w:tc>
          <w:tcPr>
            <w:tcW w:w="7025" w:type="dxa"/>
          </w:tcPr>
          <w:p w:rsidR="00280F60" w:rsidRPr="00734C40" w:rsidDel="00FA2511" w:rsidRDefault="00280F60" w:rsidP="00734C40">
            <w:pPr>
              <w:ind w:firstLineChars="0" w:firstLine="0"/>
              <w:rPr>
                <w:sz w:val="21"/>
              </w:rPr>
            </w:pPr>
            <w:r>
              <w:rPr>
                <w:rFonts w:hint="eastAsia"/>
                <w:sz w:val="21"/>
              </w:rPr>
              <w:t>I+6</w:t>
            </w:r>
            <w:r>
              <w:rPr>
                <w:rFonts w:hint="eastAsia"/>
                <w:sz w:val="21"/>
              </w:rPr>
              <w:t>位席位代码</w:t>
            </w:r>
            <w:r>
              <w:rPr>
                <w:rFonts w:hint="eastAsia"/>
                <w:sz w:val="21"/>
              </w:rPr>
              <w:t>+S+ YYMMDD+00+SEATTRADEFEERATE.TXT</w:t>
            </w:r>
          </w:p>
        </w:tc>
        <w:tc>
          <w:tcPr>
            <w:tcW w:w="2288" w:type="dxa"/>
          </w:tcPr>
          <w:p w:rsidR="00280F60" w:rsidRDefault="00280F60" w:rsidP="00D757C3">
            <w:pPr>
              <w:ind w:firstLineChars="0" w:firstLine="0"/>
              <w:rPr>
                <w:sz w:val="21"/>
              </w:rPr>
            </w:pPr>
          </w:p>
        </w:tc>
      </w:tr>
      <w:tr w:rsidR="00280F60" w:rsidRPr="009A4130" w:rsidTr="00E529D4">
        <w:trPr>
          <w:jc w:val="center"/>
        </w:trPr>
        <w:tc>
          <w:tcPr>
            <w:tcW w:w="793" w:type="dxa"/>
          </w:tcPr>
          <w:p w:rsidR="00280F60" w:rsidRPr="00486E77" w:rsidRDefault="00280F60" w:rsidP="00D757C3">
            <w:pPr>
              <w:pStyle w:val="a9"/>
              <w:numPr>
                <w:ilvl w:val="0"/>
                <w:numId w:val="6"/>
              </w:numPr>
              <w:ind w:firstLineChars="0"/>
              <w:rPr>
                <w:sz w:val="21"/>
              </w:rPr>
            </w:pPr>
          </w:p>
        </w:tc>
        <w:tc>
          <w:tcPr>
            <w:tcW w:w="1389" w:type="dxa"/>
            <w:vMerge/>
          </w:tcPr>
          <w:p w:rsidR="00280F60" w:rsidRDefault="00280F60" w:rsidP="00D757C3">
            <w:pPr>
              <w:ind w:firstLineChars="0" w:firstLine="0"/>
              <w:rPr>
                <w:sz w:val="21"/>
              </w:rPr>
            </w:pPr>
          </w:p>
        </w:tc>
        <w:tc>
          <w:tcPr>
            <w:tcW w:w="3505" w:type="dxa"/>
          </w:tcPr>
          <w:p w:rsidR="00280F60" w:rsidRDefault="00280F60" w:rsidP="00D757C3">
            <w:pPr>
              <w:ind w:firstLineChars="0" w:firstLine="0"/>
              <w:rPr>
                <w:sz w:val="21"/>
              </w:rPr>
            </w:pPr>
            <w:r>
              <w:rPr>
                <w:rFonts w:hint="eastAsia"/>
                <w:sz w:val="21"/>
              </w:rPr>
              <w:t>客户手续费</w:t>
            </w:r>
            <w:proofErr w:type="gramStart"/>
            <w:r>
              <w:rPr>
                <w:rFonts w:hint="eastAsia"/>
                <w:sz w:val="21"/>
              </w:rPr>
              <w:t>率数据</w:t>
            </w:r>
            <w:proofErr w:type="gramEnd"/>
            <w:r>
              <w:rPr>
                <w:rFonts w:hint="eastAsia"/>
                <w:sz w:val="21"/>
              </w:rPr>
              <w:t>文件</w:t>
            </w:r>
          </w:p>
        </w:tc>
        <w:tc>
          <w:tcPr>
            <w:tcW w:w="7025" w:type="dxa"/>
          </w:tcPr>
          <w:p w:rsidR="00280F60" w:rsidRPr="00D86D2F" w:rsidDel="00FA2511" w:rsidRDefault="00280F60" w:rsidP="00D757C3">
            <w:pPr>
              <w:ind w:firstLineChars="0" w:firstLine="0"/>
              <w:rPr>
                <w:sz w:val="21"/>
              </w:rPr>
            </w:pPr>
            <w:r>
              <w:rPr>
                <w:rFonts w:hint="eastAsia"/>
                <w:sz w:val="21"/>
              </w:rPr>
              <w:t>I+6</w:t>
            </w:r>
            <w:r>
              <w:rPr>
                <w:rFonts w:hint="eastAsia"/>
                <w:sz w:val="21"/>
              </w:rPr>
              <w:t>位席位代码</w:t>
            </w:r>
            <w:r>
              <w:rPr>
                <w:rFonts w:hint="eastAsia"/>
                <w:sz w:val="21"/>
              </w:rPr>
              <w:t>+S+ YYMMDD+00+CLIENTTRADEFEERATE.TXT</w:t>
            </w:r>
          </w:p>
        </w:tc>
        <w:tc>
          <w:tcPr>
            <w:tcW w:w="2288" w:type="dxa"/>
          </w:tcPr>
          <w:p w:rsidR="00280F60" w:rsidRDefault="00280F60" w:rsidP="00D757C3">
            <w:pPr>
              <w:ind w:firstLineChars="0" w:firstLine="0"/>
              <w:rPr>
                <w:sz w:val="21"/>
              </w:rPr>
            </w:pPr>
          </w:p>
        </w:tc>
      </w:tr>
    </w:tbl>
    <w:p w:rsidR="00014DBB" w:rsidRDefault="00014DBB" w:rsidP="00156908">
      <w:pPr>
        <w:ind w:firstLine="480"/>
      </w:pPr>
    </w:p>
    <w:p w:rsidR="008C3BDF" w:rsidRDefault="008C3BDF" w:rsidP="00014DBB">
      <w:pPr>
        <w:pStyle w:val="1"/>
        <w:numPr>
          <w:ilvl w:val="0"/>
          <w:numId w:val="1"/>
        </w:numPr>
        <w:sectPr w:rsidR="008C3BDF" w:rsidSect="008C3BDF">
          <w:type w:val="continuous"/>
          <w:pgSz w:w="16838" w:h="11906" w:orient="landscape"/>
          <w:pgMar w:top="1797" w:right="1440" w:bottom="1797" w:left="1440" w:header="851" w:footer="992" w:gutter="0"/>
          <w:cols w:space="425"/>
          <w:docGrid w:type="linesAndChars" w:linePitch="312"/>
        </w:sectPr>
      </w:pPr>
    </w:p>
    <w:p w:rsidR="00014DBB" w:rsidRDefault="00014DBB" w:rsidP="00014DBB">
      <w:pPr>
        <w:pStyle w:val="1"/>
        <w:numPr>
          <w:ilvl w:val="0"/>
          <w:numId w:val="1"/>
        </w:numPr>
      </w:pPr>
      <w:bookmarkStart w:id="123" w:name="_Toc438719092"/>
      <w:r>
        <w:rPr>
          <w:rFonts w:hint="eastAsia"/>
        </w:rPr>
        <w:t>资金数据</w:t>
      </w:r>
      <w:bookmarkEnd w:id="123"/>
    </w:p>
    <w:p w:rsidR="002C6E4C" w:rsidRDefault="00A278E9" w:rsidP="002C6E4C">
      <w:pPr>
        <w:pStyle w:val="21"/>
        <w:numPr>
          <w:ilvl w:val="1"/>
          <w:numId w:val="1"/>
        </w:numPr>
        <w:ind w:left="0" w:firstLineChars="0" w:firstLine="0"/>
      </w:pPr>
      <w:bookmarkStart w:id="124" w:name="_Toc438719093"/>
      <w:r>
        <w:rPr>
          <w:rFonts w:hint="eastAsia"/>
        </w:rPr>
        <w:t>席位</w:t>
      </w:r>
      <w:r w:rsidR="002C6E4C">
        <w:rPr>
          <w:rFonts w:hint="eastAsia"/>
        </w:rPr>
        <w:t>资金数据文件</w:t>
      </w:r>
      <w:bookmarkEnd w:id="124"/>
    </w:p>
    <w:p w:rsidR="00014DBB" w:rsidRDefault="000052BD" w:rsidP="002C6E4C">
      <w:pPr>
        <w:pStyle w:val="30"/>
        <w:numPr>
          <w:ilvl w:val="2"/>
          <w:numId w:val="1"/>
        </w:numPr>
        <w:ind w:left="0" w:firstLineChars="0" w:firstLine="0"/>
      </w:pPr>
      <w:bookmarkStart w:id="125" w:name="_Toc438719094"/>
      <w:r>
        <w:rPr>
          <w:rFonts w:hint="eastAsia"/>
        </w:rPr>
        <w:t>明细</w:t>
      </w:r>
      <w:r w:rsidR="00A67D42">
        <w:rPr>
          <w:rFonts w:hint="eastAsia"/>
        </w:rPr>
        <w:t>记录</w:t>
      </w:r>
      <w:bookmarkEnd w:id="125"/>
    </w:p>
    <w:p w:rsidR="004550A8" w:rsidRPr="004550A8" w:rsidRDefault="004550A8" w:rsidP="004550A8">
      <w:pPr>
        <w:ind w:firstLine="482"/>
      </w:pPr>
      <w:r w:rsidRPr="004550A8">
        <w:rPr>
          <w:rFonts w:hint="eastAsia"/>
          <w:b/>
        </w:rPr>
        <w:t>功能说明：</w:t>
      </w:r>
      <w:r w:rsidR="00CD0A26">
        <w:rPr>
          <w:rFonts w:hint="eastAsia"/>
        </w:rPr>
        <w:t>提供该会员下各</w:t>
      </w:r>
      <w:r>
        <w:rPr>
          <w:rFonts w:hint="eastAsia"/>
        </w:rPr>
        <w:t>席位</w:t>
      </w:r>
      <w:r w:rsidR="00CD0A26">
        <w:rPr>
          <w:rFonts w:hint="eastAsia"/>
        </w:rPr>
        <w:t>的</w:t>
      </w:r>
      <w:r>
        <w:rPr>
          <w:rFonts w:hint="eastAsia"/>
        </w:rPr>
        <w:t>保证金账户信息。</w:t>
      </w:r>
      <w:r w:rsidR="00CD0A26">
        <w:rPr>
          <w:rFonts w:hint="eastAsia"/>
        </w:rPr>
        <w:t>如有多个席位，对应多条记录。</w:t>
      </w:r>
    </w:p>
    <w:tbl>
      <w:tblPr>
        <w:tblW w:w="52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00"/>
        <w:gridCol w:w="1091"/>
        <w:gridCol w:w="4540"/>
      </w:tblGrid>
      <w:tr w:rsidR="00A278E9" w:rsidRPr="009D36D6" w:rsidTr="00C97231">
        <w:trPr>
          <w:tblHeader/>
          <w:jc w:val="center"/>
        </w:trPr>
        <w:tc>
          <w:tcPr>
            <w:tcW w:w="1738" w:type="pct"/>
            <w:shd w:val="clear" w:color="auto" w:fill="C0C0C0"/>
            <w:vAlign w:val="center"/>
          </w:tcPr>
          <w:p w:rsidR="00A278E9" w:rsidRPr="009D36D6" w:rsidRDefault="00A278E9" w:rsidP="00014DBB">
            <w:pPr>
              <w:ind w:firstLineChars="0" w:firstLine="0"/>
              <w:rPr>
                <w:szCs w:val="21"/>
              </w:rPr>
            </w:pPr>
            <w:r w:rsidRPr="009D36D6">
              <w:rPr>
                <w:b/>
                <w:bCs/>
                <w:szCs w:val="21"/>
              </w:rPr>
              <w:t>属性描述</w:t>
            </w:r>
          </w:p>
        </w:tc>
        <w:tc>
          <w:tcPr>
            <w:tcW w:w="632" w:type="pct"/>
            <w:shd w:val="clear" w:color="auto" w:fill="C0C0C0"/>
          </w:tcPr>
          <w:p w:rsidR="00A278E9" w:rsidRPr="009D36D6" w:rsidRDefault="00A278E9" w:rsidP="00F72169">
            <w:pPr>
              <w:ind w:firstLineChars="0" w:firstLine="0"/>
              <w:rPr>
                <w:b/>
                <w:bCs/>
                <w:szCs w:val="21"/>
              </w:rPr>
            </w:pPr>
            <w:r>
              <w:rPr>
                <w:rFonts w:hint="eastAsia"/>
                <w:b/>
                <w:bCs/>
                <w:szCs w:val="21"/>
              </w:rPr>
              <w:t>数据类型</w:t>
            </w:r>
          </w:p>
        </w:tc>
        <w:tc>
          <w:tcPr>
            <w:tcW w:w="2630" w:type="pct"/>
            <w:shd w:val="clear" w:color="auto" w:fill="C0C0C0"/>
            <w:vAlign w:val="center"/>
          </w:tcPr>
          <w:p w:rsidR="00A278E9" w:rsidRPr="009D36D6" w:rsidRDefault="00A278E9" w:rsidP="00F72169">
            <w:pPr>
              <w:ind w:firstLineChars="0" w:firstLine="0"/>
              <w:rPr>
                <w:szCs w:val="21"/>
              </w:rPr>
            </w:pPr>
            <w:r w:rsidRPr="009D36D6">
              <w:rPr>
                <w:b/>
                <w:bCs/>
                <w:szCs w:val="21"/>
              </w:rPr>
              <w:t>说明</w:t>
            </w:r>
          </w:p>
        </w:tc>
      </w:tr>
      <w:tr w:rsidR="00A278E9" w:rsidRPr="009D36D6" w:rsidTr="00C97231">
        <w:trPr>
          <w:jc w:val="center"/>
        </w:trPr>
        <w:tc>
          <w:tcPr>
            <w:tcW w:w="1738" w:type="pct"/>
            <w:vAlign w:val="center"/>
          </w:tcPr>
          <w:p w:rsidR="00A278E9" w:rsidRPr="009D36D6" w:rsidRDefault="00A278E9" w:rsidP="00014DBB">
            <w:pPr>
              <w:ind w:firstLineChars="0" w:firstLine="0"/>
              <w:rPr>
                <w:szCs w:val="21"/>
              </w:rPr>
            </w:pPr>
            <w:r w:rsidRPr="009D36D6">
              <w:rPr>
                <w:szCs w:val="21"/>
              </w:rPr>
              <w:t>日期</w:t>
            </w:r>
          </w:p>
        </w:tc>
        <w:tc>
          <w:tcPr>
            <w:tcW w:w="632" w:type="pct"/>
          </w:tcPr>
          <w:p w:rsidR="00A278E9" w:rsidRPr="009D36D6" w:rsidRDefault="00A278E9" w:rsidP="00F72169">
            <w:pPr>
              <w:ind w:firstLineChars="0" w:firstLine="0"/>
              <w:rPr>
                <w:szCs w:val="21"/>
              </w:rPr>
            </w:pPr>
            <w:r>
              <w:rPr>
                <w:rFonts w:hint="eastAsia"/>
                <w:szCs w:val="21"/>
              </w:rPr>
              <w:t>C8</w:t>
            </w:r>
          </w:p>
        </w:tc>
        <w:tc>
          <w:tcPr>
            <w:tcW w:w="2630" w:type="pct"/>
            <w:vAlign w:val="center"/>
          </w:tcPr>
          <w:p w:rsidR="00A278E9" w:rsidRPr="009D36D6" w:rsidRDefault="00A278E9" w:rsidP="00F72169">
            <w:pPr>
              <w:ind w:firstLineChars="0" w:firstLine="0"/>
              <w:rPr>
                <w:szCs w:val="21"/>
              </w:rPr>
            </w:pPr>
            <w:r w:rsidRPr="009D36D6">
              <w:rPr>
                <w:szCs w:val="21"/>
              </w:rPr>
              <w:t>YYYYMMDD</w:t>
            </w:r>
          </w:p>
        </w:tc>
      </w:tr>
      <w:tr w:rsidR="00A278E9" w:rsidRPr="009D36D6" w:rsidTr="00C97231">
        <w:trPr>
          <w:jc w:val="center"/>
        </w:trPr>
        <w:tc>
          <w:tcPr>
            <w:tcW w:w="1738" w:type="pct"/>
            <w:vAlign w:val="center"/>
          </w:tcPr>
          <w:p w:rsidR="00A278E9" w:rsidRPr="009D36D6" w:rsidRDefault="00A278E9" w:rsidP="00014DBB">
            <w:pPr>
              <w:ind w:firstLineChars="0" w:firstLine="0"/>
              <w:rPr>
                <w:szCs w:val="21"/>
              </w:rPr>
            </w:pPr>
            <w:r w:rsidRPr="009D36D6">
              <w:rPr>
                <w:szCs w:val="21"/>
              </w:rPr>
              <w:t>会员代码</w:t>
            </w:r>
          </w:p>
        </w:tc>
        <w:tc>
          <w:tcPr>
            <w:tcW w:w="632" w:type="pct"/>
          </w:tcPr>
          <w:p w:rsidR="00A278E9" w:rsidRPr="009D36D6" w:rsidRDefault="00A278E9" w:rsidP="00014DBB">
            <w:pPr>
              <w:ind w:firstLineChars="0" w:firstLine="0"/>
              <w:rPr>
                <w:szCs w:val="21"/>
              </w:rPr>
            </w:pPr>
            <w:r>
              <w:rPr>
                <w:rFonts w:hint="eastAsia"/>
                <w:szCs w:val="21"/>
              </w:rPr>
              <w:t>C4</w:t>
            </w:r>
          </w:p>
        </w:tc>
        <w:tc>
          <w:tcPr>
            <w:tcW w:w="2630" w:type="pct"/>
            <w:vAlign w:val="center"/>
          </w:tcPr>
          <w:p w:rsidR="00A278E9" w:rsidRPr="009D36D6" w:rsidRDefault="00A278E9" w:rsidP="00014DBB">
            <w:pPr>
              <w:ind w:firstLineChars="0" w:firstLine="0"/>
              <w:rPr>
                <w:szCs w:val="21"/>
              </w:rPr>
            </w:pPr>
            <w:r w:rsidRPr="009D36D6">
              <w:rPr>
                <w:szCs w:val="21"/>
              </w:rPr>
              <w:t>4</w:t>
            </w:r>
            <w:r w:rsidRPr="009D36D6">
              <w:rPr>
                <w:szCs w:val="21"/>
              </w:rPr>
              <w:t>位数字</w:t>
            </w:r>
            <w:del w:id="126" w:author="罗莎" w:date="2016-09-29T13:54:00Z">
              <w:r w:rsidRPr="009D36D6" w:rsidDel="00FC7B9D">
                <w:rPr>
                  <w:szCs w:val="21"/>
                </w:rPr>
                <w:delText>编号</w:delText>
              </w:r>
            </w:del>
          </w:p>
        </w:tc>
      </w:tr>
      <w:tr w:rsidR="00A278E9" w:rsidRPr="009D36D6" w:rsidTr="00C97231">
        <w:trPr>
          <w:jc w:val="center"/>
        </w:trPr>
        <w:tc>
          <w:tcPr>
            <w:tcW w:w="1738" w:type="pct"/>
            <w:vAlign w:val="center"/>
          </w:tcPr>
          <w:p w:rsidR="00A278E9" w:rsidRPr="009D36D6" w:rsidRDefault="00A278E9" w:rsidP="00014DBB">
            <w:pPr>
              <w:ind w:firstLineChars="0" w:firstLine="0"/>
              <w:rPr>
                <w:szCs w:val="21"/>
              </w:rPr>
            </w:pPr>
            <w:r w:rsidRPr="009D36D6">
              <w:rPr>
                <w:rFonts w:hint="eastAsia"/>
                <w:szCs w:val="21"/>
              </w:rPr>
              <w:t>席位</w:t>
            </w:r>
            <w:r w:rsidRPr="009D36D6">
              <w:rPr>
                <w:szCs w:val="21"/>
              </w:rPr>
              <w:t>代码</w:t>
            </w:r>
          </w:p>
        </w:tc>
        <w:tc>
          <w:tcPr>
            <w:tcW w:w="632" w:type="pct"/>
          </w:tcPr>
          <w:p w:rsidR="00A278E9" w:rsidRPr="009D36D6" w:rsidRDefault="00A278E9" w:rsidP="00014DBB">
            <w:pPr>
              <w:ind w:firstLineChars="0" w:firstLine="0"/>
              <w:rPr>
                <w:szCs w:val="21"/>
              </w:rPr>
            </w:pPr>
            <w:r>
              <w:rPr>
                <w:rFonts w:hint="eastAsia"/>
                <w:szCs w:val="21"/>
              </w:rPr>
              <w:t>C6</w:t>
            </w:r>
          </w:p>
        </w:tc>
        <w:tc>
          <w:tcPr>
            <w:tcW w:w="2630" w:type="pct"/>
            <w:vAlign w:val="center"/>
          </w:tcPr>
          <w:p w:rsidR="00A278E9" w:rsidRPr="009D36D6" w:rsidRDefault="00A278E9" w:rsidP="00014DBB">
            <w:pPr>
              <w:ind w:firstLineChars="0" w:firstLine="0"/>
              <w:rPr>
                <w:szCs w:val="21"/>
              </w:rPr>
            </w:pPr>
            <w:r w:rsidRPr="009D36D6">
              <w:rPr>
                <w:szCs w:val="21"/>
              </w:rPr>
              <w:t>6</w:t>
            </w:r>
            <w:ins w:id="127" w:author="罗莎" w:date="2016-09-29T13:52:00Z">
              <w:r w:rsidR="00FC7B9D">
                <w:rPr>
                  <w:rFonts w:hint="eastAsia"/>
                  <w:szCs w:val="21"/>
                </w:rPr>
                <w:t>位</w:t>
              </w:r>
            </w:ins>
            <w:del w:id="128" w:author="罗莎" w:date="2016-09-29T13:52:00Z">
              <w:r w:rsidRPr="009D36D6" w:rsidDel="00FC7B9D">
                <w:rPr>
                  <w:rFonts w:hint="eastAsia"/>
                  <w:szCs w:val="21"/>
                </w:rPr>
                <w:delText>为</w:delText>
              </w:r>
            </w:del>
            <w:ins w:id="129" w:author="罗莎" w:date="2016-09-29T13:54:00Z">
              <w:r w:rsidR="00FC7B9D">
                <w:rPr>
                  <w:rFonts w:hint="eastAsia"/>
                  <w:szCs w:val="21"/>
                </w:rPr>
                <w:t>数字</w:t>
              </w:r>
            </w:ins>
            <w:del w:id="130" w:author="罗莎" w:date="2016-09-29T13:54:00Z">
              <w:r w:rsidRPr="009D36D6" w:rsidDel="00FC7B9D">
                <w:rPr>
                  <w:szCs w:val="21"/>
                </w:rPr>
                <w:delText>字符</w:delText>
              </w:r>
            </w:del>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上日总权益</w:t>
            </w:r>
          </w:p>
        </w:tc>
        <w:tc>
          <w:tcPr>
            <w:tcW w:w="632" w:type="pct"/>
          </w:tcPr>
          <w:p w:rsidR="005A33C3" w:rsidRPr="009D36D6" w:rsidRDefault="005A33C3" w:rsidP="00014DBB">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总权益</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上日实有货币资金</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实有货币资金</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上日可提资金</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当日可提资金</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充抵出金限制金额</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上日实际充抵额度</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当日实际充抵额度</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上日已用充抵额度</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当日已用充抵额度</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当日剩余充抵额度</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上</w:t>
            </w:r>
            <w:proofErr w:type="gramStart"/>
            <w:r w:rsidRPr="009D36D6">
              <w:rPr>
                <w:rFonts w:hint="eastAsia"/>
                <w:szCs w:val="21"/>
              </w:rPr>
              <w:t>日货币</w:t>
            </w:r>
            <w:proofErr w:type="gramEnd"/>
            <w:r w:rsidRPr="009D36D6">
              <w:rPr>
                <w:rFonts w:hint="eastAsia"/>
                <w:szCs w:val="21"/>
              </w:rPr>
              <w:t>交易保证金占用</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当日货币交易保证金占用</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上日额度交易保证金占用</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当日额度交易保证金占用</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上</w:t>
            </w:r>
            <w:proofErr w:type="gramStart"/>
            <w:r w:rsidRPr="009D36D6">
              <w:rPr>
                <w:rFonts w:hint="eastAsia"/>
                <w:szCs w:val="21"/>
              </w:rPr>
              <w:t>日货币</w:t>
            </w:r>
            <w:proofErr w:type="gramEnd"/>
            <w:r w:rsidRPr="009D36D6">
              <w:rPr>
                <w:rFonts w:hint="eastAsia"/>
                <w:szCs w:val="21"/>
              </w:rPr>
              <w:t>交易可报价余额</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当日货币交易可报价余额</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上日额度交易可报价余额</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当日额度交易可报价余额</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上日结算准备金余额</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上</w:t>
            </w:r>
            <w:proofErr w:type="gramStart"/>
            <w:r w:rsidRPr="009D36D6">
              <w:rPr>
                <w:szCs w:val="21"/>
              </w:rPr>
              <w:t>日基础</w:t>
            </w:r>
            <w:proofErr w:type="gramEnd"/>
            <w:r w:rsidRPr="009D36D6">
              <w:rPr>
                <w:szCs w:val="21"/>
              </w:rPr>
              <w:t>保证金</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上日铂金冻结金额</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上日手工冻结资金</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上日远期盈亏冻结资金</w:t>
            </w:r>
          </w:p>
        </w:tc>
        <w:tc>
          <w:tcPr>
            <w:tcW w:w="632" w:type="pct"/>
          </w:tcPr>
          <w:p w:rsidR="005A33C3" w:rsidRPr="009D36D6" w:rsidRDefault="005A33C3" w:rsidP="00014DBB">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4B4BD1">
              <w:rPr>
                <w:rFonts w:hint="eastAsia"/>
                <w:szCs w:val="21"/>
              </w:rPr>
              <w:t>单位：分</w:t>
            </w:r>
          </w:p>
        </w:tc>
      </w:tr>
      <w:tr w:rsidR="00903183" w:rsidRPr="009D36D6" w:rsidTr="00C97231">
        <w:trPr>
          <w:jc w:val="center"/>
        </w:trPr>
        <w:tc>
          <w:tcPr>
            <w:tcW w:w="1738" w:type="pct"/>
            <w:vAlign w:val="center"/>
          </w:tcPr>
          <w:p w:rsidR="00903183" w:rsidRPr="009D36D6" w:rsidRDefault="00903183" w:rsidP="00014DBB">
            <w:pPr>
              <w:ind w:firstLineChars="0" w:firstLine="0"/>
              <w:rPr>
                <w:szCs w:val="21"/>
              </w:rPr>
            </w:pPr>
            <w:r w:rsidRPr="009D36D6">
              <w:rPr>
                <w:szCs w:val="21"/>
              </w:rPr>
              <w:t>当日结算准备金余额</w:t>
            </w:r>
          </w:p>
        </w:tc>
        <w:tc>
          <w:tcPr>
            <w:tcW w:w="632" w:type="pct"/>
          </w:tcPr>
          <w:p w:rsidR="00903183" w:rsidRPr="009D36D6" w:rsidRDefault="00903183" w:rsidP="006B52E4">
            <w:pPr>
              <w:ind w:firstLineChars="0" w:firstLine="0"/>
              <w:rPr>
                <w:szCs w:val="21"/>
              </w:rPr>
            </w:pPr>
            <w:r>
              <w:rPr>
                <w:rFonts w:hint="eastAsia"/>
                <w:szCs w:val="21"/>
              </w:rPr>
              <w:t>N18</w:t>
            </w:r>
          </w:p>
        </w:tc>
        <w:tc>
          <w:tcPr>
            <w:tcW w:w="2630" w:type="pct"/>
            <w:vAlign w:val="center"/>
          </w:tcPr>
          <w:p w:rsidR="005A33C3" w:rsidRDefault="005A33C3" w:rsidP="00014DBB">
            <w:pPr>
              <w:ind w:firstLineChars="0" w:firstLine="0"/>
              <w:rPr>
                <w:szCs w:val="21"/>
              </w:rPr>
            </w:pPr>
            <w:r>
              <w:rPr>
                <w:rFonts w:hint="eastAsia"/>
                <w:szCs w:val="21"/>
              </w:rPr>
              <w:t>单位：分</w:t>
            </w:r>
          </w:p>
          <w:p w:rsidR="00903183" w:rsidRPr="009D36D6" w:rsidRDefault="00903183" w:rsidP="00A069B2">
            <w:pPr>
              <w:ind w:firstLineChars="0" w:firstLine="0"/>
              <w:rPr>
                <w:szCs w:val="21"/>
              </w:rPr>
            </w:pPr>
            <w:r w:rsidRPr="009D36D6">
              <w:rPr>
                <w:szCs w:val="21"/>
              </w:rPr>
              <w:t>当日结算准备金余额</w:t>
            </w:r>
            <w:r w:rsidRPr="009D36D6">
              <w:rPr>
                <w:szCs w:val="21"/>
              </w:rPr>
              <w:t>=</w:t>
            </w:r>
            <w:r w:rsidRPr="009D36D6">
              <w:rPr>
                <w:szCs w:val="21"/>
              </w:rPr>
              <w:t>上日结算准备金余额</w:t>
            </w:r>
            <w:r w:rsidR="00A069B2">
              <w:rPr>
                <w:rFonts w:hint="eastAsia"/>
                <w:szCs w:val="21"/>
              </w:rPr>
              <w:t>+</w:t>
            </w:r>
            <w:r w:rsidR="00A069B2" w:rsidRPr="00CD5E5E">
              <w:rPr>
                <w:rFonts w:hint="eastAsia"/>
                <w:szCs w:val="21"/>
              </w:rPr>
              <w:t>上</w:t>
            </w:r>
            <w:proofErr w:type="gramStart"/>
            <w:r w:rsidR="00A069B2" w:rsidRPr="00CD5E5E">
              <w:rPr>
                <w:rFonts w:hint="eastAsia"/>
                <w:szCs w:val="21"/>
              </w:rPr>
              <w:t>日货币</w:t>
            </w:r>
            <w:proofErr w:type="gramEnd"/>
            <w:r w:rsidR="00A069B2" w:rsidRPr="00CD5E5E">
              <w:rPr>
                <w:rFonts w:hint="eastAsia"/>
                <w:szCs w:val="21"/>
              </w:rPr>
              <w:t>交易保证金占用</w:t>
            </w:r>
            <w:r w:rsidR="00A069B2" w:rsidRPr="00CD5E5E">
              <w:rPr>
                <w:szCs w:val="21"/>
              </w:rPr>
              <w:t>+</w:t>
            </w:r>
            <w:r w:rsidR="00A069B2" w:rsidRPr="00CD5E5E">
              <w:rPr>
                <w:rFonts w:hint="eastAsia"/>
                <w:szCs w:val="21"/>
              </w:rPr>
              <w:t>上日额度交易保证金占用</w:t>
            </w:r>
            <w:r w:rsidR="00A069B2" w:rsidRPr="00CD5E5E">
              <w:rPr>
                <w:szCs w:val="21"/>
              </w:rPr>
              <w:t>-</w:t>
            </w:r>
            <w:r w:rsidR="00A069B2" w:rsidRPr="00CD5E5E">
              <w:rPr>
                <w:rFonts w:hint="eastAsia"/>
                <w:szCs w:val="21"/>
              </w:rPr>
              <w:t>当日货币交易保证金占用</w:t>
            </w:r>
            <w:r w:rsidR="00A069B2" w:rsidRPr="00CD5E5E">
              <w:rPr>
                <w:szCs w:val="21"/>
              </w:rPr>
              <w:t>-</w:t>
            </w:r>
            <w:r w:rsidR="00A069B2" w:rsidRPr="00CD5E5E">
              <w:rPr>
                <w:rFonts w:hint="eastAsia"/>
                <w:szCs w:val="21"/>
              </w:rPr>
              <w:t>当日额度交易保证金占用</w:t>
            </w:r>
            <w:r w:rsidRPr="009D36D6">
              <w:rPr>
                <w:szCs w:val="21"/>
              </w:rPr>
              <w:t>+</w:t>
            </w:r>
            <w:r w:rsidRPr="009D36D6">
              <w:rPr>
                <w:szCs w:val="21"/>
              </w:rPr>
              <w:t>上</w:t>
            </w:r>
            <w:proofErr w:type="gramStart"/>
            <w:r w:rsidRPr="009D36D6">
              <w:rPr>
                <w:szCs w:val="21"/>
              </w:rPr>
              <w:t>日基础</w:t>
            </w:r>
            <w:proofErr w:type="gramEnd"/>
            <w:r w:rsidRPr="009D36D6">
              <w:rPr>
                <w:szCs w:val="21"/>
              </w:rPr>
              <w:t>保证金</w:t>
            </w:r>
            <w:r w:rsidRPr="009D36D6">
              <w:rPr>
                <w:szCs w:val="21"/>
              </w:rPr>
              <w:t>-</w:t>
            </w:r>
            <w:r w:rsidRPr="009D36D6">
              <w:rPr>
                <w:szCs w:val="21"/>
              </w:rPr>
              <w:t>当日基础保证金</w:t>
            </w:r>
            <w:r w:rsidRPr="009D36D6">
              <w:rPr>
                <w:szCs w:val="21"/>
              </w:rPr>
              <w:t>+</w:t>
            </w:r>
            <w:r w:rsidRPr="009D36D6">
              <w:rPr>
                <w:szCs w:val="21"/>
              </w:rPr>
              <w:t>上日铂金冻结金额</w:t>
            </w:r>
            <w:r w:rsidRPr="009D36D6">
              <w:rPr>
                <w:szCs w:val="21"/>
              </w:rPr>
              <w:t>-</w:t>
            </w:r>
            <w:r w:rsidRPr="009D36D6">
              <w:rPr>
                <w:szCs w:val="21"/>
              </w:rPr>
              <w:t>当日铂金冻结金额</w:t>
            </w:r>
            <w:r w:rsidRPr="009D36D6">
              <w:rPr>
                <w:szCs w:val="21"/>
              </w:rPr>
              <w:t>+</w:t>
            </w:r>
            <w:r w:rsidRPr="009D36D6">
              <w:rPr>
                <w:szCs w:val="21"/>
              </w:rPr>
              <w:t>上日手工冻结资金</w:t>
            </w:r>
            <w:r w:rsidRPr="009D36D6">
              <w:rPr>
                <w:szCs w:val="21"/>
              </w:rPr>
              <w:t>-</w:t>
            </w:r>
            <w:r w:rsidRPr="009D36D6">
              <w:rPr>
                <w:szCs w:val="21"/>
              </w:rPr>
              <w:t>当日手工冻结资金</w:t>
            </w:r>
            <w:r w:rsidRPr="009D36D6">
              <w:rPr>
                <w:szCs w:val="21"/>
              </w:rPr>
              <w:t>+</w:t>
            </w:r>
            <w:r w:rsidRPr="009D36D6">
              <w:rPr>
                <w:szCs w:val="21"/>
              </w:rPr>
              <w:t>上日远期盈亏冻结资金</w:t>
            </w:r>
            <w:r w:rsidRPr="009D36D6">
              <w:rPr>
                <w:szCs w:val="21"/>
              </w:rPr>
              <w:t>-</w:t>
            </w:r>
            <w:r w:rsidRPr="009D36D6">
              <w:rPr>
                <w:szCs w:val="21"/>
              </w:rPr>
              <w:t>当日远期盈亏冻结资金</w:t>
            </w:r>
            <w:r w:rsidRPr="009D36D6">
              <w:rPr>
                <w:szCs w:val="21"/>
              </w:rPr>
              <w:t>+</w:t>
            </w:r>
            <w:r w:rsidRPr="009D36D6">
              <w:rPr>
                <w:szCs w:val="21"/>
              </w:rPr>
              <w:t>当日盈亏</w:t>
            </w:r>
            <w:r w:rsidRPr="009D36D6">
              <w:rPr>
                <w:szCs w:val="21"/>
              </w:rPr>
              <w:t>+</w:t>
            </w:r>
            <w:r w:rsidRPr="009D36D6">
              <w:rPr>
                <w:szCs w:val="21"/>
              </w:rPr>
              <w:t>当日入金</w:t>
            </w:r>
            <w:r w:rsidRPr="009D36D6">
              <w:rPr>
                <w:szCs w:val="21"/>
              </w:rPr>
              <w:t>-</w:t>
            </w:r>
            <w:r w:rsidRPr="009D36D6">
              <w:rPr>
                <w:szCs w:val="21"/>
              </w:rPr>
              <w:t>当日出金</w:t>
            </w:r>
            <w:r w:rsidRPr="009D36D6">
              <w:rPr>
                <w:szCs w:val="21"/>
              </w:rPr>
              <w:t>+</w:t>
            </w:r>
            <w:r w:rsidRPr="009D36D6">
              <w:rPr>
                <w:szCs w:val="21"/>
              </w:rPr>
              <w:t>收到的货款</w:t>
            </w:r>
            <w:r w:rsidRPr="009D36D6">
              <w:rPr>
                <w:szCs w:val="21"/>
              </w:rPr>
              <w:t>-</w:t>
            </w:r>
            <w:r w:rsidRPr="009D36D6">
              <w:rPr>
                <w:szCs w:val="21"/>
              </w:rPr>
              <w:t>支付的货款</w:t>
            </w:r>
            <w:r w:rsidRPr="009D36D6">
              <w:rPr>
                <w:szCs w:val="21"/>
              </w:rPr>
              <w:t>-</w:t>
            </w:r>
            <w:r w:rsidRPr="009D36D6">
              <w:rPr>
                <w:szCs w:val="21"/>
              </w:rPr>
              <w:t>费用</w:t>
            </w:r>
            <w:r w:rsidRPr="009D36D6">
              <w:rPr>
                <w:szCs w:val="21"/>
              </w:rPr>
              <w:t>+</w:t>
            </w:r>
            <w:r w:rsidRPr="009D36D6">
              <w:rPr>
                <w:szCs w:val="21"/>
              </w:rPr>
              <w:t>利息</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当日基础保证金</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002589">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当日铂金冻结金额</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002589">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当日手工冻结资金</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002589">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当日远期盈亏冻结资金</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002589">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当日盈亏</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002589">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当日入金</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002589">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当日出金</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002589">
              <w:rPr>
                <w:rFonts w:hint="eastAsia"/>
                <w:szCs w:val="21"/>
              </w:rPr>
              <w:t>单位：分</w:t>
            </w:r>
          </w:p>
        </w:tc>
      </w:tr>
      <w:tr w:rsidR="00903183" w:rsidRPr="009D36D6" w:rsidTr="00C97231">
        <w:trPr>
          <w:jc w:val="center"/>
        </w:trPr>
        <w:tc>
          <w:tcPr>
            <w:tcW w:w="1738" w:type="pct"/>
            <w:vAlign w:val="center"/>
          </w:tcPr>
          <w:p w:rsidR="00903183" w:rsidRPr="009D36D6" w:rsidRDefault="00903183" w:rsidP="00014DBB">
            <w:pPr>
              <w:ind w:firstLineChars="0" w:firstLine="0"/>
              <w:rPr>
                <w:szCs w:val="21"/>
              </w:rPr>
            </w:pPr>
            <w:r w:rsidRPr="009D36D6">
              <w:rPr>
                <w:szCs w:val="21"/>
              </w:rPr>
              <w:t>收到的货款</w:t>
            </w:r>
          </w:p>
        </w:tc>
        <w:tc>
          <w:tcPr>
            <w:tcW w:w="632" w:type="pct"/>
          </w:tcPr>
          <w:p w:rsidR="00903183" w:rsidRPr="009D36D6" w:rsidRDefault="00903183" w:rsidP="006B52E4">
            <w:pPr>
              <w:ind w:firstLineChars="0" w:firstLine="0"/>
              <w:rPr>
                <w:szCs w:val="21"/>
              </w:rPr>
            </w:pPr>
            <w:r>
              <w:rPr>
                <w:rFonts w:hint="eastAsia"/>
                <w:szCs w:val="21"/>
              </w:rPr>
              <w:t>N18</w:t>
            </w:r>
          </w:p>
        </w:tc>
        <w:tc>
          <w:tcPr>
            <w:tcW w:w="2630" w:type="pct"/>
            <w:vAlign w:val="center"/>
          </w:tcPr>
          <w:p w:rsidR="005A33C3" w:rsidRDefault="005A33C3" w:rsidP="00014DBB">
            <w:pPr>
              <w:ind w:firstLineChars="0" w:firstLine="0"/>
              <w:rPr>
                <w:szCs w:val="21"/>
              </w:rPr>
            </w:pPr>
            <w:r>
              <w:rPr>
                <w:rFonts w:hint="eastAsia"/>
                <w:szCs w:val="21"/>
              </w:rPr>
              <w:t>单位：分</w:t>
            </w:r>
          </w:p>
          <w:p w:rsidR="00903183" w:rsidRPr="009D36D6" w:rsidRDefault="00903183" w:rsidP="00014DBB">
            <w:pPr>
              <w:ind w:firstLineChars="0" w:firstLine="0"/>
              <w:rPr>
                <w:szCs w:val="21"/>
              </w:rPr>
            </w:pPr>
            <w:r w:rsidRPr="009D36D6">
              <w:rPr>
                <w:szCs w:val="21"/>
              </w:rPr>
              <w:t>包含询价期权权利金</w:t>
            </w:r>
          </w:p>
        </w:tc>
      </w:tr>
      <w:tr w:rsidR="00903183" w:rsidRPr="009D36D6" w:rsidTr="00C97231">
        <w:trPr>
          <w:jc w:val="center"/>
        </w:trPr>
        <w:tc>
          <w:tcPr>
            <w:tcW w:w="1738" w:type="pct"/>
            <w:vAlign w:val="center"/>
          </w:tcPr>
          <w:p w:rsidR="00903183" w:rsidRPr="009D36D6" w:rsidRDefault="00903183" w:rsidP="00014DBB">
            <w:pPr>
              <w:ind w:firstLineChars="0" w:firstLine="0"/>
              <w:rPr>
                <w:szCs w:val="21"/>
              </w:rPr>
            </w:pPr>
            <w:r w:rsidRPr="009D36D6">
              <w:rPr>
                <w:szCs w:val="21"/>
              </w:rPr>
              <w:t>支付的货款</w:t>
            </w:r>
          </w:p>
        </w:tc>
        <w:tc>
          <w:tcPr>
            <w:tcW w:w="632" w:type="pct"/>
          </w:tcPr>
          <w:p w:rsidR="00903183" w:rsidRPr="009D36D6" w:rsidRDefault="00903183" w:rsidP="006B52E4">
            <w:pPr>
              <w:ind w:firstLineChars="0" w:firstLine="0"/>
              <w:rPr>
                <w:szCs w:val="21"/>
              </w:rPr>
            </w:pPr>
            <w:r>
              <w:rPr>
                <w:rFonts w:hint="eastAsia"/>
                <w:szCs w:val="21"/>
              </w:rPr>
              <w:t>N18</w:t>
            </w:r>
          </w:p>
        </w:tc>
        <w:tc>
          <w:tcPr>
            <w:tcW w:w="2630" w:type="pct"/>
            <w:vAlign w:val="center"/>
          </w:tcPr>
          <w:p w:rsidR="005A33C3" w:rsidRDefault="005A33C3" w:rsidP="00014DBB">
            <w:pPr>
              <w:ind w:firstLineChars="0" w:firstLine="0"/>
              <w:rPr>
                <w:szCs w:val="21"/>
              </w:rPr>
            </w:pPr>
            <w:r>
              <w:rPr>
                <w:rFonts w:hint="eastAsia"/>
                <w:szCs w:val="21"/>
              </w:rPr>
              <w:t>单位：分</w:t>
            </w:r>
          </w:p>
          <w:p w:rsidR="00903183" w:rsidRPr="009D36D6" w:rsidRDefault="00903183" w:rsidP="00014DBB">
            <w:pPr>
              <w:ind w:firstLineChars="0" w:firstLine="0"/>
              <w:rPr>
                <w:szCs w:val="21"/>
              </w:rPr>
            </w:pPr>
            <w:r w:rsidRPr="009D36D6">
              <w:rPr>
                <w:szCs w:val="21"/>
              </w:rPr>
              <w:t>包含询价期权权利金</w:t>
            </w:r>
          </w:p>
        </w:tc>
      </w:tr>
      <w:tr w:rsidR="00903183" w:rsidRPr="009D36D6" w:rsidTr="00C97231">
        <w:trPr>
          <w:jc w:val="center"/>
        </w:trPr>
        <w:tc>
          <w:tcPr>
            <w:tcW w:w="1738" w:type="pct"/>
            <w:vAlign w:val="center"/>
          </w:tcPr>
          <w:p w:rsidR="00903183" w:rsidRPr="009D36D6" w:rsidRDefault="00903183" w:rsidP="00014DBB">
            <w:pPr>
              <w:ind w:firstLineChars="0" w:firstLine="0"/>
              <w:rPr>
                <w:szCs w:val="21"/>
              </w:rPr>
            </w:pPr>
            <w:r w:rsidRPr="009D36D6">
              <w:rPr>
                <w:szCs w:val="21"/>
              </w:rPr>
              <w:t>费用</w:t>
            </w:r>
          </w:p>
        </w:tc>
        <w:tc>
          <w:tcPr>
            <w:tcW w:w="632" w:type="pct"/>
          </w:tcPr>
          <w:p w:rsidR="00903183" w:rsidRPr="009D36D6" w:rsidRDefault="00903183" w:rsidP="006B52E4">
            <w:pPr>
              <w:ind w:firstLineChars="0" w:firstLine="0"/>
              <w:rPr>
                <w:szCs w:val="21"/>
              </w:rPr>
            </w:pPr>
            <w:r>
              <w:rPr>
                <w:rFonts w:hint="eastAsia"/>
                <w:szCs w:val="21"/>
              </w:rPr>
              <w:t>N18</w:t>
            </w:r>
          </w:p>
        </w:tc>
        <w:tc>
          <w:tcPr>
            <w:tcW w:w="2630" w:type="pct"/>
            <w:vAlign w:val="center"/>
          </w:tcPr>
          <w:p w:rsidR="005A33C3" w:rsidRDefault="005A33C3" w:rsidP="00014DBB">
            <w:pPr>
              <w:ind w:firstLineChars="0" w:firstLine="0"/>
              <w:rPr>
                <w:szCs w:val="21"/>
              </w:rPr>
            </w:pPr>
            <w:r>
              <w:rPr>
                <w:rFonts w:hint="eastAsia"/>
                <w:szCs w:val="21"/>
              </w:rPr>
              <w:t>单位：分</w:t>
            </w:r>
          </w:p>
          <w:p w:rsidR="00903183" w:rsidRPr="009D36D6" w:rsidRDefault="00903183" w:rsidP="00014DBB">
            <w:pPr>
              <w:ind w:firstLineChars="0" w:firstLine="0"/>
              <w:rPr>
                <w:szCs w:val="21"/>
              </w:rPr>
            </w:pPr>
            <w:r w:rsidRPr="009D36D6">
              <w:rPr>
                <w:rFonts w:hint="eastAsia"/>
                <w:szCs w:val="21"/>
              </w:rPr>
              <w:t>全部费用</w:t>
            </w:r>
            <w:r w:rsidRPr="009D36D6">
              <w:rPr>
                <w:szCs w:val="21"/>
              </w:rPr>
              <w:t>合计</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利息</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8339B2">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追加保证金</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8339B2">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上日白银货款冻结</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8339B2">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szCs w:val="21"/>
              </w:rPr>
              <w:t>上日交割保证金占用</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8339B2">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当日</w:t>
            </w:r>
            <w:r w:rsidRPr="009D36D6">
              <w:rPr>
                <w:szCs w:val="21"/>
              </w:rPr>
              <w:t>白银货款冻结</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8339B2">
              <w:rPr>
                <w:rFonts w:hint="eastAsia"/>
                <w:szCs w:val="21"/>
              </w:rPr>
              <w:t>单位：分</w:t>
            </w:r>
          </w:p>
        </w:tc>
      </w:tr>
      <w:tr w:rsidR="005A33C3" w:rsidRPr="009D36D6" w:rsidTr="001C19F8">
        <w:trPr>
          <w:jc w:val="center"/>
        </w:trPr>
        <w:tc>
          <w:tcPr>
            <w:tcW w:w="1738" w:type="pct"/>
            <w:vAlign w:val="center"/>
          </w:tcPr>
          <w:p w:rsidR="005A33C3" w:rsidRPr="009D36D6" w:rsidRDefault="005A33C3" w:rsidP="00014DBB">
            <w:pPr>
              <w:ind w:firstLineChars="0" w:firstLine="0"/>
              <w:rPr>
                <w:szCs w:val="21"/>
              </w:rPr>
            </w:pPr>
            <w:r w:rsidRPr="009D36D6">
              <w:rPr>
                <w:rFonts w:hint="eastAsia"/>
                <w:szCs w:val="21"/>
              </w:rPr>
              <w:t>当日</w:t>
            </w:r>
            <w:r w:rsidRPr="009D36D6">
              <w:rPr>
                <w:szCs w:val="21"/>
              </w:rPr>
              <w:t>交割保证金占用</w:t>
            </w:r>
          </w:p>
        </w:tc>
        <w:tc>
          <w:tcPr>
            <w:tcW w:w="632" w:type="pct"/>
          </w:tcPr>
          <w:p w:rsidR="005A33C3" w:rsidRPr="009D36D6" w:rsidRDefault="005A33C3" w:rsidP="006B52E4">
            <w:pPr>
              <w:ind w:firstLineChars="0" w:firstLine="0"/>
              <w:rPr>
                <w:szCs w:val="21"/>
              </w:rPr>
            </w:pPr>
            <w:r>
              <w:rPr>
                <w:rFonts w:hint="eastAsia"/>
                <w:szCs w:val="21"/>
              </w:rPr>
              <w:t>N18</w:t>
            </w:r>
          </w:p>
        </w:tc>
        <w:tc>
          <w:tcPr>
            <w:tcW w:w="2630" w:type="pct"/>
          </w:tcPr>
          <w:p w:rsidR="005A33C3" w:rsidRPr="009D36D6" w:rsidRDefault="005A33C3" w:rsidP="00014DBB">
            <w:pPr>
              <w:ind w:firstLineChars="0" w:firstLine="0"/>
              <w:rPr>
                <w:szCs w:val="21"/>
              </w:rPr>
            </w:pPr>
            <w:r w:rsidRPr="008339B2">
              <w:rPr>
                <w:rFonts w:hint="eastAsia"/>
                <w:szCs w:val="21"/>
              </w:rPr>
              <w:t>单位：分</w:t>
            </w:r>
          </w:p>
        </w:tc>
      </w:tr>
    </w:tbl>
    <w:p w:rsidR="00014DBB" w:rsidRDefault="00014DBB" w:rsidP="00156908">
      <w:pPr>
        <w:ind w:firstLine="480"/>
      </w:pPr>
    </w:p>
    <w:p w:rsidR="00F85786" w:rsidRDefault="00F85786" w:rsidP="00F85786">
      <w:pPr>
        <w:pStyle w:val="21"/>
        <w:numPr>
          <w:ilvl w:val="1"/>
          <w:numId w:val="1"/>
        </w:numPr>
        <w:ind w:left="0" w:firstLineChars="0" w:firstLine="0"/>
      </w:pPr>
      <w:bookmarkStart w:id="131" w:name="_Toc438719095"/>
      <w:r>
        <w:rPr>
          <w:rFonts w:hint="eastAsia"/>
        </w:rPr>
        <w:t>席位保证金业务流水文件</w:t>
      </w:r>
    </w:p>
    <w:p w:rsidR="00F85786" w:rsidRDefault="00F85786" w:rsidP="00F85786">
      <w:pPr>
        <w:pStyle w:val="30"/>
        <w:numPr>
          <w:ilvl w:val="2"/>
          <w:numId w:val="1"/>
        </w:numPr>
        <w:ind w:left="0" w:firstLineChars="0" w:firstLine="0"/>
      </w:pPr>
      <w:r>
        <w:rPr>
          <w:rFonts w:hint="eastAsia"/>
        </w:rPr>
        <w:t>汇总记录</w:t>
      </w:r>
    </w:p>
    <w:p w:rsidR="00F85786" w:rsidRPr="005210DD" w:rsidRDefault="00F85786" w:rsidP="00F85786">
      <w:pPr>
        <w:ind w:firstLine="482"/>
      </w:pPr>
      <w:r>
        <w:rPr>
          <w:rFonts w:hint="eastAsia"/>
          <w:b/>
          <w:szCs w:val="21"/>
        </w:rPr>
        <w:t>功能说明</w:t>
      </w:r>
      <w:r w:rsidRPr="000860C1">
        <w:rPr>
          <w:b/>
          <w:szCs w:val="21"/>
        </w:rPr>
        <w:t>：</w:t>
      </w:r>
      <w:r>
        <w:rPr>
          <w:rFonts w:hint="eastAsia"/>
          <w:szCs w:val="21"/>
        </w:rPr>
        <w:t>提供交易所系统中关于该席位的往来</w:t>
      </w:r>
      <w:proofErr w:type="gramStart"/>
      <w:r>
        <w:rPr>
          <w:rFonts w:hint="eastAsia"/>
          <w:szCs w:val="21"/>
        </w:rPr>
        <w:t>账</w:t>
      </w:r>
      <w:proofErr w:type="gramEnd"/>
      <w:r>
        <w:rPr>
          <w:rFonts w:hint="eastAsia"/>
          <w:szCs w:val="21"/>
        </w:rPr>
        <w:t>汇总数据。</w:t>
      </w:r>
    </w:p>
    <w:tbl>
      <w:tblPr>
        <w:tblW w:w="6336" w:type="dxa"/>
        <w:jc w:val="center"/>
        <w:tblLook w:val="04A0" w:firstRow="1" w:lastRow="0" w:firstColumn="1" w:lastColumn="0" w:noHBand="0" w:noVBand="1"/>
      </w:tblPr>
      <w:tblGrid>
        <w:gridCol w:w="1836"/>
        <w:gridCol w:w="878"/>
        <w:gridCol w:w="3622"/>
      </w:tblGrid>
      <w:tr w:rsidR="00F85786" w:rsidRPr="000860C1" w:rsidTr="00454E5A">
        <w:trPr>
          <w:trHeight w:val="570"/>
          <w:tblHeader/>
          <w:jc w:val="center"/>
        </w:trPr>
        <w:tc>
          <w:tcPr>
            <w:tcW w:w="1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5786" w:rsidRPr="000860C1" w:rsidRDefault="00F85786" w:rsidP="00454E5A">
            <w:pPr>
              <w:ind w:firstLineChars="0" w:firstLine="0"/>
              <w:rPr>
                <w:b/>
                <w:szCs w:val="21"/>
              </w:rPr>
            </w:pPr>
            <w:r w:rsidRPr="000860C1">
              <w:rPr>
                <w:rFonts w:hint="eastAsia"/>
                <w:b/>
                <w:szCs w:val="21"/>
              </w:rPr>
              <w:t>字段描述</w:t>
            </w:r>
          </w:p>
        </w:tc>
        <w:tc>
          <w:tcPr>
            <w:tcW w:w="87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85786" w:rsidRPr="000860C1" w:rsidRDefault="00F85786" w:rsidP="00454E5A">
            <w:pPr>
              <w:ind w:firstLineChars="0" w:firstLine="0"/>
              <w:rPr>
                <w:b/>
                <w:szCs w:val="21"/>
              </w:rPr>
            </w:pPr>
            <w:r w:rsidRPr="000860C1">
              <w:rPr>
                <w:rFonts w:hint="eastAsia"/>
                <w:b/>
                <w:szCs w:val="21"/>
              </w:rPr>
              <w:t>类型</w:t>
            </w:r>
          </w:p>
        </w:tc>
        <w:tc>
          <w:tcPr>
            <w:tcW w:w="3622" w:type="dxa"/>
            <w:tcBorders>
              <w:top w:val="single" w:sz="4" w:space="0" w:color="auto"/>
              <w:left w:val="nil"/>
              <w:bottom w:val="single" w:sz="4" w:space="0" w:color="auto"/>
              <w:right w:val="single" w:sz="4" w:space="0" w:color="auto"/>
            </w:tcBorders>
            <w:shd w:val="clear" w:color="auto" w:fill="D9D9D9" w:themeFill="background1" w:themeFillShade="D9"/>
          </w:tcPr>
          <w:p w:rsidR="00F85786" w:rsidRPr="000860C1" w:rsidRDefault="00F85786" w:rsidP="00454E5A">
            <w:pPr>
              <w:ind w:firstLineChars="0" w:firstLine="0"/>
              <w:rPr>
                <w:b/>
                <w:szCs w:val="21"/>
              </w:rPr>
            </w:pPr>
            <w:r>
              <w:rPr>
                <w:rFonts w:hint="eastAsia"/>
                <w:b/>
                <w:szCs w:val="21"/>
              </w:rPr>
              <w:t>说明</w:t>
            </w:r>
          </w:p>
        </w:tc>
      </w:tr>
      <w:tr w:rsidR="00F85786" w:rsidRPr="000860C1" w:rsidTr="00454E5A">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sidRPr="000860C1">
              <w:rPr>
                <w:rFonts w:hint="eastAsia"/>
                <w:szCs w:val="21"/>
              </w:rPr>
              <w:t>记账日期</w:t>
            </w:r>
          </w:p>
        </w:tc>
        <w:tc>
          <w:tcPr>
            <w:tcW w:w="878" w:type="dxa"/>
            <w:tcBorders>
              <w:top w:val="nil"/>
              <w:left w:val="nil"/>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Pr>
                <w:rFonts w:hint="eastAsia"/>
                <w:szCs w:val="21"/>
              </w:rPr>
              <w:t>C8</w:t>
            </w:r>
          </w:p>
        </w:tc>
        <w:tc>
          <w:tcPr>
            <w:tcW w:w="3622" w:type="dxa"/>
            <w:tcBorders>
              <w:top w:val="nil"/>
              <w:left w:val="nil"/>
              <w:bottom w:val="single" w:sz="4" w:space="0" w:color="auto"/>
              <w:right w:val="single" w:sz="4" w:space="0" w:color="auto"/>
            </w:tcBorders>
          </w:tcPr>
          <w:p w:rsidR="00F85786" w:rsidRPr="000860C1" w:rsidRDefault="008D63E9" w:rsidP="00454E5A">
            <w:pPr>
              <w:ind w:firstLineChars="0" w:firstLine="0"/>
              <w:rPr>
                <w:szCs w:val="21"/>
              </w:rPr>
            </w:pPr>
            <w:r>
              <w:rPr>
                <w:rFonts w:hint="eastAsia"/>
                <w:szCs w:val="21"/>
              </w:rPr>
              <w:t>YYYYMMDD</w:t>
            </w:r>
          </w:p>
        </w:tc>
      </w:tr>
      <w:tr w:rsidR="00F85786" w:rsidRPr="000860C1" w:rsidTr="00454E5A">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sidRPr="000860C1">
              <w:rPr>
                <w:rFonts w:hint="eastAsia"/>
                <w:szCs w:val="21"/>
              </w:rPr>
              <w:t>业务类型</w:t>
            </w:r>
          </w:p>
        </w:tc>
        <w:tc>
          <w:tcPr>
            <w:tcW w:w="878" w:type="dxa"/>
            <w:tcBorders>
              <w:top w:val="nil"/>
              <w:left w:val="nil"/>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Pr>
                <w:rFonts w:hint="eastAsia"/>
                <w:szCs w:val="21"/>
              </w:rPr>
              <w:t>C1</w:t>
            </w:r>
          </w:p>
        </w:tc>
        <w:tc>
          <w:tcPr>
            <w:tcW w:w="3622" w:type="dxa"/>
            <w:tcBorders>
              <w:top w:val="nil"/>
              <w:left w:val="nil"/>
              <w:bottom w:val="single" w:sz="4" w:space="0" w:color="auto"/>
              <w:right w:val="single" w:sz="4" w:space="0" w:color="auto"/>
            </w:tcBorders>
            <w:vAlign w:val="center"/>
          </w:tcPr>
          <w:p w:rsidR="002B6C77" w:rsidRDefault="00F85786" w:rsidP="00DC74B1">
            <w:pPr>
              <w:pStyle w:val="a9"/>
              <w:numPr>
                <w:ilvl w:val="0"/>
                <w:numId w:val="46"/>
              </w:numPr>
              <w:ind w:firstLineChars="0"/>
              <w:rPr>
                <w:szCs w:val="21"/>
              </w:rPr>
            </w:pPr>
            <w:r w:rsidRPr="002B6C77">
              <w:rPr>
                <w:rFonts w:hint="eastAsia"/>
                <w:szCs w:val="21"/>
              </w:rPr>
              <w:t>往帐</w:t>
            </w:r>
          </w:p>
          <w:p w:rsidR="002B6C77" w:rsidRDefault="00F85786" w:rsidP="00DC74B1">
            <w:pPr>
              <w:pStyle w:val="a9"/>
              <w:numPr>
                <w:ilvl w:val="0"/>
                <w:numId w:val="46"/>
              </w:numPr>
              <w:ind w:firstLineChars="0"/>
              <w:rPr>
                <w:szCs w:val="21"/>
              </w:rPr>
            </w:pPr>
            <w:r w:rsidRPr="002B6C77">
              <w:rPr>
                <w:rFonts w:hint="eastAsia"/>
                <w:szCs w:val="21"/>
              </w:rPr>
              <w:t>来帐</w:t>
            </w:r>
          </w:p>
          <w:p w:rsidR="00F85786" w:rsidRPr="002B6C77" w:rsidRDefault="00F85786" w:rsidP="00DC74B1">
            <w:pPr>
              <w:pStyle w:val="a9"/>
              <w:numPr>
                <w:ilvl w:val="0"/>
                <w:numId w:val="46"/>
              </w:numPr>
              <w:ind w:firstLineChars="0"/>
              <w:rPr>
                <w:szCs w:val="21"/>
              </w:rPr>
            </w:pPr>
            <w:r w:rsidRPr="002B6C77">
              <w:rPr>
                <w:rFonts w:hint="eastAsia"/>
                <w:szCs w:val="21"/>
              </w:rPr>
              <w:t>调整保证金</w:t>
            </w:r>
          </w:p>
        </w:tc>
      </w:tr>
      <w:tr w:rsidR="00F85786" w:rsidRPr="000860C1" w:rsidTr="00454E5A">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sidRPr="000860C1">
              <w:rPr>
                <w:rFonts w:hint="eastAsia"/>
                <w:szCs w:val="21"/>
              </w:rPr>
              <w:t>业务子类型</w:t>
            </w:r>
          </w:p>
        </w:tc>
        <w:tc>
          <w:tcPr>
            <w:tcW w:w="878" w:type="dxa"/>
            <w:tcBorders>
              <w:top w:val="nil"/>
              <w:left w:val="nil"/>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Pr>
                <w:rFonts w:hint="eastAsia"/>
                <w:szCs w:val="21"/>
              </w:rPr>
              <w:t>C4</w:t>
            </w:r>
          </w:p>
        </w:tc>
        <w:tc>
          <w:tcPr>
            <w:tcW w:w="3622" w:type="dxa"/>
            <w:tcBorders>
              <w:top w:val="nil"/>
              <w:left w:val="nil"/>
              <w:bottom w:val="single" w:sz="4" w:space="0" w:color="auto"/>
              <w:right w:val="single" w:sz="4" w:space="0" w:color="auto"/>
            </w:tcBorders>
          </w:tcPr>
          <w:p w:rsidR="002B6C77" w:rsidRDefault="00F85786" w:rsidP="00454E5A">
            <w:pPr>
              <w:ind w:firstLineChars="0" w:firstLine="0"/>
              <w:rPr>
                <w:szCs w:val="21"/>
              </w:rPr>
            </w:pPr>
            <w:r w:rsidRPr="00CD3A74">
              <w:rPr>
                <w:rFonts w:hint="eastAsia"/>
                <w:szCs w:val="21"/>
              </w:rPr>
              <w:t>11</w:t>
            </w:r>
            <w:r w:rsidR="002B6C77">
              <w:rPr>
                <w:szCs w:val="21"/>
              </w:rPr>
              <w:t xml:space="preserve">- </w:t>
            </w:r>
            <w:r>
              <w:rPr>
                <w:rFonts w:hint="eastAsia"/>
                <w:szCs w:val="21"/>
              </w:rPr>
              <w:t>自动往账</w:t>
            </w:r>
          </w:p>
          <w:p w:rsidR="002B6C77" w:rsidRDefault="00F85786" w:rsidP="00454E5A">
            <w:pPr>
              <w:ind w:firstLineChars="0" w:firstLine="0"/>
              <w:rPr>
                <w:szCs w:val="21"/>
              </w:rPr>
            </w:pPr>
            <w:r w:rsidRPr="00CD3A74">
              <w:rPr>
                <w:rFonts w:hint="eastAsia"/>
                <w:szCs w:val="21"/>
              </w:rPr>
              <w:t>13</w:t>
            </w:r>
            <w:r w:rsidR="002B6C77">
              <w:rPr>
                <w:szCs w:val="21"/>
              </w:rPr>
              <w:t xml:space="preserve">- </w:t>
            </w:r>
            <w:r>
              <w:rPr>
                <w:rFonts w:hint="eastAsia"/>
                <w:szCs w:val="21"/>
              </w:rPr>
              <w:t>清算部往账</w:t>
            </w:r>
          </w:p>
          <w:p w:rsidR="002B6C77" w:rsidRDefault="00F85786" w:rsidP="00454E5A">
            <w:pPr>
              <w:ind w:firstLineChars="0" w:firstLine="0"/>
              <w:rPr>
                <w:szCs w:val="21"/>
              </w:rPr>
            </w:pPr>
            <w:r w:rsidRPr="00CD3A74">
              <w:rPr>
                <w:rFonts w:hint="eastAsia"/>
                <w:szCs w:val="21"/>
              </w:rPr>
              <w:t>21</w:t>
            </w:r>
            <w:r w:rsidR="002B6C77">
              <w:rPr>
                <w:szCs w:val="21"/>
              </w:rPr>
              <w:t xml:space="preserve">- </w:t>
            </w:r>
            <w:r>
              <w:rPr>
                <w:rFonts w:hint="eastAsia"/>
                <w:szCs w:val="21"/>
              </w:rPr>
              <w:t>自动来账</w:t>
            </w:r>
          </w:p>
          <w:p w:rsidR="002B6C77" w:rsidRDefault="00F85786" w:rsidP="00454E5A">
            <w:pPr>
              <w:ind w:firstLineChars="0" w:firstLine="0"/>
              <w:rPr>
                <w:szCs w:val="21"/>
              </w:rPr>
            </w:pPr>
            <w:r w:rsidRPr="00CD3A74">
              <w:rPr>
                <w:rFonts w:hint="eastAsia"/>
                <w:szCs w:val="21"/>
              </w:rPr>
              <w:t>23</w:t>
            </w:r>
            <w:r w:rsidR="002B6C77">
              <w:rPr>
                <w:szCs w:val="21"/>
              </w:rPr>
              <w:t xml:space="preserve">- </w:t>
            </w:r>
            <w:r>
              <w:rPr>
                <w:rFonts w:hint="eastAsia"/>
                <w:szCs w:val="21"/>
              </w:rPr>
              <w:t>清算部来账</w:t>
            </w:r>
          </w:p>
          <w:p w:rsidR="00F85786" w:rsidRPr="000860C1" w:rsidRDefault="00F85786" w:rsidP="00454E5A">
            <w:pPr>
              <w:ind w:firstLineChars="0" w:firstLine="0"/>
              <w:rPr>
                <w:szCs w:val="21"/>
              </w:rPr>
            </w:pPr>
            <w:r w:rsidRPr="00CD3A74">
              <w:rPr>
                <w:rFonts w:hint="eastAsia"/>
                <w:szCs w:val="21"/>
              </w:rPr>
              <w:t>31</w:t>
            </w:r>
            <w:r w:rsidR="002B6C77">
              <w:rPr>
                <w:szCs w:val="21"/>
              </w:rPr>
              <w:t xml:space="preserve">- </w:t>
            </w:r>
            <w:r w:rsidRPr="00CD3A74">
              <w:rPr>
                <w:rFonts w:hint="eastAsia"/>
                <w:szCs w:val="21"/>
              </w:rPr>
              <w:t>调整保证金</w:t>
            </w:r>
          </w:p>
        </w:tc>
      </w:tr>
      <w:tr w:rsidR="00F85786" w:rsidRPr="000860C1" w:rsidTr="00454E5A">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sidRPr="000860C1">
              <w:rPr>
                <w:rFonts w:hint="eastAsia"/>
                <w:szCs w:val="21"/>
              </w:rPr>
              <w:t>会员代码</w:t>
            </w:r>
          </w:p>
        </w:tc>
        <w:tc>
          <w:tcPr>
            <w:tcW w:w="878" w:type="dxa"/>
            <w:tcBorders>
              <w:top w:val="nil"/>
              <w:left w:val="nil"/>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Pr>
                <w:rFonts w:hint="eastAsia"/>
                <w:szCs w:val="21"/>
              </w:rPr>
              <w:t>C4</w:t>
            </w:r>
          </w:p>
        </w:tc>
        <w:tc>
          <w:tcPr>
            <w:tcW w:w="3622" w:type="dxa"/>
            <w:tcBorders>
              <w:top w:val="nil"/>
              <w:left w:val="nil"/>
              <w:bottom w:val="single" w:sz="4" w:space="0" w:color="auto"/>
              <w:right w:val="single" w:sz="4" w:space="0" w:color="auto"/>
            </w:tcBorders>
          </w:tcPr>
          <w:p w:rsidR="00F85786" w:rsidRPr="000860C1" w:rsidRDefault="00F94B26" w:rsidP="00454E5A">
            <w:pPr>
              <w:ind w:firstLineChars="0" w:firstLine="0"/>
              <w:rPr>
                <w:szCs w:val="21"/>
              </w:rPr>
            </w:pPr>
            <w:ins w:id="132" w:author="罗莎" w:date="2016-09-30T11:42:00Z">
              <w:r>
                <w:rPr>
                  <w:rFonts w:hint="eastAsia"/>
                  <w:szCs w:val="21"/>
                </w:rPr>
                <w:t>4</w:t>
              </w:r>
              <w:r>
                <w:rPr>
                  <w:rFonts w:hint="eastAsia"/>
                  <w:szCs w:val="21"/>
                </w:rPr>
                <w:t>位数字编号</w:t>
              </w:r>
            </w:ins>
          </w:p>
        </w:tc>
      </w:tr>
      <w:tr w:rsidR="00F85786" w:rsidRPr="000860C1" w:rsidTr="00454E5A">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sidRPr="000860C1">
              <w:rPr>
                <w:rFonts w:hint="eastAsia"/>
                <w:szCs w:val="21"/>
              </w:rPr>
              <w:t>席位代码</w:t>
            </w:r>
          </w:p>
        </w:tc>
        <w:tc>
          <w:tcPr>
            <w:tcW w:w="878" w:type="dxa"/>
            <w:tcBorders>
              <w:top w:val="nil"/>
              <w:left w:val="nil"/>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Pr>
                <w:rFonts w:hint="eastAsia"/>
                <w:szCs w:val="21"/>
              </w:rPr>
              <w:t>C6</w:t>
            </w:r>
          </w:p>
        </w:tc>
        <w:tc>
          <w:tcPr>
            <w:tcW w:w="3622" w:type="dxa"/>
            <w:tcBorders>
              <w:top w:val="nil"/>
              <w:left w:val="nil"/>
              <w:bottom w:val="single" w:sz="4" w:space="0" w:color="auto"/>
              <w:right w:val="single" w:sz="4" w:space="0" w:color="auto"/>
            </w:tcBorders>
          </w:tcPr>
          <w:p w:rsidR="00F85786" w:rsidRPr="000860C1" w:rsidRDefault="00F94B26" w:rsidP="00454E5A">
            <w:pPr>
              <w:ind w:firstLineChars="0" w:firstLine="0"/>
              <w:rPr>
                <w:szCs w:val="21"/>
              </w:rPr>
            </w:pPr>
            <w:ins w:id="133" w:author="罗莎" w:date="2016-09-30T11:42:00Z">
              <w:r>
                <w:rPr>
                  <w:szCs w:val="21"/>
                </w:rPr>
                <w:t>6</w:t>
              </w:r>
              <w:r>
                <w:rPr>
                  <w:rFonts w:hint="eastAsia"/>
                  <w:szCs w:val="21"/>
                </w:rPr>
                <w:t>位数字编号</w:t>
              </w:r>
            </w:ins>
          </w:p>
        </w:tc>
      </w:tr>
      <w:tr w:rsidR="00F85786" w:rsidRPr="000860C1" w:rsidTr="00454E5A">
        <w:trPr>
          <w:trHeight w:val="63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sidRPr="000860C1">
              <w:rPr>
                <w:rFonts w:hint="eastAsia"/>
                <w:szCs w:val="21"/>
              </w:rPr>
              <w:t>金额汇总</w:t>
            </w:r>
          </w:p>
        </w:tc>
        <w:tc>
          <w:tcPr>
            <w:tcW w:w="878" w:type="dxa"/>
            <w:tcBorders>
              <w:top w:val="nil"/>
              <w:left w:val="nil"/>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Pr>
                <w:rFonts w:hint="eastAsia"/>
                <w:szCs w:val="21"/>
              </w:rPr>
              <w:t>N18</w:t>
            </w:r>
          </w:p>
        </w:tc>
        <w:tc>
          <w:tcPr>
            <w:tcW w:w="3622" w:type="dxa"/>
            <w:tcBorders>
              <w:top w:val="nil"/>
              <w:left w:val="nil"/>
              <w:bottom w:val="single" w:sz="4" w:space="0" w:color="auto"/>
              <w:right w:val="single" w:sz="4" w:space="0" w:color="auto"/>
            </w:tcBorders>
          </w:tcPr>
          <w:p w:rsidR="00F85786" w:rsidRPr="000860C1" w:rsidRDefault="00F85786" w:rsidP="00454E5A">
            <w:pPr>
              <w:ind w:firstLineChars="0" w:firstLine="0"/>
              <w:rPr>
                <w:szCs w:val="21"/>
              </w:rPr>
            </w:pPr>
            <w:r>
              <w:rPr>
                <w:rFonts w:hint="eastAsia"/>
                <w:szCs w:val="21"/>
              </w:rPr>
              <w:t>单位：分</w:t>
            </w:r>
          </w:p>
        </w:tc>
      </w:tr>
      <w:tr w:rsidR="00F85786" w:rsidRPr="000860C1" w:rsidTr="00454E5A">
        <w:trPr>
          <w:trHeight w:val="63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sidRPr="000860C1">
              <w:rPr>
                <w:rFonts w:hint="eastAsia"/>
                <w:szCs w:val="21"/>
              </w:rPr>
              <w:t>笔数汇总</w:t>
            </w:r>
          </w:p>
        </w:tc>
        <w:tc>
          <w:tcPr>
            <w:tcW w:w="878" w:type="dxa"/>
            <w:tcBorders>
              <w:top w:val="nil"/>
              <w:left w:val="nil"/>
              <w:bottom w:val="single" w:sz="4" w:space="0" w:color="auto"/>
              <w:right w:val="single" w:sz="4" w:space="0" w:color="auto"/>
            </w:tcBorders>
            <w:shd w:val="clear" w:color="auto" w:fill="auto"/>
            <w:vAlign w:val="center"/>
            <w:hideMark/>
          </w:tcPr>
          <w:p w:rsidR="00F85786" w:rsidRPr="000860C1" w:rsidRDefault="00F85786" w:rsidP="00454E5A">
            <w:pPr>
              <w:ind w:firstLineChars="0" w:firstLine="0"/>
              <w:rPr>
                <w:szCs w:val="21"/>
              </w:rPr>
            </w:pPr>
            <w:r>
              <w:rPr>
                <w:rFonts w:hint="eastAsia"/>
                <w:szCs w:val="21"/>
              </w:rPr>
              <w:t>N12</w:t>
            </w:r>
          </w:p>
        </w:tc>
        <w:tc>
          <w:tcPr>
            <w:tcW w:w="3622" w:type="dxa"/>
            <w:tcBorders>
              <w:top w:val="nil"/>
              <w:left w:val="nil"/>
              <w:bottom w:val="single" w:sz="4" w:space="0" w:color="auto"/>
              <w:right w:val="single" w:sz="4" w:space="0" w:color="auto"/>
            </w:tcBorders>
          </w:tcPr>
          <w:p w:rsidR="00F85786" w:rsidRPr="000860C1" w:rsidRDefault="00F85786" w:rsidP="00454E5A">
            <w:pPr>
              <w:ind w:firstLineChars="0" w:firstLine="0"/>
              <w:rPr>
                <w:szCs w:val="21"/>
              </w:rPr>
            </w:pPr>
          </w:p>
        </w:tc>
      </w:tr>
    </w:tbl>
    <w:p w:rsidR="00F85786" w:rsidRPr="00014DBB" w:rsidRDefault="00F85786" w:rsidP="00F85786">
      <w:pPr>
        <w:ind w:firstLine="480"/>
      </w:pPr>
    </w:p>
    <w:p w:rsidR="000860C1" w:rsidRDefault="00F85786" w:rsidP="00F85786">
      <w:pPr>
        <w:pStyle w:val="21"/>
        <w:numPr>
          <w:ilvl w:val="1"/>
          <w:numId w:val="1"/>
        </w:numPr>
        <w:ind w:left="0" w:firstLineChars="0" w:firstLine="0"/>
      </w:pPr>
      <w:r>
        <w:rPr>
          <w:rFonts w:hint="eastAsia"/>
        </w:rPr>
        <w:t>客户</w:t>
      </w:r>
      <w:r w:rsidR="000860C1">
        <w:rPr>
          <w:rFonts w:hint="eastAsia"/>
        </w:rPr>
        <w:t>保证金业务流水</w:t>
      </w:r>
      <w:r w:rsidR="002C6E4C">
        <w:rPr>
          <w:rFonts w:hint="eastAsia"/>
        </w:rPr>
        <w:t>文件</w:t>
      </w:r>
      <w:bookmarkEnd w:id="131"/>
    </w:p>
    <w:p w:rsidR="002C6E4C" w:rsidRPr="00014DBB" w:rsidRDefault="002C6E4C" w:rsidP="002C6E4C">
      <w:pPr>
        <w:ind w:firstLine="480"/>
      </w:pPr>
    </w:p>
    <w:p w:rsidR="000860C1" w:rsidRPr="009D36D6" w:rsidRDefault="00836701" w:rsidP="000860C1">
      <w:pPr>
        <w:pStyle w:val="30"/>
        <w:numPr>
          <w:ilvl w:val="2"/>
          <w:numId w:val="1"/>
        </w:numPr>
        <w:ind w:left="0" w:firstLineChars="0" w:firstLine="0"/>
      </w:pPr>
      <w:bookmarkStart w:id="134" w:name="_Toc438719097"/>
      <w:r>
        <w:rPr>
          <w:rFonts w:hint="eastAsia"/>
        </w:rPr>
        <w:t>明细记录</w:t>
      </w:r>
      <w:bookmarkEnd w:id="134"/>
    </w:p>
    <w:p w:rsidR="000860C1" w:rsidRDefault="005210DD" w:rsidP="005210DD">
      <w:pPr>
        <w:ind w:firstLine="482"/>
        <w:rPr>
          <w:szCs w:val="21"/>
        </w:rPr>
      </w:pPr>
      <w:r>
        <w:rPr>
          <w:rFonts w:hint="eastAsia"/>
          <w:b/>
          <w:szCs w:val="21"/>
        </w:rPr>
        <w:t>功能说明</w:t>
      </w:r>
      <w:r w:rsidR="000860C1" w:rsidRPr="000860C1">
        <w:rPr>
          <w:b/>
          <w:szCs w:val="21"/>
        </w:rPr>
        <w:t>：</w:t>
      </w:r>
      <w:r w:rsidR="000860C1" w:rsidRPr="000860C1">
        <w:rPr>
          <w:rFonts w:hint="eastAsia"/>
          <w:szCs w:val="21"/>
        </w:rPr>
        <w:t>当前交易日发送给二级系统的保证金业务流水记录，包括来账、从清算行系统收到回执的往账</w:t>
      </w:r>
      <w:r w:rsidR="000860C1">
        <w:rPr>
          <w:rFonts w:hint="eastAsia"/>
          <w:szCs w:val="21"/>
        </w:rPr>
        <w:t>。</w:t>
      </w:r>
    </w:p>
    <w:tbl>
      <w:tblPr>
        <w:tblW w:w="8232" w:type="dxa"/>
        <w:jc w:val="center"/>
        <w:tblLook w:val="04A0" w:firstRow="1" w:lastRow="0" w:firstColumn="1" w:lastColumn="0" w:noHBand="0" w:noVBand="1"/>
      </w:tblPr>
      <w:tblGrid>
        <w:gridCol w:w="1836"/>
        <w:gridCol w:w="889"/>
        <w:gridCol w:w="5507"/>
      </w:tblGrid>
      <w:tr w:rsidR="009B7636" w:rsidRPr="000860C1" w:rsidTr="009B7636">
        <w:trPr>
          <w:trHeight w:val="285"/>
          <w:tblHeader/>
          <w:jc w:val="center"/>
        </w:trPr>
        <w:tc>
          <w:tcPr>
            <w:tcW w:w="1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B7636" w:rsidRPr="000860C1" w:rsidRDefault="009B7636" w:rsidP="000860C1">
            <w:pPr>
              <w:ind w:firstLineChars="0" w:firstLine="0"/>
              <w:rPr>
                <w:b/>
                <w:szCs w:val="21"/>
              </w:rPr>
            </w:pPr>
            <w:r w:rsidRPr="000860C1">
              <w:rPr>
                <w:rFonts w:hint="eastAsia"/>
                <w:b/>
                <w:szCs w:val="21"/>
              </w:rPr>
              <w:t>字段描述</w:t>
            </w:r>
          </w:p>
        </w:tc>
        <w:tc>
          <w:tcPr>
            <w:tcW w:w="88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9B7636" w:rsidRPr="000860C1" w:rsidRDefault="009B7636" w:rsidP="000860C1">
            <w:pPr>
              <w:ind w:firstLineChars="0" w:firstLine="0"/>
              <w:rPr>
                <w:b/>
                <w:szCs w:val="21"/>
              </w:rPr>
            </w:pPr>
            <w:r w:rsidRPr="000860C1">
              <w:rPr>
                <w:rFonts w:hint="eastAsia"/>
                <w:b/>
                <w:szCs w:val="21"/>
              </w:rPr>
              <w:t>类型</w:t>
            </w:r>
          </w:p>
        </w:tc>
        <w:tc>
          <w:tcPr>
            <w:tcW w:w="5507" w:type="dxa"/>
            <w:tcBorders>
              <w:top w:val="single" w:sz="4" w:space="0" w:color="auto"/>
              <w:left w:val="nil"/>
              <w:bottom w:val="single" w:sz="4" w:space="0" w:color="auto"/>
              <w:right w:val="single" w:sz="4" w:space="0" w:color="auto"/>
            </w:tcBorders>
            <w:shd w:val="clear" w:color="auto" w:fill="D9D9D9" w:themeFill="background1" w:themeFillShade="D9"/>
          </w:tcPr>
          <w:p w:rsidR="009B7636" w:rsidRPr="000860C1" w:rsidRDefault="009B7636" w:rsidP="000860C1">
            <w:pPr>
              <w:ind w:firstLineChars="0" w:firstLine="0"/>
              <w:rPr>
                <w:b/>
                <w:szCs w:val="21"/>
              </w:rPr>
            </w:pPr>
            <w:r>
              <w:rPr>
                <w:rFonts w:hint="eastAsia"/>
                <w:b/>
                <w:szCs w:val="21"/>
              </w:rPr>
              <w:t>说明</w:t>
            </w:r>
          </w:p>
        </w:tc>
      </w:tr>
      <w:tr w:rsidR="009B7636" w:rsidRPr="000860C1"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记账日期</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C8</w:t>
            </w:r>
          </w:p>
        </w:tc>
        <w:tc>
          <w:tcPr>
            <w:tcW w:w="5507" w:type="dxa"/>
            <w:tcBorders>
              <w:top w:val="nil"/>
              <w:left w:val="nil"/>
              <w:bottom w:val="single" w:sz="4" w:space="0" w:color="auto"/>
              <w:right w:val="single" w:sz="4" w:space="0" w:color="auto"/>
            </w:tcBorders>
          </w:tcPr>
          <w:p w:rsidR="009B7636" w:rsidRDefault="008D63E9" w:rsidP="000860C1">
            <w:pPr>
              <w:ind w:firstLineChars="0" w:firstLine="0"/>
              <w:rPr>
                <w:szCs w:val="21"/>
              </w:rPr>
            </w:pPr>
            <w:r>
              <w:rPr>
                <w:rFonts w:hint="eastAsia"/>
                <w:szCs w:val="21"/>
              </w:rPr>
              <w:t>YYYYMMDD</w:t>
            </w:r>
          </w:p>
        </w:tc>
      </w:tr>
      <w:tr w:rsidR="009B7636" w:rsidRPr="000860C1"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记账时间</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C8</w:t>
            </w:r>
          </w:p>
        </w:tc>
        <w:tc>
          <w:tcPr>
            <w:tcW w:w="5507" w:type="dxa"/>
            <w:tcBorders>
              <w:top w:val="nil"/>
              <w:left w:val="nil"/>
              <w:bottom w:val="single" w:sz="4" w:space="0" w:color="auto"/>
              <w:right w:val="single" w:sz="4" w:space="0" w:color="auto"/>
            </w:tcBorders>
          </w:tcPr>
          <w:p w:rsidR="009B7636" w:rsidRDefault="000B0F82" w:rsidP="000860C1">
            <w:pPr>
              <w:ind w:firstLineChars="0" w:firstLine="0"/>
              <w:rPr>
                <w:szCs w:val="21"/>
              </w:rPr>
            </w:pPr>
            <w:r w:rsidRPr="0050406D">
              <w:rPr>
                <w:rFonts w:ascii="宋体" w:eastAsia="宋体" w:hAnsi="宋体" w:cs="宋体" w:hint="eastAsia"/>
                <w:color w:val="000000"/>
                <w:kern w:val="0"/>
                <w:szCs w:val="24"/>
              </w:rPr>
              <w:t>HH:MM:SS</w:t>
            </w:r>
          </w:p>
        </w:tc>
      </w:tr>
      <w:tr w:rsidR="009B7636" w:rsidRPr="000860C1" w:rsidTr="009B7636">
        <w:trPr>
          <w:trHeight w:val="63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流水号</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w:t>
            </w:r>
            <w:r w:rsidR="00FD16AE">
              <w:rPr>
                <w:rFonts w:hint="eastAsia"/>
                <w:szCs w:val="21"/>
              </w:rPr>
              <w:t>32</w:t>
            </w:r>
          </w:p>
        </w:tc>
        <w:tc>
          <w:tcPr>
            <w:tcW w:w="5507" w:type="dxa"/>
            <w:tcBorders>
              <w:top w:val="nil"/>
              <w:left w:val="nil"/>
              <w:bottom w:val="single" w:sz="4" w:space="0" w:color="auto"/>
              <w:right w:val="single" w:sz="4" w:space="0" w:color="auto"/>
            </w:tcBorders>
          </w:tcPr>
          <w:p w:rsidR="009B7636" w:rsidRDefault="009B7636" w:rsidP="000860C1">
            <w:pPr>
              <w:ind w:firstLineChars="0" w:firstLine="0"/>
              <w:rPr>
                <w:szCs w:val="21"/>
              </w:rPr>
            </w:pPr>
          </w:p>
        </w:tc>
      </w:tr>
      <w:tr w:rsidR="009B7636" w:rsidRPr="000860C1"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业务类型</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9B7636">
            <w:pPr>
              <w:ind w:firstLineChars="0" w:firstLine="0"/>
              <w:rPr>
                <w:szCs w:val="21"/>
              </w:rPr>
            </w:pPr>
            <w:r>
              <w:rPr>
                <w:rFonts w:hint="eastAsia"/>
                <w:szCs w:val="21"/>
              </w:rPr>
              <w:t>C1</w:t>
            </w:r>
          </w:p>
        </w:tc>
        <w:tc>
          <w:tcPr>
            <w:tcW w:w="5507" w:type="dxa"/>
            <w:tcBorders>
              <w:top w:val="nil"/>
              <w:left w:val="nil"/>
              <w:bottom w:val="single" w:sz="4" w:space="0" w:color="auto"/>
              <w:right w:val="single" w:sz="4" w:space="0" w:color="auto"/>
            </w:tcBorders>
          </w:tcPr>
          <w:p w:rsidR="002B6C77" w:rsidRPr="002B6C77" w:rsidRDefault="009B7636" w:rsidP="00DC74B1">
            <w:pPr>
              <w:pStyle w:val="a9"/>
              <w:numPr>
                <w:ilvl w:val="0"/>
                <w:numId w:val="45"/>
              </w:numPr>
              <w:ind w:firstLineChars="0"/>
              <w:rPr>
                <w:szCs w:val="21"/>
              </w:rPr>
            </w:pPr>
            <w:r w:rsidRPr="002B6C77">
              <w:rPr>
                <w:rFonts w:hint="eastAsia"/>
                <w:szCs w:val="21"/>
              </w:rPr>
              <w:t>往帐</w:t>
            </w:r>
          </w:p>
          <w:p w:rsidR="002B6C77" w:rsidRDefault="009B7636" w:rsidP="00DC74B1">
            <w:pPr>
              <w:pStyle w:val="a9"/>
              <w:numPr>
                <w:ilvl w:val="0"/>
                <w:numId w:val="45"/>
              </w:numPr>
              <w:ind w:firstLineChars="0"/>
              <w:rPr>
                <w:szCs w:val="21"/>
              </w:rPr>
            </w:pPr>
            <w:r w:rsidRPr="002B6C77">
              <w:rPr>
                <w:rFonts w:hint="eastAsia"/>
                <w:szCs w:val="21"/>
              </w:rPr>
              <w:t>来帐</w:t>
            </w:r>
          </w:p>
          <w:p w:rsidR="009B7636" w:rsidRPr="002B6C77" w:rsidRDefault="009B7636" w:rsidP="00DC74B1">
            <w:pPr>
              <w:pStyle w:val="a9"/>
              <w:numPr>
                <w:ilvl w:val="0"/>
                <w:numId w:val="45"/>
              </w:numPr>
              <w:ind w:firstLineChars="0"/>
              <w:rPr>
                <w:szCs w:val="21"/>
              </w:rPr>
            </w:pPr>
            <w:r w:rsidRPr="002B6C77">
              <w:rPr>
                <w:rFonts w:hint="eastAsia"/>
                <w:szCs w:val="21"/>
              </w:rPr>
              <w:t>调整保证金</w:t>
            </w:r>
          </w:p>
        </w:tc>
      </w:tr>
      <w:tr w:rsidR="009B7636" w:rsidRPr="000860C1"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业务子类型</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C4</w:t>
            </w:r>
          </w:p>
        </w:tc>
        <w:tc>
          <w:tcPr>
            <w:tcW w:w="5507" w:type="dxa"/>
            <w:tcBorders>
              <w:top w:val="nil"/>
              <w:left w:val="nil"/>
              <w:bottom w:val="single" w:sz="4" w:space="0" w:color="auto"/>
              <w:right w:val="single" w:sz="4" w:space="0" w:color="auto"/>
            </w:tcBorders>
          </w:tcPr>
          <w:p w:rsidR="002B6C77" w:rsidRDefault="00CD3A74" w:rsidP="000860C1">
            <w:pPr>
              <w:ind w:firstLineChars="0" w:firstLine="0"/>
              <w:rPr>
                <w:szCs w:val="21"/>
              </w:rPr>
            </w:pPr>
            <w:r w:rsidRPr="00CD3A74">
              <w:rPr>
                <w:rFonts w:hint="eastAsia"/>
                <w:szCs w:val="21"/>
              </w:rPr>
              <w:t>11</w:t>
            </w:r>
            <w:r w:rsidR="002B6C77">
              <w:rPr>
                <w:szCs w:val="21"/>
              </w:rPr>
              <w:t xml:space="preserve">- </w:t>
            </w:r>
            <w:r>
              <w:rPr>
                <w:rFonts w:hint="eastAsia"/>
                <w:szCs w:val="21"/>
              </w:rPr>
              <w:t>自动往账</w:t>
            </w:r>
          </w:p>
          <w:p w:rsidR="002B6C77" w:rsidRDefault="00CD3A74" w:rsidP="000860C1">
            <w:pPr>
              <w:ind w:firstLineChars="0" w:firstLine="0"/>
              <w:rPr>
                <w:szCs w:val="21"/>
              </w:rPr>
            </w:pPr>
            <w:r w:rsidRPr="00CD3A74">
              <w:rPr>
                <w:rFonts w:hint="eastAsia"/>
                <w:szCs w:val="21"/>
              </w:rPr>
              <w:t>13</w:t>
            </w:r>
            <w:r w:rsidR="002B6C77">
              <w:rPr>
                <w:szCs w:val="21"/>
              </w:rPr>
              <w:t xml:space="preserve">- </w:t>
            </w:r>
            <w:r>
              <w:rPr>
                <w:rFonts w:hint="eastAsia"/>
                <w:szCs w:val="21"/>
              </w:rPr>
              <w:t>清算部往账</w:t>
            </w:r>
          </w:p>
          <w:p w:rsidR="002B6C77" w:rsidRDefault="00CD3A74" w:rsidP="000860C1">
            <w:pPr>
              <w:ind w:firstLineChars="0" w:firstLine="0"/>
              <w:rPr>
                <w:szCs w:val="21"/>
              </w:rPr>
            </w:pPr>
            <w:r w:rsidRPr="00CD3A74">
              <w:rPr>
                <w:rFonts w:hint="eastAsia"/>
                <w:szCs w:val="21"/>
              </w:rPr>
              <w:t>21</w:t>
            </w:r>
            <w:r w:rsidR="002B6C77">
              <w:rPr>
                <w:szCs w:val="21"/>
              </w:rPr>
              <w:t xml:space="preserve">- </w:t>
            </w:r>
            <w:r>
              <w:rPr>
                <w:rFonts w:hint="eastAsia"/>
                <w:szCs w:val="21"/>
              </w:rPr>
              <w:t>自动来账</w:t>
            </w:r>
          </w:p>
          <w:p w:rsidR="002B6C77" w:rsidRDefault="00CD3A74" w:rsidP="000860C1">
            <w:pPr>
              <w:ind w:firstLineChars="0" w:firstLine="0"/>
              <w:rPr>
                <w:szCs w:val="21"/>
              </w:rPr>
            </w:pPr>
            <w:r w:rsidRPr="00CD3A74">
              <w:rPr>
                <w:rFonts w:hint="eastAsia"/>
                <w:szCs w:val="21"/>
              </w:rPr>
              <w:t>23</w:t>
            </w:r>
            <w:r w:rsidR="002B6C77">
              <w:rPr>
                <w:szCs w:val="21"/>
              </w:rPr>
              <w:t xml:space="preserve">- </w:t>
            </w:r>
            <w:r>
              <w:rPr>
                <w:rFonts w:hint="eastAsia"/>
                <w:szCs w:val="21"/>
              </w:rPr>
              <w:t>清算部来账</w:t>
            </w:r>
          </w:p>
          <w:p w:rsidR="009B7636" w:rsidRPr="000860C1" w:rsidRDefault="00CD3A74" w:rsidP="000860C1">
            <w:pPr>
              <w:ind w:firstLineChars="0" w:firstLine="0"/>
              <w:rPr>
                <w:szCs w:val="21"/>
              </w:rPr>
            </w:pPr>
            <w:r w:rsidRPr="00CD3A74">
              <w:rPr>
                <w:rFonts w:hint="eastAsia"/>
                <w:szCs w:val="21"/>
              </w:rPr>
              <w:t>31</w:t>
            </w:r>
            <w:r w:rsidR="002B6C77">
              <w:rPr>
                <w:szCs w:val="21"/>
              </w:rPr>
              <w:t xml:space="preserve">- </w:t>
            </w:r>
            <w:r w:rsidRPr="00CD3A74">
              <w:rPr>
                <w:rFonts w:hint="eastAsia"/>
                <w:szCs w:val="21"/>
              </w:rPr>
              <w:t>调整保证金</w:t>
            </w:r>
          </w:p>
        </w:tc>
      </w:tr>
      <w:tr w:rsidR="009B7636" w:rsidRPr="000860C1"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会员代码</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C4</w:t>
            </w:r>
          </w:p>
        </w:tc>
        <w:tc>
          <w:tcPr>
            <w:tcW w:w="5507" w:type="dxa"/>
            <w:tcBorders>
              <w:top w:val="nil"/>
              <w:left w:val="nil"/>
              <w:bottom w:val="single" w:sz="4" w:space="0" w:color="auto"/>
              <w:right w:val="single" w:sz="4" w:space="0" w:color="auto"/>
            </w:tcBorders>
          </w:tcPr>
          <w:p w:rsidR="009B7636" w:rsidRPr="000860C1" w:rsidRDefault="00F94B26" w:rsidP="000860C1">
            <w:pPr>
              <w:ind w:firstLineChars="0" w:firstLine="0"/>
              <w:rPr>
                <w:szCs w:val="21"/>
              </w:rPr>
            </w:pPr>
            <w:ins w:id="135" w:author="罗莎" w:date="2016-09-30T11:42:00Z">
              <w:r>
                <w:rPr>
                  <w:rFonts w:hint="eastAsia"/>
                  <w:szCs w:val="21"/>
                </w:rPr>
                <w:t>4</w:t>
              </w:r>
              <w:r>
                <w:rPr>
                  <w:rFonts w:hint="eastAsia"/>
                  <w:szCs w:val="21"/>
                </w:rPr>
                <w:t>位数字编号</w:t>
              </w:r>
            </w:ins>
          </w:p>
        </w:tc>
      </w:tr>
      <w:tr w:rsidR="009B7636" w:rsidRPr="000860C1"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席位代码</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C6</w:t>
            </w:r>
          </w:p>
        </w:tc>
        <w:tc>
          <w:tcPr>
            <w:tcW w:w="5507" w:type="dxa"/>
            <w:tcBorders>
              <w:top w:val="nil"/>
              <w:left w:val="nil"/>
              <w:bottom w:val="single" w:sz="4" w:space="0" w:color="auto"/>
              <w:right w:val="single" w:sz="4" w:space="0" w:color="auto"/>
            </w:tcBorders>
          </w:tcPr>
          <w:p w:rsidR="009B7636" w:rsidRPr="000860C1" w:rsidRDefault="00F94B26" w:rsidP="000860C1">
            <w:pPr>
              <w:ind w:firstLineChars="0" w:firstLine="0"/>
              <w:rPr>
                <w:szCs w:val="21"/>
              </w:rPr>
            </w:pPr>
            <w:ins w:id="136" w:author="罗莎" w:date="2016-09-30T11:42:00Z">
              <w:r>
                <w:rPr>
                  <w:szCs w:val="21"/>
                </w:rPr>
                <w:t>6</w:t>
              </w:r>
              <w:r>
                <w:rPr>
                  <w:rFonts w:hint="eastAsia"/>
                  <w:szCs w:val="21"/>
                </w:rPr>
                <w:t>位数字编号</w:t>
              </w:r>
            </w:ins>
          </w:p>
        </w:tc>
      </w:tr>
      <w:tr w:rsidR="009B7636" w:rsidRPr="000860C1"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客户代码</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C10</w:t>
            </w:r>
          </w:p>
        </w:tc>
        <w:tc>
          <w:tcPr>
            <w:tcW w:w="5507" w:type="dxa"/>
            <w:tcBorders>
              <w:top w:val="nil"/>
              <w:left w:val="nil"/>
              <w:bottom w:val="single" w:sz="4" w:space="0" w:color="auto"/>
              <w:right w:val="single" w:sz="4" w:space="0" w:color="auto"/>
            </w:tcBorders>
          </w:tcPr>
          <w:p w:rsidR="009B7636" w:rsidRPr="000860C1" w:rsidRDefault="00F94B26" w:rsidP="000860C1">
            <w:pPr>
              <w:ind w:firstLineChars="0" w:firstLine="0"/>
              <w:rPr>
                <w:szCs w:val="21"/>
              </w:rPr>
            </w:pPr>
            <w:ins w:id="137" w:author="罗莎" w:date="2016-09-30T11:42:00Z">
              <w:r>
                <w:rPr>
                  <w:szCs w:val="21"/>
                </w:rPr>
                <w:t>10</w:t>
              </w:r>
              <w:r>
                <w:rPr>
                  <w:rFonts w:hint="eastAsia"/>
                  <w:szCs w:val="21"/>
                </w:rPr>
                <w:t>位数字编号</w:t>
              </w:r>
            </w:ins>
          </w:p>
        </w:tc>
      </w:tr>
      <w:tr w:rsidR="009B7636" w:rsidRPr="000860C1" w:rsidTr="009B7636">
        <w:trPr>
          <w:trHeight w:val="63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发生金额</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N18</w:t>
            </w:r>
          </w:p>
        </w:tc>
        <w:tc>
          <w:tcPr>
            <w:tcW w:w="5507" w:type="dxa"/>
            <w:tcBorders>
              <w:top w:val="nil"/>
              <w:left w:val="nil"/>
              <w:bottom w:val="single" w:sz="4" w:space="0" w:color="auto"/>
              <w:right w:val="single" w:sz="4" w:space="0" w:color="auto"/>
            </w:tcBorders>
          </w:tcPr>
          <w:p w:rsidR="009B7636" w:rsidRPr="000860C1" w:rsidRDefault="005A33C3" w:rsidP="000860C1">
            <w:pPr>
              <w:ind w:firstLineChars="0" w:firstLine="0"/>
              <w:rPr>
                <w:szCs w:val="21"/>
              </w:rPr>
            </w:pPr>
            <w:r>
              <w:rPr>
                <w:rFonts w:hint="eastAsia"/>
                <w:szCs w:val="21"/>
              </w:rPr>
              <w:t>单位：分</w:t>
            </w:r>
          </w:p>
        </w:tc>
      </w:tr>
      <w:tr w:rsidR="009B7636" w:rsidRPr="000860C1"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发电</w:t>
            </w:r>
            <w:proofErr w:type="gramStart"/>
            <w:r w:rsidRPr="000860C1">
              <w:rPr>
                <w:rFonts w:hint="eastAsia"/>
                <w:szCs w:val="21"/>
              </w:rPr>
              <w:t>记帐</w:t>
            </w:r>
            <w:proofErr w:type="gramEnd"/>
            <w:r w:rsidRPr="000860C1">
              <w:rPr>
                <w:rFonts w:hint="eastAsia"/>
                <w:szCs w:val="21"/>
              </w:rPr>
              <w:t>日期</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C8</w:t>
            </w:r>
          </w:p>
        </w:tc>
        <w:tc>
          <w:tcPr>
            <w:tcW w:w="5507" w:type="dxa"/>
            <w:tcBorders>
              <w:top w:val="nil"/>
              <w:left w:val="nil"/>
              <w:bottom w:val="single" w:sz="4" w:space="0" w:color="auto"/>
              <w:right w:val="single" w:sz="4" w:space="0" w:color="auto"/>
            </w:tcBorders>
          </w:tcPr>
          <w:p w:rsidR="009B7636" w:rsidRPr="000860C1" w:rsidRDefault="008D63E9" w:rsidP="000860C1">
            <w:pPr>
              <w:ind w:firstLineChars="0" w:firstLine="0"/>
              <w:rPr>
                <w:szCs w:val="21"/>
              </w:rPr>
            </w:pPr>
            <w:r>
              <w:rPr>
                <w:rFonts w:hint="eastAsia"/>
                <w:szCs w:val="21"/>
              </w:rPr>
              <w:t>YYYYMMDD</w:t>
            </w:r>
          </w:p>
        </w:tc>
      </w:tr>
      <w:tr w:rsidR="009B7636" w:rsidRPr="000860C1" w:rsidTr="009B7636">
        <w:trPr>
          <w:trHeight w:val="63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发电流水序号</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576CFD" w:rsidP="000860C1">
            <w:pPr>
              <w:ind w:firstLineChars="0" w:firstLine="0"/>
              <w:rPr>
                <w:szCs w:val="21"/>
              </w:rPr>
            </w:pPr>
            <w:ins w:id="138" w:author="罗莎" w:date="2016-09-30T10:36:00Z">
              <w:r>
                <w:rPr>
                  <w:szCs w:val="21"/>
                </w:rPr>
                <w:t>N</w:t>
              </w:r>
            </w:ins>
            <w:del w:id="139" w:author="罗莎" w:date="2016-09-30T10:36:00Z">
              <w:r w:rsidR="009B7636" w:rsidDel="00576CFD">
                <w:rPr>
                  <w:rFonts w:hint="eastAsia"/>
                  <w:szCs w:val="21"/>
                </w:rPr>
                <w:delText>C</w:delText>
              </w:r>
            </w:del>
            <w:r w:rsidR="009B7636">
              <w:rPr>
                <w:rFonts w:hint="eastAsia"/>
                <w:szCs w:val="21"/>
              </w:rPr>
              <w:t>10</w:t>
            </w:r>
          </w:p>
        </w:tc>
        <w:tc>
          <w:tcPr>
            <w:tcW w:w="5507" w:type="dxa"/>
            <w:tcBorders>
              <w:top w:val="nil"/>
              <w:left w:val="nil"/>
              <w:bottom w:val="single" w:sz="4" w:space="0" w:color="auto"/>
              <w:right w:val="single" w:sz="4" w:space="0" w:color="auto"/>
            </w:tcBorders>
          </w:tcPr>
          <w:p w:rsidR="009B7636" w:rsidRPr="000860C1" w:rsidRDefault="009B7636" w:rsidP="000860C1">
            <w:pPr>
              <w:ind w:firstLineChars="0" w:firstLine="0"/>
              <w:rPr>
                <w:szCs w:val="21"/>
              </w:rPr>
            </w:pPr>
          </w:p>
        </w:tc>
      </w:tr>
      <w:tr w:rsidR="009B7636" w:rsidRPr="000860C1"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业务记账日期</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C8</w:t>
            </w:r>
          </w:p>
        </w:tc>
        <w:tc>
          <w:tcPr>
            <w:tcW w:w="5507" w:type="dxa"/>
            <w:tcBorders>
              <w:top w:val="nil"/>
              <w:left w:val="nil"/>
              <w:bottom w:val="single" w:sz="4" w:space="0" w:color="auto"/>
              <w:right w:val="single" w:sz="4" w:space="0" w:color="auto"/>
            </w:tcBorders>
          </w:tcPr>
          <w:p w:rsidR="009B7636" w:rsidRPr="000860C1" w:rsidRDefault="008D63E9" w:rsidP="000860C1">
            <w:pPr>
              <w:ind w:firstLineChars="0" w:firstLine="0"/>
              <w:rPr>
                <w:szCs w:val="21"/>
              </w:rPr>
            </w:pPr>
            <w:r>
              <w:rPr>
                <w:rFonts w:hint="eastAsia"/>
                <w:szCs w:val="21"/>
              </w:rPr>
              <w:t>YYYYMMDD</w:t>
            </w:r>
          </w:p>
        </w:tc>
      </w:tr>
      <w:tr w:rsidR="009B7636" w:rsidRPr="000860C1"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业务记账时间</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C8</w:t>
            </w:r>
          </w:p>
        </w:tc>
        <w:tc>
          <w:tcPr>
            <w:tcW w:w="5507" w:type="dxa"/>
            <w:tcBorders>
              <w:top w:val="nil"/>
              <w:left w:val="nil"/>
              <w:bottom w:val="single" w:sz="4" w:space="0" w:color="auto"/>
              <w:right w:val="single" w:sz="4" w:space="0" w:color="auto"/>
            </w:tcBorders>
          </w:tcPr>
          <w:p w:rsidR="009B7636" w:rsidRPr="000860C1" w:rsidRDefault="000B0F82" w:rsidP="000860C1">
            <w:pPr>
              <w:ind w:firstLineChars="0" w:firstLine="0"/>
              <w:rPr>
                <w:szCs w:val="21"/>
              </w:rPr>
            </w:pPr>
            <w:r w:rsidRPr="0050406D">
              <w:rPr>
                <w:rFonts w:ascii="宋体" w:eastAsia="宋体" w:hAnsi="宋体" w:cs="宋体" w:hint="eastAsia"/>
                <w:color w:val="000000"/>
                <w:kern w:val="0"/>
                <w:szCs w:val="24"/>
              </w:rPr>
              <w:t>HH:MM:SS</w:t>
            </w:r>
          </w:p>
        </w:tc>
      </w:tr>
      <w:tr w:rsidR="009B7636" w:rsidRPr="000860C1"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清算行代码</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C3</w:t>
            </w:r>
          </w:p>
        </w:tc>
        <w:tc>
          <w:tcPr>
            <w:tcW w:w="5507" w:type="dxa"/>
            <w:tcBorders>
              <w:top w:val="nil"/>
              <w:left w:val="nil"/>
              <w:bottom w:val="single" w:sz="4" w:space="0" w:color="auto"/>
              <w:right w:val="single" w:sz="4" w:space="0" w:color="auto"/>
            </w:tcBorders>
          </w:tcPr>
          <w:p w:rsidR="009B7636" w:rsidRPr="000860C1" w:rsidRDefault="009B7636" w:rsidP="000860C1">
            <w:pPr>
              <w:ind w:firstLineChars="0" w:firstLine="0"/>
              <w:rPr>
                <w:szCs w:val="21"/>
              </w:rPr>
            </w:pPr>
          </w:p>
        </w:tc>
      </w:tr>
      <w:tr w:rsidR="009B7636" w:rsidRPr="000860C1"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往来</w:t>
            </w:r>
            <w:proofErr w:type="gramStart"/>
            <w:r w:rsidRPr="000860C1">
              <w:rPr>
                <w:rFonts w:hint="eastAsia"/>
                <w:szCs w:val="21"/>
              </w:rPr>
              <w:t>账</w:t>
            </w:r>
            <w:proofErr w:type="gramEnd"/>
            <w:r w:rsidRPr="000860C1">
              <w:rPr>
                <w:rFonts w:hint="eastAsia"/>
                <w:szCs w:val="21"/>
              </w:rPr>
              <w:t>标志</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C1</w:t>
            </w:r>
          </w:p>
        </w:tc>
        <w:tc>
          <w:tcPr>
            <w:tcW w:w="5507" w:type="dxa"/>
            <w:tcBorders>
              <w:top w:val="nil"/>
              <w:left w:val="nil"/>
              <w:bottom w:val="single" w:sz="4" w:space="0" w:color="auto"/>
              <w:right w:val="single" w:sz="4" w:space="0" w:color="auto"/>
            </w:tcBorders>
          </w:tcPr>
          <w:p w:rsidR="005A759B" w:rsidRPr="005A759B" w:rsidRDefault="00AC5B54" w:rsidP="00DC74B1">
            <w:pPr>
              <w:pStyle w:val="a9"/>
              <w:numPr>
                <w:ilvl w:val="0"/>
                <w:numId w:val="44"/>
              </w:numPr>
              <w:ind w:firstLineChars="0"/>
              <w:rPr>
                <w:szCs w:val="21"/>
              </w:rPr>
            </w:pPr>
            <w:r w:rsidRPr="005A759B">
              <w:rPr>
                <w:rFonts w:hint="eastAsia"/>
                <w:szCs w:val="21"/>
              </w:rPr>
              <w:t>往帐</w:t>
            </w:r>
            <w:r w:rsidRPr="005A759B">
              <w:rPr>
                <w:rFonts w:hint="eastAsia"/>
                <w:szCs w:val="21"/>
              </w:rPr>
              <w:t>/</w:t>
            </w:r>
            <w:r w:rsidRPr="005A759B">
              <w:rPr>
                <w:rFonts w:hint="eastAsia"/>
                <w:szCs w:val="21"/>
              </w:rPr>
              <w:t>付</w:t>
            </w:r>
            <w:r w:rsidRPr="005A759B">
              <w:rPr>
                <w:rFonts w:hint="eastAsia"/>
                <w:szCs w:val="21"/>
              </w:rPr>
              <w:t>/</w:t>
            </w:r>
            <w:r w:rsidRPr="005A759B">
              <w:rPr>
                <w:rFonts w:hint="eastAsia"/>
                <w:szCs w:val="21"/>
              </w:rPr>
              <w:t>交易所划款入会</w:t>
            </w:r>
            <w:r w:rsidRPr="005A759B">
              <w:rPr>
                <w:szCs w:val="21"/>
              </w:rPr>
              <w:t>员</w:t>
            </w:r>
            <w:proofErr w:type="gramStart"/>
            <w:r w:rsidRPr="005A759B">
              <w:rPr>
                <w:rFonts w:hint="eastAsia"/>
                <w:szCs w:val="21"/>
              </w:rPr>
              <w:t>帐户</w:t>
            </w:r>
            <w:proofErr w:type="gramEnd"/>
            <w:r w:rsidRPr="005A759B">
              <w:rPr>
                <w:rFonts w:hint="eastAsia"/>
                <w:szCs w:val="21"/>
              </w:rPr>
              <w:t xml:space="preserve"> </w:t>
            </w:r>
          </w:p>
          <w:p w:rsidR="005A759B" w:rsidRPr="005A759B" w:rsidRDefault="00AC5B54" w:rsidP="00DC74B1">
            <w:pPr>
              <w:pStyle w:val="a9"/>
              <w:numPr>
                <w:ilvl w:val="0"/>
                <w:numId w:val="44"/>
              </w:numPr>
              <w:ind w:firstLineChars="0"/>
              <w:rPr>
                <w:szCs w:val="21"/>
              </w:rPr>
            </w:pPr>
            <w:r w:rsidRPr="005A759B">
              <w:rPr>
                <w:rFonts w:hint="eastAsia"/>
                <w:szCs w:val="21"/>
              </w:rPr>
              <w:t>来帐</w:t>
            </w:r>
            <w:r w:rsidRPr="005A759B">
              <w:rPr>
                <w:rFonts w:hint="eastAsia"/>
                <w:szCs w:val="21"/>
              </w:rPr>
              <w:t>/</w:t>
            </w:r>
            <w:r w:rsidRPr="005A759B">
              <w:rPr>
                <w:rFonts w:hint="eastAsia"/>
                <w:szCs w:val="21"/>
              </w:rPr>
              <w:t>收</w:t>
            </w:r>
            <w:r w:rsidRPr="005A759B">
              <w:rPr>
                <w:rFonts w:hint="eastAsia"/>
                <w:szCs w:val="21"/>
              </w:rPr>
              <w:t>/</w:t>
            </w:r>
            <w:r w:rsidRPr="005A759B">
              <w:rPr>
                <w:rFonts w:hint="eastAsia"/>
                <w:szCs w:val="21"/>
              </w:rPr>
              <w:t>会员划款入交易所</w:t>
            </w:r>
            <w:proofErr w:type="gramStart"/>
            <w:r w:rsidRPr="005A759B">
              <w:rPr>
                <w:rFonts w:hint="eastAsia"/>
                <w:szCs w:val="21"/>
              </w:rPr>
              <w:t>帐户</w:t>
            </w:r>
            <w:proofErr w:type="gramEnd"/>
          </w:p>
          <w:p w:rsidR="009B7636" w:rsidRPr="003D1F8B" w:rsidRDefault="00AC5B54" w:rsidP="00DC74B1">
            <w:pPr>
              <w:pStyle w:val="a9"/>
              <w:numPr>
                <w:ilvl w:val="0"/>
                <w:numId w:val="44"/>
              </w:numPr>
              <w:ind w:firstLineChars="0"/>
              <w:rPr>
                <w:szCs w:val="21"/>
              </w:rPr>
            </w:pPr>
            <w:r w:rsidRPr="00701691">
              <w:rPr>
                <w:rFonts w:hint="eastAsia"/>
                <w:szCs w:val="21"/>
              </w:rPr>
              <w:t>扣</w:t>
            </w:r>
            <w:r w:rsidRPr="00701691">
              <w:rPr>
                <w:rFonts w:hint="eastAsia"/>
                <w:szCs w:val="21"/>
              </w:rPr>
              <w:t>/</w:t>
            </w:r>
            <w:r w:rsidRPr="00701691">
              <w:rPr>
                <w:rFonts w:hint="eastAsia"/>
                <w:szCs w:val="21"/>
              </w:rPr>
              <w:t>交易所主动扣会员帐</w:t>
            </w:r>
          </w:p>
        </w:tc>
      </w:tr>
      <w:tr w:rsidR="009B7636" w:rsidRPr="000860C1" w:rsidTr="009B7636">
        <w:trPr>
          <w:trHeight w:val="63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业务流水号</w:t>
            </w:r>
          </w:p>
        </w:tc>
        <w:tc>
          <w:tcPr>
            <w:tcW w:w="889" w:type="dxa"/>
            <w:tcBorders>
              <w:top w:val="nil"/>
              <w:left w:val="nil"/>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Pr>
                <w:rFonts w:hint="eastAsia"/>
                <w:szCs w:val="21"/>
              </w:rPr>
              <w:t>C</w:t>
            </w:r>
            <w:r w:rsidR="00FD16AE">
              <w:rPr>
                <w:rFonts w:hint="eastAsia"/>
                <w:szCs w:val="21"/>
              </w:rPr>
              <w:t>32</w:t>
            </w:r>
          </w:p>
        </w:tc>
        <w:tc>
          <w:tcPr>
            <w:tcW w:w="5507" w:type="dxa"/>
            <w:tcBorders>
              <w:top w:val="nil"/>
              <w:left w:val="nil"/>
              <w:bottom w:val="single" w:sz="4" w:space="0" w:color="auto"/>
              <w:right w:val="single" w:sz="4" w:space="0" w:color="auto"/>
            </w:tcBorders>
            <w:vAlign w:val="center"/>
          </w:tcPr>
          <w:p w:rsidR="009B7636" w:rsidRPr="000860C1" w:rsidRDefault="009B7636" w:rsidP="006B52E4">
            <w:pPr>
              <w:ind w:firstLineChars="0" w:firstLine="0"/>
              <w:rPr>
                <w:szCs w:val="21"/>
              </w:rPr>
            </w:pPr>
          </w:p>
        </w:tc>
      </w:tr>
      <w:tr w:rsidR="009B7636" w:rsidRPr="000860C1"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已发电标志</w:t>
            </w:r>
          </w:p>
        </w:tc>
        <w:tc>
          <w:tcPr>
            <w:tcW w:w="889" w:type="dxa"/>
            <w:tcBorders>
              <w:top w:val="nil"/>
              <w:left w:val="nil"/>
              <w:bottom w:val="single" w:sz="4" w:space="0" w:color="auto"/>
              <w:right w:val="single" w:sz="4" w:space="0" w:color="auto"/>
            </w:tcBorders>
            <w:shd w:val="clear" w:color="auto" w:fill="auto"/>
            <w:vAlign w:val="center"/>
          </w:tcPr>
          <w:p w:rsidR="009B7636" w:rsidRPr="000860C1" w:rsidRDefault="009B7636" w:rsidP="000860C1">
            <w:pPr>
              <w:ind w:firstLineChars="0" w:firstLine="0"/>
              <w:rPr>
                <w:szCs w:val="21"/>
              </w:rPr>
            </w:pPr>
            <w:r>
              <w:rPr>
                <w:rFonts w:hint="eastAsia"/>
                <w:szCs w:val="21"/>
              </w:rPr>
              <w:t>C1</w:t>
            </w:r>
          </w:p>
        </w:tc>
        <w:tc>
          <w:tcPr>
            <w:tcW w:w="5507" w:type="dxa"/>
            <w:tcBorders>
              <w:top w:val="nil"/>
              <w:left w:val="nil"/>
              <w:bottom w:val="single" w:sz="4" w:space="0" w:color="auto"/>
              <w:right w:val="single" w:sz="4" w:space="0" w:color="auto"/>
            </w:tcBorders>
            <w:vAlign w:val="center"/>
          </w:tcPr>
          <w:p w:rsidR="00576CFD" w:rsidRDefault="009B7636" w:rsidP="006B52E4">
            <w:pPr>
              <w:ind w:firstLineChars="0" w:firstLine="0"/>
              <w:rPr>
                <w:ins w:id="140" w:author="罗莎" w:date="2016-09-30T10:40:00Z"/>
                <w:szCs w:val="21"/>
              </w:rPr>
            </w:pPr>
            <w:r w:rsidRPr="00856FE3">
              <w:rPr>
                <w:rFonts w:hint="eastAsia"/>
                <w:szCs w:val="21"/>
              </w:rPr>
              <w:t>标识往</w:t>
            </w:r>
            <w:proofErr w:type="gramStart"/>
            <w:r w:rsidRPr="00856FE3">
              <w:rPr>
                <w:rFonts w:hint="eastAsia"/>
                <w:szCs w:val="21"/>
              </w:rPr>
              <w:t>账申请</w:t>
            </w:r>
            <w:proofErr w:type="gramEnd"/>
            <w:r w:rsidRPr="00856FE3">
              <w:rPr>
                <w:rFonts w:hint="eastAsia"/>
                <w:szCs w:val="21"/>
              </w:rPr>
              <w:t>是否已经发电，</w:t>
            </w:r>
            <w:r w:rsidRPr="00856FE3">
              <w:rPr>
                <w:rFonts w:hint="eastAsia"/>
                <w:szCs w:val="21"/>
              </w:rPr>
              <w:t>1</w:t>
            </w:r>
            <w:r w:rsidRPr="00856FE3">
              <w:rPr>
                <w:rFonts w:hint="eastAsia"/>
                <w:szCs w:val="21"/>
              </w:rPr>
              <w:t>位数字字符</w:t>
            </w:r>
            <w:ins w:id="141" w:author="罗莎" w:date="2016-09-30T10:40:00Z">
              <w:r w:rsidR="00576CFD">
                <w:rPr>
                  <w:rFonts w:hint="eastAsia"/>
                  <w:szCs w:val="21"/>
                </w:rPr>
                <w:t>。</w:t>
              </w:r>
            </w:ins>
          </w:p>
          <w:p w:rsidR="00576CFD" w:rsidRDefault="009B7636" w:rsidP="006B52E4">
            <w:pPr>
              <w:ind w:firstLineChars="0" w:firstLine="0"/>
              <w:rPr>
                <w:ins w:id="142" w:author="罗莎" w:date="2016-09-30T10:40:00Z"/>
                <w:szCs w:val="21"/>
              </w:rPr>
            </w:pPr>
            <w:r w:rsidRPr="00856FE3">
              <w:rPr>
                <w:rFonts w:hint="eastAsia"/>
                <w:szCs w:val="21"/>
              </w:rPr>
              <w:t>已发电标志</w:t>
            </w:r>
            <w:ins w:id="143" w:author="罗莎" w:date="2016-09-30T10:40:00Z">
              <w:r w:rsidR="00576CFD">
                <w:rPr>
                  <w:rFonts w:hint="eastAsia"/>
                  <w:szCs w:val="21"/>
                </w:rPr>
                <w:t>：</w:t>
              </w:r>
            </w:ins>
          </w:p>
          <w:p w:rsidR="009B7636" w:rsidRPr="000860C1" w:rsidRDefault="009B7636" w:rsidP="006B52E4">
            <w:pPr>
              <w:ind w:firstLineChars="0" w:firstLine="0"/>
              <w:rPr>
                <w:szCs w:val="21"/>
              </w:rPr>
            </w:pPr>
            <w:r w:rsidRPr="00856FE3">
              <w:rPr>
                <w:rFonts w:hint="eastAsia"/>
                <w:szCs w:val="21"/>
              </w:rPr>
              <w:t xml:space="preserve"> 1</w:t>
            </w:r>
            <w:ins w:id="144" w:author="罗莎" w:date="2016-09-30T10:40:00Z">
              <w:r w:rsidR="00576CFD">
                <w:rPr>
                  <w:szCs w:val="21"/>
                </w:rPr>
                <w:t>-</w:t>
              </w:r>
            </w:ins>
            <w:r w:rsidRPr="00856FE3">
              <w:rPr>
                <w:rFonts w:hint="eastAsia"/>
                <w:szCs w:val="21"/>
              </w:rPr>
              <w:t xml:space="preserve"> </w:t>
            </w:r>
            <w:r w:rsidRPr="00856FE3">
              <w:rPr>
                <w:rFonts w:hint="eastAsia"/>
                <w:szCs w:val="21"/>
              </w:rPr>
              <w:t>未发电</w:t>
            </w:r>
            <w:r w:rsidRPr="00856FE3">
              <w:rPr>
                <w:rFonts w:hint="eastAsia"/>
                <w:szCs w:val="21"/>
              </w:rPr>
              <w:t xml:space="preserve"> 2</w:t>
            </w:r>
            <w:ins w:id="145" w:author="罗莎" w:date="2016-09-30T10:40:00Z">
              <w:r w:rsidR="00576CFD">
                <w:rPr>
                  <w:szCs w:val="21"/>
                </w:rPr>
                <w:t>-</w:t>
              </w:r>
            </w:ins>
            <w:r w:rsidRPr="00856FE3">
              <w:rPr>
                <w:rFonts w:hint="eastAsia"/>
                <w:szCs w:val="21"/>
              </w:rPr>
              <w:t xml:space="preserve"> </w:t>
            </w:r>
            <w:r w:rsidRPr="00856FE3">
              <w:rPr>
                <w:rFonts w:hint="eastAsia"/>
                <w:szCs w:val="21"/>
              </w:rPr>
              <w:t>发电已回执</w:t>
            </w:r>
            <w:r w:rsidRPr="00856FE3">
              <w:rPr>
                <w:rFonts w:hint="eastAsia"/>
                <w:szCs w:val="21"/>
              </w:rPr>
              <w:t xml:space="preserve"> 3</w:t>
            </w:r>
            <w:ins w:id="146" w:author="罗莎" w:date="2016-09-30T10:40:00Z">
              <w:r w:rsidR="00576CFD">
                <w:rPr>
                  <w:szCs w:val="21"/>
                </w:rPr>
                <w:t>-</w:t>
              </w:r>
            </w:ins>
            <w:r w:rsidRPr="00856FE3">
              <w:rPr>
                <w:rFonts w:hint="eastAsia"/>
                <w:szCs w:val="21"/>
              </w:rPr>
              <w:t xml:space="preserve"> </w:t>
            </w:r>
            <w:r w:rsidRPr="00856FE3">
              <w:rPr>
                <w:rFonts w:hint="eastAsia"/>
                <w:szCs w:val="21"/>
              </w:rPr>
              <w:t>在途</w:t>
            </w:r>
            <w:r w:rsidRPr="00856FE3">
              <w:rPr>
                <w:rFonts w:hint="eastAsia"/>
                <w:szCs w:val="21"/>
              </w:rPr>
              <w:t xml:space="preserve"> 4</w:t>
            </w:r>
            <w:ins w:id="147" w:author="罗莎" w:date="2016-09-30T10:41:00Z">
              <w:r w:rsidR="00576CFD">
                <w:rPr>
                  <w:szCs w:val="21"/>
                </w:rPr>
                <w:t xml:space="preserve">- </w:t>
              </w:r>
            </w:ins>
            <w:r w:rsidRPr="00856FE3">
              <w:rPr>
                <w:rFonts w:hint="eastAsia"/>
                <w:szCs w:val="21"/>
              </w:rPr>
              <w:t>来帐不需发电</w:t>
            </w:r>
            <w:r w:rsidRPr="00856FE3">
              <w:rPr>
                <w:rFonts w:hint="eastAsia"/>
                <w:szCs w:val="21"/>
              </w:rPr>
              <w:t xml:space="preserve"> 5</w:t>
            </w:r>
            <w:ins w:id="148" w:author="罗莎" w:date="2016-09-30T10:41:00Z">
              <w:r w:rsidR="00576CFD">
                <w:rPr>
                  <w:szCs w:val="21"/>
                </w:rPr>
                <w:t>-</w:t>
              </w:r>
            </w:ins>
            <w:r w:rsidRPr="00856FE3">
              <w:rPr>
                <w:rFonts w:hint="eastAsia"/>
                <w:szCs w:val="21"/>
              </w:rPr>
              <w:t xml:space="preserve"> </w:t>
            </w:r>
            <w:r w:rsidRPr="00856FE3">
              <w:rPr>
                <w:rFonts w:hint="eastAsia"/>
                <w:szCs w:val="21"/>
              </w:rPr>
              <w:t>发电失败</w:t>
            </w:r>
            <w:r w:rsidRPr="00856FE3">
              <w:rPr>
                <w:rFonts w:hint="eastAsia"/>
                <w:szCs w:val="21"/>
              </w:rPr>
              <w:t xml:space="preserve"> 6</w:t>
            </w:r>
            <w:ins w:id="149" w:author="罗莎" w:date="2016-09-30T10:41:00Z">
              <w:r w:rsidR="00576CFD">
                <w:rPr>
                  <w:szCs w:val="21"/>
                </w:rPr>
                <w:t>-</w:t>
              </w:r>
            </w:ins>
            <w:r w:rsidRPr="00856FE3">
              <w:rPr>
                <w:rFonts w:hint="eastAsia"/>
                <w:szCs w:val="21"/>
              </w:rPr>
              <w:t xml:space="preserve"> </w:t>
            </w:r>
            <w:r w:rsidRPr="00856FE3">
              <w:rPr>
                <w:rFonts w:hint="eastAsia"/>
                <w:szCs w:val="21"/>
              </w:rPr>
              <w:t>手工发电</w:t>
            </w:r>
            <w:ins w:id="150" w:author="罗莎" w:date="2016-09-30T10:40:00Z">
              <w:r w:rsidR="00576CFD">
                <w:rPr>
                  <w:rFonts w:hint="eastAsia"/>
                  <w:szCs w:val="21"/>
                </w:rPr>
                <w:t>（</w:t>
              </w:r>
            </w:ins>
            <w:r w:rsidRPr="00856FE3">
              <w:rPr>
                <w:rFonts w:hint="eastAsia"/>
                <w:szCs w:val="21"/>
              </w:rPr>
              <w:t>指电子联行往帐发电时前置机需进行二次往帐复核</w:t>
            </w:r>
            <w:ins w:id="151" w:author="罗莎" w:date="2016-09-30T10:40:00Z">
              <w:r w:rsidR="00576CFD">
                <w:rPr>
                  <w:rFonts w:hint="eastAsia"/>
                  <w:szCs w:val="21"/>
                </w:rPr>
                <w:t>）</w:t>
              </w:r>
              <w:r w:rsidR="00576CFD">
                <w:rPr>
                  <w:rFonts w:hint="eastAsia"/>
                  <w:szCs w:val="21"/>
                </w:rPr>
                <w:t>7</w:t>
              </w:r>
            </w:ins>
            <w:ins w:id="152" w:author="罗莎" w:date="2016-09-30T10:41:00Z">
              <w:r w:rsidR="00576CFD">
                <w:rPr>
                  <w:szCs w:val="21"/>
                </w:rPr>
                <w:t xml:space="preserve">- </w:t>
              </w:r>
              <w:r w:rsidR="00576CFD">
                <w:rPr>
                  <w:rFonts w:hint="eastAsia"/>
                  <w:szCs w:val="21"/>
                </w:rPr>
                <w:t>往帐</w:t>
              </w:r>
              <w:proofErr w:type="gramStart"/>
              <w:r w:rsidR="00576CFD">
                <w:rPr>
                  <w:rFonts w:hint="eastAsia"/>
                  <w:szCs w:val="21"/>
                </w:rPr>
                <w:t>流水号重帐</w:t>
              </w:r>
              <w:proofErr w:type="gramEnd"/>
              <w:r w:rsidR="00576CFD">
                <w:rPr>
                  <w:rFonts w:hint="eastAsia"/>
                  <w:szCs w:val="21"/>
                </w:rPr>
                <w:t xml:space="preserve"> 8- </w:t>
              </w:r>
              <w:r w:rsidR="00576CFD">
                <w:rPr>
                  <w:rFonts w:hint="eastAsia"/>
                  <w:szCs w:val="21"/>
                </w:rPr>
                <w:t>余额不足</w:t>
              </w:r>
              <w:r w:rsidR="00576CFD">
                <w:rPr>
                  <w:rFonts w:hint="eastAsia"/>
                  <w:szCs w:val="21"/>
                </w:rPr>
                <w:t xml:space="preserve"> 9- </w:t>
              </w:r>
              <w:r w:rsidR="00576CFD">
                <w:rPr>
                  <w:rFonts w:hint="eastAsia"/>
                  <w:szCs w:val="21"/>
                </w:rPr>
                <w:t>划款服务已停止</w:t>
              </w:r>
              <w:r w:rsidR="00576CFD">
                <w:rPr>
                  <w:rFonts w:hint="eastAsia"/>
                  <w:szCs w:val="21"/>
                </w:rPr>
                <w:t xml:space="preserve"> 10- </w:t>
              </w:r>
            </w:ins>
            <w:ins w:id="153" w:author="罗莎" w:date="2016-09-30T10:42:00Z">
              <w:r w:rsidR="00576CFD">
                <w:rPr>
                  <w:rFonts w:hint="eastAsia"/>
                  <w:szCs w:val="21"/>
                </w:rPr>
                <w:t>其它错误</w:t>
              </w:r>
            </w:ins>
          </w:p>
        </w:tc>
      </w:tr>
      <w:tr w:rsidR="009B7636" w:rsidRPr="000860C1"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0860C1">
            <w:pPr>
              <w:ind w:firstLineChars="0" w:firstLine="0"/>
              <w:rPr>
                <w:szCs w:val="21"/>
              </w:rPr>
            </w:pPr>
            <w:r w:rsidRPr="000860C1">
              <w:rPr>
                <w:rFonts w:hint="eastAsia"/>
                <w:szCs w:val="21"/>
              </w:rPr>
              <w:t>回执标志</w:t>
            </w:r>
          </w:p>
        </w:tc>
        <w:tc>
          <w:tcPr>
            <w:tcW w:w="889" w:type="dxa"/>
            <w:tcBorders>
              <w:top w:val="nil"/>
              <w:left w:val="nil"/>
              <w:bottom w:val="single" w:sz="4" w:space="0" w:color="auto"/>
              <w:right w:val="single" w:sz="4" w:space="0" w:color="auto"/>
            </w:tcBorders>
            <w:shd w:val="clear" w:color="auto" w:fill="auto"/>
            <w:vAlign w:val="center"/>
          </w:tcPr>
          <w:p w:rsidR="009B7636" w:rsidRPr="000860C1" w:rsidRDefault="009B7636" w:rsidP="009B7636">
            <w:pPr>
              <w:ind w:firstLineChars="0" w:firstLine="0"/>
              <w:rPr>
                <w:szCs w:val="21"/>
              </w:rPr>
            </w:pPr>
            <w:r>
              <w:rPr>
                <w:rFonts w:hint="eastAsia"/>
                <w:szCs w:val="21"/>
              </w:rPr>
              <w:t>C4</w:t>
            </w:r>
          </w:p>
        </w:tc>
        <w:tc>
          <w:tcPr>
            <w:tcW w:w="5507" w:type="dxa"/>
            <w:tcBorders>
              <w:top w:val="nil"/>
              <w:left w:val="nil"/>
              <w:bottom w:val="single" w:sz="4" w:space="0" w:color="auto"/>
              <w:right w:val="single" w:sz="4" w:space="0" w:color="auto"/>
            </w:tcBorders>
            <w:vAlign w:val="center"/>
          </w:tcPr>
          <w:p w:rsidR="009B7636" w:rsidRPr="000860C1" w:rsidRDefault="009B7636" w:rsidP="006B52E4">
            <w:pPr>
              <w:ind w:firstLineChars="0" w:firstLine="0"/>
              <w:rPr>
                <w:szCs w:val="21"/>
              </w:rPr>
            </w:pPr>
            <w:r w:rsidRPr="00856FE3">
              <w:rPr>
                <w:rFonts w:hint="eastAsia"/>
                <w:szCs w:val="21"/>
              </w:rPr>
              <w:t>记录清算行回执中对往</w:t>
            </w:r>
            <w:proofErr w:type="gramStart"/>
            <w:r w:rsidRPr="00856FE3">
              <w:rPr>
                <w:rFonts w:hint="eastAsia"/>
                <w:szCs w:val="21"/>
              </w:rPr>
              <w:t>账申请</w:t>
            </w:r>
            <w:proofErr w:type="gramEnd"/>
            <w:r w:rsidRPr="00856FE3">
              <w:rPr>
                <w:rFonts w:hint="eastAsia"/>
                <w:szCs w:val="21"/>
              </w:rPr>
              <w:t>记录的处理结果，如果已发电标志为发电失败，该字段值为空</w:t>
            </w:r>
          </w:p>
        </w:tc>
      </w:tr>
      <w:tr w:rsidR="009B7636" w:rsidRPr="000860C1"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rsidR="009B7636" w:rsidRPr="000860C1" w:rsidRDefault="009B7636" w:rsidP="006B52E4">
            <w:pPr>
              <w:ind w:firstLineChars="0" w:firstLine="0"/>
              <w:rPr>
                <w:szCs w:val="21"/>
              </w:rPr>
            </w:pPr>
            <w:r w:rsidRPr="000860C1">
              <w:rPr>
                <w:rFonts w:hint="eastAsia"/>
                <w:szCs w:val="21"/>
              </w:rPr>
              <w:t>摘要</w:t>
            </w:r>
          </w:p>
        </w:tc>
        <w:tc>
          <w:tcPr>
            <w:tcW w:w="889" w:type="dxa"/>
            <w:tcBorders>
              <w:top w:val="nil"/>
              <w:left w:val="nil"/>
              <w:bottom w:val="single" w:sz="4" w:space="0" w:color="auto"/>
              <w:right w:val="single" w:sz="4" w:space="0" w:color="auto"/>
            </w:tcBorders>
            <w:shd w:val="clear" w:color="auto" w:fill="auto"/>
            <w:vAlign w:val="center"/>
          </w:tcPr>
          <w:p w:rsidR="009B7636" w:rsidRPr="000860C1" w:rsidRDefault="009B7636" w:rsidP="006B52E4">
            <w:pPr>
              <w:ind w:firstLineChars="0" w:firstLine="0"/>
              <w:rPr>
                <w:szCs w:val="21"/>
              </w:rPr>
            </w:pPr>
            <w:r>
              <w:rPr>
                <w:rFonts w:hint="eastAsia"/>
                <w:szCs w:val="21"/>
              </w:rPr>
              <w:t>C254</w:t>
            </w:r>
          </w:p>
        </w:tc>
        <w:tc>
          <w:tcPr>
            <w:tcW w:w="5507" w:type="dxa"/>
            <w:tcBorders>
              <w:top w:val="nil"/>
              <w:left w:val="nil"/>
              <w:bottom w:val="single" w:sz="4" w:space="0" w:color="auto"/>
              <w:right w:val="single" w:sz="4" w:space="0" w:color="auto"/>
            </w:tcBorders>
            <w:vAlign w:val="center"/>
          </w:tcPr>
          <w:p w:rsidR="009B7636" w:rsidRPr="000860C1" w:rsidRDefault="009B7636" w:rsidP="006B52E4">
            <w:pPr>
              <w:ind w:firstLineChars="0" w:firstLine="0"/>
              <w:rPr>
                <w:szCs w:val="21"/>
              </w:rPr>
            </w:pPr>
          </w:p>
        </w:tc>
      </w:tr>
    </w:tbl>
    <w:p w:rsidR="000860C1" w:rsidRDefault="000860C1" w:rsidP="000860C1">
      <w:pPr>
        <w:ind w:firstLine="480"/>
        <w:rPr>
          <w:szCs w:val="21"/>
        </w:rPr>
      </w:pPr>
    </w:p>
    <w:p w:rsidR="00014DBB" w:rsidRDefault="00014DBB" w:rsidP="00014DBB">
      <w:pPr>
        <w:pStyle w:val="1"/>
        <w:numPr>
          <w:ilvl w:val="0"/>
          <w:numId w:val="1"/>
        </w:numPr>
      </w:pPr>
      <w:bookmarkStart w:id="154" w:name="_Toc438719098"/>
      <w:r>
        <w:rPr>
          <w:rFonts w:hint="eastAsia"/>
        </w:rPr>
        <w:t>库存数据</w:t>
      </w:r>
      <w:bookmarkEnd w:id="154"/>
    </w:p>
    <w:p w:rsidR="00014DBB" w:rsidRDefault="00014DBB" w:rsidP="00014DBB">
      <w:pPr>
        <w:pStyle w:val="21"/>
        <w:numPr>
          <w:ilvl w:val="1"/>
          <w:numId w:val="1"/>
        </w:numPr>
        <w:ind w:left="0" w:firstLineChars="0" w:firstLine="0"/>
      </w:pPr>
      <w:bookmarkStart w:id="155" w:name="_Toc438719099"/>
      <w:r>
        <w:rPr>
          <w:rFonts w:hint="eastAsia"/>
        </w:rPr>
        <w:t>客户库存数据</w:t>
      </w:r>
      <w:r w:rsidR="00E761F5">
        <w:rPr>
          <w:rFonts w:hint="eastAsia"/>
        </w:rPr>
        <w:t>文件</w:t>
      </w:r>
      <w:bookmarkEnd w:id="155"/>
    </w:p>
    <w:p w:rsidR="00E761F5" w:rsidRDefault="00E761F5" w:rsidP="00E761F5">
      <w:pPr>
        <w:pStyle w:val="30"/>
        <w:numPr>
          <w:ilvl w:val="2"/>
          <w:numId w:val="1"/>
        </w:numPr>
        <w:ind w:left="0" w:firstLineChars="0" w:firstLine="0"/>
      </w:pPr>
      <w:bookmarkStart w:id="156" w:name="_Toc438719100"/>
      <w:r>
        <w:rPr>
          <w:rFonts w:hint="eastAsia"/>
        </w:rPr>
        <w:t>明细记录</w:t>
      </w:r>
      <w:bookmarkEnd w:id="156"/>
    </w:p>
    <w:p w:rsidR="001929D1" w:rsidRPr="001929D1" w:rsidRDefault="001929D1" w:rsidP="001929D1">
      <w:pPr>
        <w:ind w:firstLine="482"/>
      </w:pPr>
      <w:r w:rsidRPr="001929D1">
        <w:rPr>
          <w:rFonts w:hint="eastAsia"/>
          <w:b/>
        </w:rPr>
        <w:t>功能说明</w:t>
      </w:r>
      <w:r>
        <w:rPr>
          <w:rFonts w:hint="eastAsia"/>
        </w:rPr>
        <w:t>：</w:t>
      </w:r>
      <w:r w:rsidRPr="009D36D6">
        <w:rPr>
          <w:szCs w:val="21"/>
        </w:rPr>
        <w:t>提供二级系统清算后核对客户库存</w:t>
      </w:r>
    </w:p>
    <w:tbl>
      <w:tblPr>
        <w:tblW w:w="4122"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2091"/>
        <w:gridCol w:w="1140"/>
        <w:gridCol w:w="3603"/>
      </w:tblGrid>
      <w:tr w:rsidR="00891D2E"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891D2E" w:rsidRPr="00444787" w:rsidRDefault="00891D2E" w:rsidP="00014DBB">
            <w:pPr>
              <w:ind w:firstLineChars="0" w:firstLine="0"/>
              <w:rPr>
                <w:szCs w:val="21"/>
              </w:rPr>
            </w:pPr>
            <w:r w:rsidRPr="00444787">
              <w:rPr>
                <w:b/>
                <w:bCs/>
                <w:szCs w:val="21"/>
              </w:rPr>
              <w:t>属性描述</w:t>
            </w:r>
          </w:p>
        </w:tc>
        <w:tc>
          <w:tcPr>
            <w:tcW w:w="834" w:type="pct"/>
            <w:tcBorders>
              <w:top w:val="outset" w:sz="6" w:space="0" w:color="111111"/>
              <w:left w:val="outset" w:sz="6" w:space="0" w:color="111111"/>
              <w:bottom w:val="outset" w:sz="6" w:space="0" w:color="111111"/>
              <w:right w:val="outset" w:sz="6" w:space="0" w:color="111111"/>
            </w:tcBorders>
            <w:shd w:val="clear" w:color="auto" w:fill="C0C0C0"/>
          </w:tcPr>
          <w:p w:rsidR="00891D2E" w:rsidRPr="00444787" w:rsidRDefault="00891D2E" w:rsidP="00014DBB">
            <w:pPr>
              <w:ind w:firstLineChars="0" w:firstLine="0"/>
              <w:rPr>
                <w:b/>
                <w:bCs/>
                <w:szCs w:val="21"/>
              </w:rPr>
            </w:pPr>
            <w:r>
              <w:rPr>
                <w:rFonts w:hint="eastAsia"/>
                <w:b/>
                <w:bCs/>
                <w:szCs w:val="21"/>
              </w:rPr>
              <w:t>数据类型</w:t>
            </w:r>
          </w:p>
        </w:tc>
        <w:tc>
          <w:tcPr>
            <w:tcW w:w="2636"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891D2E" w:rsidRPr="00444787" w:rsidRDefault="00891D2E" w:rsidP="00014DBB">
            <w:pPr>
              <w:ind w:firstLineChars="0" w:firstLine="0"/>
              <w:rPr>
                <w:szCs w:val="21"/>
              </w:rPr>
            </w:pPr>
            <w:r w:rsidRPr="00444787">
              <w:rPr>
                <w:b/>
                <w:bCs/>
                <w:szCs w:val="21"/>
              </w:rPr>
              <w:t>说明</w:t>
            </w:r>
          </w:p>
        </w:tc>
      </w:tr>
      <w:tr w:rsidR="00891D2E"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91D2E" w:rsidRPr="00014DBB" w:rsidRDefault="00891D2E" w:rsidP="00014DBB">
            <w:pPr>
              <w:ind w:firstLineChars="0" w:firstLine="0"/>
              <w:rPr>
                <w:szCs w:val="21"/>
              </w:rPr>
            </w:pPr>
            <w:r w:rsidRPr="00014DBB">
              <w:rPr>
                <w:szCs w:val="21"/>
              </w:rPr>
              <w:t>交易日期</w:t>
            </w:r>
          </w:p>
        </w:tc>
        <w:tc>
          <w:tcPr>
            <w:tcW w:w="834" w:type="pct"/>
            <w:tcBorders>
              <w:top w:val="outset" w:sz="6" w:space="0" w:color="111111"/>
              <w:left w:val="outset" w:sz="6" w:space="0" w:color="111111"/>
              <w:bottom w:val="outset" w:sz="6" w:space="0" w:color="111111"/>
              <w:right w:val="outset" w:sz="6" w:space="0" w:color="111111"/>
            </w:tcBorders>
            <w:shd w:val="clear" w:color="auto" w:fill="FFFFFF"/>
          </w:tcPr>
          <w:p w:rsidR="00891D2E" w:rsidRPr="00444787" w:rsidRDefault="00347756" w:rsidP="00014DBB">
            <w:pPr>
              <w:ind w:firstLineChars="0" w:firstLine="0"/>
              <w:rPr>
                <w:szCs w:val="21"/>
              </w:rPr>
            </w:pPr>
            <w:r>
              <w:rPr>
                <w:rFonts w:hint="eastAsia"/>
                <w:szCs w:val="21"/>
              </w:rPr>
              <w:t>C8</w:t>
            </w:r>
          </w:p>
        </w:tc>
        <w:tc>
          <w:tcPr>
            <w:tcW w:w="263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91D2E" w:rsidRPr="00014DBB" w:rsidRDefault="00891D2E" w:rsidP="00014DBB">
            <w:pPr>
              <w:ind w:firstLineChars="0" w:firstLine="0"/>
              <w:rPr>
                <w:szCs w:val="21"/>
              </w:rPr>
            </w:pPr>
            <w:r w:rsidRPr="00444787">
              <w:rPr>
                <w:szCs w:val="21"/>
              </w:rPr>
              <w:t>YYYYMMDD</w:t>
            </w:r>
          </w:p>
        </w:tc>
      </w:tr>
      <w:tr w:rsidR="00891D2E"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91D2E" w:rsidRPr="00014DBB" w:rsidRDefault="00891D2E" w:rsidP="00014DBB">
            <w:pPr>
              <w:ind w:firstLineChars="0" w:firstLine="0"/>
              <w:rPr>
                <w:szCs w:val="21"/>
              </w:rPr>
            </w:pPr>
            <w:r w:rsidRPr="00014DBB">
              <w:rPr>
                <w:rFonts w:hint="eastAsia"/>
                <w:szCs w:val="21"/>
              </w:rPr>
              <w:t>会员</w:t>
            </w:r>
            <w:r w:rsidRPr="00014DBB">
              <w:rPr>
                <w:szCs w:val="21"/>
              </w:rPr>
              <w:t>代码</w:t>
            </w:r>
          </w:p>
        </w:tc>
        <w:tc>
          <w:tcPr>
            <w:tcW w:w="834" w:type="pct"/>
            <w:tcBorders>
              <w:top w:val="outset" w:sz="6" w:space="0" w:color="111111"/>
              <w:left w:val="outset" w:sz="6" w:space="0" w:color="111111"/>
              <w:bottom w:val="outset" w:sz="6" w:space="0" w:color="111111"/>
              <w:right w:val="outset" w:sz="6" w:space="0" w:color="111111"/>
            </w:tcBorders>
            <w:shd w:val="clear" w:color="auto" w:fill="FFFFFF"/>
          </w:tcPr>
          <w:p w:rsidR="00891D2E" w:rsidRPr="00444787" w:rsidRDefault="00347756" w:rsidP="00014DBB">
            <w:pPr>
              <w:ind w:firstLineChars="0" w:firstLine="0"/>
              <w:rPr>
                <w:szCs w:val="21"/>
              </w:rPr>
            </w:pPr>
            <w:r>
              <w:rPr>
                <w:rFonts w:hint="eastAsia"/>
                <w:szCs w:val="21"/>
              </w:rPr>
              <w:t>C4</w:t>
            </w:r>
          </w:p>
        </w:tc>
        <w:tc>
          <w:tcPr>
            <w:tcW w:w="263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91D2E" w:rsidRPr="00444787" w:rsidRDefault="00891D2E" w:rsidP="00014DBB">
            <w:pPr>
              <w:ind w:firstLineChars="0" w:firstLine="0"/>
              <w:rPr>
                <w:szCs w:val="21"/>
              </w:rPr>
            </w:pPr>
            <w:r w:rsidRPr="00444787">
              <w:rPr>
                <w:szCs w:val="21"/>
              </w:rPr>
              <w:t>4</w:t>
            </w:r>
            <w:r w:rsidRPr="00444787">
              <w:rPr>
                <w:szCs w:val="21"/>
              </w:rPr>
              <w:t>位数字编号</w:t>
            </w:r>
          </w:p>
        </w:tc>
      </w:tr>
      <w:tr w:rsidR="00891D2E"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91D2E" w:rsidRPr="00014DBB" w:rsidRDefault="00891D2E" w:rsidP="00014DBB">
            <w:pPr>
              <w:ind w:firstLineChars="0" w:firstLine="0"/>
              <w:rPr>
                <w:szCs w:val="21"/>
              </w:rPr>
            </w:pPr>
            <w:r w:rsidRPr="00014DBB">
              <w:rPr>
                <w:rFonts w:hint="eastAsia"/>
                <w:szCs w:val="21"/>
              </w:rPr>
              <w:t>席位</w:t>
            </w:r>
            <w:r w:rsidRPr="00014DBB">
              <w:rPr>
                <w:szCs w:val="21"/>
              </w:rPr>
              <w:t>代码</w:t>
            </w:r>
          </w:p>
        </w:tc>
        <w:tc>
          <w:tcPr>
            <w:tcW w:w="834" w:type="pct"/>
            <w:tcBorders>
              <w:top w:val="outset" w:sz="6" w:space="0" w:color="111111"/>
              <w:left w:val="outset" w:sz="6" w:space="0" w:color="111111"/>
              <w:bottom w:val="outset" w:sz="6" w:space="0" w:color="111111"/>
              <w:right w:val="outset" w:sz="6" w:space="0" w:color="111111"/>
            </w:tcBorders>
            <w:shd w:val="clear" w:color="auto" w:fill="FFFFFF"/>
          </w:tcPr>
          <w:p w:rsidR="00891D2E" w:rsidRDefault="00347756" w:rsidP="00014DBB">
            <w:pPr>
              <w:ind w:firstLineChars="0" w:firstLine="0"/>
              <w:rPr>
                <w:szCs w:val="21"/>
              </w:rPr>
            </w:pPr>
            <w:r>
              <w:rPr>
                <w:rFonts w:hint="eastAsia"/>
                <w:szCs w:val="21"/>
              </w:rPr>
              <w:t>C6</w:t>
            </w:r>
          </w:p>
        </w:tc>
        <w:tc>
          <w:tcPr>
            <w:tcW w:w="263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91D2E" w:rsidRPr="00444787" w:rsidRDefault="00891D2E" w:rsidP="00014DBB">
            <w:pPr>
              <w:ind w:firstLineChars="0" w:firstLine="0"/>
              <w:rPr>
                <w:szCs w:val="21"/>
              </w:rPr>
            </w:pPr>
            <w:r>
              <w:rPr>
                <w:rFonts w:hint="eastAsia"/>
                <w:szCs w:val="21"/>
              </w:rPr>
              <w:t>6</w:t>
            </w:r>
            <w:r>
              <w:rPr>
                <w:rFonts w:hint="eastAsia"/>
                <w:szCs w:val="21"/>
              </w:rPr>
              <w:t>位</w:t>
            </w:r>
            <w:ins w:id="157" w:author="罗莎" w:date="2016-09-30T11:41:00Z">
              <w:r w:rsidR="00F94B26">
                <w:rPr>
                  <w:rFonts w:hint="eastAsia"/>
                  <w:szCs w:val="21"/>
                </w:rPr>
                <w:t>数字编号</w:t>
              </w:r>
            </w:ins>
            <w:del w:id="158" w:author="罗莎" w:date="2016-09-30T11:41:00Z">
              <w:r w:rsidDel="00F94B26">
                <w:rPr>
                  <w:szCs w:val="21"/>
                </w:rPr>
                <w:delText>字符</w:delText>
              </w:r>
            </w:del>
          </w:p>
        </w:tc>
      </w:tr>
      <w:tr w:rsidR="00891D2E"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91D2E" w:rsidRPr="00014DBB" w:rsidRDefault="00891D2E" w:rsidP="00014DBB">
            <w:pPr>
              <w:ind w:firstLineChars="0" w:firstLine="0"/>
              <w:rPr>
                <w:szCs w:val="21"/>
              </w:rPr>
            </w:pPr>
            <w:r w:rsidRPr="00014DBB">
              <w:rPr>
                <w:szCs w:val="21"/>
              </w:rPr>
              <w:t>客户代码</w:t>
            </w:r>
          </w:p>
        </w:tc>
        <w:tc>
          <w:tcPr>
            <w:tcW w:w="834" w:type="pct"/>
            <w:tcBorders>
              <w:top w:val="outset" w:sz="6" w:space="0" w:color="111111"/>
              <w:left w:val="outset" w:sz="6" w:space="0" w:color="111111"/>
              <w:bottom w:val="outset" w:sz="6" w:space="0" w:color="111111"/>
              <w:right w:val="outset" w:sz="6" w:space="0" w:color="111111"/>
            </w:tcBorders>
            <w:shd w:val="clear" w:color="auto" w:fill="FFFFFF"/>
          </w:tcPr>
          <w:p w:rsidR="00891D2E" w:rsidRPr="00444787" w:rsidRDefault="00347756" w:rsidP="00014DBB">
            <w:pPr>
              <w:ind w:firstLineChars="0" w:firstLine="0"/>
              <w:rPr>
                <w:szCs w:val="21"/>
              </w:rPr>
            </w:pPr>
            <w:r>
              <w:rPr>
                <w:rFonts w:hint="eastAsia"/>
                <w:szCs w:val="21"/>
              </w:rPr>
              <w:t>C10</w:t>
            </w:r>
          </w:p>
        </w:tc>
        <w:tc>
          <w:tcPr>
            <w:tcW w:w="263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91D2E" w:rsidRPr="00014DBB" w:rsidRDefault="00891D2E" w:rsidP="00014DBB">
            <w:pPr>
              <w:ind w:firstLineChars="0" w:firstLine="0"/>
              <w:rPr>
                <w:szCs w:val="21"/>
              </w:rPr>
            </w:pPr>
            <w:r w:rsidRPr="00444787">
              <w:rPr>
                <w:szCs w:val="21"/>
              </w:rPr>
              <w:t>10</w:t>
            </w:r>
            <w:r w:rsidRPr="00444787">
              <w:rPr>
                <w:szCs w:val="21"/>
              </w:rPr>
              <w:t>位数字编号</w:t>
            </w:r>
          </w:p>
        </w:tc>
      </w:tr>
      <w:tr w:rsidR="00891D2E"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91D2E" w:rsidRPr="00014DBB" w:rsidRDefault="00891D2E" w:rsidP="00014DBB">
            <w:pPr>
              <w:ind w:firstLineChars="0" w:firstLine="0"/>
              <w:rPr>
                <w:szCs w:val="21"/>
              </w:rPr>
            </w:pPr>
            <w:r w:rsidRPr="00014DBB">
              <w:rPr>
                <w:szCs w:val="21"/>
              </w:rPr>
              <w:t>品种代码</w:t>
            </w:r>
          </w:p>
        </w:tc>
        <w:tc>
          <w:tcPr>
            <w:tcW w:w="834" w:type="pct"/>
            <w:tcBorders>
              <w:top w:val="outset" w:sz="6" w:space="0" w:color="111111"/>
              <w:left w:val="outset" w:sz="6" w:space="0" w:color="111111"/>
              <w:bottom w:val="outset" w:sz="6" w:space="0" w:color="111111"/>
              <w:right w:val="outset" w:sz="6" w:space="0" w:color="111111"/>
            </w:tcBorders>
            <w:shd w:val="clear" w:color="auto" w:fill="FFFFFF"/>
          </w:tcPr>
          <w:p w:rsidR="00891D2E" w:rsidRPr="00444787" w:rsidRDefault="00347756" w:rsidP="00014DBB">
            <w:pPr>
              <w:ind w:firstLineChars="0" w:firstLine="0"/>
              <w:rPr>
                <w:szCs w:val="21"/>
              </w:rPr>
            </w:pPr>
            <w:r>
              <w:rPr>
                <w:rFonts w:hint="eastAsia"/>
                <w:szCs w:val="21"/>
              </w:rPr>
              <w:t>C3</w:t>
            </w:r>
          </w:p>
        </w:tc>
        <w:tc>
          <w:tcPr>
            <w:tcW w:w="263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91D2E" w:rsidRPr="00014DBB" w:rsidRDefault="00891D2E" w:rsidP="00014DBB">
            <w:pPr>
              <w:ind w:firstLineChars="0" w:firstLine="0"/>
              <w:rPr>
                <w:szCs w:val="21"/>
              </w:rPr>
            </w:pPr>
            <w:r w:rsidRPr="00444787">
              <w:rPr>
                <w:rFonts w:hint="eastAsia"/>
                <w:szCs w:val="21"/>
              </w:rPr>
              <w:t>3</w:t>
            </w:r>
            <w:r w:rsidRPr="00444787">
              <w:rPr>
                <w:rFonts w:hint="eastAsia"/>
                <w:szCs w:val="21"/>
              </w:rPr>
              <w:t>位编码，</w:t>
            </w:r>
            <w:r>
              <w:rPr>
                <w:szCs w:val="21"/>
              </w:rPr>
              <w:t>包括交割品种和保管品种</w:t>
            </w:r>
            <w:r>
              <w:rPr>
                <w:rFonts w:hint="eastAsia"/>
                <w:szCs w:val="21"/>
              </w:rPr>
              <w:t>，</w:t>
            </w:r>
            <w:r w:rsidRPr="00444787">
              <w:rPr>
                <w:rFonts w:hint="eastAsia"/>
                <w:szCs w:val="21"/>
              </w:rPr>
              <w:t>具体</w:t>
            </w:r>
            <w:r w:rsidRPr="00444787">
              <w:rPr>
                <w:szCs w:val="21"/>
              </w:rPr>
              <w:t>品种代码</w:t>
            </w:r>
            <w:r w:rsidRPr="00444787">
              <w:rPr>
                <w:rFonts w:hint="eastAsia"/>
                <w:szCs w:val="21"/>
              </w:rPr>
              <w:t>详见</w:t>
            </w:r>
            <w:r w:rsidRPr="00444787">
              <w:rPr>
                <w:szCs w:val="21"/>
              </w:rPr>
              <w:t>交割品种</w:t>
            </w:r>
            <w:r w:rsidRPr="00444787">
              <w:rPr>
                <w:rFonts w:hint="eastAsia"/>
                <w:szCs w:val="21"/>
              </w:rPr>
              <w:t>列表</w:t>
            </w:r>
            <w:r>
              <w:rPr>
                <w:rFonts w:hint="eastAsia"/>
                <w:szCs w:val="21"/>
              </w:rPr>
              <w:t>、</w:t>
            </w:r>
            <w:r>
              <w:rPr>
                <w:szCs w:val="21"/>
              </w:rPr>
              <w:t>保管品种</w:t>
            </w:r>
            <w:r>
              <w:rPr>
                <w:rFonts w:hint="eastAsia"/>
                <w:szCs w:val="21"/>
              </w:rPr>
              <w:t>列表。</w:t>
            </w:r>
          </w:p>
        </w:tc>
      </w:tr>
      <w:tr w:rsidR="00891D2E"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rsidR="00891D2E" w:rsidRPr="00014DBB" w:rsidRDefault="00891D2E" w:rsidP="00014DBB">
            <w:pPr>
              <w:ind w:firstLineChars="0" w:firstLine="0"/>
              <w:rPr>
                <w:szCs w:val="21"/>
              </w:rPr>
            </w:pPr>
            <w:r w:rsidRPr="00014DBB">
              <w:rPr>
                <w:szCs w:val="21"/>
              </w:rPr>
              <w:t>库存总量</w:t>
            </w:r>
          </w:p>
        </w:tc>
        <w:tc>
          <w:tcPr>
            <w:tcW w:w="834" w:type="pct"/>
            <w:tcBorders>
              <w:top w:val="outset" w:sz="6" w:space="0" w:color="111111"/>
              <w:left w:val="outset" w:sz="6" w:space="0" w:color="111111"/>
              <w:bottom w:val="outset" w:sz="6" w:space="0" w:color="111111"/>
              <w:right w:val="outset" w:sz="6" w:space="0" w:color="111111"/>
            </w:tcBorders>
          </w:tcPr>
          <w:p w:rsidR="00891D2E" w:rsidRPr="00444787" w:rsidRDefault="00D223EE" w:rsidP="00014DBB">
            <w:pPr>
              <w:ind w:firstLineChars="0" w:firstLine="0"/>
              <w:rPr>
                <w:szCs w:val="21"/>
              </w:rPr>
            </w:pPr>
            <w:r>
              <w:rPr>
                <w:rFonts w:hint="eastAsia"/>
                <w:szCs w:val="21"/>
              </w:rPr>
              <w:t>N</w:t>
            </w:r>
            <w:r w:rsidR="00F26C67">
              <w:rPr>
                <w:rFonts w:hint="eastAsia"/>
                <w:szCs w:val="21"/>
              </w:rPr>
              <w:t>(</w:t>
            </w:r>
            <w:r>
              <w:rPr>
                <w:rFonts w:hint="eastAsia"/>
                <w:szCs w:val="21"/>
              </w:rPr>
              <w:t>16</w:t>
            </w:r>
            <w:r w:rsidR="00F26C67">
              <w:rPr>
                <w:rFonts w:hint="eastAsia"/>
                <w:szCs w:val="21"/>
              </w:rPr>
              <w:t>,</w:t>
            </w:r>
            <w:r>
              <w:rPr>
                <w:rFonts w:hint="eastAsia"/>
                <w:szCs w:val="21"/>
              </w:rPr>
              <w:t>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rsidR="00891D2E" w:rsidRPr="00014DBB" w:rsidRDefault="00891D2E" w:rsidP="00014DBB">
            <w:pPr>
              <w:ind w:firstLineChars="0" w:firstLine="0"/>
              <w:rPr>
                <w:szCs w:val="21"/>
              </w:rPr>
            </w:pPr>
            <w:r w:rsidRPr="00444787">
              <w:rPr>
                <w:szCs w:val="21"/>
              </w:rPr>
              <w:t>库存总量</w:t>
            </w:r>
            <w:r w:rsidRPr="00444787">
              <w:rPr>
                <w:szCs w:val="21"/>
              </w:rPr>
              <w:t>=</w:t>
            </w:r>
            <w:r w:rsidRPr="00444787">
              <w:rPr>
                <w:szCs w:val="21"/>
              </w:rPr>
              <w:t>可用库存</w:t>
            </w:r>
            <w:r w:rsidRPr="00444787">
              <w:rPr>
                <w:szCs w:val="21"/>
              </w:rPr>
              <w:t>+</w:t>
            </w:r>
            <w:proofErr w:type="gramStart"/>
            <w:r w:rsidRPr="00444787">
              <w:rPr>
                <w:szCs w:val="21"/>
              </w:rPr>
              <w:t>待提库存</w:t>
            </w:r>
            <w:proofErr w:type="gramEnd"/>
            <w:r w:rsidRPr="00444787">
              <w:rPr>
                <w:szCs w:val="21"/>
              </w:rPr>
              <w:t>+</w:t>
            </w:r>
            <w:r w:rsidRPr="00444787">
              <w:rPr>
                <w:szCs w:val="21"/>
              </w:rPr>
              <w:t>质押库存</w:t>
            </w:r>
            <w:r>
              <w:rPr>
                <w:rFonts w:hint="eastAsia"/>
                <w:szCs w:val="21"/>
              </w:rPr>
              <w:t>+</w:t>
            </w:r>
            <w:r>
              <w:rPr>
                <w:rFonts w:hint="eastAsia"/>
                <w:szCs w:val="21"/>
              </w:rPr>
              <w:t>手工冻结库存</w:t>
            </w:r>
            <w:r>
              <w:rPr>
                <w:rFonts w:hint="eastAsia"/>
                <w:szCs w:val="21"/>
              </w:rPr>
              <w:t>+</w:t>
            </w:r>
            <w:r>
              <w:rPr>
                <w:rFonts w:hint="eastAsia"/>
                <w:szCs w:val="21"/>
              </w:rPr>
              <w:t>过户业务冻结库存</w:t>
            </w:r>
            <w:r w:rsidRPr="00014DBB">
              <w:rPr>
                <w:rFonts w:hint="eastAsia"/>
                <w:szCs w:val="21"/>
              </w:rPr>
              <w:t>+</w:t>
            </w:r>
            <w:r w:rsidRPr="00014DBB">
              <w:rPr>
                <w:rFonts w:hint="eastAsia"/>
                <w:szCs w:val="21"/>
              </w:rPr>
              <w:t>充抵冻结库存</w:t>
            </w:r>
          </w:p>
        </w:tc>
      </w:tr>
      <w:tr w:rsidR="00F26C67"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r w:rsidRPr="00014DBB">
              <w:rPr>
                <w:szCs w:val="21"/>
              </w:rPr>
              <w:t>可用库存</w:t>
            </w:r>
          </w:p>
        </w:tc>
        <w:tc>
          <w:tcPr>
            <w:tcW w:w="834" w:type="pct"/>
            <w:tcBorders>
              <w:top w:val="outset" w:sz="6" w:space="0" w:color="111111"/>
              <w:left w:val="outset" w:sz="6" w:space="0" w:color="111111"/>
              <w:bottom w:val="outset" w:sz="6" w:space="0" w:color="111111"/>
              <w:right w:val="outset" w:sz="6" w:space="0" w:color="111111"/>
            </w:tcBorders>
          </w:tcPr>
          <w:p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p>
        </w:tc>
      </w:tr>
      <w:tr w:rsidR="00F26C67"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proofErr w:type="gramStart"/>
            <w:r w:rsidRPr="00014DBB">
              <w:rPr>
                <w:szCs w:val="21"/>
              </w:rPr>
              <w:t>待提库存</w:t>
            </w:r>
            <w:proofErr w:type="gramEnd"/>
          </w:p>
        </w:tc>
        <w:tc>
          <w:tcPr>
            <w:tcW w:w="834" w:type="pct"/>
            <w:tcBorders>
              <w:top w:val="outset" w:sz="6" w:space="0" w:color="111111"/>
              <w:left w:val="outset" w:sz="6" w:space="0" w:color="111111"/>
              <w:bottom w:val="outset" w:sz="6" w:space="0" w:color="111111"/>
              <w:right w:val="outset" w:sz="6" w:space="0" w:color="111111"/>
            </w:tcBorders>
          </w:tcPr>
          <w:p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p>
        </w:tc>
      </w:tr>
      <w:tr w:rsidR="00F26C67"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r w:rsidRPr="00014DBB">
              <w:rPr>
                <w:szCs w:val="21"/>
              </w:rPr>
              <w:t>质押库存</w:t>
            </w:r>
          </w:p>
        </w:tc>
        <w:tc>
          <w:tcPr>
            <w:tcW w:w="834" w:type="pct"/>
            <w:tcBorders>
              <w:top w:val="outset" w:sz="6" w:space="0" w:color="111111"/>
              <w:left w:val="outset" w:sz="6" w:space="0" w:color="111111"/>
              <w:bottom w:val="outset" w:sz="6" w:space="0" w:color="111111"/>
              <w:right w:val="outset" w:sz="6" w:space="0" w:color="111111"/>
            </w:tcBorders>
          </w:tcPr>
          <w:p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p>
        </w:tc>
      </w:tr>
      <w:tr w:rsidR="00F26C67"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r w:rsidRPr="00014DBB">
              <w:rPr>
                <w:rFonts w:hint="eastAsia"/>
                <w:szCs w:val="21"/>
              </w:rPr>
              <w:t>手工</w:t>
            </w:r>
            <w:r w:rsidRPr="00014DBB">
              <w:rPr>
                <w:szCs w:val="21"/>
              </w:rPr>
              <w:t>冻结库存</w:t>
            </w:r>
          </w:p>
        </w:tc>
        <w:tc>
          <w:tcPr>
            <w:tcW w:w="834" w:type="pct"/>
            <w:tcBorders>
              <w:top w:val="outset" w:sz="6" w:space="0" w:color="111111"/>
              <w:left w:val="outset" w:sz="6" w:space="0" w:color="111111"/>
              <w:bottom w:val="outset" w:sz="6" w:space="0" w:color="111111"/>
              <w:right w:val="outset" w:sz="6" w:space="0" w:color="111111"/>
            </w:tcBorders>
          </w:tcPr>
          <w:p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p>
        </w:tc>
      </w:tr>
      <w:tr w:rsidR="00F26C67"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r w:rsidRPr="00014DBB">
              <w:rPr>
                <w:rFonts w:hint="eastAsia"/>
                <w:szCs w:val="21"/>
              </w:rPr>
              <w:t>过户</w:t>
            </w:r>
            <w:r w:rsidRPr="00014DBB">
              <w:rPr>
                <w:szCs w:val="21"/>
              </w:rPr>
              <w:t>业务冻结</w:t>
            </w:r>
            <w:r w:rsidRPr="00014DBB">
              <w:rPr>
                <w:rFonts w:hint="eastAsia"/>
                <w:szCs w:val="21"/>
              </w:rPr>
              <w:t>库存</w:t>
            </w:r>
          </w:p>
        </w:tc>
        <w:tc>
          <w:tcPr>
            <w:tcW w:w="834" w:type="pct"/>
            <w:tcBorders>
              <w:top w:val="outset" w:sz="6" w:space="0" w:color="111111"/>
              <w:left w:val="outset" w:sz="6" w:space="0" w:color="111111"/>
              <w:bottom w:val="outset" w:sz="6" w:space="0" w:color="111111"/>
              <w:right w:val="outset" w:sz="6" w:space="0" w:color="111111"/>
            </w:tcBorders>
          </w:tcPr>
          <w:p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444787" w:rsidRDefault="00F26C67" w:rsidP="00F26C67">
            <w:pPr>
              <w:ind w:firstLineChars="0" w:firstLine="0"/>
              <w:rPr>
                <w:szCs w:val="21"/>
              </w:rPr>
            </w:pPr>
          </w:p>
        </w:tc>
      </w:tr>
      <w:tr w:rsidR="00F26C67"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r w:rsidRPr="00014DBB">
              <w:rPr>
                <w:rFonts w:hint="eastAsia"/>
                <w:szCs w:val="21"/>
              </w:rPr>
              <w:t>充抵冻结库存</w:t>
            </w:r>
          </w:p>
        </w:tc>
        <w:tc>
          <w:tcPr>
            <w:tcW w:w="834" w:type="pct"/>
            <w:tcBorders>
              <w:top w:val="outset" w:sz="6" w:space="0" w:color="111111"/>
              <w:left w:val="outset" w:sz="6" w:space="0" w:color="111111"/>
              <w:bottom w:val="outset" w:sz="6" w:space="0" w:color="111111"/>
              <w:right w:val="outset" w:sz="6" w:space="0" w:color="111111"/>
            </w:tcBorders>
          </w:tcPr>
          <w:p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444787" w:rsidRDefault="00F26C67" w:rsidP="00F26C67">
            <w:pPr>
              <w:ind w:firstLineChars="0" w:firstLine="0"/>
              <w:rPr>
                <w:szCs w:val="21"/>
              </w:rPr>
            </w:pPr>
          </w:p>
        </w:tc>
      </w:tr>
      <w:tr w:rsidR="00F26C67"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r w:rsidRPr="00014DBB">
              <w:rPr>
                <w:szCs w:val="21"/>
              </w:rPr>
              <w:t>入库溢短总量</w:t>
            </w:r>
          </w:p>
        </w:tc>
        <w:tc>
          <w:tcPr>
            <w:tcW w:w="834" w:type="pct"/>
            <w:tcBorders>
              <w:top w:val="outset" w:sz="6" w:space="0" w:color="111111"/>
              <w:left w:val="outset" w:sz="6" w:space="0" w:color="111111"/>
              <w:bottom w:val="outset" w:sz="6" w:space="0" w:color="111111"/>
              <w:right w:val="outset" w:sz="6" w:space="0" w:color="111111"/>
            </w:tcBorders>
          </w:tcPr>
          <w:p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p>
        </w:tc>
      </w:tr>
      <w:tr w:rsidR="00F26C67"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r w:rsidRPr="00014DBB">
              <w:rPr>
                <w:szCs w:val="21"/>
              </w:rPr>
              <w:t>未清算入库溢短</w:t>
            </w:r>
          </w:p>
        </w:tc>
        <w:tc>
          <w:tcPr>
            <w:tcW w:w="834" w:type="pct"/>
            <w:tcBorders>
              <w:top w:val="outset" w:sz="6" w:space="0" w:color="111111"/>
              <w:left w:val="outset" w:sz="6" w:space="0" w:color="111111"/>
              <w:bottom w:val="outset" w:sz="6" w:space="0" w:color="111111"/>
              <w:right w:val="outset" w:sz="6" w:space="0" w:color="111111"/>
            </w:tcBorders>
          </w:tcPr>
          <w:p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p>
        </w:tc>
      </w:tr>
      <w:tr w:rsidR="00F26C67" w:rsidRPr="0044478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r w:rsidRPr="00014DBB">
              <w:rPr>
                <w:szCs w:val="21"/>
              </w:rPr>
              <w:t>出库溢短总量</w:t>
            </w:r>
          </w:p>
        </w:tc>
        <w:tc>
          <w:tcPr>
            <w:tcW w:w="834" w:type="pct"/>
            <w:tcBorders>
              <w:top w:val="outset" w:sz="6" w:space="0" w:color="111111"/>
              <w:left w:val="outset" w:sz="6" w:space="0" w:color="111111"/>
              <w:bottom w:val="outset" w:sz="6" w:space="0" w:color="111111"/>
              <w:right w:val="outset" w:sz="6" w:space="0" w:color="111111"/>
            </w:tcBorders>
          </w:tcPr>
          <w:p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rsidR="00F26C67" w:rsidRPr="00014DBB" w:rsidRDefault="00F26C67" w:rsidP="00F26C67">
            <w:pPr>
              <w:ind w:firstLineChars="0" w:firstLine="0"/>
              <w:rPr>
                <w:szCs w:val="21"/>
              </w:rPr>
            </w:pPr>
          </w:p>
        </w:tc>
      </w:tr>
    </w:tbl>
    <w:p w:rsidR="00014DBB" w:rsidRDefault="00014DBB" w:rsidP="00156908">
      <w:pPr>
        <w:ind w:firstLine="480"/>
      </w:pPr>
    </w:p>
    <w:p w:rsidR="00B838D7" w:rsidRDefault="00B838D7" w:rsidP="00B838D7">
      <w:pPr>
        <w:pStyle w:val="21"/>
        <w:numPr>
          <w:ilvl w:val="1"/>
          <w:numId w:val="1"/>
        </w:numPr>
        <w:ind w:left="0" w:firstLineChars="0" w:firstLine="0"/>
      </w:pPr>
      <w:bookmarkStart w:id="159" w:name="_Toc438719101"/>
      <w:r>
        <w:rPr>
          <w:rFonts w:hint="eastAsia"/>
        </w:rPr>
        <w:t>客户库存明细数据</w:t>
      </w:r>
      <w:r w:rsidR="00DD6393">
        <w:rPr>
          <w:rFonts w:hint="eastAsia"/>
        </w:rPr>
        <w:t>文件</w:t>
      </w:r>
      <w:bookmarkEnd w:id="159"/>
    </w:p>
    <w:p w:rsidR="00DD6393" w:rsidRDefault="00DD6393" w:rsidP="00DD6393">
      <w:pPr>
        <w:pStyle w:val="30"/>
        <w:numPr>
          <w:ilvl w:val="2"/>
          <w:numId w:val="1"/>
        </w:numPr>
        <w:ind w:left="0" w:firstLineChars="0" w:firstLine="0"/>
      </w:pPr>
      <w:bookmarkStart w:id="160" w:name="_Toc438719102"/>
      <w:r>
        <w:rPr>
          <w:rFonts w:hint="eastAsia"/>
        </w:rPr>
        <w:t>明细记录</w:t>
      </w:r>
      <w:bookmarkEnd w:id="160"/>
    </w:p>
    <w:p w:rsidR="001929D1" w:rsidRPr="001929D1" w:rsidRDefault="001929D1" w:rsidP="001929D1">
      <w:pPr>
        <w:ind w:firstLine="482"/>
      </w:pPr>
      <w:r w:rsidRPr="001929D1">
        <w:rPr>
          <w:rFonts w:hint="eastAsia"/>
          <w:b/>
        </w:rPr>
        <w:t>功能说明</w:t>
      </w:r>
      <w:r w:rsidRPr="001929D1">
        <w:rPr>
          <w:rFonts w:hint="eastAsia"/>
        </w:rPr>
        <w:t>：提供二级系统清算后核对客户库存</w:t>
      </w:r>
      <w:r>
        <w:rPr>
          <w:rFonts w:hint="eastAsia"/>
        </w:rPr>
        <w:t>明细</w:t>
      </w:r>
      <w:r w:rsidR="00DD6393">
        <w:rPr>
          <w:rFonts w:hint="eastAsia"/>
        </w:rPr>
        <w:t>（</w:t>
      </w:r>
      <w:r w:rsidR="00DD6393" w:rsidRPr="00DD6393">
        <w:rPr>
          <w:rFonts w:hint="eastAsia"/>
          <w:b/>
        </w:rPr>
        <w:t>仓库维度</w:t>
      </w:r>
      <w:r w:rsidR="00DD6393">
        <w:rPr>
          <w:rFonts w:hint="eastAsia"/>
        </w:rPr>
        <w:t>）</w:t>
      </w:r>
      <w:r>
        <w:rPr>
          <w:rFonts w:hint="eastAsia"/>
        </w:rPr>
        <w:t>。</w:t>
      </w:r>
    </w:p>
    <w:tbl>
      <w:tblPr>
        <w:tblW w:w="5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2011"/>
        <w:gridCol w:w="1096"/>
        <w:gridCol w:w="5183"/>
      </w:tblGrid>
      <w:tr w:rsidR="00347756" w:rsidRPr="00444787" w:rsidTr="007A3F91">
        <w:trPr>
          <w:tblHeade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347756" w:rsidRPr="00444787" w:rsidRDefault="00347756" w:rsidP="00B838D7">
            <w:pPr>
              <w:ind w:firstLineChars="0" w:firstLine="0"/>
              <w:rPr>
                <w:szCs w:val="21"/>
              </w:rPr>
            </w:pPr>
            <w:r w:rsidRPr="00444787">
              <w:rPr>
                <w:b/>
                <w:bCs/>
                <w:szCs w:val="21"/>
              </w:rPr>
              <w:t>属性描述</w:t>
            </w:r>
          </w:p>
        </w:tc>
        <w:tc>
          <w:tcPr>
            <w:tcW w:w="661" w:type="pct"/>
            <w:tcBorders>
              <w:top w:val="outset" w:sz="6" w:space="0" w:color="111111"/>
              <w:left w:val="outset" w:sz="6" w:space="0" w:color="111111"/>
              <w:bottom w:val="outset" w:sz="6" w:space="0" w:color="111111"/>
              <w:right w:val="outset" w:sz="6" w:space="0" w:color="111111"/>
            </w:tcBorders>
            <w:shd w:val="clear" w:color="auto" w:fill="C0C0C0"/>
          </w:tcPr>
          <w:p w:rsidR="00347756" w:rsidRPr="00444787" w:rsidRDefault="00347756" w:rsidP="00B838D7">
            <w:pPr>
              <w:ind w:firstLineChars="0" w:firstLine="0"/>
              <w:rPr>
                <w:b/>
                <w:bCs/>
                <w:szCs w:val="21"/>
              </w:rPr>
            </w:pPr>
            <w:r>
              <w:rPr>
                <w:rFonts w:hint="eastAsia"/>
                <w:b/>
                <w:bCs/>
                <w:szCs w:val="21"/>
              </w:rPr>
              <w:t>数据类型</w:t>
            </w:r>
          </w:p>
        </w:tc>
        <w:tc>
          <w:tcPr>
            <w:tcW w:w="3126"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347756" w:rsidRPr="00444787" w:rsidRDefault="00347756" w:rsidP="00B838D7">
            <w:pPr>
              <w:ind w:firstLineChars="0" w:firstLine="0"/>
              <w:rPr>
                <w:szCs w:val="21"/>
              </w:rPr>
            </w:pPr>
            <w:r w:rsidRPr="00444787">
              <w:rPr>
                <w:b/>
                <w:bCs/>
                <w:szCs w:val="21"/>
              </w:rPr>
              <w:t>说明</w:t>
            </w:r>
          </w:p>
        </w:tc>
      </w:tr>
      <w:tr w:rsidR="00347756"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47756" w:rsidRPr="00B838D7" w:rsidRDefault="00347756" w:rsidP="00B838D7">
            <w:pPr>
              <w:ind w:firstLineChars="0" w:firstLine="0"/>
              <w:rPr>
                <w:szCs w:val="21"/>
              </w:rPr>
            </w:pPr>
            <w:r w:rsidRPr="00B838D7">
              <w:rPr>
                <w:szCs w:val="21"/>
              </w:rPr>
              <w:t>交易日期</w:t>
            </w:r>
          </w:p>
        </w:tc>
        <w:tc>
          <w:tcPr>
            <w:tcW w:w="661" w:type="pct"/>
            <w:tcBorders>
              <w:top w:val="outset" w:sz="6" w:space="0" w:color="111111"/>
              <w:left w:val="outset" w:sz="6" w:space="0" w:color="111111"/>
              <w:bottom w:val="outset" w:sz="6" w:space="0" w:color="111111"/>
              <w:right w:val="outset" w:sz="6" w:space="0" w:color="111111"/>
            </w:tcBorders>
            <w:shd w:val="clear" w:color="auto" w:fill="FFFFFF"/>
          </w:tcPr>
          <w:p w:rsidR="00347756" w:rsidRPr="00444787" w:rsidRDefault="00347756" w:rsidP="00B838D7">
            <w:pPr>
              <w:ind w:firstLineChars="0" w:firstLine="0"/>
              <w:rPr>
                <w:szCs w:val="21"/>
              </w:rPr>
            </w:pPr>
            <w:r>
              <w:rPr>
                <w:rFonts w:hint="eastAsia"/>
                <w:szCs w:val="21"/>
              </w:rPr>
              <w:t>C8</w:t>
            </w:r>
          </w:p>
        </w:tc>
        <w:tc>
          <w:tcPr>
            <w:tcW w:w="312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47756" w:rsidRPr="00B838D7" w:rsidRDefault="00347756" w:rsidP="00B838D7">
            <w:pPr>
              <w:ind w:firstLineChars="0" w:firstLine="0"/>
              <w:rPr>
                <w:szCs w:val="21"/>
              </w:rPr>
            </w:pPr>
            <w:r w:rsidRPr="00444787">
              <w:rPr>
                <w:szCs w:val="21"/>
              </w:rPr>
              <w:t>YYYYMMDD</w:t>
            </w:r>
          </w:p>
        </w:tc>
      </w:tr>
      <w:tr w:rsidR="00347756"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47756" w:rsidRPr="00B838D7" w:rsidRDefault="00347756" w:rsidP="00B838D7">
            <w:pPr>
              <w:ind w:firstLineChars="0" w:firstLine="0"/>
              <w:rPr>
                <w:szCs w:val="21"/>
              </w:rPr>
            </w:pPr>
            <w:r w:rsidRPr="00B838D7">
              <w:rPr>
                <w:rFonts w:hint="eastAsia"/>
                <w:szCs w:val="21"/>
              </w:rPr>
              <w:t>会员</w:t>
            </w:r>
            <w:r w:rsidRPr="00B838D7">
              <w:rPr>
                <w:szCs w:val="21"/>
              </w:rPr>
              <w:t>代码</w:t>
            </w:r>
          </w:p>
        </w:tc>
        <w:tc>
          <w:tcPr>
            <w:tcW w:w="661" w:type="pct"/>
            <w:tcBorders>
              <w:top w:val="outset" w:sz="6" w:space="0" w:color="111111"/>
              <w:left w:val="outset" w:sz="6" w:space="0" w:color="111111"/>
              <w:bottom w:val="outset" w:sz="6" w:space="0" w:color="111111"/>
              <w:right w:val="outset" w:sz="6" w:space="0" w:color="111111"/>
            </w:tcBorders>
            <w:shd w:val="clear" w:color="auto" w:fill="FFFFFF"/>
          </w:tcPr>
          <w:p w:rsidR="00347756" w:rsidRPr="00444787" w:rsidRDefault="00347756" w:rsidP="00B838D7">
            <w:pPr>
              <w:ind w:firstLineChars="0" w:firstLine="0"/>
              <w:rPr>
                <w:szCs w:val="21"/>
              </w:rPr>
            </w:pPr>
            <w:r>
              <w:rPr>
                <w:rFonts w:hint="eastAsia"/>
                <w:szCs w:val="21"/>
              </w:rPr>
              <w:t>C4</w:t>
            </w:r>
          </w:p>
        </w:tc>
        <w:tc>
          <w:tcPr>
            <w:tcW w:w="312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47756" w:rsidRPr="00444787" w:rsidRDefault="00347756" w:rsidP="00B838D7">
            <w:pPr>
              <w:ind w:firstLineChars="0" w:firstLine="0"/>
              <w:rPr>
                <w:szCs w:val="21"/>
              </w:rPr>
            </w:pPr>
            <w:r w:rsidRPr="00444787">
              <w:rPr>
                <w:szCs w:val="21"/>
              </w:rPr>
              <w:t>4</w:t>
            </w:r>
            <w:r w:rsidRPr="00444787">
              <w:rPr>
                <w:szCs w:val="21"/>
              </w:rPr>
              <w:t>位数字编号</w:t>
            </w:r>
          </w:p>
        </w:tc>
      </w:tr>
      <w:tr w:rsidR="00347756"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47756" w:rsidRPr="00B838D7" w:rsidRDefault="00347756" w:rsidP="00B838D7">
            <w:pPr>
              <w:ind w:firstLineChars="0" w:firstLine="0"/>
              <w:rPr>
                <w:szCs w:val="21"/>
              </w:rPr>
            </w:pPr>
            <w:r w:rsidRPr="00B838D7">
              <w:rPr>
                <w:rFonts w:hint="eastAsia"/>
                <w:szCs w:val="21"/>
              </w:rPr>
              <w:t>席位</w:t>
            </w:r>
            <w:r w:rsidRPr="00B838D7">
              <w:rPr>
                <w:szCs w:val="21"/>
              </w:rPr>
              <w:t>代码</w:t>
            </w:r>
          </w:p>
        </w:tc>
        <w:tc>
          <w:tcPr>
            <w:tcW w:w="661" w:type="pct"/>
            <w:tcBorders>
              <w:top w:val="outset" w:sz="6" w:space="0" w:color="111111"/>
              <w:left w:val="outset" w:sz="6" w:space="0" w:color="111111"/>
              <w:bottom w:val="outset" w:sz="6" w:space="0" w:color="111111"/>
              <w:right w:val="outset" w:sz="6" w:space="0" w:color="111111"/>
            </w:tcBorders>
            <w:shd w:val="clear" w:color="auto" w:fill="FFFFFF"/>
          </w:tcPr>
          <w:p w:rsidR="00347756" w:rsidRDefault="00347756" w:rsidP="00B838D7">
            <w:pPr>
              <w:ind w:firstLineChars="0" w:firstLine="0"/>
              <w:rPr>
                <w:szCs w:val="21"/>
              </w:rPr>
            </w:pPr>
            <w:r>
              <w:rPr>
                <w:rFonts w:hint="eastAsia"/>
                <w:szCs w:val="21"/>
              </w:rPr>
              <w:t>C6</w:t>
            </w:r>
          </w:p>
        </w:tc>
        <w:tc>
          <w:tcPr>
            <w:tcW w:w="312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47756" w:rsidRPr="00444787" w:rsidRDefault="00347756" w:rsidP="00B838D7">
            <w:pPr>
              <w:ind w:firstLineChars="0" w:firstLine="0"/>
              <w:rPr>
                <w:szCs w:val="21"/>
              </w:rPr>
            </w:pPr>
            <w:r>
              <w:rPr>
                <w:rFonts w:hint="eastAsia"/>
                <w:szCs w:val="21"/>
              </w:rPr>
              <w:t>6</w:t>
            </w:r>
            <w:r>
              <w:rPr>
                <w:rFonts w:hint="eastAsia"/>
                <w:szCs w:val="21"/>
              </w:rPr>
              <w:t>位</w:t>
            </w:r>
            <w:ins w:id="161" w:author="罗莎" w:date="2016-09-30T11:41:00Z">
              <w:r w:rsidR="00F94B26">
                <w:rPr>
                  <w:rFonts w:hint="eastAsia"/>
                  <w:szCs w:val="21"/>
                </w:rPr>
                <w:t>数字编号</w:t>
              </w:r>
            </w:ins>
            <w:del w:id="162" w:author="罗莎" w:date="2016-09-30T11:41:00Z">
              <w:r w:rsidDel="00F94B26">
                <w:rPr>
                  <w:szCs w:val="21"/>
                </w:rPr>
                <w:delText>字符</w:delText>
              </w:r>
            </w:del>
          </w:p>
        </w:tc>
      </w:tr>
      <w:tr w:rsidR="00347756"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47756" w:rsidRPr="00B838D7" w:rsidRDefault="00347756" w:rsidP="00B838D7">
            <w:pPr>
              <w:ind w:firstLineChars="0" w:firstLine="0"/>
              <w:rPr>
                <w:szCs w:val="21"/>
              </w:rPr>
            </w:pPr>
            <w:r w:rsidRPr="00B838D7">
              <w:rPr>
                <w:szCs w:val="21"/>
              </w:rPr>
              <w:t>客户代码</w:t>
            </w:r>
          </w:p>
        </w:tc>
        <w:tc>
          <w:tcPr>
            <w:tcW w:w="661" w:type="pct"/>
            <w:tcBorders>
              <w:top w:val="outset" w:sz="6" w:space="0" w:color="111111"/>
              <w:left w:val="outset" w:sz="6" w:space="0" w:color="111111"/>
              <w:bottom w:val="outset" w:sz="6" w:space="0" w:color="111111"/>
              <w:right w:val="outset" w:sz="6" w:space="0" w:color="111111"/>
            </w:tcBorders>
            <w:shd w:val="clear" w:color="auto" w:fill="FFFFFF"/>
          </w:tcPr>
          <w:p w:rsidR="00347756" w:rsidRPr="00444787" w:rsidRDefault="00347756" w:rsidP="00B838D7">
            <w:pPr>
              <w:ind w:firstLineChars="0" w:firstLine="0"/>
              <w:rPr>
                <w:szCs w:val="21"/>
              </w:rPr>
            </w:pPr>
            <w:r>
              <w:rPr>
                <w:rFonts w:hint="eastAsia"/>
                <w:szCs w:val="21"/>
              </w:rPr>
              <w:t>C10</w:t>
            </w:r>
          </w:p>
        </w:tc>
        <w:tc>
          <w:tcPr>
            <w:tcW w:w="312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47756" w:rsidRPr="00B838D7" w:rsidRDefault="00347756" w:rsidP="00B838D7">
            <w:pPr>
              <w:ind w:firstLineChars="0" w:firstLine="0"/>
              <w:rPr>
                <w:szCs w:val="21"/>
              </w:rPr>
            </w:pPr>
            <w:r w:rsidRPr="00444787">
              <w:rPr>
                <w:szCs w:val="21"/>
              </w:rPr>
              <w:t>10</w:t>
            </w:r>
            <w:r w:rsidRPr="00444787">
              <w:rPr>
                <w:szCs w:val="21"/>
              </w:rPr>
              <w:t>位数字编号</w:t>
            </w:r>
          </w:p>
        </w:tc>
      </w:tr>
      <w:tr w:rsidR="00347756"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47756" w:rsidRPr="00B838D7" w:rsidRDefault="00347756" w:rsidP="00B838D7">
            <w:pPr>
              <w:ind w:firstLineChars="0" w:firstLine="0"/>
              <w:rPr>
                <w:szCs w:val="21"/>
              </w:rPr>
            </w:pPr>
            <w:r w:rsidRPr="00B838D7">
              <w:rPr>
                <w:szCs w:val="21"/>
              </w:rPr>
              <w:t>品种代码</w:t>
            </w:r>
          </w:p>
        </w:tc>
        <w:tc>
          <w:tcPr>
            <w:tcW w:w="661" w:type="pct"/>
            <w:tcBorders>
              <w:top w:val="outset" w:sz="6" w:space="0" w:color="111111"/>
              <w:left w:val="outset" w:sz="6" w:space="0" w:color="111111"/>
              <w:bottom w:val="outset" w:sz="6" w:space="0" w:color="111111"/>
              <w:right w:val="outset" w:sz="6" w:space="0" w:color="111111"/>
            </w:tcBorders>
            <w:shd w:val="clear" w:color="auto" w:fill="FFFFFF"/>
          </w:tcPr>
          <w:p w:rsidR="00347756" w:rsidRPr="00444787" w:rsidRDefault="00347756" w:rsidP="00B838D7">
            <w:pPr>
              <w:ind w:firstLineChars="0" w:firstLine="0"/>
              <w:rPr>
                <w:szCs w:val="21"/>
              </w:rPr>
            </w:pPr>
            <w:r>
              <w:rPr>
                <w:rFonts w:hint="eastAsia"/>
                <w:szCs w:val="21"/>
              </w:rPr>
              <w:t>C3</w:t>
            </w:r>
          </w:p>
        </w:tc>
        <w:tc>
          <w:tcPr>
            <w:tcW w:w="312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47756" w:rsidRPr="00B838D7" w:rsidRDefault="00347756" w:rsidP="00B838D7">
            <w:pPr>
              <w:ind w:firstLineChars="0" w:firstLine="0"/>
              <w:rPr>
                <w:szCs w:val="21"/>
              </w:rPr>
            </w:pPr>
            <w:r w:rsidRPr="00444787">
              <w:rPr>
                <w:rFonts w:hint="eastAsia"/>
                <w:szCs w:val="21"/>
              </w:rPr>
              <w:t>3</w:t>
            </w:r>
            <w:r w:rsidRPr="00444787">
              <w:rPr>
                <w:rFonts w:hint="eastAsia"/>
                <w:szCs w:val="21"/>
              </w:rPr>
              <w:t>位编码，</w:t>
            </w:r>
            <w:r>
              <w:rPr>
                <w:szCs w:val="21"/>
              </w:rPr>
              <w:t>包括交割品种和保管品种</w:t>
            </w:r>
            <w:r>
              <w:rPr>
                <w:rFonts w:hint="eastAsia"/>
                <w:szCs w:val="21"/>
              </w:rPr>
              <w:t>，</w:t>
            </w:r>
            <w:r w:rsidRPr="00444787">
              <w:rPr>
                <w:rFonts w:hint="eastAsia"/>
                <w:szCs w:val="21"/>
              </w:rPr>
              <w:t>具体</w:t>
            </w:r>
            <w:r w:rsidRPr="00444787">
              <w:rPr>
                <w:szCs w:val="21"/>
              </w:rPr>
              <w:t>品种代码</w:t>
            </w:r>
            <w:r w:rsidRPr="00444787">
              <w:rPr>
                <w:rFonts w:hint="eastAsia"/>
                <w:szCs w:val="21"/>
              </w:rPr>
              <w:t>详见</w:t>
            </w:r>
            <w:r w:rsidRPr="00444787">
              <w:rPr>
                <w:szCs w:val="21"/>
              </w:rPr>
              <w:t>交割品种</w:t>
            </w:r>
            <w:r w:rsidRPr="00444787">
              <w:rPr>
                <w:rFonts w:hint="eastAsia"/>
                <w:szCs w:val="21"/>
              </w:rPr>
              <w:t>列表</w:t>
            </w:r>
            <w:r>
              <w:rPr>
                <w:rFonts w:hint="eastAsia"/>
                <w:szCs w:val="21"/>
              </w:rPr>
              <w:t>、保管品种列表</w:t>
            </w:r>
            <w:r w:rsidRPr="00444787">
              <w:rPr>
                <w:rFonts w:hint="eastAsia"/>
                <w:szCs w:val="21"/>
              </w:rPr>
              <w:t>。</w:t>
            </w:r>
          </w:p>
        </w:tc>
      </w:tr>
      <w:tr w:rsidR="00347756"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47756" w:rsidRPr="00B838D7" w:rsidRDefault="00347756" w:rsidP="00B838D7">
            <w:pPr>
              <w:ind w:firstLineChars="0" w:firstLine="0"/>
              <w:rPr>
                <w:szCs w:val="21"/>
              </w:rPr>
            </w:pPr>
            <w:r w:rsidRPr="00B838D7">
              <w:rPr>
                <w:rFonts w:hint="eastAsia"/>
                <w:szCs w:val="21"/>
              </w:rPr>
              <w:t>仓库</w:t>
            </w:r>
            <w:r w:rsidRPr="00B838D7">
              <w:rPr>
                <w:szCs w:val="21"/>
              </w:rPr>
              <w:t>代码</w:t>
            </w:r>
          </w:p>
        </w:tc>
        <w:tc>
          <w:tcPr>
            <w:tcW w:w="661" w:type="pct"/>
            <w:tcBorders>
              <w:top w:val="outset" w:sz="6" w:space="0" w:color="111111"/>
              <w:left w:val="outset" w:sz="6" w:space="0" w:color="111111"/>
              <w:bottom w:val="outset" w:sz="6" w:space="0" w:color="111111"/>
              <w:right w:val="outset" w:sz="6" w:space="0" w:color="111111"/>
            </w:tcBorders>
            <w:shd w:val="clear" w:color="auto" w:fill="FFFFFF"/>
          </w:tcPr>
          <w:p w:rsidR="00347756" w:rsidRDefault="00347756" w:rsidP="00B838D7">
            <w:pPr>
              <w:ind w:firstLineChars="0" w:firstLine="0"/>
              <w:rPr>
                <w:szCs w:val="21"/>
              </w:rPr>
            </w:pPr>
            <w:r>
              <w:rPr>
                <w:rFonts w:hint="eastAsia"/>
                <w:szCs w:val="21"/>
              </w:rPr>
              <w:t>C4</w:t>
            </w:r>
          </w:p>
        </w:tc>
        <w:tc>
          <w:tcPr>
            <w:tcW w:w="312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47756" w:rsidRPr="00444787" w:rsidRDefault="00347756" w:rsidP="00B838D7">
            <w:pPr>
              <w:ind w:firstLineChars="0" w:firstLine="0"/>
              <w:rPr>
                <w:szCs w:val="21"/>
              </w:rPr>
            </w:pPr>
            <w:r>
              <w:rPr>
                <w:rFonts w:hint="eastAsia"/>
                <w:szCs w:val="21"/>
              </w:rPr>
              <w:t>4</w:t>
            </w:r>
            <w:r>
              <w:rPr>
                <w:rFonts w:hint="eastAsia"/>
                <w:szCs w:val="21"/>
              </w:rPr>
              <w:t>位</w:t>
            </w:r>
            <w:r>
              <w:rPr>
                <w:szCs w:val="21"/>
              </w:rPr>
              <w:t>字符</w:t>
            </w:r>
          </w:p>
        </w:tc>
      </w:tr>
      <w:tr w:rsidR="00347756"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rsidR="00347756" w:rsidRPr="00B838D7" w:rsidRDefault="00347756" w:rsidP="00B838D7">
            <w:pPr>
              <w:ind w:firstLineChars="0" w:firstLine="0"/>
              <w:rPr>
                <w:szCs w:val="21"/>
              </w:rPr>
            </w:pPr>
            <w:r w:rsidRPr="00B838D7">
              <w:rPr>
                <w:szCs w:val="21"/>
              </w:rPr>
              <w:t>库存总量</w:t>
            </w:r>
          </w:p>
        </w:tc>
        <w:tc>
          <w:tcPr>
            <w:tcW w:w="661" w:type="pct"/>
            <w:tcBorders>
              <w:top w:val="outset" w:sz="6" w:space="0" w:color="111111"/>
              <w:left w:val="outset" w:sz="6" w:space="0" w:color="111111"/>
              <w:bottom w:val="outset" w:sz="6" w:space="0" w:color="111111"/>
              <w:right w:val="outset" w:sz="6" w:space="0" w:color="111111"/>
            </w:tcBorders>
          </w:tcPr>
          <w:p w:rsidR="00347756" w:rsidRPr="00444787" w:rsidRDefault="00347756" w:rsidP="006B52E4">
            <w:pPr>
              <w:ind w:firstLineChars="0" w:firstLine="0"/>
              <w:rPr>
                <w:szCs w:val="21"/>
              </w:rPr>
            </w:pPr>
            <w:r>
              <w:rPr>
                <w:rFonts w:hint="eastAsia"/>
                <w:szCs w:val="21"/>
              </w:rPr>
              <w:t>N</w:t>
            </w:r>
            <w:r w:rsidR="007C5E28">
              <w:rPr>
                <w:szCs w:val="21"/>
              </w:rPr>
              <w:t>(</w:t>
            </w:r>
            <w:r>
              <w:rPr>
                <w:rFonts w:hint="eastAsia"/>
                <w:szCs w:val="21"/>
              </w:rPr>
              <w:t>16</w:t>
            </w:r>
            <w:r w:rsidR="007C5E28">
              <w:rPr>
                <w:szCs w:val="21"/>
              </w:rPr>
              <w:t>,</w:t>
            </w:r>
            <w:r>
              <w:rPr>
                <w:rFonts w:hint="eastAsia"/>
                <w:szCs w:val="21"/>
              </w:rPr>
              <w:t>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rsidR="00347756" w:rsidRPr="00B838D7" w:rsidRDefault="00347756" w:rsidP="00B838D7">
            <w:pPr>
              <w:ind w:firstLineChars="0" w:firstLine="0"/>
              <w:rPr>
                <w:szCs w:val="21"/>
              </w:rPr>
            </w:pPr>
            <w:r w:rsidRPr="00444787">
              <w:rPr>
                <w:szCs w:val="21"/>
              </w:rPr>
              <w:t>库存总量</w:t>
            </w:r>
            <w:r w:rsidRPr="00444787">
              <w:rPr>
                <w:szCs w:val="21"/>
              </w:rPr>
              <w:t>=</w:t>
            </w:r>
            <w:r w:rsidRPr="00444787">
              <w:rPr>
                <w:szCs w:val="21"/>
              </w:rPr>
              <w:t>可用库存</w:t>
            </w:r>
            <w:r w:rsidRPr="00444787">
              <w:rPr>
                <w:szCs w:val="21"/>
              </w:rPr>
              <w:t>+</w:t>
            </w:r>
            <w:proofErr w:type="gramStart"/>
            <w:r w:rsidRPr="00444787">
              <w:rPr>
                <w:szCs w:val="21"/>
              </w:rPr>
              <w:t>待提库存</w:t>
            </w:r>
            <w:proofErr w:type="gramEnd"/>
            <w:r w:rsidRPr="00444787">
              <w:rPr>
                <w:szCs w:val="21"/>
              </w:rPr>
              <w:t>+</w:t>
            </w:r>
            <w:r w:rsidRPr="00444787">
              <w:rPr>
                <w:szCs w:val="21"/>
              </w:rPr>
              <w:t>质押库存</w:t>
            </w:r>
            <w:r>
              <w:rPr>
                <w:rFonts w:hint="eastAsia"/>
                <w:szCs w:val="21"/>
              </w:rPr>
              <w:t>+</w:t>
            </w:r>
            <w:r>
              <w:rPr>
                <w:rFonts w:hint="eastAsia"/>
                <w:szCs w:val="21"/>
              </w:rPr>
              <w:t>手工冻结库存</w:t>
            </w:r>
            <w:r>
              <w:rPr>
                <w:rFonts w:hint="eastAsia"/>
                <w:szCs w:val="21"/>
              </w:rPr>
              <w:t>+</w:t>
            </w:r>
            <w:r>
              <w:rPr>
                <w:rFonts w:hint="eastAsia"/>
                <w:szCs w:val="21"/>
              </w:rPr>
              <w:t>过户业务冻结库存</w:t>
            </w:r>
            <w:r w:rsidRPr="00B838D7">
              <w:rPr>
                <w:rFonts w:hint="eastAsia"/>
                <w:szCs w:val="21"/>
              </w:rPr>
              <w:t>+</w:t>
            </w:r>
            <w:r w:rsidRPr="00B838D7">
              <w:rPr>
                <w:rFonts w:hint="eastAsia"/>
                <w:szCs w:val="21"/>
              </w:rPr>
              <w:t>充抵冻结库存</w:t>
            </w:r>
          </w:p>
        </w:tc>
      </w:tr>
      <w:tr w:rsidR="00D02B05"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rsidR="00D02B05" w:rsidRPr="00B838D7" w:rsidRDefault="00D02B05" w:rsidP="00D02B05">
            <w:pPr>
              <w:ind w:firstLineChars="0" w:firstLine="0"/>
              <w:rPr>
                <w:szCs w:val="21"/>
              </w:rPr>
            </w:pPr>
            <w:r w:rsidRPr="00B838D7">
              <w:rPr>
                <w:szCs w:val="21"/>
              </w:rPr>
              <w:t>可用库存</w:t>
            </w:r>
          </w:p>
        </w:tc>
        <w:tc>
          <w:tcPr>
            <w:tcW w:w="661" w:type="pct"/>
            <w:tcBorders>
              <w:top w:val="outset" w:sz="6" w:space="0" w:color="111111"/>
              <w:left w:val="outset" w:sz="6" w:space="0" w:color="111111"/>
              <w:bottom w:val="outset" w:sz="6" w:space="0" w:color="111111"/>
              <w:right w:val="outset" w:sz="6" w:space="0" w:color="111111"/>
            </w:tcBorders>
          </w:tcPr>
          <w:p w:rsidR="00D02B05" w:rsidRPr="00444787" w:rsidRDefault="00D02B05" w:rsidP="00D02B05">
            <w:pPr>
              <w:ind w:firstLineChars="0" w:firstLine="0"/>
              <w:rPr>
                <w:szCs w:val="21"/>
              </w:rPr>
            </w:pPr>
            <w:r w:rsidRPr="00B51187">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rsidR="00D02B05" w:rsidRPr="00B838D7" w:rsidRDefault="00D02B05" w:rsidP="00D02B05">
            <w:pPr>
              <w:ind w:firstLineChars="0" w:firstLine="0"/>
              <w:rPr>
                <w:szCs w:val="21"/>
              </w:rPr>
            </w:pPr>
          </w:p>
        </w:tc>
      </w:tr>
      <w:tr w:rsidR="00D02B05"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rsidR="00D02B05" w:rsidRPr="00B838D7" w:rsidRDefault="00D02B05" w:rsidP="00D02B05">
            <w:pPr>
              <w:ind w:firstLineChars="0" w:firstLine="0"/>
              <w:rPr>
                <w:szCs w:val="21"/>
              </w:rPr>
            </w:pPr>
            <w:proofErr w:type="gramStart"/>
            <w:r w:rsidRPr="00B838D7">
              <w:rPr>
                <w:szCs w:val="21"/>
              </w:rPr>
              <w:t>待提库存</w:t>
            </w:r>
            <w:proofErr w:type="gramEnd"/>
          </w:p>
        </w:tc>
        <w:tc>
          <w:tcPr>
            <w:tcW w:w="661" w:type="pct"/>
            <w:tcBorders>
              <w:top w:val="outset" w:sz="6" w:space="0" w:color="111111"/>
              <w:left w:val="outset" w:sz="6" w:space="0" w:color="111111"/>
              <w:bottom w:val="outset" w:sz="6" w:space="0" w:color="111111"/>
              <w:right w:val="outset" w:sz="6" w:space="0" w:color="111111"/>
            </w:tcBorders>
          </w:tcPr>
          <w:p w:rsidR="00D02B05" w:rsidRPr="00444787" w:rsidRDefault="00D02B05" w:rsidP="00D02B05">
            <w:pPr>
              <w:ind w:firstLineChars="0" w:firstLine="0"/>
              <w:rPr>
                <w:szCs w:val="21"/>
              </w:rPr>
            </w:pPr>
            <w:r w:rsidRPr="00B51187">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rsidR="00D02B05" w:rsidRPr="00B838D7" w:rsidRDefault="00D02B05" w:rsidP="00D02B05">
            <w:pPr>
              <w:ind w:firstLineChars="0" w:firstLine="0"/>
              <w:rPr>
                <w:szCs w:val="21"/>
              </w:rPr>
            </w:pPr>
          </w:p>
        </w:tc>
      </w:tr>
      <w:tr w:rsidR="00D02B05"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rsidR="00D02B05" w:rsidRPr="00B838D7" w:rsidRDefault="00D02B05" w:rsidP="00D02B05">
            <w:pPr>
              <w:ind w:firstLineChars="0" w:firstLine="0"/>
              <w:rPr>
                <w:szCs w:val="21"/>
              </w:rPr>
            </w:pPr>
            <w:r w:rsidRPr="00B838D7">
              <w:rPr>
                <w:szCs w:val="21"/>
              </w:rPr>
              <w:t>质押库存</w:t>
            </w:r>
          </w:p>
        </w:tc>
        <w:tc>
          <w:tcPr>
            <w:tcW w:w="661" w:type="pct"/>
            <w:tcBorders>
              <w:top w:val="outset" w:sz="6" w:space="0" w:color="111111"/>
              <w:left w:val="outset" w:sz="6" w:space="0" w:color="111111"/>
              <w:bottom w:val="outset" w:sz="6" w:space="0" w:color="111111"/>
              <w:right w:val="outset" w:sz="6" w:space="0" w:color="111111"/>
            </w:tcBorders>
          </w:tcPr>
          <w:p w:rsidR="00D02B05" w:rsidRPr="00444787" w:rsidRDefault="00D02B05" w:rsidP="00D02B05">
            <w:pPr>
              <w:ind w:firstLineChars="0" w:firstLine="0"/>
              <w:rPr>
                <w:szCs w:val="21"/>
              </w:rPr>
            </w:pPr>
            <w:r w:rsidRPr="00B51187">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rsidR="00D02B05" w:rsidRPr="00B838D7" w:rsidRDefault="00D02B05" w:rsidP="00D02B05">
            <w:pPr>
              <w:ind w:firstLineChars="0" w:firstLine="0"/>
              <w:rPr>
                <w:szCs w:val="21"/>
              </w:rPr>
            </w:pPr>
          </w:p>
        </w:tc>
      </w:tr>
      <w:tr w:rsidR="00D02B05"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rsidR="00D02B05" w:rsidRPr="00B838D7" w:rsidRDefault="00D02B05" w:rsidP="00D02B05">
            <w:pPr>
              <w:ind w:firstLineChars="0" w:firstLine="0"/>
              <w:rPr>
                <w:szCs w:val="21"/>
              </w:rPr>
            </w:pPr>
            <w:r w:rsidRPr="00B838D7">
              <w:rPr>
                <w:rFonts w:hint="eastAsia"/>
                <w:szCs w:val="21"/>
              </w:rPr>
              <w:t>手工</w:t>
            </w:r>
            <w:r w:rsidRPr="00B838D7">
              <w:rPr>
                <w:szCs w:val="21"/>
              </w:rPr>
              <w:t>冻结库存</w:t>
            </w:r>
          </w:p>
        </w:tc>
        <w:tc>
          <w:tcPr>
            <w:tcW w:w="661" w:type="pct"/>
            <w:tcBorders>
              <w:top w:val="outset" w:sz="6" w:space="0" w:color="111111"/>
              <w:left w:val="outset" w:sz="6" w:space="0" w:color="111111"/>
              <w:bottom w:val="outset" w:sz="6" w:space="0" w:color="111111"/>
              <w:right w:val="outset" w:sz="6" w:space="0" w:color="111111"/>
            </w:tcBorders>
          </w:tcPr>
          <w:p w:rsidR="00D02B05" w:rsidRPr="00444787" w:rsidRDefault="00D02B05" w:rsidP="00D02B05">
            <w:pPr>
              <w:ind w:firstLineChars="0" w:firstLine="0"/>
              <w:rPr>
                <w:szCs w:val="21"/>
              </w:rPr>
            </w:pPr>
            <w:r w:rsidRPr="00B51187">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rsidR="00D02B05" w:rsidRPr="00B838D7" w:rsidRDefault="00D02B05" w:rsidP="00D02B05">
            <w:pPr>
              <w:ind w:firstLineChars="0" w:firstLine="0"/>
              <w:rPr>
                <w:szCs w:val="21"/>
              </w:rPr>
            </w:pPr>
          </w:p>
        </w:tc>
      </w:tr>
      <w:tr w:rsidR="00D02B05"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rsidR="00D02B05" w:rsidRPr="00B838D7" w:rsidRDefault="00D02B05" w:rsidP="00D02B05">
            <w:pPr>
              <w:ind w:firstLineChars="0" w:firstLine="0"/>
              <w:rPr>
                <w:szCs w:val="21"/>
              </w:rPr>
            </w:pPr>
            <w:r w:rsidRPr="00B838D7">
              <w:rPr>
                <w:rFonts w:hint="eastAsia"/>
                <w:szCs w:val="21"/>
              </w:rPr>
              <w:t>过户</w:t>
            </w:r>
            <w:r w:rsidRPr="00B838D7">
              <w:rPr>
                <w:szCs w:val="21"/>
              </w:rPr>
              <w:t>业务冻结</w:t>
            </w:r>
            <w:r w:rsidRPr="00B838D7">
              <w:rPr>
                <w:rFonts w:hint="eastAsia"/>
                <w:szCs w:val="21"/>
              </w:rPr>
              <w:t>库存</w:t>
            </w:r>
          </w:p>
        </w:tc>
        <w:tc>
          <w:tcPr>
            <w:tcW w:w="661" w:type="pct"/>
            <w:tcBorders>
              <w:top w:val="outset" w:sz="6" w:space="0" w:color="111111"/>
              <w:left w:val="outset" w:sz="6" w:space="0" w:color="111111"/>
              <w:bottom w:val="outset" w:sz="6" w:space="0" w:color="111111"/>
              <w:right w:val="outset" w:sz="6" w:space="0" w:color="111111"/>
            </w:tcBorders>
          </w:tcPr>
          <w:p w:rsidR="00D02B05" w:rsidRPr="00444787" w:rsidRDefault="00D02B05" w:rsidP="00D02B05">
            <w:pPr>
              <w:ind w:firstLineChars="0" w:firstLine="0"/>
              <w:rPr>
                <w:szCs w:val="21"/>
              </w:rPr>
            </w:pPr>
            <w:r w:rsidRPr="00B51187">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rsidR="00D02B05" w:rsidRPr="00444787" w:rsidRDefault="00D02B05" w:rsidP="00D02B05">
            <w:pPr>
              <w:ind w:firstLineChars="0" w:firstLine="0"/>
              <w:rPr>
                <w:szCs w:val="21"/>
              </w:rPr>
            </w:pPr>
          </w:p>
        </w:tc>
      </w:tr>
      <w:tr w:rsidR="00D02B05"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rsidR="00D02B05" w:rsidRPr="00B838D7" w:rsidRDefault="00D02B05" w:rsidP="00D02B05">
            <w:pPr>
              <w:ind w:firstLineChars="0" w:firstLine="0"/>
              <w:rPr>
                <w:szCs w:val="21"/>
              </w:rPr>
            </w:pPr>
            <w:r w:rsidRPr="00B838D7">
              <w:rPr>
                <w:rFonts w:hint="eastAsia"/>
                <w:szCs w:val="21"/>
              </w:rPr>
              <w:t>充抵冻结库存</w:t>
            </w:r>
          </w:p>
        </w:tc>
        <w:tc>
          <w:tcPr>
            <w:tcW w:w="661" w:type="pct"/>
            <w:tcBorders>
              <w:top w:val="outset" w:sz="6" w:space="0" w:color="111111"/>
              <w:left w:val="outset" w:sz="6" w:space="0" w:color="111111"/>
              <w:bottom w:val="outset" w:sz="6" w:space="0" w:color="111111"/>
              <w:right w:val="outset" w:sz="6" w:space="0" w:color="111111"/>
            </w:tcBorders>
          </w:tcPr>
          <w:p w:rsidR="00D02B05" w:rsidRPr="00444787" w:rsidRDefault="00D02B05" w:rsidP="00D02B05">
            <w:pPr>
              <w:ind w:firstLineChars="0" w:firstLine="0"/>
              <w:rPr>
                <w:szCs w:val="21"/>
              </w:rPr>
            </w:pPr>
            <w:r w:rsidRPr="00B51187">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rsidR="00D02B05" w:rsidRPr="00444787" w:rsidRDefault="00D02B05" w:rsidP="00D02B05">
            <w:pPr>
              <w:ind w:firstLineChars="0" w:firstLine="0"/>
              <w:rPr>
                <w:szCs w:val="21"/>
              </w:rPr>
            </w:pPr>
          </w:p>
        </w:tc>
      </w:tr>
      <w:tr w:rsidR="00347756" w:rsidRPr="0044478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rsidR="00347756" w:rsidRPr="00B838D7" w:rsidRDefault="00347756" w:rsidP="00B838D7">
            <w:pPr>
              <w:ind w:firstLineChars="0" w:firstLine="0"/>
              <w:rPr>
                <w:szCs w:val="21"/>
              </w:rPr>
            </w:pPr>
            <w:r w:rsidRPr="00B838D7">
              <w:rPr>
                <w:rFonts w:hint="eastAsia"/>
                <w:szCs w:val="21"/>
              </w:rPr>
              <w:t>仓储费</w:t>
            </w:r>
            <w:r w:rsidRPr="00B838D7">
              <w:rPr>
                <w:szCs w:val="21"/>
              </w:rPr>
              <w:t>积数</w:t>
            </w:r>
          </w:p>
        </w:tc>
        <w:tc>
          <w:tcPr>
            <w:tcW w:w="661" w:type="pct"/>
            <w:tcBorders>
              <w:top w:val="outset" w:sz="6" w:space="0" w:color="111111"/>
              <w:left w:val="outset" w:sz="6" w:space="0" w:color="111111"/>
              <w:bottom w:val="outset" w:sz="6" w:space="0" w:color="111111"/>
              <w:right w:val="outset" w:sz="6" w:space="0" w:color="111111"/>
            </w:tcBorders>
          </w:tcPr>
          <w:p w:rsidR="00347756" w:rsidRPr="00444787" w:rsidRDefault="00D02B05" w:rsidP="006B52E4">
            <w:pPr>
              <w:ind w:firstLineChars="0" w:firstLine="0"/>
              <w:rPr>
                <w:szCs w:val="21"/>
              </w:rPr>
            </w:pPr>
            <w:r>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rsidR="00347756" w:rsidRPr="00444787" w:rsidRDefault="00347756" w:rsidP="00B838D7">
            <w:pPr>
              <w:ind w:firstLineChars="0" w:firstLine="0"/>
              <w:rPr>
                <w:szCs w:val="21"/>
              </w:rPr>
            </w:pPr>
          </w:p>
        </w:tc>
      </w:tr>
    </w:tbl>
    <w:p w:rsidR="00014DBB" w:rsidRDefault="00014DBB" w:rsidP="00156908">
      <w:pPr>
        <w:ind w:firstLine="480"/>
      </w:pPr>
    </w:p>
    <w:p w:rsidR="00B838D7" w:rsidRDefault="00B838D7" w:rsidP="00B838D7">
      <w:pPr>
        <w:pStyle w:val="21"/>
        <w:numPr>
          <w:ilvl w:val="1"/>
          <w:numId w:val="1"/>
        </w:numPr>
        <w:ind w:left="0" w:firstLineChars="0" w:firstLine="0"/>
      </w:pPr>
      <w:bookmarkStart w:id="163" w:name="_Toc438719103"/>
      <w:r>
        <w:rPr>
          <w:rFonts w:hint="eastAsia"/>
        </w:rPr>
        <w:t>客户库存变化流水</w:t>
      </w:r>
      <w:r w:rsidR="00835379">
        <w:rPr>
          <w:rFonts w:hint="eastAsia"/>
        </w:rPr>
        <w:t>文件</w:t>
      </w:r>
      <w:bookmarkEnd w:id="163"/>
    </w:p>
    <w:p w:rsidR="00DD6393" w:rsidRDefault="00DD6393" w:rsidP="00DD6393">
      <w:pPr>
        <w:pStyle w:val="30"/>
        <w:numPr>
          <w:ilvl w:val="2"/>
          <w:numId w:val="1"/>
        </w:numPr>
        <w:ind w:left="0" w:firstLineChars="0" w:firstLine="0"/>
      </w:pPr>
      <w:bookmarkStart w:id="164" w:name="_Toc438719104"/>
      <w:r>
        <w:rPr>
          <w:rFonts w:hint="eastAsia"/>
        </w:rPr>
        <w:t>明细记录</w:t>
      </w:r>
      <w:bookmarkEnd w:id="164"/>
    </w:p>
    <w:p w:rsidR="005243DA" w:rsidRPr="005243DA" w:rsidRDefault="003F5025" w:rsidP="00C4570F">
      <w:pPr>
        <w:ind w:firstLine="482"/>
        <w:rPr>
          <w:lang w:val="en-GB"/>
        </w:rPr>
      </w:pPr>
      <w:r w:rsidRPr="003F5025">
        <w:rPr>
          <w:rFonts w:hint="eastAsia"/>
          <w:b/>
        </w:rPr>
        <w:t>功能说明</w:t>
      </w:r>
      <w:r>
        <w:rPr>
          <w:rFonts w:hint="eastAsia"/>
        </w:rPr>
        <w:t>：</w:t>
      </w:r>
      <w:r w:rsidRPr="009D36D6">
        <w:rPr>
          <w:szCs w:val="21"/>
        </w:rPr>
        <w:t>提供二级系统清算时计算库存的数据来源</w:t>
      </w:r>
      <w:r>
        <w:rPr>
          <w:rFonts w:hint="eastAsia"/>
          <w:szCs w:val="21"/>
        </w:rPr>
        <w:t>。</w:t>
      </w:r>
      <w:r w:rsidR="005243DA" w:rsidRPr="005243DA">
        <w:rPr>
          <w:rFonts w:hint="eastAsia"/>
          <w:lang w:val="en-GB"/>
        </w:rPr>
        <w:t>每个交易日清算数据文件中本节点包含以下记录：</w:t>
      </w:r>
    </w:p>
    <w:p w:rsidR="005243DA" w:rsidRPr="005243DA" w:rsidRDefault="005243DA" w:rsidP="005243DA">
      <w:pPr>
        <w:ind w:firstLine="480"/>
        <w:rPr>
          <w:lang w:val="en-GB"/>
        </w:rPr>
      </w:pPr>
      <w:r w:rsidRPr="005243DA">
        <w:rPr>
          <w:rFonts w:hint="eastAsia"/>
          <w:lang w:val="en-GB"/>
        </w:rPr>
        <w:t>1)</w:t>
      </w:r>
      <w:r w:rsidRPr="005243DA">
        <w:rPr>
          <w:rFonts w:hint="eastAsia"/>
          <w:lang w:val="en-GB"/>
        </w:rPr>
        <w:tab/>
      </w:r>
      <w:r w:rsidRPr="005243DA">
        <w:rPr>
          <w:rFonts w:hint="eastAsia"/>
          <w:lang w:val="en-GB"/>
        </w:rPr>
        <w:t>该席位全部客户上一交易日清算点之后的客户库存变化流水记录。</w:t>
      </w:r>
    </w:p>
    <w:p w:rsidR="005243DA" w:rsidRPr="005243DA" w:rsidRDefault="005243DA" w:rsidP="005243DA">
      <w:pPr>
        <w:ind w:firstLine="480"/>
        <w:rPr>
          <w:lang w:val="en-GB"/>
        </w:rPr>
      </w:pPr>
      <w:r w:rsidRPr="005243DA">
        <w:rPr>
          <w:rFonts w:hint="eastAsia"/>
          <w:lang w:val="en-GB"/>
        </w:rPr>
        <w:t>2)</w:t>
      </w:r>
      <w:r w:rsidRPr="005243DA">
        <w:rPr>
          <w:rFonts w:hint="eastAsia"/>
          <w:lang w:val="en-GB"/>
        </w:rPr>
        <w:tab/>
      </w:r>
      <w:r w:rsidRPr="005243DA">
        <w:rPr>
          <w:rFonts w:hint="eastAsia"/>
          <w:lang w:val="en-GB"/>
        </w:rPr>
        <w:t>该席位全部客户当前交易日清算点之前（包括该清算点）的客户库存变化流水记录。</w:t>
      </w:r>
    </w:p>
    <w:tbl>
      <w:tblPr>
        <w:tblW w:w="4766"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853"/>
        <w:gridCol w:w="1139"/>
        <w:gridCol w:w="4910"/>
      </w:tblGrid>
      <w:tr w:rsidR="005C67C9" w:rsidRPr="00444787" w:rsidTr="006344C8">
        <w:trPr>
          <w:tblHeader/>
          <w:jc w:val="center"/>
        </w:trPr>
        <w:tc>
          <w:tcPr>
            <w:tcW w:w="1172"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5C67C9" w:rsidRPr="00B838D7" w:rsidRDefault="005C67C9" w:rsidP="00B838D7">
            <w:pPr>
              <w:ind w:firstLineChars="0" w:firstLine="0"/>
              <w:rPr>
                <w:b/>
                <w:szCs w:val="21"/>
              </w:rPr>
            </w:pPr>
            <w:r w:rsidRPr="00B838D7">
              <w:rPr>
                <w:b/>
                <w:szCs w:val="21"/>
              </w:rPr>
              <w:t>属性描述</w:t>
            </w:r>
          </w:p>
        </w:tc>
        <w:tc>
          <w:tcPr>
            <w:tcW w:w="721" w:type="pct"/>
            <w:tcBorders>
              <w:top w:val="outset" w:sz="6" w:space="0" w:color="111111"/>
              <w:left w:val="outset" w:sz="6" w:space="0" w:color="111111"/>
              <w:bottom w:val="outset" w:sz="6" w:space="0" w:color="111111"/>
              <w:right w:val="outset" w:sz="6" w:space="0" w:color="111111"/>
            </w:tcBorders>
            <w:shd w:val="clear" w:color="auto" w:fill="C0C0C0"/>
          </w:tcPr>
          <w:p w:rsidR="005C67C9" w:rsidRPr="00B838D7" w:rsidRDefault="005C67C9" w:rsidP="00B838D7">
            <w:pPr>
              <w:ind w:firstLineChars="0" w:firstLine="0"/>
              <w:rPr>
                <w:b/>
                <w:szCs w:val="21"/>
              </w:rPr>
            </w:pPr>
            <w:r>
              <w:rPr>
                <w:rFonts w:hint="eastAsia"/>
                <w:b/>
                <w:szCs w:val="21"/>
              </w:rPr>
              <w:t>数据类型</w:t>
            </w:r>
          </w:p>
        </w:tc>
        <w:tc>
          <w:tcPr>
            <w:tcW w:w="3107"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5C67C9" w:rsidRPr="00B838D7" w:rsidRDefault="005C67C9" w:rsidP="00B838D7">
            <w:pPr>
              <w:ind w:firstLineChars="0" w:firstLine="0"/>
              <w:rPr>
                <w:b/>
                <w:szCs w:val="21"/>
              </w:rPr>
            </w:pPr>
            <w:r w:rsidRPr="00B838D7">
              <w:rPr>
                <w:b/>
                <w:szCs w:val="21"/>
              </w:rPr>
              <w:t>说明</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交易日期</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5C67C9" w:rsidP="00B838D7">
            <w:pPr>
              <w:ind w:firstLineChars="0" w:firstLine="0"/>
              <w:rPr>
                <w:szCs w:val="21"/>
              </w:rPr>
            </w:pPr>
            <w:r>
              <w:rPr>
                <w:rFonts w:hint="eastAsia"/>
                <w:szCs w:val="21"/>
              </w:rPr>
              <w:t>C8</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YYYYMMDD</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流水序号</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BE76B3" w:rsidP="00B838D7">
            <w:pPr>
              <w:ind w:firstLineChars="0" w:firstLine="0"/>
              <w:rPr>
                <w:szCs w:val="21"/>
              </w:rPr>
            </w:pPr>
            <w:ins w:id="165" w:author="罗莎" w:date="2016-09-30T11:09:00Z">
              <w:r>
                <w:rPr>
                  <w:szCs w:val="21"/>
                </w:rPr>
                <w:t>N</w:t>
              </w:r>
            </w:ins>
            <w:del w:id="166" w:author="罗莎" w:date="2016-09-30T11:09:00Z">
              <w:r w:rsidR="005C67C9" w:rsidDel="00BE76B3">
                <w:rPr>
                  <w:rFonts w:hint="eastAsia"/>
                  <w:szCs w:val="21"/>
                </w:rPr>
                <w:delText>C</w:delText>
              </w:r>
            </w:del>
            <w:r w:rsidR="005C67C9">
              <w:rPr>
                <w:rFonts w:hint="eastAsia"/>
                <w:szCs w:val="21"/>
              </w:rPr>
              <w:t>10</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最长</w:t>
            </w:r>
            <w:r w:rsidRPr="00444787">
              <w:rPr>
                <w:szCs w:val="21"/>
              </w:rPr>
              <w:t>10</w:t>
            </w:r>
            <w:r w:rsidRPr="00444787">
              <w:rPr>
                <w:szCs w:val="21"/>
              </w:rPr>
              <w:t>位数字</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单据编号</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1A43DC" w:rsidP="001A43DC">
            <w:pPr>
              <w:ind w:firstLineChars="0" w:firstLine="0"/>
              <w:rPr>
                <w:szCs w:val="21"/>
              </w:rPr>
            </w:pPr>
            <w:r>
              <w:rPr>
                <w:rFonts w:hint="eastAsia"/>
                <w:szCs w:val="21"/>
              </w:rPr>
              <w:t>C18</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1A43DC">
            <w:pPr>
              <w:ind w:firstLineChars="0" w:firstLine="0"/>
              <w:rPr>
                <w:szCs w:val="21"/>
              </w:rPr>
            </w:pPr>
            <w:r w:rsidRPr="00444787">
              <w:rPr>
                <w:szCs w:val="21"/>
              </w:rPr>
              <w:t>对应</w:t>
            </w:r>
            <w:r w:rsidRPr="00444787">
              <w:rPr>
                <w:rFonts w:hint="eastAsia"/>
                <w:szCs w:val="21"/>
              </w:rPr>
              <w:t>仓储业务</w:t>
            </w:r>
            <w:r w:rsidRPr="00444787">
              <w:rPr>
                <w:szCs w:val="21"/>
              </w:rPr>
              <w:t>的单据号</w:t>
            </w:r>
            <w:r w:rsidRPr="00444787">
              <w:rPr>
                <w:rFonts w:hint="eastAsia"/>
                <w:szCs w:val="21"/>
              </w:rPr>
              <w:t>，最长</w:t>
            </w:r>
            <w:r w:rsidRPr="00444787">
              <w:rPr>
                <w:rFonts w:hint="eastAsia"/>
                <w:szCs w:val="21"/>
              </w:rPr>
              <w:t>1</w:t>
            </w:r>
            <w:r w:rsidR="001A43DC">
              <w:rPr>
                <w:rFonts w:hint="eastAsia"/>
                <w:szCs w:val="21"/>
              </w:rPr>
              <w:t>8</w:t>
            </w:r>
            <w:r w:rsidRPr="00444787">
              <w:rPr>
                <w:rFonts w:hint="eastAsia"/>
                <w:szCs w:val="21"/>
              </w:rPr>
              <w:t>位。</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Pr>
                <w:rFonts w:hint="eastAsia"/>
                <w:szCs w:val="21"/>
              </w:rPr>
              <w:t>会员</w:t>
            </w:r>
            <w:r>
              <w:rPr>
                <w:szCs w:val="21"/>
              </w:rPr>
              <w:t>代码</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5C67C9" w:rsidP="00B838D7">
            <w:pPr>
              <w:ind w:firstLineChars="0" w:firstLine="0"/>
              <w:rPr>
                <w:szCs w:val="21"/>
              </w:rPr>
            </w:pPr>
            <w:r>
              <w:rPr>
                <w:rFonts w:hint="eastAsia"/>
                <w:szCs w:val="21"/>
              </w:rPr>
              <w:t>C4</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4</w:t>
            </w:r>
            <w:r w:rsidRPr="00444787">
              <w:rPr>
                <w:szCs w:val="21"/>
              </w:rPr>
              <w:t>位数字编号</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Pr>
                <w:rFonts w:hint="eastAsia"/>
                <w:szCs w:val="21"/>
              </w:rPr>
              <w:t>席位</w:t>
            </w:r>
            <w:r>
              <w:rPr>
                <w:szCs w:val="21"/>
              </w:rPr>
              <w:t>代码</w:t>
            </w:r>
          </w:p>
        </w:tc>
        <w:tc>
          <w:tcPr>
            <w:tcW w:w="721" w:type="pct"/>
            <w:tcBorders>
              <w:top w:val="outset" w:sz="6" w:space="0" w:color="111111"/>
              <w:left w:val="outset" w:sz="6" w:space="0" w:color="111111"/>
              <w:bottom w:val="outset" w:sz="6" w:space="0" w:color="111111"/>
              <w:right w:val="outset" w:sz="6" w:space="0" w:color="111111"/>
            </w:tcBorders>
          </w:tcPr>
          <w:p w:rsidR="005C67C9" w:rsidRDefault="005C67C9" w:rsidP="00B838D7">
            <w:pPr>
              <w:ind w:firstLineChars="0" w:firstLine="0"/>
              <w:rPr>
                <w:szCs w:val="21"/>
              </w:rPr>
            </w:pPr>
            <w:r>
              <w:rPr>
                <w:rFonts w:hint="eastAsia"/>
                <w:szCs w:val="21"/>
              </w:rPr>
              <w:t>C6</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Pr>
                <w:rFonts w:hint="eastAsia"/>
                <w:szCs w:val="21"/>
              </w:rPr>
              <w:t>6</w:t>
            </w:r>
            <w:r>
              <w:rPr>
                <w:rFonts w:hint="eastAsia"/>
                <w:szCs w:val="21"/>
              </w:rPr>
              <w:t>位</w:t>
            </w:r>
            <w:ins w:id="167" w:author="罗莎" w:date="2016-09-30T11:41:00Z">
              <w:r w:rsidR="00F94B26">
                <w:rPr>
                  <w:rFonts w:hint="eastAsia"/>
                  <w:szCs w:val="21"/>
                </w:rPr>
                <w:t>数字编号</w:t>
              </w:r>
            </w:ins>
            <w:del w:id="168" w:author="罗莎" w:date="2016-09-30T11:41:00Z">
              <w:r w:rsidDel="00F94B26">
                <w:rPr>
                  <w:szCs w:val="21"/>
                </w:rPr>
                <w:delText>字符</w:delText>
              </w:r>
            </w:del>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客户代码</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5C67C9" w:rsidP="00B838D7">
            <w:pPr>
              <w:ind w:firstLineChars="0" w:firstLine="0"/>
              <w:rPr>
                <w:szCs w:val="21"/>
              </w:rPr>
            </w:pPr>
            <w:r>
              <w:rPr>
                <w:rFonts w:hint="eastAsia"/>
                <w:szCs w:val="21"/>
              </w:rPr>
              <w:t>C10</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10</w:t>
            </w:r>
            <w:r w:rsidRPr="00444787">
              <w:rPr>
                <w:szCs w:val="21"/>
              </w:rPr>
              <w:t>位数字编号</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品种代码</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5C67C9" w:rsidP="00B838D7">
            <w:pPr>
              <w:ind w:firstLineChars="0" w:firstLine="0"/>
              <w:rPr>
                <w:szCs w:val="21"/>
              </w:rPr>
            </w:pPr>
            <w:r>
              <w:rPr>
                <w:rFonts w:hint="eastAsia"/>
                <w:szCs w:val="21"/>
              </w:rPr>
              <w:t>C3</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rFonts w:hint="eastAsia"/>
                <w:szCs w:val="21"/>
              </w:rPr>
              <w:t>3</w:t>
            </w:r>
            <w:r w:rsidRPr="00444787">
              <w:rPr>
                <w:rFonts w:hint="eastAsia"/>
                <w:szCs w:val="21"/>
              </w:rPr>
              <w:t>位编号，</w:t>
            </w:r>
            <w:r>
              <w:rPr>
                <w:szCs w:val="21"/>
              </w:rPr>
              <w:t>包括交割品种和保管品种</w:t>
            </w:r>
            <w:r>
              <w:rPr>
                <w:rFonts w:hint="eastAsia"/>
                <w:szCs w:val="21"/>
              </w:rPr>
              <w:t>，</w:t>
            </w:r>
            <w:proofErr w:type="gramStart"/>
            <w:r w:rsidRPr="00444787">
              <w:rPr>
                <w:rFonts w:hint="eastAsia"/>
                <w:szCs w:val="21"/>
              </w:rPr>
              <w:t>具</w:t>
            </w:r>
            <w:r w:rsidRPr="00444787">
              <w:rPr>
                <w:szCs w:val="21"/>
              </w:rPr>
              <w:t>品种</w:t>
            </w:r>
            <w:proofErr w:type="gramEnd"/>
            <w:r w:rsidRPr="00444787">
              <w:rPr>
                <w:szCs w:val="21"/>
              </w:rPr>
              <w:t>代码</w:t>
            </w:r>
            <w:r w:rsidRPr="00444787">
              <w:rPr>
                <w:rFonts w:hint="eastAsia"/>
                <w:szCs w:val="21"/>
              </w:rPr>
              <w:t>详见</w:t>
            </w:r>
            <w:r w:rsidRPr="00444787">
              <w:rPr>
                <w:szCs w:val="21"/>
              </w:rPr>
              <w:t>交割品种</w:t>
            </w:r>
            <w:r w:rsidRPr="00444787">
              <w:rPr>
                <w:rFonts w:hint="eastAsia"/>
                <w:szCs w:val="21"/>
              </w:rPr>
              <w:t>列表</w:t>
            </w:r>
            <w:r>
              <w:rPr>
                <w:rFonts w:hint="eastAsia"/>
                <w:szCs w:val="21"/>
              </w:rPr>
              <w:t>、保管品种列表</w:t>
            </w:r>
            <w:r w:rsidRPr="00444787">
              <w:rPr>
                <w:rFonts w:hint="eastAsia"/>
                <w:szCs w:val="21"/>
              </w:rPr>
              <w:t>。</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仓库代码</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5C67C9" w:rsidP="00B838D7">
            <w:pPr>
              <w:ind w:firstLineChars="0" w:firstLine="0"/>
              <w:rPr>
                <w:szCs w:val="21"/>
              </w:rPr>
            </w:pPr>
            <w:r>
              <w:rPr>
                <w:rFonts w:hint="eastAsia"/>
                <w:szCs w:val="21"/>
              </w:rPr>
              <w:t>C4</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rFonts w:hint="eastAsia"/>
                <w:szCs w:val="21"/>
              </w:rPr>
              <w:t>4</w:t>
            </w:r>
            <w:r w:rsidRPr="00444787">
              <w:rPr>
                <w:rFonts w:hint="eastAsia"/>
                <w:szCs w:val="21"/>
              </w:rPr>
              <w:t>位编码，具体</w:t>
            </w:r>
            <w:r w:rsidRPr="00444787">
              <w:rPr>
                <w:szCs w:val="21"/>
              </w:rPr>
              <w:t>仓库代码</w:t>
            </w:r>
            <w:r w:rsidRPr="00444787">
              <w:rPr>
                <w:rFonts w:hint="eastAsia"/>
                <w:szCs w:val="21"/>
              </w:rPr>
              <w:t>详见</w:t>
            </w:r>
            <w:r w:rsidRPr="00444787">
              <w:rPr>
                <w:szCs w:val="21"/>
              </w:rPr>
              <w:t>仓库</w:t>
            </w:r>
            <w:r w:rsidRPr="00444787">
              <w:rPr>
                <w:rFonts w:hint="eastAsia"/>
                <w:szCs w:val="21"/>
              </w:rPr>
              <w:t>列</w:t>
            </w:r>
            <w:r w:rsidRPr="00444787">
              <w:rPr>
                <w:szCs w:val="21"/>
              </w:rPr>
              <w:t>表</w:t>
            </w:r>
            <w:r w:rsidRPr="00444787">
              <w:rPr>
                <w:rFonts w:hint="eastAsia"/>
                <w:szCs w:val="21"/>
              </w:rPr>
              <w:t>。</w:t>
            </w:r>
          </w:p>
        </w:tc>
      </w:tr>
      <w:tr w:rsidR="00D02B05"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D02B05" w:rsidRPr="00444787" w:rsidRDefault="00D02B05" w:rsidP="00D02B05">
            <w:pPr>
              <w:ind w:firstLineChars="0" w:firstLine="0"/>
              <w:rPr>
                <w:szCs w:val="21"/>
              </w:rPr>
            </w:pPr>
            <w:r w:rsidRPr="00444787">
              <w:rPr>
                <w:szCs w:val="21"/>
              </w:rPr>
              <w:t>发生实际重量</w:t>
            </w:r>
          </w:p>
        </w:tc>
        <w:tc>
          <w:tcPr>
            <w:tcW w:w="721" w:type="pct"/>
            <w:tcBorders>
              <w:top w:val="outset" w:sz="6" w:space="0" w:color="111111"/>
              <w:left w:val="outset" w:sz="6" w:space="0" w:color="111111"/>
              <w:bottom w:val="outset" w:sz="6" w:space="0" w:color="111111"/>
              <w:right w:val="outset" w:sz="6" w:space="0" w:color="111111"/>
            </w:tcBorders>
          </w:tcPr>
          <w:p w:rsidR="00D02B05" w:rsidRPr="00444787" w:rsidRDefault="00D02B05" w:rsidP="00D02B05">
            <w:pPr>
              <w:ind w:firstLineChars="0" w:firstLine="0"/>
              <w:rPr>
                <w:szCs w:val="21"/>
              </w:rPr>
            </w:pPr>
            <w:r w:rsidRPr="007925B5">
              <w:rPr>
                <w:rFonts w:hint="eastAsia"/>
                <w:szCs w:val="21"/>
              </w:rPr>
              <w:t>N(16,6)</w:t>
            </w:r>
          </w:p>
        </w:tc>
        <w:tc>
          <w:tcPr>
            <w:tcW w:w="3107" w:type="pct"/>
            <w:tcBorders>
              <w:top w:val="outset" w:sz="6" w:space="0" w:color="111111"/>
              <w:left w:val="outset" w:sz="6" w:space="0" w:color="111111"/>
              <w:bottom w:val="outset" w:sz="6" w:space="0" w:color="111111"/>
              <w:right w:val="outset" w:sz="6" w:space="0" w:color="111111"/>
            </w:tcBorders>
            <w:vAlign w:val="center"/>
          </w:tcPr>
          <w:p w:rsidR="00D02B05" w:rsidRPr="00444787" w:rsidRDefault="00D02B05" w:rsidP="00D02B05">
            <w:pPr>
              <w:ind w:firstLineChars="0" w:firstLine="0"/>
              <w:rPr>
                <w:szCs w:val="21"/>
              </w:rPr>
            </w:pPr>
            <w:r w:rsidRPr="00444787">
              <w:rPr>
                <w:rFonts w:hint="eastAsia"/>
                <w:szCs w:val="21"/>
              </w:rPr>
              <w:t>单位</w:t>
            </w:r>
            <w:r>
              <w:rPr>
                <w:rFonts w:hint="eastAsia"/>
                <w:szCs w:val="21"/>
              </w:rPr>
              <w:t>千克</w:t>
            </w:r>
            <w:r w:rsidRPr="00444787">
              <w:rPr>
                <w:rFonts w:hint="eastAsia"/>
                <w:szCs w:val="21"/>
              </w:rPr>
              <w:t>。</w:t>
            </w:r>
          </w:p>
        </w:tc>
      </w:tr>
      <w:tr w:rsidR="00D02B05"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D02B05" w:rsidRPr="00444787" w:rsidRDefault="00D02B05" w:rsidP="00D02B05">
            <w:pPr>
              <w:ind w:firstLineChars="0" w:firstLine="0"/>
              <w:rPr>
                <w:szCs w:val="21"/>
              </w:rPr>
            </w:pPr>
            <w:r w:rsidRPr="00444787">
              <w:rPr>
                <w:szCs w:val="21"/>
              </w:rPr>
              <w:t>库存余量</w:t>
            </w:r>
          </w:p>
        </w:tc>
        <w:tc>
          <w:tcPr>
            <w:tcW w:w="721" w:type="pct"/>
            <w:tcBorders>
              <w:top w:val="outset" w:sz="6" w:space="0" w:color="111111"/>
              <w:left w:val="outset" w:sz="6" w:space="0" w:color="111111"/>
              <w:bottom w:val="outset" w:sz="6" w:space="0" w:color="111111"/>
              <w:right w:val="outset" w:sz="6" w:space="0" w:color="111111"/>
            </w:tcBorders>
          </w:tcPr>
          <w:p w:rsidR="00D02B05" w:rsidRPr="00444787" w:rsidRDefault="00D02B05" w:rsidP="00D02B05">
            <w:pPr>
              <w:ind w:firstLineChars="0" w:firstLine="0"/>
              <w:rPr>
                <w:szCs w:val="21"/>
              </w:rPr>
            </w:pPr>
            <w:r w:rsidRPr="007925B5">
              <w:rPr>
                <w:rFonts w:hint="eastAsia"/>
                <w:szCs w:val="21"/>
              </w:rPr>
              <w:t>N(16,6)</w:t>
            </w:r>
          </w:p>
        </w:tc>
        <w:tc>
          <w:tcPr>
            <w:tcW w:w="3107" w:type="pct"/>
            <w:tcBorders>
              <w:top w:val="outset" w:sz="6" w:space="0" w:color="111111"/>
              <w:left w:val="outset" w:sz="6" w:space="0" w:color="111111"/>
              <w:bottom w:val="outset" w:sz="6" w:space="0" w:color="111111"/>
              <w:right w:val="outset" w:sz="6" w:space="0" w:color="111111"/>
            </w:tcBorders>
            <w:vAlign w:val="center"/>
          </w:tcPr>
          <w:p w:rsidR="00D02B05" w:rsidRPr="00444787" w:rsidRDefault="00D02B05" w:rsidP="00D02B05">
            <w:pPr>
              <w:ind w:firstLineChars="0" w:firstLine="0"/>
              <w:rPr>
                <w:szCs w:val="21"/>
              </w:rPr>
            </w:pPr>
            <w:r w:rsidRPr="00444787">
              <w:rPr>
                <w:rFonts w:hint="eastAsia"/>
                <w:szCs w:val="21"/>
              </w:rPr>
              <w:t>单位</w:t>
            </w:r>
            <w:r>
              <w:rPr>
                <w:rFonts w:hint="eastAsia"/>
                <w:szCs w:val="21"/>
              </w:rPr>
              <w:t>千克</w:t>
            </w:r>
            <w:r w:rsidRPr="00444787">
              <w:rPr>
                <w:rFonts w:hint="eastAsia"/>
                <w:szCs w:val="21"/>
              </w:rPr>
              <w:t>。</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库存变化类型</w:t>
            </w:r>
          </w:p>
        </w:tc>
        <w:tc>
          <w:tcPr>
            <w:tcW w:w="721" w:type="pct"/>
            <w:tcBorders>
              <w:top w:val="outset" w:sz="6" w:space="0" w:color="111111"/>
              <w:left w:val="outset" w:sz="6" w:space="0" w:color="111111"/>
              <w:bottom w:val="outset" w:sz="6" w:space="0" w:color="111111"/>
              <w:right w:val="outset" w:sz="6" w:space="0" w:color="111111"/>
            </w:tcBorders>
          </w:tcPr>
          <w:p w:rsidR="005C67C9" w:rsidRDefault="00784451" w:rsidP="00B838D7">
            <w:pPr>
              <w:ind w:firstLineChars="0" w:firstLine="0"/>
              <w:rPr>
                <w:szCs w:val="21"/>
              </w:rPr>
            </w:pPr>
            <w:r>
              <w:rPr>
                <w:rFonts w:hint="eastAsia"/>
                <w:szCs w:val="21"/>
              </w:rPr>
              <w:t>C</w:t>
            </w:r>
            <w:r w:rsidR="00302CDD">
              <w:rPr>
                <w:szCs w:val="21"/>
              </w:rPr>
              <w:t>4</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5C67C9" w:rsidRDefault="005C67C9" w:rsidP="005C67C9">
            <w:pPr>
              <w:ind w:firstLine="480"/>
              <w:rPr>
                <w:szCs w:val="21"/>
              </w:rPr>
            </w:pPr>
            <w:r>
              <w:rPr>
                <w:rFonts w:hint="eastAsia"/>
                <w:szCs w:val="21"/>
              </w:rPr>
              <w:t>2</w:t>
            </w:r>
            <w:r w:rsidRPr="005C67C9">
              <w:rPr>
                <w:szCs w:val="21"/>
              </w:rPr>
              <w:t>位字符，取值：</w:t>
            </w:r>
          </w:p>
          <w:p w:rsidR="005C67C9" w:rsidRDefault="005C67C9" w:rsidP="005C67C9">
            <w:pPr>
              <w:ind w:firstLine="480"/>
              <w:rPr>
                <w:szCs w:val="21"/>
              </w:rPr>
            </w:pPr>
            <w:r>
              <w:rPr>
                <w:szCs w:val="21"/>
              </w:rPr>
              <w:t xml:space="preserve">1 </w:t>
            </w:r>
            <w:r w:rsidRPr="005C67C9">
              <w:rPr>
                <w:szCs w:val="21"/>
              </w:rPr>
              <w:t>入库</w:t>
            </w:r>
          </w:p>
          <w:p w:rsidR="005C67C9" w:rsidRDefault="005C67C9" w:rsidP="005C67C9">
            <w:pPr>
              <w:ind w:firstLine="480"/>
              <w:rPr>
                <w:szCs w:val="21"/>
              </w:rPr>
            </w:pPr>
            <w:r>
              <w:rPr>
                <w:szCs w:val="21"/>
              </w:rPr>
              <w:t xml:space="preserve">2 </w:t>
            </w:r>
            <w:r w:rsidRPr="005C67C9">
              <w:rPr>
                <w:szCs w:val="21"/>
              </w:rPr>
              <w:t>提货申请</w:t>
            </w:r>
          </w:p>
          <w:p w:rsidR="005C67C9" w:rsidRDefault="005C67C9" w:rsidP="005C67C9">
            <w:pPr>
              <w:ind w:firstLine="480"/>
              <w:rPr>
                <w:szCs w:val="21"/>
              </w:rPr>
            </w:pPr>
            <w:r>
              <w:rPr>
                <w:szCs w:val="21"/>
              </w:rPr>
              <w:t xml:space="preserve">3 </w:t>
            </w:r>
            <w:r w:rsidRPr="005C67C9">
              <w:rPr>
                <w:szCs w:val="21"/>
              </w:rPr>
              <w:t>提货申请修改</w:t>
            </w:r>
          </w:p>
          <w:p w:rsidR="005C67C9" w:rsidRDefault="005C67C9" w:rsidP="005C67C9">
            <w:pPr>
              <w:ind w:firstLine="480"/>
              <w:rPr>
                <w:szCs w:val="21"/>
              </w:rPr>
            </w:pPr>
            <w:r>
              <w:rPr>
                <w:szCs w:val="21"/>
              </w:rPr>
              <w:t xml:space="preserve">4 </w:t>
            </w:r>
            <w:r w:rsidRPr="005C67C9">
              <w:rPr>
                <w:szCs w:val="21"/>
              </w:rPr>
              <w:t>当日撤销提货申请</w:t>
            </w:r>
          </w:p>
          <w:p w:rsidR="005C67C9" w:rsidRDefault="005C67C9" w:rsidP="005C67C9">
            <w:pPr>
              <w:ind w:firstLine="480"/>
              <w:rPr>
                <w:szCs w:val="21"/>
              </w:rPr>
            </w:pPr>
            <w:r>
              <w:rPr>
                <w:szCs w:val="21"/>
              </w:rPr>
              <w:t xml:space="preserve">5 </w:t>
            </w:r>
            <w:r w:rsidRPr="005C67C9">
              <w:rPr>
                <w:szCs w:val="21"/>
              </w:rPr>
              <w:t>自提出库</w:t>
            </w:r>
          </w:p>
          <w:p w:rsidR="005C67C9" w:rsidRDefault="005C67C9" w:rsidP="005C67C9">
            <w:pPr>
              <w:ind w:firstLine="480"/>
              <w:rPr>
                <w:szCs w:val="21"/>
              </w:rPr>
            </w:pPr>
            <w:r>
              <w:rPr>
                <w:szCs w:val="21"/>
              </w:rPr>
              <w:t xml:space="preserve">6 </w:t>
            </w:r>
            <w:proofErr w:type="gramStart"/>
            <w:r w:rsidRPr="005C67C9">
              <w:rPr>
                <w:szCs w:val="21"/>
              </w:rPr>
              <w:t>交提出库</w:t>
            </w:r>
            <w:proofErr w:type="gramEnd"/>
          </w:p>
          <w:p w:rsidR="005C67C9" w:rsidRDefault="005C67C9" w:rsidP="005C67C9">
            <w:pPr>
              <w:ind w:firstLine="480"/>
              <w:rPr>
                <w:szCs w:val="21"/>
              </w:rPr>
            </w:pPr>
            <w:r>
              <w:rPr>
                <w:szCs w:val="21"/>
              </w:rPr>
              <w:t xml:space="preserve">7 </w:t>
            </w:r>
            <w:r w:rsidRPr="005C67C9">
              <w:rPr>
                <w:szCs w:val="21"/>
              </w:rPr>
              <w:t>质押（质权方）</w:t>
            </w:r>
          </w:p>
          <w:p w:rsidR="005C67C9" w:rsidRDefault="005C67C9" w:rsidP="005C67C9">
            <w:pPr>
              <w:ind w:firstLine="480"/>
              <w:rPr>
                <w:szCs w:val="21"/>
              </w:rPr>
            </w:pPr>
            <w:r>
              <w:rPr>
                <w:szCs w:val="21"/>
              </w:rPr>
              <w:t xml:space="preserve">8 </w:t>
            </w:r>
            <w:r w:rsidRPr="005C67C9">
              <w:rPr>
                <w:szCs w:val="21"/>
              </w:rPr>
              <w:t>质押（出质方）</w:t>
            </w:r>
          </w:p>
          <w:p w:rsidR="005C67C9" w:rsidRDefault="005C67C9" w:rsidP="005C67C9">
            <w:pPr>
              <w:ind w:firstLine="480"/>
              <w:rPr>
                <w:szCs w:val="21"/>
              </w:rPr>
            </w:pPr>
            <w:r>
              <w:rPr>
                <w:szCs w:val="21"/>
              </w:rPr>
              <w:t xml:space="preserve">9 </w:t>
            </w:r>
            <w:r w:rsidRPr="005C67C9">
              <w:rPr>
                <w:szCs w:val="21"/>
              </w:rPr>
              <w:t>质押注销（质权方）</w:t>
            </w:r>
          </w:p>
          <w:p w:rsidR="005C67C9" w:rsidRDefault="005C67C9" w:rsidP="005C67C9">
            <w:pPr>
              <w:ind w:firstLine="480"/>
              <w:rPr>
                <w:szCs w:val="21"/>
              </w:rPr>
            </w:pPr>
            <w:r>
              <w:rPr>
                <w:szCs w:val="21"/>
              </w:rPr>
              <w:t xml:space="preserve">A </w:t>
            </w:r>
            <w:r w:rsidRPr="005C67C9">
              <w:rPr>
                <w:szCs w:val="21"/>
              </w:rPr>
              <w:t>质押注销（出质方）</w:t>
            </w:r>
          </w:p>
          <w:p w:rsidR="005C67C9" w:rsidRDefault="005C67C9" w:rsidP="005C67C9">
            <w:pPr>
              <w:ind w:firstLine="480"/>
              <w:rPr>
                <w:szCs w:val="21"/>
              </w:rPr>
            </w:pPr>
            <w:r>
              <w:rPr>
                <w:szCs w:val="21"/>
              </w:rPr>
              <w:t xml:space="preserve">B </w:t>
            </w:r>
            <w:r w:rsidRPr="005C67C9">
              <w:rPr>
                <w:szCs w:val="21"/>
              </w:rPr>
              <w:t>租借（借出）</w:t>
            </w:r>
          </w:p>
          <w:p w:rsidR="005C67C9" w:rsidRDefault="005C67C9" w:rsidP="005C67C9">
            <w:pPr>
              <w:ind w:firstLine="480"/>
              <w:rPr>
                <w:szCs w:val="21"/>
              </w:rPr>
            </w:pPr>
            <w:r>
              <w:rPr>
                <w:szCs w:val="21"/>
              </w:rPr>
              <w:t xml:space="preserve">C </w:t>
            </w:r>
            <w:r w:rsidRPr="005C67C9">
              <w:rPr>
                <w:szCs w:val="21"/>
              </w:rPr>
              <w:t>租借（借入）</w:t>
            </w:r>
          </w:p>
          <w:p w:rsidR="005C67C9" w:rsidRDefault="005C67C9" w:rsidP="005C67C9">
            <w:pPr>
              <w:ind w:firstLine="480"/>
              <w:rPr>
                <w:szCs w:val="21"/>
              </w:rPr>
            </w:pPr>
            <w:r>
              <w:rPr>
                <w:szCs w:val="21"/>
              </w:rPr>
              <w:t xml:space="preserve">D </w:t>
            </w:r>
            <w:r w:rsidRPr="005C67C9">
              <w:rPr>
                <w:szCs w:val="21"/>
              </w:rPr>
              <w:t>法律冻结</w:t>
            </w:r>
          </w:p>
          <w:p w:rsidR="005C67C9" w:rsidRDefault="005C67C9" w:rsidP="005C67C9">
            <w:pPr>
              <w:ind w:firstLine="480"/>
              <w:rPr>
                <w:szCs w:val="21"/>
              </w:rPr>
            </w:pPr>
            <w:r>
              <w:rPr>
                <w:szCs w:val="21"/>
              </w:rPr>
              <w:t xml:space="preserve">E </w:t>
            </w:r>
            <w:r w:rsidRPr="005C67C9">
              <w:rPr>
                <w:szCs w:val="21"/>
              </w:rPr>
              <w:t>法律冻结解冻</w:t>
            </w:r>
          </w:p>
          <w:p w:rsidR="005C67C9" w:rsidRDefault="005C67C9" w:rsidP="005C67C9">
            <w:pPr>
              <w:ind w:firstLine="480"/>
              <w:rPr>
                <w:szCs w:val="21"/>
              </w:rPr>
            </w:pPr>
            <w:r>
              <w:rPr>
                <w:szCs w:val="21"/>
              </w:rPr>
              <w:t xml:space="preserve">F </w:t>
            </w:r>
            <w:r w:rsidRPr="005C67C9">
              <w:rPr>
                <w:szCs w:val="21"/>
              </w:rPr>
              <w:t>现货买入</w:t>
            </w:r>
          </w:p>
          <w:p w:rsidR="005C67C9" w:rsidRDefault="005C67C9" w:rsidP="005C67C9">
            <w:pPr>
              <w:ind w:firstLine="480"/>
              <w:rPr>
                <w:szCs w:val="21"/>
              </w:rPr>
            </w:pPr>
            <w:r>
              <w:rPr>
                <w:szCs w:val="21"/>
              </w:rPr>
              <w:t xml:space="preserve">G </w:t>
            </w:r>
            <w:r w:rsidRPr="005C67C9">
              <w:rPr>
                <w:szCs w:val="21"/>
              </w:rPr>
              <w:t>现货卖出</w:t>
            </w:r>
          </w:p>
          <w:p w:rsidR="005C67C9" w:rsidRDefault="005C67C9" w:rsidP="005C67C9">
            <w:pPr>
              <w:ind w:firstLine="480"/>
              <w:rPr>
                <w:szCs w:val="21"/>
              </w:rPr>
            </w:pPr>
            <w:r>
              <w:rPr>
                <w:szCs w:val="21"/>
              </w:rPr>
              <w:t xml:space="preserve">H </w:t>
            </w:r>
            <w:r w:rsidRPr="005C67C9">
              <w:rPr>
                <w:szCs w:val="21"/>
              </w:rPr>
              <w:t>处置质物</w:t>
            </w:r>
            <w:r w:rsidR="008104D8">
              <w:rPr>
                <w:rFonts w:hint="eastAsia"/>
                <w:szCs w:val="21"/>
              </w:rPr>
              <w:t>（</w:t>
            </w:r>
            <w:r w:rsidR="008104D8">
              <w:rPr>
                <w:rFonts w:hint="eastAsia"/>
                <w:szCs w:val="21"/>
              </w:rPr>
              <w:t>GEMS-2</w:t>
            </w:r>
            <w:r w:rsidR="008104D8">
              <w:rPr>
                <w:rFonts w:hint="eastAsia"/>
                <w:szCs w:val="21"/>
              </w:rPr>
              <w:t>采用质物库存转移方法处置质物，不需开发）</w:t>
            </w:r>
          </w:p>
          <w:p w:rsidR="005C67C9" w:rsidRPr="00444787" w:rsidRDefault="005C67C9" w:rsidP="005C67C9">
            <w:pPr>
              <w:ind w:firstLine="480"/>
              <w:rPr>
                <w:szCs w:val="21"/>
              </w:rPr>
            </w:pPr>
            <w:r w:rsidRPr="00444787">
              <w:rPr>
                <w:rFonts w:hint="eastAsia"/>
                <w:szCs w:val="21"/>
              </w:rPr>
              <w:t xml:space="preserve">I </w:t>
            </w:r>
            <w:r w:rsidRPr="00444787">
              <w:rPr>
                <w:rFonts w:hint="eastAsia"/>
                <w:szCs w:val="21"/>
              </w:rPr>
              <w:t>交货</w:t>
            </w:r>
            <w:r w:rsidR="008104D8">
              <w:rPr>
                <w:rFonts w:hint="eastAsia"/>
                <w:szCs w:val="21"/>
              </w:rPr>
              <w:t>（</w:t>
            </w:r>
            <w:r w:rsidR="008104D8">
              <w:rPr>
                <w:rFonts w:hint="eastAsia"/>
                <w:szCs w:val="21"/>
              </w:rPr>
              <w:t>GEMS-2</w:t>
            </w:r>
            <w:r w:rsidR="008104D8">
              <w:rPr>
                <w:rFonts w:hint="eastAsia"/>
                <w:szCs w:val="21"/>
              </w:rPr>
              <w:t>已裁剪，不需开发）</w:t>
            </w:r>
          </w:p>
          <w:p w:rsidR="005C67C9" w:rsidRDefault="005C67C9" w:rsidP="005C67C9">
            <w:pPr>
              <w:ind w:firstLine="480"/>
              <w:rPr>
                <w:szCs w:val="21"/>
              </w:rPr>
            </w:pPr>
            <w:r w:rsidRPr="00444787">
              <w:rPr>
                <w:rFonts w:hint="eastAsia"/>
                <w:szCs w:val="21"/>
              </w:rPr>
              <w:t xml:space="preserve">J </w:t>
            </w:r>
            <w:r w:rsidRPr="00444787">
              <w:rPr>
                <w:rFonts w:hint="eastAsia"/>
                <w:szCs w:val="21"/>
              </w:rPr>
              <w:t>收货</w:t>
            </w:r>
            <w:r w:rsidR="008104D8">
              <w:rPr>
                <w:rFonts w:hint="eastAsia"/>
                <w:szCs w:val="21"/>
              </w:rPr>
              <w:t>（</w:t>
            </w:r>
            <w:r w:rsidR="008104D8">
              <w:rPr>
                <w:rFonts w:hint="eastAsia"/>
                <w:szCs w:val="21"/>
              </w:rPr>
              <w:t>GEMS-2</w:t>
            </w:r>
            <w:r w:rsidR="008104D8">
              <w:rPr>
                <w:rFonts w:hint="eastAsia"/>
                <w:szCs w:val="21"/>
              </w:rPr>
              <w:t>已裁剪，不需开发）</w:t>
            </w:r>
            <w:r>
              <w:rPr>
                <w:szCs w:val="21"/>
              </w:rPr>
              <w:t xml:space="preserve">K </w:t>
            </w:r>
            <w:r w:rsidRPr="005C67C9">
              <w:rPr>
                <w:szCs w:val="21"/>
              </w:rPr>
              <w:t>出库</w:t>
            </w:r>
          </w:p>
          <w:p w:rsidR="005C67C9" w:rsidRDefault="005C67C9" w:rsidP="005C67C9">
            <w:pPr>
              <w:ind w:firstLine="480"/>
              <w:rPr>
                <w:szCs w:val="21"/>
              </w:rPr>
            </w:pPr>
            <w:r>
              <w:rPr>
                <w:szCs w:val="21"/>
              </w:rPr>
              <w:t xml:space="preserve">M </w:t>
            </w:r>
            <w:r w:rsidRPr="005C67C9">
              <w:rPr>
                <w:szCs w:val="21"/>
              </w:rPr>
              <w:t>大宗交易买入</w:t>
            </w:r>
          </w:p>
          <w:p w:rsidR="005C67C9" w:rsidRDefault="005C67C9" w:rsidP="005C67C9">
            <w:pPr>
              <w:ind w:firstLine="480"/>
              <w:rPr>
                <w:szCs w:val="21"/>
              </w:rPr>
            </w:pPr>
            <w:r>
              <w:rPr>
                <w:szCs w:val="21"/>
              </w:rPr>
              <w:t xml:space="preserve">N </w:t>
            </w:r>
            <w:r w:rsidRPr="005C67C9">
              <w:rPr>
                <w:szCs w:val="21"/>
              </w:rPr>
              <w:t>大宗交易卖出</w:t>
            </w:r>
          </w:p>
          <w:p w:rsidR="005C67C9" w:rsidRDefault="005C67C9" w:rsidP="005C67C9">
            <w:pPr>
              <w:ind w:firstLine="480"/>
              <w:rPr>
                <w:szCs w:val="21"/>
              </w:rPr>
            </w:pPr>
            <w:r>
              <w:rPr>
                <w:szCs w:val="21"/>
              </w:rPr>
              <w:t xml:space="preserve">O </w:t>
            </w:r>
            <w:r w:rsidRPr="005C67C9">
              <w:rPr>
                <w:szCs w:val="21"/>
              </w:rPr>
              <w:t>划出库存</w:t>
            </w:r>
            <w:r w:rsidR="008104D8">
              <w:rPr>
                <w:rFonts w:hint="eastAsia"/>
                <w:szCs w:val="21"/>
              </w:rPr>
              <w:t>（</w:t>
            </w:r>
            <w:r w:rsidR="008104D8">
              <w:rPr>
                <w:rFonts w:hint="eastAsia"/>
                <w:szCs w:val="21"/>
              </w:rPr>
              <w:t>GEMS-2</w:t>
            </w:r>
            <w:r w:rsidR="008104D8">
              <w:rPr>
                <w:rFonts w:hint="eastAsia"/>
                <w:szCs w:val="21"/>
              </w:rPr>
              <w:t>已裁剪，不需开发）</w:t>
            </w:r>
          </w:p>
          <w:p w:rsidR="005C67C9" w:rsidRDefault="005C67C9" w:rsidP="005C67C9">
            <w:pPr>
              <w:ind w:firstLine="480"/>
              <w:rPr>
                <w:szCs w:val="21"/>
              </w:rPr>
            </w:pPr>
            <w:r>
              <w:rPr>
                <w:szCs w:val="21"/>
              </w:rPr>
              <w:t xml:space="preserve">P </w:t>
            </w:r>
            <w:r w:rsidRPr="005C67C9">
              <w:rPr>
                <w:szCs w:val="21"/>
              </w:rPr>
              <w:t>划入库存</w:t>
            </w:r>
            <w:r w:rsidR="008104D8">
              <w:rPr>
                <w:rFonts w:hint="eastAsia"/>
                <w:szCs w:val="21"/>
              </w:rPr>
              <w:t>（</w:t>
            </w:r>
            <w:r w:rsidR="008104D8">
              <w:rPr>
                <w:rFonts w:hint="eastAsia"/>
                <w:szCs w:val="21"/>
              </w:rPr>
              <w:t>GEMS-2</w:t>
            </w:r>
            <w:r w:rsidR="008104D8">
              <w:rPr>
                <w:rFonts w:hint="eastAsia"/>
                <w:szCs w:val="21"/>
              </w:rPr>
              <w:t>已裁剪，不需开发）</w:t>
            </w:r>
          </w:p>
          <w:p w:rsidR="005C67C9" w:rsidRDefault="005C67C9" w:rsidP="005C67C9">
            <w:pPr>
              <w:ind w:firstLine="480"/>
              <w:rPr>
                <w:szCs w:val="21"/>
              </w:rPr>
            </w:pPr>
            <w:r>
              <w:rPr>
                <w:szCs w:val="21"/>
              </w:rPr>
              <w:t xml:space="preserve">Q </w:t>
            </w:r>
            <w:r w:rsidRPr="005C67C9">
              <w:rPr>
                <w:szCs w:val="21"/>
              </w:rPr>
              <w:t>充抵做市商透支</w:t>
            </w:r>
          </w:p>
          <w:p w:rsidR="005C67C9" w:rsidRDefault="005C67C9" w:rsidP="005C67C9">
            <w:pPr>
              <w:ind w:firstLine="480"/>
              <w:rPr>
                <w:szCs w:val="21"/>
              </w:rPr>
            </w:pPr>
            <w:r>
              <w:rPr>
                <w:szCs w:val="21"/>
              </w:rPr>
              <w:t xml:space="preserve">R </w:t>
            </w:r>
            <w:proofErr w:type="gramStart"/>
            <w:r w:rsidRPr="005C67C9">
              <w:rPr>
                <w:szCs w:val="21"/>
              </w:rPr>
              <w:t>减做市</w:t>
            </w:r>
            <w:proofErr w:type="gramEnd"/>
            <w:r w:rsidRPr="005C67C9">
              <w:rPr>
                <w:szCs w:val="21"/>
              </w:rPr>
              <w:t>商入库库存</w:t>
            </w:r>
          </w:p>
          <w:p w:rsidR="005C67C9" w:rsidRDefault="005C67C9" w:rsidP="005C67C9">
            <w:pPr>
              <w:ind w:firstLine="480"/>
              <w:rPr>
                <w:szCs w:val="21"/>
              </w:rPr>
            </w:pPr>
            <w:r>
              <w:rPr>
                <w:szCs w:val="21"/>
              </w:rPr>
              <w:t xml:space="preserve">S </w:t>
            </w:r>
            <w:r w:rsidRPr="005C67C9">
              <w:rPr>
                <w:szCs w:val="21"/>
              </w:rPr>
              <w:t>非即期卖出</w:t>
            </w:r>
          </w:p>
          <w:p w:rsidR="005C67C9" w:rsidRDefault="005C67C9" w:rsidP="005C67C9">
            <w:pPr>
              <w:ind w:firstLine="480"/>
              <w:rPr>
                <w:szCs w:val="21"/>
              </w:rPr>
            </w:pPr>
            <w:r>
              <w:rPr>
                <w:szCs w:val="21"/>
              </w:rPr>
              <w:t xml:space="preserve">T </w:t>
            </w:r>
            <w:r w:rsidRPr="005C67C9">
              <w:rPr>
                <w:szCs w:val="21"/>
              </w:rPr>
              <w:t>非即期买入</w:t>
            </w:r>
          </w:p>
          <w:p w:rsidR="005C67C9" w:rsidRDefault="005C67C9" w:rsidP="005C67C9">
            <w:pPr>
              <w:ind w:firstLine="480"/>
              <w:rPr>
                <w:szCs w:val="21"/>
              </w:rPr>
            </w:pPr>
            <w:r>
              <w:rPr>
                <w:szCs w:val="21"/>
              </w:rPr>
              <w:t xml:space="preserve">U </w:t>
            </w:r>
            <w:r w:rsidRPr="005C67C9">
              <w:rPr>
                <w:szCs w:val="21"/>
              </w:rPr>
              <w:t>次日撤销提货申请</w:t>
            </w:r>
          </w:p>
          <w:p w:rsidR="005C67C9" w:rsidRPr="005C67C9" w:rsidRDefault="005C67C9" w:rsidP="005C67C9">
            <w:pPr>
              <w:ind w:firstLine="480"/>
              <w:rPr>
                <w:szCs w:val="21"/>
              </w:rPr>
            </w:pPr>
            <w:r>
              <w:rPr>
                <w:szCs w:val="21"/>
              </w:rPr>
              <w:t xml:space="preserve">V </w:t>
            </w:r>
            <w:r w:rsidRPr="005C67C9">
              <w:rPr>
                <w:szCs w:val="21"/>
              </w:rPr>
              <w:t>系统撤销提货申请</w:t>
            </w:r>
          </w:p>
          <w:p w:rsidR="005C67C9" w:rsidRPr="005C67C9" w:rsidRDefault="005C67C9" w:rsidP="005C67C9">
            <w:pPr>
              <w:ind w:firstLine="480"/>
              <w:rPr>
                <w:szCs w:val="21"/>
              </w:rPr>
            </w:pPr>
            <w:r w:rsidRPr="005C67C9">
              <w:rPr>
                <w:rFonts w:hint="eastAsia"/>
                <w:szCs w:val="21"/>
              </w:rPr>
              <w:t>X</w:t>
            </w:r>
            <w:r w:rsidRPr="005C67C9">
              <w:rPr>
                <w:rFonts w:hint="eastAsia"/>
                <w:szCs w:val="21"/>
              </w:rPr>
              <w:t>调拨出库</w:t>
            </w:r>
          </w:p>
          <w:p w:rsidR="005C67C9" w:rsidRPr="005C67C9" w:rsidRDefault="005C67C9" w:rsidP="005C67C9">
            <w:pPr>
              <w:ind w:firstLine="480"/>
              <w:rPr>
                <w:szCs w:val="21"/>
              </w:rPr>
            </w:pPr>
            <w:r w:rsidRPr="005C67C9">
              <w:rPr>
                <w:rFonts w:hint="eastAsia"/>
                <w:szCs w:val="21"/>
              </w:rPr>
              <w:t>W</w:t>
            </w:r>
            <w:r w:rsidRPr="005C67C9">
              <w:rPr>
                <w:rFonts w:hint="eastAsia"/>
                <w:szCs w:val="21"/>
              </w:rPr>
              <w:t>调拨入库</w:t>
            </w:r>
          </w:p>
          <w:p w:rsidR="005C67C9" w:rsidRPr="00444787" w:rsidRDefault="005C67C9" w:rsidP="005C67C9">
            <w:pPr>
              <w:ind w:firstLine="480"/>
              <w:rPr>
                <w:szCs w:val="21"/>
              </w:rPr>
            </w:pPr>
            <w:r w:rsidRPr="00444787">
              <w:rPr>
                <w:rFonts w:hint="eastAsia"/>
                <w:szCs w:val="21"/>
              </w:rPr>
              <w:t>Y</w:t>
            </w:r>
            <w:r w:rsidRPr="00444787">
              <w:rPr>
                <w:rFonts w:hint="eastAsia"/>
                <w:szCs w:val="21"/>
              </w:rPr>
              <w:t>还金</w:t>
            </w:r>
          </w:p>
          <w:p w:rsidR="005C67C9" w:rsidRDefault="005C67C9" w:rsidP="005C67C9">
            <w:pPr>
              <w:ind w:firstLine="480"/>
              <w:rPr>
                <w:szCs w:val="21"/>
              </w:rPr>
            </w:pPr>
            <w:r w:rsidRPr="00444787">
              <w:rPr>
                <w:rFonts w:hint="eastAsia"/>
                <w:szCs w:val="21"/>
              </w:rPr>
              <w:t>Z</w:t>
            </w:r>
            <w:r w:rsidRPr="00444787">
              <w:rPr>
                <w:rFonts w:hint="eastAsia"/>
                <w:szCs w:val="21"/>
              </w:rPr>
              <w:t>收金</w:t>
            </w:r>
          </w:p>
          <w:p w:rsidR="005C67C9" w:rsidRPr="005C67C9" w:rsidRDefault="005C67C9" w:rsidP="005C67C9">
            <w:pPr>
              <w:ind w:firstLine="480"/>
              <w:rPr>
                <w:szCs w:val="21"/>
              </w:rPr>
            </w:pPr>
            <w:r w:rsidRPr="005C67C9">
              <w:rPr>
                <w:szCs w:val="21"/>
              </w:rPr>
              <w:t>0</w:t>
            </w:r>
            <w:r w:rsidRPr="005C67C9">
              <w:rPr>
                <w:szCs w:val="21"/>
              </w:rPr>
              <w:t>－询价卖出</w:t>
            </w:r>
            <w:r w:rsidRPr="005C67C9">
              <w:rPr>
                <w:rFonts w:hint="eastAsia"/>
                <w:szCs w:val="21"/>
              </w:rPr>
              <w:t>（是阿拉伯数字</w:t>
            </w:r>
            <w:r w:rsidRPr="005C67C9">
              <w:rPr>
                <w:rFonts w:hint="eastAsia"/>
                <w:szCs w:val="21"/>
              </w:rPr>
              <w:t>0</w:t>
            </w:r>
            <w:r w:rsidRPr="005C67C9">
              <w:rPr>
                <w:rFonts w:hint="eastAsia"/>
                <w:szCs w:val="21"/>
              </w:rPr>
              <w:t>）</w:t>
            </w:r>
          </w:p>
          <w:p w:rsidR="005C67C9" w:rsidRDefault="005C67C9" w:rsidP="005C67C9">
            <w:pPr>
              <w:ind w:firstLine="480"/>
              <w:rPr>
                <w:szCs w:val="21"/>
              </w:rPr>
            </w:pPr>
            <w:r w:rsidRPr="00BC3865">
              <w:rPr>
                <w:szCs w:val="21"/>
              </w:rPr>
              <w:t>L</w:t>
            </w:r>
            <w:r w:rsidRPr="00BC3865">
              <w:rPr>
                <w:szCs w:val="21"/>
              </w:rPr>
              <w:t>－询价买入</w:t>
            </w:r>
          </w:p>
          <w:p w:rsidR="005C67C9" w:rsidRDefault="005C67C9" w:rsidP="005C67C9">
            <w:pPr>
              <w:ind w:firstLine="480"/>
              <w:rPr>
                <w:szCs w:val="21"/>
              </w:rPr>
            </w:pPr>
            <w:r>
              <w:rPr>
                <w:rFonts w:hint="eastAsia"/>
                <w:szCs w:val="21"/>
              </w:rPr>
              <w:t>10-</w:t>
            </w:r>
            <w:r w:rsidRPr="005F293B">
              <w:rPr>
                <w:rFonts w:hint="eastAsia"/>
                <w:szCs w:val="21"/>
              </w:rPr>
              <w:t>质物库存转移</w:t>
            </w:r>
            <w:r w:rsidR="008104D8">
              <w:rPr>
                <w:rFonts w:hint="eastAsia"/>
                <w:szCs w:val="21"/>
              </w:rPr>
              <w:t>（</w:t>
            </w:r>
            <w:r w:rsidR="008104D8">
              <w:rPr>
                <w:rFonts w:hint="eastAsia"/>
                <w:szCs w:val="21"/>
              </w:rPr>
              <w:t>GEMS-2</w:t>
            </w:r>
            <w:r w:rsidR="008104D8">
              <w:rPr>
                <w:rFonts w:hint="eastAsia"/>
                <w:szCs w:val="21"/>
              </w:rPr>
              <w:t>中该业务的库存变化流水调整为</w:t>
            </w:r>
            <w:r w:rsidR="008104D8" w:rsidRPr="00CB7299">
              <w:rPr>
                <w:rFonts w:hint="eastAsia"/>
              </w:rPr>
              <w:t>质物处置（减少质押）</w:t>
            </w:r>
            <w:r w:rsidR="008104D8">
              <w:rPr>
                <w:rFonts w:hint="eastAsia"/>
              </w:rPr>
              <w:t>、质物处置（增加可用</w:t>
            </w:r>
            <w:r w:rsidR="008104D8" w:rsidRPr="00CB7299">
              <w:rPr>
                <w:rFonts w:hint="eastAsia"/>
              </w:rPr>
              <w:t>）</w:t>
            </w:r>
            <w:r w:rsidR="008104D8">
              <w:rPr>
                <w:rFonts w:hint="eastAsia"/>
              </w:rPr>
              <w:t>两个客户库存变化类型。</w:t>
            </w:r>
            <w:r w:rsidR="008104D8">
              <w:rPr>
                <w:rFonts w:hint="eastAsia"/>
                <w:szCs w:val="21"/>
              </w:rPr>
              <w:t>）</w:t>
            </w:r>
          </w:p>
          <w:p w:rsidR="005C67C9" w:rsidRDefault="005C67C9" w:rsidP="005C67C9">
            <w:pPr>
              <w:ind w:firstLine="480"/>
              <w:rPr>
                <w:szCs w:val="21"/>
              </w:rPr>
            </w:pPr>
            <w:r>
              <w:rPr>
                <w:rFonts w:hint="eastAsia"/>
                <w:szCs w:val="21"/>
              </w:rPr>
              <w:t>11-</w:t>
            </w:r>
            <w:r>
              <w:rPr>
                <w:rFonts w:hint="eastAsia"/>
                <w:szCs w:val="21"/>
              </w:rPr>
              <w:t>认购转出</w:t>
            </w:r>
          </w:p>
          <w:p w:rsidR="005C67C9" w:rsidRDefault="005C67C9" w:rsidP="005C67C9">
            <w:pPr>
              <w:ind w:firstLine="480"/>
              <w:rPr>
                <w:szCs w:val="21"/>
              </w:rPr>
            </w:pPr>
            <w:r>
              <w:rPr>
                <w:rFonts w:hint="eastAsia"/>
                <w:szCs w:val="21"/>
              </w:rPr>
              <w:t>12-</w:t>
            </w:r>
            <w:r>
              <w:rPr>
                <w:rFonts w:hint="eastAsia"/>
                <w:szCs w:val="21"/>
              </w:rPr>
              <w:t>认购转入</w:t>
            </w:r>
          </w:p>
          <w:p w:rsidR="005C67C9" w:rsidRDefault="005C67C9" w:rsidP="005C67C9">
            <w:pPr>
              <w:ind w:firstLine="480"/>
              <w:rPr>
                <w:szCs w:val="21"/>
              </w:rPr>
            </w:pPr>
            <w:r>
              <w:rPr>
                <w:rFonts w:hint="eastAsia"/>
                <w:szCs w:val="21"/>
              </w:rPr>
              <w:t>13-</w:t>
            </w:r>
            <w:r>
              <w:rPr>
                <w:rFonts w:hint="eastAsia"/>
                <w:szCs w:val="21"/>
              </w:rPr>
              <w:t>认购失败转出</w:t>
            </w:r>
          </w:p>
          <w:p w:rsidR="005C67C9" w:rsidRDefault="005C67C9" w:rsidP="005C67C9">
            <w:pPr>
              <w:ind w:firstLine="480"/>
              <w:rPr>
                <w:szCs w:val="21"/>
              </w:rPr>
            </w:pPr>
            <w:r>
              <w:rPr>
                <w:rFonts w:hint="eastAsia"/>
                <w:szCs w:val="21"/>
              </w:rPr>
              <w:t>14-</w:t>
            </w:r>
            <w:r>
              <w:rPr>
                <w:rFonts w:hint="eastAsia"/>
                <w:szCs w:val="21"/>
              </w:rPr>
              <w:t>认购失败转入</w:t>
            </w:r>
          </w:p>
          <w:p w:rsidR="005C67C9" w:rsidRDefault="005C67C9" w:rsidP="005C67C9">
            <w:pPr>
              <w:ind w:firstLine="480"/>
              <w:rPr>
                <w:szCs w:val="21"/>
              </w:rPr>
            </w:pPr>
            <w:r>
              <w:rPr>
                <w:rFonts w:hint="eastAsia"/>
                <w:szCs w:val="21"/>
              </w:rPr>
              <w:t>15</w:t>
            </w:r>
            <w:r>
              <w:rPr>
                <w:rFonts w:hint="eastAsia"/>
                <w:szCs w:val="21"/>
              </w:rPr>
              <w:t>申购转出</w:t>
            </w:r>
          </w:p>
          <w:p w:rsidR="005C67C9" w:rsidRDefault="005C67C9" w:rsidP="005C67C9">
            <w:pPr>
              <w:ind w:firstLine="480"/>
              <w:rPr>
                <w:szCs w:val="21"/>
              </w:rPr>
            </w:pPr>
            <w:r>
              <w:rPr>
                <w:rFonts w:hint="eastAsia"/>
                <w:szCs w:val="21"/>
              </w:rPr>
              <w:t xml:space="preserve">16 </w:t>
            </w:r>
            <w:r>
              <w:rPr>
                <w:rFonts w:hint="eastAsia"/>
                <w:szCs w:val="21"/>
              </w:rPr>
              <w:t>申购转入</w:t>
            </w:r>
          </w:p>
          <w:p w:rsidR="005C67C9" w:rsidRDefault="005C67C9" w:rsidP="005C67C9">
            <w:pPr>
              <w:ind w:firstLine="480"/>
              <w:rPr>
                <w:szCs w:val="21"/>
              </w:rPr>
            </w:pPr>
            <w:r>
              <w:rPr>
                <w:rFonts w:hint="eastAsia"/>
                <w:szCs w:val="21"/>
              </w:rPr>
              <w:t xml:space="preserve">17 </w:t>
            </w:r>
            <w:r>
              <w:rPr>
                <w:rFonts w:hint="eastAsia"/>
                <w:szCs w:val="21"/>
              </w:rPr>
              <w:t>赎回转出</w:t>
            </w:r>
          </w:p>
          <w:p w:rsidR="005C67C9" w:rsidRDefault="005C67C9" w:rsidP="005C67C9">
            <w:pPr>
              <w:ind w:firstLine="480"/>
              <w:rPr>
                <w:szCs w:val="21"/>
              </w:rPr>
            </w:pPr>
            <w:r>
              <w:rPr>
                <w:rFonts w:hint="eastAsia"/>
                <w:szCs w:val="21"/>
              </w:rPr>
              <w:t xml:space="preserve">18 </w:t>
            </w:r>
            <w:r>
              <w:rPr>
                <w:rFonts w:hint="eastAsia"/>
                <w:szCs w:val="21"/>
              </w:rPr>
              <w:t>赎回转入</w:t>
            </w:r>
          </w:p>
          <w:p w:rsidR="005C67C9" w:rsidRDefault="005C67C9" w:rsidP="005C67C9">
            <w:pPr>
              <w:ind w:firstLine="480"/>
              <w:rPr>
                <w:szCs w:val="21"/>
              </w:rPr>
            </w:pPr>
            <w:r>
              <w:rPr>
                <w:rFonts w:hint="eastAsia"/>
                <w:szCs w:val="21"/>
              </w:rPr>
              <w:t xml:space="preserve">19 </w:t>
            </w:r>
            <w:r>
              <w:rPr>
                <w:rFonts w:hint="eastAsia"/>
                <w:szCs w:val="21"/>
              </w:rPr>
              <w:t>应急黄金</w:t>
            </w:r>
            <w:r>
              <w:rPr>
                <w:rFonts w:hint="eastAsia"/>
                <w:szCs w:val="21"/>
              </w:rPr>
              <w:t>ETF</w:t>
            </w:r>
            <w:proofErr w:type="gramStart"/>
            <w:r>
              <w:rPr>
                <w:rFonts w:hint="eastAsia"/>
                <w:szCs w:val="21"/>
              </w:rPr>
              <w:t>非交易</w:t>
            </w:r>
            <w:proofErr w:type="gramEnd"/>
            <w:r>
              <w:rPr>
                <w:rFonts w:hint="eastAsia"/>
                <w:szCs w:val="21"/>
              </w:rPr>
              <w:t>过户转出</w:t>
            </w:r>
          </w:p>
          <w:p w:rsidR="005C67C9" w:rsidRDefault="005C67C9" w:rsidP="005C67C9">
            <w:pPr>
              <w:ind w:firstLine="480"/>
              <w:rPr>
                <w:szCs w:val="21"/>
              </w:rPr>
            </w:pPr>
            <w:r>
              <w:rPr>
                <w:rFonts w:hint="eastAsia"/>
                <w:szCs w:val="21"/>
              </w:rPr>
              <w:t xml:space="preserve">20 </w:t>
            </w:r>
            <w:r>
              <w:rPr>
                <w:rFonts w:hint="eastAsia"/>
                <w:szCs w:val="21"/>
              </w:rPr>
              <w:t>应急黄金</w:t>
            </w:r>
            <w:r>
              <w:rPr>
                <w:rFonts w:hint="eastAsia"/>
                <w:szCs w:val="21"/>
              </w:rPr>
              <w:t>ETF</w:t>
            </w:r>
            <w:proofErr w:type="gramStart"/>
            <w:r>
              <w:rPr>
                <w:rFonts w:hint="eastAsia"/>
                <w:szCs w:val="21"/>
              </w:rPr>
              <w:t>非交易</w:t>
            </w:r>
            <w:proofErr w:type="gramEnd"/>
            <w:r>
              <w:rPr>
                <w:rFonts w:hint="eastAsia"/>
                <w:szCs w:val="21"/>
              </w:rPr>
              <w:t>过户转入</w:t>
            </w:r>
          </w:p>
          <w:p w:rsidR="005C67C9" w:rsidRPr="005C67C9" w:rsidRDefault="005C67C9" w:rsidP="005C67C9">
            <w:pPr>
              <w:ind w:firstLine="480"/>
              <w:rPr>
                <w:szCs w:val="21"/>
              </w:rPr>
            </w:pPr>
            <w:r w:rsidRPr="005C67C9">
              <w:rPr>
                <w:rFonts w:hint="eastAsia"/>
                <w:szCs w:val="21"/>
              </w:rPr>
              <w:t>21-</w:t>
            </w:r>
            <w:r w:rsidRPr="005C67C9">
              <w:rPr>
                <w:rFonts w:hint="eastAsia"/>
                <w:szCs w:val="21"/>
              </w:rPr>
              <w:t>拆借拆出</w:t>
            </w:r>
          </w:p>
          <w:p w:rsidR="005C67C9" w:rsidRPr="005C67C9" w:rsidRDefault="005C67C9" w:rsidP="005C67C9">
            <w:pPr>
              <w:ind w:firstLine="480"/>
              <w:rPr>
                <w:szCs w:val="21"/>
              </w:rPr>
            </w:pPr>
            <w:r w:rsidRPr="005C67C9">
              <w:rPr>
                <w:rFonts w:hint="eastAsia"/>
                <w:szCs w:val="21"/>
              </w:rPr>
              <w:t>22-</w:t>
            </w:r>
            <w:r w:rsidRPr="005C67C9">
              <w:rPr>
                <w:rFonts w:hint="eastAsia"/>
                <w:szCs w:val="21"/>
              </w:rPr>
              <w:t>拆借拆入</w:t>
            </w:r>
          </w:p>
          <w:p w:rsidR="005C67C9" w:rsidRPr="005C67C9" w:rsidRDefault="005C67C9" w:rsidP="005C67C9">
            <w:pPr>
              <w:ind w:firstLine="480"/>
              <w:rPr>
                <w:szCs w:val="21"/>
              </w:rPr>
            </w:pPr>
            <w:r w:rsidRPr="005C67C9">
              <w:rPr>
                <w:rFonts w:hint="eastAsia"/>
                <w:szCs w:val="21"/>
              </w:rPr>
              <w:t>23-</w:t>
            </w:r>
            <w:r w:rsidRPr="005C67C9">
              <w:rPr>
                <w:rFonts w:hint="eastAsia"/>
                <w:szCs w:val="21"/>
              </w:rPr>
              <w:t>拆借还出</w:t>
            </w:r>
          </w:p>
          <w:p w:rsidR="005C67C9" w:rsidRPr="005C67C9" w:rsidRDefault="005C67C9" w:rsidP="005C67C9">
            <w:pPr>
              <w:ind w:firstLine="480"/>
              <w:rPr>
                <w:szCs w:val="21"/>
              </w:rPr>
            </w:pPr>
            <w:r w:rsidRPr="005C67C9">
              <w:rPr>
                <w:rFonts w:hint="eastAsia"/>
                <w:szCs w:val="21"/>
              </w:rPr>
              <w:t>24-</w:t>
            </w:r>
            <w:r w:rsidRPr="005C67C9">
              <w:rPr>
                <w:rFonts w:hint="eastAsia"/>
                <w:szCs w:val="21"/>
              </w:rPr>
              <w:t>拆借还入</w:t>
            </w:r>
          </w:p>
          <w:p w:rsidR="005C67C9" w:rsidRPr="005C67C9" w:rsidRDefault="005C67C9" w:rsidP="005C67C9">
            <w:pPr>
              <w:ind w:firstLine="480"/>
              <w:rPr>
                <w:szCs w:val="21"/>
              </w:rPr>
            </w:pPr>
            <w:r w:rsidRPr="005C67C9">
              <w:rPr>
                <w:rFonts w:hint="eastAsia"/>
                <w:szCs w:val="21"/>
              </w:rPr>
              <w:t>25-</w:t>
            </w:r>
            <w:proofErr w:type="gramStart"/>
            <w:r w:rsidRPr="005C67C9">
              <w:rPr>
                <w:rFonts w:hint="eastAsia"/>
                <w:szCs w:val="21"/>
              </w:rPr>
              <w:t>非交易</w:t>
            </w:r>
            <w:proofErr w:type="gramEnd"/>
            <w:r w:rsidRPr="005C67C9">
              <w:rPr>
                <w:rFonts w:hint="eastAsia"/>
                <w:szCs w:val="21"/>
              </w:rPr>
              <w:t>过户转出</w:t>
            </w:r>
          </w:p>
          <w:p w:rsidR="005C67C9" w:rsidRPr="005C67C9" w:rsidRDefault="005C67C9" w:rsidP="005C67C9">
            <w:pPr>
              <w:ind w:firstLine="480"/>
              <w:rPr>
                <w:szCs w:val="21"/>
              </w:rPr>
            </w:pPr>
            <w:r w:rsidRPr="005C67C9">
              <w:rPr>
                <w:rFonts w:hint="eastAsia"/>
                <w:szCs w:val="21"/>
              </w:rPr>
              <w:t>26-</w:t>
            </w:r>
            <w:proofErr w:type="gramStart"/>
            <w:r w:rsidRPr="005C67C9">
              <w:rPr>
                <w:rFonts w:hint="eastAsia"/>
                <w:szCs w:val="21"/>
              </w:rPr>
              <w:t>非交易</w:t>
            </w:r>
            <w:proofErr w:type="gramEnd"/>
            <w:r w:rsidRPr="005C67C9">
              <w:rPr>
                <w:rFonts w:hint="eastAsia"/>
                <w:szCs w:val="21"/>
              </w:rPr>
              <w:t>过户转入</w:t>
            </w:r>
          </w:p>
          <w:p w:rsidR="005C67C9" w:rsidRPr="005C67C9" w:rsidRDefault="005C67C9" w:rsidP="005C67C9">
            <w:pPr>
              <w:ind w:firstLine="480"/>
              <w:rPr>
                <w:szCs w:val="21"/>
              </w:rPr>
            </w:pPr>
            <w:r w:rsidRPr="005C67C9">
              <w:rPr>
                <w:rFonts w:hint="eastAsia"/>
                <w:szCs w:val="21"/>
              </w:rPr>
              <w:t>27-</w:t>
            </w:r>
            <w:r w:rsidRPr="005C67C9">
              <w:rPr>
                <w:rFonts w:hint="eastAsia"/>
                <w:szCs w:val="21"/>
              </w:rPr>
              <w:t>充抵冻结</w:t>
            </w:r>
          </w:p>
          <w:p w:rsidR="005C67C9" w:rsidRPr="005C67C9" w:rsidRDefault="005C67C9" w:rsidP="005C67C9">
            <w:pPr>
              <w:ind w:firstLine="480"/>
              <w:rPr>
                <w:szCs w:val="21"/>
              </w:rPr>
            </w:pPr>
            <w:r w:rsidRPr="005C67C9">
              <w:rPr>
                <w:rFonts w:hint="eastAsia"/>
                <w:szCs w:val="21"/>
              </w:rPr>
              <w:t>28-</w:t>
            </w:r>
            <w:r w:rsidRPr="005C67C9">
              <w:rPr>
                <w:rFonts w:hint="eastAsia"/>
                <w:szCs w:val="21"/>
              </w:rPr>
              <w:t>充抵解冻</w:t>
            </w:r>
          </w:p>
          <w:p w:rsidR="005C67C9" w:rsidRPr="005C67C9" w:rsidRDefault="005C67C9" w:rsidP="005C67C9">
            <w:pPr>
              <w:ind w:firstLine="480"/>
              <w:rPr>
                <w:szCs w:val="21"/>
              </w:rPr>
            </w:pPr>
            <w:r w:rsidRPr="005C67C9">
              <w:rPr>
                <w:rFonts w:hint="eastAsia"/>
                <w:szCs w:val="21"/>
              </w:rPr>
              <w:t>29-</w:t>
            </w:r>
            <w:r w:rsidRPr="005C67C9">
              <w:rPr>
                <w:rFonts w:hint="eastAsia"/>
                <w:szCs w:val="21"/>
              </w:rPr>
              <w:t>充抵冻结转交割</w:t>
            </w:r>
          </w:p>
          <w:p w:rsidR="005C67C9" w:rsidRPr="005C67C9" w:rsidRDefault="005C67C9" w:rsidP="005C67C9">
            <w:pPr>
              <w:ind w:firstLine="480"/>
              <w:rPr>
                <w:szCs w:val="21"/>
              </w:rPr>
            </w:pPr>
            <w:r w:rsidRPr="005C67C9">
              <w:rPr>
                <w:rFonts w:hint="eastAsia"/>
                <w:szCs w:val="21"/>
              </w:rPr>
              <w:t>30-</w:t>
            </w:r>
            <w:r w:rsidRPr="005C67C9">
              <w:rPr>
                <w:rFonts w:hint="eastAsia"/>
                <w:szCs w:val="21"/>
              </w:rPr>
              <w:t>充抵违约处置（转入）</w:t>
            </w:r>
          </w:p>
          <w:p w:rsidR="005C67C9" w:rsidRPr="005C67C9" w:rsidRDefault="005C67C9" w:rsidP="005C67C9">
            <w:pPr>
              <w:ind w:firstLine="480"/>
              <w:rPr>
                <w:szCs w:val="21"/>
              </w:rPr>
            </w:pPr>
            <w:r w:rsidRPr="005C67C9">
              <w:rPr>
                <w:rFonts w:hint="eastAsia"/>
                <w:szCs w:val="21"/>
              </w:rPr>
              <w:t>31-</w:t>
            </w:r>
            <w:r w:rsidRPr="005C67C9">
              <w:rPr>
                <w:rFonts w:hint="eastAsia"/>
                <w:szCs w:val="21"/>
              </w:rPr>
              <w:t>充抵违约处置（转出）</w:t>
            </w:r>
          </w:p>
          <w:p w:rsidR="005C67C9" w:rsidRPr="005C67C9" w:rsidRDefault="005C67C9" w:rsidP="005C67C9">
            <w:pPr>
              <w:ind w:firstLine="480"/>
              <w:rPr>
                <w:szCs w:val="21"/>
              </w:rPr>
            </w:pPr>
            <w:r w:rsidRPr="005C67C9">
              <w:rPr>
                <w:rFonts w:hint="eastAsia"/>
                <w:szCs w:val="21"/>
              </w:rPr>
              <w:t>32-</w:t>
            </w:r>
            <w:r w:rsidR="00D83BEF">
              <w:rPr>
                <w:rFonts w:hint="eastAsia"/>
                <w:szCs w:val="21"/>
              </w:rPr>
              <w:t>定</w:t>
            </w:r>
            <w:r w:rsidR="00D83BEF">
              <w:rPr>
                <w:szCs w:val="21"/>
              </w:rPr>
              <w:t>价</w:t>
            </w:r>
            <w:r w:rsidRPr="005C67C9">
              <w:rPr>
                <w:rFonts w:hint="eastAsia"/>
                <w:szCs w:val="21"/>
              </w:rPr>
              <w:t>买入</w:t>
            </w:r>
          </w:p>
          <w:p w:rsidR="005C67C9" w:rsidRPr="005C67C9" w:rsidRDefault="005C67C9" w:rsidP="005C67C9">
            <w:pPr>
              <w:ind w:firstLine="480"/>
              <w:rPr>
                <w:szCs w:val="21"/>
              </w:rPr>
            </w:pPr>
            <w:r w:rsidRPr="005C67C9">
              <w:rPr>
                <w:rFonts w:hint="eastAsia"/>
                <w:szCs w:val="21"/>
              </w:rPr>
              <w:t>33-</w:t>
            </w:r>
            <w:r w:rsidR="00D83BEF">
              <w:rPr>
                <w:rFonts w:hint="eastAsia"/>
                <w:szCs w:val="21"/>
              </w:rPr>
              <w:t>定价</w:t>
            </w:r>
            <w:r w:rsidRPr="005C67C9">
              <w:rPr>
                <w:rFonts w:hint="eastAsia"/>
                <w:szCs w:val="21"/>
              </w:rPr>
              <w:t>卖出</w:t>
            </w:r>
          </w:p>
          <w:p w:rsidR="005C67C9" w:rsidRDefault="005C67C9" w:rsidP="005C67C9">
            <w:pPr>
              <w:ind w:firstLine="480"/>
              <w:rPr>
                <w:szCs w:val="21"/>
              </w:rPr>
            </w:pPr>
            <w:r w:rsidRPr="005C67C9">
              <w:rPr>
                <w:rFonts w:hint="eastAsia"/>
                <w:szCs w:val="21"/>
              </w:rPr>
              <w:t>34-</w:t>
            </w:r>
            <w:r w:rsidRPr="005C67C9">
              <w:rPr>
                <w:rFonts w:hint="eastAsia"/>
                <w:szCs w:val="21"/>
              </w:rPr>
              <w:t>库存互换换入</w:t>
            </w:r>
          </w:p>
          <w:p w:rsidR="005C67C9" w:rsidRDefault="005C67C9" w:rsidP="005C67C9">
            <w:pPr>
              <w:ind w:firstLine="480"/>
              <w:rPr>
                <w:szCs w:val="21"/>
              </w:rPr>
            </w:pPr>
            <w:r w:rsidRPr="005C67C9">
              <w:rPr>
                <w:rFonts w:hint="eastAsia"/>
                <w:szCs w:val="21"/>
              </w:rPr>
              <w:t>35-</w:t>
            </w:r>
            <w:r w:rsidRPr="005C67C9">
              <w:rPr>
                <w:rFonts w:hint="eastAsia"/>
                <w:szCs w:val="21"/>
              </w:rPr>
              <w:t>库存互换换出</w:t>
            </w:r>
          </w:p>
          <w:p w:rsidR="00706C1E" w:rsidRPr="00DC74B1" w:rsidRDefault="00706C1E" w:rsidP="005C67C9">
            <w:pPr>
              <w:ind w:firstLine="480"/>
              <w:rPr>
                <w:szCs w:val="21"/>
              </w:rPr>
            </w:pPr>
            <w:r w:rsidRPr="00DC74B1">
              <w:rPr>
                <w:szCs w:val="21"/>
              </w:rPr>
              <w:t>36</w:t>
            </w:r>
            <w:r>
              <w:rPr>
                <w:rFonts w:hint="eastAsia"/>
                <w:szCs w:val="21"/>
              </w:rPr>
              <w:t>-</w:t>
            </w:r>
            <w:r w:rsidRPr="00DC74B1">
              <w:rPr>
                <w:rFonts w:hint="eastAsia"/>
                <w:szCs w:val="21"/>
              </w:rPr>
              <w:t>质物处置（减少质押）</w:t>
            </w:r>
          </w:p>
          <w:p w:rsidR="00706C1E" w:rsidRPr="00DC74B1" w:rsidRDefault="00706C1E" w:rsidP="005C67C9">
            <w:pPr>
              <w:ind w:firstLine="480"/>
              <w:rPr>
                <w:szCs w:val="21"/>
              </w:rPr>
            </w:pPr>
            <w:r w:rsidRPr="00DC74B1">
              <w:rPr>
                <w:szCs w:val="21"/>
              </w:rPr>
              <w:t>37-</w:t>
            </w:r>
            <w:r w:rsidRPr="00DC74B1">
              <w:rPr>
                <w:rFonts w:hint="eastAsia"/>
                <w:szCs w:val="21"/>
              </w:rPr>
              <w:t>质物处置（增加可用）</w:t>
            </w:r>
          </w:p>
          <w:p w:rsidR="00706C1E" w:rsidRPr="00DC74B1" w:rsidRDefault="00706C1E" w:rsidP="005C67C9">
            <w:pPr>
              <w:ind w:firstLine="480"/>
              <w:rPr>
                <w:szCs w:val="21"/>
              </w:rPr>
            </w:pPr>
            <w:r w:rsidRPr="00DC74B1">
              <w:rPr>
                <w:szCs w:val="21"/>
              </w:rPr>
              <w:t>40-</w:t>
            </w:r>
            <w:r w:rsidRPr="00DC74B1">
              <w:rPr>
                <w:rFonts w:hint="eastAsia"/>
                <w:szCs w:val="21"/>
              </w:rPr>
              <w:t>库存划转转出</w:t>
            </w:r>
          </w:p>
          <w:p w:rsidR="00706C1E" w:rsidRPr="00DC74B1" w:rsidRDefault="00706C1E" w:rsidP="005C67C9">
            <w:pPr>
              <w:ind w:firstLine="480"/>
              <w:rPr>
                <w:szCs w:val="21"/>
              </w:rPr>
            </w:pPr>
            <w:r w:rsidRPr="00DC74B1">
              <w:rPr>
                <w:szCs w:val="21"/>
              </w:rPr>
              <w:t>41-</w:t>
            </w:r>
            <w:r w:rsidRPr="00DC74B1">
              <w:rPr>
                <w:rFonts w:hint="eastAsia"/>
                <w:szCs w:val="21"/>
              </w:rPr>
              <w:t>库存划转转入</w:t>
            </w:r>
          </w:p>
          <w:p w:rsidR="00706C1E" w:rsidRPr="00DC74B1" w:rsidRDefault="00706C1E" w:rsidP="005C67C9">
            <w:pPr>
              <w:ind w:firstLine="480"/>
              <w:rPr>
                <w:szCs w:val="21"/>
              </w:rPr>
            </w:pPr>
            <w:r w:rsidRPr="00DC74B1">
              <w:rPr>
                <w:szCs w:val="21"/>
              </w:rPr>
              <w:t>42-</w:t>
            </w:r>
            <w:r w:rsidRPr="00DC74B1">
              <w:rPr>
                <w:rFonts w:hint="eastAsia"/>
                <w:szCs w:val="21"/>
              </w:rPr>
              <w:t>交易库移库转出</w:t>
            </w:r>
          </w:p>
          <w:p w:rsidR="00706C1E" w:rsidRPr="00DC74B1" w:rsidRDefault="00706C1E" w:rsidP="005C67C9">
            <w:pPr>
              <w:ind w:firstLine="480"/>
              <w:rPr>
                <w:szCs w:val="21"/>
              </w:rPr>
            </w:pPr>
            <w:r w:rsidRPr="00DC74B1">
              <w:rPr>
                <w:szCs w:val="21"/>
              </w:rPr>
              <w:t>43-</w:t>
            </w:r>
            <w:r w:rsidRPr="00DC74B1">
              <w:rPr>
                <w:rFonts w:hint="eastAsia"/>
                <w:szCs w:val="21"/>
              </w:rPr>
              <w:t>自提移库转</w:t>
            </w:r>
            <w:r w:rsidR="008A0AE0">
              <w:rPr>
                <w:rFonts w:hint="eastAsia"/>
                <w:szCs w:val="21"/>
              </w:rPr>
              <w:t>出</w:t>
            </w:r>
          </w:p>
          <w:p w:rsidR="00706C1E" w:rsidRPr="00DC74B1" w:rsidRDefault="00706C1E" w:rsidP="005C67C9">
            <w:pPr>
              <w:ind w:firstLine="480"/>
              <w:rPr>
                <w:szCs w:val="21"/>
              </w:rPr>
            </w:pPr>
            <w:r w:rsidRPr="00DC74B1">
              <w:rPr>
                <w:szCs w:val="21"/>
              </w:rPr>
              <w:t>44-</w:t>
            </w:r>
            <w:r w:rsidRPr="00DC74B1">
              <w:rPr>
                <w:rFonts w:hint="eastAsia"/>
                <w:szCs w:val="21"/>
              </w:rPr>
              <w:t>交提移库转出</w:t>
            </w:r>
          </w:p>
          <w:p w:rsidR="00706C1E" w:rsidRPr="00DC74B1" w:rsidRDefault="00706C1E" w:rsidP="005C67C9">
            <w:pPr>
              <w:ind w:firstLine="480"/>
              <w:rPr>
                <w:szCs w:val="21"/>
              </w:rPr>
            </w:pPr>
            <w:r w:rsidRPr="00DC74B1">
              <w:rPr>
                <w:szCs w:val="21"/>
              </w:rPr>
              <w:t>45-</w:t>
            </w:r>
            <w:r w:rsidRPr="00DC74B1">
              <w:rPr>
                <w:rFonts w:hint="eastAsia"/>
                <w:szCs w:val="21"/>
              </w:rPr>
              <w:t>交易库移库转入</w:t>
            </w:r>
          </w:p>
          <w:p w:rsidR="00706C1E" w:rsidRPr="00DC74B1" w:rsidRDefault="00706C1E" w:rsidP="005C67C9">
            <w:pPr>
              <w:ind w:firstLine="480"/>
              <w:rPr>
                <w:szCs w:val="21"/>
              </w:rPr>
            </w:pPr>
            <w:r w:rsidRPr="00DC74B1">
              <w:rPr>
                <w:szCs w:val="21"/>
              </w:rPr>
              <w:t>46-</w:t>
            </w:r>
            <w:r w:rsidRPr="00DC74B1">
              <w:rPr>
                <w:rFonts w:hint="eastAsia"/>
                <w:szCs w:val="21"/>
              </w:rPr>
              <w:t>保管库移库转出</w:t>
            </w:r>
          </w:p>
          <w:p w:rsidR="00706C1E" w:rsidRPr="00DC74B1" w:rsidRDefault="00706C1E" w:rsidP="005C67C9">
            <w:pPr>
              <w:ind w:firstLine="480"/>
              <w:rPr>
                <w:szCs w:val="21"/>
              </w:rPr>
            </w:pPr>
            <w:r w:rsidRPr="00DC74B1">
              <w:rPr>
                <w:szCs w:val="21"/>
              </w:rPr>
              <w:t>47-</w:t>
            </w:r>
            <w:r w:rsidRPr="00DC74B1">
              <w:rPr>
                <w:rFonts w:hint="eastAsia"/>
                <w:szCs w:val="21"/>
              </w:rPr>
              <w:t>保管库移库转入</w:t>
            </w:r>
          </w:p>
          <w:p w:rsidR="00706C1E" w:rsidRPr="00DC74B1" w:rsidRDefault="00706C1E" w:rsidP="005C67C9">
            <w:pPr>
              <w:ind w:firstLine="480"/>
              <w:rPr>
                <w:szCs w:val="21"/>
              </w:rPr>
            </w:pPr>
            <w:r w:rsidRPr="00DC74B1">
              <w:rPr>
                <w:szCs w:val="21"/>
              </w:rPr>
              <w:t>48-</w:t>
            </w:r>
            <w:r w:rsidRPr="00DC74B1">
              <w:rPr>
                <w:rFonts w:hint="eastAsia"/>
                <w:szCs w:val="21"/>
              </w:rPr>
              <w:t>过户业务冻结</w:t>
            </w:r>
          </w:p>
          <w:p w:rsidR="00706C1E" w:rsidRPr="00DC74B1" w:rsidRDefault="00706C1E" w:rsidP="005C67C9">
            <w:pPr>
              <w:ind w:firstLine="480"/>
              <w:rPr>
                <w:szCs w:val="21"/>
              </w:rPr>
            </w:pPr>
            <w:r w:rsidRPr="00DC74B1">
              <w:rPr>
                <w:szCs w:val="21"/>
              </w:rPr>
              <w:t>49-</w:t>
            </w:r>
            <w:r w:rsidRPr="00DC74B1">
              <w:rPr>
                <w:rFonts w:hint="eastAsia"/>
                <w:szCs w:val="21"/>
              </w:rPr>
              <w:t>过户业务解冻</w:t>
            </w:r>
          </w:p>
          <w:p w:rsidR="00706C1E" w:rsidRPr="00DC74B1" w:rsidRDefault="00706C1E" w:rsidP="005C67C9">
            <w:pPr>
              <w:ind w:firstLine="480"/>
              <w:rPr>
                <w:szCs w:val="21"/>
              </w:rPr>
            </w:pPr>
            <w:r w:rsidRPr="00DC74B1">
              <w:rPr>
                <w:szCs w:val="21"/>
              </w:rPr>
              <w:t>50-</w:t>
            </w:r>
            <w:r w:rsidRPr="00DC74B1">
              <w:rPr>
                <w:rFonts w:hint="eastAsia"/>
                <w:szCs w:val="21"/>
              </w:rPr>
              <w:t>充抵透支库存</w:t>
            </w:r>
          </w:p>
          <w:p w:rsidR="00706C1E" w:rsidRPr="00444787" w:rsidRDefault="00706C1E" w:rsidP="00706C1E">
            <w:pPr>
              <w:ind w:firstLine="480"/>
              <w:rPr>
                <w:szCs w:val="21"/>
              </w:rPr>
            </w:pPr>
            <w:r w:rsidRPr="00DC74B1">
              <w:rPr>
                <w:szCs w:val="21"/>
              </w:rPr>
              <w:t>51-</w:t>
            </w:r>
            <w:r w:rsidRPr="00DC74B1">
              <w:rPr>
                <w:rFonts w:hint="eastAsia"/>
                <w:szCs w:val="21"/>
              </w:rPr>
              <w:t>减少已充抵库存</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实际发生日期</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5C67C9" w:rsidP="00B838D7">
            <w:pPr>
              <w:ind w:firstLineChars="0" w:firstLine="0"/>
              <w:rPr>
                <w:szCs w:val="21"/>
              </w:rPr>
            </w:pPr>
            <w:r>
              <w:rPr>
                <w:rFonts w:hint="eastAsia"/>
                <w:szCs w:val="21"/>
              </w:rPr>
              <w:t>C8</w:t>
            </w:r>
          </w:p>
        </w:tc>
        <w:tc>
          <w:tcPr>
            <w:tcW w:w="3107" w:type="pct"/>
            <w:tcBorders>
              <w:top w:val="outset" w:sz="6" w:space="0" w:color="111111"/>
              <w:left w:val="outset" w:sz="6" w:space="0" w:color="111111"/>
              <w:bottom w:val="outset" w:sz="6" w:space="0" w:color="111111"/>
              <w:right w:val="outset" w:sz="6" w:space="0" w:color="111111"/>
            </w:tcBorders>
          </w:tcPr>
          <w:p w:rsidR="005C67C9" w:rsidRPr="00444787" w:rsidRDefault="005C67C9" w:rsidP="00B838D7">
            <w:pPr>
              <w:ind w:firstLineChars="0" w:firstLine="0"/>
              <w:rPr>
                <w:szCs w:val="21"/>
              </w:rPr>
            </w:pPr>
            <w:r w:rsidRPr="00444787">
              <w:rPr>
                <w:szCs w:val="21"/>
              </w:rPr>
              <w:t>YYYYMMDD</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实际发生时间</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5C67C9" w:rsidP="00B838D7">
            <w:pPr>
              <w:ind w:firstLineChars="0" w:firstLine="0"/>
              <w:rPr>
                <w:szCs w:val="21"/>
              </w:rPr>
            </w:pPr>
            <w:r>
              <w:rPr>
                <w:rFonts w:hint="eastAsia"/>
                <w:szCs w:val="21"/>
              </w:rPr>
              <w:t>C8</w:t>
            </w:r>
          </w:p>
        </w:tc>
        <w:tc>
          <w:tcPr>
            <w:tcW w:w="3107" w:type="pct"/>
            <w:tcBorders>
              <w:top w:val="outset" w:sz="6" w:space="0" w:color="111111"/>
              <w:left w:val="outset" w:sz="6" w:space="0" w:color="111111"/>
              <w:bottom w:val="outset" w:sz="6" w:space="0" w:color="111111"/>
              <w:right w:val="outset" w:sz="6" w:space="0" w:color="111111"/>
            </w:tcBorders>
          </w:tcPr>
          <w:p w:rsidR="005C67C9" w:rsidRPr="00444787" w:rsidRDefault="005C67C9" w:rsidP="00B838D7">
            <w:pPr>
              <w:ind w:firstLineChars="0" w:firstLine="0"/>
              <w:rPr>
                <w:szCs w:val="21"/>
              </w:rPr>
            </w:pPr>
            <w:r w:rsidRPr="00444787">
              <w:rPr>
                <w:szCs w:val="21"/>
              </w:rPr>
              <w:t>HH:MM:SS</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发生标准重量</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D02B05" w:rsidP="006B52E4">
            <w:pPr>
              <w:ind w:firstLineChars="0" w:firstLine="0"/>
              <w:rPr>
                <w:szCs w:val="21"/>
              </w:rPr>
            </w:pPr>
            <w:r>
              <w:rPr>
                <w:rFonts w:hint="eastAsia"/>
                <w:szCs w:val="21"/>
              </w:rPr>
              <w:t>N(16,6)</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CD14D9">
            <w:pPr>
              <w:ind w:firstLineChars="0" w:firstLine="0"/>
              <w:rPr>
                <w:szCs w:val="21"/>
              </w:rPr>
            </w:pPr>
            <w:r w:rsidRPr="00444787">
              <w:rPr>
                <w:rFonts w:hint="eastAsia"/>
                <w:szCs w:val="21"/>
              </w:rPr>
              <w:t>单位</w:t>
            </w:r>
            <w:r w:rsidR="00CD14D9">
              <w:rPr>
                <w:rFonts w:hint="eastAsia"/>
                <w:szCs w:val="21"/>
              </w:rPr>
              <w:t>千克</w:t>
            </w:r>
            <w:r w:rsidRPr="00444787">
              <w:rPr>
                <w:rFonts w:hint="eastAsia"/>
                <w:szCs w:val="21"/>
              </w:rPr>
              <w:t>。</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账户类型</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5C67C9" w:rsidP="00B838D7">
            <w:pPr>
              <w:ind w:firstLineChars="0" w:firstLine="0"/>
              <w:rPr>
                <w:szCs w:val="21"/>
              </w:rPr>
            </w:pPr>
            <w:r>
              <w:rPr>
                <w:rFonts w:hint="eastAsia"/>
                <w:szCs w:val="21"/>
              </w:rPr>
              <w:t>C1</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'0'-</w:t>
            </w:r>
            <w:r w:rsidRPr="00444787">
              <w:rPr>
                <w:szCs w:val="21"/>
              </w:rPr>
              <w:t>自营</w:t>
            </w:r>
            <w:r w:rsidRPr="00444787">
              <w:rPr>
                <w:szCs w:val="21"/>
              </w:rPr>
              <w:t xml:space="preserve"> '1'-</w:t>
            </w:r>
            <w:r w:rsidRPr="00444787">
              <w:rPr>
                <w:szCs w:val="21"/>
              </w:rPr>
              <w:t>代理</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合约代码</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5C67C9" w:rsidP="00B838D7">
            <w:pPr>
              <w:ind w:firstLineChars="0" w:firstLine="0"/>
              <w:rPr>
                <w:szCs w:val="21"/>
              </w:rPr>
            </w:pPr>
            <w:r>
              <w:rPr>
                <w:rFonts w:hint="eastAsia"/>
                <w:szCs w:val="21"/>
              </w:rPr>
              <w:t>C</w:t>
            </w:r>
            <w:r w:rsidR="00F90E7C">
              <w:rPr>
                <w:rFonts w:hint="eastAsia"/>
                <w:szCs w:val="21"/>
              </w:rPr>
              <w:t>20</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最长</w:t>
            </w:r>
            <w:r w:rsidRPr="00444787">
              <w:rPr>
                <w:szCs w:val="21"/>
              </w:rPr>
              <w:t>8</w:t>
            </w:r>
            <w:r w:rsidRPr="00444787">
              <w:rPr>
                <w:szCs w:val="21"/>
              </w:rPr>
              <w:t>位字符</w:t>
            </w:r>
          </w:p>
        </w:tc>
      </w:tr>
      <w:tr w:rsidR="005C67C9" w:rsidRPr="0044478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提货申请单编号</w:t>
            </w:r>
          </w:p>
        </w:tc>
        <w:tc>
          <w:tcPr>
            <w:tcW w:w="721" w:type="pct"/>
            <w:tcBorders>
              <w:top w:val="outset" w:sz="6" w:space="0" w:color="111111"/>
              <w:left w:val="outset" w:sz="6" w:space="0" w:color="111111"/>
              <w:bottom w:val="outset" w:sz="6" w:space="0" w:color="111111"/>
              <w:right w:val="outset" w:sz="6" w:space="0" w:color="111111"/>
            </w:tcBorders>
          </w:tcPr>
          <w:p w:rsidR="005C67C9" w:rsidRPr="00444787" w:rsidRDefault="00784451" w:rsidP="00B838D7">
            <w:pPr>
              <w:ind w:firstLineChars="0" w:firstLine="0"/>
              <w:rPr>
                <w:szCs w:val="21"/>
              </w:rPr>
            </w:pPr>
            <w:r>
              <w:rPr>
                <w:rFonts w:hint="eastAsia"/>
                <w:szCs w:val="21"/>
              </w:rPr>
              <w:t>C14</w:t>
            </w:r>
          </w:p>
        </w:tc>
        <w:tc>
          <w:tcPr>
            <w:tcW w:w="3107" w:type="pct"/>
            <w:tcBorders>
              <w:top w:val="outset" w:sz="6" w:space="0" w:color="111111"/>
              <w:left w:val="outset" w:sz="6" w:space="0" w:color="111111"/>
              <w:bottom w:val="outset" w:sz="6" w:space="0" w:color="111111"/>
              <w:right w:val="outset" w:sz="6" w:space="0" w:color="111111"/>
            </w:tcBorders>
            <w:vAlign w:val="center"/>
          </w:tcPr>
          <w:p w:rsidR="005C67C9" w:rsidRPr="00444787" w:rsidRDefault="005C67C9" w:rsidP="00B838D7">
            <w:pPr>
              <w:ind w:firstLineChars="0" w:firstLine="0"/>
              <w:rPr>
                <w:szCs w:val="21"/>
              </w:rPr>
            </w:pPr>
            <w:r w:rsidRPr="00444787">
              <w:rPr>
                <w:szCs w:val="21"/>
              </w:rPr>
              <w:t>出库单对应的提货申请单编号</w:t>
            </w:r>
          </w:p>
        </w:tc>
      </w:tr>
    </w:tbl>
    <w:p w:rsidR="00B838D7" w:rsidRDefault="00B838D7" w:rsidP="00156908">
      <w:pPr>
        <w:ind w:firstLine="480"/>
      </w:pPr>
    </w:p>
    <w:p w:rsidR="00EF3374" w:rsidRDefault="00EF3374" w:rsidP="00EF3374">
      <w:pPr>
        <w:pStyle w:val="1"/>
        <w:numPr>
          <w:ilvl w:val="0"/>
          <w:numId w:val="1"/>
        </w:numPr>
      </w:pPr>
      <w:bookmarkStart w:id="169" w:name="_Toc438719105"/>
      <w:r>
        <w:rPr>
          <w:rFonts w:hint="eastAsia"/>
        </w:rPr>
        <w:t>持仓数据</w:t>
      </w:r>
      <w:bookmarkEnd w:id="169"/>
    </w:p>
    <w:p w:rsidR="006C63B3" w:rsidRDefault="006C63B3" w:rsidP="006C63B3">
      <w:pPr>
        <w:pStyle w:val="21"/>
        <w:numPr>
          <w:ilvl w:val="1"/>
          <w:numId w:val="1"/>
        </w:numPr>
        <w:ind w:left="0" w:firstLineChars="0" w:firstLine="0"/>
      </w:pPr>
      <w:bookmarkStart w:id="170" w:name="_Toc438719106"/>
      <w:r>
        <w:rPr>
          <w:rFonts w:hint="eastAsia"/>
        </w:rPr>
        <w:t>席位即期持仓数据文件</w:t>
      </w:r>
    </w:p>
    <w:p w:rsidR="006C63B3" w:rsidRDefault="006C63B3" w:rsidP="006C63B3">
      <w:pPr>
        <w:pStyle w:val="30"/>
        <w:numPr>
          <w:ilvl w:val="2"/>
          <w:numId w:val="1"/>
        </w:numPr>
        <w:ind w:left="0" w:firstLineChars="0" w:firstLine="0"/>
      </w:pPr>
      <w:r>
        <w:rPr>
          <w:rFonts w:hint="eastAsia"/>
        </w:rPr>
        <w:t>汇总记录</w:t>
      </w:r>
    </w:p>
    <w:p w:rsidR="006C63B3" w:rsidRPr="00A054E4" w:rsidRDefault="006C63B3" w:rsidP="006C63B3">
      <w:pPr>
        <w:ind w:firstLine="482"/>
      </w:pPr>
      <w:r w:rsidRPr="00A054E4">
        <w:rPr>
          <w:rFonts w:hint="eastAsia"/>
          <w:b/>
        </w:rPr>
        <w:t>功能说明</w:t>
      </w:r>
      <w:r>
        <w:rPr>
          <w:rFonts w:hint="eastAsia"/>
        </w:rPr>
        <w:t>：</w:t>
      </w:r>
      <w:r w:rsidRPr="009D36D6">
        <w:rPr>
          <w:szCs w:val="21"/>
        </w:rPr>
        <w:t>提供二级系统清算后核对</w:t>
      </w:r>
      <w:r w:rsidRPr="009D36D6">
        <w:rPr>
          <w:rFonts w:hint="eastAsia"/>
          <w:szCs w:val="21"/>
        </w:rPr>
        <w:t>即</w:t>
      </w:r>
      <w:r w:rsidRPr="009D36D6">
        <w:rPr>
          <w:szCs w:val="21"/>
        </w:rPr>
        <w:t>期会员</w:t>
      </w:r>
      <w:r>
        <w:rPr>
          <w:rFonts w:hint="eastAsia"/>
          <w:szCs w:val="21"/>
        </w:rPr>
        <w:t>席位</w:t>
      </w:r>
      <w:r w:rsidRPr="009D36D6">
        <w:rPr>
          <w:szCs w:val="21"/>
        </w:rPr>
        <w:t>持仓</w:t>
      </w:r>
    </w:p>
    <w:tbl>
      <w:tblPr>
        <w:tblW w:w="4497"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911"/>
        <w:gridCol w:w="1139"/>
        <w:gridCol w:w="4406"/>
      </w:tblGrid>
      <w:tr w:rsidR="006C63B3" w:rsidRPr="009D36D6" w:rsidTr="00454E5A">
        <w:trPr>
          <w:tblHeader/>
          <w:jc w:val="center"/>
        </w:trPr>
        <w:tc>
          <w:tcPr>
            <w:tcW w:w="1281"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6C63B3" w:rsidRPr="00EF3374" w:rsidRDefault="006C63B3" w:rsidP="00454E5A">
            <w:pPr>
              <w:ind w:firstLineChars="0" w:firstLine="0"/>
              <w:rPr>
                <w:b/>
                <w:szCs w:val="21"/>
              </w:rPr>
            </w:pPr>
            <w:r w:rsidRPr="00EF3374">
              <w:rPr>
                <w:b/>
                <w:szCs w:val="21"/>
              </w:rPr>
              <w:t>属性描述</w:t>
            </w:r>
          </w:p>
        </w:tc>
        <w:tc>
          <w:tcPr>
            <w:tcW w:w="764" w:type="pct"/>
            <w:tcBorders>
              <w:top w:val="outset" w:sz="6" w:space="0" w:color="111111"/>
              <w:left w:val="outset" w:sz="6" w:space="0" w:color="111111"/>
              <w:bottom w:val="outset" w:sz="6" w:space="0" w:color="111111"/>
              <w:right w:val="outset" w:sz="6" w:space="0" w:color="111111"/>
            </w:tcBorders>
            <w:shd w:val="clear" w:color="auto" w:fill="C0C0C0"/>
          </w:tcPr>
          <w:p w:rsidR="006C63B3" w:rsidRPr="00EF3374" w:rsidRDefault="006C63B3" w:rsidP="00454E5A">
            <w:pPr>
              <w:ind w:firstLineChars="0" w:firstLine="0"/>
              <w:rPr>
                <w:b/>
                <w:szCs w:val="21"/>
              </w:rPr>
            </w:pPr>
            <w:r>
              <w:rPr>
                <w:rFonts w:hint="eastAsia"/>
                <w:b/>
                <w:szCs w:val="21"/>
              </w:rPr>
              <w:t>数据类型</w:t>
            </w:r>
          </w:p>
        </w:tc>
        <w:tc>
          <w:tcPr>
            <w:tcW w:w="2955"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6C63B3" w:rsidRPr="00EF3374" w:rsidRDefault="006C63B3" w:rsidP="00454E5A">
            <w:pPr>
              <w:ind w:firstLineChars="0" w:firstLine="0"/>
              <w:rPr>
                <w:b/>
                <w:szCs w:val="21"/>
              </w:rPr>
            </w:pPr>
            <w:r w:rsidRPr="00EF3374">
              <w:rPr>
                <w:b/>
                <w:szCs w:val="21"/>
              </w:rPr>
              <w:t>说明</w:t>
            </w: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日期</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C8</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YYYYMMDD</w:t>
            </w: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会员代码</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C4</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4</w:t>
            </w:r>
            <w:r w:rsidRPr="009D36D6">
              <w:rPr>
                <w:szCs w:val="21"/>
              </w:rPr>
              <w:t>位数字编号</w:t>
            </w: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rFonts w:hint="eastAsia"/>
                <w:szCs w:val="21"/>
              </w:rPr>
              <w:t>席位</w:t>
            </w:r>
            <w:r w:rsidRPr="009D36D6">
              <w:rPr>
                <w:szCs w:val="21"/>
              </w:rPr>
              <w:t>代码</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C6</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rFonts w:hint="eastAsia"/>
                <w:szCs w:val="21"/>
              </w:rPr>
              <w:t>6</w:t>
            </w:r>
            <w:r w:rsidRPr="009D36D6">
              <w:rPr>
                <w:rFonts w:hint="eastAsia"/>
                <w:szCs w:val="21"/>
              </w:rPr>
              <w:t>位</w:t>
            </w:r>
            <w:ins w:id="171" w:author="罗莎" w:date="2016-09-30T11:41:00Z">
              <w:r w:rsidR="00F94B26">
                <w:rPr>
                  <w:rFonts w:hint="eastAsia"/>
                  <w:szCs w:val="21"/>
                </w:rPr>
                <w:t>数字编号</w:t>
              </w:r>
            </w:ins>
            <w:del w:id="172" w:author="罗莎" w:date="2016-09-30T11:41:00Z">
              <w:r w:rsidRPr="009D36D6" w:rsidDel="00F94B26">
                <w:rPr>
                  <w:szCs w:val="21"/>
                </w:rPr>
                <w:delText>字符</w:delText>
              </w:r>
            </w:del>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合约代码</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C</w:t>
            </w:r>
            <w:r w:rsidR="00B97FC5">
              <w:rPr>
                <w:rFonts w:hint="eastAsia"/>
                <w:szCs w:val="21"/>
              </w:rPr>
              <w:t>20</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最长</w:t>
            </w:r>
            <w:r w:rsidRPr="009D36D6">
              <w:rPr>
                <w:szCs w:val="21"/>
              </w:rPr>
              <w:t>8</w:t>
            </w:r>
            <w:r w:rsidRPr="009D36D6">
              <w:rPr>
                <w:szCs w:val="21"/>
              </w:rPr>
              <w:t>位字符</w:t>
            </w: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到期日</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C8</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YYYYMMDD</w:t>
            </w: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净持仓量</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净持仓量</w:t>
            </w:r>
            <w:r w:rsidRPr="009D36D6">
              <w:rPr>
                <w:szCs w:val="21"/>
              </w:rPr>
              <w:t>=</w:t>
            </w:r>
            <w:r w:rsidRPr="009D36D6">
              <w:rPr>
                <w:szCs w:val="21"/>
              </w:rPr>
              <w:t>多头持仓量</w:t>
            </w:r>
            <w:r w:rsidRPr="009D36D6">
              <w:rPr>
                <w:szCs w:val="21"/>
              </w:rPr>
              <w:t>-</w:t>
            </w:r>
            <w:r w:rsidRPr="009D36D6">
              <w:rPr>
                <w:szCs w:val="21"/>
              </w:rPr>
              <w:t>空头持仓量</w:t>
            </w: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多头持仓量</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空头持仓量</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多头持仓金额</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N18</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Pr>
                <w:rFonts w:hint="eastAsia"/>
                <w:szCs w:val="21"/>
              </w:rPr>
              <w:t>单位：分</w:t>
            </w: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空头持仓金额</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N18</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Pr>
                <w:rFonts w:hint="eastAsia"/>
                <w:szCs w:val="21"/>
              </w:rPr>
              <w:t>单位：分</w:t>
            </w: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今日多头开仓</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今日空头开仓</w:t>
            </w:r>
          </w:p>
        </w:tc>
        <w:tc>
          <w:tcPr>
            <w:tcW w:w="764" w:type="pct"/>
            <w:tcBorders>
              <w:top w:val="outset" w:sz="6" w:space="0" w:color="111111"/>
              <w:left w:val="outset" w:sz="6" w:space="0" w:color="111111"/>
              <w:bottom w:val="outset" w:sz="6" w:space="0" w:color="111111"/>
              <w:right w:val="outset" w:sz="6" w:space="0" w:color="111111"/>
            </w:tcBorders>
          </w:tcPr>
          <w:p w:rsidR="006C63B3" w:rsidRDefault="006C63B3" w:rsidP="00454E5A">
            <w:pPr>
              <w:ind w:firstLineChars="0" w:firstLine="0"/>
              <w:jc w:val="left"/>
            </w:pPr>
            <w:r w:rsidRPr="00BC6791">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今日多头平仓</w:t>
            </w:r>
          </w:p>
        </w:tc>
        <w:tc>
          <w:tcPr>
            <w:tcW w:w="764" w:type="pct"/>
            <w:tcBorders>
              <w:top w:val="outset" w:sz="6" w:space="0" w:color="111111"/>
              <w:left w:val="outset" w:sz="6" w:space="0" w:color="111111"/>
              <w:bottom w:val="outset" w:sz="6" w:space="0" w:color="111111"/>
              <w:right w:val="outset" w:sz="6" w:space="0" w:color="111111"/>
            </w:tcBorders>
          </w:tcPr>
          <w:p w:rsidR="006C63B3" w:rsidRDefault="006C63B3" w:rsidP="00454E5A">
            <w:pPr>
              <w:ind w:firstLineChars="0" w:firstLine="0"/>
              <w:jc w:val="left"/>
            </w:pPr>
            <w:r w:rsidRPr="00BC6791">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今日空头平仓</w:t>
            </w:r>
          </w:p>
        </w:tc>
        <w:tc>
          <w:tcPr>
            <w:tcW w:w="764" w:type="pct"/>
            <w:tcBorders>
              <w:top w:val="outset" w:sz="6" w:space="0" w:color="111111"/>
              <w:left w:val="outset" w:sz="6" w:space="0" w:color="111111"/>
              <w:bottom w:val="outset" w:sz="6" w:space="0" w:color="111111"/>
              <w:right w:val="outset" w:sz="6" w:space="0" w:color="111111"/>
            </w:tcBorders>
          </w:tcPr>
          <w:p w:rsidR="006C63B3" w:rsidRDefault="006C63B3" w:rsidP="00454E5A">
            <w:pPr>
              <w:ind w:firstLineChars="0" w:firstLine="0"/>
              <w:jc w:val="left"/>
            </w:pPr>
            <w:r w:rsidRPr="00BC6791">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浮动盈亏</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N18</w:t>
            </w:r>
          </w:p>
        </w:tc>
        <w:tc>
          <w:tcPr>
            <w:tcW w:w="2955"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sidRPr="0029777C">
              <w:rPr>
                <w:rFonts w:hint="eastAsia"/>
                <w:szCs w:val="21"/>
              </w:rPr>
              <w:t>单位：分</w:t>
            </w: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平仓盈亏</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N18</w:t>
            </w:r>
          </w:p>
        </w:tc>
        <w:tc>
          <w:tcPr>
            <w:tcW w:w="2955"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sidRPr="0029777C">
              <w:rPr>
                <w:rFonts w:hint="eastAsia"/>
                <w:szCs w:val="21"/>
              </w:rPr>
              <w:t>单位：分</w:t>
            </w: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手续费</w:t>
            </w:r>
          </w:p>
        </w:tc>
        <w:tc>
          <w:tcPr>
            <w:tcW w:w="764"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Pr>
                <w:rFonts w:hint="eastAsia"/>
                <w:szCs w:val="21"/>
              </w:rPr>
              <w:t>N18</w:t>
            </w:r>
          </w:p>
        </w:tc>
        <w:tc>
          <w:tcPr>
            <w:tcW w:w="2955"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sidRPr="0029777C">
              <w:rPr>
                <w:rFonts w:hint="eastAsia"/>
                <w:szCs w:val="21"/>
              </w:rPr>
              <w:t>单位：分</w:t>
            </w:r>
          </w:p>
        </w:tc>
      </w:tr>
      <w:tr w:rsidR="006C63B3" w:rsidRPr="009D36D6"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rsidR="006C63B3" w:rsidRPr="009D36D6" w:rsidRDefault="006C63B3" w:rsidP="00454E5A">
            <w:pPr>
              <w:ind w:firstLineChars="0" w:firstLine="0"/>
              <w:rPr>
                <w:szCs w:val="21"/>
              </w:rPr>
            </w:pPr>
            <w:r w:rsidRPr="009D36D6">
              <w:rPr>
                <w:szCs w:val="21"/>
              </w:rPr>
              <w:t>保证金</w:t>
            </w:r>
          </w:p>
        </w:tc>
        <w:tc>
          <w:tcPr>
            <w:tcW w:w="764" w:type="pct"/>
            <w:tcBorders>
              <w:top w:val="outset" w:sz="6" w:space="0" w:color="111111"/>
              <w:left w:val="outset" w:sz="6" w:space="0" w:color="111111"/>
              <w:bottom w:val="single" w:sz="4" w:space="0" w:color="auto"/>
              <w:right w:val="outset" w:sz="6" w:space="0" w:color="111111"/>
            </w:tcBorders>
          </w:tcPr>
          <w:p w:rsidR="006C63B3" w:rsidRPr="009D36D6" w:rsidRDefault="006C63B3" w:rsidP="00454E5A">
            <w:pPr>
              <w:ind w:firstLineChars="0" w:firstLine="0"/>
              <w:rPr>
                <w:szCs w:val="21"/>
              </w:rPr>
            </w:pPr>
            <w:r>
              <w:rPr>
                <w:rFonts w:hint="eastAsia"/>
                <w:szCs w:val="21"/>
              </w:rPr>
              <w:t>N18</w:t>
            </w:r>
          </w:p>
        </w:tc>
        <w:tc>
          <w:tcPr>
            <w:tcW w:w="2955" w:type="pct"/>
            <w:tcBorders>
              <w:top w:val="outset" w:sz="6" w:space="0" w:color="111111"/>
              <w:left w:val="outset" w:sz="6" w:space="0" w:color="111111"/>
              <w:bottom w:val="outset" w:sz="6" w:space="0" w:color="111111"/>
              <w:right w:val="outset" w:sz="6" w:space="0" w:color="111111"/>
            </w:tcBorders>
          </w:tcPr>
          <w:p w:rsidR="006C63B3" w:rsidRPr="009D36D6" w:rsidRDefault="006C63B3" w:rsidP="00454E5A">
            <w:pPr>
              <w:ind w:firstLineChars="0" w:firstLine="0"/>
              <w:rPr>
                <w:szCs w:val="21"/>
              </w:rPr>
            </w:pPr>
            <w:r w:rsidRPr="0029777C">
              <w:rPr>
                <w:rFonts w:hint="eastAsia"/>
                <w:szCs w:val="21"/>
              </w:rPr>
              <w:t>单位：分</w:t>
            </w:r>
          </w:p>
        </w:tc>
      </w:tr>
      <w:tr w:rsidR="006C63B3" w:rsidRPr="009D36D6" w:rsidTr="00454E5A">
        <w:trPr>
          <w:jc w:val="center"/>
        </w:trPr>
        <w:tc>
          <w:tcPr>
            <w:tcW w:w="1281" w:type="pct"/>
            <w:tcBorders>
              <w:top w:val="outset" w:sz="6" w:space="0" w:color="111111"/>
              <w:left w:val="outset" w:sz="6" w:space="0" w:color="111111"/>
              <w:bottom w:val="outset" w:sz="6" w:space="0" w:color="111111"/>
              <w:right w:val="single" w:sz="4" w:space="0" w:color="auto"/>
            </w:tcBorders>
            <w:vAlign w:val="center"/>
          </w:tcPr>
          <w:p w:rsidR="006C63B3" w:rsidRPr="009D36D6" w:rsidRDefault="006C63B3" w:rsidP="00454E5A">
            <w:pPr>
              <w:ind w:firstLineChars="0" w:firstLine="0"/>
              <w:rPr>
                <w:szCs w:val="21"/>
              </w:rPr>
            </w:pPr>
            <w:r w:rsidRPr="009D36D6">
              <w:rPr>
                <w:szCs w:val="21"/>
              </w:rPr>
              <w:t>结算价</w:t>
            </w:r>
          </w:p>
        </w:tc>
        <w:tc>
          <w:tcPr>
            <w:tcW w:w="764" w:type="pct"/>
            <w:tcBorders>
              <w:top w:val="single" w:sz="4" w:space="0" w:color="auto"/>
              <w:left w:val="single" w:sz="4" w:space="0" w:color="auto"/>
              <w:bottom w:val="single" w:sz="4" w:space="0" w:color="auto"/>
              <w:right w:val="single" w:sz="4" w:space="0" w:color="auto"/>
            </w:tcBorders>
          </w:tcPr>
          <w:p w:rsidR="006C63B3" w:rsidRPr="009D36D6" w:rsidRDefault="00D02B05" w:rsidP="00454E5A">
            <w:pPr>
              <w:ind w:firstLineChars="0" w:firstLine="0"/>
              <w:rPr>
                <w:szCs w:val="21"/>
              </w:rPr>
            </w:pPr>
            <w:r>
              <w:rPr>
                <w:rFonts w:hint="eastAsia"/>
                <w:szCs w:val="21"/>
              </w:rPr>
              <w:t>N(12,6)</w:t>
            </w:r>
          </w:p>
        </w:tc>
        <w:tc>
          <w:tcPr>
            <w:tcW w:w="2955" w:type="pct"/>
            <w:tcBorders>
              <w:left w:val="single" w:sz="4" w:space="0" w:color="auto"/>
            </w:tcBorders>
            <w:vAlign w:val="center"/>
          </w:tcPr>
          <w:p w:rsidR="006C63B3" w:rsidRPr="009D36D6" w:rsidRDefault="006C63B3" w:rsidP="00454E5A">
            <w:pPr>
              <w:ind w:firstLineChars="0" w:firstLine="0"/>
              <w:rPr>
                <w:szCs w:val="21"/>
              </w:rPr>
            </w:pPr>
          </w:p>
        </w:tc>
      </w:tr>
    </w:tbl>
    <w:p w:rsidR="006C63B3" w:rsidRDefault="006C63B3" w:rsidP="006C63B3">
      <w:pPr>
        <w:ind w:firstLine="480"/>
      </w:pPr>
    </w:p>
    <w:p w:rsidR="00EF3374" w:rsidRDefault="00A35C0B" w:rsidP="006C63B3">
      <w:pPr>
        <w:pStyle w:val="21"/>
        <w:numPr>
          <w:ilvl w:val="1"/>
          <w:numId w:val="1"/>
        </w:numPr>
        <w:ind w:left="0" w:firstLineChars="0" w:firstLine="0"/>
      </w:pPr>
      <w:r>
        <w:rPr>
          <w:rFonts w:hint="eastAsia"/>
        </w:rPr>
        <w:t>客户</w:t>
      </w:r>
      <w:r w:rsidR="00ED2E38">
        <w:rPr>
          <w:rFonts w:hint="eastAsia"/>
        </w:rPr>
        <w:t>即期</w:t>
      </w:r>
      <w:r w:rsidR="00EF3374">
        <w:rPr>
          <w:rFonts w:hint="eastAsia"/>
        </w:rPr>
        <w:t>持仓数据</w:t>
      </w:r>
      <w:r w:rsidR="00ED2E38">
        <w:rPr>
          <w:rFonts w:hint="eastAsia"/>
        </w:rPr>
        <w:t>文件</w:t>
      </w:r>
      <w:bookmarkEnd w:id="170"/>
    </w:p>
    <w:p w:rsidR="00ED2E38" w:rsidRDefault="00ED2E38" w:rsidP="00ED2E38">
      <w:pPr>
        <w:pStyle w:val="30"/>
        <w:numPr>
          <w:ilvl w:val="2"/>
          <w:numId w:val="1"/>
        </w:numPr>
        <w:ind w:left="0" w:firstLineChars="0" w:firstLine="0"/>
      </w:pPr>
      <w:bookmarkStart w:id="173" w:name="_Toc438719108"/>
      <w:r>
        <w:rPr>
          <w:rFonts w:hint="eastAsia"/>
        </w:rPr>
        <w:t>明细记录</w:t>
      </w:r>
      <w:bookmarkEnd w:id="173"/>
    </w:p>
    <w:p w:rsidR="00ED2E38" w:rsidRPr="00A054E4" w:rsidRDefault="00ED2E38" w:rsidP="00ED2E38">
      <w:pPr>
        <w:ind w:firstLine="482"/>
      </w:pPr>
      <w:r w:rsidRPr="00A054E4">
        <w:rPr>
          <w:rFonts w:hint="eastAsia"/>
          <w:b/>
        </w:rPr>
        <w:t>功能说明</w:t>
      </w:r>
      <w:r>
        <w:rPr>
          <w:rFonts w:hint="eastAsia"/>
        </w:rPr>
        <w:t>：</w:t>
      </w:r>
      <w:r w:rsidRPr="009D36D6">
        <w:rPr>
          <w:szCs w:val="21"/>
        </w:rPr>
        <w:t>提供二级系统清算后核对</w:t>
      </w:r>
      <w:r w:rsidRPr="009D36D6">
        <w:rPr>
          <w:rFonts w:hint="eastAsia"/>
          <w:szCs w:val="21"/>
        </w:rPr>
        <w:t>即</w:t>
      </w:r>
      <w:r w:rsidRPr="009D36D6">
        <w:rPr>
          <w:szCs w:val="21"/>
        </w:rPr>
        <w:t>期</w:t>
      </w:r>
      <w:r>
        <w:rPr>
          <w:rFonts w:hint="eastAsia"/>
          <w:szCs w:val="21"/>
        </w:rPr>
        <w:t>客户</w:t>
      </w:r>
      <w:r w:rsidRPr="009D36D6">
        <w:rPr>
          <w:szCs w:val="21"/>
        </w:rPr>
        <w:t>持仓</w:t>
      </w:r>
      <w:r>
        <w:rPr>
          <w:rFonts w:hint="eastAsia"/>
          <w:szCs w:val="21"/>
        </w:rPr>
        <w:t>。</w:t>
      </w:r>
    </w:p>
    <w:tbl>
      <w:tblPr>
        <w:tblW w:w="5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2061"/>
        <w:gridCol w:w="1121"/>
        <w:gridCol w:w="5108"/>
      </w:tblGrid>
      <w:tr w:rsidR="00EF3927" w:rsidRPr="009D36D6" w:rsidTr="00C277E9">
        <w:trPr>
          <w:tblHeader/>
          <w:jc w:val="center"/>
        </w:trPr>
        <w:tc>
          <w:tcPr>
            <w:tcW w:w="1243"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EF3927" w:rsidRPr="00EF3374" w:rsidRDefault="00EF3927" w:rsidP="006B52E4">
            <w:pPr>
              <w:ind w:firstLineChars="0" w:firstLine="0"/>
              <w:rPr>
                <w:b/>
                <w:szCs w:val="21"/>
              </w:rPr>
            </w:pPr>
            <w:r w:rsidRPr="00EF3374">
              <w:rPr>
                <w:b/>
                <w:szCs w:val="21"/>
              </w:rPr>
              <w:t>属性描述</w:t>
            </w:r>
          </w:p>
        </w:tc>
        <w:tc>
          <w:tcPr>
            <w:tcW w:w="676" w:type="pct"/>
            <w:tcBorders>
              <w:top w:val="outset" w:sz="6" w:space="0" w:color="111111"/>
              <w:left w:val="outset" w:sz="6" w:space="0" w:color="111111"/>
              <w:bottom w:val="outset" w:sz="6" w:space="0" w:color="111111"/>
              <w:right w:val="outset" w:sz="6" w:space="0" w:color="111111"/>
            </w:tcBorders>
            <w:shd w:val="clear" w:color="auto" w:fill="C0C0C0"/>
          </w:tcPr>
          <w:p w:rsidR="00EF3927" w:rsidRPr="00EF3374" w:rsidRDefault="00EF3927" w:rsidP="006B52E4">
            <w:pPr>
              <w:ind w:firstLineChars="0" w:firstLine="0"/>
              <w:rPr>
                <w:b/>
                <w:szCs w:val="21"/>
              </w:rPr>
            </w:pPr>
            <w:r>
              <w:rPr>
                <w:rFonts w:hint="eastAsia"/>
                <w:b/>
                <w:szCs w:val="21"/>
              </w:rPr>
              <w:t>数据类型</w:t>
            </w:r>
          </w:p>
        </w:tc>
        <w:tc>
          <w:tcPr>
            <w:tcW w:w="3081"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EF3927" w:rsidRPr="00EF3374" w:rsidRDefault="00EF3927" w:rsidP="006B52E4">
            <w:pPr>
              <w:ind w:firstLineChars="0" w:firstLine="0"/>
              <w:rPr>
                <w:b/>
                <w:szCs w:val="21"/>
              </w:rPr>
            </w:pPr>
            <w:r w:rsidRPr="00EF3374">
              <w:rPr>
                <w:b/>
                <w:szCs w:val="21"/>
              </w:rPr>
              <w:t>说明</w:t>
            </w:r>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日期</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C8</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YYYYMMDD</w:t>
            </w:r>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会员代码</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C4</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4</w:t>
            </w:r>
            <w:r w:rsidRPr="009D36D6">
              <w:rPr>
                <w:szCs w:val="21"/>
              </w:rPr>
              <w:t>位数字编号</w:t>
            </w:r>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rFonts w:hint="eastAsia"/>
                <w:szCs w:val="21"/>
              </w:rPr>
              <w:t>席位</w:t>
            </w:r>
            <w:r w:rsidRPr="009D36D6">
              <w:rPr>
                <w:szCs w:val="21"/>
              </w:rPr>
              <w:t>代码</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C6</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rFonts w:hint="eastAsia"/>
                <w:szCs w:val="21"/>
              </w:rPr>
              <w:t>6</w:t>
            </w:r>
            <w:r w:rsidRPr="009D36D6">
              <w:rPr>
                <w:rFonts w:hint="eastAsia"/>
                <w:szCs w:val="21"/>
              </w:rPr>
              <w:t>位</w:t>
            </w:r>
            <w:ins w:id="174" w:author="罗莎" w:date="2016-09-30T11:41:00Z">
              <w:r w:rsidR="00F94B26">
                <w:rPr>
                  <w:rFonts w:hint="eastAsia"/>
                  <w:szCs w:val="21"/>
                </w:rPr>
                <w:t>数字编号</w:t>
              </w:r>
            </w:ins>
            <w:del w:id="175" w:author="罗莎" w:date="2016-09-30T11:41:00Z">
              <w:r w:rsidRPr="009D36D6" w:rsidDel="00F94B26">
                <w:rPr>
                  <w:szCs w:val="21"/>
                </w:rPr>
                <w:delText>字符</w:delText>
              </w:r>
            </w:del>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rFonts w:hint="eastAsia"/>
                <w:szCs w:val="21"/>
              </w:rPr>
              <w:t>客户</w:t>
            </w:r>
            <w:r w:rsidRPr="009D36D6">
              <w:rPr>
                <w:szCs w:val="21"/>
              </w:rPr>
              <w:t>代码</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C10</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F94B26" w:rsidP="006B52E4">
            <w:pPr>
              <w:ind w:firstLineChars="0" w:firstLine="0"/>
              <w:rPr>
                <w:szCs w:val="21"/>
              </w:rPr>
            </w:pPr>
            <w:ins w:id="176" w:author="罗莎" w:date="2016-09-30T11:41:00Z">
              <w:r>
                <w:rPr>
                  <w:rFonts w:hint="eastAsia"/>
                  <w:szCs w:val="21"/>
                </w:rPr>
                <w:t>10</w:t>
              </w:r>
              <w:r>
                <w:rPr>
                  <w:rFonts w:hint="eastAsia"/>
                  <w:szCs w:val="21"/>
                </w:rPr>
                <w:t>位数字编号</w:t>
              </w:r>
            </w:ins>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合约代码</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C</w:t>
            </w:r>
            <w:r w:rsidR="00F90E7C">
              <w:rPr>
                <w:rFonts w:hint="eastAsia"/>
                <w:szCs w:val="21"/>
              </w:rPr>
              <w:t>20</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最长</w:t>
            </w:r>
            <w:r w:rsidRPr="009D36D6">
              <w:rPr>
                <w:szCs w:val="21"/>
              </w:rPr>
              <w:t>8</w:t>
            </w:r>
            <w:r w:rsidRPr="009D36D6">
              <w:rPr>
                <w:szCs w:val="21"/>
              </w:rPr>
              <w:t>位字符</w:t>
            </w:r>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到期日</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C8</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YYYYMMDD</w:t>
            </w:r>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净持仓量</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净持仓量</w:t>
            </w:r>
            <w:r w:rsidRPr="009D36D6">
              <w:rPr>
                <w:szCs w:val="21"/>
              </w:rPr>
              <w:t>=</w:t>
            </w:r>
            <w:r w:rsidRPr="009D36D6">
              <w:rPr>
                <w:szCs w:val="21"/>
              </w:rPr>
              <w:t>多头持仓量</w:t>
            </w:r>
            <w:r w:rsidRPr="009D36D6">
              <w:rPr>
                <w:szCs w:val="21"/>
              </w:rPr>
              <w:t>-</w:t>
            </w:r>
            <w:r w:rsidRPr="009D36D6">
              <w:rPr>
                <w:szCs w:val="21"/>
              </w:rPr>
              <w:t>空头持仓量</w:t>
            </w:r>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多头持仓量</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空头持仓量</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p>
        </w:tc>
      </w:tr>
      <w:tr w:rsidR="001C19F8" w:rsidRPr="009D36D6" w:rsidTr="001C19F8">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1C19F8" w:rsidRPr="009D36D6" w:rsidRDefault="001C19F8" w:rsidP="006B52E4">
            <w:pPr>
              <w:ind w:firstLineChars="0" w:firstLine="0"/>
              <w:rPr>
                <w:szCs w:val="21"/>
              </w:rPr>
            </w:pPr>
            <w:r w:rsidRPr="009D36D6">
              <w:rPr>
                <w:szCs w:val="21"/>
              </w:rPr>
              <w:t>多头持仓金额</w:t>
            </w:r>
          </w:p>
        </w:tc>
        <w:tc>
          <w:tcPr>
            <w:tcW w:w="676" w:type="pct"/>
            <w:tcBorders>
              <w:top w:val="outset" w:sz="6" w:space="0" w:color="111111"/>
              <w:left w:val="outset" w:sz="6" w:space="0" w:color="111111"/>
              <w:bottom w:val="outset" w:sz="6" w:space="0" w:color="111111"/>
              <w:right w:val="outset" w:sz="6" w:space="0" w:color="111111"/>
            </w:tcBorders>
          </w:tcPr>
          <w:p w:rsidR="001C19F8" w:rsidRPr="009D36D6" w:rsidRDefault="001C19F8" w:rsidP="006B52E4">
            <w:pPr>
              <w:ind w:firstLineChars="0" w:firstLine="0"/>
              <w:rPr>
                <w:szCs w:val="21"/>
              </w:rPr>
            </w:pPr>
            <w:r>
              <w:rPr>
                <w:rFonts w:hint="eastAsia"/>
                <w:szCs w:val="21"/>
              </w:rPr>
              <w:t>N18</w:t>
            </w:r>
          </w:p>
        </w:tc>
        <w:tc>
          <w:tcPr>
            <w:tcW w:w="3081" w:type="pct"/>
            <w:tcBorders>
              <w:top w:val="outset" w:sz="6" w:space="0" w:color="111111"/>
              <w:left w:val="outset" w:sz="6" w:space="0" w:color="111111"/>
              <w:bottom w:val="outset" w:sz="6" w:space="0" w:color="111111"/>
              <w:right w:val="outset" w:sz="6" w:space="0" w:color="111111"/>
            </w:tcBorders>
          </w:tcPr>
          <w:p w:rsidR="001C19F8" w:rsidRPr="009D36D6" w:rsidRDefault="001C19F8" w:rsidP="006B52E4">
            <w:pPr>
              <w:ind w:firstLineChars="0" w:firstLine="0"/>
              <w:rPr>
                <w:szCs w:val="21"/>
              </w:rPr>
            </w:pPr>
            <w:r w:rsidRPr="004E4594">
              <w:rPr>
                <w:rFonts w:hint="eastAsia"/>
                <w:szCs w:val="21"/>
              </w:rPr>
              <w:t>单位：分</w:t>
            </w:r>
          </w:p>
        </w:tc>
      </w:tr>
      <w:tr w:rsidR="001C19F8" w:rsidRPr="009D36D6" w:rsidTr="001C19F8">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1C19F8" w:rsidRPr="009D36D6" w:rsidRDefault="001C19F8" w:rsidP="006B52E4">
            <w:pPr>
              <w:ind w:firstLineChars="0" w:firstLine="0"/>
              <w:rPr>
                <w:szCs w:val="21"/>
              </w:rPr>
            </w:pPr>
            <w:r w:rsidRPr="009D36D6">
              <w:rPr>
                <w:szCs w:val="21"/>
              </w:rPr>
              <w:t>空头持仓金额</w:t>
            </w:r>
          </w:p>
        </w:tc>
        <w:tc>
          <w:tcPr>
            <w:tcW w:w="676" w:type="pct"/>
            <w:tcBorders>
              <w:top w:val="outset" w:sz="6" w:space="0" w:color="111111"/>
              <w:left w:val="outset" w:sz="6" w:space="0" w:color="111111"/>
              <w:bottom w:val="outset" w:sz="6" w:space="0" w:color="111111"/>
              <w:right w:val="outset" w:sz="6" w:space="0" w:color="111111"/>
            </w:tcBorders>
          </w:tcPr>
          <w:p w:rsidR="001C19F8" w:rsidRPr="009D36D6" w:rsidRDefault="001C19F8" w:rsidP="006B52E4">
            <w:pPr>
              <w:ind w:firstLineChars="0" w:firstLine="0"/>
              <w:rPr>
                <w:szCs w:val="21"/>
              </w:rPr>
            </w:pPr>
            <w:r>
              <w:rPr>
                <w:rFonts w:hint="eastAsia"/>
                <w:szCs w:val="21"/>
              </w:rPr>
              <w:t>N18</w:t>
            </w:r>
          </w:p>
        </w:tc>
        <w:tc>
          <w:tcPr>
            <w:tcW w:w="3081" w:type="pct"/>
            <w:tcBorders>
              <w:top w:val="outset" w:sz="6" w:space="0" w:color="111111"/>
              <w:left w:val="outset" w:sz="6" w:space="0" w:color="111111"/>
              <w:bottom w:val="outset" w:sz="6" w:space="0" w:color="111111"/>
              <w:right w:val="outset" w:sz="6" w:space="0" w:color="111111"/>
            </w:tcBorders>
          </w:tcPr>
          <w:p w:rsidR="001C19F8" w:rsidRPr="009D36D6" w:rsidRDefault="001C19F8" w:rsidP="006B52E4">
            <w:pPr>
              <w:ind w:firstLineChars="0" w:firstLine="0"/>
              <w:rPr>
                <w:szCs w:val="21"/>
              </w:rPr>
            </w:pPr>
            <w:r w:rsidRPr="004E4594">
              <w:rPr>
                <w:rFonts w:hint="eastAsia"/>
                <w:szCs w:val="21"/>
              </w:rPr>
              <w:t>单位：分</w:t>
            </w:r>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今日多头开仓</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今日空头开仓</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今日多头平仓</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p>
        </w:tc>
      </w:tr>
      <w:tr w:rsidR="00EF3927" w:rsidRPr="009D36D6"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r w:rsidRPr="009D36D6">
              <w:rPr>
                <w:szCs w:val="21"/>
              </w:rPr>
              <w:t>今日空头平仓</w:t>
            </w:r>
          </w:p>
        </w:tc>
        <w:tc>
          <w:tcPr>
            <w:tcW w:w="676" w:type="pct"/>
            <w:tcBorders>
              <w:top w:val="outset" w:sz="6" w:space="0" w:color="111111"/>
              <w:left w:val="outset" w:sz="6" w:space="0" w:color="111111"/>
              <w:bottom w:val="outset" w:sz="6" w:space="0" w:color="111111"/>
              <w:right w:val="outset" w:sz="6" w:space="0" w:color="111111"/>
            </w:tcBorders>
          </w:tcPr>
          <w:p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rsidR="00EF3927" w:rsidRPr="009D36D6" w:rsidRDefault="00EF3927" w:rsidP="006B52E4">
            <w:pPr>
              <w:ind w:firstLineChars="0" w:firstLine="0"/>
              <w:rPr>
                <w:szCs w:val="21"/>
              </w:rPr>
            </w:pPr>
          </w:p>
        </w:tc>
      </w:tr>
      <w:tr w:rsidR="001C19F8" w:rsidRPr="009D36D6" w:rsidTr="001C19F8">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1C19F8" w:rsidRPr="009D36D6" w:rsidRDefault="001C19F8" w:rsidP="006B52E4">
            <w:pPr>
              <w:ind w:firstLineChars="0" w:firstLine="0"/>
              <w:rPr>
                <w:szCs w:val="21"/>
              </w:rPr>
            </w:pPr>
            <w:r w:rsidRPr="009D36D6">
              <w:rPr>
                <w:szCs w:val="21"/>
              </w:rPr>
              <w:t>浮动盈亏</w:t>
            </w:r>
          </w:p>
        </w:tc>
        <w:tc>
          <w:tcPr>
            <w:tcW w:w="676" w:type="pct"/>
            <w:tcBorders>
              <w:top w:val="outset" w:sz="6" w:space="0" w:color="111111"/>
              <w:left w:val="outset" w:sz="6" w:space="0" w:color="111111"/>
              <w:bottom w:val="outset" w:sz="6" w:space="0" w:color="111111"/>
              <w:right w:val="outset" w:sz="6" w:space="0" w:color="111111"/>
            </w:tcBorders>
          </w:tcPr>
          <w:p w:rsidR="001C19F8" w:rsidRDefault="001C19F8" w:rsidP="00EF3927">
            <w:pPr>
              <w:ind w:firstLineChars="0" w:firstLine="0"/>
            </w:pPr>
            <w:r w:rsidRPr="00D623E1">
              <w:rPr>
                <w:rFonts w:hint="eastAsia"/>
                <w:szCs w:val="21"/>
              </w:rPr>
              <w:t>N18</w:t>
            </w:r>
          </w:p>
        </w:tc>
        <w:tc>
          <w:tcPr>
            <w:tcW w:w="3081" w:type="pct"/>
            <w:tcBorders>
              <w:top w:val="outset" w:sz="6" w:space="0" w:color="111111"/>
              <w:left w:val="outset" w:sz="6" w:space="0" w:color="111111"/>
              <w:bottom w:val="outset" w:sz="6" w:space="0" w:color="111111"/>
              <w:right w:val="outset" w:sz="6" w:space="0" w:color="111111"/>
            </w:tcBorders>
          </w:tcPr>
          <w:p w:rsidR="001C19F8" w:rsidRPr="009D36D6" w:rsidRDefault="001C19F8" w:rsidP="006B52E4">
            <w:pPr>
              <w:ind w:firstLineChars="0" w:firstLine="0"/>
              <w:rPr>
                <w:szCs w:val="21"/>
              </w:rPr>
            </w:pPr>
            <w:r w:rsidRPr="00070AC3">
              <w:rPr>
                <w:rFonts w:hint="eastAsia"/>
                <w:szCs w:val="21"/>
              </w:rPr>
              <w:t>单位：分</w:t>
            </w:r>
          </w:p>
        </w:tc>
      </w:tr>
      <w:tr w:rsidR="001C19F8" w:rsidRPr="009D36D6" w:rsidTr="001C19F8">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1C19F8" w:rsidRPr="009D36D6" w:rsidRDefault="001C19F8" w:rsidP="006B52E4">
            <w:pPr>
              <w:ind w:firstLineChars="0" w:firstLine="0"/>
              <w:rPr>
                <w:szCs w:val="21"/>
              </w:rPr>
            </w:pPr>
            <w:r w:rsidRPr="009D36D6">
              <w:rPr>
                <w:szCs w:val="21"/>
              </w:rPr>
              <w:t>平仓盈亏</w:t>
            </w:r>
          </w:p>
        </w:tc>
        <w:tc>
          <w:tcPr>
            <w:tcW w:w="676" w:type="pct"/>
            <w:tcBorders>
              <w:top w:val="outset" w:sz="6" w:space="0" w:color="111111"/>
              <w:left w:val="outset" w:sz="6" w:space="0" w:color="111111"/>
              <w:bottom w:val="outset" w:sz="6" w:space="0" w:color="111111"/>
              <w:right w:val="outset" w:sz="6" w:space="0" w:color="111111"/>
            </w:tcBorders>
          </w:tcPr>
          <w:p w:rsidR="001C19F8" w:rsidRDefault="001C19F8" w:rsidP="00EF3927">
            <w:pPr>
              <w:ind w:firstLineChars="0" w:firstLine="0"/>
            </w:pPr>
            <w:r w:rsidRPr="00D623E1">
              <w:rPr>
                <w:rFonts w:hint="eastAsia"/>
                <w:szCs w:val="21"/>
              </w:rPr>
              <w:t>N18</w:t>
            </w:r>
          </w:p>
        </w:tc>
        <w:tc>
          <w:tcPr>
            <w:tcW w:w="3081" w:type="pct"/>
            <w:tcBorders>
              <w:top w:val="outset" w:sz="6" w:space="0" w:color="111111"/>
              <w:left w:val="outset" w:sz="6" w:space="0" w:color="111111"/>
              <w:bottom w:val="outset" w:sz="6" w:space="0" w:color="111111"/>
              <w:right w:val="outset" w:sz="6" w:space="0" w:color="111111"/>
            </w:tcBorders>
          </w:tcPr>
          <w:p w:rsidR="001C19F8" w:rsidRPr="009D36D6" w:rsidRDefault="001C19F8" w:rsidP="006B52E4">
            <w:pPr>
              <w:ind w:firstLineChars="0" w:firstLine="0"/>
              <w:rPr>
                <w:szCs w:val="21"/>
              </w:rPr>
            </w:pPr>
            <w:r w:rsidRPr="00070AC3">
              <w:rPr>
                <w:rFonts w:hint="eastAsia"/>
                <w:szCs w:val="21"/>
              </w:rPr>
              <w:t>单位：分</w:t>
            </w:r>
          </w:p>
        </w:tc>
      </w:tr>
      <w:tr w:rsidR="001C19F8" w:rsidRPr="009D36D6" w:rsidTr="001C19F8">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1C19F8" w:rsidRPr="009D36D6" w:rsidRDefault="001C19F8" w:rsidP="006B52E4">
            <w:pPr>
              <w:ind w:firstLineChars="0" w:firstLine="0"/>
              <w:rPr>
                <w:szCs w:val="21"/>
              </w:rPr>
            </w:pPr>
            <w:r w:rsidRPr="009D36D6">
              <w:rPr>
                <w:szCs w:val="21"/>
              </w:rPr>
              <w:t>手续费</w:t>
            </w:r>
          </w:p>
        </w:tc>
        <w:tc>
          <w:tcPr>
            <w:tcW w:w="676" w:type="pct"/>
            <w:tcBorders>
              <w:top w:val="outset" w:sz="6" w:space="0" w:color="111111"/>
              <w:left w:val="outset" w:sz="6" w:space="0" w:color="111111"/>
              <w:bottom w:val="outset" w:sz="6" w:space="0" w:color="111111"/>
              <w:right w:val="outset" w:sz="6" w:space="0" w:color="111111"/>
            </w:tcBorders>
          </w:tcPr>
          <w:p w:rsidR="001C19F8" w:rsidRPr="009D36D6" w:rsidRDefault="001C19F8" w:rsidP="006B52E4">
            <w:pPr>
              <w:ind w:firstLineChars="0" w:firstLine="0"/>
              <w:rPr>
                <w:szCs w:val="21"/>
              </w:rPr>
            </w:pPr>
            <w:r>
              <w:rPr>
                <w:rFonts w:hint="eastAsia"/>
                <w:szCs w:val="21"/>
              </w:rPr>
              <w:t>N18</w:t>
            </w:r>
          </w:p>
        </w:tc>
        <w:tc>
          <w:tcPr>
            <w:tcW w:w="3081" w:type="pct"/>
            <w:tcBorders>
              <w:top w:val="outset" w:sz="6" w:space="0" w:color="111111"/>
              <w:left w:val="outset" w:sz="6" w:space="0" w:color="111111"/>
              <w:bottom w:val="outset" w:sz="6" w:space="0" w:color="111111"/>
              <w:right w:val="outset" w:sz="6" w:space="0" w:color="111111"/>
            </w:tcBorders>
          </w:tcPr>
          <w:p w:rsidR="001C19F8" w:rsidRPr="009D36D6" w:rsidRDefault="001C19F8" w:rsidP="006B52E4">
            <w:pPr>
              <w:ind w:firstLineChars="0" w:firstLine="0"/>
              <w:rPr>
                <w:szCs w:val="21"/>
              </w:rPr>
            </w:pPr>
            <w:r w:rsidRPr="00070AC3">
              <w:rPr>
                <w:rFonts w:hint="eastAsia"/>
                <w:szCs w:val="21"/>
              </w:rPr>
              <w:t>单位：分</w:t>
            </w:r>
          </w:p>
        </w:tc>
      </w:tr>
      <w:tr w:rsidR="001C19F8" w:rsidRPr="009D36D6" w:rsidTr="001C19F8">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rsidR="001C19F8" w:rsidRPr="009D36D6" w:rsidRDefault="001C19F8" w:rsidP="006B52E4">
            <w:pPr>
              <w:ind w:firstLineChars="0" w:firstLine="0"/>
              <w:rPr>
                <w:szCs w:val="21"/>
              </w:rPr>
            </w:pPr>
            <w:r w:rsidRPr="009D36D6">
              <w:rPr>
                <w:szCs w:val="21"/>
              </w:rPr>
              <w:t>保证金</w:t>
            </w:r>
          </w:p>
        </w:tc>
        <w:tc>
          <w:tcPr>
            <w:tcW w:w="676" w:type="pct"/>
            <w:tcBorders>
              <w:top w:val="outset" w:sz="6" w:space="0" w:color="111111"/>
              <w:left w:val="outset" w:sz="6" w:space="0" w:color="111111"/>
              <w:bottom w:val="single" w:sz="4" w:space="0" w:color="auto"/>
              <w:right w:val="outset" w:sz="6" w:space="0" w:color="111111"/>
            </w:tcBorders>
          </w:tcPr>
          <w:p w:rsidR="001C19F8" w:rsidRPr="009D36D6" w:rsidRDefault="001C19F8" w:rsidP="006B52E4">
            <w:pPr>
              <w:ind w:firstLineChars="0" w:firstLine="0"/>
              <w:rPr>
                <w:szCs w:val="21"/>
              </w:rPr>
            </w:pPr>
            <w:r>
              <w:rPr>
                <w:rFonts w:hint="eastAsia"/>
                <w:szCs w:val="21"/>
              </w:rPr>
              <w:t>N18</w:t>
            </w:r>
          </w:p>
        </w:tc>
        <w:tc>
          <w:tcPr>
            <w:tcW w:w="3081" w:type="pct"/>
            <w:tcBorders>
              <w:top w:val="outset" w:sz="6" w:space="0" w:color="111111"/>
              <w:left w:val="outset" w:sz="6" w:space="0" w:color="111111"/>
              <w:bottom w:val="outset" w:sz="6" w:space="0" w:color="111111"/>
              <w:right w:val="outset" w:sz="6" w:space="0" w:color="111111"/>
            </w:tcBorders>
          </w:tcPr>
          <w:p w:rsidR="001C19F8" w:rsidRPr="009D36D6" w:rsidRDefault="001C19F8" w:rsidP="006B52E4">
            <w:pPr>
              <w:ind w:firstLineChars="0" w:firstLine="0"/>
              <w:rPr>
                <w:szCs w:val="21"/>
              </w:rPr>
            </w:pPr>
            <w:r w:rsidRPr="00070AC3">
              <w:rPr>
                <w:rFonts w:hint="eastAsia"/>
                <w:szCs w:val="21"/>
              </w:rPr>
              <w:t>单位：分</w:t>
            </w:r>
          </w:p>
        </w:tc>
      </w:tr>
      <w:tr w:rsidR="00EF3927" w:rsidRPr="009D36D6" w:rsidTr="00C277E9">
        <w:trPr>
          <w:jc w:val="center"/>
        </w:trPr>
        <w:tc>
          <w:tcPr>
            <w:tcW w:w="1243" w:type="pct"/>
            <w:tcBorders>
              <w:top w:val="outset" w:sz="6" w:space="0" w:color="111111"/>
              <w:left w:val="outset" w:sz="6" w:space="0" w:color="111111"/>
              <w:bottom w:val="outset" w:sz="6" w:space="0" w:color="111111"/>
              <w:right w:val="single" w:sz="4" w:space="0" w:color="auto"/>
            </w:tcBorders>
            <w:vAlign w:val="center"/>
          </w:tcPr>
          <w:p w:rsidR="00EF3927" w:rsidRPr="009D36D6" w:rsidRDefault="00EF3927" w:rsidP="006B52E4">
            <w:pPr>
              <w:ind w:firstLineChars="0" w:firstLine="0"/>
              <w:rPr>
                <w:szCs w:val="21"/>
              </w:rPr>
            </w:pPr>
            <w:r w:rsidRPr="009D36D6">
              <w:rPr>
                <w:szCs w:val="21"/>
              </w:rPr>
              <w:t>结算价</w:t>
            </w:r>
          </w:p>
        </w:tc>
        <w:tc>
          <w:tcPr>
            <w:tcW w:w="676" w:type="pct"/>
            <w:tcBorders>
              <w:top w:val="single" w:sz="4" w:space="0" w:color="auto"/>
              <w:left w:val="single" w:sz="4" w:space="0" w:color="auto"/>
              <w:bottom w:val="single" w:sz="4" w:space="0" w:color="auto"/>
              <w:right w:val="single" w:sz="4" w:space="0" w:color="auto"/>
            </w:tcBorders>
          </w:tcPr>
          <w:p w:rsidR="00EF3927" w:rsidRPr="009D36D6" w:rsidRDefault="00EF3927" w:rsidP="006B52E4">
            <w:pPr>
              <w:ind w:firstLineChars="0" w:firstLine="0"/>
              <w:rPr>
                <w:szCs w:val="21"/>
              </w:rPr>
            </w:pPr>
            <w:r>
              <w:rPr>
                <w:rFonts w:hint="eastAsia"/>
                <w:szCs w:val="21"/>
              </w:rPr>
              <w:t>N</w:t>
            </w:r>
            <w:r w:rsidR="002D7507">
              <w:rPr>
                <w:szCs w:val="21"/>
              </w:rPr>
              <w:t>(</w:t>
            </w:r>
            <w:r>
              <w:rPr>
                <w:rFonts w:hint="eastAsia"/>
                <w:szCs w:val="21"/>
              </w:rPr>
              <w:t>12</w:t>
            </w:r>
            <w:r w:rsidR="002D7507">
              <w:rPr>
                <w:rFonts w:hint="eastAsia"/>
                <w:szCs w:val="21"/>
              </w:rPr>
              <w:t>,</w:t>
            </w:r>
            <w:r>
              <w:rPr>
                <w:rFonts w:hint="eastAsia"/>
                <w:szCs w:val="21"/>
              </w:rPr>
              <w:t>6)</w:t>
            </w:r>
          </w:p>
        </w:tc>
        <w:tc>
          <w:tcPr>
            <w:tcW w:w="3081" w:type="pct"/>
            <w:tcBorders>
              <w:left w:val="single" w:sz="4" w:space="0" w:color="auto"/>
            </w:tcBorders>
            <w:vAlign w:val="center"/>
          </w:tcPr>
          <w:p w:rsidR="00EF3927" w:rsidRPr="009D36D6" w:rsidRDefault="00EF3927" w:rsidP="006B52E4">
            <w:pPr>
              <w:ind w:firstLineChars="0" w:firstLine="0"/>
              <w:rPr>
                <w:szCs w:val="21"/>
              </w:rPr>
            </w:pPr>
          </w:p>
        </w:tc>
      </w:tr>
    </w:tbl>
    <w:p w:rsidR="00ED2E38" w:rsidRDefault="00ED2E38" w:rsidP="00ED2E38">
      <w:pPr>
        <w:ind w:firstLine="480"/>
      </w:pPr>
    </w:p>
    <w:p w:rsidR="009E3BB5" w:rsidRDefault="009E3BB5" w:rsidP="009E3BB5">
      <w:pPr>
        <w:pStyle w:val="21"/>
        <w:numPr>
          <w:ilvl w:val="1"/>
          <w:numId w:val="1"/>
        </w:numPr>
        <w:ind w:left="0" w:firstLineChars="0" w:firstLine="0"/>
      </w:pPr>
      <w:bookmarkStart w:id="177" w:name="_Toc438719109"/>
      <w:r>
        <w:rPr>
          <w:rFonts w:hint="eastAsia"/>
        </w:rPr>
        <w:t>席位延期持仓数据文件</w:t>
      </w:r>
    </w:p>
    <w:p w:rsidR="009E3BB5" w:rsidRDefault="009E3BB5" w:rsidP="009E3BB5">
      <w:pPr>
        <w:pStyle w:val="30"/>
        <w:numPr>
          <w:ilvl w:val="2"/>
          <w:numId w:val="1"/>
        </w:numPr>
        <w:ind w:left="0" w:firstLineChars="0" w:firstLine="0"/>
      </w:pPr>
      <w:r>
        <w:rPr>
          <w:rFonts w:hint="eastAsia"/>
        </w:rPr>
        <w:t>汇总记录</w:t>
      </w:r>
    </w:p>
    <w:p w:rsidR="009E3BB5" w:rsidRPr="00A054E4" w:rsidRDefault="009E3BB5" w:rsidP="009E3BB5">
      <w:pPr>
        <w:ind w:firstLine="482"/>
      </w:pPr>
      <w:r w:rsidRPr="00A054E4">
        <w:rPr>
          <w:rFonts w:hint="eastAsia"/>
          <w:b/>
        </w:rPr>
        <w:t>功能说明</w:t>
      </w:r>
      <w:r>
        <w:rPr>
          <w:rFonts w:hint="eastAsia"/>
        </w:rPr>
        <w:t>：</w:t>
      </w:r>
      <w:r w:rsidRPr="009D36D6">
        <w:rPr>
          <w:szCs w:val="21"/>
        </w:rPr>
        <w:t>提供二级系统清算后核对</w:t>
      </w:r>
      <w:r>
        <w:rPr>
          <w:rFonts w:hint="eastAsia"/>
          <w:szCs w:val="21"/>
        </w:rPr>
        <w:t>延期</w:t>
      </w:r>
      <w:proofErr w:type="gramStart"/>
      <w:r w:rsidRPr="009D36D6">
        <w:rPr>
          <w:szCs w:val="21"/>
        </w:rPr>
        <w:t>期</w:t>
      </w:r>
      <w:proofErr w:type="gramEnd"/>
      <w:r w:rsidRPr="009D36D6">
        <w:rPr>
          <w:szCs w:val="21"/>
        </w:rPr>
        <w:t>会员</w:t>
      </w:r>
      <w:r>
        <w:rPr>
          <w:rFonts w:hint="eastAsia"/>
          <w:szCs w:val="21"/>
        </w:rPr>
        <w:t>席位</w:t>
      </w:r>
      <w:r w:rsidRPr="009D36D6">
        <w:rPr>
          <w:szCs w:val="21"/>
        </w:rPr>
        <w:t>持仓</w:t>
      </w:r>
      <w:r>
        <w:rPr>
          <w:rFonts w:hint="eastAsia"/>
          <w:szCs w:val="21"/>
        </w:rPr>
        <w:t>，按席位汇总。</w:t>
      </w:r>
    </w:p>
    <w:tbl>
      <w:tblPr>
        <w:tblW w:w="3780"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968"/>
        <w:gridCol w:w="1139"/>
        <w:gridCol w:w="3160"/>
      </w:tblGrid>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9E3BB5" w:rsidRPr="00EF3374" w:rsidRDefault="009E3BB5" w:rsidP="00454E5A">
            <w:pPr>
              <w:ind w:firstLineChars="0" w:firstLine="0"/>
              <w:rPr>
                <w:b/>
                <w:szCs w:val="21"/>
              </w:rPr>
            </w:pPr>
            <w:r w:rsidRPr="00EF3374">
              <w:rPr>
                <w:b/>
                <w:szCs w:val="21"/>
              </w:rPr>
              <w:t>属性描述</w:t>
            </w:r>
          </w:p>
        </w:tc>
        <w:tc>
          <w:tcPr>
            <w:tcW w:w="909" w:type="pct"/>
            <w:tcBorders>
              <w:top w:val="outset" w:sz="6" w:space="0" w:color="111111"/>
              <w:left w:val="outset" w:sz="6" w:space="0" w:color="111111"/>
              <w:bottom w:val="outset" w:sz="6" w:space="0" w:color="111111"/>
              <w:right w:val="outset" w:sz="6" w:space="0" w:color="111111"/>
            </w:tcBorders>
            <w:shd w:val="clear" w:color="auto" w:fill="C0C0C0"/>
          </w:tcPr>
          <w:p w:rsidR="009E3BB5" w:rsidRPr="00EF3374" w:rsidRDefault="009E3BB5" w:rsidP="00454E5A">
            <w:pPr>
              <w:ind w:firstLineChars="0" w:firstLine="0"/>
              <w:rPr>
                <w:b/>
                <w:szCs w:val="21"/>
              </w:rPr>
            </w:pPr>
            <w:r>
              <w:rPr>
                <w:rFonts w:hint="eastAsia"/>
                <w:b/>
                <w:szCs w:val="21"/>
              </w:rPr>
              <w:t>数据类型</w:t>
            </w:r>
          </w:p>
        </w:tc>
        <w:tc>
          <w:tcPr>
            <w:tcW w:w="2520"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9E3BB5" w:rsidRPr="00EF3374" w:rsidRDefault="009E3BB5" w:rsidP="00454E5A">
            <w:pPr>
              <w:ind w:firstLineChars="0" w:firstLine="0"/>
              <w:rPr>
                <w:b/>
                <w:szCs w:val="21"/>
              </w:rPr>
            </w:pPr>
            <w:r w:rsidRPr="00EF3374">
              <w:rPr>
                <w:b/>
                <w:szCs w:val="21"/>
              </w:rPr>
              <w:t>说明</w:t>
            </w: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日期</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Pr>
                <w:rFonts w:hint="eastAsia"/>
                <w:szCs w:val="21"/>
              </w:rPr>
              <w:t>C8</w:t>
            </w:r>
          </w:p>
        </w:tc>
        <w:tc>
          <w:tcPr>
            <w:tcW w:w="252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YYYYMMDD</w:t>
            </w: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会员代码</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Pr>
                <w:rFonts w:hint="eastAsia"/>
                <w:szCs w:val="21"/>
              </w:rPr>
              <w:t>C4</w:t>
            </w:r>
          </w:p>
        </w:tc>
        <w:tc>
          <w:tcPr>
            <w:tcW w:w="252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4</w:t>
            </w:r>
            <w:r w:rsidRPr="009D36D6">
              <w:rPr>
                <w:szCs w:val="21"/>
              </w:rPr>
              <w:t>位数字编号</w:t>
            </w: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rFonts w:hint="eastAsia"/>
                <w:szCs w:val="21"/>
              </w:rPr>
              <w:t>席位</w:t>
            </w:r>
            <w:r w:rsidRPr="009D36D6">
              <w:rPr>
                <w:szCs w:val="21"/>
              </w:rPr>
              <w:t>代码</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Pr>
                <w:rFonts w:hint="eastAsia"/>
                <w:szCs w:val="21"/>
              </w:rPr>
              <w:t>C6</w:t>
            </w:r>
          </w:p>
        </w:tc>
        <w:tc>
          <w:tcPr>
            <w:tcW w:w="252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rFonts w:hint="eastAsia"/>
                <w:szCs w:val="21"/>
              </w:rPr>
              <w:t>6</w:t>
            </w:r>
            <w:r w:rsidRPr="009D36D6">
              <w:rPr>
                <w:rFonts w:hint="eastAsia"/>
                <w:szCs w:val="21"/>
              </w:rPr>
              <w:t>位</w:t>
            </w:r>
            <w:r w:rsidRPr="009D36D6">
              <w:rPr>
                <w:szCs w:val="21"/>
              </w:rPr>
              <w:t>字符</w:t>
            </w: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合约代码</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Pr>
                <w:rFonts w:hint="eastAsia"/>
                <w:szCs w:val="21"/>
              </w:rPr>
              <w:t>C</w:t>
            </w:r>
            <w:r w:rsidR="00F90E7C">
              <w:rPr>
                <w:rFonts w:hint="eastAsia"/>
                <w:szCs w:val="21"/>
              </w:rPr>
              <w:t>20</w:t>
            </w:r>
          </w:p>
        </w:tc>
        <w:tc>
          <w:tcPr>
            <w:tcW w:w="252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最长</w:t>
            </w:r>
            <w:r w:rsidRPr="009D36D6">
              <w:rPr>
                <w:szCs w:val="21"/>
              </w:rPr>
              <w:t>8</w:t>
            </w:r>
            <w:r w:rsidRPr="009D36D6">
              <w:rPr>
                <w:szCs w:val="21"/>
              </w:rPr>
              <w:t>位字符</w:t>
            </w: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多头持仓量</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空头持仓量</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sidRPr="003C7F07">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今日多头开仓</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sidRPr="003C7F07">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今日空头开仓</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sidRPr="003C7F07">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今日多头平仓</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sidRPr="003C7F07">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今日空头平仓</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sidRPr="003C7F07">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交易盈亏</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sidRPr="00697658">
              <w:rPr>
                <w:rFonts w:hint="eastAsia"/>
                <w:szCs w:val="21"/>
              </w:rPr>
              <w:t>单位：分</w:t>
            </w: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手续费</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sidRPr="00697658">
              <w:rPr>
                <w:rFonts w:hint="eastAsia"/>
                <w:szCs w:val="21"/>
              </w:rPr>
              <w:t>单位：分</w:t>
            </w: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保证金</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tcPr>
          <w:p w:rsidR="009E3BB5" w:rsidRPr="009D36D6" w:rsidRDefault="009E3BB5" w:rsidP="00454E5A">
            <w:pPr>
              <w:ind w:firstLineChars="0" w:firstLine="0"/>
              <w:rPr>
                <w:szCs w:val="21"/>
              </w:rPr>
            </w:pPr>
            <w:r w:rsidRPr="00697658">
              <w:rPr>
                <w:rFonts w:hint="eastAsia"/>
                <w:szCs w:val="21"/>
              </w:rPr>
              <w:t>单位：分</w:t>
            </w: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sidRPr="009D36D6">
              <w:rPr>
                <w:szCs w:val="21"/>
              </w:rPr>
              <w:t>结算价</w:t>
            </w:r>
          </w:p>
        </w:tc>
        <w:tc>
          <w:tcPr>
            <w:tcW w:w="909" w:type="pct"/>
            <w:tcBorders>
              <w:top w:val="outset" w:sz="6" w:space="0" w:color="111111"/>
              <w:left w:val="outset" w:sz="6" w:space="0" w:color="111111"/>
              <w:bottom w:val="outset" w:sz="6" w:space="0" w:color="111111"/>
              <w:right w:val="outset" w:sz="6" w:space="0" w:color="111111"/>
            </w:tcBorders>
          </w:tcPr>
          <w:p w:rsidR="009E3BB5" w:rsidRPr="009D36D6" w:rsidRDefault="002D7507" w:rsidP="00454E5A">
            <w:pPr>
              <w:ind w:firstLineChars="0" w:firstLine="0"/>
              <w:rPr>
                <w:szCs w:val="21"/>
              </w:rPr>
            </w:pPr>
            <w:r>
              <w:rPr>
                <w:rFonts w:hint="eastAsia"/>
                <w:szCs w:val="21"/>
              </w:rPr>
              <w:t>N</w:t>
            </w:r>
            <w:r>
              <w:rPr>
                <w:szCs w:val="21"/>
              </w:rPr>
              <w:t>(</w:t>
            </w:r>
            <w:r>
              <w:rPr>
                <w:rFonts w:hint="eastAsia"/>
                <w:szCs w:val="21"/>
              </w:rPr>
              <w:t>12,6)</w:t>
            </w:r>
          </w:p>
        </w:tc>
        <w:tc>
          <w:tcPr>
            <w:tcW w:w="252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p>
        </w:tc>
      </w:tr>
      <w:tr w:rsidR="009E3BB5" w:rsidRPr="009D36D6"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proofErr w:type="gramStart"/>
            <w:r>
              <w:rPr>
                <w:rFonts w:hint="eastAsia"/>
                <w:szCs w:val="21"/>
              </w:rPr>
              <w:t>递延费</w:t>
            </w:r>
            <w:proofErr w:type="gramEnd"/>
          </w:p>
        </w:tc>
        <w:tc>
          <w:tcPr>
            <w:tcW w:w="909" w:type="pct"/>
            <w:tcBorders>
              <w:top w:val="outset" w:sz="6" w:space="0" w:color="111111"/>
              <w:left w:val="outset" w:sz="6" w:space="0" w:color="111111"/>
              <w:bottom w:val="outset" w:sz="6" w:space="0" w:color="111111"/>
              <w:right w:val="outset" w:sz="6" w:space="0" w:color="111111"/>
            </w:tcBorders>
          </w:tcPr>
          <w:p w:rsidR="009E3BB5" w:rsidRDefault="009E3BB5" w:rsidP="00454E5A">
            <w:pPr>
              <w:ind w:firstLineChars="0" w:firstLine="0"/>
              <w:rPr>
                <w:szCs w:val="21"/>
              </w:rPr>
            </w:pPr>
            <w:r>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rsidR="009E3BB5" w:rsidRPr="009D36D6" w:rsidRDefault="009E3BB5" w:rsidP="00454E5A">
            <w:pPr>
              <w:ind w:firstLineChars="0" w:firstLine="0"/>
              <w:rPr>
                <w:szCs w:val="21"/>
              </w:rPr>
            </w:pPr>
            <w:r>
              <w:rPr>
                <w:rFonts w:hint="eastAsia"/>
                <w:szCs w:val="21"/>
              </w:rPr>
              <w:t>单位：分</w:t>
            </w:r>
          </w:p>
        </w:tc>
      </w:tr>
    </w:tbl>
    <w:p w:rsidR="00EF3374" w:rsidRDefault="00A35C0B" w:rsidP="00ED2E38">
      <w:pPr>
        <w:pStyle w:val="21"/>
        <w:numPr>
          <w:ilvl w:val="1"/>
          <w:numId w:val="1"/>
        </w:numPr>
        <w:ind w:left="0" w:firstLineChars="0" w:firstLine="0"/>
      </w:pPr>
      <w:r>
        <w:rPr>
          <w:rFonts w:hint="eastAsia"/>
        </w:rPr>
        <w:t>客户</w:t>
      </w:r>
      <w:r w:rsidR="00EF3374">
        <w:rPr>
          <w:rFonts w:hint="eastAsia"/>
        </w:rPr>
        <w:t>延期持仓</w:t>
      </w:r>
      <w:r w:rsidR="00ED2E38">
        <w:rPr>
          <w:rFonts w:hint="eastAsia"/>
        </w:rPr>
        <w:t>数据文件</w:t>
      </w:r>
      <w:bookmarkEnd w:id="177"/>
    </w:p>
    <w:p w:rsidR="00ED2E38" w:rsidRDefault="00ED2E38" w:rsidP="00ED2E38">
      <w:pPr>
        <w:pStyle w:val="30"/>
        <w:numPr>
          <w:ilvl w:val="2"/>
          <w:numId w:val="1"/>
        </w:numPr>
        <w:ind w:left="0" w:firstLineChars="0" w:firstLine="0"/>
      </w:pPr>
      <w:bookmarkStart w:id="178" w:name="_Toc438719111"/>
      <w:r>
        <w:rPr>
          <w:rFonts w:hint="eastAsia"/>
        </w:rPr>
        <w:t>明细记录</w:t>
      </w:r>
      <w:bookmarkEnd w:id="178"/>
    </w:p>
    <w:p w:rsidR="00A054E4" w:rsidRPr="00A054E4" w:rsidRDefault="00A054E4" w:rsidP="00A054E4">
      <w:pPr>
        <w:ind w:firstLine="482"/>
      </w:pPr>
      <w:r w:rsidRPr="00A054E4">
        <w:rPr>
          <w:rFonts w:hint="eastAsia"/>
          <w:b/>
        </w:rPr>
        <w:t>功能说明</w:t>
      </w:r>
      <w:r>
        <w:rPr>
          <w:rFonts w:hint="eastAsia"/>
        </w:rPr>
        <w:t>：</w:t>
      </w:r>
      <w:r w:rsidRPr="009D36D6">
        <w:rPr>
          <w:szCs w:val="21"/>
        </w:rPr>
        <w:t>提供二级系统清算后核对</w:t>
      </w:r>
      <w:r>
        <w:rPr>
          <w:rFonts w:hint="eastAsia"/>
          <w:szCs w:val="21"/>
        </w:rPr>
        <w:t>延期客户</w:t>
      </w:r>
      <w:r w:rsidRPr="009D36D6">
        <w:rPr>
          <w:szCs w:val="21"/>
        </w:rPr>
        <w:t>持仓</w:t>
      </w:r>
      <w:r>
        <w:rPr>
          <w:rFonts w:hint="eastAsia"/>
          <w:szCs w:val="21"/>
        </w:rPr>
        <w:t>。</w:t>
      </w:r>
    </w:p>
    <w:tbl>
      <w:tblPr>
        <w:tblW w:w="5000"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968"/>
        <w:gridCol w:w="3162"/>
        <w:gridCol w:w="3160"/>
      </w:tblGrid>
      <w:tr w:rsidR="00C277E9"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C277E9" w:rsidRPr="00EF3374" w:rsidRDefault="00C277E9" w:rsidP="00EF3374">
            <w:pPr>
              <w:ind w:firstLineChars="0" w:firstLine="0"/>
              <w:rPr>
                <w:b/>
                <w:szCs w:val="21"/>
              </w:rPr>
            </w:pPr>
            <w:r w:rsidRPr="00EF3374">
              <w:rPr>
                <w:b/>
                <w:szCs w:val="21"/>
              </w:rPr>
              <w:t>属性描述</w:t>
            </w:r>
          </w:p>
        </w:tc>
        <w:tc>
          <w:tcPr>
            <w:tcW w:w="1907" w:type="pct"/>
            <w:tcBorders>
              <w:top w:val="outset" w:sz="6" w:space="0" w:color="111111"/>
              <w:left w:val="outset" w:sz="6" w:space="0" w:color="111111"/>
              <w:bottom w:val="outset" w:sz="6" w:space="0" w:color="111111"/>
              <w:right w:val="outset" w:sz="6" w:space="0" w:color="111111"/>
            </w:tcBorders>
            <w:shd w:val="clear" w:color="auto" w:fill="C0C0C0"/>
          </w:tcPr>
          <w:p w:rsidR="00C277E9" w:rsidRPr="00EF3374" w:rsidRDefault="00C277E9" w:rsidP="00EF3374">
            <w:pPr>
              <w:ind w:firstLineChars="0" w:firstLine="0"/>
              <w:rPr>
                <w:b/>
                <w:szCs w:val="21"/>
              </w:rPr>
            </w:pPr>
            <w:r>
              <w:rPr>
                <w:rFonts w:hint="eastAsia"/>
                <w:b/>
                <w:szCs w:val="21"/>
              </w:rPr>
              <w:t>数据类型</w:t>
            </w:r>
          </w:p>
        </w:tc>
        <w:tc>
          <w:tcPr>
            <w:tcW w:w="1906"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C277E9" w:rsidRPr="00EF3374" w:rsidRDefault="00C277E9" w:rsidP="00EF3374">
            <w:pPr>
              <w:ind w:firstLineChars="0" w:firstLine="0"/>
              <w:rPr>
                <w:b/>
                <w:szCs w:val="21"/>
              </w:rPr>
            </w:pPr>
            <w:r w:rsidRPr="00EF3374">
              <w:rPr>
                <w:b/>
                <w:szCs w:val="21"/>
              </w:rPr>
              <w:t>说明</w:t>
            </w:r>
          </w:p>
        </w:tc>
      </w:tr>
      <w:tr w:rsidR="00C277E9"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r w:rsidRPr="009D36D6">
              <w:rPr>
                <w:szCs w:val="21"/>
              </w:rPr>
              <w:t>日期</w:t>
            </w:r>
          </w:p>
        </w:tc>
        <w:tc>
          <w:tcPr>
            <w:tcW w:w="1907" w:type="pct"/>
            <w:tcBorders>
              <w:top w:val="outset" w:sz="6" w:space="0" w:color="111111"/>
              <w:left w:val="outset" w:sz="6" w:space="0" w:color="111111"/>
              <w:bottom w:val="outset" w:sz="6" w:space="0" w:color="111111"/>
              <w:right w:val="outset" w:sz="6" w:space="0" w:color="111111"/>
            </w:tcBorders>
          </w:tcPr>
          <w:p w:rsidR="00C277E9" w:rsidRPr="009D36D6" w:rsidRDefault="00C277E9" w:rsidP="006B52E4">
            <w:pPr>
              <w:ind w:firstLineChars="0" w:firstLine="0"/>
              <w:rPr>
                <w:szCs w:val="21"/>
              </w:rPr>
            </w:pPr>
            <w:r>
              <w:rPr>
                <w:rFonts w:hint="eastAsia"/>
                <w:szCs w:val="21"/>
              </w:rPr>
              <w:t>C8</w:t>
            </w:r>
          </w:p>
        </w:tc>
        <w:tc>
          <w:tcPr>
            <w:tcW w:w="1906"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r w:rsidRPr="009D36D6">
              <w:rPr>
                <w:szCs w:val="21"/>
              </w:rPr>
              <w:t>YYYYMMDD</w:t>
            </w:r>
          </w:p>
        </w:tc>
      </w:tr>
      <w:tr w:rsidR="00C277E9"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r w:rsidRPr="009D36D6">
              <w:rPr>
                <w:szCs w:val="21"/>
              </w:rPr>
              <w:t>会员代码</w:t>
            </w:r>
          </w:p>
        </w:tc>
        <w:tc>
          <w:tcPr>
            <w:tcW w:w="1907" w:type="pct"/>
            <w:tcBorders>
              <w:top w:val="outset" w:sz="6" w:space="0" w:color="111111"/>
              <w:left w:val="outset" w:sz="6" w:space="0" w:color="111111"/>
              <w:bottom w:val="outset" w:sz="6" w:space="0" w:color="111111"/>
              <w:right w:val="outset" w:sz="6" w:space="0" w:color="111111"/>
            </w:tcBorders>
          </w:tcPr>
          <w:p w:rsidR="00C277E9" w:rsidRPr="009D36D6" w:rsidRDefault="00C277E9" w:rsidP="006B52E4">
            <w:pPr>
              <w:ind w:firstLineChars="0" w:firstLine="0"/>
              <w:rPr>
                <w:szCs w:val="21"/>
              </w:rPr>
            </w:pPr>
            <w:r>
              <w:rPr>
                <w:rFonts w:hint="eastAsia"/>
                <w:szCs w:val="21"/>
              </w:rPr>
              <w:t>C4</w:t>
            </w:r>
          </w:p>
        </w:tc>
        <w:tc>
          <w:tcPr>
            <w:tcW w:w="1906"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r w:rsidRPr="009D36D6">
              <w:rPr>
                <w:szCs w:val="21"/>
              </w:rPr>
              <w:t>4</w:t>
            </w:r>
            <w:r w:rsidRPr="009D36D6">
              <w:rPr>
                <w:szCs w:val="21"/>
              </w:rPr>
              <w:t>位数字编号</w:t>
            </w:r>
          </w:p>
        </w:tc>
      </w:tr>
      <w:tr w:rsidR="00C277E9"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r w:rsidRPr="009D36D6">
              <w:rPr>
                <w:rFonts w:hint="eastAsia"/>
                <w:szCs w:val="21"/>
              </w:rPr>
              <w:t>席位</w:t>
            </w:r>
            <w:r w:rsidRPr="009D36D6">
              <w:rPr>
                <w:szCs w:val="21"/>
              </w:rPr>
              <w:t>代码</w:t>
            </w:r>
          </w:p>
        </w:tc>
        <w:tc>
          <w:tcPr>
            <w:tcW w:w="1907" w:type="pct"/>
            <w:tcBorders>
              <w:top w:val="outset" w:sz="6" w:space="0" w:color="111111"/>
              <w:left w:val="outset" w:sz="6" w:space="0" w:color="111111"/>
              <w:bottom w:val="outset" w:sz="6" w:space="0" w:color="111111"/>
              <w:right w:val="outset" w:sz="6" w:space="0" w:color="111111"/>
            </w:tcBorders>
          </w:tcPr>
          <w:p w:rsidR="00C277E9" w:rsidRPr="009D36D6" w:rsidRDefault="00C277E9" w:rsidP="006B52E4">
            <w:pPr>
              <w:ind w:firstLineChars="0" w:firstLine="0"/>
              <w:rPr>
                <w:szCs w:val="21"/>
              </w:rPr>
            </w:pPr>
            <w:r>
              <w:rPr>
                <w:rFonts w:hint="eastAsia"/>
                <w:szCs w:val="21"/>
              </w:rPr>
              <w:t>C6</w:t>
            </w:r>
          </w:p>
        </w:tc>
        <w:tc>
          <w:tcPr>
            <w:tcW w:w="1906"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r w:rsidRPr="009D36D6">
              <w:rPr>
                <w:rFonts w:hint="eastAsia"/>
                <w:szCs w:val="21"/>
              </w:rPr>
              <w:t>6</w:t>
            </w:r>
            <w:r w:rsidRPr="009D36D6">
              <w:rPr>
                <w:rFonts w:hint="eastAsia"/>
                <w:szCs w:val="21"/>
              </w:rPr>
              <w:t>位</w:t>
            </w:r>
            <w:ins w:id="179" w:author="罗莎" w:date="2016-09-30T11:40:00Z">
              <w:r w:rsidR="00F94B26">
                <w:rPr>
                  <w:rFonts w:hint="eastAsia"/>
                  <w:szCs w:val="21"/>
                </w:rPr>
                <w:t>数字编号</w:t>
              </w:r>
            </w:ins>
            <w:del w:id="180" w:author="罗莎" w:date="2016-09-30T11:40:00Z">
              <w:r w:rsidRPr="009D36D6" w:rsidDel="00F94B26">
                <w:rPr>
                  <w:szCs w:val="21"/>
                </w:rPr>
                <w:delText>字符</w:delText>
              </w:r>
            </w:del>
          </w:p>
        </w:tc>
      </w:tr>
      <w:tr w:rsidR="00C277E9"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r w:rsidRPr="009D36D6">
              <w:rPr>
                <w:rFonts w:hint="eastAsia"/>
                <w:szCs w:val="21"/>
              </w:rPr>
              <w:t>客户</w:t>
            </w:r>
            <w:r w:rsidRPr="009D36D6">
              <w:rPr>
                <w:szCs w:val="21"/>
              </w:rPr>
              <w:t>代码</w:t>
            </w:r>
          </w:p>
        </w:tc>
        <w:tc>
          <w:tcPr>
            <w:tcW w:w="1907" w:type="pct"/>
            <w:tcBorders>
              <w:top w:val="outset" w:sz="6" w:space="0" w:color="111111"/>
              <w:left w:val="outset" w:sz="6" w:space="0" w:color="111111"/>
              <w:bottom w:val="outset" w:sz="6" w:space="0" w:color="111111"/>
              <w:right w:val="outset" w:sz="6" w:space="0" w:color="111111"/>
            </w:tcBorders>
          </w:tcPr>
          <w:p w:rsidR="00C277E9" w:rsidRPr="009D36D6" w:rsidRDefault="00C277E9" w:rsidP="006B52E4">
            <w:pPr>
              <w:ind w:firstLineChars="0" w:firstLine="0"/>
              <w:rPr>
                <w:szCs w:val="21"/>
              </w:rPr>
            </w:pPr>
            <w:r>
              <w:rPr>
                <w:rFonts w:hint="eastAsia"/>
                <w:szCs w:val="21"/>
              </w:rPr>
              <w:t>C10</w:t>
            </w:r>
          </w:p>
        </w:tc>
        <w:tc>
          <w:tcPr>
            <w:tcW w:w="1906"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F94B26" w:rsidP="00EF3374">
            <w:pPr>
              <w:ind w:firstLineChars="0" w:firstLine="0"/>
              <w:rPr>
                <w:szCs w:val="21"/>
              </w:rPr>
            </w:pPr>
            <w:ins w:id="181" w:author="罗莎" w:date="2016-09-30T11:41:00Z">
              <w:r>
                <w:rPr>
                  <w:rFonts w:hint="eastAsia"/>
                  <w:szCs w:val="21"/>
                </w:rPr>
                <w:t>10</w:t>
              </w:r>
              <w:r>
                <w:rPr>
                  <w:rFonts w:hint="eastAsia"/>
                  <w:szCs w:val="21"/>
                </w:rPr>
                <w:t>位数字编号</w:t>
              </w:r>
            </w:ins>
          </w:p>
        </w:tc>
      </w:tr>
      <w:tr w:rsidR="00C277E9"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r w:rsidRPr="009D36D6">
              <w:rPr>
                <w:szCs w:val="21"/>
              </w:rPr>
              <w:t>合约代码</w:t>
            </w:r>
          </w:p>
        </w:tc>
        <w:tc>
          <w:tcPr>
            <w:tcW w:w="1907" w:type="pct"/>
            <w:tcBorders>
              <w:top w:val="outset" w:sz="6" w:space="0" w:color="111111"/>
              <w:left w:val="outset" w:sz="6" w:space="0" w:color="111111"/>
              <w:bottom w:val="outset" w:sz="6" w:space="0" w:color="111111"/>
              <w:right w:val="outset" w:sz="6" w:space="0" w:color="111111"/>
            </w:tcBorders>
          </w:tcPr>
          <w:p w:rsidR="00C277E9" w:rsidRPr="009D36D6" w:rsidRDefault="00C277E9" w:rsidP="006B52E4">
            <w:pPr>
              <w:ind w:firstLineChars="0" w:firstLine="0"/>
              <w:rPr>
                <w:szCs w:val="21"/>
              </w:rPr>
            </w:pPr>
            <w:r>
              <w:rPr>
                <w:rFonts w:hint="eastAsia"/>
                <w:szCs w:val="21"/>
              </w:rPr>
              <w:t>C</w:t>
            </w:r>
            <w:r w:rsidR="00F90E7C">
              <w:rPr>
                <w:rFonts w:hint="eastAsia"/>
                <w:szCs w:val="21"/>
              </w:rPr>
              <w:t>20</w:t>
            </w:r>
          </w:p>
        </w:tc>
        <w:tc>
          <w:tcPr>
            <w:tcW w:w="1906"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r w:rsidRPr="009D36D6">
              <w:rPr>
                <w:szCs w:val="21"/>
              </w:rPr>
              <w:t>最长</w:t>
            </w:r>
            <w:r w:rsidRPr="009D36D6">
              <w:rPr>
                <w:szCs w:val="21"/>
              </w:rPr>
              <w:t>8</w:t>
            </w:r>
            <w:r w:rsidRPr="009D36D6">
              <w:rPr>
                <w:szCs w:val="21"/>
              </w:rPr>
              <w:t>位字符</w:t>
            </w:r>
          </w:p>
        </w:tc>
      </w:tr>
      <w:tr w:rsidR="00C277E9"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r w:rsidRPr="009D36D6">
              <w:rPr>
                <w:szCs w:val="21"/>
              </w:rPr>
              <w:t>多头持仓量</w:t>
            </w:r>
          </w:p>
        </w:tc>
        <w:tc>
          <w:tcPr>
            <w:tcW w:w="1907" w:type="pct"/>
            <w:tcBorders>
              <w:top w:val="outset" w:sz="6" w:space="0" w:color="111111"/>
              <w:left w:val="outset" w:sz="6" w:space="0" w:color="111111"/>
              <w:bottom w:val="outset" w:sz="6" w:space="0" w:color="111111"/>
              <w:right w:val="outset" w:sz="6" w:space="0" w:color="111111"/>
            </w:tcBorders>
          </w:tcPr>
          <w:p w:rsidR="00C277E9" w:rsidRPr="009D36D6" w:rsidRDefault="00C277E9" w:rsidP="006B52E4">
            <w:pPr>
              <w:ind w:firstLineChars="0" w:firstLine="0"/>
              <w:rPr>
                <w:szCs w:val="21"/>
              </w:rPr>
            </w:pPr>
            <w:r>
              <w:rPr>
                <w:rFonts w:hint="eastAsia"/>
                <w:szCs w:val="21"/>
              </w:rPr>
              <w:t>N1</w:t>
            </w:r>
            <w:r w:rsidR="00014733">
              <w:rPr>
                <w:rFonts w:hint="eastAsia"/>
                <w:szCs w:val="21"/>
              </w:rPr>
              <w:t>8</w:t>
            </w:r>
          </w:p>
        </w:tc>
        <w:tc>
          <w:tcPr>
            <w:tcW w:w="1906"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p>
        </w:tc>
      </w:tr>
      <w:tr w:rsidR="00014733"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014733" w:rsidRPr="009D36D6" w:rsidRDefault="00014733" w:rsidP="00EF3374">
            <w:pPr>
              <w:ind w:firstLineChars="0" w:firstLine="0"/>
              <w:rPr>
                <w:szCs w:val="21"/>
              </w:rPr>
            </w:pPr>
            <w:r w:rsidRPr="009D36D6">
              <w:rPr>
                <w:szCs w:val="21"/>
              </w:rPr>
              <w:t>空头持仓量</w:t>
            </w:r>
          </w:p>
        </w:tc>
        <w:tc>
          <w:tcPr>
            <w:tcW w:w="1907" w:type="pct"/>
            <w:tcBorders>
              <w:top w:val="outset" w:sz="6" w:space="0" w:color="111111"/>
              <w:left w:val="outset" w:sz="6" w:space="0" w:color="111111"/>
              <w:bottom w:val="outset" w:sz="6" w:space="0" w:color="111111"/>
              <w:right w:val="outset" w:sz="6" w:space="0" w:color="111111"/>
            </w:tcBorders>
          </w:tcPr>
          <w:p w:rsidR="00014733" w:rsidRPr="009D36D6" w:rsidRDefault="00014733" w:rsidP="006B52E4">
            <w:pPr>
              <w:ind w:firstLineChars="0" w:firstLine="0"/>
              <w:rPr>
                <w:szCs w:val="21"/>
              </w:rPr>
            </w:pPr>
            <w:r w:rsidRPr="009D4DBC">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vAlign w:val="center"/>
          </w:tcPr>
          <w:p w:rsidR="00014733" w:rsidRPr="009D36D6" w:rsidRDefault="00014733" w:rsidP="00EF3374">
            <w:pPr>
              <w:ind w:firstLineChars="0" w:firstLine="0"/>
              <w:rPr>
                <w:szCs w:val="21"/>
              </w:rPr>
            </w:pPr>
          </w:p>
        </w:tc>
      </w:tr>
      <w:tr w:rsidR="00014733"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014733" w:rsidRPr="009D36D6" w:rsidRDefault="00014733" w:rsidP="00EF3374">
            <w:pPr>
              <w:ind w:firstLineChars="0" w:firstLine="0"/>
              <w:rPr>
                <w:szCs w:val="21"/>
              </w:rPr>
            </w:pPr>
            <w:r w:rsidRPr="009D36D6">
              <w:rPr>
                <w:szCs w:val="21"/>
              </w:rPr>
              <w:t>今日多头开仓</w:t>
            </w:r>
          </w:p>
        </w:tc>
        <w:tc>
          <w:tcPr>
            <w:tcW w:w="1907" w:type="pct"/>
            <w:tcBorders>
              <w:top w:val="outset" w:sz="6" w:space="0" w:color="111111"/>
              <w:left w:val="outset" w:sz="6" w:space="0" w:color="111111"/>
              <w:bottom w:val="outset" w:sz="6" w:space="0" w:color="111111"/>
              <w:right w:val="outset" w:sz="6" w:space="0" w:color="111111"/>
            </w:tcBorders>
          </w:tcPr>
          <w:p w:rsidR="00014733" w:rsidRPr="009D36D6" w:rsidRDefault="00014733" w:rsidP="006B52E4">
            <w:pPr>
              <w:ind w:firstLineChars="0" w:firstLine="0"/>
              <w:rPr>
                <w:szCs w:val="21"/>
              </w:rPr>
            </w:pPr>
            <w:r w:rsidRPr="009D4DBC">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vAlign w:val="center"/>
          </w:tcPr>
          <w:p w:rsidR="00014733" w:rsidRPr="009D36D6" w:rsidRDefault="00014733" w:rsidP="00EF3374">
            <w:pPr>
              <w:ind w:firstLineChars="0" w:firstLine="0"/>
              <w:rPr>
                <w:szCs w:val="21"/>
              </w:rPr>
            </w:pPr>
          </w:p>
        </w:tc>
      </w:tr>
      <w:tr w:rsidR="00014733"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014733" w:rsidRPr="009D36D6" w:rsidRDefault="00014733" w:rsidP="00EF3374">
            <w:pPr>
              <w:ind w:firstLineChars="0" w:firstLine="0"/>
              <w:rPr>
                <w:szCs w:val="21"/>
              </w:rPr>
            </w:pPr>
            <w:r w:rsidRPr="009D36D6">
              <w:rPr>
                <w:szCs w:val="21"/>
              </w:rPr>
              <w:t>今日空头开仓</w:t>
            </w:r>
          </w:p>
        </w:tc>
        <w:tc>
          <w:tcPr>
            <w:tcW w:w="1907" w:type="pct"/>
            <w:tcBorders>
              <w:top w:val="outset" w:sz="6" w:space="0" w:color="111111"/>
              <w:left w:val="outset" w:sz="6" w:space="0" w:color="111111"/>
              <w:bottom w:val="outset" w:sz="6" w:space="0" w:color="111111"/>
              <w:right w:val="outset" w:sz="6" w:space="0" w:color="111111"/>
            </w:tcBorders>
          </w:tcPr>
          <w:p w:rsidR="00014733" w:rsidRPr="009D36D6" w:rsidRDefault="00014733" w:rsidP="006B52E4">
            <w:pPr>
              <w:ind w:firstLineChars="0" w:firstLine="0"/>
              <w:rPr>
                <w:szCs w:val="21"/>
              </w:rPr>
            </w:pPr>
            <w:r w:rsidRPr="009D4DBC">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vAlign w:val="center"/>
          </w:tcPr>
          <w:p w:rsidR="00014733" w:rsidRPr="009D36D6" w:rsidRDefault="00014733" w:rsidP="00EF3374">
            <w:pPr>
              <w:ind w:firstLineChars="0" w:firstLine="0"/>
              <w:rPr>
                <w:szCs w:val="21"/>
              </w:rPr>
            </w:pPr>
          </w:p>
        </w:tc>
      </w:tr>
      <w:tr w:rsidR="00014733"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014733" w:rsidRPr="009D36D6" w:rsidRDefault="00014733" w:rsidP="00EF3374">
            <w:pPr>
              <w:ind w:firstLineChars="0" w:firstLine="0"/>
              <w:rPr>
                <w:szCs w:val="21"/>
              </w:rPr>
            </w:pPr>
            <w:r w:rsidRPr="009D36D6">
              <w:rPr>
                <w:szCs w:val="21"/>
              </w:rPr>
              <w:t>今日多头平仓</w:t>
            </w:r>
          </w:p>
        </w:tc>
        <w:tc>
          <w:tcPr>
            <w:tcW w:w="1907" w:type="pct"/>
            <w:tcBorders>
              <w:top w:val="outset" w:sz="6" w:space="0" w:color="111111"/>
              <w:left w:val="outset" w:sz="6" w:space="0" w:color="111111"/>
              <w:bottom w:val="outset" w:sz="6" w:space="0" w:color="111111"/>
              <w:right w:val="outset" w:sz="6" w:space="0" w:color="111111"/>
            </w:tcBorders>
          </w:tcPr>
          <w:p w:rsidR="00014733" w:rsidRPr="009D36D6" w:rsidRDefault="00014733" w:rsidP="006B52E4">
            <w:pPr>
              <w:ind w:firstLineChars="0" w:firstLine="0"/>
              <w:rPr>
                <w:szCs w:val="21"/>
              </w:rPr>
            </w:pPr>
            <w:r w:rsidRPr="009D4DBC">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vAlign w:val="center"/>
          </w:tcPr>
          <w:p w:rsidR="00014733" w:rsidRPr="009D36D6" w:rsidRDefault="00014733" w:rsidP="00EF3374">
            <w:pPr>
              <w:ind w:firstLineChars="0" w:firstLine="0"/>
              <w:rPr>
                <w:szCs w:val="21"/>
              </w:rPr>
            </w:pPr>
          </w:p>
        </w:tc>
      </w:tr>
      <w:tr w:rsidR="00014733"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014733" w:rsidRPr="009D36D6" w:rsidRDefault="00014733" w:rsidP="00EF3374">
            <w:pPr>
              <w:ind w:firstLineChars="0" w:firstLine="0"/>
              <w:rPr>
                <w:szCs w:val="21"/>
              </w:rPr>
            </w:pPr>
            <w:r w:rsidRPr="009D36D6">
              <w:rPr>
                <w:szCs w:val="21"/>
              </w:rPr>
              <w:t>今日空头平仓</w:t>
            </w:r>
          </w:p>
        </w:tc>
        <w:tc>
          <w:tcPr>
            <w:tcW w:w="1907" w:type="pct"/>
            <w:tcBorders>
              <w:top w:val="outset" w:sz="6" w:space="0" w:color="111111"/>
              <w:left w:val="outset" w:sz="6" w:space="0" w:color="111111"/>
              <w:bottom w:val="outset" w:sz="6" w:space="0" w:color="111111"/>
              <w:right w:val="outset" w:sz="6" w:space="0" w:color="111111"/>
            </w:tcBorders>
          </w:tcPr>
          <w:p w:rsidR="00014733" w:rsidRPr="009D36D6" w:rsidRDefault="00014733" w:rsidP="006B52E4">
            <w:pPr>
              <w:ind w:firstLineChars="0" w:firstLine="0"/>
              <w:rPr>
                <w:szCs w:val="21"/>
              </w:rPr>
            </w:pPr>
            <w:r w:rsidRPr="009D4DBC">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vAlign w:val="center"/>
          </w:tcPr>
          <w:p w:rsidR="00014733" w:rsidRPr="009D36D6" w:rsidRDefault="00014733" w:rsidP="00EF3374">
            <w:pPr>
              <w:ind w:firstLineChars="0" w:firstLine="0"/>
              <w:rPr>
                <w:szCs w:val="21"/>
              </w:rPr>
            </w:pPr>
          </w:p>
        </w:tc>
      </w:tr>
      <w:tr w:rsidR="00C277E9" w:rsidRPr="009D36D6"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r w:rsidRPr="009D36D6">
              <w:rPr>
                <w:szCs w:val="21"/>
              </w:rPr>
              <w:t>交易盈亏</w:t>
            </w:r>
          </w:p>
        </w:tc>
        <w:tc>
          <w:tcPr>
            <w:tcW w:w="1907" w:type="pct"/>
            <w:tcBorders>
              <w:top w:val="outset" w:sz="6" w:space="0" w:color="111111"/>
              <w:left w:val="outset" w:sz="6" w:space="0" w:color="111111"/>
              <w:bottom w:val="outset" w:sz="6" w:space="0" w:color="111111"/>
              <w:right w:val="outset" w:sz="6" w:space="0" w:color="111111"/>
            </w:tcBorders>
          </w:tcPr>
          <w:p w:rsidR="00C277E9" w:rsidRPr="009D36D6" w:rsidRDefault="00C277E9" w:rsidP="006B52E4">
            <w:pPr>
              <w:ind w:firstLineChars="0" w:firstLine="0"/>
              <w:rPr>
                <w:szCs w:val="21"/>
              </w:rPr>
            </w:pPr>
            <w:r>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014733" w:rsidP="00EF3374">
            <w:pPr>
              <w:ind w:firstLineChars="0" w:firstLine="0"/>
              <w:rPr>
                <w:szCs w:val="21"/>
              </w:rPr>
            </w:pPr>
            <w:r>
              <w:rPr>
                <w:rFonts w:hint="eastAsia"/>
                <w:szCs w:val="21"/>
              </w:rPr>
              <w:t>单位：分</w:t>
            </w:r>
          </w:p>
        </w:tc>
      </w:tr>
      <w:tr w:rsidR="00014733" w:rsidRPr="009D36D6" w:rsidTr="00D4713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014733" w:rsidRPr="009D36D6" w:rsidRDefault="00014733" w:rsidP="00EF3374">
            <w:pPr>
              <w:ind w:firstLineChars="0" w:firstLine="0"/>
              <w:rPr>
                <w:szCs w:val="21"/>
              </w:rPr>
            </w:pPr>
            <w:r w:rsidRPr="009D36D6">
              <w:rPr>
                <w:szCs w:val="21"/>
              </w:rPr>
              <w:t>手续费</w:t>
            </w:r>
          </w:p>
        </w:tc>
        <w:tc>
          <w:tcPr>
            <w:tcW w:w="1907" w:type="pct"/>
            <w:tcBorders>
              <w:top w:val="outset" w:sz="6" w:space="0" w:color="111111"/>
              <w:left w:val="outset" w:sz="6" w:space="0" w:color="111111"/>
              <w:bottom w:val="outset" w:sz="6" w:space="0" w:color="111111"/>
              <w:right w:val="outset" w:sz="6" w:space="0" w:color="111111"/>
            </w:tcBorders>
          </w:tcPr>
          <w:p w:rsidR="00014733" w:rsidRPr="009D36D6" w:rsidRDefault="00014733" w:rsidP="006B52E4">
            <w:pPr>
              <w:ind w:firstLineChars="0" w:firstLine="0"/>
              <w:rPr>
                <w:szCs w:val="21"/>
              </w:rPr>
            </w:pPr>
            <w:r>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tcPr>
          <w:p w:rsidR="00014733" w:rsidRPr="009D36D6" w:rsidRDefault="00014733" w:rsidP="00EF3374">
            <w:pPr>
              <w:ind w:firstLineChars="0" w:firstLine="0"/>
              <w:rPr>
                <w:szCs w:val="21"/>
              </w:rPr>
            </w:pPr>
            <w:r w:rsidRPr="00094475">
              <w:rPr>
                <w:rFonts w:hint="eastAsia"/>
                <w:szCs w:val="21"/>
              </w:rPr>
              <w:t>单位：分</w:t>
            </w:r>
          </w:p>
        </w:tc>
      </w:tr>
      <w:tr w:rsidR="00014733" w:rsidRPr="009D36D6" w:rsidTr="00D4713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014733" w:rsidRPr="009D36D6" w:rsidRDefault="00014733" w:rsidP="00EF3374">
            <w:pPr>
              <w:ind w:firstLineChars="0" w:firstLine="0"/>
              <w:rPr>
                <w:szCs w:val="21"/>
              </w:rPr>
            </w:pPr>
            <w:r w:rsidRPr="009D36D6">
              <w:rPr>
                <w:szCs w:val="21"/>
              </w:rPr>
              <w:t>保证金</w:t>
            </w:r>
          </w:p>
        </w:tc>
        <w:tc>
          <w:tcPr>
            <w:tcW w:w="1907" w:type="pct"/>
            <w:tcBorders>
              <w:top w:val="outset" w:sz="6" w:space="0" w:color="111111"/>
              <w:left w:val="outset" w:sz="6" w:space="0" w:color="111111"/>
              <w:bottom w:val="outset" w:sz="6" w:space="0" w:color="111111"/>
              <w:right w:val="outset" w:sz="6" w:space="0" w:color="111111"/>
            </w:tcBorders>
          </w:tcPr>
          <w:p w:rsidR="00014733" w:rsidRPr="009D36D6" w:rsidRDefault="00014733" w:rsidP="006B52E4">
            <w:pPr>
              <w:ind w:firstLineChars="0" w:firstLine="0"/>
              <w:rPr>
                <w:szCs w:val="21"/>
              </w:rPr>
            </w:pPr>
            <w:r>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tcPr>
          <w:p w:rsidR="00014733" w:rsidRPr="009D36D6" w:rsidRDefault="00014733" w:rsidP="00EF3374">
            <w:pPr>
              <w:ind w:firstLineChars="0" w:firstLine="0"/>
              <w:rPr>
                <w:szCs w:val="21"/>
              </w:rPr>
            </w:pPr>
            <w:r w:rsidRPr="00094475">
              <w:rPr>
                <w:rFonts w:hint="eastAsia"/>
                <w:szCs w:val="21"/>
              </w:rPr>
              <w:t>单位：分</w:t>
            </w:r>
          </w:p>
        </w:tc>
      </w:tr>
      <w:tr w:rsidR="00C277E9" w:rsidRPr="009D36D6" w:rsidTr="002F6B06">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r w:rsidRPr="009D36D6">
              <w:rPr>
                <w:szCs w:val="21"/>
              </w:rPr>
              <w:t>结算价</w:t>
            </w:r>
          </w:p>
        </w:tc>
        <w:tc>
          <w:tcPr>
            <w:tcW w:w="1907" w:type="pct"/>
            <w:tcBorders>
              <w:top w:val="outset" w:sz="6" w:space="0" w:color="111111"/>
              <w:left w:val="outset" w:sz="6" w:space="0" w:color="111111"/>
              <w:bottom w:val="single" w:sz="4" w:space="0" w:color="auto"/>
              <w:right w:val="outset" w:sz="6" w:space="0" w:color="111111"/>
            </w:tcBorders>
          </w:tcPr>
          <w:p w:rsidR="00C277E9" w:rsidRPr="009D36D6" w:rsidRDefault="002D7507" w:rsidP="006B52E4">
            <w:pPr>
              <w:ind w:firstLineChars="0" w:firstLine="0"/>
              <w:rPr>
                <w:szCs w:val="21"/>
              </w:rPr>
            </w:pPr>
            <w:r>
              <w:rPr>
                <w:rFonts w:hint="eastAsia"/>
                <w:szCs w:val="21"/>
              </w:rPr>
              <w:t>N</w:t>
            </w:r>
            <w:r>
              <w:rPr>
                <w:szCs w:val="21"/>
              </w:rPr>
              <w:t>(</w:t>
            </w:r>
            <w:r>
              <w:rPr>
                <w:rFonts w:hint="eastAsia"/>
                <w:szCs w:val="21"/>
              </w:rPr>
              <w:t>12,6)</w:t>
            </w:r>
          </w:p>
        </w:tc>
        <w:tc>
          <w:tcPr>
            <w:tcW w:w="1906" w:type="pct"/>
            <w:tcBorders>
              <w:top w:val="outset" w:sz="6" w:space="0" w:color="111111"/>
              <w:left w:val="outset" w:sz="6" w:space="0" w:color="111111"/>
              <w:bottom w:val="outset" w:sz="6" w:space="0" w:color="111111"/>
              <w:right w:val="outset" w:sz="6" w:space="0" w:color="111111"/>
            </w:tcBorders>
            <w:vAlign w:val="center"/>
          </w:tcPr>
          <w:p w:rsidR="00C277E9" w:rsidRPr="009D36D6" w:rsidRDefault="00C277E9" w:rsidP="00EF3374">
            <w:pPr>
              <w:ind w:firstLineChars="0" w:firstLine="0"/>
              <w:rPr>
                <w:szCs w:val="21"/>
              </w:rPr>
            </w:pPr>
          </w:p>
        </w:tc>
      </w:tr>
      <w:tr w:rsidR="00C277E9" w:rsidRPr="009D36D6" w:rsidTr="002F6B06">
        <w:trPr>
          <w:jc w:val="center"/>
        </w:trPr>
        <w:tc>
          <w:tcPr>
            <w:tcW w:w="1187" w:type="pct"/>
            <w:tcBorders>
              <w:top w:val="outset" w:sz="6" w:space="0" w:color="111111"/>
              <w:left w:val="outset" w:sz="6" w:space="0" w:color="111111"/>
              <w:bottom w:val="outset" w:sz="6" w:space="0" w:color="111111"/>
              <w:right w:val="single" w:sz="4" w:space="0" w:color="auto"/>
            </w:tcBorders>
            <w:vAlign w:val="center"/>
          </w:tcPr>
          <w:p w:rsidR="00C277E9" w:rsidRPr="009D36D6" w:rsidRDefault="00C277E9" w:rsidP="00EF3374">
            <w:pPr>
              <w:ind w:firstLineChars="0" w:firstLine="0"/>
              <w:rPr>
                <w:szCs w:val="21"/>
              </w:rPr>
            </w:pPr>
            <w:proofErr w:type="gramStart"/>
            <w:r w:rsidRPr="009D36D6">
              <w:rPr>
                <w:szCs w:val="21"/>
              </w:rPr>
              <w:t>递延费</w:t>
            </w:r>
            <w:proofErr w:type="gramEnd"/>
          </w:p>
        </w:tc>
        <w:tc>
          <w:tcPr>
            <w:tcW w:w="1907" w:type="pct"/>
            <w:tcBorders>
              <w:top w:val="single" w:sz="4" w:space="0" w:color="auto"/>
              <w:left w:val="single" w:sz="4" w:space="0" w:color="auto"/>
              <w:bottom w:val="single" w:sz="4" w:space="0" w:color="auto"/>
              <w:right w:val="single" w:sz="4" w:space="0" w:color="auto"/>
            </w:tcBorders>
          </w:tcPr>
          <w:p w:rsidR="00C277E9" w:rsidRPr="009D36D6" w:rsidRDefault="002F6B06" w:rsidP="00EF3374">
            <w:pPr>
              <w:ind w:firstLineChars="0" w:firstLine="0"/>
              <w:rPr>
                <w:szCs w:val="21"/>
              </w:rPr>
            </w:pPr>
            <w:r>
              <w:rPr>
                <w:rFonts w:hint="eastAsia"/>
                <w:szCs w:val="21"/>
              </w:rPr>
              <w:t>N18</w:t>
            </w:r>
          </w:p>
        </w:tc>
        <w:tc>
          <w:tcPr>
            <w:tcW w:w="1906" w:type="pct"/>
            <w:tcBorders>
              <w:left w:val="single" w:sz="4" w:space="0" w:color="auto"/>
            </w:tcBorders>
            <w:vAlign w:val="center"/>
          </w:tcPr>
          <w:p w:rsidR="00C277E9" w:rsidRPr="009D36D6" w:rsidRDefault="00014733" w:rsidP="00EF3374">
            <w:pPr>
              <w:ind w:firstLineChars="0" w:firstLine="0"/>
              <w:rPr>
                <w:szCs w:val="21"/>
              </w:rPr>
            </w:pPr>
            <w:r>
              <w:rPr>
                <w:rFonts w:hint="eastAsia"/>
                <w:szCs w:val="21"/>
              </w:rPr>
              <w:t>单位：分</w:t>
            </w:r>
          </w:p>
        </w:tc>
      </w:tr>
    </w:tbl>
    <w:p w:rsidR="00EF3374" w:rsidRPr="00B838D7" w:rsidRDefault="00EF3374" w:rsidP="00156908">
      <w:pPr>
        <w:ind w:firstLine="480"/>
      </w:pPr>
    </w:p>
    <w:p w:rsidR="008263E9" w:rsidRDefault="003E7A75" w:rsidP="008263E9">
      <w:pPr>
        <w:pStyle w:val="1"/>
        <w:numPr>
          <w:ilvl w:val="0"/>
          <w:numId w:val="1"/>
        </w:numPr>
      </w:pPr>
      <w:bookmarkStart w:id="182" w:name="_Toc438719112"/>
      <w:r>
        <w:rPr>
          <w:rFonts w:hint="eastAsia"/>
        </w:rPr>
        <w:t>成交单</w:t>
      </w:r>
      <w:r w:rsidR="006E18FE">
        <w:rPr>
          <w:rFonts w:hint="eastAsia"/>
        </w:rPr>
        <w:t>数据</w:t>
      </w:r>
      <w:bookmarkEnd w:id="182"/>
    </w:p>
    <w:p w:rsidR="00033BA1" w:rsidRPr="009D36D6" w:rsidRDefault="00033BA1" w:rsidP="008821F1">
      <w:pPr>
        <w:pStyle w:val="21"/>
        <w:numPr>
          <w:ilvl w:val="1"/>
          <w:numId w:val="1"/>
        </w:numPr>
        <w:ind w:left="0" w:firstLineChars="0" w:firstLine="0"/>
      </w:pPr>
      <w:bookmarkStart w:id="183" w:name="_Toc429318959"/>
      <w:bookmarkStart w:id="184" w:name="_Toc438719113"/>
      <w:r w:rsidRPr="009D36D6">
        <w:t>现货成交单</w:t>
      </w:r>
      <w:bookmarkEnd w:id="183"/>
      <w:r w:rsidR="008821F1">
        <w:rPr>
          <w:rFonts w:hint="eastAsia"/>
        </w:rPr>
        <w:t>数据文件</w:t>
      </w:r>
      <w:bookmarkEnd w:id="184"/>
    </w:p>
    <w:p w:rsidR="008821F1" w:rsidRDefault="008821F1" w:rsidP="008821F1">
      <w:pPr>
        <w:pStyle w:val="30"/>
        <w:numPr>
          <w:ilvl w:val="2"/>
          <w:numId w:val="1"/>
        </w:numPr>
        <w:ind w:left="0" w:firstLineChars="0" w:firstLine="0"/>
      </w:pPr>
      <w:bookmarkStart w:id="185" w:name="_Toc438719114"/>
      <w:r>
        <w:rPr>
          <w:rFonts w:hint="eastAsia"/>
        </w:rPr>
        <w:t>明细记录</w:t>
      </w:r>
      <w:bookmarkEnd w:id="185"/>
    </w:p>
    <w:p w:rsidR="00033BA1" w:rsidRPr="009D36D6" w:rsidRDefault="00BC238B" w:rsidP="00033BA1">
      <w:pPr>
        <w:ind w:firstLine="482"/>
        <w:rPr>
          <w:b/>
          <w:szCs w:val="21"/>
        </w:rPr>
      </w:pPr>
      <w:r>
        <w:rPr>
          <w:rFonts w:hint="eastAsia"/>
          <w:b/>
          <w:szCs w:val="21"/>
        </w:rPr>
        <w:t>功能说明</w:t>
      </w:r>
      <w:r w:rsidR="00033BA1" w:rsidRPr="009D36D6">
        <w:rPr>
          <w:b/>
          <w:szCs w:val="21"/>
        </w:rPr>
        <w:t>：</w:t>
      </w:r>
      <w:r w:rsidR="00033BA1" w:rsidRPr="009D36D6">
        <w:rPr>
          <w:szCs w:val="21"/>
        </w:rPr>
        <w:t>提供二级系统清算前核对现货成交单</w:t>
      </w:r>
      <w:r w:rsidR="00033BA1" w:rsidRPr="009D36D6">
        <w:rPr>
          <w:rFonts w:hint="eastAsia"/>
          <w:szCs w:val="21"/>
        </w:rPr>
        <w:t>。不包含参与当日清算的询价</w:t>
      </w:r>
      <w:proofErr w:type="gramStart"/>
      <w:r w:rsidR="00033BA1" w:rsidRPr="009D36D6">
        <w:rPr>
          <w:rFonts w:hint="eastAsia"/>
          <w:szCs w:val="21"/>
        </w:rPr>
        <w:t>即远掉成交</w:t>
      </w:r>
      <w:proofErr w:type="gramEnd"/>
      <w:r w:rsidR="00033BA1" w:rsidRPr="009D36D6">
        <w:rPr>
          <w:rFonts w:hint="eastAsia"/>
          <w:szCs w:val="21"/>
        </w:rPr>
        <w:t>数据。</w:t>
      </w:r>
    </w:p>
    <w:tbl>
      <w:tblPr>
        <w:tblW w:w="5345"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572"/>
        <w:gridCol w:w="1140"/>
        <w:gridCol w:w="6150"/>
      </w:tblGrid>
      <w:tr w:rsidR="002F6B06" w:rsidRPr="009D36D6" w:rsidTr="002F6B06">
        <w:trPr>
          <w:tblHeader/>
          <w:jc w:val="center"/>
        </w:trPr>
        <w:tc>
          <w:tcPr>
            <w:tcW w:w="887"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2F6B06" w:rsidRPr="00EE0069" w:rsidRDefault="002F6B06" w:rsidP="00EE0069">
            <w:pPr>
              <w:ind w:firstLineChars="0" w:firstLine="0"/>
              <w:rPr>
                <w:b/>
                <w:szCs w:val="21"/>
              </w:rPr>
            </w:pPr>
            <w:r w:rsidRPr="00EE0069">
              <w:rPr>
                <w:b/>
                <w:szCs w:val="21"/>
              </w:rPr>
              <w:t>属性描述</w:t>
            </w:r>
          </w:p>
        </w:tc>
        <w:tc>
          <w:tcPr>
            <w:tcW w:w="643" w:type="pct"/>
            <w:tcBorders>
              <w:top w:val="outset" w:sz="6" w:space="0" w:color="111111"/>
              <w:left w:val="outset" w:sz="6" w:space="0" w:color="111111"/>
              <w:bottom w:val="outset" w:sz="6" w:space="0" w:color="111111"/>
              <w:right w:val="outset" w:sz="6" w:space="0" w:color="111111"/>
            </w:tcBorders>
            <w:shd w:val="clear" w:color="auto" w:fill="C0C0C0"/>
          </w:tcPr>
          <w:p w:rsidR="002F6B06" w:rsidRPr="00EE0069" w:rsidRDefault="002F6B06" w:rsidP="00EE0069">
            <w:pPr>
              <w:ind w:firstLineChars="0" w:firstLine="0"/>
              <w:rPr>
                <w:b/>
                <w:szCs w:val="21"/>
              </w:rPr>
            </w:pPr>
            <w:r>
              <w:rPr>
                <w:rFonts w:hint="eastAsia"/>
                <w:b/>
                <w:szCs w:val="21"/>
              </w:rPr>
              <w:t>数据类型</w:t>
            </w:r>
          </w:p>
        </w:tc>
        <w:tc>
          <w:tcPr>
            <w:tcW w:w="3470" w:type="pct"/>
            <w:tcBorders>
              <w:top w:val="outset" w:sz="6" w:space="0" w:color="111111"/>
              <w:left w:val="outset" w:sz="6" w:space="0" w:color="111111"/>
              <w:bottom w:val="outset" w:sz="6" w:space="0" w:color="111111"/>
              <w:right w:val="outset" w:sz="6" w:space="0" w:color="111111"/>
            </w:tcBorders>
            <w:shd w:val="clear" w:color="auto" w:fill="C0C0C0"/>
          </w:tcPr>
          <w:p w:rsidR="002F6B06" w:rsidRPr="00EE0069" w:rsidRDefault="002F6B06" w:rsidP="00EE0069">
            <w:pPr>
              <w:ind w:firstLineChars="0" w:firstLine="0"/>
              <w:rPr>
                <w:b/>
                <w:szCs w:val="21"/>
              </w:rPr>
            </w:pPr>
            <w:r w:rsidRPr="00EE0069">
              <w:rPr>
                <w:b/>
                <w:szCs w:val="21"/>
              </w:rPr>
              <w:t>说明</w:t>
            </w:r>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r w:rsidRPr="009D36D6">
              <w:rPr>
                <w:szCs w:val="21"/>
              </w:rPr>
              <w:t>成交编号</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Pr>
                <w:rFonts w:hint="eastAsia"/>
                <w:szCs w:val="21"/>
              </w:rPr>
              <w:t>C18</w:t>
            </w:r>
          </w:p>
        </w:tc>
        <w:tc>
          <w:tcPr>
            <w:tcW w:w="3470"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sidRPr="009D36D6">
              <w:rPr>
                <w:rFonts w:hint="eastAsia"/>
                <w:szCs w:val="21"/>
              </w:rPr>
              <w:t>成交记录的唯一编号。</w:t>
            </w:r>
          </w:p>
          <w:p w:rsidR="002F6B06" w:rsidRPr="009D36D6" w:rsidDel="00F50440" w:rsidRDefault="002F6B06" w:rsidP="00F50440">
            <w:pPr>
              <w:ind w:firstLineChars="0" w:firstLine="0"/>
              <w:rPr>
                <w:del w:id="186" w:author="罗莎" w:date="2016-09-30T11:51:00Z"/>
                <w:szCs w:val="21"/>
              </w:rPr>
            </w:pPr>
            <w:r w:rsidRPr="009D36D6">
              <w:rPr>
                <w:rFonts w:hint="eastAsia"/>
                <w:szCs w:val="21"/>
              </w:rPr>
              <w:t>竞价系统生成的现货成交单，</w:t>
            </w:r>
            <w:del w:id="187" w:author="罗莎" w:date="2016-09-30T11:51:00Z">
              <w:r w:rsidRPr="009D36D6" w:rsidDel="00F50440">
                <w:rPr>
                  <w:rFonts w:hint="eastAsia"/>
                  <w:szCs w:val="21"/>
                </w:rPr>
                <w:delText>其成交编号规则：</w:delText>
              </w:r>
              <w:r w:rsidRPr="009D36D6" w:rsidDel="00F50440">
                <w:rPr>
                  <w:szCs w:val="21"/>
                </w:rPr>
                <w:delText>YYYYMMDD+</w:delText>
              </w:r>
              <w:r w:rsidRPr="009D36D6" w:rsidDel="00F50440">
                <w:rPr>
                  <w:rFonts w:hint="eastAsia"/>
                  <w:szCs w:val="21"/>
                </w:rPr>
                <w:delText>00+6</w:delText>
              </w:r>
              <w:r w:rsidRPr="009D36D6" w:rsidDel="00F50440">
                <w:rPr>
                  <w:szCs w:val="21"/>
                </w:rPr>
                <w:delText>位数字编号</w:delText>
              </w:r>
              <w:r w:rsidRPr="009D36D6" w:rsidDel="00F50440">
                <w:rPr>
                  <w:rFonts w:hint="eastAsia"/>
                  <w:szCs w:val="21"/>
                </w:rPr>
                <w:delText>。</w:delText>
              </w:r>
            </w:del>
          </w:p>
          <w:p w:rsidR="002F6B06" w:rsidRPr="009D36D6" w:rsidRDefault="002F6B06" w:rsidP="004A689C">
            <w:pPr>
              <w:ind w:firstLineChars="0" w:firstLine="0"/>
              <w:rPr>
                <w:szCs w:val="21"/>
              </w:rPr>
            </w:pPr>
            <w:del w:id="188" w:author="罗莎" w:date="2016-09-30T11:51:00Z">
              <w:r w:rsidRPr="009D36D6" w:rsidDel="00F50440">
                <w:rPr>
                  <w:rFonts w:hint="eastAsia"/>
                  <w:szCs w:val="21"/>
                </w:rPr>
                <w:delText>成交编号扩容变更上线后，竞价系统生成的现货成交单，</w:delText>
              </w:r>
            </w:del>
            <w:r w:rsidRPr="009D36D6">
              <w:rPr>
                <w:rFonts w:hint="eastAsia"/>
                <w:szCs w:val="21"/>
              </w:rPr>
              <w:t>其成交编号规则：</w:t>
            </w:r>
            <w:r w:rsidRPr="009D36D6">
              <w:rPr>
                <w:rFonts w:hint="eastAsia"/>
                <w:szCs w:val="21"/>
              </w:rPr>
              <w:t>YYMMDD+00+8</w:t>
            </w:r>
            <w:r w:rsidRPr="009D36D6">
              <w:rPr>
                <w:rFonts w:hint="eastAsia"/>
                <w:szCs w:val="21"/>
              </w:rPr>
              <w:t>位数字编号。</w:t>
            </w:r>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r w:rsidRPr="009D36D6">
              <w:rPr>
                <w:szCs w:val="21"/>
              </w:rPr>
              <w:t>买卖方向</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Pr>
                <w:rFonts w:hint="eastAsia"/>
                <w:szCs w:val="21"/>
              </w:rPr>
              <w:t>C1</w:t>
            </w:r>
          </w:p>
        </w:tc>
        <w:tc>
          <w:tcPr>
            <w:tcW w:w="3470"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sidRPr="009D36D6">
              <w:rPr>
                <w:szCs w:val="21"/>
              </w:rPr>
              <w:t>'s'-</w:t>
            </w:r>
            <w:r w:rsidRPr="009D36D6">
              <w:rPr>
                <w:szCs w:val="21"/>
              </w:rPr>
              <w:t>卖</w:t>
            </w:r>
            <w:r w:rsidRPr="009D36D6">
              <w:rPr>
                <w:szCs w:val="21"/>
              </w:rPr>
              <w:t xml:space="preserve"> 'b'-</w:t>
            </w:r>
            <w:r w:rsidRPr="009D36D6">
              <w:rPr>
                <w:szCs w:val="21"/>
              </w:rPr>
              <w:t>买</w:t>
            </w:r>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r w:rsidRPr="009D36D6">
              <w:rPr>
                <w:szCs w:val="21"/>
              </w:rPr>
              <w:t>客户代码</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Pr>
                <w:rFonts w:hint="eastAsia"/>
                <w:szCs w:val="21"/>
              </w:rPr>
              <w:t>C10</w:t>
            </w:r>
          </w:p>
        </w:tc>
        <w:tc>
          <w:tcPr>
            <w:tcW w:w="3470" w:type="pct"/>
            <w:tcBorders>
              <w:top w:val="outset" w:sz="6" w:space="0" w:color="111111"/>
              <w:left w:val="outset" w:sz="6" w:space="0" w:color="111111"/>
              <w:bottom w:val="outset" w:sz="6" w:space="0" w:color="111111"/>
              <w:right w:val="outset" w:sz="6" w:space="0" w:color="111111"/>
            </w:tcBorders>
          </w:tcPr>
          <w:p w:rsidR="002F6B06" w:rsidRPr="009D36D6" w:rsidRDefault="00786D26" w:rsidP="00EE0069">
            <w:pPr>
              <w:ind w:firstLineChars="0" w:firstLine="0"/>
              <w:rPr>
                <w:szCs w:val="21"/>
              </w:rPr>
            </w:pPr>
            <w:ins w:id="189" w:author="罗莎" w:date="2016-09-30T11:48:00Z">
              <w:r>
                <w:rPr>
                  <w:szCs w:val="21"/>
                </w:rPr>
                <w:t>10</w:t>
              </w:r>
              <w:r>
                <w:rPr>
                  <w:rFonts w:hint="eastAsia"/>
                  <w:szCs w:val="21"/>
                </w:rPr>
                <w:t>位数字编号</w:t>
              </w:r>
            </w:ins>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r w:rsidRPr="009D36D6">
              <w:rPr>
                <w:szCs w:val="21"/>
              </w:rPr>
              <w:t>会员代码</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Pr>
                <w:rFonts w:hint="eastAsia"/>
                <w:szCs w:val="21"/>
              </w:rPr>
              <w:t>C4</w:t>
            </w:r>
          </w:p>
        </w:tc>
        <w:tc>
          <w:tcPr>
            <w:tcW w:w="3470"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sidRPr="009D36D6">
              <w:rPr>
                <w:szCs w:val="21"/>
              </w:rPr>
              <w:t>4</w:t>
            </w:r>
            <w:r w:rsidRPr="009D36D6">
              <w:rPr>
                <w:szCs w:val="21"/>
              </w:rPr>
              <w:t>位数字编号</w:t>
            </w:r>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r w:rsidRPr="009D36D6">
              <w:rPr>
                <w:rFonts w:hint="eastAsia"/>
                <w:szCs w:val="21"/>
              </w:rPr>
              <w:t>席位代码</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Pr>
                <w:rFonts w:hint="eastAsia"/>
                <w:szCs w:val="21"/>
              </w:rPr>
              <w:t>C6</w:t>
            </w:r>
          </w:p>
        </w:tc>
        <w:tc>
          <w:tcPr>
            <w:tcW w:w="3470"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786D26" w:rsidP="00EE0069">
            <w:pPr>
              <w:ind w:firstLineChars="0" w:firstLine="0"/>
              <w:rPr>
                <w:szCs w:val="21"/>
              </w:rPr>
            </w:pPr>
            <w:ins w:id="190" w:author="罗莎" w:date="2016-09-30T11:48:00Z">
              <w:r>
                <w:rPr>
                  <w:rFonts w:hint="eastAsia"/>
                  <w:szCs w:val="21"/>
                </w:rPr>
                <w:t>6</w:t>
              </w:r>
              <w:r>
                <w:rPr>
                  <w:rFonts w:hint="eastAsia"/>
                  <w:szCs w:val="21"/>
                </w:rPr>
                <w:t>位数字编号</w:t>
              </w:r>
            </w:ins>
            <w:del w:id="191" w:author="罗莎" w:date="2016-09-30T11:48:00Z">
              <w:r w:rsidR="002F6B06" w:rsidRPr="009D36D6" w:rsidDel="00786D26">
                <w:rPr>
                  <w:szCs w:val="21"/>
                </w:rPr>
                <w:delText>最长</w:delText>
              </w:r>
              <w:r w:rsidR="002F6B06" w:rsidRPr="009D36D6" w:rsidDel="00786D26">
                <w:rPr>
                  <w:rFonts w:hint="eastAsia"/>
                  <w:szCs w:val="21"/>
                </w:rPr>
                <w:delText>6</w:delText>
              </w:r>
              <w:r w:rsidR="002F6B06" w:rsidRPr="009D36D6" w:rsidDel="00786D26">
                <w:rPr>
                  <w:szCs w:val="21"/>
                </w:rPr>
                <w:delText>位字符</w:delText>
              </w:r>
            </w:del>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r w:rsidRPr="009D36D6">
              <w:rPr>
                <w:szCs w:val="21"/>
              </w:rPr>
              <w:t>合约代码</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Pr>
                <w:rFonts w:hint="eastAsia"/>
                <w:szCs w:val="21"/>
              </w:rPr>
              <w:t>C</w:t>
            </w:r>
            <w:r w:rsidR="00F90E7C">
              <w:rPr>
                <w:rFonts w:hint="eastAsia"/>
                <w:szCs w:val="21"/>
              </w:rPr>
              <w:t>20</w:t>
            </w:r>
          </w:p>
        </w:tc>
        <w:tc>
          <w:tcPr>
            <w:tcW w:w="3470"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sidRPr="009D36D6">
              <w:rPr>
                <w:szCs w:val="21"/>
              </w:rPr>
              <w:t>最长</w:t>
            </w:r>
            <w:r w:rsidR="00557083">
              <w:rPr>
                <w:szCs w:val="21"/>
              </w:rPr>
              <w:t>8</w:t>
            </w:r>
            <w:r w:rsidRPr="009D36D6">
              <w:rPr>
                <w:szCs w:val="21"/>
              </w:rPr>
              <w:t>位字符</w:t>
            </w:r>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r w:rsidRPr="009D36D6">
              <w:rPr>
                <w:szCs w:val="21"/>
              </w:rPr>
              <w:t>成交日期</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Pr>
                <w:rFonts w:hint="eastAsia"/>
                <w:szCs w:val="21"/>
              </w:rPr>
              <w:t>C8</w:t>
            </w:r>
          </w:p>
        </w:tc>
        <w:tc>
          <w:tcPr>
            <w:tcW w:w="3470"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sidRPr="009D36D6">
              <w:rPr>
                <w:szCs w:val="21"/>
              </w:rPr>
              <w:t>YYYYMMDD</w:t>
            </w:r>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r w:rsidRPr="009D36D6">
              <w:rPr>
                <w:szCs w:val="21"/>
              </w:rPr>
              <w:t>成交时间</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Pr>
                <w:rFonts w:hint="eastAsia"/>
                <w:szCs w:val="21"/>
              </w:rPr>
              <w:t>C8</w:t>
            </w:r>
          </w:p>
        </w:tc>
        <w:tc>
          <w:tcPr>
            <w:tcW w:w="3470"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sidRPr="009D36D6">
              <w:rPr>
                <w:szCs w:val="21"/>
              </w:rPr>
              <w:t>HH:MM:SS</w:t>
            </w:r>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r w:rsidRPr="009D36D6">
              <w:rPr>
                <w:szCs w:val="21"/>
              </w:rPr>
              <w:t>价格</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D7507" w:rsidP="006B52E4">
            <w:pPr>
              <w:ind w:firstLineChars="0" w:firstLine="0"/>
              <w:rPr>
                <w:szCs w:val="21"/>
              </w:rPr>
            </w:pPr>
            <w:r>
              <w:rPr>
                <w:rFonts w:hint="eastAsia"/>
                <w:szCs w:val="21"/>
              </w:rPr>
              <w:t>N</w:t>
            </w:r>
            <w:r>
              <w:rPr>
                <w:szCs w:val="21"/>
              </w:rPr>
              <w:t>(</w:t>
            </w:r>
            <w:r>
              <w:rPr>
                <w:rFonts w:hint="eastAsia"/>
                <w:szCs w:val="21"/>
              </w:rPr>
              <w:t>12,6)</w:t>
            </w:r>
          </w:p>
        </w:tc>
        <w:tc>
          <w:tcPr>
            <w:tcW w:w="3470"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sidRPr="009D36D6">
              <w:rPr>
                <w:rFonts w:hint="eastAsia"/>
                <w:szCs w:val="21"/>
              </w:rPr>
              <w:t>目前单位是元</w:t>
            </w:r>
            <w:r w:rsidRPr="009D36D6">
              <w:rPr>
                <w:rFonts w:hint="eastAsia"/>
                <w:szCs w:val="21"/>
              </w:rPr>
              <w:t>/</w:t>
            </w:r>
            <w:r w:rsidRPr="009D36D6">
              <w:rPr>
                <w:rFonts w:hint="eastAsia"/>
                <w:szCs w:val="21"/>
              </w:rPr>
              <w:t>克。</w:t>
            </w:r>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r w:rsidRPr="009D36D6">
              <w:rPr>
                <w:szCs w:val="21"/>
              </w:rPr>
              <w:t>数量</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Pr>
                <w:rFonts w:hint="eastAsia"/>
                <w:szCs w:val="21"/>
              </w:rPr>
              <w:t>N12</w:t>
            </w:r>
          </w:p>
        </w:tc>
        <w:tc>
          <w:tcPr>
            <w:tcW w:w="3470"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sidRPr="009D36D6">
              <w:rPr>
                <w:rFonts w:hint="eastAsia"/>
                <w:szCs w:val="21"/>
              </w:rPr>
              <w:t>单位手。</w:t>
            </w:r>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r w:rsidRPr="009D36D6">
              <w:rPr>
                <w:szCs w:val="21"/>
              </w:rPr>
              <w:t>系统报单号</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Pr>
                <w:rFonts w:hint="eastAsia"/>
                <w:szCs w:val="21"/>
              </w:rPr>
              <w:t>C8</w:t>
            </w:r>
          </w:p>
        </w:tc>
        <w:tc>
          <w:tcPr>
            <w:tcW w:w="3470"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sidRPr="009D36D6">
              <w:rPr>
                <w:szCs w:val="21"/>
              </w:rPr>
              <w:t>8</w:t>
            </w:r>
            <w:r w:rsidRPr="009D36D6">
              <w:rPr>
                <w:szCs w:val="21"/>
              </w:rPr>
              <w:t>位数字编号</w:t>
            </w:r>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proofErr w:type="gramStart"/>
            <w:r w:rsidRPr="009D36D6">
              <w:rPr>
                <w:szCs w:val="21"/>
              </w:rPr>
              <w:t>报单本地</w:t>
            </w:r>
            <w:proofErr w:type="gramEnd"/>
            <w:r w:rsidRPr="009D36D6">
              <w:rPr>
                <w:szCs w:val="21"/>
              </w:rPr>
              <w:t>编号</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Pr>
                <w:rFonts w:hint="eastAsia"/>
                <w:szCs w:val="21"/>
              </w:rPr>
              <w:t>C14</w:t>
            </w:r>
          </w:p>
        </w:tc>
        <w:tc>
          <w:tcPr>
            <w:tcW w:w="3470"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proofErr w:type="gramStart"/>
            <w:r w:rsidRPr="009D36D6">
              <w:rPr>
                <w:szCs w:val="21"/>
              </w:rPr>
              <w:t>不定长数字</w:t>
            </w:r>
            <w:proofErr w:type="gramEnd"/>
            <w:r w:rsidRPr="009D36D6">
              <w:rPr>
                <w:szCs w:val="21"/>
              </w:rPr>
              <w:t>编号</w:t>
            </w:r>
            <w:r w:rsidRPr="009D36D6">
              <w:rPr>
                <w:rFonts w:hint="eastAsia"/>
                <w:szCs w:val="21"/>
              </w:rPr>
              <w:t>，</w:t>
            </w:r>
            <w:r w:rsidRPr="009D36D6">
              <w:rPr>
                <w:szCs w:val="21"/>
              </w:rPr>
              <w:t>最长</w:t>
            </w:r>
            <w:r w:rsidRPr="009D36D6">
              <w:rPr>
                <w:szCs w:val="21"/>
              </w:rPr>
              <w:t>14</w:t>
            </w:r>
            <w:r w:rsidRPr="009D36D6">
              <w:rPr>
                <w:szCs w:val="21"/>
              </w:rPr>
              <w:t>位</w:t>
            </w:r>
            <w:r w:rsidRPr="009D36D6">
              <w:rPr>
                <w:rFonts w:hint="eastAsia"/>
                <w:szCs w:val="21"/>
              </w:rPr>
              <w:t>，报单在交易客户端的编号。</w:t>
            </w:r>
          </w:p>
        </w:tc>
      </w:tr>
      <w:tr w:rsidR="002F6B06" w:rsidRPr="009D36D6"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rsidR="002F6B06" w:rsidRPr="009D36D6" w:rsidRDefault="002F6B06" w:rsidP="00EE0069">
            <w:pPr>
              <w:ind w:firstLineChars="0" w:firstLine="0"/>
              <w:rPr>
                <w:szCs w:val="21"/>
              </w:rPr>
            </w:pPr>
            <w:r w:rsidRPr="009D36D6">
              <w:rPr>
                <w:szCs w:val="21"/>
              </w:rPr>
              <w:t>类型</w:t>
            </w:r>
          </w:p>
        </w:tc>
        <w:tc>
          <w:tcPr>
            <w:tcW w:w="643" w:type="pct"/>
            <w:tcBorders>
              <w:top w:val="outset" w:sz="6" w:space="0" w:color="111111"/>
              <w:left w:val="outset" w:sz="6" w:space="0" w:color="111111"/>
              <w:bottom w:val="outset" w:sz="6" w:space="0" w:color="111111"/>
              <w:right w:val="outset" w:sz="6" w:space="0" w:color="111111"/>
            </w:tcBorders>
          </w:tcPr>
          <w:p w:rsidR="002F6B06" w:rsidRPr="009D36D6" w:rsidRDefault="002F6B06" w:rsidP="00EE0069">
            <w:pPr>
              <w:ind w:firstLineChars="0" w:firstLine="0"/>
              <w:rPr>
                <w:szCs w:val="21"/>
              </w:rPr>
            </w:pPr>
            <w:r>
              <w:rPr>
                <w:rFonts w:hint="eastAsia"/>
                <w:szCs w:val="21"/>
              </w:rPr>
              <w:t>C1</w:t>
            </w:r>
          </w:p>
        </w:tc>
        <w:tc>
          <w:tcPr>
            <w:tcW w:w="3470" w:type="pct"/>
            <w:tcBorders>
              <w:top w:val="outset" w:sz="6" w:space="0" w:color="111111"/>
              <w:left w:val="outset" w:sz="6" w:space="0" w:color="111111"/>
              <w:bottom w:val="outset" w:sz="6" w:space="0" w:color="111111"/>
              <w:right w:val="outset" w:sz="6" w:space="0" w:color="111111"/>
            </w:tcBorders>
          </w:tcPr>
          <w:p w:rsidR="002F6B06" w:rsidRPr="009D36D6" w:rsidRDefault="002F6B06" w:rsidP="00D947C9">
            <w:pPr>
              <w:ind w:firstLineChars="0" w:firstLine="0"/>
              <w:rPr>
                <w:szCs w:val="21"/>
              </w:rPr>
            </w:pPr>
            <w:r w:rsidRPr="009D36D6">
              <w:rPr>
                <w:rFonts w:hint="eastAsia"/>
                <w:szCs w:val="21"/>
              </w:rPr>
              <w:t>对于现货成交单，类型取值：</w:t>
            </w:r>
            <w:r w:rsidRPr="009D36D6">
              <w:rPr>
                <w:szCs w:val="21"/>
              </w:rPr>
              <w:t xml:space="preserve">'1' </w:t>
            </w:r>
            <w:r w:rsidRPr="009D36D6">
              <w:rPr>
                <w:szCs w:val="21"/>
              </w:rPr>
              <w:t>现货</w:t>
            </w:r>
            <w:r w:rsidRPr="009D36D6">
              <w:rPr>
                <w:szCs w:val="21"/>
              </w:rPr>
              <w:t xml:space="preserve"> </w:t>
            </w:r>
          </w:p>
        </w:tc>
      </w:tr>
    </w:tbl>
    <w:p w:rsidR="00033BA1" w:rsidRPr="009D36D6" w:rsidRDefault="00033BA1" w:rsidP="00033BA1">
      <w:pPr>
        <w:ind w:firstLine="480"/>
        <w:rPr>
          <w:szCs w:val="21"/>
        </w:rPr>
      </w:pPr>
    </w:p>
    <w:p w:rsidR="00033BA1" w:rsidRPr="009D36D6" w:rsidRDefault="00033BA1" w:rsidP="008821F1">
      <w:pPr>
        <w:pStyle w:val="21"/>
        <w:numPr>
          <w:ilvl w:val="1"/>
          <w:numId w:val="1"/>
        </w:numPr>
        <w:ind w:left="0" w:firstLineChars="0" w:firstLine="0"/>
      </w:pPr>
      <w:bookmarkStart w:id="192" w:name="_Toc429318960"/>
      <w:bookmarkStart w:id="193" w:name="_Toc438719115"/>
      <w:r w:rsidRPr="009D36D6">
        <w:rPr>
          <w:rFonts w:hint="eastAsia"/>
        </w:rPr>
        <w:t>即期</w:t>
      </w:r>
      <w:r w:rsidRPr="009D36D6">
        <w:t>成交单</w:t>
      </w:r>
      <w:bookmarkEnd w:id="192"/>
      <w:r w:rsidR="008821F1">
        <w:rPr>
          <w:rFonts w:hint="eastAsia"/>
        </w:rPr>
        <w:t>数据文件</w:t>
      </w:r>
      <w:bookmarkEnd w:id="193"/>
    </w:p>
    <w:p w:rsidR="008821F1" w:rsidRDefault="008821F1" w:rsidP="008821F1">
      <w:pPr>
        <w:pStyle w:val="30"/>
        <w:numPr>
          <w:ilvl w:val="2"/>
          <w:numId w:val="1"/>
        </w:numPr>
        <w:ind w:left="0" w:firstLineChars="0" w:firstLine="0"/>
      </w:pPr>
      <w:bookmarkStart w:id="194" w:name="_Toc438719116"/>
      <w:r>
        <w:rPr>
          <w:rFonts w:hint="eastAsia"/>
        </w:rPr>
        <w:t>明细记录</w:t>
      </w:r>
      <w:bookmarkEnd w:id="194"/>
    </w:p>
    <w:p w:rsidR="00033BA1" w:rsidRPr="009D36D6" w:rsidRDefault="00BC238B" w:rsidP="00033BA1">
      <w:pPr>
        <w:ind w:firstLine="482"/>
        <w:rPr>
          <w:b/>
          <w:szCs w:val="21"/>
        </w:rPr>
      </w:pPr>
      <w:r>
        <w:rPr>
          <w:rFonts w:hint="eastAsia"/>
          <w:b/>
          <w:szCs w:val="21"/>
        </w:rPr>
        <w:t>功能说明</w:t>
      </w:r>
      <w:r w:rsidR="00033BA1" w:rsidRPr="009D36D6">
        <w:rPr>
          <w:b/>
          <w:szCs w:val="21"/>
        </w:rPr>
        <w:t>：</w:t>
      </w:r>
      <w:r w:rsidR="00033BA1" w:rsidRPr="009D36D6">
        <w:rPr>
          <w:szCs w:val="21"/>
        </w:rPr>
        <w:t>提供二级系统清算前核对</w:t>
      </w:r>
      <w:r w:rsidR="00033BA1" w:rsidRPr="009D36D6">
        <w:rPr>
          <w:rFonts w:hint="eastAsia"/>
          <w:szCs w:val="21"/>
        </w:rPr>
        <w:t>即期</w:t>
      </w:r>
      <w:r w:rsidR="00033BA1" w:rsidRPr="009D36D6">
        <w:rPr>
          <w:szCs w:val="21"/>
        </w:rPr>
        <w:t>成交单</w:t>
      </w:r>
    </w:p>
    <w:tbl>
      <w:tblPr>
        <w:tblW w:w="5363"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699"/>
        <w:gridCol w:w="1138"/>
        <w:gridCol w:w="6055"/>
      </w:tblGrid>
      <w:tr w:rsidR="002F6B06" w:rsidRPr="009D36D6" w:rsidTr="002F6B06">
        <w:trPr>
          <w:tblHeader/>
          <w:jc w:val="center"/>
        </w:trPr>
        <w:tc>
          <w:tcPr>
            <w:tcW w:w="955"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2F6B06" w:rsidRPr="00EE0069" w:rsidRDefault="002F6B06" w:rsidP="00EE0069">
            <w:pPr>
              <w:ind w:firstLineChars="0" w:firstLine="0"/>
              <w:rPr>
                <w:b/>
                <w:szCs w:val="21"/>
              </w:rPr>
            </w:pPr>
            <w:r w:rsidRPr="00EE0069">
              <w:rPr>
                <w:b/>
                <w:szCs w:val="21"/>
              </w:rPr>
              <w:t>属性描述</w:t>
            </w:r>
          </w:p>
        </w:tc>
        <w:tc>
          <w:tcPr>
            <w:tcW w:w="640" w:type="pct"/>
            <w:tcBorders>
              <w:top w:val="outset" w:sz="6" w:space="0" w:color="111111"/>
              <w:left w:val="outset" w:sz="6" w:space="0" w:color="111111"/>
              <w:bottom w:val="outset" w:sz="6" w:space="0" w:color="111111"/>
              <w:right w:val="outset" w:sz="6" w:space="0" w:color="111111"/>
            </w:tcBorders>
            <w:shd w:val="clear" w:color="auto" w:fill="C0C0C0"/>
          </w:tcPr>
          <w:p w:rsidR="002F6B06" w:rsidRPr="00EE0069" w:rsidRDefault="002F6B06" w:rsidP="00EE0069">
            <w:pPr>
              <w:ind w:firstLineChars="0" w:firstLine="0"/>
              <w:rPr>
                <w:b/>
                <w:szCs w:val="21"/>
              </w:rPr>
            </w:pPr>
            <w:r>
              <w:rPr>
                <w:rFonts w:hint="eastAsia"/>
                <w:b/>
                <w:szCs w:val="21"/>
              </w:rPr>
              <w:t>数据类型</w:t>
            </w:r>
          </w:p>
        </w:tc>
        <w:tc>
          <w:tcPr>
            <w:tcW w:w="3405"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2F6B06" w:rsidRPr="00EE0069" w:rsidRDefault="002F6B06" w:rsidP="00EE0069">
            <w:pPr>
              <w:ind w:firstLineChars="0" w:firstLine="0"/>
              <w:rPr>
                <w:b/>
                <w:szCs w:val="21"/>
              </w:rPr>
            </w:pPr>
            <w:r w:rsidRPr="00EE0069">
              <w:rPr>
                <w:b/>
                <w:szCs w:val="21"/>
              </w:rPr>
              <w:t>说明</w:t>
            </w:r>
          </w:p>
        </w:tc>
      </w:tr>
      <w:tr w:rsidR="002F6B06" w:rsidRPr="009D36D6"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2F6B06" w:rsidRPr="00EE0069" w:rsidRDefault="002F6B06" w:rsidP="00EE0069">
            <w:pPr>
              <w:ind w:firstLineChars="0" w:firstLine="0"/>
              <w:rPr>
                <w:szCs w:val="21"/>
              </w:rPr>
            </w:pPr>
            <w:r w:rsidRPr="00EE0069">
              <w:rPr>
                <w:szCs w:val="21"/>
              </w:rPr>
              <w:t>成交编号</w:t>
            </w:r>
          </w:p>
        </w:tc>
        <w:tc>
          <w:tcPr>
            <w:tcW w:w="640" w:type="pct"/>
            <w:tcBorders>
              <w:top w:val="outset" w:sz="6" w:space="0" w:color="111111"/>
              <w:left w:val="outset" w:sz="6" w:space="0" w:color="111111"/>
              <w:bottom w:val="outset" w:sz="6" w:space="0" w:color="111111"/>
              <w:right w:val="outset" w:sz="6" w:space="0" w:color="111111"/>
            </w:tcBorders>
          </w:tcPr>
          <w:p w:rsidR="002F6B06" w:rsidRPr="00EE0069" w:rsidRDefault="002F6B06" w:rsidP="00EE0069">
            <w:pPr>
              <w:ind w:firstLineChars="0" w:firstLine="0"/>
              <w:rPr>
                <w:szCs w:val="21"/>
              </w:rPr>
            </w:pPr>
            <w:r>
              <w:rPr>
                <w:rFonts w:hint="eastAsia"/>
                <w:szCs w:val="21"/>
              </w:rPr>
              <w:t>C18</w:t>
            </w:r>
          </w:p>
        </w:tc>
        <w:tc>
          <w:tcPr>
            <w:tcW w:w="3405" w:type="pct"/>
            <w:tcBorders>
              <w:top w:val="outset" w:sz="6" w:space="0" w:color="111111"/>
              <w:left w:val="outset" w:sz="6" w:space="0" w:color="111111"/>
              <w:bottom w:val="outset" w:sz="6" w:space="0" w:color="111111"/>
              <w:right w:val="outset" w:sz="6" w:space="0" w:color="111111"/>
            </w:tcBorders>
            <w:vAlign w:val="center"/>
          </w:tcPr>
          <w:p w:rsidR="002F6B06" w:rsidRPr="00EE0069" w:rsidRDefault="002F6B06" w:rsidP="00EE0069">
            <w:pPr>
              <w:ind w:firstLineChars="0" w:firstLine="0"/>
              <w:rPr>
                <w:szCs w:val="21"/>
              </w:rPr>
            </w:pPr>
            <w:r w:rsidRPr="00EE0069">
              <w:rPr>
                <w:rFonts w:hint="eastAsia"/>
                <w:szCs w:val="21"/>
              </w:rPr>
              <w:t>成交记录的唯一编号。</w:t>
            </w:r>
          </w:p>
          <w:p w:rsidR="002F6B06" w:rsidRPr="00EE0069" w:rsidDel="00E87B7B" w:rsidRDefault="002F6B06" w:rsidP="00E87B7B">
            <w:pPr>
              <w:ind w:firstLineChars="0" w:firstLine="0"/>
              <w:rPr>
                <w:del w:id="195" w:author="罗莎" w:date="2016-09-30T13:27:00Z"/>
                <w:szCs w:val="21"/>
              </w:rPr>
            </w:pPr>
            <w:r w:rsidRPr="00EE0069">
              <w:rPr>
                <w:rFonts w:hint="eastAsia"/>
                <w:szCs w:val="21"/>
              </w:rPr>
              <w:t>竞价系统生成的成交单，</w:t>
            </w:r>
            <w:del w:id="196" w:author="罗莎" w:date="2016-09-30T13:27:00Z">
              <w:r w:rsidRPr="00EE0069" w:rsidDel="00E87B7B">
                <w:rPr>
                  <w:rFonts w:hint="eastAsia"/>
                  <w:szCs w:val="21"/>
                </w:rPr>
                <w:delText>其成交编号规则：</w:delText>
              </w:r>
              <w:r w:rsidRPr="00EE0069" w:rsidDel="00E87B7B">
                <w:rPr>
                  <w:szCs w:val="21"/>
                </w:rPr>
                <w:delText>YYYYMMDD+</w:delText>
              </w:r>
              <w:r w:rsidRPr="00EE0069" w:rsidDel="00E87B7B">
                <w:rPr>
                  <w:rFonts w:hint="eastAsia"/>
                  <w:szCs w:val="21"/>
                </w:rPr>
                <w:delText>01+6</w:delText>
              </w:r>
              <w:r w:rsidRPr="00EE0069" w:rsidDel="00E87B7B">
                <w:rPr>
                  <w:szCs w:val="21"/>
                </w:rPr>
                <w:delText>位数字编号</w:delText>
              </w:r>
              <w:r w:rsidRPr="00EE0069" w:rsidDel="00E87B7B">
                <w:rPr>
                  <w:rFonts w:hint="eastAsia"/>
                  <w:szCs w:val="21"/>
                </w:rPr>
                <w:delText>，成交记录的唯一编号。</w:delText>
              </w:r>
            </w:del>
          </w:p>
          <w:p w:rsidR="002F6B06" w:rsidRPr="00EE0069" w:rsidRDefault="002F6B06" w:rsidP="00E87B7B">
            <w:pPr>
              <w:ind w:firstLineChars="0" w:firstLine="0"/>
              <w:rPr>
                <w:szCs w:val="21"/>
              </w:rPr>
            </w:pPr>
            <w:del w:id="197" w:author="罗莎" w:date="2016-09-30T13:27:00Z">
              <w:r w:rsidRPr="00EE0069" w:rsidDel="00E87B7B">
                <w:rPr>
                  <w:rFonts w:hint="eastAsia"/>
                  <w:szCs w:val="21"/>
                </w:rPr>
                <w:delText>成交编号扩容变更上线后，竞价系统生成的远期成交单，</w:delText>
              </w:r>
            </w:del>
            <w:r w:rsidRPr="00EE0069">
              <w:rPr>
                <w:rFonts w:hint="eastAsia"/>
                <w:szCs w:val="21"/>
              </w:rPr>
              <w:t>其成交编号规则：</w:t>
            </w:r>
            <w:r w:rsidRPr="00EE0069">
              <w:rPr>
                <w:rFonts w:hint="eastAsia"/>
                <w:szCs w:val="21"/>
              </w:rPr>
              <w:t>YYMMDD+01+8</w:t>
            </w:r>
            <w:r w:rsidRPr="00EE0069">
              <w:rPr>
                <w:rFonts w:hint="eastAsia"/>
                <w:szCs w:val="21"/>
              </w:rPr>
              <w:t>位数字编号。</w:t>
            </w:r>
          </w:p>
          <w:p w:rsidR="002F6B06" w:rsidRPr="00EE0069" w:rsidRDefault="002F6B06" w:rsidP="00EE0069">
            <w:pPr>
              <w:ind w:firstLineChars="0" w:firstLine="0"/>
              <w:rPr>
                <w:szCs w:val="21"/>
              </w:rPr>
            </w:pPr>
          </w:p>
        </w:tc>
      </w:tr>
      <w:tr w:rsidR="002F6B06" w:rsidRPr="009D36D6"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2F6B06" w:rsidRPr="00EE0069" w:rsidRDefault="002F6B06" w:rsidP="00EE0069">
            <w:pPr>
              <w:ind w:firstLineChars="0" w:firstLine="0"/>
              <w:rPr>
                <w:szCs w:val="21"/>
              </w:rPr>
            </w:pPr>
            <w:r w:rsidRPr="00EE0069">
              <w:rPr>
                <w:szCs w:val="21"/>
              </w:rPr>
              <w:t>买卖方向</w:t>
            </w:r>
          </w:p>
        </w:tc>
        <w:tc>
          <w:tcPr>
            <w:tcW w:w="640" w:type="pct"/>
            <w:tcBorders>
              <w:top w:val="outset" w:sz="6" w:space="0" w:color="111111"/>
              <w:left w:val="outset" w:sz="6" w:space="0" w:color="111111"/>
              <w:bottom w:val="outset" w:sz="6" w:space="0" w:color="111111"/>
              <w:right w:val="outset" w:sz="6" w:space="0" w:color="111111"/>
            </w:tcBorders>
          </w:tcPr>
          <w:p w:rsidR="002F6B06" w:rsidRPr="00EE0069" w:rsidRDefault="002F6B06" w:rsidP="00EE0069">
            <w:pPr>
              <w:ind w:firstLineChars="0" w:firstLine="0"/>
              <w:rPr>
                <w:szCs w:val="21"/>
              </w:rPr>
            </w:pPr>
            <w:r>
              <w:rPr>
                <w:rFonts w:hint="eastAsia"/>
                <w:szCs w:val="21"/>
              </w:rPr>
              <w:t>C1</w:t>
            </w:r>
          </w:p>
        </w:tc>
        <w:tc>
          <w:tcPr>
            <w:tcW w:w="3405" w:type="pct"/>
            <w:tcBorders>
              <w:top w:val="outset" w:sz="6" w:space="0" w:color="111111"/>
              <w:left w:val="outset" w:sz="6" w:space="0" w:color="111111"/>
              <w:bottom w:val="outset" w:sz="6" w:space="0" w:color="111111"/>
              <w:right w:val="outset" w:sz="6" w:space="0" w:color="111111"/>
            </w:tcBorders>
            <w:vAlign w:val="center"/>
          </w:tcPr>
          <w:p w:rsidR="002F6B06" w:rsidRPr="00EE0069" w:rsidRDefault="002F6B06" w:rsidP="00EE0069">
            <w:pPr>
              <w:ind w:firstLineChars="0" w:firstLine="0"/>
              <w:rPr>
                <w:szCs w:val="21"/>
              </w:rPr>
            </w:pPr>
            <w:r w:rsidRPr="00EE0069">
              <w:rPr>
                <w:szCs w:val="21"/>
              </w:rPr>
              <w:t>'s'-</w:t>
            </w:r>
            <w:r w:rsidRPr="00EE0069">
              <w:rPr>
                <w:szCs w:val="21"/>
              </w:rPr>
              <w:t>卖</w:t>
            </w:r>
            <w:r w:rsidRPr="00EE0069">
              <w:rPr>
                <w:szCs w:val="21"/>
              </w:rPr>
              <w:t xml:space="preserve"> 'b'-</w:t>
            </w:r>
            <w:r w:rsidRPr="00EE0069">
              <w:rPr>
                <w:szCs w:val="21"/>
              </w:rPr>
              <w:t>买</w:t>
            </w:r>
          </w:p>
        </w:tc>
      </w:tr>
      <w:tr w:rsidR="002F6B06" w:rsidRPr="009D36D6"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2F6B06" w:rsidRPr="00EE0069" w:rsidRDefault="002F6B06" w:rsidP="00EE0069">
            <w:pPr>
              <w:ind w:firstLineChars="0" w:firstLine="0"/>
              <w:rPr>
                <w:szCs w:val="21"/>
              </w:rPr>
            </w:pPr>
            <w:r w:rsidRPr="00EE0069">
              <w:rPr>
                <w:szCs w:val="21"/>
              </w:rPr>
              <w:t>客户代码</w:t>
            </w:r>
          </w:p>
        </w:tc>
        <w:tc>
          <w:tcPr>
            <w:tcW w:w="640" w:type="pct"/>
            <w:tcBorders>
              <w:top w:val="outset" w:sz="6" w:space="0" w:color="111111"/>
              <w:left w:val="outset" w:sz="6" w:space="0" w:color="111111"/>
              <w:bottom w:val="outset" w:sz="6" w:space="0" w:color="111111"/>
              <w:right w:val="outset" w:sz="6" w:space="0" w:color="111111"/>
            </w:tcBorders>
          </w:tcPr>
          <w:p w:rsidR="002F6B06" w:rsidRPr="00EE0069" w:rsidRDefault="002F6B06" w:rsidP="00EE0069">
            <w:pPr>
              <w:ind w:firstLineChars="0" w:firstLine="0"/>
              <w:rPr>
                <w:szCs w:val="21"/>
              </w:rPr>
            </w:pPr>
            <w:r>
              <w:rPr>
                <w:rFonts w:hint="eastAsia"/>
                <w:szCs w:val="21"/>
              </w:rPr>
              <w:t>C10</w:t>
            </w:r>
          </w:p>
        </w:tc>
        <w:tc>
          <w:tcPr>
            <w:tcW w:w="3405" w:type="pct"/>
            <w:tcBorders>
              <w:top w:val="outset" w:sz="6" w:space="0" w:color="111111"/>
              <w:left w:val="outset" w:sz="6" w:space="0" w:color="111111"/>
              <w:bottom w:val="outset" w:sz="6" w:space="0" w:color="111111"/>
              <w:right w:val="outset" w:sz="6" w:space="0" w:color="111111"/>
            </w:tcBorders>
            <w:vAlign w:val="center"/>
          </w:tcPr>
          <w:p w:rsidR="002F6B06" w:rsidRPr="00EE0069" w:rsidRDefault="00E87B7B" w:rsidP="00EE0069">
            <w:pPr>
              <w:ind w:firstLineChars="0" w:firstLine="0"/>
              <w:rPr>
                <w:szCs w:val="21"/>
              </w:rPr>
            </w:pPr>
            <w:ins w:id="198" w:author="罗莎" w:date="2016-09-30T13:28:00Z">
              <w:r>
                <w:rPr>
                  <w:rFonts w:hint="eastAsia"/>
                  <w:szCs w:val="21"/>
                </w:rPr>
                <w:t>10</w:t>
              </w:r>
              <w:r>
                <w:rPr>
                  <w:rFonts w:hint="eastAsia"/>
                  <w:szCs w:val="21"/>
                </w:rPr>
                <w:t>位数字编号</w:t>
              </w:r>
            </w:ins>
          </w:p>
        </w:tc>
      </w:tr>
      <w:tr w:rsidR="009C14C7" w:rsidRPr="009D36D6"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会员代码</w:t>
            </w:r>
          </w:p>
        </w:tc>
        <w:tc>
          <w:tcPr>
            <w:tcW w:w="640" w:type="pct"/>
            <w:tcBorders>
              <w:top w:val="outset" w:sz="6" w:space="0" w:color="111111"/>
              <w:left w:val="outset" w:sz="6" w:space="0" w:color="111111"/>
              <w:bottom w:val="outset" w:sz="6" w:space="0" w:color="111111"/>
              <w:right w:val="outset" w:sz="6" w:space="0" w:color="111111"/>
            </w:tcBorders>
          </w:tcPr>
          <w:p w:rsidR="009C14C7" w:rsidRDefault="009C14C7" w:rsidP="00EE0069">
            <w:pPr>
              <w:ind w:firstLineChars="0" w:firstLine="0"/>
              <w:rPr>
                <w:szCs w:val="21"/>
              </w:rPr>
            </w:pPr>
            <w:r>
              <w:rPr>
                <w:rFonts w:hint="eastAsia"/>
                <w:szCs w:val="21"/>
              </w:rPr>
              <w:t>C4</w:t>
            </w:r>
          </w:p>
        </w:tc>
        <w:tc>
          <w:tcPr>
            <w:tcW w:w="340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4</w:t>
            </w:r>
            <w:r w:rsidRPr="00EE0069">
              <w:rPr>
                <w:szCs w:val="21"/>
              </w:rPr>
              <w:t>位数字编号</w:t>
            </w:r>
          </w:p>
        </w:tc>
      </w:tr>
      <w:tr w:rsidR="009C14C7" w:rsidRPr="009D36D6"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rFonts w:hint="eastAsia"/>
                <w:szCs w:val="21"/>
              </w:rPr>
              <w:t>席位代码</w:t>
            </w:r>
          </w:p>
        </w:tc>
        <w:tc>
          <w:tcPr>
            <w:tcW w:w="640" w:type="pct"/>
            <w:tcBorders>
              <w:top w:val="outset" w:sz="6" w:space="0" w:color="111111"/>
              <w:left w:val="outset" w:sz="6" w:space="0" w:color="111111"/>
              <w:bottom w:val="outset" w:sz="6" w:space="0" w:color="111111"/>
              <w:right w:val="outset" w:sz="6" w:space="0" w:color="111111"/>
            </w:tcBorders>
          </w:tcPr>
          <w:p w:rsidR="009C14C7" w:rsidRDefault="009C14C7" w:rsidP="00EE0069">
            <w:pPr>
              <w:ind w:firstLineChars="0" w:firstLine="0"/>
              <w:rPr>
                <w:szCs w:val="21"/>
              </w:rPr>
            </w:pPr>
            <w:r>
              <w:rPr>
                <w:rFonts w:hint="eastAsia"/>
                <w:szCs w:val="21"/>
              </w:rPr>
              <w:t>C6</w:t>
            </w:r>
          </w:p>
        </w:tc>
        <w:tc>
          <w:tcPr>
            <w:tcW w:w="340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E87B7B" w:rsidP="00EE0069">
            <w:pPr>
              <w:ind w:firstLineChars="0" w:firstLine="0"/>
              <w:rPr>
                <w:szCs w:val="21"/>
              </w:rPr>
            </w:pPr>
            <w:ins w:id="199" w:author="罗莎" w:date="2016-09-30T13:28:00Z">
              <w:r>
                <w:rPr>
                  <w:szCs w:val="21"/>
                </w:rPr>
                <w:t>6</w:t>
              </w:r>
              <w:r w:rsidRPr="00EE0069">
                <w:rPr>
                  <w:szCs w:val="21"/>
                </w:rPr>
                <w:t>位数字编号</w:t>
              </w:r>
            </w:ins>
            <w:del w:id="200" w:author="罗莎" w:date="2016-09-30T13:28:00Z">
              <w:r w:rsidR="009C14C7" w:rsidRPr="00EE0069" w:rsidDel="00E87B7B">
                <w:rPr>
                  <w:szCs w:val="21"/>
                </w:rPr>
                <w:delText>最长</w:delText>
              </w:r>
              <w:r w:rsidR="009C14C7" w:rsidRPr="00EE0069" w:rsidDel="00E87B7B">
                <w:rPr>
                  <w:rFonts w:hint="eastAsia"/>
                  <w:szCs w:val="21"/>
                </w:rPr>
                <w:delText>6</w:delText>
              </w:r>
              <w:r w:rsidR="009C14C7" w:rsidRPr="00EE0069" w:rsidDel="00E87B7B">
                <w:rPr>
                  <w:szCs w:val="21"/>
                </w:rPr>
                <w:delText>位字符</w:delText>
              </w:r>
            </w:del>
          </w:p>
        </w:tc>
      </w:tr>
      <w:tr w:rsidR="009C14C7" w:rsidRPr="009D36D6"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合约代码</w:t>
            </w:r>
          </w:p>
        </w:tc>
        <w:tc>
          <w:tcPr>
            <w:tcW w:w="640" w:type="pct"/>
            <w:tcBorders>
              <w:top w:val="outset" w:sz="6" w:space="0" w:color="111111"/>
              <w:left w:val="outset" w:sz="6" w:space="0" w:color="111111"/>
              <w:bottom w:val="outset" w:sz="6" w:space="0" w:color="111111"/>
              <w:right w:val="outset" w:sz="6" w:space="0" w:color="111111"/>
            </w:tcBorders>
          </w:tcPr>
          <w:p w:rsidR="009C14C7" w:rsidRPr="00EE0069" w:rsidRDefault="009C14C7" w:rsidP="00EE0069">
            <w:pPr>
              <w:ind w:firstLineChars="0" w:firstLine="0"/>
              <w:rPr>
                <w:szCs w:val="21"/>
              </w:rPr>
            </w:pPr>
            <w:r>
              <w:rPr>
                <w:rFonts w:hint="eastAsia"/>
                <w:szCs w:val="21"/>
              </w:rPr>
              <w:t>C</w:t>
            </w:r>
            <w:r w:rsidR="00F90E7C">
              <w:rPr>
                <w:rFonts w:hint="eastAsia"/>
                <w:szCs w:val="21"/>
              </w:rPr>
              <w:t>20</w:t>
            </w:r>
          </w:p>
        </w:tc>
        <w:tc>
          <w:tcPr>
            <w:tcW w:w="340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最长</w:t>
            </w:r>
            <w:r w:rsidR="00557083">
              <w:rPr>
                <w:szCs w:val="21"/>
              </w:rPr>
              <w:t>8</w:t>
            </w:r>
            <w:r w:rsidRPr="00EE0069">
              <w:rPr>
                <w:szCs w:val="21"/>
              </w:rPr>
              <w:t>位字符</w:t>
            </w:r>
          </w:p>
        </w:tc>
      </w:tr>
      <w:tr w:rsidR="009C14C7" w:rsidRPr="009D36D6"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成交日期</w:t>
            </w:r>
          </w:p>
        </w:tc>
        <w:tc>
          <w:tcPr>
            <w:tcW w:w="640" w:type="pct"/>
            <w:tcBorders>
              <w:top w:val="outset" w:sz="6" w:space="0" w:color="111111"/>
              <w:left w:val="outset" w:sz="6" w:space="0" w:color="111111"/>
              <w:bottom w:val="outset" w:sz="6" w:space="0" w:color="111111"/>
              <w:right w:val="outset" w:sz="6" w:space="0" w:color="111111"/>
            </w:tcBorders>
          </w:tcPr>
          <w:p w:rsidR="009C14C7" w:rsidRPr="00EE0069" w:rsidRDefault="009C14C7" w:rsidP="00EE0069">
            <w:pPr>
              <w:ind w:firstLineChars="0" w:firstLine="0"/>
              <w:rPr>
                <w:szCs w:val="21"/>
              </w:rPr>
            </w:pPr>
            <w:r>
              <w:rPr>
                <w:rFonts w:hint="eastAsia"/>
                <w:szCs w:val="21"/>
              </w:rPr>
              <w:t>C8</w:t>
            </w:r>
          </w:p>
        </w:tc>
        <w:tc>
          <w:tcPr>
            <w:tcW w:w="3405" w:type="pct"/>
            <w:tcBorders>
              <w:top w:val="outset" w:sz="6" w:space="0" w:color="111111"/>
              <w:left w:val="outset" w:sz="6" w:space="0" w:color="111111"/>
              <w:bottom w:val="outset" w:sz="6" w:space="0" w:color="111111"/>
              <w:right w:val="outset" w:sz="6" w:space="0" w:color="111111"/>
            </w:tcBorders>
          </w:tcPr>
          <w:p w:rsidR="009C14C7" w:rsidRPr="00EE0069" w:rsidRDefault="009C14C7" w:rsidP="00EE0069">
            <w:pPr>
              <w:ind w:firstLineChars="0" w:firstLine="0"/>
              <w:rPr>
                <w:szCs w:val="21"/>
              </w:rPr>
            </w:pPr>
            <w:r w:rsidRPr="00EE0069">
              <w:rPr>
                <w:szCs w:val="21"/>
              </w:rPr>
              <w:t>YYYYMMDD</w:t>
            </w:r>
          </w:p>
        </w:tc>
      </w:tr>
      <w:tr w:rsidR="009C14C7" w:rsidRPr="009D36D6"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成交时间</w:t>
            </w:r>
          </w:p>
        </w:tc>
        <w:tc>
          <w:tcPr>
            <w:tcW w:w="640" w:type="pct"/>
            <w:tcBorders>
              <w:top w:val="outset" w:sz="6" w:space="0" w:color="111111"/>
              <w:left w:val="outset" w:sz="6" w:space="0" w:color="111111"/>
              <w:bottom w:val="outset" w:sz="6" w:space="0" w:color="111111"/>
              <w:right w:val="outset" w:sz="6" w:space="0" w:color="111111"/>
            </w:tcBorders>
          </w:tcPr>
          <w:p w:rsidR="009C14C7" w:rsidRPr="00EE0069" w:rsidRDefault="009C14C7" w:rsidP="00EE0069">
            <w:pPr>
              <w:ind w:firstLineChars="0" w:firstLine="0"/>
              <w:rPr>
                <w:szCs w:val="21"/>
              </w:rPr>
            </w:pPr>
            <w:r>
              <w:rPr>
                <w:rFonts w:hint="eastAsia"/>
                <w:szCs w:val="21"/>
              </w:rPr>
              <w:t>C8</w:t>
            </w:r>
          </w:p>
        </w:tc>
        <w:tc>
          <w:tcPr>
            <w:tcW w:w="3405" w:type="pct"/>
            <w:tcBorders>
              <w:top w:val="outset" w:sz="6" w:space="0" w:color="111111"/>
              <w:left w:val="outset" w:sz="6" w:space="0" w:color="111111"/>
              <w:bottom w:val="outset" w:sz="6" w:space="0" w:color="111111"/>
              <w:right w:val="outset" w:sz="6" w:space="0" w:color="111111"/>
            </w:tcBorders>
          </w:tcPr>
          <w:p w:rsidR="009C14C7" w:rsidRPr="00EE0069" w:rsidRDefault="009C14C7" w:rsidP="00EE0069">
            <w:pPr>
              <w:ind w:firstLineChars="0" w:firstLine="0"/>
              <w:rPr>
                <w:szCs w:val="21"/>
              </w:rPr>
            </w:pPr>
            <w:r w:rsidRPr="00EE0069">
              <w:rPr>
                <w:szCs w:val="21"/>
              </w:rPr>
              <w:t>HH:MM:SS</w:t>
            </w:r>
          </w:p>
        </w:tc>
      </w:tr>
      <w:tr w:rsidR="009C14C7" w:rsidRPr="009D36D6" w:rsidTr="009C14C7">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价格</w:t>
            </w:r>
          </w:p>
        </w:tc>
        <w:tc>
          <w:tcPr>
            <w:tcW w:w="640" w:type="pct"/>
            <w:tcBorders>
              <w:top w:val="outset" w:sz="6" w:space="0" w:color="111111"/>
              <w:left w:val="outset" w:sz="6" w:space="0" w:color="111111"/>
              <w:bottom w:val="outset" w:sz="6" w:space="0" w:color="111111"/>
              <w:right w:val="outset" w:sz="6" w:space="0" w:color="111111"/>
            </w:tcBorders>
          </w:tcPr>
          <w:p w:rsidR="009C14C7" w:rsidRDefault="002D7507" w:rsidP="00EE0069">
            <w:pPr>
              <w:ind w:firstLineChars="0" w:firstLine="0"/>
              <w:rPr>
                <w:szCs w:val="21"/>
              </w:rPr>
            </w:pPr>
            <w:r>
              <w:rPr>
                <w:rFonts w:hint="eastAsia"/>
                <w:szCs w:val="21"/>
              </w:rPr>
              <w:t>N</w:t>
            </w:r>
            <w:r>
              <w:rPr>
                <w:szCs w:val="21"/>
              </w:rPr>
              <w:t>(</w:t>
            </w:r>
            <w:r>
              <w:rPr>
                <w:rFonts w:hint="eastAsia"/>
                <w:szCs w:val="21"/>
              </w:rPr>
              <w:t>12,6)</w:t>
            </w:r>
          </w:p>
        </w:tc>
        <w:tc>
          <w:tcPr>
            <w:tcW w:w="340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CD14D9">
            <w:pPr>
              <w:ind w:firstLineChars="0" w:firstLine="0"/>
              <w:rPr>
                <w:szCs w:val="21"/>
              </w:rPr>
            </w:pPr>
            <w:r w:rsidRPr="00EE0069">
              <w:rPr>
                <w:rFonts w:hint="eastAsia"/>
                <w:szCs w:val="21"/>
              </w:rPr>
              <w:t>目前黄金相关合约单位是元</w:t>
            </w:r>
            <w:r w:rsidRPr="00EE0069">
              <w:rPr>
                <w:rFonts w:hint="eastAsia"/>
                <w:szCs w:val="21"/>
              </w:rPr>
              <w:t>/</w:t>
            </w:r>
            <w:r w:rsidRPr="00EE0069">
              <w:rPr>
                <w:rFonts w:hint="eastAsia"/>
                <w:szCs w:val="21"/>
              </w:rPr>
              <w:t>克，白银相关合约单位是元</w:t>
            </w:r>
            <w:r w:rsidRPr="00EE0069">
              <w:rPr>
                <w:rFonts w:hint="eastAsia"/>
                <w:szCs w:val="21"/>
              </w:rPr>
              <w:t>/</w:t>
            </w:r>
            <w:r w:rsidR="00CD14D9">
              <w:rPr>
                <w:rFonts w:hint="eastAsia"/>
                <w:szCs w:val="21"/>
              </w:rPr>
              <w:t>千克</w:t>
            </w:r>
            <w:r w:rsidRPr="00EE0069">
              <w:rPr>
                <w:rFonts w:hint="eastAsia"/>
                <w:szCs w:val="21"/>
              </w:rPr>
              <w:t>。</w:t>
            </w:r>
          </w:p>
        </w:tc>
      </w:tr>
      <w:tr w:rsidR="009C14C7" w:rsidRPr="009D36D6" w:rsidTr="009C14C7">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数量</w:t>
            </w:r>
          </w:p>
        </w:tc>
        <w:tc>
          <w:tcPr>
            <w:tcW w:w="640" w:type="pct"/>
            <w:tcBorders>
              <w:top w:val="outset" w:sz="6" w:space="0" w:color="111111"/>
              <w:left w:val="outset" w:sz="6" w:space="0" w:color="111111"/>
              <w:bottom w:val="outset" w:sz="6" w:space="0" w:color="111111"/>
              <w:right w:val="outset" w:sz="6" w:space="0" w:color="111111"/>
            </w:tcBorders>
          </w:tcPr>
          <w:p w:rsidR="009C14C7" w:rsidRDefault="009C14C7" w:rsidP="00EE0069">
            <w:pPr>
              <w:ind w:firstLineChars="0" w:firstLine="0"/>
              <w:rPr>
                <w:szCs w:val="21"/>
              </w:rPr>
            </w:pPr>
            <w:r>
              <w:rPr>
                <w:rFonts w:hint="eastAsia"/>
                <w:szCs w:val="21"/>
              </w:rPr>
              <w:t>N12</w:t>
            </w:r>
          </w:p>
        </w:tc>
        <w:tc>
          <w:tcPr>
            <w:tcW w:w="340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rFonts w:hint="eastAsia"/>
                <w:szCs w:val="21"/>
              </w:rPr>
              <w:t>单位手。</w:t>
            </w:r>
          </w:p>
        </w:tc>
      </w:tr>
      <w:tr w:rsidR="009C14C7" w:rsidRPr="009D36D6" w:rsidTr="009C14C7">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系统报单号</w:t>
            </w:r>
          </w:p>
        </w:tc>
        <w:tc>
          <w:tcPr>
            <w:tcW w:w="640" w:type="pct"/>
            <w:tcBorders>
              <w:top w:val="outset" w:sz="6" w:space="0" w:color="111111"/>
              <w:left w:val="outset" w:sz="6" w:space="0" w:color="111111"/>
              <w:bottom w:val="outset" w:sz="6" w:space="0" w:color="111111"/>
              <w:right w:val="outset" w:sz="6" w:space="0" w:color="111111"/>
            </w:tcBorders>
          </w:tcPr>
          <w:p w:rsidR="009C14C7" w:rsidRDefault="009C14C7" w:rsidP="00EE0069">
            <w:pPr>
              <w:ind w:firstLineChars="0" w:firstLine="0"/>
              <w:rPr>
                <w:szCs w:val="21"/>
              </w:rPr>
            </w:pPr>
            <w:r>
              <w:rPr>
                <w:rFonts w:hint="eastAsia"/>
                <w:szCs w:val="21"/>
              </w:rPr>
              <w:t>C8</w:t>
            </w:r>
          </w:p>
        </w:tc>
        <w:tc>
          <w:tcPr>
            <w:tcW w:w="3405" w:type="pct"/>
            <w:tcBorders>
              <w:top w:val="outset" w:sz="6" w:space="0" w:color="111111"/>
              <w:left w:val="outset" w:sz="6" w:space="0" w:color="111111"/>
              <w:bottom w:val="outset" w:sz="6" w:space="0" w:color="111111"/>
              <w:right w:val="outset" w:sz="6" w:space="0" w:color="111111"/>
            </w:tcBorders>
          </w:tcPr>
          <w:p w:rsidR="009C14C7" w:rsidRPr="00EE0069" w:rsidRDefault="009C14C7" w:rsidP="00EE0069">
            <w:pPr>
              <w:ind w:firstLineChars="0" w:firstLine="0"/>
              <w:rPr>
                <w:szCs w:val="21"/>
              </w:rPr>
            </w:pPr>
            <w:r w:rsidRPr="00EE0069">
              <w:rPr>
                <w:szCs w:val="21"/>
              </w:rPr>
              <w:t>8</w:t>
            </w:r>
            <w:r w:rsidRPr="00EE0069">
              <w:rPr>
                <w:szCs w:val="21"/>
              </w:rPr>
              <w:t>位数字编号</w:t>
            </w:r>
          </w:p>
        </w:tc>
      </w:tr>
      <w:tr w:rsidR="009C14C7" w:rsidRPr="009D36D6" w:rsidTr="009C14C7">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proofErr w:type="gramStart"/>
            <w:r w:rsidRPr="00EE0069">
              <w:rPr>
                <w:szCs w:val="21"/>
              </w:rPr>
              <w:t>报单本地</w:t>
            </w:r>
            <w:proofErr w:type="gramEnd"/>
            <w:r w:rsidRPr="00EE0069">
              <w:rPr>
                <w:szCs w:val="21"/>
              </w:rPr>
              <w:t>编号</w:t>
            </w:r>
          </w:p>
        </w:tc>
        <w:tc>
          <w:tcPr>
            <w:tcW w:w="640" w:type="pct"/>
            <w:tcBorders>
              <w:top w:val="outset" w:sz="6" w:space="0" w:color="111111"/>
              <w:left w:val="outset" w:sz="6" w:space="0" w:color="111111"/>
              <w:bottom w:val="outset" w:sz="6" w:space="0" w:color="111111"/>
              <w:right w:val="outset" w:sz="6" w:space="0" w:color="111111"/>
            </w:tcBorders>
          </w:tcPr>
          <w:p w:rsidR="009C14C7" w:rsidRDefault="009C14C7" w:rsidP="00EE0069">
            <w:pPr>
              <w:ind w:firstLineChars="0" w:firstLine="0"/>
              <w:rPr>
                <w:szCs w:val="21"/>
              </w:rPr>
            </w:pPr>
            <w:r>
              <w:rPr>
                <w:rFonts w:hint="eastAsia"/>
                <w:szCs w:val="21"/>
              </w:rPr>
              <w:t>C14</w:t>
            </w:r>
          </w:p>
        </w:tc>
        <w:tc>
          <w:tcPr>
            <w:tcW w:w="3405" w:type="pct"/>
            <w:tcBorders>
              <w:top w:val="outset" w:sz="6" w:space="0" w:color="111111"/>
              <w:left w:val="outset" w:sz="6" w:space="0" w:color="111111"/>
              <w:bottom w:val="outset" w:sz="6" w:space="0" w:color="111111"/>
              <w:right w:val="outset" w:sz="6" w:space="0" w:color="111111"/>
            </w:tcBorders>
          </w:tcPr>
          <w:p w:rsidR="009C14C7" w:rsidRPr="00EE0069" w:rsidRDefault="009C14C7" w:rsidP="00EE0069">
            <w:pPr>
              <w:ind w:firstLineChars="0" w:firstLine="0"/>
              <w:rPr>
                <w:szCs w:val="21"/>
              </w:rPr>
            </w:pPr>
            <w:proofErr w:type="gramStart"/>
            <w:r w:rsidRPr="00EE0069">
              <w:rPr>
                <w:szCs w:val="21"/>
              </w:rPr>
              <w:t>不定长数字</w:t>
            </w:r>
            <w:proofErr w:type="gramEnd"/>
            <w:r w:rsidRPr="00EE0069">
              <w:rPr>
                <w:szCs w:val="21"/>
              </w:rPr>
              <w:t>编号</w:t>
            </w:r>
            <w:r w:rsidRPr="00EE0069">
              <w:rPr>
                <w:rFonts w:hint="eastAsia"/>
                <w:szCs w:val="21"/>
              </w:rPr>
              <w:t>，</w:t>
            </w:r>
            <w:r w:rsidRPr="00EE0069">
              <w:rPr>
                <w:szCs w:val="21"/>
              </w:rPr>
              <w:t>最长</w:t>
            </w:r>
            <w:r w:rsidRPr="00EE0069">
              <w:rPr>
                <w:szCs w:val="21"/>
              </w:rPr>
              <w:t>14</w:t>
            </w:r>
            <w:r w:rsidRPr="00EE0069">
              <w:rPr>
                <w:szCs w:val="21"/>
              </w:rPr>
              <w:t>位</w:t>
            </w:r>
            <w:r w:rsidRPr="00EE0069">
              <w:rPr>
                <w:rFonts w:hint="eastAsia"/>
                <w:szCs w:val="21"/>
              </w:rPr>
              <w:t>，报单在交易客户端的编号。</w:t>
            </w:r>
          </w:p>
        </w:tc>
      </w:tr>
      <w:tr w:rsidR="009C14C7" w:rsidRPr="009D36D6"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开平标志</w:t>
            </w:r>
          </w:p>
        </w:tc>
        <w:tc>
          <w:tcPr>
            <w:tcW w:w="640" w:type="pct"/>
            <w:tcBorders>
              <w:top w:val="outset" w:sz="6" w:space="0" w:color="111111"/>
              <w:left w:val="outset" w:sz="6" w:space="0" w:color="111111"/>
              <w:bottom w:val="outset" w:sz="6" w:space="0" w:color="111111"/>
              <w:right w:val="outset" w:sz="6" w:space="0" w:color="111111"/>
            </w:tcBorders>
          </w:tcPr>
          <w:p w:rsidR="009C14C7" w:rsidRPr="00EE0069" w:rsidRDefault="009C14C7" w:rsidP="00EE0069">
            <w:pPr>
              <w:ind w:firstLineChars="0" w:firstLine="0"/>
              <w:rPr>
                <w:szCs w:val="21"/>
              </w:rPr>
            </w:pPr>
            <w:r>
              <w:rPr>
                <w:rFonts w:hint="eastAsia"/>
                <w:szCs w:val="21"/>
              </w:rPr>
              <w:t>C1</w:t>
            </w:r>
          </w:p>
        </w:tc>
        <w:tc>
          <w:tcPr>
            <w:tcW w:w="340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 xml:space="preserve">'0'- </w:t>
            </w:r>
            <w:r w:rsidRPr="00EE0069">
              <w:rPr>
                <w:szCs w:val="21"/>
              </w:rPr>
              <w:t>开</w:t>
            </w:r>
            <w:r w:rsidRPr="00EE0069">
              <w:rPr>
                <w:szCs w:val="21"/>
              </w:rPr>
              <w:t xml:space="preserve"> '1'- </w:t>
            </w:r>
            <w:r w:rsidRPr="00EE0069">
              <w:rPr>
                <w:szCs w:val="21"/>
              </w:rPr>
              <w:t>平</w:t>
            </w:r>
            <w:r w:rsidRPr="00EE0069">
              <w:rPr>
                <w:rFonts w:hint="eastAsia"/>
                <w:szCs w:val="21"/>
              </w:rPr>
              <w:t>，该字段值可以为空。</w:t>
            </w:r>
          </w:p>
        </w:tc>
      </w:tr>
      <w:tr w:rsidR="009C14C7" w:rsidRPr="009D36D6"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保证金率</w:t>
            </w:r>
          </w:p>
        </w:tc>
        <w:tc>
          <w:tcPr>
            <w:tcW w:w="640" w:type="pct"/>
            <w:tcBorders>
              <w:top w:val="outset" w:sz="6" w:space="0" w:color="111111"/>
              <w:left w:val="outset" w:sz="6" w:space="0" w:color="111111"/>
              <w:bottom w:val="outset" w:sz="6" w:space="0" w:color="111111"/>
              <w:right w:val="outset" w:sz="6" w:space="0" w:color="111111"/>
            </w:tcBorders>
          </w:tcPr>
          <w:p w:rsidR="009C14C7" w:rsidRPr="00EE0069" w:rsidRDefault="002D7507" w:rsidP="002F6B06">
            <w:pPr>
              <w:ind w:firstLineChars="0" w:firstLine="0"/>
              <w:rPr>
                <w:szCs w:val="21"/>
              </w:rPr>
            </w:pPr>
            <w:r>
              <w:rPr>
                <w:rFonts w:hint="eastAsia"/>
                <w:szCs w:val="21"/>
              </w:rPr>
              <w:t>N</w:t>
            </w:r>
            <w:r>
              <w:rPr>
                <w:szCs w:val="21"/>
              </w:rPr>
              <w:t>(</w:t>
            </w:r>
            <w:r>
              <w:rPr>
                <w:rFonts w:hint="eastAsia"/>
                <w:szCs w:val="21"/>
              </w:rPr>
              <w:t>16,6)</w:t>
            </w:r>
          </w:p>
        </w:tc>
        <w:tc>
          <w:tcPr>
            <w:tcW w:w="340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rFonts w:hint="eastAsia"/>
                <w:szCs w:val="21"/>
              </w:rPr>
              <w:t>该字段值可以为空。</w:t>
            </w:r>
          </w:p>
        </w:tc>
      </w:tr>
      <w:tr w:rsidR="009C14C7" w:rsidRPr="009D36D6"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保证金类型</w:t>
            </w:r>
          </w:p>
        </w:tc>
        <w:tc>
          <w:tcPr>
            <w:tcW w:w="640" w:type="pct"/>
            <w:tcBorders>
              <w:top w:val="outset" w:sz="6" w:space="0" w:color="111111"/>
              <w:left w:val="outset" w:sz="6" w:space="0" w:color="111111"/>
              <w:bottom w:val="outset" w:sz="6" w:space="0" w:color="111111"/>
              <w:right w:val="outset" w:sz="6" w:space="0" w:color="111111"/>
            </w:tcBorders>
          </w:tcPr>
          <w:p w:rsidR="009C14C7" w:rsidRPr="00EE0069" w:rsidRDefault="009C14C7" w:rsidP="00EE0069">
            <w:pPr>
              <w:ind w:firstLineChars="0" w:firstLine="0"/>
              <w:rPr>
                <w:szCs w:val="21"/>
              </w:rPr>
            </w:pPr>
            <w:r>
              <w:rPr>
                <w:rFonts w:hint="eastAsia"/>
                <w:szCs w:val="21"/>
              </w:rPr>
              <w:t>C1</w:t>
            </w:r>
          </w:p>
        </w:tc>
        <w:tc>
          <w:tcPr>
            <w:tcW w:w="3405" w:type="pct"/>
            <w:tcBorders>
              <w:top w:val="outset" w:sz="6" w:space="0" w:color="111111"/>
              <w:left w:val="outset" w:sz="6" w:space="0" w:color="111111"/>
              <w:bottom w:val="outset" w:sz="6" w:space="0" w:color="111111"/>
              <w:right w:val="outset" w:sz="6" w:space="0" w:color="111111"/>
            </w:tcBorders>
            <w:vAlign w:val="center"/>
          </w:tcPr>
          <w:p w:rsidR="009C14C7" w:rsidRPr="00EE0069" w:rsidRDefault="009C14C7" w:rsidP="00EE0069">
            <w:pPr>
              <w:ind w:firstLineChars="0" w:firstLine="0"/>
              <w:rPr>
                <w:szCs w:val="21"/>
              </w:rPr>
            </w:pPr>
            <w:r w:rsidRPr="00EE0069">
              <w:rPr>
                <w:szCs w:val="21"/>
              </w:rPr>
              <w:t xml:space="preserve">'0'- </w:t>
            </w:r>
            <w:r w:rsidRPr="00EE0069">
              <w:rPr>
                <w:szCs w:val="21"/>
              </w:rPr>
              <w:t>固定值，</w:t>
            </w:r>
            <w:r w:rsidRPr="00EE0069">
              <w:rPr>
                <w:szCs w:val="21"/>
              </w:rPr>
              <w:t xml:space="preserve">'1'- </w:t>
            </w:r>
            <w:r w:rsidRPr="00EE0069">
              <w:rPr>
                <w:szCs w:val="21"/>
              </w:rPr>
              <w:t>比率</w:t>
            </w:r>
            <w:r w:rsidRPr="00EE0069">
              <w:rPr>
                <w:rFonts w:hint="eastAsia"/>
                <w:szCs w:val="21"/>
              </w:rPr>
              <w:t>，该字段值可以为空。</w:t>
            </w:r>
          </w:p>
        </w:tc>
      </w:tr>
    </w:tbl>
    <w:p w:rsidR="00033BA1" w:rsidRPr="009D36D6" w:rsidRDefault="00033BA1" w:rsidP="00033BA1">
      <w:pPr>
        <w:ind w:firstLine="480"/>
        <w:rPr>
          <w:szCs w:val="21"/>
        </w:rPr>
      </w:pPr>
    </w:p>
    <w:p w:rsidR="00033BA1" w:rsidRPr="009D36D6" w:rsidRDefault="00033BA1" w:rsidP="008821F1">
      <w:pPr>
        <w:pStyle w:val="21"/>
        <w:numPr>
          <w:ilvl w:val="1"/>
          <w:numId w:val="1"/>
        </w:numPr>
        <w:ind w:left="0" w:firstLineChars="0" w:firstLine="0"/>
      </w:pPr>
      <w:bookmarkStart w:id="201" w:name="_Toc429318961"/>
      <w:bookmarkStart w:id="202" w:name="_Toc438719117"/>
      <w:r w:rsidRPr="009D36D6">
        <w:t>递</w:t>
      </w:r>
      <w:proofErr w:type="gramStart"/>
      <w:r w:rsidRPr="009D36D6">
        <w:t>延成交</w:t>
      </w:r>
      <w:proofErr w:type="gramEnd"/>
      <w:r w:rsidRPr="009D36D6">
        <w:t>单</w:t>
      </w:r>
      <w:bookmarkEnd w:id="201"/>
      <w:r w:rsidR="008821F1">
        <w:rPr>
          <w:rFonts w:hint="eastAsia"/>
        </w:rPr>
        <w:t>数据文件</w:t>
      </w:r>
      <w:bookmarkEnd w:id="202"/>
    </w:p>
    <w:p w:rsidR="008821F1" w:rsidRDefault="008821F1" w:rsidP="008821F1">
      <w:pPr>
        <w:pStyle w:val="30"/>
        <w:numPr>
          <w:ilvl w:val="2"/>
          <w:numId w:val="1"/>
        </w:numPr>
        <w:ind w:left="0" w:firstLineChars="0" w:firstLine="0"/>
      </w:pPr>
      <w:bookmarkStart w:id="203" w:name="_Toc438719118"/>
      <w:r>
        <w:rPr>
          <w:rFonts w:hint="eastAsia"/>
        </w:rPr>
        <w:t>明细记录</w:t>
      </w:r>
      <w:bookmarkEnd w:id="203"/>
    </w:p>
    <w:p w:rsidR="00033BA1" w:rsidRPr="009D36D6" w:rsidRDefault="00BC238B" w:rsidP="00033BA1">
      <w:pPr>
        <w:ind w:firstLine="482"/>
        <w:rPr>
          <w:b/>
          <w:szCs w:val="21"/>
        </w:rPr>
      </w:pPr>
      <w:r>
        <w:rPr>
          <w:rFonts w:hint="eastAsia"/>
          <w:b/>
          <w:szCs w:val="21"/>
        </w:rPr>
        <w:t>功能说明</w:t>
      </w:r>
      <w:r w:rsidR="00033BA1" w:rsidRPr="009D36D6">
        <w:rPr>
          <w:b/>
          <w:szCs w:val="21"/>
        </w:rPr>
        <w:t>：</w:t>
      </w:r>
      <w:r w:rsidR="00033BA1" w:rsidRPr="009D36D6">
        <w:rPr>
          <w:szCs w:val="21"/>
        </w:rPr>
        <w:t>提供二级系统清算前核对递</w:t>
      </w:r>
      <w:proofErr w:type="gramStart"/>
      <w:r w:rsidR="00033BA1" w:rsidRPr="009D36D6">
        <w:rPr>
          <w:szCs w:val="21"/>
        </w:rPr>
        <w:t>延成交</w:t>
      </w:r>
      <w:proofErr w:type="gramEnd"/>
      <w:r w:rsidR="00033BA1" w:rsidRPr="009D36D6">
        <w:rPr>
          <w:szCs w:val="21"/>
        </w:rPr>
        <w:t>单</w:t>
      </w:r>
      <w:r w:rsidR="00033BA1" w:rsidRPr="009D36D6">
        <w:rPr>
          <w:rFonts w:hint="eastAsia"/>
          <w:szCs w:val="21"/>
        </w:rPr>
        <w:t>。如果交易所进行了强制减仓业务，递</w:t>
      </w:r>
      <w:proofErr w:type="gramStart"/>
      <w:r w:rsidR="00033BA1" w:rsidRPr="009D36D6">
        <w:rPr>
          <w:rFonts w:hint="eastAsia"/>
          <w:szCs w:val="21"/>
        </w:rPr>
        <w:t>延成交</w:t>
      </w:r>
      <w:proofErr w:type="gramEnd"/>
      <w:r w:rsidR="00033BA1" w:rsidRPr="009D36D6">
        <w:rPr>
          <w:rFonts w:hint="eastAsia"/>
          <w:szCs w:val="21"/>
        </w:rPr>
        <w:t>单包括强制减</w:t>
      </w:r>
      <w:proofErr w:type="gramStart"/>
      <w:r w:rsidR="00033BA1" w:rsidRPr="009D36D6">
        <w:rPr>
          <w:rFonts w:hint="eastAsia"/>
          <w:szCs w:val="21"/>
        </w:rPr>
        <w:t>仓产生</w:t>
      </w:r>
      <w:proofErr w:type="gramEnd"/>
      <w:r w:rsidR="00033BA1" w:rsidRPr="009D36D6">
        <w:rPr>
          <w:rFonts w:hint="eastAsia"/>
          <w:szCs w:val="21"/>
        </w:rPr>
        <w:t>的成交数据。</w:t>
      </w:r>
    </w:p>
    <w:tbl>
      <w:tblPr>
        <w:tblW w:w="5282"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459"/>
        <w:gridCol w:w="1205"/>
        <w:gridCol w:w="6094"/>
      </w:tblGrid>
      <w:tr w:rsidR="00FE66F6" w:rsidRPr="009D36D6" w:rsidTr="00FE66F6">
        <w:trPr>
          <w:tblHeader/>
          <w:jc w:val="center"/>
        </w:trPr>
        <w:tc>
          <w:tcPr>
            <w:tcW w:w="833"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FE66F6" w:rsidRPr="00EE0069" w:rsidRDefault="00FE66F6" w:rsidP="00EE0069">
            <w:pPr>
              <w:ind w:firstLineChars="0" w:firstLine="0"/>
              <w:rPr>
                <w:b/>
                <w:szCs w:val="21"/>
              </w:rPr>
            </w:pPr>
            <w:r w:rsidRPr="00EE0069">
              <w:rPr>
                <w:b/>
                <w:szCs w:val="21"/>
              </w:rPr>
              <w:t>属性描述</w:t>
            </w:r>
          </w:p>
        </w:tc>
        <w:tc>
          <w:tcPr>
            <w:tcW w:w="688" w:type="pct"/>
            <w:tcBorders>
              <w:top w:val="outset" w:sz="6" w:space="0" w:color="111111"/>
              <w:left w:val="outset" w:sz="6" w:space="0" w:color="111111"/>
              <w:bottom w:val="outset" w:sz="6" w:space="0" w:color="111111"/>
              <w:right w:val="outset" w:sz="6" w:space="0" w:color="111111"/>
            </w:tcBorders>
            <w:shd w:val="clear" w:color="auto" w:fill="C0C0C0"/>
          </w:tcPr>
          <w:p w:rsidR="00FE66F6" w:rsidRPr="00EE0069" w:rsidRDefault="00FE66F6" w:rsidP="00EE0069">
            <w:pPr>
              <w:ind w:firstLineChars="0" w:firstLine="0"/>
              <w:rPr>
                <w:b/>
                <w:szCs w:val="21"/>
              </w:rPr>
            </w:pPr>
            <w:r>
              <w:rPr>
                <w:rFonts w:hint="eastAsia"/>
                <w:b/>
                <w:szCs w:val="21"/>
              </w:rPr>
              <w:t>数据类型</w:t>
            </w:r>
          </w:p>
        </w:tc>
        <w:tc>
          <w:tcPr>
            <w:tcW w:w="3479"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FE66F6" w:rsidRPr="00EE0069" w:rsidRDefault="00FE66F6" w:rsidP="00EE0069">
            <w:pPr>
              <w:ind w:firstLineChars="0" w:firstLine="0"/>
              <w:rPr>
                <w:b/>
                <w:szCs w:val="21"/>
              </w:rPr>
            </w:pPr>
            <w:r w:rsidRPr="00EE0069">
              <w:rPr>
                <w:b/>
                <w:szCs w:val="21"/>
              </w:rPr>
              <w:t>说明</w:t>
            </w:r>
          </w:p>
        </w:tc>
      </w:tr>
      <w:tr w:rsidR="00FE66F6" w:rsidRPr="009D36D6"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FE66F6" w:rsidRPr="00EE0069" w:rsidRDefault="00FE66F6" w:rsidP="00EE0069">
            <w:pPr>
              <w:ind w:firstLineChars="0" w:firstLine="0"/>
              <w:rPr>
                <w:szCs w:val="21"/>
              </w:rPr>
            </w:pPr>
            <w:r w:rsidRPr="00EE0069">
              <w:rPr>
                <w:szCs w:val="21"/>
              </w:rPr>
              <w:t>成交编号</w:t>
            </w:r>
          </w:p>
        </w:tc>
        <w:tc>
          <w:tcPr>
            <w:tcW w:w="688" w:type="pct"/>
            <w:tcBorders>
              <w:top w:val="outset" w:sz="6" w:space="0" w:color="111111"/>
              <w:left w:val="outset" w:sz="6" w:space="0" w:color="111111"/>
              <w:bottom w:val="outset" w:sz="6" w:space="0" w:color="111111"/>
              <w:right w:val="outset" w:sz="6" w:space="0" w:color="111111"/>
            </w:tcBorders>
          </w:tcPr>
          <w:p w:rsidR="00FE66F6" w:rsidRPr="00EE0069" w:rsidRDefault="00FE66F6" w:rsidP="00EE0069">
            <w:pPr>
              <w:ind w:firstLineChars="0" w:firstLine="0"/>
              <w:rPr>
                <w:szCs w:val="21"/>
              </w:rPr>
            </w:pPr>
            <w:r>
              <w:rPr>
                <w:rFonts w:hint="eastAsia"/>
                <w:szCs w:val="21"/>
              </w:rPr>
              <w:t>C18</w:t>
            </w:r>
          </w:p>
        </w:tc>
        <w:tc>
          <w:tcPr>
            <w:tcW w:w="3479" w:type="pct"/>
            <w:tcBorders>
              <w:top w:val="outset" w:sz="6" w:space="0" w:color="111111"/>
              <w:left w:val="outset" w:sz="6" w:space="0" w:color="111111"/>
              <w:bottom w:val="outset" w:sz="6" w:space="0" w:color="111111"/>
              <w:right w:val="outset" w:sz="6" w:space="0" w:color="111111"/>
            </w:tcBorders>
            <w:vAlign w:val="center"/>
          </w:tcPr>
          <w:p w:rsidR="00FE66F6" w:rsidRPr="00EE0069" w:rsidRDefault="00FE66F6" w:rsidP="00EE0069">
            <w:pPr>
              <w:ind w:firstLineChars="0" w:firstLine="0"/>
              <w:rPr>
                <w:szCs w:val="21"/>
              </w:rPr>
            </w:pPr>
            <w:r w:rsidRPr="00EE0069">
              <w:rPr>
                <w:rFonts w:hint="eastAsia"/>
                <w:szCs w:val="21"/>
              </w:rPr>
              <w:t>成交记录的唯一编号。</w:t>
            </w:r>
          </w:p>
          <w:p w:rsidR="00FE66F6" w:rsidRPr="00EE0069" w:rsidDel="00F41373" w:rsidRDefault="00FE66F6" w:rsidP="00F41373">
            <w:pPr>
              <w:ind w:firstLineChars="0" w:firstLine="0"/>
              <w:rPr>
                <w:del w:id="204" w:author="罗莎" w:date="2016-09-30T13:36:00Z"/>
                <w:szCs w:val="21"/>
              </w:rPr>
            </w:pPr>
            <w:del w:id="205" w:author="罗莎" w:date="2016-09-30T13:38:00Z">
              <w:r w:rsidRPr="00EE0069" w:rsidDel="00F41373">
                <w:rPr>
                  <w:rFonts w:hint="eastAsia"/>
                  <w:szCs w:val="21"/>
                </w:rPr>
                <w:delText>竞价系统生成的成交单，其成交编号规则：</w:delText>
              </w:r>
            </w:del>
            <w:del w:id="206" w:author="罗莎" w:date="2016-09-30T13:36:00Z">
              <w:r w:rsidRPr="00EE0069" w:rsidDel="00F41373">
                <w:rPr>
                  <w:szCs w:val="21"/>
                </w:rPr>
                <w:delText>YYYYMMDD+</w:delText>
              </w:r>
              <w:r w:rsidRPr="00EE0069" w:rsidDel="00F41373">
                <w:rPr>
                  <w:rFonts w:hint="eastAsia"/>
                  <w:szCs w:val="21"/>
                </w:rPr>
                <w:delText>02+6</w:delText>
              </w:r>
              <w:r w:rsidRPr="00EE0069" w:rsidDel="00F41373">
                <w:rPr>
                  <w:szCs w:val="21"/>
                </w:rPr>
                <w:delText>位数字编号</w:delText>
              </w:r>
              <w:r w:rsidRPr="00EE0069" w:rsidDel="00F41373">
                <w:rPr>
                  <w:rFonts w:hint="eastAsia"/>
                  <w:szCs w:val="21"/>
                </w:rPr>
                <w:delText>，成交记录的唯一编号。</w:delText>
              </w:r>
            </w:del>
          </w:p>
          <w:p w:rsidR="00FE66F6" w:rsidRPr="00EE0069" w:rsidDel="00F41373" w:rsidRDefault="00FE66F6" w:rsidP="00F41373">
            <w:pPr>
              <w:ind w:firstLineChars="0" w:firstLine="0"/>
              <w:rPr>
                <w:del w:id="207" w:author="罗莎" w:date="2016-09-30T13:38:00Z"/>
                <w:szCs w:val="21"/>
              </w:rPr>
            </w:pPr>
            <w:del w:id="208" w:author="罗莎" w:date="2016-09-30T13:36:00Z">
              <w:r w:rsidRPr="00EE0069" w:rsidDel="00F41373">
                <w:rPr>
                  <w:rFonts w:hint="eastAsia"/>
                  <w:szCs w:val="21"/>
                </w:rPr>
                <w:delText>对于强制减仓成交，成交编号为</w:delText>
              </w:r>
            </w:del>
            <w:del w:id="209" w:author="罗莎" w:date="2016-09-30T13:38:00Z">
              <w:r w:rsidRPr="00EE0069" w:rsidDel="00F41373">
                <w:rPr>
                  <w:szCs w:val="21"/>
                </w:rPr>
                <w:delText>YY</w:delText>
              </w:r>
            </w:del>
            <w:del w:id="210" w:author="罗莎" w:date="2016-09-30T13:37:00Z">
              <w:r w:rsidRPr="00EE0069" w:rsidDel="00F41373">
                <w:rPr>
                  <w:szCs w:val="21"/>
                </w:rPr>
                <w:delText>YY</w:delText>
              </w:r>
            </w:del>
            <w:del w:id="211" w:author="罗莎" w:date="2016-09-30T13:38:00Z">
              <w:r w:rsidRPr="00EE0069" w:rsidDel="00F41373">
                <w:rPr>
                  <w:szCs w:val="21"/>
                </w:rPr>
                <w:delText>MMDD+</w:delText>
              </w:r>
              <w:r w:rsidRPr="00EE0069" w:rsidDel="00F41373">
                <w:rPr>
                  <w:rFonts w:hint="eastAsia"/>
                  <w:szCs w:val="21"/>
                </w:rPr>
                <w:delText>02+</w:delText>
              </w:r>
              <w:r w:rsidRPr="00EE0069" w:rsidDel="00F41373">
                <w:rPr>
                  <w:szCs w:val="21"/>
                </w:rPr>
                <w:delText>P</w:delText>
              </w:r>
              <w:r w:rsidRPr="00EE0069" w:rsidDel="00F41373">
                <w:rPr>
                  <w:rFonts w:hint="eastAsia"/>
                  <w:szCs w:val="21"/>
                </w:rPr>
                <w:delText>+</w:delText>
              </w:r>
            </w:del>
            <w:del w:id="212" w:author="罗莎" w:date="2016-09-30T13:36:00Z">
              <w:r w:rsidRPr="00EE0069" w:rsidDel="00F41373">
                <w:rPr>
                  <w:rFonts w:hint="eastAsia"/>
                  <w:szCs w:val="21"/>
                </w:rPr>
                <w:delText>5</w:delText>
              </w:r>
            </w:del>
            <w:del w:id="213" w:author="罗莎" w:date="2016-09-30T13:38:00Z">
              <w:r w:rsidRPr="00EE0069" w:rsidDel="00F41373">
                <w:rPr>
                  <w:rFonts w:hint="eastAsia"/>
                  <w:szCs w:val="21"/>
                </w:rPr>
                <w:delText>位数字编号。</w:delText>
              </w:r>
            </w:del>
          </w:p>
          <w:p w:rsidR="00FE66F6" w:rsidRPr="00EE0069" w:rsidRDefault="00FE66F6" w:rsidP="00EE0069">
            <w:pPr>
              <w:ind w:firstLineChars="0" w:firstLine="0"/>
              <w:rPr>
                <w:szCs w:val="21"/>
              </w:rPr>
            </w:pPr>
            <w:del w:id="214" w:author="罗莎" w:date="2016-09-30T13:38:00Z">
              <w:r w:rsidRPr="00EE0069" w:rsidDel="00F41373">
                <w:rPr>
                  <w:rFonts w:hint="eastAsia"/>
                  <w:szCs w:val="21"/>
                </w:rPr>
                <w:delText>成交编号扩容变更上线后，</w:delText>
              </w:r>
            </w:del>
            <w:r w:rsidRPr="00EE0069">
              <w:rPr>
                <w:rFonts w:hint="eastAsia"/>
                <w:szCs w:val="21"/>
              </w:rPr>
              <w:t>竞价系统生成的延期成交单，其成交编号规则：</w:t>
            </w:r>
            <w:r w:rsidRPr="00EE0069">
              <w:rPr>
                <w:rFonts w:hint="eastAsia"/>
                <w:szCs w:val="21"/>
              </w:rPr>
              <w:t>YYMMDD+02+8</w:t>
            </w:r>
            <w:r w:rsidRPr="00EE0069">
              <w:rPr>
                <w:rFonts w:hint="eastAsia"/>
                <w:szCs w:val="21"/>
              </w:rPr>
              <w:t>位数字编号。</w:t>
            </w:r>
          </w:p>
          <w:p w:rsidR="00FE66F6" w:rsidRPr="00EE0069" w:rsidRDefault="00FE66F6" w:rsidP="00EE0069">
            <w:pPr>
              <w:ind w:firstLineChars="0" w:firstLine="0"/>
              <w:rPr>
                <w:szCs w:val="21"/>
              </w:rPr>
            </w:pPr>
            <w:r w:rsidRPr="00EE0069">
              <w:rPr>
                <w:rFonts w:hint="eastAsia"/>
                <w:szCs w:val="21"/>
              </w:rPr>
              <w:t>对于强制减</w:t>
            </w:r>
            <w:proofErr w:type="gramStart"/>
            <w:r w:rsidRPr="00EE0069">
              <w:rPr>
                <w:rFonts w:hint="eastAsia"/>
                <w:szCs w:val="21"/>
              </w:rPr>
              <w:t>仓产生</w:t>
            </w:r>
            <w:proofErr w:type="gramEnd"/>
            <w:r w:rsidRPr="00EE0069">
              <w:rPr>
                <w:rFonts w:hint="eastAsia"/>
                <w:szCs w:val="21"/>
              </w:rPr>
              <w:t>的成交单，成交编号为</w:t>
            </w:r>
            <w:r w:rsidRPr="00EE0069">
              <w:rPr>
                <w:szCs w:val="21"/>
              </w:rPr>
              <w:t>YYMMDD+</w:t>
            </w:r>
            <w:r w:rsidRPr="00EE0069">
              <w:rPr>
                <w:rFonts w:hint="eastAsia"/>
                <w:szCs w:val="21"/>
              </w:rPr>
              <w:t>02+</w:t>
            </w:r>
            <w:r w:rsidRPr="00EE0069">
              <w:rPr>
                <w:szCs w:val="21"/>
              </w:rPr>
              <w:t>P</w:t>
            </w:r>
            <w:r w:rsidRPr="00EE0069">
              <w:rPr>
                <w:rFonts w:hint="eastAsia"/>
                <w:szCs w:val="21"/>
              </w:rPr>
              <w:t>+7</w:t>
            </w:r>
            <w:r w:rsidRPr="00EE0069">
              <w:rPr>
                <w:rFonts w:hint="eastAsia"/>
                <w:szCs w:val="21"/>
              </w:rPr>
              <w:t>位数字编号。</w:t>
            </w:r>
          </w:p>
          <w:p w:rsidR="00FE66F6" w:rsidRPr="00EE0069" w:rsidDel="004A689C" w:rsidRDefault="00FE66F6" w:rsidP="004A689C">
            <w:pPr>
              <w:ind w:firstLineChars="0" w:firstLine="0"/>
              <w:rPr>
                <w:del w:id="215" w:author="罗莎" w:date="2016-09-30T13:41:00Z"/>
                <w:szCs w:val="21"/>
              </w:rPr>
            </w:pPr>
            <w:r w:rsidRPr="00EE0069">
              <w:rPr>
                <w:rFonts w:hint="eastAsia"/>
                <w:szCs w:val="21"/>
              </w:rPr>
              <w:t>对于清盘产生的成交单，成交编号为</w:t>
            </w:r>
            <w:r w:rsidRPr="00EE0069">
              <w:rPr>
                <w:szCs w:val="21"/>
              </w:rPr>
              <w:t>YYMMDD+</w:t>
            </w:r>
            <w:r w:rsidRPr="00EE0069">
              <w:rPr>
                <w:rFonts w:hint="eastAsia"/>
                <w:szCs w:val="21"/>
              </w:rPr>
              <w:t>02+Q+7</w:t>
            </w:r>
            <w:r w:rsidRPr="00EE0069">
              <w:rPr>
                <w:rFonts w:hint="eastAsia"/>
                <w:szCs w:val="21"/>
              </w:rPr>
              <w:t>位数字编号。</w:t>
            </w:r>
          </w:p>
          <w:p w:rsidR="00FE66F6" w:rsidRPr="00EE0069" w:rsidRDefault="00FE66F6" w:rsidP="00EE0069">
            <w:pPr>
              <w:ind w:firstLineChars="0" w:firstLine="0"/>
              <w:rPr>
                <w:szCs w:val="21"/>
              </w:rPr>
            </w:pPr>
          </w:p>
        </w:tc>
      </w:tr>
      <w:tr w:rsidR="00FE66F6" w:rsidRPr="009D36D6"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FE66F6" w:rsidRPr="00EE0069" w:rsidRDefault="00FE66F6" w:rsidP="00EE0069">
            <w:pPr>
              <w:ind w:firstLineChars="0" w:firstLine="0"/>
              <w:rPr>
                <w:szCs w:val="21"/>
              </w:rPr>
            </w:pPr>
            <w:r w:rsidRPr="00EE0069">
              <w:rPr>
                <w:szCs w:val="21"/>
              </w:rPr>
              <w:t>买卖方向</w:t>
            </w:r>
          </w:p>
        </w:tc>
        <w:tc>
          <w:tcPr>
            <w:tcW w:w="688" w:type="pct"/>
            <w:tcBorders>
              <w:top w:val="outset" w:sz="6" w:space="0" w:color="111111"/>
              <w:left w:val="outset" w:sz="6" w:space="0" w:color="111111"/>
              <w:bottom w:val="outset" w:sz="6" w:space="0" w:color="111111"/>
              <w:right w:val="outset" w:sz="6" w:space="0" w:color="111111"/>
            </w:tcBorders>
          </w:tcPr>
          <w:p w:rsidR="00FE66F6" w:rsidRPr="00EE0069" w:rsidRDefault="00FE66F6" w:rsidP="00EE0069">
            <w:pPr>
              <w:ind w:firstLineChars="0" w:firstLine="0"/>
              <w:rPr>
                <w:szCs w:val="21"/>
              </w:rPr>
            </w:pPr>
            <w:r>
              <w:rPr>
                <w:rFonts w:hint="eastAsia"/>
                <w:szCs w:val="21"/>
              </w:rPr>
              <w:t>C1</w:t>
            </w:r>
          </w:p>
        </w:tc>
        <w:tc>
          <w:tcPr>
            <w:tcW w:w="3479" w:type="pct"/>
            <w:tcBorders>
              <w:top w:val="outset" w:sz="6" w:space="0" w:color="111111"/>
              <w:left w:val="outset" w:sz="6" w:space="0" w:color="111111"/>
              <w:bottom w:val="outset" w:sz="6" w:space="0" w:color="111111"/>
              <w:right w:val="outset" w:sz="6" w:space="0" w:color="111111"/>
            </w:tcBorders>
            <w:vAlign w:val="center"/>
          </w:tcPr>
          <w:p w:rsidR="00FE66F6" w:rsidRPr="00EE0069" w:rsidRDefault="00FE66F6" w:rsidP="00EE0069">
            <w:pPr>
              <w:ind w:firstLineChars="0" w:firstLine="0"/>
              <w:rPr>
                <w:szCs w:val="21"/>
              </w:rPr>
            </w:pPr>
            <w:r w:rsidRPr="00EE0069">
              <w:rPr>
                <w:szCs w:val="21"/>
              </w:rPr>
              <w:t>'s'-</w:t>
            </w:r>
            <w:r w:rsidRPr="00EE0069">
              <w:rPr>
                <w:szCs w:val="21"/>
              </w:rPr>
              <w:t>卖</w:t>
            </w:r>
            <w:r w:rsidRPr="00EE0069">
              <w:rPr>
                <w:szCs w:val="21"/>
              </w:rPr>
              <w:t xml:space="preserve"> 'b'-</w:t>
            </w:r>
            <w:r w:rsidRPr="00EE0069">
              <w:rPr>
                <w:szCs w:val="21"/>
              </w:rPr>
              <w:t>买</w:t>
            </w:r>
          </w:p>
        </w:tc>
      </w:tr>
      <w:tr w:rsidR="00FE66F6" w:rsidRPr="009D36D6"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FE66F6" w:rsidRPr="00EE0069" w:rsidRDefault="00FE66F6" w:rsidP="00EE0069">
            <w:pPr>
              <w:ind w:firstLineChars="0" w:firstLine="0"/>
              <w:rPr>
                <w:szCs w:val="21"/>
              </w:rPr>
            </w:pPr>
            <w:r w:rsidRPr="00EE0069">
              <w:rPr>
                <w:szCs w:val="21"/>
              </w:rPr>
              <w:t>客户代码</w:t>
            </w:r>
          </w:p>
        </w:tc>
        <w:tc>
          <w:tcPr>
            <w:tcW w:w="688" w:type="pct"/>
            <w:tcBorders>
              <w:top w:val="outset" w:sz="6" w:space="0" w:color="111111"/>
              <w:left w:val="outset" w:sz="6" w:space="0" w:color="111111"/>
              <w:bottom w:val="outset" w:sz="6" w:space="0" w:color="111111"/>
              <w:right w:val="outset" w:sz="6" w:space="0" w:color="111111"/>
            </w:tcBorders>
          </w:tcPr>
          <w:p w:rsidR="00FE66F6" w:rsidRPr="00EE0069" w:rsidRDefault="00FE66F6" w:rsidP="00EE0069">
            <w:pPr>
              <w:ind w:firstLineChars="0" w:firstLine="0"/>
              <w:rPr>
                <w:szCs w:val="21"/>
              </w:rPr>
            </w:pPr>
            <w:r>
              <w:rPr>
                <w:rFonts w:hint="eastAsia"/>
                <w:szCs w:val="21"/>
              </w:rPr>
              <w:t>C10</w:t>
            </w:r>
          </w:p>
        </w:tc>
        <w:tc>
          <w:tcPr>
            <w:tcW w:w="3479" w:type="pct"/>
            <w:tcBorders>
              <w:top w:val="outset" w:sz="6" w:space="0" w:color="111111"/>
              <w:left w:val="outset" w:sz="6" w:space="0" w:color="111111"/>
              <w:bottom w:val="outset" w:sz="6" w:space="0" w:color="111111"/>
              <w:right w:val="outset" w:sz="6" w:space="0" w:color="111111"/>
            </w:tcBorders>
            <w:vAlign w:val="center"/>
          </w:tcPr>
          <w:p w:rsidR="00FE66F6" w:rsidRPr="00EE0069" w:rsidRDefault="004A689C" w:rsidP="00EE0069">
            <w:pPr>
              <w:ind w:firstLineChars="0" w:firstLine="0"/>
              <w:rPr>
                <w:szCs w:val="21"/>
              </w:rPr>
            </w:pPr>
            <w:ins w:id="216" w:author="罗莎" w:date="2016-09-30T13:43:00Z">
              <w:r>
                <w:rPr>
                  <w:szCs w:val="21"/>
                </w:rPr>
                <w:t>10</w:t>
              </w:r>
              <w:r w:rsidRPr="00EE0069">
                <w:rPr>
                  <w:szCs w:val="21"/>
                </w:rPr>
                <w:t>位数字编号</w:t>
              </w:r>
            </w:ins>
          </w:p>
        </w:tc>
      </w:tr>
      <w:tr w:rsidR="00AC0DDF" w:rsidRPr="009D36D6"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szCs w:val="21"/>
              </w:rPr>
              <w:t>会员代码</w:t>
            </w:r>
          </w:p>
        </w:tc>
        <w:tc>
          <w:tcPr>
            <w:tcW w:w="688" w:type="pct"/>
            <w:tcBorders>
              <w:top w:val="outset" w:sz="6" w:space="0" w:color="111111"/>
              <w:left w:val="outset" w:sz="6" w:space="0" w:color="111111"/>
              <w:bottom w:val="outset" w:sz="6" w:space="0" w:color="111111"/>
              <w:right w:val="outset" w:sz="6" w:space="0" w:color="111111"/>
            </w:tcBorders>
          </w:tcPr>
          <w:p w:rsidR="00AC0DDF" w:rsidRDefault="00AC0DDF" w:rsidP="00EE0069">
            <w:pPr>
              <w:ind w:firstLineChars="0" w:firstLine="0"/>
              <w:rPr>
                <w:szCs w:val="21"/>
              </w:rPr>
            </w:pPr>
            <w:r>
              <w:rPr>
                <w:rFonts w:hint="eastAsia"/>
                <w:szCs w:val="21"/>
              </w:rPr>
              <w:t>C4</w:t>
            </w:r>
          </w:p>
        </w:tc>
        <w:tc>
          <w:tcPr>
            <w:tcW w:w="3479"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szCs w:val="21"/>
              </w:rPr>
              <w:t>4</w:t>
            </w:r>
            <w:r w:rsidRPr="00EE0069">
              <w:rPr>
                <w:szCs w:val="21"/>
              </w:rPr>
              <w:t>位数字编号</w:t>
            </w:r>
          </w:p>
        </w:tc>
      </w:tr>
      <w:tr w:rsidR="00AC0DDF" w:rsidRPr="009D36D6"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rFonts w:hint="eastAsia"/>
                <w:szCs w:val="21"/>
              </w:rPr>
              <w:t>席位代码</w:t>
            </w:r>
          </w:p>
        </w:tc>
        <w:tc>
          <w:tcPr>
            <w:tcW w:w="688" w:type="pct"/>
            <w:tcBorders>
              <w:top w:val="outset" w:sz="6" w:space="0" w:color="111111"/>
              <w:left w:val="outset" w:sz="6" w:space="0" w:color="111111"/>
              <w:bottom w:val="outset" w:sz="6" w:space="0" w:color="111111"/>
              <w:right w:val="outset" w:sz="6" w:space="0" w:color="111111"/>
            </w:tcBorders>
          </w:tcPr>
          <w:p w:rsidR="00AC0DDF" w:rsidRDefault="00AC0DDF" w:rsidP="00EE0069">
            <w:pPr>
              <w:ind w:firstLineChars="0" w:firstLine="0"/>
              <w:rPr>
                <w:szCs w:val="21"/>
              </w:rPr>
            </w:pPr>
            <w:r>
              <w:rPr>
                <w:rFonts w:hint="eastAsia"/>
                <w:szCs w:val="21"/>
              </w:rPr>
              <w:t>C6</w:t>
            </w:r>
          </w:p>
        </w:tc>
        <w:tc>
          <w:tcPr>
            <w:tcW w:w="3479"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4A689C" w:rsidP="00EE0069">
            <w:pPr>
              <w:ind w:firstLineChars="0" w:firstLine="0"/>
              <w:rPr>
                <w:szCs w:val="21"/>
              </w:rPr>
            </w:pPr>
            <w:ins w:id="217" w:author="罗莎" w:date="2016-09-30T13:44:00Z">
              <w:r>
                <w:rPr>
                  <w:szCs w:val="21"/>
                </w:rPr>
                <w:t>6</w:t>
              </w:r>
              <w:r w:rsidRPr="00EE0069">
                <w:rPr>
                  <w:szCs w:val="21"/>
                </w:rPr>
                <w:t>位数字编号</w:t>
              </w:r>
            </w:ins>
            <w:del w:id="218" w:author="罗莎" w:date="2016-09-30T13:44:00Z">
              <w:r w:rsidR="00AC0DDF" w:rsidRPr="00EE0069" w:rsidDel="004A689C">
                <w:rPr>
                  <w:szCs w:val="21"/>
                </w:rPr>
                <w:delText>最长</w:delText>
              </w:r>
              <w:r w:rsidR="00AC0DDF" w:rsidRPr="00EE0069" w:rsidDel="004A689C">
                <w:rPr>
                  <w:rFonts w:hint="eastAsia"/>
                  <w:szCs w:val="21"/>
                </w:rPr>
                <w:delText>6</w:delText>
              </w:r>
              <w:r w:rsidR="00AC0DDF" w:rsidRPr="00EE0069" w:rsidDel="004A689C">
                <w:rPr>
                  <w:szCs w:val="21"/>
                </w:rPr>
                <w:delText>位字符</w:delText>
              </w:r>
            </w:del>
          </w:p>
        </w:tc>
      </w:tr>
      <w:tr w:rsidR="00AC0DDF" w:rsidRPr="009D36D6"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szCs w:val="21"/>
              </w:rPr>
              <w:t>合约代码</w:t>
            </w:r>
          </w:p>
        </w:tc>
        <w:tc>
          <w:tcPr>
            <w:tcW w:w="688" w:type="pct"/>
            <w:tcBorders>
              <w:top w:val="outset" w:sz="6" w:space="0" w:color="111111"/>
              <w:left w:val="outset" w:sz="6" w:space="0" w:color="111111"/>
              <w:bottom w:val="outset" w:sz="6" w:space="0" w:color="111111"/>
              <w:right w:val="outset" w:sz="6" w:space="0" w:color="111111"/>
            </w:tcBorders>
          </w:tcPr>
          <w:p w:rsidR="00AC0DDF" w:rsidRPr="00EE0069" w:rsidRDefault="00AC0DDF" w:rsidP="00EE0069">
            <w:pPr>
              <w:ind w:firstLineChars="0" w:firstLine="0"/>
              <w:rPr>
                <w:szCs w:val="21"/>
              </w:rPr>
            </w:pPr>
            <w:r>
              <w:rPr>
                <w:rFonts w:hint="eastAsia"/>
                <w:szCs w:val="21"/>
              </w:rPr>
              <w:t>C</w:t>
            </w:r>
            <w:r w:rsidR="00F90E7C">
              <w:rPr>
                <w:rFonts w:hint="eastAsia"/>
                <w:szCs w:val="21"/>
              </w:rPr>
              <w:t>20</w:t>
            </w:r>
          </w:p>
        </w:tc>
        <w:tc>
          <w:tcPr>
            <w:tcW w:w="3479"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szCs w:val="21"/>
              </w:rPr>
              <w:t>最长</w:t>
            </w:r>
            <w:r w:rsidR="00557083">
              <w:rPr>
                <w:szCs w:val="21"/>
              </w:rPr>
              <w:t>8</w:t>
            </w:r>
            <w:r w:rsidRPr="00EE0069">
              <w:rPr>
                <w:szCs w:val="21"/>
              </w:rPr>
              <w:t>位字符</w:t>
            </w:r>
          </w:p>
        </w:tc>
      </w:tr>
      <w:tr w:rsidR="00AC0DDF" w:rsidRPr="009D36D6"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szCs w:val="21"/>
              </w:rPr>
              <w:t>成交日期</w:t>
            </w:r>
          </w:p>
        </w:tc>
        <w:tc>
          <w:tcPr>
            <w:tcW w:w="688" w:type="pct"/>
            <w:tcBorders>
              <w:top w:val="outset" w:sz="6" w:space="0" w:color="111111"/>
              <w:left w:val="outset" w:sz="6" w:space="0" w:color="111111"/>
              <w:bottom w:val="outset" w:sz="6" w:space="0" w:color="111111"/>
              <w:right w:val="outset" w:sz="6" w:space="0" w:color="111111"/>
            </w:tcBorders>
          </w:tcPr>
          <w:p w:rsidR="00AC0DDF" w:rsidRPr="00EE0069" w:rsidRDefault="00AC0DDF" w:rsidP="00EE0069">
            <w:pPr>
              <w:ind w:firstLineChars="0" w:firstLine="0"/>
              <w:rPr>
                <w:szCs w:val="21"/>
              </w:rPr>
            </w:pPr>
            <w:r>
              <w:rPr>
                <w:rFonts w:hint="eastAsia"/>
                <w:szCs w:val="21"/>
              </w:rPr>
              <w:t>C8</w:t>
            </w:r>
          </w:p>
        </w:tc>
        <w:tc>
          <w:tcPr>
            <w:tcW w:w="3479" w:type="pct"/>
            <w:tcBorders>
              <w:top w:val="outset" w:sz="6" w:space="0" w:color="111111"/>
              <w:left w:val="outset" w:sz="6" w:space="0" w:color="111111"/>
              <w:bottom w:val="outset" w:sz="6" w:space="0" w:color="111111"/>
              <w:right w:val="outset" w:sz="6" w:space="0" w:color="111111"/>
            </w:tcBorders>
          </w:tcPr>
          <w:p w:rsidR="00AC0DDF" w:rsidRPr="00EE0069" w:rsidRDefault="00AC0DDF" w:rsidP="00EE0069">
            <w:pPr>
              <w:ind w:firstLineChars="0" w:firstLine="0"/>
              <w:rPr>
                <w:szCs w:val="21"/>
              </w:rPr>
            </w:pPr>
            <w:r w:rsidRPr="00EE0069">
              <w:rPr>
                <w:szCs w:val="21"/>
              </w:rPr>
              <w:t>YYYYMMDD</w:t>
            </w:r>
          </w:p>
        </w:tc>
      </w:tr>
      <w:tr w:rsidR="00AC0DDF" w:rsidRPr="009D36D6"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szCs w:val="21"/>
              </w:rPr>
              <w:t>成交时间</w:t>
            </w:r>
          </w:p>
        </w:tc>
        <w:tc>
          <w:tcPr>
            <w:tcW w:w="688" w:type="pct"/>
            <w:tcBorders>
              <w:top w:val="outset" w:sz="6" w:space="0" w:color="111111"/>
              <w:left w:val="outset" w:sz="6" w:space="0" w:color="111111"/>
              <w:bottom w:val="outset" w:sz="6" w:space="0" w:color="111111"/>
              <w:right w:val="outset" w:sz="6" w:space="0" w:color="111111"/>
            </w:tcBorders>
          </w:tcPr>
          <w:p w:rsidR="00AC0DDF" w:rsidRPr="00EE0069" w:rsidRDefault="00AC0DDF" w:rsidP="00EE0069">
            <w:pPr>
              <w:ind w:firstLineChars="0" w:firstLine="0"/>
              <w:rPr>
                <w:szCs w:val="21"/>
              </w:rPr>
            </w:pPr>
            <w:r>
              <w:rPr>
                <w:rFonts w:hint="eastAsia"/>
                <w:szCs w:val="21"/>
              </w:rPr>
              <w:t>C8</w:t>
            </w:r>
          </w:p>
        </w:tc>
        <w:tc>
          <w:tcPr>
            <w:tcW w:w="3479" w:type="pct"/>
            <w:tcBorders>
              <w:top w:val="outset" w:sz="6" w:space="0" w:color="111111"/>
              <w:left w:val="outset" w:sz="6" w:space="0" w:color="111111"/>
              <w:bottom w:val="outset" w:sz="6" w:space="0" w:color="111111"/>
              <w:right w:val="outset" w:sz="6" w:space="0" w:color="111111"/>
            </w:tcBorders>
          </w:tcPr>
          <w:p w:rsidR="00AC0DDF" w:rsidRPr="00EE0069" w:rsidRDefault="00AC0DDF" w:rsidP="00EE0069">
            <w:pPr>
              <w:ind w:firstLineChars="0" w:firstLine="0"/>
              <w:rPr>
                <w:szCs w:val="21"/>
              </w:rPr>
            </w:pPr>
            <w:r w:rsidRPr="00EE0069">
              <w:rPr>
                <w:szCs w:val="21"/>
              </w:rPr>
              <w:t>HH:MM:SS</w:t>
            </w:r>
          </w:p>
        </w:tc>
      </w:tr>
      <w:tr w:rsidR="00AC0DDF" w:rsidRPr="009D36D6"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szCs w:val="21"/>
              </w:rPr>
              <w:t>价格</w:t>
            </w:r>
          </w:p>
        </w:tc>
        <w:tc>
          <w:tcPr>
            <w:tcW w:w="688" w:type="pct"/>
            <w:tcBorders>
              <w:top w:val="outset" w:sz="6" w:space="0" w:color="111111"/>
              <w:left w:val="outset" w:sz="6" w:space="0" w:color="111111"/>
              <w:bottom w:val="outset" w:sz="6" w:space="0" w:color="111111"/>
              <w:right w:val="outset" w:sz="6" w:space="0" w:color="111111"/>
            </w:tcBorders>
          </w:tcPr>
          <w:p w:rsidR="00AC0DDF" w:rsidRPr="00EE0069" w:rsidRDefault="00AC0DDF" w:rsidP="002D7507">
            <w:pPr>
              <w:ind w:firstLineChars="0" w:firstLine="0"/>
              <w:rPr>
                <w:szCs w:val="21"/>
              </w:rPr>
            </w:pPr>
            <w:r>
              <w:rPr>
                <w:rFonts w:hint="eastAsia"/>
                <w:szCs w:val="21"/>
              </w:rPr>
              <w:t>N</w:t>
            </w:r>
            <w:r w:rsidR="002D7507">
              <w:rPr>
                <w:rFonts w:hint="eastAsia"/>
                <w:szCs w:val="21"/>
              </w:rPr>
              <w:t>(</w:t>
            </w:r>
            <w:r>
              <w:rPr>
                <w:rFonts w:hint="eastAsia"/>
                <w:szCs w:val="21"/>
              </w:rPr>
              <w:t>12</w:t>
            </w:r>
            <w:r w:rsidR="002D7507">
              <w:rPr>
                <w:szCs w:val="21"/>
              </w:rPr>
              <w:t>,</w:t>
            </w:r>
            <w:r>
              <w:rPr>
                <w:rFonts w:hint="eastAsia"/>
                <w:szCs w:val="21"/>
              </w:rPr>
              <w:t>6)</w:t>
            </w:r>
          </w:p>
        </w:tc>
        <w:tc>
          <w:tcPr>
            <w:tcW w:w="3479"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CD14D9">
            <w:pPr>
              <w:ind w:firstLineChars="0" w:firstLine="0"/>
              <w:rPr>
                <w:szCs w:val="21"/>
              </w:rPr>
            </w:pPr>
            <w:r w:rsidRPr="00EE0069">
              <w:rPr>
                <w:rFonts w:hint="eastAsia"/>
                <w:szCs w:val="21"/>
              </w:rPr>
              <w:t>目前黄金相关合约单位是元</w:t>
            </w:r>
            <w:r w:rsidRPr="00EE0069">
              <w:rPr>
                <w:rFonts w:hint="eastAsia"/>
                <w:szCs w:val="21"/>
              </w:rPr>
              <w:t>/</w:t>
            </w:r>
            <w:r w:rsidRPr="00EE0069">
              <w:rPr>
                <w:rFonts w:hint="eastAsia"/>
                <w:szCs w:val="21"/>
              </w:rPr>
              <w:t>克，白银相关合约单位是元</w:t>
            </w:r>
            <w:r w:rsidRPr="00EE0069">
              <w:rPr>
                <w:rFonts w:hint="eastAsia"/>
                <w:szCs w:val="21"/>
              </w:rPr>
              <w:t>/</w:t>
            </w:r>
            <w:r w:rsidR="00CD14D9">
              <w:rPr>
                <w:rFonts w:hint="eastAsia"/>
                <w:szCs w:val="21"/>
              </w:rPr>
              <w:t>千克</w:t>
            </w:r>
            <w:r w:rsidRPr="00EE0069">
              <w:rPr>
                <w:rFonts w:hint="eastAsia"/>
                <w:szCs w:val="21"/>
              </w:rPr>
              <w:t>。</w:t>
            </w:r>
          </w:p>
        </w:tc>
      </w:tr>
      <w:tr w:rsidR="00AC0DDF" w:rsidRPr="009D36D6"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szCs w:val="21"/>
              </w:rPr>
              <w:t>数量</w:t>
            </w:r>
          </w:p>
        </w:tc>
        <w:tc>
          <w:tcPr>
            <w:tcW w:w="688" w:type="pct"/>
            <w:tcBorders>
              <w:top w:val="outset" w:sz="6" w:space="0" w:color="111111"/>
              <w:left w:val="outset" w:sz="6" w:space="0" w:color="111111"/>
              <w:bottom w:val="outset" w:sz="6" w:space="0" w:color="111111"/>
              <w:right w:val="outset" w:sz="6" w:space="0" w:color="111111"/>
            </w:tcBorders>
          </w:tcPr>
          <w:p w:rsidR="00AC0DDF" w:rsidRPr="00EE0069" w:rsidRDefault="00AC0DDF" w:rsidP="00EE0069">
            <w:pPr>
              <w:ind w:firstLineChars="0" w:firstLine="0"/>
              <w:rPr>
                <w:szCs w:val="21"/>
              </w:rPr>
            </w:pPr>
            <w:r>
              <w:rPr>
                <w:rFonts w:hint="eastAsia"/>
                <w:szCs w:val="21"/>
              </w:rPr>
              <w:t>N12</w:t>
            </w:r>
          </w:p>
        </w:tc>
        <w:tc>
          <w:tcPr>
            <w:tcW w:w="3479"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rFonts w:hint="eastAsia"/>
                <w:szCs w:val="21"/>
              </w:rPr>
              <w:t>单位手。</w:t>
            </w:r>
          </w:p>
        </w:tc>
      </w:tr>
      <w:tr w:rsidR="00AC0DDF" w:rsidRPr="009D36D6" w:rsidTr="00AC6DD4">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szCs w:val="21"/>
              </w:rPr>
              <w:t>系统报单号</w:t>
            </w:r>
          </w:p>
        </w:tc>
        <w:tc>
          <w:tcPr>
            <w:tcW w:w="688" w:type="pct"/>
            <w:tcBorders>
              <w:top w:val="outset" w:sz="6" w:space="0" w:color="111111"/>
              <w:left w:val="outset" w:sz="6" w:space="0" w:color="111111"/>
              <w:bottom w:val="outset" w:sz="6" w:space="0" w:color="111111"/>
              <w:right w:val="outset" w:sz="6" w:space="0" w:color="111111"/>
            </w:tcBorders>
          </w:tcPr>
          <w:p w:rsidR="00AC0DDF" w:rsidRDefault="00AC0DDF" w:rsidP="004A689C">
            <w:pPr>
              <w:ind w:firstLineChars="0" w:firstLine="0"/>
              <w:rPr>
                <w:szCs w:val="21"/>
              </w:rPr>
            </w:pPr>
            <w:r>
              <w:rPr>
                <w:rFonts w:hint="eastAsia"/>
                <w:szCs w:val="21"/>
              </w:rPr>
              <w:t>C8</w:t>
            </w:r>
          </w:p>
        </w:tc>
        <w:tc>
          <w:tcPr>
            <w:tcW w:w="3479" w:type="pct"/>
            <w:tcBorders>
              <w:top w:val="outset" w:sz="6" w:space="0" w:color="111111"/>
              <w:left w:val="outset" w:sz="6" w:space="0" w:color="111111"/>
              <w:bottom w:val="outset" w:sz="6" w:space="0" w:color="111111"/>
              <w:right w:val="outset" w:sz="6" w:space="0" w:color="111111"/>
            </w:tcBorders>
          </w:tcPr>
          <w:p w:rsidR="00AC0DDF" w:rsidRPr="00EE0069" w:rsidRDefault="00AC0DDF" w:rsidP="00EE0069">
            <w:pPr>
              <w:ind w:firstLineChars="0" w:firstLine="0"/>
              <w:rPr>
                <w:szCs w:val="21"/>
              </w:rPr>
            </w:pPr>
            <w:r w:rsidRPr="00EE0069">
              <w:rPr>
                <w:szCs w:val="21"/>
              </w:rPr>
              <w:t>8</w:t>
            </w:r>
            <w:r w:rsidRPr="00EE0069">
              <w:rPr>
                <w:szCs w:val="21"/>
              </w:rPr>
              <w:t>位数字编号</w:t>
            </w:r>
          </w:p>
        </w:tc>
      </w:tr>
      <w:tr w:rsidR="00AC0DDF" w:rsidRPr="009D36D6" w:rsidTr="00AC6DD4">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proofErr w:type="gramStart"/>
            <w:r w:rsidRPr="00EE0069">
              <w:rPr>
                <w:szCs w:val="21"/>
              </w:rPr>
              <w:t>报单本地</w:t>
            </w:r>
            <w:proofErr w:type="gramEnd"/>
            <w:r w:rsidRPr="00EE0069">
              <w:rPr>
                <w:szCs w:val="21"/>
              </w:rPr>
              <w:t>编号</w:t>
            </w:r>
          </w:p>
        </w:tc>
        <w:tc>
          <w:tcPr>
            <w:tcW w:w="688" w:type="pct"/>
            <w:tcBorders>
              <w:top w:val="outset" w:sz="6" w:space="0" w:color="111111"/>
              <w:left w:val="outset" w:sz="6" w:space="0" w:color="111111"/>
              <w:bottom w:val="outset" w:sz="6" w:space="0" w:color="111111"/>
              <w:right w:val="outset" w:sz="6" w:space="0" w:color="111111"/>
            </w:tcBorders>
          </w:tcPr>
          <w:p w:rsidR="00AC0DDF" w:rsidRDefault="00AC0DDF" w:rsidP="00EE0069">
            <w:pPr>
              <w:ind w:firstLineChars="0" w:firstLine="0"/>
              <w:rPr>
                <w:szCs w:val="21"/>
              </w:rPr>
            </w:pPr>
            <w:r>
              <w:rPr>
                <w:rFonts w:hint="eastAsia"/>
                <w:szCs w:val="21"/>
              </w:rPr>
              <w:t>C14</w:t>
            </w:r>
          </w:p>
        </w:tc>
        <w:tc>
          <w:tcPr>
            <w:tcW w:w="3479" w:type="pct"/>
            <w:tcBorders>
              <w:top w:val="outset" w:sz="6" w:space="0" w:color="111111"/>
              <w:left w:val="outset" w:sz="6" w:space="0" w:color="111111"/>
              <w:bottom w:val="outset" w:sz="6" w:space="0" w:color="111111"/>
              <w:right w:val="outset" w:sz="6" w:space="0" w:color="111111"/>
            </w:tcBorders>
          </w:tcPr>
          <w:p w:rsidR="00AC0DDF" w:rsidRPr="00EE0069" w:rsidRDefault="00AC0DDF" w:rsidP="00AC6DD4">
            <w:pPr>
              <w:ind w:firstLineChars="0" w:firstLine="0"/>
              <w:rPr>
                <w:szCs w:val="21"/>
              </w:rPr>
            </w:pPr>
            <w:proofErr w:type="gramStart"/>
            <w:r w:rsidRPr="00EE0069">
              <w:rPr>
                <w:szCs w:val="21"/>
              </w:rPr>
              <w:t>不定长数字</w:t>
            </w:r>
            <w:proofErr w:type="gramEnd"/>
            <w:r w:rsidRPr="00EE0069">
              <w:rPr>
                <w:szCs w:val="21"/>
              </w:rPr>
              <w:t>编号，最长</w:t>
            </w:r>
            <w:r w:rsidRPr="00EE0069">
              <w:rPr>
                <w:szCs w:val="21"/>
              </w:rPr>
              <w:t>14</w:t>
            </w:r>
            <w:r w:rsidRPr="00EE0069">
              <w:rPr>
                <w:szCs w:val="21"/>
              </w:rPr>
              <w:t>位</w:t>
            </w:r>
            <w:r w:rsidRPr="00EE0069">
              <w:rPr>
                <w:rFonts w:hint="eastAsia"/>
                <w:szCs w:val="21"/>
              </w:rPr>
              <w:t>，报单在交易客户端的编号。</w:t>
            </w:r>
          </w:p>
          <w:p w:rsidR="00AC0DDF" w:rsidRPr="00EE0069" w:rsidRDefault="00AC0DDF" w:rsidP="00EE0069">
            <w:pPr>
              <w:ind w:firstLineChars="0" w:firstLine="0"/>
              <w:rPr>
                <w:szCs w:val="21"/>
              </w:rPr>
            </w:pPr>
            <w:r w:rsidRPr="00EE0069">
              <w:rPr>
                <w:rFonts w:hint="eastAsia"/>
                <w:szCs w:val="21"/>
              </w:rPr>
              <w:t>强制减</w:t>
            </w:r>
            <w:proofErr w:type="gramStart"/>
            <w:r w:rsidRPr="00EE0069">
              <w:rPr>
                <w:rFonts w:hint="eastAsia"/>
                <w:szCs w:val="21"/>
              </w:rPr>
              <w:t>仓产生</w:t>
            </w:r>
            <w:proofErr w:type="gramEnd"/>
            <w:r w:rsidRPr="00EE0069">
              <w:rPr>
                <w:rFonts w:hint="eastAsia"/>
                <w:szCs w:val="21"/>
              </w:rPr>
              <w:t>的成交单，该字段值为</w:t>
            </w:r>
            <w:r w:rsidRPr="00EE0069">
              <w:rPr>
                <w:rFonts w:hint="eastAsia"/>
                <w:szCs w:val="21"/>
              </w:rPr>
              <w:t>0</w:t>
            </w:r>
            <w:r w:rsidRPr="00EE0069">
              <w:rPr>
                <w:rFonts w:hint="eastAsia"/>
                <w:szCs w:val="21"/>
              </w:rPr>
              <w:t>。</w:t>
            </w:r>
          </w:p>
        </w:tc>
      </w:tr>
      <w:tr w:rsidR="00AC0DDF" w:rsidRPr="009D36D6"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szCs w:val="21"/>
              </w:rPr>
              <w:t>开平标志</w:t>
            </w:r>
          </w:p>
        </w:tc>
        <w:tc>
          <w:tcPr>
            <w:tcW w:w="688" w:type="pct"/>
            <w:tcBorders>
              <w:top w:val="outset" w:sz="6" w:space="0" w:color="111111"/>
              <w:left w:val="outset" w:sz="6" w:space="0" w:color="111111"/>
              <w:bottom w:val="outset" w:sz="6" w:space="0" w:color="111111"/>
              <w:right w:val="outset" w:sz="6" w:space="0" w:color="111111"/>
            </w:tcBorders>
          </w:tcPr>
          <w:p w:rsidR="00AC0DDF" w:rsidRPr="00EE0069" w:rsidRDefault="00AC0DDF" w:rsidP="00EE0069">
            <w:pPr>
              <w:ind w:firstLineChars="0" w:firstLine="0"/>
              <w:rPr>
                <w:szCs w:val="21"/>
              </w:rPr>
            </w:pPr>
            <w:r>
              <w:rPr>
                <w:rFonts w:hint="eastAsia"/>
                <w:szCs w:val="21"/>
              </w:rPr>
              <w:t>C1</w:t>
            </w:r>
          </w:p>
        </w:tc>
        <w:tc>
          <w:tcPr>
            <w:tcW w:w="3479" w:type="pct"/>
            <w:tcBorders>
              <w:top w:val="outset" w:sz="6" w:space="0" w:color="111111"/>
              <w:left w:val="outset" w:sz="6" w:space="0" w:color="111111"/>
              <w:bottom w:val="outset" w:sz="6" w:space="0" w:color="111111"/>
              <w:right w:val="outset" w:sz="6" w:space="0" w:color="111111"/>
            </w:tcBorders>
            <w:vAlign w:val="center"/>
          </w:tcPr>
          <w:p w:rsidR="00AC0DDF" w:rsidRPr="00EE0069" w:rsidRDefault="00AC0DDF" w:rsidP="00EE0069">
            <w:pPr>
              <w:ind w:firstLineChars="0" w:firstLine="0"/>
              <w:rPr>
                <w:szCs w:val="21"/>
              </w:rPr>
            </w:pPr>
            <w:r w:rsidRPr="00EE0069">
              <w:rPr>
                <w:szCs w:val="21"/>
              </w:rPr>
              <w:t xml:space="preserve">'0'- </w:t>
            </w:r>
            <w:r w:rsidRPr="00EE0069">
              <w:rPr>
                <w:szCs w:val="21"/>
              </w:rPr>
              <w:t>开</w:t>
            </w:r>
            <w:r w:rsidRPr="00EE0069">
              <w:rPr>
                <w:szCs w:val="21"/>
              </w:rPr>
              <w:t xml:space="preserve"> '1'- </w:t>
            </w:r>
            <w:r w:rsidRPr="00EE0069">
              <w:rPr>
                <w:szCs w:val="21"/>
              </w:rPr>
              <w:t>平</w:t>
            </w:r>
            <w:r w:rsidRPr="00EE0069">
              <w:rPr>
                <w:szCs w:val="21"/>
              </w:rPr>
              <w:t xml:space="preserve"> '2'- </w:t>
            </w:r>
            <w:r w:rsidRPr="00EE0069">
              <w:rPr>
                <w:szCs w:val="21"/>
              </w:rPr>
              <w:t>强行平仓</w:t>
            </w:r>
          </w:p>
        </w:tc>
      </w:tr>
    </w:tbl>
    <w:p w:rsidR="00033BA1" w:rsidRPr="009D36D6" w:rsidRDefault="00033BA1" w:rsidP="00033BA1">
      <w:pPr>
        <w:ind w:firstLine="480"/>
        <w:rPr>
          <w:szCs w:val="21"/>
        </w:rPr>
      </w:pPr>
    </w:p>
    <w:p w:rsidR="00033BA1" w:rsidRPr="009D36D6" w:rsidRDefault="00033BA1" w:rsidP="008821F1">
      <w:pPr>
        <w:pStyle w:val="21"/>
        <w:numPr>
          <w:ilvl w:val="1"/>
          <w:numId w:val="1"/>
        </w:numPr>
        <w:ind w:left="0" w:firstLineChars="0" w:firstLine="0"/>
      </w:pPr>
      <w:bookmarkStart w:id="219" w:name="_Toc429318962"/>
      <w:bookmarkStart w:id="220" w:name="_Toc438719119"/>
      <w:r w:rsidRPr="009D36D6">
        <w:rPr>
          <w:rFonts w:hint="eastAsia"/>
        </w:rPr>
        <w:t>交收</w:t>
      </w:r>
      <w:r w:rsidRPr="009D36D6">
        <w:t>申报成交单</w:t>
      </w:r>
      <w:bookmarkEnd w:id="219"/>
      <w:r w:rsidR="008821F1">
        <w:rPr>
          <w:rFonts w:hint="eastAsia"/>
        </w:rPr>
        <w:t>数据文件</w:t>
      </w:r>
      <w:bookmarkEnd w:id="220"/>
    </w:p>
    <w:p w:rsidR="008821F1" w:rsidRDefault="008821F1" w:rsidP="008821F1">
      <w:pPr>
        <w:pStyle w:val="30"/>
        <w:numPr>
          <w:ilvl w:val="2"/>
          <w:numId w:val="1"/>
        </w:numPr>
        <w:ind w:left="0" w:firstLineChars="0" w:firstLine="0"/>
      </w:pPr>
      <w:bookmarkStart w:id="221" w:name="_Toc438719120"/>
      <w:r>
        <w:rPr>
          <w:rFonts w:hint="eastAsia"/>
        </w:rPr>
        <w:t>明细记录</w:t>
      </w:r>
      <w:bookmarkEnd w:id="221"/>
    </w:p>
    <w:p w:rsidR="00033BA1" w:rsidRPr="009D36D6" w:rsidRDefault="00BC238B" w:rsidP="00033BA1">
      <w:pPr>
        <w:ind w:firstLine="482"/>
        <w:rPr>
          <w:b/>
          <w:szCs w:val="21"/>
        </w:rPr>
      </w:pPr>
      <w:r>
        <w:rPr>
          <w:rFonts w:hint="eastAsia"/>
          <w:b/>
          <w:szCs w:val="21"/>
        </w:rPr>
        <w:t>功能说明</w:t>
      </w:r>
      <w:r w:rsidR="00033BA1" w:rsidRPr="009D36D6">
        <w:rPr>
          <w:b/>
          <w:szCs w:val="21"/>
        </w:rPr>
        <w:t>：</w:t>
      </w:r>
      <w:r w:rsidR="00033BA1" w:rsidRPr="009D36D6">
        <w:rPr>
          <w:szCs w:val="21"/>
        </w:rPr>
        <w:t>提供二级系统清算前核对</w:t>
      </w:r>
      <w:r w:rsidR="00033BA1" w:rsidRPr="009D36D6">
        <w:rPr>
          <w:rFonts w:hint="eastAsia"/>
          <w:szCs w:val="21"/>
        </w:rPr>
        <w:t>交收</w:t>
      </w:r>
      <w:r w:rsidR="00033BA1" w:rsidRPr="009D36D6">
        <w:rPr>
          <w:szCs w:val="21"/>
        </w:rPr>
        <w:t>申报成交单</w:t>
      </w:r>
      <w:r w:rsidR="00033BA1" w:rsidRPr="009D36D6">
        <w:rPr>
          <w:rFonts w:hint="eastAsia"/>
          <w:szCs w:val="21"/>
        </w:rPr>
        <w:t>。</w:t>
      </w:r>
    </w:p>
    <w:tbl>
      <w:tblPr>
        <w:tblW w:w="4988"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606"/>
        <w:gridCol w:w="1508"/>
        <w:gridCol w:w="5156"/>
      </w:tblGrid>
      <w:tr w:rsidR="003E480D" w:rsidRPr="009D36D6" w:rsidTr="003E480D">
        <w:trPr>
          <w:tblHeader/>
          <w:jc w:val="center"/>
        </w:trPr>
        <w:tc>
          <w:tcPr>
            <w:tcW w:w="971"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3E480D" w:rsidRPr="00EC05FF" w:rsidRDefault="003E480D" w:rsidP="00EC05FF">
            <w:pPr>
              <w:ind w:firstLineChars="0" w:firstLine="0"/>
              <w:rPr>
                <w:b/>
                <w:szCs w:val="21"/>
              </w:rPr>
            </w:pPr>
            <w:r w:rsidRPr="00EC05FF">
              <w:rPr>
                <w:b/>
                <w:szCs w:val="21"/>
              </w:rPr>
              <w:t>属性描述</w:t>
            </w:r>
          </w:p>
        </w:tc>
        <w:tc>
          <w:tcPr>
            <w:tcW w:w="912" w:type="pct"/>
            <w:tcBorders>
              <w:top w:val="outset" w:sz="6" w:space="0" w:color="111111"/>
              <w:left w:val="outset" w:sz="6" w:space="0" w:color="111111"/>
              <w:bottom w:val="outset" w:sz="6" w:space="0" w:color="111111"/>
              <w:right w:val="outset" w:sz="6" w:space="0" w:color="111111"/>
            </w:tcBorders>
            <w:shd w:val="clear" w:color="auto" w:fill="C0C0C0"/>
          </w:tcPr>
          <w:p w:rsidR="003E480D" w:rsidRPr="00EC05FF" w:rsidRDefault="003E480D" w:rsidP="00EC05FF">
            <w:pPr>
              <w:ind w:firstLineChars="0" w:firstLine="0"/>
              <w:rPr>
                <w:b/>
                <w:szCs w:val="21"/>
              </w:rPr>
            </w:pPr>
            <w:r>
              <w:rPr>
                <w:rFonts w:hint="eastAsia"/>
                <w:b/>
                <w:szCs w:val="21"/>
              </w:rPr>
              <w:t>数据类型</w:t>
            </w:r>
          </w:p>
        </w:tc>
        <w:tc>
          <w:tcPr>
            <w:tcW w:w="3117"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3E480D" w:rsidRPr="00EC05FF" w:rsidRDefault="003E480D" w:rsidP="00EC05FF">
            <w:pPr>
              <w:ind w:firstLineChars="0" w:firstLine="0"/>
              <w:rPr>
                <w:b/>
                <w:szCs w:val="21"/>
              </w:rPr>
            </w:pPr>
            <w:r w:rsidRPr="00EC05FF">
              <w:rPr>
                <w:b/>
                <w:szCs w:val="21"/>
              </w:rPr>
              <w:t>说明</w:t>
            </w:r>
          </w:p>
        </w:tc>
      </w:tr>
      <w:tr w:rsidR="003E480D" w:rsidRPr="009D36D6"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rsidR="003E480D" w:rsidRPr="009D36D6" w:rsidRDefault="003E480D" w:rsidP="00EC05FF">
            <w:pPr>
              <w:ind w:firstLineChars="0" w:firstLine="0"/>
              <w:rPr>
                <w:szCs w:val="21"/>
              </w:rPr>
            </w:pPr>
            <w:r w:rsidRPr="009D36D6">
              <w:rPr>
                <w:szCs w:val="21"/>
              </w:rPr>
              <w:t>成交序号</w:t>
            </w:r>
          </w:p>
        </w:tc>
        <w:tc>
          <w:tcPr>
            <w:tcW w:w="912" w:type="pct"/>
            <w:tcBorders>
              <w:top w:val="outset" w:sz="6" w:space="0" w:color="111111"/>
              <w:left w:val="outset" w:sz="6" w:space="0" w:color="111111"/>
              <w:bottom w:val="outset" w:sz="6" w:space="0" w:color="111111"/>
              <w:right w:val="outset" w:sz="6" w:space="0" w:color="111111"/>
            </w:tcBorders>
          </w:tcPr>
          <w:p w:rsidR="003E480D" w:rsidRPr="009D36D6" w:rsidRDefault="003E480D" w:rsidP="00EC05FF">
            <w:pPr>
              <w:ind w:firstLineChars="0" w:firstLine="0"/>
              <w:rPr>
                <w:szCs w:val="21"/>
              </w:rPr>
            </w:pPr>
            <w:r>
              <w:rPr>
                <w:rFonts w:hint="eastAsia"/>
                <w:szCs w:val="21"/>
              </w:rPr>
              <w:t>C18</w:t>
            </w:r>
          </w:p>
        </w:tc>
        <w:tc>
          <w:tcPr>
            <w:tcW w:w="3117" w:type="pct"/>
            <w:tcBorders>
              <w:top w:val="outset" w:sz="6" w:space="0" w:color="111111"/>
              <w:left w:val="outset" w:sz="6" w:space="0" w:color="111111"/>
              <w:bottom w:val="outset" w:sz="6" w:space="0" w:color="111111"/>
              <w:right w:val="outset" w:sz="6" w:space="0" w:color="111111"/>
            </w:tcBorders>
            <w:vAlign w:val="center"/>
          </w:tcPr>
          <w:p w:rsidR="003E480D" w:rsidRPr="009D36D6" w:rsidRDefault="003E480D" w:rsidP="00EC05FF">
            <w:pPr>
              <w:ind w:firstLineChars="0" w:firstLine="0"/>
              <w:rPr>
                <w:szCs w:val="21"/>
              </w:rPr>
            </w:pPr>
            <w:r w:rsidRPr="009D36D6">
              <w:rPr>
                <w:rFonts w:hint="eastAsia"/>
                <w:szCs w:val="21"/>
              </w:rPr>
              <w:t>成交记录的唯一编号。</w:t>
            </w:r>
          </w:p>
          <w:p w:rsidR="003E480D" w:rsidRPr="009D36D6" w:rsidDel="00B42C75" w:rsidRDefault="003E480D" w:rsidP="00EC05FF">
            <w:pPr>
              <w:ind w:firstLineChars="0" w:firstLine="0"/>
              <w:rPr>
                <w:del w:id="222" w:author="罗莎" w:date="2016-09-30T13:48:00Z"/>
                <w:szCs w:val="21"/>
              </w:rPr>
            </w:pPr>
            <w:del w:id="223" w:author="罗莎" w:date="2016-09-30T13:48:00Z">
              <w:r w:rsidRPr="009D36D6" w:rsidDel="00B42C75">
                <w:rPr>
                  <w:rFonts w:hint="eastAsia"/>
                  <w:szCs w:val="21"/>
                </w:rPr>
                <w:delText>竞价系统生成的成交单，其成交编号规则：</w:delText>
              </w:r>
              <w:r w:rsidRPr="009D36D6" w:rsidDel="00B42C75">
                <w:rPr>
                  <w:szCs w:val="21"/>
                </w:rPr>
                <w:delText>YYYYMMDD+</w:delText>
              </w:r>
              <w:r w:rsidRPr="009D36D6" w:rsidDel="00B42C75">
                <w:rPr>
                  <w:rFonts w:hint="eastAsia"/>
                  <w:szCs w:val="21"/>
                </w:rPr>
                <w:delText>02</w:delText>
              </w:r>
              <w:r w:rsidRPr="009D36D6" w:rsidDel="00B42C75">
                <w:rPr>
                  <w:szCs w:val="21"/>
                </w:rPr>
                <w:delText>+</w:delText>
              </w:r>
              <w:r w:rsidRPr="009D36D6" w:rsidDel="00B42C75">
                <w:rPr>
                  <w:rFonts w:hint="eastAsia"/>
                  <w:szCs w:val="21"/>
                </w:rPr>
                <w:delText>6</w:delText>
              </w:r>
              <w:r w:rsidRPr="009D36D6" w:rsidDel="00B42C75">
                <w:rPr>
                  <w:szCs w:val="21"/>
                </w:rPr>
                <w:delText>位数字编号</w:delText>
              </w:r>
              <w:r w:rsidRPr="009D36D6" w:rsidDel="00B42C75">
                <w:rPr>
                  <w:rFonts w:hint="eastAsia"/>
                  <w:szCs w:val="21"/>
                </w:rPr>
                <w:delText>，交割申报成交记录的唯一编号。</w:delText>
              </w:r>
            </w:del>
          </w:p>
          <w:p w:rsidR="003E480D" w:rsidRPr="009D36D6" w:rsidRDefault="003E480D" w:rsidP="00EC05FF">
            <w:pPr>
              <w:ind w:firstLineChars="0" w:firstLine="0"/>
              <w:rPr>
                <w:szCs w:val="21"/>
              </w:rPr>
            </w:pPr>
            <w:del w:id="224" w:author="罗莎" w:date="2016-09-30T13:48:00Z">
              <w:r w:rsidRPr="009D36D6" w:rsidDel="00B42C75">
                <w:rPr>
                  <w:rFonts w:hint="eastAsia"/>
                  <w:szCs w:val="21"/>
                </w:rPr>
                <w:delText>成交编号扩容变更上线后，</w:delText>
              </w:r>
            </w:del>
            <w:r w:rsidRPr="009D36D6">
              <w:rPr>
                <w:rFonts w:hint="eastAsia"/>
                <w:szCs w:val="21"/>
              </w:rPr>
              <w:t>竞价系统生成的交割申报成交单，其成交编号规则：</w:t>
            </w:r>
            <w:r w:rsidRPr="009D36D6">
              <w:rPr>
                <w:rFonts w:hint="eastAsia"/>
                <w:szCs w:val="21"/>
              </w:rPr>
              <w:t>YYMMDD+02+8</w:t>
            </w:r>
            <w:r w:rsidRPr="009D36D6">
              <w:rPr>
                <w:rFonts w:hint="eastAsia"/>
                <w:szCs w:val="21"/>
              </w:rPr>
              <w:t>位数字编号。</w:t>
            </w:r>
          </w:p>
          <w:p w:rsidR="003E480D" w:rsidRPr="009D36D6" w:rsidRDefault="003E480D" w:rsidP="00EC05FF">
            <w:pPr>
              <w:ind w:firstLineChars="0" w:firstLine="0"/>
              <w:rPr>
                <w:szCs w:val="21"/>
              </w:rPr>
            </w:pPr>
          </w:p>
        </w:tc>
      </w:tr>
      <w:tr w:rsidR="00AC0DDF" w:rsidRPr="009D36D6"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szCs w:val="21"/>
              </w:rPr>
              <w:t>买卖方向</w:t>
            </w:r>
          </w:p>
        </w:tc>
        <w:tc>
          <w:tcPr>
            <w:tcW w:w="912" w:type="pct"/>
            <w:tcBorders>
              <w:top w:val="outset" w:sz="6" w:space="0" w:color="111111"/>
              <w:left w:val="outset" w:sz="6" w:space="0" w:color="111111"/>
              <w:bottom w:val="outset" w:sz="6" w:space="0" w:color="111111"/>
              <w:right w:val="outset" w:sz="6" w:space="0" w:color="111111"/>
            </w:tcBorders>
          </w:tcPr>
          <w:p w:rsidR="00AC0DDF" w:rsidRDefault="00AC0DDF" w:rsidP="00EC05FF">
            <w:pPr>
              <w:ind w:firstLineChars="0" w:firstLine="0"/>
              <w:rPr>
                <w:szCs w:val="21"/>
              </w:rPr>
            </w:pPr>
            <w:r>
              <w:rPr>
                <w:rFonts w:hint="eastAsia"/>
                <w:szCs w:val="21"/>
              </w:rPr>
              <w:t>C1</w:t>
            </w:r>
          </w:p>
        </w:tc>
        <w:tc>
          <w:tcPr>
            <w:tcW w:w="3117"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szCs w:val="21"/>
              </w:rPr>
              <w:t>'s'-</w:t>
            </w:r>
            <w:r w:rsidRPr="009D36D6">
              <w:rPr>
                <w:szCs w:val="21"/>
              </w:rPr>
              <w:t>卖</w:t>
            </w:r>
            <w:r w:rsidRPr="009D36D6">
              <w:rPr>
                <w:szCs w:val="21"/>
              </w:rPr>
              <w:t xml:space="preserve"> 'b'-</w:t>
            </w:r>
            <w:r w:rsidRPr="009D36D6">
              <w:rPr>
                <w:szCs w:val="21"/>
              </w:rPr>
              <w:t>买</w:t>
            </w:r>
          </w:p>
        </w:tc>
      </w:tr>
      <w:tr w:rsidR="00AC0DDF" w:rsidRPr="009D36D6"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szCs w:val="21"/>
              </w:rPr>
              <w:t>客户代码</w:t>
            </w:r>
          </w:p>
        </w:tc>
        <w:tc>
          <w:tcPr>
            <w:tcW w:w="912" w:type="pct"/>
            <w:tcBorders>
              <w:top w:val="outset" w:sz="6" w:space="0" w:color="111111"/>
              <w:left w:val="outset" w:sz="6" w:space="0" w:color="111111"/>
              <w:bottom w:val="outset" w:sz="6" w:space="0" w:color="111111"/>
              <w:right w:val="outset" w:sz="6" w:space="0" w:color="111111"/>
            </w:tcBorders>
          </w:tcPr>
          <w:p w:rsidR="00AC0DDF" w:rsidRPr="009D36D6" w:rsidRDefault="00AC0DDF" w:rsidP="00EC05FF">
            <w:pPr>
              <w:ind w:firstLineChars="0" w:firstLine="0"/>
              <w:rPr>
                <w:szCs w:val="21"/>
              </w:rPr>
            </w:pPr>
            <w:r>
              <w:rPr>
                <w:rFonts w:hint="eastAsia"/>
                <w:szCs w:val="21"/>
              </w:rPr>
              <w:t>C10</w:t>
            </w:r>
          </w:p>
        </w:tc>
        <w:tc>
          <w:tcPr>
            <w:tcW w:w="3117"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B42C75" w:rsidP="00EC05FF">
            <w:pPr>
              <w:ind w:firstLineChars="0" w:firstLine="0"/>
              <w:rPr>
                <w:szCs w:val="21"/>
              </w:rPr>
            </w:pPr>
            <w:ins w:id="225" w:author="罗莎" w:date="2016-09-30T13:49:00Z">
              <w:r>
                <w:rPr>
                  <w:szCs w:val="21"/>
                </w:rPr>
                <w:t>10</w:t>
              </w:r>
              <w:r w:rsidRPr="009D36D6">
                <w:rPr>
                  <w:szCs w:val="21"/>
                </w:rPr>
                <w:t>位数字编号</w:t>
              </w:r>
            </w:ins>
          </w:p>
        </w:tc>
      </w:tr>
      <w:tr w:rsidR="00AC0DDF" w:rsidRPr="009D36D6"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szCs w:val="21"/>
              </w:rPr>
              <w:t>会员代码</w:t>
            </w:r>
          </w:p>
        </w:tc>
        <w:tc>
          <w:tcPr>
            <w:tcW w:w="912" w:type="pct"/>
            <w:tcBorders>
              <w:top w:val="outset" w:sz="6" w:space="0" w:color="111111"/>
              <w:left w:val="outset" w:sz="6" w:space="0" w:color="111111"/>
              <w:bottom w:val="outset" w:sz="6" w:space="0" w:color="111111"/>
              <w:right w:val="outset" w:sz="6" w:space="0" w:color="111111"/>
            </w:tcBorders>
          </w:tcPr>
          <w:p w:rsidR="00AC0DDF" w:rsidRDefault="00AC0DDF" w:rsidP="00EC05FF">
            <w:pPr>
              <w:ind w:firstLineChars="0" w:firstLine="0"/>
              <w:rPr>
                <w:szCs w:val="21"/>
              </w:rPr>
            </w:pPr>
            <w:r>
              <w:rPr>
                <w:rFonts w:hint="eastAsia"/>
                <w:szCs w:val="21"/>
              </w:rPr>
              <w:t>C4</w:t>
            </w:r>
          </w:p>
        </w:tc>
        <w:tc>
          <w:tcPr>
            <w:tcW w:w="3117"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szCs w:val="21"/>
              </w:rPr>
              <w:t>4</w:t>
            </w:r>
            <w:r w:rsidRPr="009D36D6">
              <w:rPr>
                <w:szCs w:val="21"/>
              </w:rPr>
              <w:t>位数字编号</w:t>
            </w:r>
          </w:p>
        </w:tc>
      </w:tr>
      <w:tr w:rsidR="00AC0DDF" w:rsidRPr="009D36D6"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rFonts w:hint="eastAsia"/>
                <w:szCs w:val="21"/>
              </w:rPr>
              <w:t>席位代码</w:t>
            </w:r>
          </w:p>
        </w:tc>
        <w:tc>
          <w:tcPr>
            <w:tcW w:w="912" w:type="pct"/>
            <w:tcBorders>
              <w:top w:val="outset" w:sz="6" w:space="0" w:color="111111"/>
              <w:left w:val="outset" w:sz="6" w:space="0" w:color="111111"/>
              <w:bottom w:val="outset" w:sz="6" w:space="0" w:color="111111"/>
              <w:right w:val="outset" w:sz="6" w:space="0" w:color="111111"/>
            </w:tcBorders>
          </w:tcPr>
          <w:p w:rsidR="00AC0DDF" w:rsidRDefault="00AC0DDF" w:rsidP="00EC05FF">
            <w:pPr>
              <w:ind w:firstLineChars="0" w:firstLine="0"/>
              <w:rPr>
                <w:szCs w:val="21"/>
              </w:rPr>
            </w:pPr>
            <w:r>
              <w:rPr>
                <w:rFonts w:hint="eastAsia"/>
                <w:szCs w:val="21"/>
              </w:rPr>
              <w:t>C6</w:t>
            </w:r>
          </w:p>
        </w:tc>
        <w:tc>
          <w:tcPr>
            <w:tcW w:w="3117"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B42C75" w:rsidP="00EC05FF">
            <w:pPr>
              <w:ind w:firstLineChars="0" w:firstLine="0"/>
              <w:rPr>
                <w:szCs w:val="21"/>
              </w:rPr>
            </w:pPr>
            <w:ins w:id="226" w:author="罗莎" w:date="2016-09-30T13:49:00Z">
              <w:r>
                <w:rPr>
                  <w:rFonts w:hint="eastAsia"/>
                  <w:szCs w:val="21"/>
                </w:rPr>
                <w:t>6</w:t>
              </w:r>
              <w:r w:rsidRPr="009D36D6">
                <w:rPr>
                  <w:szCs w:val="21"/>
                </w:rPr>
                <w:t>位数字编号</w:t>
              </w:r>
            </w:ins>
            <w:del w:id="227" w:author="罗莎" w:date="2016-09-30T13:49:00Z">
              <w:r w:rsidR="00AC0DDF" w:rsidRPr="009D36D6" w:rsidDel="00B42C75">
                <w:rPr>
                  <w:szCs w:val="21"/>
                </w:rPr>
                <w:delText>最长</w:delText>
              </w:r>
              <w:r w:rsidR="00AC0DDF" w:rsidRPr="009D36D6" w:rsidDel="00B42C75">
                <w:rPr>
                  <w:rFonts w:hint="eastAsia"/>
                  <w:szCs w:val="21"/>
                </w:rPr>
                <w:delText>6</w:delText>
              </w:r>
              <w:r w:rsidR="00AC0DDF" w:rsidRPr="009D36D6" w:rsidDel="00B42C75">
                <w:rPr>
                  <w:szCs w:val="21"/>
                </w:rPr>
                <w:delText>位字符</w:delText>
              </w:r>
            </w:del>
          </w:p>
        </w:tc>
      </w:tr>
      <w:tr w:rsidR="00AC0DDF" w:rsidRPr="009D36D6"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szCs w:val="21"/>
              </w:rPr>
              <w:t>合约代码</w:t>
            </w:r>
          </w:p>
        </w:tc>
        <w:tc>
          <w:tcPr>
            <w:tcW w:w="912" w:type="pct"/>
            <w:tcBorders>
              <w:top w:val="outset" w:sz="6" w:space="0" w:color="111111"/>
              <w:left w:val="outset" w:sz="6" w:space="0" w:color="111111"/>
              <w:bottom w:val="outset" w:sz="6" w:space="0" w:color="111111"/>
              <w:right w:val="outset" w:sz="6" w:space="0" w:color="111111"/>
            </w:tcBorders>
          </w:tcPr>
          <w:p w:rsidR="00AC0DDF" w:rsidRPr="009D36D6" w:rsidRDefault="00AC0DDF" w:rsidP="00EC05FF">
            <w:pPr>
              <w:ind w:firstLineChars="0" w:firstLine="0"/>
              <w:rPr>
                <w:szCs w:val="21"/>
              </w:rPr>
            </w:pPr>
            <w:r>
              <w:rPr>
                <w:rFonts w:hint="eastAsia"/>
                <w:szCs w:val="21"/>
              </w:rPr>
              <w:t>C</w:t>
            </w:r>
            <w:r w:rsidR="00F90E7C">
              <w:rPr>
                <w:rFonts w:hint="eastAsia"/>
                <w:szCs w:val="21"/>
              </w:rPr>
              <w:t>20</w:t>
            </w:r>
          </w:p>
        </w:tc>
        <w:tc>
          <w:tcPr>
            <w:tcW w:w="3117"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szCs w:val="21"/>
              </w:rPr>
              <w:t>最长</w:t>
            </w:r>
            <w:r w:rsidR="00557083">
              <w:rPr>
                <w:szCs w:val="21"/>
              </w:rPr>
              <w:t>8</w:t>
            </w:r>
            <w:r w:rsidRPr="009D36D6">
              <w:rPr>
                <w:szCs w:val="21"/>
              </w:rPr>
              <w:t>位字符</w:t>
            </w:r>
          </w:p>
        </w:tc>
      </w:tr>
      <w:tr w:rsidR="00AC0DDF" w:rsidRPr="009D36D6" w:rsidTr="00AC6DD4">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rsidR="00AC0DDF" w:rsidRPr="009D36D6" w:rsidDel="00AC0DDF" w:rsidRDefault="00AC0DDF" w:rsidP="00EC05FF">
            <w:pPr>
              <w:ind w:firstLineChars="0" w:firstLine="0"/>
              <w:rPr>
                <w:szCs w:val="21"/>
              </w:rPr>
            </w:pPr>
            <w:r w:rsidRPr="009D36D6">
              <w:rPr>
                <w:szCs w:val="21"/>
              </w:rPr>
              <w:t>成交日期</w:t>
            </w:r>
          </w:p>
        </w:tc>
        <w:tc>
          <w:tcPr>
            <w:tcW w:w="912" w:type="pct"/>
            <w:tcBorders>
              <w:top w:val="outset" w:sz="6" w:space="0" w:color="111111"/>
              <w:left w:val="outset" w:sz="6" w:space="0" w:color="111111"/>
              <w:bottom w:val="outset" w:sz="6" w:space="0" w:color="111111"/>
              <w:right w:val="outset" w:sz="6" w:space="0" w:color="111111"/>
            </w:tcBorders>
          </w:tcPr>
          <w:p w:rsidR="00AC0DDF" w:rsidDel="00AC0DDF" w:rsidRDefault="00AC0DDF" w:rsidP="00EC05FF">
            <w:pPr>
              <w:ind w:firstLineChars="0" w:firstLine="0"/>
              <w:rPr>
                <w:szCs w:val="21"/>
              </w:rPr>
            </w:pPr>
            <w:r>
              <w:rPr>
                <w:rFonts w:hint="eastAsia"/>
                <w:szCs w:val="21"/>
              </w:rPr>
              <w:t>C8</w:t>
            </w:r>
          </w:p>
        </w:tc>
        <w:tc>
          <w:tcPr>
            <w:tcW w:w="3117" w:type="pct"/>
            <w:tcBorders>
              <w:top w:val="outset" w:sz="6" w:space="0" w:color="111111"/>
              <w:left w:val="outset" w:sz="6" w:space="0" w:color="111111"/>
              <w:bottom w:val="outset" w:sz="6" w:space="0" w:color="111111"/>
              <w:right w:val="outset" w:sz="6" w:space="0" w:color="111111"/>
            </w:tcBorders>
          </w:tcPr>
          <w:p w:rsidR="00AC0DDF" w:rsidRPr="009D36D6" w:rsidDel="00AC0DDF" w:rsidRDefault="00AC0DDF" w:rsidP="00EC05FF">
            <w:pPr>
              <w:ind w:firstLineChars="0" w:firstLine="0"/>
              <w:rPr>
                <w:szCs w:val="21"/>
              </w:rPr>
            </w:pPr>
            <w:r w:rsidRPr="009D36D6">
              <w:rPr>
                <w:szCs w:val="21"/>
              </w:rPr>
              <w:t>YYYYMMDD</w:t>
            </w:r>
          </w:p>
        </w:tc>
      </w:tr>
      <w:tr w:rsidR="00AC0DDF" w:rsidRPr="009D36D6" w:rsidTr="00AC6DD4">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rsidR="00AC0DDF" w:rsidRPr="009D36D6" w:rsidDel="00AC0DDF" w:rsidRDefault="00AC0DDF" w:rsidP="00EC05FF">
            <w:pPr>
              <w:ind w:firstLineChars="0" w:firstLine="0"/>
              <w:rPr>
                <w:szCs w:val="21"/>
              </w:rPr>
            </w:pPr>
            <w:r w:rsidRPr="009D36D6">
              <w:rPr>
                <w:szCs w:val="21"/>
              </w:rPr>
              <w:t>成交时间</w:t>
            </w:r>
          </w:p>
        </w:tc>
        <w:tc>
          <w:tcPr>
            <w:tcW w:w="912" w:type="pct"/>
            <w:tcBorders>
              <w:top w:val="outset" w:sz="6" w:space="0" w:color="111111"/>
              <w:left w:val="outset" w:sz="6" w:space="0" w:color="111111"/>
              <w:bottom w:val="outset" w:sz="6" w:space="0" w:color="111111"/>
              <w:right w:val="outset" w:sz="6" w:space="0" w:color="111111"/>
            </w:tcBorders>
          </w:tcPr>
          <w:p w:rsidR="00AC0DDF" w:rsidDel="00AC0DDF" w:rsidRDefault="00AC0DDF" w:rsidP="00EC05FF">
            <w:pPr>
              <w:ind w:firstLineChars="0" w:firstLine="0"/>
              <w:rPr>
                <w:szCs w:val="21"/>
              </w:rPr>
            </w:pPr>
            <w:r>
              <w:rPr>
                <w:rFonts w:hint="eastAsia"/>
                <w:szCs w:val="21"/>
              </w:rPr>
              <w:t>C</w:t>
            </w:r>
            <w:r w:rsidR="000B0F82">
              <w:rPr>
                <w:szCs w:val="21"/>
              </w:rPr>
              <w:t>8</w:t>
            </w:r>
          </w:p>
        </w:tc>
        <w:tc>
          <w:tcPr>
            <w:tcW w:w="3117" w:type="pct"/>
            <w:tcBorders>
              <w:top w:val="outset" w:sz="6" w:space="0" w:color="111111"/>
              <w:left w:val="outset" w:sz="6" w:space="0" w:color="111111"/>
              <w:bottom w:val="outset" w:sz="6" w:space="0" w:color="111111"/>
              <w:right w:val="outset" w:sz="6" w:space="0" w:color="111111"/>
            </w:tcBorders>
          </w:tcPr>
          <w:p w:rsidR="00AC0DDF" w:rsidRPr="009D36D6" w:rsidDel="00AC0DDF" w:rsidRDefault="00AC0DDF" w:rsidP="00EC05FF">
            <w:pPr>
              <w:ind w:firstLineChars="0" w:firstLine="0"/>
              <w:rPr>
                <w:szCs w:val="21"/>
              </w:rPr>
            </w:pPr>
            <w:r w:rsidRPr="009D36D6">
              <w:rPr>
                <w:szCs w:val="21"/>
              </w:rPr>
              <w:t>HH:MM:SS</w:t>
            </w:r>
          </w:p>
        </w:tc>
      </w:tr>
      <w:tr w:rsidR="00AC0DDF" w:rsidRPr="009D36D6"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szCs w:val="21"/>
              </w:rPr>
              <w:t>数量</w:t>
            </w:r>
          </w:p>
        </w:tc>
        <w:tc>
          <w:tcPr>
            <w:tcW w:w="912" w:type="pct"/>
            <w:tcBorders>
              <w:top w:val="outset" w:sz="6" w:space="0" w:color="111111"/>
              <w:left w:val="outset" w:sz="6" w:space="0" w:color="111111"/>
              <w:bottom w:val="outset" w:sz="6" w:space="0" w:color="111111"/>
              <w:right w:val="outset" w:sz="6" w:space="0" w:color="111111"/>
            </w:tcBorders>
          </w:tcPr>
          <w:p w:rsidR="00AC0DDF" w:rsidRPr="009D36D6" w:rsidRDefault="00AC0DDF" w:rsidP="00EC05FF">
            <w:pPr>
              <w:ind w:firstLineChars="0" w:firstLine="0"/>
              <w:rPr>
                <w:szCs w:val="21"/>
              </w:rPr>
            </w:pPr>
            <w:r>
              <w:rPr>
                <w:rFonts w:hint="eastAsia"/>
                <w:szCs w:val="21"/>
              </w:rPr>
              <w:t>N12</w:t>
            </w:r>
          </w:p>
        </w:tc>
        <w:tc>
          <w:tcPr>
            <w:tcW w:w="3117"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rFonts w:hint="eastAsia"/>
                <w:szCs w:val="21"/>
              </w:rPr>
              <w:t>单位手。</w:t>
            </w:r>
          </w:p>
        </w:tc>
      </w:tr>
      <w:tr w:rsidR="00AC0DDF" w:rsidRPr="009D36D6"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szCs w:val="21"/>
              </w:rPr>
              <w:t>报单号</w:t>
            </w:r>
          </w:p>
        </w:tc>
        <w:tc>
          <w:tcPr>
            <w:tcW w:w="912" w:type="pct"/>
            <w:tcBorders>
              <w:top w:val="outset" w:sz="6" w:space="0" w:color="111111"/>
              <w:left w:val="outset" w:sz="6" w:space="0" w:color="111111"/>
              <w:bottom w:val="outset" w:sz="6" w:space="0" w:color="111111"/>
              <w:right w:val="outset" w:sz="6" w:space="0" w:color="111111"/>
            </w:tcBorders>
          </w:tcPr>
          <w:p w:rsidR="00AC0DDF" w:rsidRPr="009D36D6" w:rsidRDefault="00AC0DDF" w:rsidP="00EC05FF">
            <w:pPr>
              <w:ind w:firstLineChars="0" w:firstLine="0"/>
              <w:rPr>
                <w:szCs w:val="21"/>
              </w:rPr>
            </w:pPr>
            <w:r>
              <w:rPr>
                <w:rFonts w:hint="eastAsia"/>
                <w:szCs w:val="21"/>
              </w:rPr>
              <w:t>C8</w:t>
            </w:r>
          </w:p>
        </w:tc>
        <w:tc>
          <w:tcPr>
            <w:tcW w:w="3117" w:type="pct"/>
            <w:tcBorders>
              <w:top w:val="outset" w:sz="6" w:space="0" w:color="111111"/>
              <w:left w:val="outset" w:sz="6" w:space="0" w:color="111111"/>
              <w:bottom w:val="outset" w:sz="6" w:space="0" w:color="111111"/>
              <w:right w:val="outset" w:sz="6" w:space="0" w:color="111111"/>
            </w:tcBorders>
          </w:tcPr>
          <w:p w:rsidR="00AC0DDF" w:rsidRPr="009D36D6" w:rsidRDefault="00AC0DDF" w:rsidP="00EC05FF">
            <w:pPr>
              <w:ind w:firstLineChars="0" w:firstLine="0"/>
              <w:rPr>
                <w:szCs w:val="21"/>
              </w:rPr>
            </w:pPr>
            <w:r w:rsidRPr="009D36D6">
              <w:rPr>
                <w:szCs w:val="21"/>
              </w:rPr>
              <w:t>8</w:t>
            </w:r>
            <w:r w:rsidRPr="009D36D6">
              <w:rPr>
                <w:szCs w:val="21"/>
              </w:rPr>
              <w:t>位数字编号</w:t>
            </w:r>
          </w:p>
        </w:tc>
      </w:tr>
      <w:tr w:rsidR="00AC0DDF" w:rsidRPr="009D36D6"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proofErr w:type="gramStart"/>
            <w:r w:rsidRPr="009D36D6">
              <w:rPr>
                <w:szCs w:val="21"/>
              </w:rPr>
              <w:t>报单本地</w:t>
            </w:r>
            <w:proofErr w:type="gramEnd"/>
            <w:r w:rsidRPr="009D36D6">
              <w:rPr>
                <w:szCs w:val="21"/>
              </w:rPr>
              <w:t>编号</w:t>
            </w:r>
          </w:p>
        </w:tc>
        <w:tc>
          <w:tcPr>
            <w:tcW w:w="912" w:type="pct"/>
            <w:tcBorders>
              <w:top w:val="outset" w:sz="6" w:space="0" w:color="111111"/>
              <w:left w:val="outset" w:sz="6" w:space="0" w:color="111111"/>
              <w:bottom w:val="outset" w:sz="6" w:space="0" w:color="111111"/>
              <w:right w:val="outset" w:sz="6" w:space="0" w:color="111111"/>
            </w:tcBorders>
          </w:tcPr>
          <w:p w:rsidR="00AC0DDF" w:rsidRPr="009D36D6" w:rsidRDefault="00AC0DDF" w:rsidP="00EC05FF">
            <w:pPr>
              <w:ind w:firstLineChars="0" w:firstLine="0"/>
              <w:rPr>
                <w:szCs w:val="21"/>
              </w:rPr>
            </w:pPr>
            <w:r>
              <w:rPr>
                <w:rFonts w:hint="eastAsia"/>
                <w:szCs w:val="21"/>
              </w:rPr>
              <w:t>C14</w:t>
            </w:r>
          </w:p>
        </w:tc>
        <w:tc>
          <w:tcPr>
            <w:tcW w:w="3117" w:type="pct"/>
            <w:tcBorders>
              <w:top w:val="outset" w:sz="6" w:space="0" w:color="111111"/>
              <w:left w:val="outset" w:sz="6" w:space="0" w:color="111111"/>
              <w:bottom w:val="outset" w:sz="6" w:space="0" w:color="111111"/>
              <w:right w:val="outset" w:sz="6" w:space="0" w:color="111111"/>
            </w:tcBorders>
          </w:tcPr>
          <w:p w:rsidR="00AC0DDF" w:rsidRPr="009D36D6" w:rsidRDefault="00AC0DDF" w:rsidP="00EC05FF">
            <w:pPr>
              <w:ind w:firstLineChars="0" w:firstLine="0"/>
              <w:rPr>
                <w:szCs w:val="21"/>
              </w:rPr>
            </w:pPr>
            <w:proofErr w:type="gramStart"/>
            <w:r w:rsidRPr="009D36D6">
              <w:rPr>
                <w:szCs w:val="21"/>
              </w:rPr>
              <w:t>不定长数字</w:t>
            </w:r>
            <w:proofErr w:type="gramEnd"/>
            <w:r w:rsidRPr="009D36D6">
              <w:rPr>
                <w:szCs w:val="21"/>
              </w:rPr>
              <w:t>编号，最长</w:t>
            </w:r>
            <w:r w:rsidRPr="009D36D6">
              <w:rPr>
                <w:szCs w:val="21"/>
              </w:rPr>
              <w:t>14</w:t>
            </w:r>
            <w:r w:rsidRPr="009D36D6">
              <w:rPr>
                <w:szCs w:val="21"/>
              </w:rPr>
              <w:t>位</w:t>
            </w:r>
            <w:r w:rsidRPr="009D36D6">
              <w:rPr>
                <w:rFonts w:hint="eastAsia"/>
                <w:szCs w:val="21"/>
              </w:rPr>
              <w:t>，报单在交易客户端的编号。</w:t>
            </w:r>
          </w:p>
        </w:tc>
      </w:tr>
      <w:tr w:rsidR="00AC0DDF" w:rsidRPr="009D36D6"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szCs w:val="21"/>
              </w:rPr>
              <w:t>是否为中立仓</w:t>
            </w:r>
          </w:p>
        </w:tc>
        <w:tc>
          <w:tcPr>
            <w:tcW w:w="912" w:type="pct"/>
            <w:tcBorders>
              <w:top w:val="outset" w:sz="6" w:space="0" w:color="111111"/>
              <w:left w:val="outset" w:sz="6" w:space="0" w:color="111111"/>
              <w:bottom w:val="outset" w:sz="6" w:space="0" w:color="111111"/>
              <w:right w:val="outset" w:sz="6" w:space="0" w:color="111111"/>
            </w:tcBorders>
          </w:tcPr>
          <w:p w:rsidR="00AC0DDF" w:rsidRPr="009D36D6" w:rsidRDefault="00AC0DDF" w:rsidP="00EC05FF">
            <w:pPr>
              <w:ind w:firstLineChars="0" w:firstLine="0"/>
              <w:rPr>
                <w:szCs w:val="21"/>
              </w:rPr>
            </w:pPr>
            <w:r>
              <w:rPr>
                <w:rFonts w:hint="eastAsia"/>
                <w:szCs w:val="21"/>
              </w:rPr>
              <w:t>C1</w:t>
            </w:r>
          </w:p>
        </w:tc>
        <w:tc>
          <w:tcPr>
            <w:tcW w:w="3117" w:type="pct"/>
            <w:tcBorders>
              <w:top w:val="outset" w:sz="6" w:space="0" w:color="111111"/>
              <w:left w:val="outset" w:sz="6" w:space="0" w:color="111111"/>
              <w:bottom w:val="outset" w:sz="6" w:space="0" w:color="111111"/>
              <w:right w:val="outset" w:sz="6" w:space="0" w:color="111111"/>
            </w:tcBorders>
            <w:vAlign w:val="center"/>
          </w:tcPr>
          <w:p w:rsidR="00AC0DDF" w:rsidRPr="009D36D6" w:rsidRDefault="00AC0DDF" w:rsidP="00EC05FF">
            <w:pPr>
              <w:ind w:firstLineChars="0" w:firstLine="0"/>
              <w:rPr>
                <w:szCs w:val="21"/>
              </w:rPr>
            </w:pPr>
            <w:r w:rsidRPr="009D36D6">
              <w:rPr>
                <w:szCs w:val="21"/>
              </w:rPr>
              <w:t xml:space="preserve">'1' - </w:t>
            </w:r>
            <w:r w:rsidRPr="009D36D6">
              <w:rPr>
                <w:szCs w:val="21"/>
              </w:rPr>
              <w:t>是</w:t>
            </w:r>
            <w:r w:rsidRPr="009D36D6">
              <w:rPr>
                <w:szCs w:val="21"/>
              </w:rPr>
              <w:t xml:space="preserve"> '0' - </w:t>
            </w:r>
            <w:r w:rsidRPr="009D36D6">
              <w:rPr>
                <w:szCs w:val="21"/>
              </w:rPr>
              <w:t>否</w:t>
            </w:r>
          </w:p>
        </w:tc>
      </w:tr>
    </w:tbl>
    <w:p w:rsidR="00033BA1" w:rsidRPr="009D36D6" w:rsidRDefault="00033BA1" w:rsidP="00033BA1">
      <w:pPr>
        <w:ind w:firstLine="480"/>
        <w:rPr>
          <w:szCs w:val="21"/>
        </w:rPr>
      </w:pPr>
    </w:p>
    <w:p w:rsidR="00BD35F1" w:rsidRPr="009D36D6" w:rsidRDefault="001249C9" w:rsidP="00BD35F1">
      <w:pPr>
        <w:pStyle w:val="21"/>
        <w:numPr>
          <w:ilvl w:val="1"/>
          <w:numId w:val="1"/>
        </w:numPr>
        <w:ind w:left="0" w:firstLineChars="0" w:firstLine="0"/>
      </w:pPr>
      <w:bookmarkStart w:id="228" w:name="_Toc438719121"/>
      <w:bookmarkStart w:id="229" w:name="_Toc429318963"/>
      <w:ins w:id="230" w:author="罗莎" w:date="2016-09-30T13:54:00Z">
        <w:r>
          <w:rPr>
            <w:rFonts w:hint="eastAsia"/>
          </w:rPr>
          <w:t>即期</w:t>
        </w:r>
      </w:ins>
      <w:proofErr w:type="gramStart"/>
      <w:r w:rsidR="00BD35F1" w:rsidRPr="009D36D6">
        <w:t>强平成交</w:t>
      </w:r>
      <w:proofErr w:type="gramEnd"/>
      <w:r w:rsidR="00BD35F1" w:rsidRPr="009D36D6">
        <w:t>单</w:t>
      </w:r>
      <w:r w:rsidR="00BD35F1">
        <w:rPr>
          <w:rFonts w:hint="eastAsia"/>
        </w:rPr>
        <w:t>数据文件</w:t>
      </w:r>
      <w:bookmarkEnd w:id="228"/>
    </w:p>
    <w:p w:rsidR="00BD35F1" w:rsidRDefault="00BD35F1" w:rsidP="00BD35F1">
      <w:pPr>
        <w:pStyle w:val="30"/>
        <w:numPr>
          <w:ilvl w:val="2"/>
          <w:numId w:val="1"/>
        </w:numPr>
        <w:ind w:left="0" w:firstLineChars="0" w:firstLine="0"/>
      </w:pPr>
      <w:bookmarkStart w:id="231" w:name="_Toc438719122"/>
      <w:r>
        <w:rPr>
          <w:rFonts w:hint="eastAsia"/>
        </w:rPr>
        <w:t>明细记录</w:t>
      </w:r>
      <w:bookmarkEnd w:id="231"/>
    </w:p>
    <w:p w:rsidR="00BD35F1" w:rsidRPr="009D36D6" w:rsidRDefault="00BD35F1" w:rsidP="00BD35F1">
      <w:pPr>
        <w:ind w:firstLine="482"/>
        <w:rPr>
          <w:b/>
          <w:szCs w:val="21"/>
        </w:rPr>
      </w:pPr>
      <w:r>
        <w:rPr>
          <w:rFonts w:hint="eastAsia"/>
          <w:b/>
          <w:bCs/>
          <w:szCs w:val="21"/>
        </w:rPr>
        <w:t>功能说明</w:t>
      </w:r>
      <w:r w:rsidRPr="009D36D6">
        <w:rPr>
          <w:b/>
          <w:szCs w:val="21"/>
        </w:rPr>
        <w:t>：</w:t>
      </w:r>
      <w:r w:rsidRPr="009D36D6">
        <w:rPr>
          <w:szCs w:val="21"/>
        </w:rPr>
        <w:t>提供二级系统清算前核对</w:t>
      </w:r>
      <w:ins w:id="232" w:author="罗莎" w:date="2016-09-30T13:54:00Z">
        <w:r w:rsidR="001249C9">
          <w:rPr>
            <w:rFonts w:hint="eastAsia"/>
            <w:szCs w:val="21"/>
          </w:rPr>
          <w:t>即期</w:t>
        </w:r>
      </w:ins>
      <w:del w:id="233" w:author="罗莎" w:date="2016-09-30T13:54:00Z">
        <w:r w:rsidR="005668BD" w:rsidDel="001249C9">
          <w:rPr>
            <w:rFonts w:hint="eastAsia"/>
            <w:szCs w:val="21"/>
          </w:rPr>
          <w:delText>远</w:delText>
        </w:r>
        <w:r w:rsidR="005668BD" w:rsidDel="001249C9">
          <w:rPr>
            <w:szCs w:val="21"/>
          </w:rPr>
          <w:delText>期</w:delText>
        </w:r>
      </w:del>
      <w:proofErr w:type="gramStart"/>
      <w:r w:rsidRPr="009D36D6">
        <w:rPr>
          <w:szCs w:val="21"/>
        </w:rPr>
        <w:t>强平成交</w:t>
      </w:r>
      <w:proofErr w:type="gramEnd"/>
      <w:r w:rsidRPr="009D36D6">
        <w:rPr>
          <w:szCs w:val="21"/>
        </w:rPr>
        <w:t>单</w:t>
      </w:r>
      <w:r w:rsidRPr="009D36D6">
        <w:rPr>
          <w:rFonts w:hint="eastAsia"/>
          <w:szCs w:val="21"/>
        </w:rPr>
        <w:t>。</w:t>
      </w:r>
    </w:p>
    <w:tbl>
      <w:tblPr>
        <w:tblW w:w="4706"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431"/>
        <w:gridCol w:w="1060"/>
        <w:gridCol w:w="5312"/>
      </w:tblGrid>
      <w:tr w:rsidR="00CE6B51"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CE6B51" w:rsidRPr="00E337AB" w:rsidRDefault="00CE6B51" w:rsidP="006B52E4">
            <w:pPr>
              <w:ind w:firstLineChars="0" w:firstLine="0"/>
              <w:rPr>
                <w:b/>
                <w:szCs w:val="21"/>
              </w:rPr>
            </w:pPr>
            <w:r w:rsidRPr="00E337AB">
              <w:rPr>
                <w:b/>
                <w:szCs w:val="21"/>
              </w:rPr>
              <w:t>属性描述</w:t>
            </w:r>
          </w:p>
        </w:tc>
        <w:tc>
          <w:tcPr>
            <w:tcW w:w="679" w:type="pct"/>
            <w:tcBorders>
              <w:top w:val="outset" w:sz="6" w:space="0" w:color="111111"/>
              <w:left w:val="outset" w:sz="6" w:space="0" w:color="111111"/>
              <w:bottom w:val="outset" w:sz="6" w:space="0" w:color="111111"/>
              <w:right w:val="outset" w:sz="6" w:space="0" w:color="111111"/>
            </w:tcBorders>
            <w:shd w:val="clear" w:color="auto" w:fill="C0C0C0"/>
          </w:tcPr>
          <w:p w:rsidR="00CE6B51" w:rsidRPr="00E337AB" w:rsidRDefault="00CE6B51" w:rsidP="006B52E4">
            <w:pPr>
              <w:ind w:firstLineChars="0" w:firstLine="0"/>
              <w:rPr>
                <w:b/>
                <w:szCs w:val="21"/>
              </w:rPr>
            </w:pPr>
            <w:r>
              <w:rPr>
                <w:rFonts w:hint="eastAsia"/>
                <w:b/>
                <w:szCs w:val="21"/>
              </w:rPr>
              <w:t>数据类型</w:t>
            </w:r>
          </w:p>
        </w:tc>
        <w:tc>
          <w:tcPr>
            <w:tcW w:w="3404"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CE6B51" w:rsidRPr="00E337AB" w:rsidRDefault="00CE6B51" w:rsidP="006B52E4">
            <w:pPr>
              <w:ind w:firstLineChars="0" w:firstLine="0"/>
              <w:rPr>
                <w:b/>
                <w:szCs w:val="21"/>
              </w:rPr>
            </w:pPr>
            <w:r w:rsidRPr="00E337AB">
              <w:rPr>
                <w:b/>
                <w:szCs w:val="21"/>
              </w:rPr>
              <w:t>说明</w:t>
            </w:r>
          </w:p>
        </w:tc>
      </w:tr>
      <w:tr w:rsidR="00CE6B51"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CE6B51" w:rsidRPr="009D36D6" w:rsidRDefault="00CE6B51" w:rsidP="006B52E4">
            <w:pPr>
              <w:ind w:firstLineChars="0" w:firstLine="0"/>
              <w:rPr>
                <w:szCs w:val="21"/>
              </w:rPr>
            </w:pPr>
            <w:r w:rsidRPr="009D36D6">
              <w:rPr>
                <w:szCs w:val="21"/>
              </w:rPr>
              <w:t>成交编号</w:t>
            </w:r>
          </w:p>
        </w:tc>
        <w:tc>
          <w:tcPr>
            <w:tcW w:w="679" w:type="pct"/>
            <w:tcBorders>
              <w:top w:val="outset" w:sz="6" w:space="0" w:color="111111"/>
              <w:left w:val="outset" w:sz="6" w:space="0" w:color="111111"/>
              <w:bottom w:val="outset" w:sz="6" w:space="0" w:color="111111"/>
              <w:right w:val="outset" w:sz="6" w:space="0" w:color="111111"/>
            </w:tcBorders>
          </w:tcPr>
          <w:p w:rsidR="00CE6B51" w:rsidRPr="009D36D6" w:rsidRDefault="00CE6B51" w:rsidP="006B52E4">
            <w:pPr>
              <w:ind w:firstLineChars="0" w:firstLine="0"/>
              <w:rPr>
                <w:szCs w:val="21"/>
              </w:rPr>
            </w:pPr>
            <w:r>
              <w:rPr>
                <w:rFonts w:hint="eastAsia"/>
                <w:szCs w:val="21"/>
              </w:rPr>
              <w:t>C18</w:t>
            </w:r>
          </w:p>
        </w:tc>
        <w:tc>
          <w:tcPr>
            <w:tcW w:w="3404" w:type="pct"/>
            <w:tcBorders>
              <w:top w:val="outset" w:sz="6" w:space="0" w:color="111111"/>
              <w:left w:val="outset" w:sz="6" w:space="0" w:color="111111"/>
              <w:bottom w:val="outset" w:sz="6" w:space="0" w:color="111111"/>
              <w:right w:val="outset" w:sz="6" w:space="0" w:color="111111"/>
            </w:tcBorders>
            <w:vAlign w:val="center"/>
          </w:tcPr>
          <w:p w:rsidR="00CE6B51" w:rsidRPr="009D36D6" w:rsidDel="007170F5" w:rsidRDefault="00CE6B51" w:rsidP="006B52E4">
            <w:pPr>
              <w:ind w:firstLineChars="0" w:firstLine="0"/>
              <w:rPr>
                <w:del w:id="234" w:author="罗莎" w:date="2016-09-30T13:49:00Z"/>
                <w:szCs w:val="21"/>
              </w:rPr>
            </w:pPr>
            <w:del w:id="235" w:author="罗莎" w:date="2016-09-30T13:49:00Z">
              <w:r w:rsidRPr="009D36D6" w:rsidDel="007170F5">
                <w:rPr>
                  <w:szCs w:val="21"/>
                </w:rPr>
                <w:delText>YYYYMMDD+2</w:delText>
              </w:r>
              <w:r w:rsidRPr="009D36D6" w:rsidDel="007170F5">
                <w:rPr>
                  <w:szCs w:val="21"/>
                </w:rPr>
                <w:delText>位数字编号</w:delText>
              </w:r>
              <w:r w:rsidRPr="009D36D6" w:rsidDel="007170F5">
                <w:rPr>
                  <w:szCs w:val="21"/>
                </w:rPr>
                <w:delText>+F+5</w:delText>
              </w:r>
              <w:r w:rsidRPr="009D36D6" w:rsidDel="007170F5">
                <w:rPr>
                  <w:szCs w:val="21"/>
                </w:rPr>
                <w:delText>位数字编号</w:delText>
              </w:r>
              <w:r w:rsidRPr="009D36D6" w:rsidDel="007170F5">
                <w:rPr>
                  <w:rFonts w:hint="eastAsia"/>
                  <w:szCs w:val="21"/>
                </w:rPr>
                <w:delText>。</w:delText>
              </w:r>
            </w:del>
          </w:p>
          <w:p w:rsidR="00CE6B51" w:rsidRPr="009D36D6" w:rsidRDefault="00CE6B51" w:rsidP="006B52E4">
            <w:pPr>
              <w:ind w:firstLineChars="0" w:firstLine="0"/>
              <w:rPr>
                <w:szCs w:val="21"/>
              </w:rPr>
            </w:pPr>
            <w:del w:id="236" w:author="罗莎" w:date="2016-09-30T13:49:00Z">
              <w:r w:rsidRPr="009D36D6" w:rsidDel="007170F5">
                <w:rPr>
                  <w:rFonts w:hint="eastAsia"/>
                  <w:szCs w:val="21"/>
                </w:rPr>
                <w:delText>成交编号扩容变更上线后，</w:delText>
              </w:r>
            </w:del>
            <w:proofErr w:type="gramStart"/>
            <w:r w:rsidRPr="009D36D6">
              <w:rPr>
                <w:rFonts w:hint="eastAsia"/>
                <w:szCs w:val="21"/>
              </w:rPr>
              <w:t>远期强平成交</w:t>
            </w:r>
            <w:proofErr w:type="gramEnd"/>
            <w:r w:rsidRPr="009D36D6">
              <w:rPr>
                <w:rFonts w:hint="eastAsia"/>
                <w:szCs w:val="21"/>
              </w:rPr>
              <w:t>单的成交编号规则：</w:t>
            </w:r>
            <w:r w:rsidRPr="009D36D6">
              <w:rPr>
                <w:rFonts w:hint="eastAsia"/>
                <w:szCs w:val="21"/>
              </w:rPr>
              <w:t>YYMMDD+01+F+7</w:t>
            </w:r>
            <w:r w:rsidRPr="009D36D6">
              <w:rPr>
                <w:rFonts w:hint="eastAsia"/>
                <w:szCs w:val="21"/>
              </w:rPr>
              <w:t>位顺序号。</w:t>
            </w:r>
          </w:p>
        </w:tc>
      </w:tr>
      <w:tr w:rsidR="00430B5B"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买卖方向</w:t>
            </w:r>
          </w:p>
        </w:tc>
        <w:tc>
          <w:tcPr>
            <w:tcW w:w="679" w:type="pct"/>
            <w:tcBorders>
              <w:top w:val="outset" w:sz="6" w:space="0" w:color="111111"/>
              <w:left w:val="outset" w:sz="6" w:space="0" w:color="111111"/>
              <w:bottom w:val="outset" w:sz="6" w:space="0" w:color="111111"/>
              <w:right w:val="outset" w:sz="6" w:space="0" w:color="111111"/>
            </w:tcBorders>
          </w:tcPr>
          <w:p w:rsidR="00430B5B" w:rsidRDefault="00430B5B" w:rsidP="006B52E4">
            <w:pPr>
              <w:ind w:firstLineChars="0" w:firstLine="0"/>
              <w:rPr>
                <w:szCs w:val="21"/>
              </w:rPr>
            </w:pPr>
            <w:r>
              <w:rPr>
                <w:rFonts w:hint="eastAsia"/>
                <w:szCs w:val="21"/>
              </w:rPr>
              <w:t>C1</w:t>
            </w:r>
          </w:p>
        </w:tc>
        <w:tc>
          <w:tcPr>
            <w:tcW w:w="3404"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's'-</w:t>
            </w:r>
            <w:r w:rsidRPr="009D36D6">
              <w:rPr>
                <w:szCs w:val="21"/>
              </w:rPr>
              <w:t>卖</w:t>
            </w:r>
            <w:r w:rsidRPr="009D36D6">
              <w:rPr>
                <w:szCs w:val="21"/>
              </w:rPr>
              <w:t xml:space="preserve"> 'b'-</w:t>
            </w:r>
            <w:r w:rsidRPr="009D36D6">
              <w:rPr>
                <w:szCs w:val="21"/>
              </w:rPr>
              <w:t>买</w:t>
            </w:r>
          </w:p>
        </w:tc>
      </w:tr>
      <w:tr w:rsidR="00430B5B"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客户代码</w:t>
            </w:r>
          </w:p>
        </w:tc>
        <w:tc>
          <w:tcPr>
            <w:tcW w:w="679" w:type="pct"/>
            <w:tcBorders>
              <w:top w:val="outset" w:sz="6" w:space="0" w:color="111111"/>
              <w:left w:val="outset" w:sz="6" w:space="0" w:color="111111"/>
              <w:bottom w:val="outset" w:sz="6" w:space="0" w:color="111111"/>
              <w:right w:val="outset" w:sz="6" w:space="0" w:color="111111"/>
            </w:tcBorders>
          </w:tcPr>
          <w:p w:rsidR="00430B5B" w:rsidRPr="009D36D6" w:rsidRDefault="00430B5B" w:rsidP="006B52E4">
            <w:pPr>
              <w:ind w:firstLineChars="0" w:firstLine="0"/>
              <w:rPr>
                <w:szCs w:val="21"/>
              </w:rPr>
            </w:pPr>
            <w:r>
              <w:rPr>
                <w:rFonts w:hint="eastAsia"/>
                <w:szCs w:val="21"/>
              </w:rPr>
              <w:t>C10</w:t>
            </w:r>
          </w:p>
        </w:tc>
        <w:tc>
          <w:tcPr>
            <w:tcW w:w="3404"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1249C9" w:rsidP="006B52E4">
            <w:pPr>
              <w:ind w:firstLineChars="0" w:firstLine="0"/>
              <w:rPr>
                <w:szCs w:val="21"/>
              </w:rPr>
            </w:pPr>
            <w:ins w:id="237" w:author="罗莎" w:date="2016-09-30T13:50:00Z">
              <w:r>
                <w:rPr>
                  <w:szCs w:val="21"/>
                </w:rPr>
                <w:t>10</w:t>
              </w:r>
              <w:r w:rsidRPr="009D36D6">
                <w:rPr>
                  <w:szCs w:val="21"/>
                </w:rPr>
                <w:t>位数字编号</w:t>
              </w:r>
            </w:ins>
            <w:del w:id="238" w:author="罗莎" w:date="2016-09-30T13:50:00Z">
              <w:r w:rsidR="00430B5B" w:rsidRPr="009D36D6" w:rsidDel="001249C9">
                <w:rPr>
                  <w:rFonts w:hint="eastAsia"/>
                  <w:szCs w:val="21"/>
                </w:rPr>
                <w:delText>客户的唯一编号。</w:delText>
              </w:r>
            </w:del>
          </w:p>
        </w:tc>
      </w:tr>
      <w:tr w:rsidR="00430B5B"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会员代码</w:t>
            </w:r>
          </w:p>
        </w:tc>
        <w:tc>
          <w:tcPr>
            <w:tcW w:w="679" w:type="pct"/>
            <w:tcBorders>
              <w:top w:val="outset" w:sz="6" w:space="0" w:color="111111"/>
              <w:left w:val="outset" w:sz="6" w:space="0" w:color="111111"/>
              <w:bottom w:val="outset" w:sz="6" w:space="0" w:color="111111"/>
              <w:right w:val="outset" w:sz="6" w:space="0" w:color="111111"/>
            </w:tcBorders>
          </w:tcPr>
          <w:p w:rsidR="00430B5B" w:rsidRPr="009D36D6" w:rsidRDefault="00430B5B" w:rsidP="006B52E4">
            <w:pPr>
              <w:ind w:firstLineChars="0" w:firstLine="0"/>
              <w:rPr>
                <w:szCs w:val="21"/>
              </w:rPr>
            </w:pPr>
            <w:r>
              <w:rPr>
                <w:rFonts w:hint="eastAsia"/>
                <w:szCs w:val="21"/>
              </w:rPr>
              <w:t>C4</w:t>
            </w:r>
          </w:p>
        </w:tc>
        <w:tc>
          <w:tcPr>
            <w:tcW w:w="3404"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4</w:t>
            </w:r>
            <w:r w:rsidRPr="009D36D6">
              <w:rPr>
                <w:szCs w:val="21"/>
              </w:rPr>
              <w:t>位数字编号</w:t>
            </w:r>
          </w:p>
        </w:tc>
      </w:tr>
      <w:tr w:rsidR="00430B5B"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rFonts w:hint="eastAsia"/>
                <w:szCs w:val="21"/>
              </w:rPr>
              <w:t>席位代码</w:t>
            </w:r>
          </w:p>
        </w:tc>
        <w:tc>
          <w:tcPr>
            <w:tcW w:w="679" w:type="pct"/>
            <w:tcBorders>
              <w:top w:val="outset" w:sz="6" w:space="0" w:color="111111"/>
              <w:left w:val="outset" w:sz="6" w:space="0" w:color="111111"/>
              <w:bottom w:val="outset" w:sz="6" w:space="0" w:color="111111"/>
              <w:right w:val="outset" w:sz="6" w:space="0" w:color="111111"/>
            </w:tcBorders>
          </w:tcPr>
          <w:p w:rsidR="00430B5B" w:rsidRPr="009D36D6" w:rsidRDefault="00430B5B" w:rsidP="006B52E4">
            <w:pPr>
              <w:ind w:firstLineChars="0" w:firstLine="0"/>
              <w:rPr>
                <w:szCs w:val="21"/>
              </w:rPr>
            </w:pPr>
            <w:r>
              <w:rPr>
                <w:rFonts w:hint="eastAsia"/>
                <w:szCs w:val="21"/>
              </w:rPr>
              <w:t>C6</w:t>
            </w:r>
          </w:p>
        </w:tc>
        <w:tc>
          <w:tcPr>
            <w:tcW w:w="3404"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1249C9" w:rsidP="006B52E4">
            <w:pPr>
              <w:ind w:firstLineChars="0" w:firstLine="0"/>
              <w:rPr>
                <w:szCs w:val="21"/>
              </w:rPr>
            </w:pPr>
            <w:ins w:id="239" w:author="罗莎" w:date="2016-09-30T13:50:00Z">
              <w:r>
                <w:rPr>
                  <w:szCs w:val="21"/>
                </w:rPr>
                <w:t>6</w:t>
              </w:r>
              <w:r w:rsidRPr="009D36D6">
                <w:rPr>
                  <w:szCs w:val="21"/>
                </w:rPr>
                <w:t>位数字编号</w:t>
              </w:r>
            </w:ins>
            <w:del w:id="240" w:author="罗莎" w:date="2016-09-30T13:50:00Z">
              <w:r w:rsidR="00430B5B" w:rsidRPr="009D36D6" w:rsidDel="001249C9">
                <w:rPr>
                  <w:szCs w:val="21"/>
                </w:rPr>
                <w:delText>最长</w:delText>
              </w:r>
              <w:r w:rsidR="00430B5B" w:rsidRPr="009D36D6" w:rsidDel="001249C9">
                <w:rPr>
                  <w:rFonts w:hint="eastAsia"/>
                  <w:szCs w:val="21"/>
                </w:rPr>
                <w:delText>6</w:delText>
              </w:r>
              <w:r w:rsidR="00430B5B" w:rsidRPr="009D36D6" w:rsidDel="001249C9">
                <w:rPr>
                  <w:szCs w:val="21"/>
                </w:rPr>
                <w:delText>位字符</w:delText>
              </w:r>
            </w:del>
          </w:p>
        </w:tc>
      </w:tr>
      <w:tr w:rsidR="00430B5B"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合约代码</w:t>
            </w:r>
          </w:p>
        </w:tc>
        <w:tc>
          <w:tcPr>
            <w:tcW w:w="679" w:type="pct"/>
            <w:tcBorders>
              <w:top w:val="outset" w:sz="6" w:space="0" w:color="111111"/>
              <w:left w:val="outset" w:sz="6" w:space="0" w:color="111111"/>
              <w:bottom w:val="outset" w:sz="6" w:space="0" w:color="111111"/>
              <w:right w:val="outset" w:sz="6" w:space="0" w:color="111111"/>
            </w:tcBorders>
          </w:tcPr>
          <w:p w:rsidR="00430B5B" w:rsidRPr="009D36D6" w:rsidRDefault="00430B5B" w:rsidP="006B52E4">
            <w:pPr>
              <w:ind w:firstLineChars="0" w:firstLine="0"/>
              <w:rPr>
                <w:szCs w:val="21"/>
              </w:rPr>
            </w:pPr>
            <w:r>
              <w:rPr>
                <w:rFonts w:hint="eastAsia"/>
                <w:szCs w:val="21"/>
              </w:rPr>
              <w:t>C</w:t>
            </w:r>
            <w:r w:rsidR="00F90E7C">
              <w:rPr>
                <w:rFonts w:hint="eastAsia"/>
                <w:szCs w:val="21"/>
              </w:rPr>
              <w:t>20</w:t>
            </w:r>
          </w:p>
        </w:tc>
        <w:tc>
          <w:tcPr>
            <w:tcW w:w="3404"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最长</w:t>
            </w:r>
            <w:r w:rsidR="00557083">
              <w:rPr>
                <w:szCs w:val="21"/>
              </w:rPr>
              <w:t>8</w:t>
            </w:r>
            <w:r w:rsidRPr="009D36D6">
              <w:rPr>
                <w:szCs w:val="21"/>
              </w:rPr>
              <w:t>位字符</w:t>
            </w:r>
          </w:p>
        </w:tc>
      </w:tr>
      <w:tr w:rsidR="00430B5B"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成交日期</w:t>
            </w:r>
          </w:p>
        </w:tc>
        <w:tc>
          <w:tcPr>
            <w:tcW w:w="679" w:type="pct"/>
            <w:tcBorders>
              <w:top w:val="outset" w:sz="6" w:space="0" w:color="111111"/>
              <w:left w:val="outset" w:sz="6" w:space="0" w:color="111111"/>
              <w:bottom w:val="outset" w:sz="6" w:space="0" w:color="111111"/>
              <w:right w:val="outset" w:sz="6" w:space="0" w:color="111111"/>
            </w:tcBorders>
          </w:tcPr>
          <w:p w:rsidR="00430B5B" w:rsidRPr="009D36D6" w:rsidRDefault="00430B5B" w:rsidP="006B52E4">
            <w:pPr>
              <w:ind w:firstLineChars="0" w:firstLine="0"/>
              <w:rPr>
                <w:szCs w:val="21"/>
              </w:rPr>
            </w:pPr>
            <w:r>
              <w:rPr>
                <w:rFonts w:hint="eastAsia"/>
                <w:szCs w:val="21"/>
              </w:rPr>
              <w:t>C8</w:t>
            </w:r>
          </w:p>
        </w:tc>
        <w:tc>
          <w:tcPr>
            <w:tcW w:w="3404" w:type="pct"/>
            <w:tcBorders>
              <w:top w:val="outset" w:sz="6" w:space="0" w:color="111111"/>
              <w:left w:val="outset" w:sz="6" w:space="0" w:color="111111"/>
              <w:bottom w:val="outset" w:sz="6" w:space="0" w:color="111111"/>
              <w:right w:val="outset" w:sz="6" w:space="0" w:color="111111"/>
            </w:tcBorders>
          </w:tcPr>
          <w:p w:rsidR="00430B5B" w:rsidRPr="009D36D6" w:rsidRDefault="00430B5B" w:rsidP="006B52E4">
            <w:pPr>
              <w:ind w:firstLineChars="0" w:firstLine="0"/>
              <w:rPr>
                <w:szCs w:val="21"/>
              </w:rPr>
            </w:pPr>
            <w:r w:rsidRPr="009D36D6">
              <w:rPr>
                <w:szCs w:val="21"/>
              </w:rPr>
              <w:t>YYYYMMDD</w:t>
            </w:r>
          </w:p>
        </w:tc>
      </w:tr>
      <w:tr w:rsidR="00430B5B"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成交时间</w:t>
            </w:r>
          </w:p>
        </w:tc>
        <w:tc>
          <w:tcPr>
            <w:tcW w:w="679" w:type="pct"/>
            <w:tcBorders>
              <w:top w:val="outset" w:sz="6" w:space="0" w:color="111111"/>
              <w:left w:val="outset" w:sz="6" w:space="0" w:color="111111"/>
              <w:bottom w:val="outset" w:sz="6" w:space="0" w:color="111111"/>
              <w:right w:val="outset" w:sz="6" w:space="0" w:color="111111"/>
            </w:tcBorders>
          </w:tcPr>
          <w:p w:rsidR="00430B5B" w:rsidRPr="009D36D6" w:rsidRDefault="00430B5B" w:rsidP="006B52E4">
            <w:pPr>
              <w:ind w:firstLineChars="0" w:firstLine="0"/>
              <w:rPr>
                <w:szCs w:val="21"/>
              </w:rPr>
            </w:pPr>
            <w:r>
              <w:rPr>
                <w:rFonts w:hint="eastAsia"/>
                <w:szCs w:val="21"/>
              </w:rPr>
              <w:t>C8</w:t>
            </w:r>
          </w:p>
        </w:tc>
        <w:tc>
          <w:tcPr>
            <w:tcW w:w="3404" w:type="pct"/>
            <w:tcBorders>
              <w:top w:val="outset" w:sz="6" w:space="0" w:color="111111"/>
              <w:left w:val="outset" w:sz="6" w:space="0" w:color="111111"/>
              <w:bottom w:val="outset" w:sz="6" w:space="0" w:color="111111"/>
              <w:right w:val="outset" w:sz="6" w:space="0" w:color="111111"/>
            </w:tcBorders>
          </w:tcPr>
          <w:p w:rsidR="00430B5B" w:rsidRPr="009D36D6" w:rsidRDefault="00430B5B" w:rsidP="006B52E4">
            <w:pPr>
              <w:ind w:firstLineChars="0" w:firstLine="0"/>
              <w:rPr>
                <w:szCs w:val="21"/>
              </w:rPr>
            </w:pPr>
            <w:r w:rsidRPr="009D36D6">
              <w:rPr>
                <w:szCs w:val="21"/>
              </w:rPr>
              <w:t>HH:MM:SS</w:t>
            </w:r>
          </w:p>
        </w:tc>
      </w:tr>
      <w:tr w:rsidR="00430B5B"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价格</w:t>
            </w:r>
          </w:p>
        </w:tc>
        <w:tc>
          <w:tcPr>
            <w:tcW w:w="679" w:type="pct"/>
            <w:tcBorders>
              <w:top w:val="outset" w:sz="6" w:space="0" w:color="111111"/>
              <w:left w:val="outset" w:sz="6" w:space="0" w:color="111111"/>
              <w:bottom w:val="outset" w:sz="6" w:space="0" w:color="111111"/>
              <w:right w:val="outset" w:sz="6" w:space="0" w:color="111111"/>
            </w:tcBorders>
          </w:tcPr>
          <w:p w:rsidR="00430B5B" w:rsidRPr="009D36D6" w:rsidRDefault="002D7507" w:rsidP="006B52E4">
            <w:pPr>
              <w:ind w:firstLineChars="0" w:firstLine="0"/>
              <w:rPr>
                <w:szCs w:val="21"/>
              </w:rPr>
            </w:pPr>
            <w:r>
              <w:rPr>
                <w:rFonts w:hint="eastAsia"/>
                <w:szCs w:val="21"/>
              </w:rPr>
              <w:t>N(12</w:t>
            </w:r>
            <w:r>
              <w:rPr>
                <w:szCs w:val="21"/>
              </w:rPr>
              <w:t>,</w:t>
            </w:r>
            <w:r>
              <w:rPr>
                <w:rFonts w:hint="eastAsia"/>
                <w:szCs w:val="21"/>
              </w:rPr>
              <w:t>6)</w:t>
            </w:r>
          </w:p>
        </w:tc>
        <w:tc>
          <w:tcPr>
            <w:tcW w:w="3404"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CD14D9">
            <w:pPr>
              <w:ind w:firstLineChars="0" w:firstLine="0"/>
              <w:rPr>
                <w:szCs w:val="21"/>
              </w:rPr>
            </w:pPr>
            <w:r w:rsidRPr="009D36D6">
              <w:rPr>
                <w:rFonts w:hint="eastAsia"/>
                <w:szCs w:val="21"/>
              </w:rPr>
              <w:t>目前黄金相关合约单位是元</w:t>
            </w:r>
            <w:r w:rsidRPr="009D36D6">
              <w:rPr>
                <w:rFonts w:hint="eastAsia"/>
                <w:szCs w:val="21"/>
              </w:rPr>
              <w:t>/</w:t>
            </w:r>
            <w:r w:rsidRPr="009D36D6">
              <w:rPr>
                <w:rFonts w:hint="eastAsia"/>
                <w:szCs w:val="21"/>
              </w:rPr>
              <w:t>克，白银相关合约单位是元</w:t>
            </w:r>
            <w:r w:rsidRPr="009D36D6">
              <w:rPr>
                <w:rFonts w:hint="eastAsia"/>
                <w:szCs w:val="21"/>
              </w:rPr>
              <w:t>/</w:t>
            </w:r>
            <w:r w:rsidR="00CD14D9">
              <w:rPr>
                <w:rFonts w:hint="eastAsia"/>
                <w:szCs w:val="21"/>
              </w:rPr>
              <w:t>千克</w:t>
            </w:r>
            <w:r w:rsidRPr="009D36D6">
              <w:rPr>
                <w:rFonts w:hint="eastAsia"/>
                <w:szCs w:val="21"/>
              </w:rPr>
              <w:t>。</w:t>
            </w:r>
          </w:p>
        </w:tc>
      </w:tr>
      <w:tr w:rsidR="00430B5B"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数量</w:t>
            </w:r>
          </w:p>
        </w:tc>
        <w:tc>
          <w:tcPr>
            <w:tcW w:w="679" w:type="pct"/>
            <w:tcBorders>
              <w:top w:val="outset" w:sz="6" w:space="0" w:color="111111"/>
              <w:left w:val="outset" w:sz="6" w:space="0" w:color="111111"/>
              <w:bottom w:val="outset" w:sz="6" w:space="0" w:color="111111"/>
              <w:right w:val="outset" w:sz="6" w:space="0" w:color="111111"/>
            </w:tcBorders>
          </w:tcPr>
          <w:p w:rsidR="00430B5B" w:rsidRPr="009D36D6" w:rsidRDefault="00430B5B" w:rsidP="006B52E4">
            <w:pPr>
              <w:ind w:firstLineChars="0" w:firstLine="0"/>
              <w:rPr>
                <w:szCs w:val="21"/>
              </w:rPr>
            </w:pPr>
            <w:r>
              <w:rPr>
                <w:rFonts w:hint="eastAsia"/>
                <w:szCs w:val="21"/>
              </w:rPr>
              <w:t>N12</w:t>
            </w:r>
          </w:p>
        </w:tc>
        <w:tc>
          <w:tcPr>
            <w:tcW w:w="3404"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rFonts w:hint="eastAsia"/>
                <w:szCs w:val="21"/>
              </w:rPr>
              <w:t>单位手。</w:t>
            </w:r>
          </w:p>
        </w:tc>
      </w:tr>
      <w:tr w:rsidR="00430B5B"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原</w:t>
            </w:r>
            <w:del w:id="241" w:author="罗莎" w:date="2016-09-30T13:51:00Z">
              <w:r w:rsidRPr="009D36D6" w:rsidDel="001249C9">
                <w:rPr>
                  <w:szCs w:val="21"/>
                </w:rPr>
                <w:delText>来</w:delText>
              </w:r>
            </w:del>
            <w:r w:rsidRPr="009D36D6">
              <w:rPr>
                <w:szCs w:val="21"/>
              </w:rPr>
              <w:t>成交编号</w:t>
            </w:r>
          </w:p>
        </w:tc>
        <w:tc>
          <w:tcPr>
            <w:tcW w:w="679" w:type="pct"/>
            <w:tcBorders>
              <w:top w:val="outset" w:sz="6" w:space="0" w:color="111111"/>
              <w:left w:val="outset" w:sz="6" w:space="0" w:color="111111"/>
              <w:bottom w:val="outset" w:sz="6" w:space="0" w:color="111111"/>
              <w:right w:val="outset" w:sz="6" w:space="0" w:color="111111"/>
            </w:tcBorders>
          </w:tcPr>
          <w:p w:rsidR="00430B5B" w:rsidRPr="009D36D6" w:rsidRDefault="00430B5B" w:rsidP="006B52E4">
            <w:pPr>
              <w:ind w:firstLineChars="0" w:firstLine="0"/>
              <w:rPr>
                <w:szCs w:val="21"/>
              </w:rPr>
            </w:pPr>
            <w:r>
              <w:rPr>
                <w:rFonts w:hint="eastAsia"/>
                <w:szCs w:val="21"/>
              </w:rPr>
              <w:t>C18</w:t>
            </w:r>
          </w:p>
        </w:tc>
        <w:tc>
          <w:tcPr>
            <w:tcW w:w="3404"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del w:id="242" w:author="罗莎" w:date="2016-09-30T13:55:00Z">
              <w:r w:rsidRPr="009D36D6" w:rsidDel="00A87F35">
                <w:rPr>
                  <w:szCs w:val="21"/>
                </w:rPr>
                <w:delText>YYYYMMDD+8</w:delText>
              </w:r>
              <w:r w:rsidRPr="009D36D6" w:rsidDel="00A87F35">
                <w:rPr>
                  <w:szCs w:val="21"/>
                </w:rPr>
                <w:delText>位数字编号</w:delText>
              </w:r>
            </w:del>
            <w:ins w:id="243" w:author="罗莎" w:date="2016-09-30T13:56:00Z">
              <w:r w:rsidR="00A87F35" w:rsidRPr="009D36D6">
                <w:rPr>
                  <w:rFonts w:hint="eastAsia"/>
                  <w:szCs w:val="21"/>
                </w:rPr>
                <w:t>YYMMDD+01+F+7</w:t>
              </w:r>
              <w:r w:rsidR="00A87F35" w:rsidRPr="009D36D6">
                <w:rPr>
                  <w:rFonts w:hint="eastAsia"/>
                  <w:szCs w:val="21"/>
                </w:rPr>
                <w:t>位顺序号</w:t>
              </w:r>
            </w:ins>
          </w:p>
        </w:tc>
      </w:tr>
      <w:tr w:rsidR="00430B5B"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proofErr w:type="gramStart"/>
            <w:r w:rsidRPr="009D36D6">
              <w:rPr>
                <w:szCs w:val="21"/>
              </w:rPr>
              <w:t>原成交</w:t>
            </w:r>
            <w:proofErr w:type="gramEnd"/>
            <w:r w:rsidRPr="009D36D6">
              <w:rPr>
                <w:szCs w:val="21"/>
              </w:rPr>
              <w:t>价格</w:t>
            </w:r>
          </w:p>
        </w:tc>
        <w:tc>
          <w:tcPr>
            <w:tcW w:w="679" w:type="pct"/>
            <w:tcBorders>
              <w:top w:val="outset" w:sz="6" w:space="0" w:color="111111"/>
              <w:left w:val="outset" w:sz="6" w:space="0" w:color="111111"/>
              <w:bottom w:val="outset" w:sz="6" w:space="0" w:color="111111"/>
              <w:right w:val="outset" w:sz="6" w:space="0" w:color="111111"/>
            </w:tcBorders>
          </w:tcPr>
          <w:p w:rsidR="00430B5B" w:rsidRPr="009D36D6" w:rsidRDefault="002D7507" w:rsidP="006B52E4">
            <w:pPr>
              <w:ind w:firstLineChars="0" w:firstLine="0"/>
              <w:rPr>
                <w:szCs w:val="21"/>
              </w:rPr>
            </w:pPr>
            <w:r>
              <w:rPr>
                <w:rFonts w:hint="eastAsia"/>
                <w:szCs w:val="21"/>
              </w:rPr>
              <w:t>N(12</w:t>
            </w:r>
            <w:r>
              <w:rPr>
                <w:szCs w:val="21"/>
              </w:rPr>
              <w:t>,</w:t>
            </w:r>
            <w:r>
              <w:rPr>
                <w:rFonts w:hint="eastAsia"/>
                <w:szCs w:val="21"/>
              </w:rPr>
              <w:t>6)</w:t>
            </w:r>
          </w:p>
        </w:tc>
        <w:tc>
          <w:tcPr>
            <w:tcW w:w="3404"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CD14D9">
            <w:pPr>
              <w:ind w:firstLineChars="0" w:firstLine="0"/>
              <w:rPr>
                <w:szCs w:val="21"/>
              </w:rPr>
            </w:pPr>
            <w:r w:rsidRPr="009D36D6">
              <w:rPr>
                <w:rFonts w:hint="eastAsia"/>
                <w:szCs w:val="21"/>
              </w:rPr>
              <w:t>目前黄金相关合约单位是元</w:t>
            </w:r>
            <w:r w:rsidRPr="009D36D6">
              <w:rPr>
                <w:rFonts w:hint="eastAsia"/>
                <w:szCs w:val="21"/>
              </w:rPr>
              <w:t>/</w:t>
            </w:r>
            <w:r w:rsidRPr="009D36D6">
              <w:rPr>
                <w:rFonts w:hint="eastAsia"/>
                <w:szCs w:val="21"/>
              </w:rPr>
              <w:t>克，白银相关合约单位是元</w:t>
            </w:r>
            <w:r w:rsidRPr="009D36D6">
              <w:rPr>
                <w:rFonts w:hint="eastAsia"/>
                <w:szCs w:val="21"/>
              </w:rPr>
              <w:t>/</w:t>
            </w:r>
            <w:r w:rsidR="00CD14D9">
              <w:rPr>
                <w:rFonts w:hint="eastAsia"/>
                <w:szCs w:val="21"/>
              </w:rPr>
              <w:t>千克</w:t>
            </w:r>
            <w:r w:rsidRPr="009D36D6">
              <w:rPr>
                <w:rFonts w:hint="eastAsia"/>
                <w:szCs w:val="21"/>
              </w:rPr>
              <w:t>。</w:t>
            </w:r>
          </w:p>
        </w:tc>
      </w:tr>
      <w:tr w:rsidR="00430B5B" w:rsidRPr="009D36D6"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操作员代码</w:t>
            </w:r>
          </w:p>
        </w:tc>
        <w:tc>
          <w:tcPr>
            <w:tcW w:w="679" w:type="pct"/>
            <w:tcBorders>
              <w:top w:val="outset" w:sz="6" w:space="0" w:color="111111"/>
              <w:left w:val="outset" w:sz="6" w:space="0" w:color="111111"/>
              <w:bottom w:val="single" w:sz="4" w:space="0" w:color="auto"/>
              <w:right w:val="outset" w:sz="6" w:space="0" w:color="111111"/>
            </w:tcBorders>
          </w:tcPr>
          <w:p w:rsidR="00430B5B" w:rsidRPr="009D36D6" w:rsidRDefault="00430B5B" w:rsidP="006B52E4">
            <w:pPr>
              <w:ind w:firstLineChars="0" w:firstLine="0"/>
              <w:rPr>
                <w:szCs w:val="21"/>
              </w:rPr>
            </w:pPr>
            <w:r>
              <w:rPr>
                <w:rFonts w:hint="eastAsia"/>
                <w:szCs w:val="21"/>
              </w:rPr>
              <w:t>C16</w:t>
            </w:r>
          </w:p>
        </w:tc>
        <w:tc>
          <w:tcPr>
            <w:tcW w:w="3404"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6B52E4">
            <w:pPr>
              <w:ind w:firstLineChars="0" w:firstLine="0"/>
              <w:rPr>
                <w:szCs w:val="21"/>
              </w:rPr>
            </w:pPr>
            <w:r w:rsidRPr="009D36D6">
              <w:rPr>
                <w:szCs w:val="21"/>
              </w:rPr>
              <w:t>字符，最长</w:t>
            </w:r>
            <w:r w:rsidRPr="009D36D6">
              <w:rPr>
                <w:szCs w:val="21"/>
              </w:rPr>
              <w:t>10</w:t>
            </w:r>
            <w:r w:rsidRPr="009D36D6">
              <w:rPr>
                <w:szCs w:val="21"/>
              </w:rPr>
              <w:t>位</w:t>
            </w:r>
          </w:p>
        </w:tc>
      </w:tr>
      <w:tr w:rsidR="00430B5B" w:rsidRPr="009D36D6" w:rsidTr="00CE6B51">
        <w:trPr>
          <w:jc w:val="center"/>
        </w:trPr>
        <w:tc>
          <w:tcPr>
            <w:tcW w:w="917" w:type="pct"/>
            <w:tcBorders>
              <w:top w:val="outset" w:sz="6" w:space="0" w:color="111111"/>
              <w:left w:val="outset" w:sz="6" w:space="0" w:color="111111"/>
              <w:bottom w:val="outset" w:sz="6" w:space="0" w:color="111111"/>
              <w:right w:val="single" w:sz="4" w:space="0" w:color="auto"/>
            </w:tcBorders>
            <w:vAlign w:val="center"/>
          </w:tcPr>
          <w:p w:rsidR="00430B5B" w:rsidRPr="009D36D6" w:rsidRDefault="00430B5B" w:rsidP="006B52E4">
            <w:pPr>
              <w:ind w:firstLineChars="0" w:firstLine="0"/>
              <w:rPr>
                <w:szCs w:val="21"/>
              </w:rPr>
            </w:pPr>
            <w:r w:rsidRPr="009D36D6">
              <w:rPr>
                <w:szCs w:val="21"/>
              </w:rPr>
              <w:t>违约标志</w:t>
            </w:r>
          </w:p>
        </w:tc>
        <w:tc>
          <w:tcPr>
            <w:tcW w:w="679" w:type="pct"/>
            <w:tcBorders>
              <w:top w:val="single" w:sz="4" w:space="0" w:color="auto"/>
              <w:left w:val="single" w:sz="4" w:space="0" w:color="auto"/>
              <w:bottom w:val="single" w:sz="4" w:space="0" w:color="auto"/>
              <w:right w:val="single" w:sz="4" w:space="0" w:color="auto"/>
            </w:tcBorders>
          </w:tcPr>
          <w:p w:rsidR="00430B5B" w:rsidRPr="009D36D6" w:rsidRDefault="00430B5B" w:rsidP="006B52E4">
            <w:pPr>
              <w:ind w:firstLineChars="0" w:firstLine="0"/>
              <w:rPr>
                <w:szCs w:val="21"/>
              </w:rPr>
            </w:pPr>
            <w:r>
              <w:rPr>
                <w:rFonts w:hint="eastAsia"/>
                <w:szCs w:val="21"/>
              </w:rPr>
              <w:t>C1</w:t>
            </w:r>
          </w:p>
        </w:tc>
        <w:tc>
          <w:tcPr>
            <w:tcW w:w="3404" w:type="pct"/>
            <w:tcBorders>
              <w:left w:val="single" w:sz="4" w:space="0" w:color="auto"/>
            </w:tcBorders>
            <w:vAlign w:val="center"/>
          </w:tcPr>
          <w:p w:rsidR="00430B5B" w:rsidRPr="009D36D6" w:rsidRDefault="00430B5B" w:rsidP="006B52E4">
            <w:pPr>
              <w:ind w:firstLineChars="0" w:firstLine="0"/>
              <w:rPr>
                <w:szCs w:val="21"/>
              </w:rPr>
            </w:pPr>
            <w:r w:rsidRPr="009D36D6">
              <w:rPr>
                <w:szCs w:val="21"/>
              </w:rPr>
              <w:t xml:space="preserve">'1' - </w:t>
            </w:r>
            <w:r w:rsidRPr="009D36D6">
              <w:rPr>
                <w:szCs w:val="21"/>
              </w:rPr>
              <w:t>是</w:t>
            </w:r>
            <w:r w:rsidRPr="009D36D6">
              <w:rPr>
                <w:szCs w:val="21"/>
              </w:rPr>
              <w:t xml:space="preserve"> '0' - </w:t>
            </w:r>
            <w:r w:rsidRPr="009D36D6">
              <w:rPr>
                <w:szCs w:val="21"/>
              </w:rPr>
              <w:t>否</w:t>
            </w:r>
          </w:p>
        </w:tc>
      </w:tr>
    </w:tbl>
    <w:p w:rsidR="00BD35F1" w:rsidRPr="009D36D6" w:rsidRDefault="00BD35F1" w:rsidP="00BD35F1">
      <w:pPr>
        <w:ind w:firstLine="480"/>
        <w:rPr>
          <w:szCs w:val="21"/>
        </w:rPr>
      </w:pPr>
    </w:p>
    <w:p w:rsidR="00DD65F3" w:rsidRDefault="00DD65F3" w:rsidP="008821F1">
      <w:pPr>
        <w:pStyle w:val="21"/>
        <w:numPr>
          <w:ilvl w:val="1"/>
          <w:numId w:val="1"/>
        </w:numPr>
        <w:ind w:left="0" w:firstLineChars="0" w:firstLine="0"/>
      </w:pPr>
      <w:bookmarkStart w:id="244" w:name="_Toc438719123"/>
      <w:r>
        <w:rPr>
          <w:rFonts w:hint="eastAsia"/>
        </w:rPr>
        <w:t>定</w:t>
      </w:r>
      <w:r>
        <w:t>价成交单数据文件</w:t>
      </w:r>
    </w:p>
    <w:p w:rsidR="00754588" w:rsidRDefault="00754588" w:rsidP="00754588">
      <w:pPr>
        <w:pStyle w:val="30"/>
        <w:numPr>
          <w:ilvl w:val="2"/>
          <w:numId w:val="1"/>
        </w:numPr>
        <w:ind w:left="0" w:firstLineChars="0" w:firstLine="0"/>
      </w:pPr>
      <w:r>
        <w:rPr>
          <w:rFonts w:hint="eastAsia"/>
        </w:rPr>
        <w:t>明细记录</w:t>
      </w:r>
    </w:p>
    <w:p w:rsidR="00754588" w:rsidRPr="009D36D6" w:rsidRDefault="00754588" w:rsidP="00754588">
      <w:pPr>
        <w:ind w:firstLine="482"/>
        <w:rPr>
          <w:b/>
          <w:szCs w:val="21"/>
        </w:rPr>
      </w:pPr>
      <w:r>
        <w:rPr>
          <w:rFonts w:hint="eastAsia"/>
          <w:b/>
          <w:szCs w:val="21"/>
        </w:rPr>
        <w:t>功能说明</w:t>
      </w:r>
      <w:r w:rsidRPr="009D36D6">
        <w:rPr>
          <w:b/>
          <w:szCs w:val="21"/>
        </w:rPr>
        <w:t>：</w:t>
      </w:r>
      <w:r w:rsidR="004D5CD5" w:rsidRPr="00B936D6">
        <w:rPr>
          <w:rFonts w:hint="eastAsia"/>
        </w:rPr>
        <w:t>当前交易日</w:t>
      </w:r>
      <w:r w:rsidR="004D5CD5">
        <w:rPr>
          <w:rFonts w:hint="eastAsia"/>
        </w:rPr>
        <w:t>上海金</w:t>
      </w:r>
      <w:r w:rsidR="004D5CD5">
        <w:t>集中定价</w:t>
      </w:r>
      <w:r w:rsidR="004D5CD5">
        <w:rPr>
          <w:rFonts w:hint="eastAsia"/>
        </w:rPr>
        <w:t>业务产生的定价成交单</w:t>
      </w:r>
      <w:r w:rsidR="004D5CD5">
        <w:t>数据</w:t>
      </w:r>
      <w:r w:rsidRPr="009D36D6">
        <w:rPr>
          <w:rFonts w:hint="eastAsia"/>
          <w:szCs w:val="21"/>
        </w:rPr>
        <w:t>。</w:t>
      </w:r>
    </w:p>
    <w:tbl>
      <w:tblPr>
        <w:tblW w:w="5291"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290"/>
        <w:gridCol w:w="1412"/>
        <w:gridCol w:w="6070"/>
      </w:tblGrid>
      <w:tr w:rsidR="00754588" w:rsidRPr="009D36D6" w:rsidTr="00C2174E">
        <w:trPr>
          <w:jc w:val="center"/>
        </w:trPr>
        <w:tc>
          <w:tcPr>
            <w:tcW w:w="735"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754588" w:rsidRPr="00EC05FF" w:rsidRDefault="00754588" w:rsidP="00C2174E">
            <w:pPr>
              <w:ind w:firstLineChars="0" w:firstLine="0"/>
              <w:rPr>
                <w:b/>
                <w:szCs w:val="21"/>
              </w:rPr>
            </w:pPr>
            <w:r w:rsidRPr="00EC05FF">
              <w:rPr>
                <w:b/>
                <w:szCs w:val="21"/>
              </w:rPr>
              <w:t>属性描述</w:t>
            </w:r>
          </w:p>
        </w:tc>
        <w:tc>
          <w:tcPr>
            <w:tcW w:w="805" w:type="pct"/>
            <w:tcBorders>
              <w:top w:val="outset" w:sz="6" w:space="0" w:color="111111"/>
              <w:left w:val="outset" w:sz="6" w:space="0" w:color="111111"/>
              <w:bottom w:val="outset" w:sz="6" w:space="0" w:color="111111"/>
              <w:right w:val="outset" w:sz="6" w:space="0" w:color="111111"/>
            </w:tcBorders>
            <w:shd w:val="clear" w:color="auto" w:fill="C0C0C0"/>
          </w:tcPr>
          <w:p w:rsidR="00754588" w:rsidRPr="00EC05FF" w:rsidRDefault="00754588" w:rsidP="00C2174E">
            <w:pPr>
              <w:ind w:firstLineChars="0" w:firstLine="0"/>
              <w:rPr>
                <w:b/>
                <w:szCs w:val="21"/>
              </w:rPr>
            </w:pPr>
            <w:r>
              <w:rPr>
                <w:rFonts w:hint="eastAsia"/>
                <w:b/>
                <w:szCs w:val="21"/>
              </w:rPr>
              <w:t>数据类型</w:t>
            </w:r>
          </w:p>
        </w:tc>
        <w:tc>
          <w:tcPr>
            <w:tcW w:w="3460"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754588" w:rsidRPr="00EC05FF" w:rsidRDefault="00754588" w:rsidP="00C2174E">
            <w:pPr>
              <w:ind w:firstLineChars="0" w:firstLine="0"/>
              <w:rPr>
                <w:b/>
                <w:szCs w:val="21"/>
              </w:rPr>
            </w:pPr>
            <w:r w:rsidRPr="00EC05FF">
              <w:rPr>
                <w:b/>
                <w:szCs w:val="21"/>
              </w:rPr>
              <w:t>说明</w:t>
            </w:r>
          </w:p>
        </w:tc>
      </w:tr>
      <w:tr w:rsidR="004D5CD5" w:rsidRPr="009D36D6" w:rsidTr="00C2174E">
        <w:trPr>
          <w:trHeight w:val="3318"/>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D5CD5" w:rsidRPr="009D36D6" w:rsidRDefault="004D5CD5" w:rsidP="004D5CD5">
            <w:pPr>
              <w:ind w:firstLineChars="0" w:firstLine="0"/>
              <w:rPr>
                <w:szCs w:val="21"/>
              </w:rPr>
            </w:pPr>
            <w:r w:rsidRPr="00362CA3">
              <w:rPr>
                <w:szCs w:val="21"/>
              </w:rPr>
              <w:t>成交编号</w:t>
            </w:r>
          </w:p>
        </w:tc>
        <w:tc>
          <w:tcPr>
            <w:tcW w:w="805" w:type="pct"/>
            <w:tcBorders>
              <w:top w:val="outset" w:sz="6" w:space="0" w:color="111111"/>
              <w:left w:val="outset" w:sz="6" w:space="0" w:color="111111"/>
              <w:bottom w:val="outset" w:sz="6" w:space="0" w:color="111111"/>
              <w:right w:val="outset" w:sz="6" w:space="0" w:color="111111"/>
            </w:tcBorders>
          </w:tcPr>
          <w:p w:rsidR="004D5CD5" w:rsidRPr="009D36D6" w:rsidRDefault="000965DF">
            <w:pPr>
              <w:ind w:firstLineChars="0" w:firstLine="0"/>
              <w:jc w:val="left"/>
              <w:rPr>
                <w:szCs w:val="21"/>
              </w:rPr>
              <w:pPrChange w:id="245" w:author="罗莎" w:date="2016-09-30T14:02:00Z">
                <w:pPr>
                  <w:ind w:firstLineChars="0" w:firstLine="0"/>
                </w:pPr>
              </w:pPrChange>
            </w:pPr>
            <w:r>
              <w:rPr>
                <w:rFonts w:hint="eastAsia"/>
                <w:szCs w:val="21"/>
              </w:rPr>
              <w:t>C18</w:t>
            </w:r>
          </w:p>
        </w:tc>
        <w:tc>
          <w:tcPr>
            <w:tcW w:w="3460" w:type="pct"/>
            <w:tcBorders>
              <w:top w:val="outset" w:sz="6" w:space="0" w:color="111111"/>
              <w:left w:val="outset" w:sz="6" w:space="0" w:color="111111"/>
              <w:bottom w:val="outset" w:sz="6" w:space="0" w:color="111111"/>
              <w:right w:val="outset" w:sz="6" w:space="0" w:color="111111"/>
            </w:tcBorders>
            <w:vAlign w:val="center"/>
          </w:tcPr>
          <w:p w:rsidR="004D5CD5" w:rsidRPr="009D36D6" w:rsidRDefault="000965DF" w:rsidP="004D5CD5">
            <w:pPr>
              <w:ind w:firstLineChars="0" w:firstLine="0"/>
              <w:rPr>
                <w:szCs w:val="21"/>
              </w:rPr>
            </w:pPr>
            <w:r w:rsidRPr="003F3A66">
              <w:rPr>
                <w:rFonts w:cs="宋体" w:hint="eastAsia"/>
                <w:kern w:val="0"/>
                <w:szCs w:val="21"/>
              </w:rPr>
              <w:t>编码</w:t>
            </w:r>
            <w:r w:rsidRPr="003F3A66">
              <w:rPr>
                <w:rFonts w:cs="宋体"/>
                <w:kern w:val="0"/>
                <w:szCs w:val="21"/>
              </w:rPr>
              <w:t>规则：</w:t>
            </w:r>
            <w:r>
              <w:rPr>
                <w:rFonts w:cs="宋体" w:hint="eastAsia"/>
                <w:kern w:val="0"/>
                <w:szCs w:val="21"/>
              </w:rPr>
              <w:t>（</w:t>
            </w:r>
            <w:r w:rsidRPr="00937D1D">
              <w:rPr>
                <w:rFonts w:cs="宋体" w:hint="eastAsia"/>
                <w:kern w:val="0"/>
                <w:szCs w:val="21"/>
              </w:rPr>
              <w:t>长度为</w:t>
            </w:r>
            <w:r w:rsidRPr="00937D1D">
              <w:rPr>
                <w:rFonts w:cs="宋体" w:hint="eastAsia"/>
                <w:kern w:val="0"/>
                <w:szCs w:val="21"/>
              </w:rPr>
              <w:t>16</w:t>
            </w:r>
            <w:r w:rsidRPr="00937D1D">
              <w:rPr>
                <w:rFonts w:cs="宋体" w:hint="eastAsia"/>
                <w:kern w:val="0"/>
                <w:szCs w:val="21"/>
              </w:rPr>
              <w:t>位</w:t>
            </w:r>
            <w:r>
              <w:rPr>
                <w:rFonts w:cs="宋体" w:hint="eastAsia"/>
                <w:kern w:val="0"/>
                <w:szCs w:val="21"/>
              </w:rPr>
              <w:t>）</w:t>
            </w:r>
            <w:r w:rsidRPr="00937D1D">
              <w:rPr>
                <w:rFonts w:cs="宋体" w:hint="eastAsia"/>
                <w:kern w:val="0"/>
                <w:szCs w:val="21"/>
              </w:rPr>
              <w:t>格式为：交易日</w:t>
            </w:r>
            <w:r w:rsidRPr="00937D1D">
              <w:rPr>
                <w:rFonts w:cs="宋体" w:hint="eastAsia"/>
                <w:kern w:val="0"/>
                <w:szCs w:val="21"/>
              </w:rPr>
              <w:t>YYMMDD</w:t>
            </w:r>
            <w:r w:rsidRPr="00937D1D">
              <w:rPr>
                <w:rFonts w:cs="宋体" w:hint="eastAsia"/>
                <w:kern w:val="0"/>
                <w:szCs w:val="21"/>
              </w:rPr>
              <w:t>＋市场号（</w:t>
            </w:r>
            <w:r w:rsidRPr="00937D1D">
              <w:rPr>
                <w:rFonts w:cs="宋体" w:hint="eastAsia"/>
                <w:kern w:val="0"/>
                <w:szCs w:val="21"/>
              </w:rPr>
              <w:t>2</w:t>
            </w:r>
            <w:r w:rsidRPr="00937D1D">
              <w:rPr>
                <w:rFonts w:cs="宋体" w:hint="eastAsia"/>
                <w:kern w:val="0"/>
                <w:szCs w:val="21"/>
              </w:rPr>
              <w:t>位）＋序列号（</w:t>
            </w:r>
            <w:r w:rsidRPr="00937D1D">
              <w:rPr>
                <w:rFonts w:cs="宋体" w:hint="eastAsia"/>
                <w:kern w:val="0"/>
                <w:szCs w:val="21"/>
              </w:rPr>
              <w:t>8</w:t>
            </w:r>
            <w:r w:rsidRPr="00937D1D">
              <w:rPr>
                <w:rFonts w:cs="宋体" w:hint="eastAsia"/>
                <w:kern w:val="0"/>
                <w:szCs w:val="21"/>
              </w:rPr>
              <w:t>位，从</w:t>
            </w:r>
            <w:r w:rsidRPr="00937D1D">
              <w:rPr>
                <w:rFonts w:cs="宋体" w:hint="eastAsia"/>
                <w:kern w:val="0"/>
                <w:szCs w:val="21"/>
              </w:rPr>
              <w:t>00000001</w:t>
            </w:r>
            <w:r w:rsidRPr="00937D1D">
              <w:rPr>
                <w:rFonts w:cs="宋体" w:hint="eastAsia"/>
                <w:kern w:val="0"/>
                <w:szCs w:val="21"/>
              </w:rPr>
              <w:t>开始递增）</w:t>
            </w:r>
          </w:p>
        </w:tc>
      </w:tr>
      <w:tr w:rsidR="004D5CD5" w:rsidRPr="009D36D6" w:rsidTr="00C2174E">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D5CD5" w:rsidRPr="009D36D6" w:rsidRDefault="004D5CD5" w:rsidP="004D5CD5">
            <w:pPr>
              <w:ind w:firstLineChars="0" w:firstLine="0"/>
              <w:rPr>
                <w:szCs w:val="21"/>
              </w:rPr>
            </w:pPr>
            <w:r w:rsidRPr="00362CA3">
              <w:rPr>
                <w:szCs w:val="21"/>
              </w:rPr>
              <w:t>买卖方向</w:t>
            </w:r>
          </w:p>
        </w:tc>
        <w:tc>
          <w:tcPr>
            <w:tcW w:w="805" w:type="pct"/>
            <w:tcBorders>
              <w:top w:val="outset" w:sz="6" w:space="0" w:color="111111"/>
              <w:left w:val="outset" w:sz="6" w:space="0" w:color="111111"/>
              <w:bottom w:val="outset" w:sz="6" w:space="0" w:color="111111"/>
              <w:right w:val="outset" w:sz="6" w:space="0" w:color="111111"/>
            </w:tcBorders>
          </w:tcPr>
          <w:p w:rsidR="004D5CD5" w:rsidRDefault="000965DF" w:rsidP="004D5CD5">
            <w:pPr>
              <w:ind w:firstLineChars="0" w:firstLine="0"/>
              <w:rPr>
                <w:szCs w:val="21"/>
              </w:rPr>
            </w:pPr>
            <w:r>
              <w:rPr>
                <w:rFonts w:hint="eastAsia"/>
                <w:szCs w:val="21"/>
              </w:rPr>
              <w:t>C2</w:t>
            </w:r>
          </w:p>
        </w:tc>
        <w:tc>
          <w:tcPr>
            <w:tcW w:w="3460" w:type="pct"/>
            <w:tcBorders>
              <w:top w:val="outset" w:sz="6" w:space="0" w:color="111111"/>
              <w:left w:val="outset" w:sz="6" w:space="0" w:color="111111"/>
              <w:bottom w:val="outset" w:sz="6" w:space="0" w:color="111111"/>
              <w:right w:val="outset" w:sz="6" w:space="0" w:color="111111"/>
            </w:tcBorders>
            <w:vAlign w:val="center"/>
          </w:tcPr>
          <w:p w:rsidR="004D5CD5" w:rsidRPr="009D36D6" w:rsidRDefault="004D5CD5" w:rsidP="004D5CD5">
            <w:pPr>
              <w:ind w:firstLineChars="0" w:firstLine="0"/>
              <w:rPr>
                <w:szCs w:val="21"/>
              </w:rPr>
            </w:pPr>
            <w:r w:rsidRPr="009D36D6">
              <w:rPr>
                <w:szCs w:val="21"/>
              </w:rPr>
              <w:t>'s'-</w:t>
            </w:r>
            <w:r w:rsidRPr="009D36D6">
              <w:rPr>
                <w:szCs w:val="21"/>
              </w:rPr>
              <w:t>卖</w:t>
            </w:r>
            <w:r w:rsidRPr="009D36D6">
              <w:rPr>
                <w:szCs w:val="21"/>
              </w:rPr>
              <w:t xml:space="preserve"> 'b'-</w:t>
            </w:r>
            <w:r w:rsidRPr="009D36D6">
              <w:rPr>
                <w:szCs w:val="21"/>
              </w:rPr>
              <w:t>买</w:t>
            </w:r>
          </w:p>
        </w:tc>
      </w:tr>
      <w:tr w:rsidR="004D5CD5" w:rsidRPr="009D36D6" w:rsidTr="00C2174E">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D5CD5" w:rsidRPr="009D36D6" w:rsidRDefault="004D5CD5" w:rsidP="004D5CD5">
            <w:pPr>
              <w:ind w:firstLineChars="0" w:firstLine="0"/>
              <w:rPr>
                <w:szCs w:val="21"/>
              </w:rPr>
            </w:pPr>
            <w:r w:rsidRPr="00362CA3">
              <w:rPr>
                <w:szCs w:val="21"/>
              </w:rPr>
              <w:t>客户代码</w:t>
            </w:r>
          </w:p>
        </w:tc>
        <w:tc>
          <w:tcPr>
            <w:tcW w:w="805" w:type="pct"/>
            <w:tcBorders>
              <w:top w:val="outset" w:sz="6" w:space="0" w:color="111111"/>
              <w:left w:val="outset" w:sz="6" w:space="0" w:color="111111"/>
              <w:bottom w:val="outset" w:sz="6" w:space="0" w:color="111111"/>
              <w:right w:val="outset" w:sz="6" w:space="0" w:color="111111"/>
            </w:tcBorders>
          </w:tcPr>
          <w:p w:rsidR="004D5CD5" w:rsidRPr="009D36D6" w:rsidRDefault="000965DF" w:rsidP="004D5CD5">
            <w:pPr>
              <w:ind w:firstLineChars="0" w:firstLine="0"/>
              <w:rPr>
                <w:szCs w:val="21"/>
              </w:rPr>
            </w:pPr>
            <w:r>
              <w:rPr>
                <w:rFonts w:hint="eastAsia"/>
                <w:szCs w:val="21"/>
              </w:rPr>
              <w:t>C10</w:t>
            </w:r>
          </w:p>
        </w:tc>
        <w:tc>
          <w:tcPr>
            <w:tcW w:w="3460" w:type="pct"/>
            <w:tcBorders>
              <w:top w:val="outset" w:sz="6" w:space="0" w:color="111111"/>
              <w:left w:val="outset" w:sz="6" w:space="0" w:color="111111"/>
              <w:bottom w:val="outset" w:sz="6" w:space="0" w:color="111111"/>
              <w:right w:val="outset" w:sz="6" w:space="0" w:color="111111"/>
            </w:tcBorders>
            <w:vAlign w:val="center"/>
          </w:tcPr>
          <w:p w:rsidR="004D5CD5" w:rsidRPr="009D36D6" w:rsidRDefault="007A037C" w:rsidP="004D5CD5">
            <w:pPr>
              <w:ind w:firstLineChars="0" w:firstLine="0"/>
              <w:rPr>
                <w:szCs w:val="21"/>
              </w:rPr>
            </w:pPr>
            <w:r>
              <w:rPr>
                <w:rFonts w:hint="eastAsia"/>
                <w:szCs w:val="21"/>
              </w:rPr>
              <w:t>10</w:t>
            </w:r>
            <w:r>
              <w:rPr>
                <w:rFonts w:hint="eastAsia"/>
                <w:szCs w:val="21"/>
              </w:rPr>
              <w:t>位</w:t>
            </w:r>
            <w:r>
              <w:rPr>
                <w:szCs w:val="21"/>
              </w:rPr>
              <w:t>数字编号</w:t>
            </w:r>
          </w:p>
        </w:tc>
      </w:tr>
      <w:tr w:rsidR="004D5CD5" w:rsidRPr="009D36D6" w:rsidTr="00DC74B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D5CD5" w:rsidRPr="009D36D6" w:rsidRDefault="004D5CD5" w:rsidP="004D5CD5">
            <w:pPr>
              <w:ind w:firstLineChars="0" w:firstLine="0"/>
              <w:rPr>
                <w:szCs w:val="21"/>
              </w:rPr>
            </w:pPr>
            <w:r w:rsidRPr="00362CA3">
              <w:rPr>
                <w:szCs w:val="21"/>
              </w:rPr>
              <w:t>会员代码</w:t>
            </w:r>
          </w:p>
        </w:tc>
        <w:tc>
          <w:tcPr>
            <w:tcW w:w="805" w:type="pct"/>
            <w:tcBorders>
              <w:top w:val="outset" w:sz="6" w:space="0" w:color="111111"/>
              <w:left w:val="outset" w:sz="6" w:space="0" w:color="111111"/>
              <w:bottom w:val="outset" w:sz="6" w:space="0" w:color="111111"/>
              <w:right w:val="outset" w:sz="6" w:space="0" w:color="111111"/>
            </w:tcBorders>
          </w:tcPr>
          <w:p w:rsidR="004D5CD5" w:rsidRPr="009D36D6" w:rsidRDefault="004D5CD5" w:rsidP="004D5CD5">
            <w:pPr>
              <w:ind w:firstLineChars="0" w:firstLine="0"/>
              <w:rPr>
                <w:szCs w:val="21"/>
              </w:rPr>
            </w:pPr>
            <w:r>
              <w:rPr>
                <w:rFonts w:hint="eastAsia"/>
                <w:szCs w:val="21"/>
              </w:rPr>
              <w:t>C4</w:t>
            </w:r>
          </w:p>
        </w:tc>
        <w:tc>
          <w:tcPr>
            <w:tcW w:w="3460" w:type="pct"/>
            <w:tcBorders>
              <w:top w:val="outset" w:sz="6" w:space="0" w:color="111111"/>
              <w:left w:val="outset" w:sz="6" w:space="0" w:color="111111"/>
              <w:bottom w:val="outset" w:sz="6" w:space="0" w:color="111111"/>
              <w:right w:val="outset" w:sz="6" w:space="0" w:color="111111"/>
            </w:tcBorders>
          </w:tcPr>
          <w:p w:rsidR="004D5CD5" w:rsidRPr="009D36D6" w:rsidRDefault="004D5CD5" w:rsidP="004D5CD5">
            <w:pPr>
              <w:ind w:firstLineChars="0" w:firstLine="0"/>
              <w:rPr>
                <w:szCs w:val="21"/>
              </w:rPr>
            </w:pPr>
            <w:r w:rsidRPr="009D36D6">
              <w:rPr>
                <w:szCs w:val="21"/>
              </w:rPr>
              <w:t>4</w:t>
            </w:r>
            <w:r w:rsidRPr="009D36D6">
              <w:rPr>
                <w:szCs w:val="21"/>
              </w:rPr>
              <w:t>位数字编号</w:t>
            </w:r>
          </w:p>
        </w:tc>
      </w:tr>
      <w:tr w:rsidR="004D5CD5" w:rsidRPr="009D36D6" w:rsidTr="00C2174E">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D5CD5" w:rsidRPr="00362CA3" w:rsidRDefault="004D5CD5" w:rsidP="004D5CD5">
            <w:pPr>
              <w:ind w:firstLineChars="0" w:firstLine="0"/>
              <w:rPr>
                <w:szCs w:val="21"/>
              </w:rPr>
            </w:pPr>
            <w:r>
              <w:rPr>
                <w:rFonts w:hint="eastAsia"/>
                <w:szCs w:val="21"/>
              </w:rPr>
              <w:t>席位</w:t>
            </w:r>
            <w:r>
              <w:rPr>
                <w:szCs w:val="21"/>
              </w:rPr>
              <w:t>代码</w:t>
            </w:r>
          </w:p>
        </w:tc>
        <w:tc>
          <w:tcPr>
            <w:tcW w:w="805" w:type="pct"/>
            <w:tcBorders>
              <w:top w:val="outset" w:sz="6" w:space="0" w:color="111111"/>
              <w:left w:val="outset" w:sz="6" w:space="0" w:color="111111"/>
              <w:bottom w:val="outset" w:sz="6" w:space="0" w:color="111111"/>
              <w:right w:val="outset" w:sz="6" w:space="0" w:color="111111"/>
            </w:tcBorders>
          </w:tcPr>
          <w:p w:rsidR="004D5CD5" w:rsidRPr="009D36D6" w:rsidRDefault="004D5CD5" w:rsidP="004D5CD5">
            <w:pPr>
              <w:ind w:firstLineChars="0" w:firstLine="0"/>
              <w:rPr>
                <w:szCs w:val="21"/>
              </w:rPr>
            </w:pPr>
            <w:r>
              <w:rPr>
                <w:rFonts w:hint="eastAsia"/>
                <w:szCs w:val="21"/>
              </w:rPr>
              <w:t>C6</w:t>
            </w:r>
          </w:p>
        </w:tc>
        <w:tc>
          <w:tcPr>
            <w:tcW w:w="3460" w:type="pct"/>
            <w:tcBorders>
              <w:top w:val="outset" w:sz="6" w:space="0" w:color="111111"/>
              <w:left w:val="outset" w:sz="6" w:space="0" w:color="111111"/>
              <w:bottom w:val="outset" w:sz="6" w:space="0" w:color="111111"/>
              <w:right w:val="outset" w:sz="6" w:space="0" w:color="111111"/>
            </w:tcBorders>
            <w:vAlign w:val="center"/>
          </w:tcPr>
          <w:p w:rsidR="004D5CD5" w:rsidRPr="009D36D6" w:rsidRDefault="00D44474" w:rsidP="004D5CD5">
            <w:pPr>
              <w:ind w:firstLineChars="0" w:firstLine="0"/>
              <w:rPr>
                <w:szCs w:val="21"/>
              </w:rPr>
            </w:pPr>
            <w:ins w:id="246" w:author="罗莎" w:date="2016-09-30T14:02:00Z">
              <w:r>
                <w:rPr>
                  <w:szCs w:val="21"/>
                </w:rPr>
                <w:t>6</w:t>
              </w:r>
              <w:r w:rsidRPr="009D36D6">
                <w:rPr>
                  <w:szCs w:val="21"/>
                </w:rPr>
                <w:t>位数字编号</w:t>
              </w:r>
            </w:ins>
            <w:del w:id="247" w:author="罗莎" w:date="2016-09-30T14:02:00Z">
              <w:r w:rsidR="004D5CD5" w:rsidRPr="009D36D6" w:rsidDel="00D44474">
                <w:rPr>
                  <w:szCs w:val="21"/>
                </w:rPr>
                <w:delText>最长</w:delText>
              </w:r>
              <w:r w:rsidR="004D5CD5" w:rsidRPr="009D36D6" w:rsidDel="00D44474">
                <w:rPr>
                  <w:rFonts w:hint="eastAsia"/>
                  <w:szCs w:val="21"/>
                </w:rPr>
                <w:delText>6</w:delText>
              </w:r>
              <w:r w:rsidR="004D5CD5" w:rsidRPr="009D36D6" w:rsidDel="00D44474">
                <w:rPr>
                  <w:szCs w:val="21"/>
                </w:rPr>
                <w:delText>位字符</w:delText>
              </w:r>
            </w:del>
          </w:p>
        </w:tc>
      </w:tr>
      <w:tr w:rsidR="004D5CD5" w:rsidRPr="009D36D6" w:rsidTr="00C2174E">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D5CD5" w:rsidRPr="009D36D6" w:rsidRDefault="004D5CD5" w:rsidP="004D5CD5">
            <w:pPr>
              <w:ind w:firstLineChars="0" w:firstLine="0"/>
              <w:rPr>
                <w:szCs w:val="21"/>
              </w:rPr>
            </w:pPr>
            <w:r w:rsidRPr="00362CA3">
              <w:rPr>
                <w:szCs w:val="21"/>
              </w:rPr>
              <w:t>合约代码</w:t>
            </w:r>
          </w:p>
        </w:tc>
        <w:tc>
          <w:tcPr>
            <w:tcW w:w="805" w:type="pct"/>
            <w:tcBorders>
              <w:top w:val="outset" w:sz="6" w:space="0" w:color="111111"/>
              <w:left w:val="outset" w:sz="6" w:space="0" w:color="111111"/>
              <w:bottom w:val="outset" w:sz="6" w:space="0" w:color="111111"/>
              <w:right w:val="outset" w:sz="6" w:space="0" w:color="111111"/>
            </w:tcBorders>
          </w:tcPr>
          <w:p w:rsidR="004D5CD5" w:rsidRPr="009D36D6" w:rsidRDefault="00DC74C1" w:rsidP="004D5CD5">
            <w:pPr>
              <w:ind w:firstLineChars="0" w:firstLine="0"/>
              <w:rPr>
                <w:szCs w:val="21"/>
              </w:rPr>
            </w:pPr>
            <w:r>
              <w:rPr>
                <w:rFonts w:hint="eastAsia"/>
                <w:szCs w:val="21"/>
              </w:rPr>
              <w:t>C20</w:t>
            </w:r>
          </w:p>
        </w:tc>
        <w:tc>
          <w:tcPr>
            <w:tcW w:w="3460" w:type="pct"/>
            <w:tcBorders>
              <w:top w:val="outset" w:sz="6" w:space="0" w:color="111111"/>
              <w:left w:val="outset" w:sz="6" w:space="0" w:color="111111"/>
              <w:bottom w:val="outset" w:sz="6" w:space="0" w:color="111111"/>
              <w:right w:val="outset" w:sz="6" w:space="0" w:color="111111"/>
            </w:tcBorders>
            <w:vAlign w:val="center"/>
          </w:tcPr>
          <w:p w:rsidR="004D5CD5" w:rsidRPr="009D36D6" w:rsidRDefault="004D5CD5" w:rsidP="004D5CD5">
            <w:pPr>
              <w:ind w:firstLineChars="0" w:firstLine="0"/>
              <w:rPr>
                <w:szCs w:val="21"/>
              </w:rPr>
            </w:pPr>
            <w:r w:rsidRPr="009D36D6">
              <w:rPr>
                <w:szCs w:val="21"/>
              </w:rPr>
              <w:t>最长</w:t>
            </w:r>
            <w:r w:rsidR="00557083">
              <w:rPr>
                <w:szCs w:val="21"/>
              </w:rPr>
              <w:t>8</w:t>
            </w:r>
            <w:r w:rsidRPr="009D36D6">
              <w:rPr>
                <w:szCs w:val="21"/>
              </w:rPr>
              <w:t>位字符</w:t>
            </w:r>
          </w:p>
        </w:tc>
      </w:tr>
      <w:tr w:rsidR="003454DC" w:rsidRPr="009D36D6" w:rsidTr="00DC74B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3454DC" w:rsidRPr="009D36D6" w:rsidRDefault="003454DC" w:rsidP="003454DC">
            <w:pPr>
              <w:ind w:firstLineChars="0" w:firstLine="0"/>
              <w:rPr>
                <w:szCs w:val="21"/>
              </w:rPr>
            </w:pPr>
            <w:r w:rsidRPr="00362CA3">
              <w:rPr>
                <w:szCs w:val="21"/>
              </w:rPr>
              <w:t>成交日期</w:t>
            </w:r>
          </w:p>
        </w:tc>
        <w:tc>
          <w:tcPr>
            <w:tcW w:w="805" w:type="pct"/>
            <w:tcBorders>
              <w:top w:val="outset" w:sz="6" w:space="0" w:color="111111"/>
              <w:left w:val="outset" w:sz="6" w:space="0" w:color="111111"/>
              <w:bottom w:val="outset" w:sz="6" w:space="0" w:color="111111"/>
              <w:right w:val="outset" w:sz="6" w:space="0" w:color="111111"/>
            </w:tcBorders>
          </w:tcPr>
          <w:p w:rsidR="003454DC" w:rsidRPr="009D36D6" w:rsidRDefault="003454DC" w:rsidP="003454DC">
            <w:pPr>
              <w:ind w:firstLineChars="0" w:firstLine="0"/>
              <w:rPr>
                <w:szCs w:val="21"/>
              </w:rPr>
            </w:pPr>
            <w:r>
              <w:rPr>
                <w:rFonts w:hint="eastAsia"/>
                <w:szCs w:val="21"/>
              </w:rPr>
              <w:t>C8</w:t>
            </w:r>
          </w:p>
        </w:tc>
        <w:tc>
          <w:tcPr>
            <w:tcW w:w="3460" w:type="pct"/>
            <w:tcBorders>
              <w:top w:val="outset" w:sz="6" w:space="0" w:color="111111"/>
              <w:left w:val="outset" w:sz="6" w:space="0" w:color="111111"/>
              <w:bottom w:val="outset" w:sz="6" w:space="0" w:color="111111"/>
              <w:right w:val="outset" w:sz="6" w:space="0" w:color="111111"/>
            </w:tcBorders>
          </w:tcPr>
          <w:p w:rsidR="003454DC" w:rsidRPr="009D36D6" w:rsidRDefault="003454DC" w:rsidP="003454DC">
            <w:pPr>
              <w:ind w:firstLineChars="0" w:firstLine="0"/>
              <w:rPr>
                <w:szCs w:val="21"/>
              </w:rPr>
            </w:pPr>
            <w:r w:rsidRPr="009D36D6">
              <w:rPr>
                <w:szCs w:val="21"/>
              </w:rPr>
              <w:t>YYYYMMDD</w:t>
            </w:r>
          </w:p>
        </w:tc>
      </w:tr>
      <w:tr w:rsidR="003454DC" w:rsidRPr="009D36D6" w:rsidTr="00DC74B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3454DC" w:rsidRPr="009D36D6" w:rsidRDefault="003454DC" w:rsidP="003454DC">
            <w:pPr>
              <w:ind w:firstLineChars="0" w:firstLine="0"/>
              <w:rPr>
                <w:szCs w:val="21"/>
              </w:rPr>
            </w:pPr>
            <w:r w:rsidRPr="00362CA3">
              <w:rPr>
                <w:szCs w:val="21"/>
              </w:rPr>
              <w:t>成交时间</w:t>
            </w:r>
          </w:p>
        </w:tc>
        <w:tc>
          <w:tcPr>
            <w:tcW w:w="805" w:type="pct"/>
            <w:tcBorders>
              <w:top w:val="outset" w:sz="6" w:space="0" w:color="111111"/>
              <w:left w:val="outset" w:sz="6" w:space="0" w:color="111111"/>
              <w:bottom w:val="outset" w:sz="6" w:space="0" w:color="111111"/>
              <w:right w:val="outset" w:sz="6" w:space="0" w:color="111111"/>
            </w:tcBorders>
          </w:tcPr>
          <w:p w:rsidR="003454DC" w:rsidRPr="009D36D6" w:rsidRDefault="003454DC" w:rsidP="003454DC">
            <w:pPr>
              <w:ind w:firstLineChars="0" w:firstLine="0"/>
              <w:rPr>
                <w:szCs w:val="21"/>
              </w:rPr>
            </w:pPr>
            <w:r>
              <w:rPr>
                <w:rFonts w:hint="eastAsia"/>
                <w:szCs w:val="21"/>
              </w:rPr>
              <w:t>C8</w:t>
            </w:r>
          </w:p>
        </w:tc>
        <w:tc>
          <w:tcPr>
            <w:tcW w:w="3460" w:type="pct"/>
            <w:tcBorders>
              <w:top w:val="outset" w:sz="6" w:space="0" w:color="111111"/>
              <w:left w:val="outset" w:sz="6" w:space="0" w:color="111111"/>
              <w:bottom w:val="outset" w:sz="6" w:space="0" w:color="111111"/>
              <w:right w:val="outset" w:sz="6" w:space="0" w:color="111111"/>
            </w:tcBorders>
          </w:tcPr>
          <w:p w:rsidR="003454DC" w:rsidRPr="009D36D6" w:rsidRDefault="003454DC" w:rsidP="003454DC">
            <w:pPr>
              <w:ind w:firstLineChars="0" w:firstLine="0"/>
              <w:rPr>
                <w:szCs w:val="21"/>
              </w:rPr>
            </w:pPr>
            <w:r w:rsidRPr="009D36D6">
              <w:rPr>
                <w:szCs w:val="21"/>
              </w:rPr>
              <w:t>HH:MM:SS</w:t>
            </w:r>
          </w:p>
        </w:tc>
      </w:tr>
      <w:tr w:rsidR="003454DC" w:rsidRPr="009D36D6" w:rsidTr="00C2174E">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3454DC" w:rsidRPr="009D36D6" w:rsidRDefault="003454DC" w:rsidP="003454DC">
            <w:pPr>
              <w:ind w:firstLineChars="0" w:firstLine="0"/>
              <w:rPr>
                <w:szCs w:val="21"/>
              </w:rPr>
            </w:pPr>
            <w:r w:rsidRPr="00362CA3">
              <w:rPr>
                <w:rFonts w:hint="eastAsia"/>
                <w:szCs w:val="21"/>
              </w:rPr>
              <w:t>成交</w:t>
            </w:r>
            <w:r w:rsidRPr="00362CA3">
              <w:rPr>
                <w:szCs w:val="21"/>
              </w:rPr>
              <w:t>轮次</w:t>
            </w:r>
          </w:p>
        </w:tc>
        <w:tc>
          <w:tcPr>
            <w:tcW w:w="805" w:type="pct"/>
            <w:tcBorders>
              <w:top w:val="outset" w:sz="6" w:space="0" w:color="111111"/>
              <w:left w:val="outset" w:sz="6" w:space="0" w:color="111111"/>
              <w:bottom w:val="outset" w:sz="6" w:space="0" w:color="111111"/>
              <w:right w:val="outset" w:sz="6" w:space="0" w:color="111111"/>
            </w:tcBorders>
          </w:tcPr>
          <w:p w:rsidR="003454DC" w:rsidRPr="009D36D6" w:rsidRDefault="002D7507" w:rsidP="003454DC">
            <w:pPr>
              <w:ind w:firstLineChars="0" w:firstLine="0"/>
              <w:rPr>
                <w:szCs w:val="21"/>
              </w:rPr>
            </w:pPr>
            <w:r>
              <w:rPr>
                <w:rFonts w:hint="eastAsia"/>
                <w:szCs w:val="21"/>
              </w:rPr>
              <w:t>N</w:t>
            </w:r>
            <w:r>
              <w:rPr>
                <w:szCs w:val="21"/>
              </w:rPr>
              <w:t>(</w:t>
            </w:r>
            <w:r>
              <w:rPr>
                <w:rFonts w:hint="eastAsia"/>
                <w:szCs w:val="21"/>
              </w:rPr>
              <w:t>10,</w:t>
            </w:r>
            <w:r w:rsidR="000965DF">
              <w:rPr>
                <w:rFonts w:hint="eastAsia"/>
                <w:szCs w:val="21"/>
              </w:rPr>
              <w:t>0)</w:t>
            </w:r>
          </w:p>
        </w:tc>
        <w:tc>
          <w:tcPr>
            <w:tcW w:w="3460" w:type="pct"/>
            <w:tcBorders>
              <w:top w:val="outset" w:sz="6" w:space="0" w:color="111111"/>
              <w:left w:val="outset" w:sz="6" w:space="0" w:color="111111"/>
              <w:bottom w:val="outset" w:sz="6" w:space="0" w:color="111111"/>
              <w:right w:val="outset" w:sz="6" w:space="0" w:color="111111"/>
            </w:tcBorders>
          </w:tcPr>
          <w:p w:rsidR="003454DC" w:rsidRPr="009D36D6" w:rsidRDefault="003454DC" w:rsidP="003454DC">
            <w:pPr>
              <w:ind w:firstLineChars="0" w:firstLine="0"/>
              <w:rPr>
                <w:szCs w:val="21"/>
              </w:rPr>
            </w:pPr>
            <w:r w:rsidRPr="00362CA3">
              <w:rPr>
                <w:rFonts w:hint="eastAsia"/>
                <w:szCs w:val="21"/>
              </w:rPr>
              <w:t>数值</w:t>
            </w:r>
            <w:r w:rsidRPr="00362CA3">
              <w:rPr>
                <w:szCs w:val="21"/>
              </w:rPr>
              <w:t>型</w:t>
            </w:r>
          </w:p>
        </w:tc>
      </w:tr>
      <w:tr w:rsidR="003454DC" w:rsidRPr="009D36D6" w:rsidTr="00C2174E">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3454DC" w:rsidRPr="009D36D6" w:rsidRDefault="003454DC" w:rsidP="003454DC">
            <w:pPr>
              <w:ind w:firstLineChars="0" w:firstLine="0"/>
              <w:rPr>
                <w:szCs w:val="21"/>
              </w:rPr>
            </w:pPr>
            <w:r w:rsidRPr="00362CA3">
              <w:rPr>
                <w:rFonts w:hint="eastAsia"/>
                <w:szCs w:val="21"/>
              </w:rPr>
              <w:t>成交</w:t>
            </w:r>
            <w:r w:rsidRPr="00362CA3">
              <w:rPr>
                <w:szCs w:val="21"/>
              </w:rPr>
              <w:t>场次</w:t>
            </w:r>
          </w:p>
        </w:tc>
        <w:tc>
          <w:tcPr>
            <w:tcW w:w="805" w:type="pct"/>
            <w:tcBorders>
              <w:top w:val="outset" w:sz="6" w:space="0" w:color="111111"/>
              <w:left w:val="outset" w:sz="6" w:space="0" w:color="111111"/>
              <w:bottom w:val="outset" w:sz="6" w:space="0" w:color="111111"/>
              <w:right w:val="outset" w:sz="6" w:space="0" w:color="111111"/>
            </w:tcBorders>
          </w:tcPr>
          <w:p w:rsidR="003454DC" w:rsidRPr="009D36D6" w:rsidRDefault="00806E16" w:rsidP="00806E16">
            <w:pPr>
              <w:ind w:firstLineChars="0" w:firstLine="0"/>
              <w:rPr>
                <w:szCs w:val="21"/>
              </w:rPr>
            </w:pPr>
            <w:r>
              <w:rPr>
                <w:rFonts w:hint="eastAsia"/>
                <w:szCs w:val="21"/>
              </w:rPr>
              <w:t>C10</w:t>
            </w:r>
          </w:p>
        </w:tc>
        <w:tc>
          <w:tcPr>
            <w:tcW w:w="3460" w:type="pct"/>
            <w:tcBorders>
              <w:top w:val="outset" w:sz="6" w:space="0" w:color="111111"/>
              <w:left w:val="outset" w:sz="6" w:space="0" w:color="111111"/>
              <w:bottom w:val="outset" w:sz="6" w:space="0" w:color="111111"/>
              <w:right w:val="outset" w:sz="6" w:space="0" w:color="111111"/>
            </w:tcBorders>
          </w:tcPr>
          <w:p w:rsidR="003454DC" w:rsidRPr="009D36D6" w:rsidRDefault="003454DC" w:rsidP="003454DC">
            <w:pPr>
              <w:ind w:firstLineChars="0" w:firstLine="0"/>
              <w:rPr>
                <w:szCs w:val="21"/>
              </w:rPr>
            </w:pPr>
            <w:r w:rsidRPr="00362CA3">
              <w:rPr>
                <w:rFonts w:hint="eastAsia"/>
                <w:szCs w:val="21"/>
              </w:rPr>
              <w:t>最长</w:t>
            </w:r>
            <w:r w:rsidRPr="00362CA3">
              <w:rPr>
                <w:rFonts w:hint="eastAsia"/>
                <w:szCs w:val="21"/>
              </w:rPr>
              <w:t>2</w:t>
            </w:r>
            <w:ins w:id="248" w:author="罗莎" w:date="2016-09-30T14:04:00Z">
              <w:r w:rsidR="005D3FF5">
                <w:rPr>
                  <w:rFonts w:hint="eastAsia"/>
                  <w:szCs w:val="21"/>
                </w:rPr>
                <w:t>位</w:t>
              </w:r>
            </w:ins>
            <w:del w:id="249" w:author="罗莎" w:date="2016-09-30T14:04:00Z">
              <w:r w:rsidRPr="00362CA3" w:rsidDel="005D3FF5">
                <w:rPr>
                  <w:rFonts w:hint="eastAsia"/>
                  <w:szCs w:val="21"/>
                </w:rPr>
                <w:delText>为</w:delText>
              </w:r>
            </w:del>
            <w:r w:rsidRPr="00362CA3">
              <w:rPr>
                <w:szCs w:val="21"/>
              </w:rPr>
              <w:t>字符</w:t>
            </w:r>
          </w:p>
        </w:tc>
      </w:tr>
      <w:tr w:rsidR="003454DC" w:rsidRPr="009D36D6" w:rsidTr="00DC74B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3454DC" w:rsidRPr="009D36D6" w:rsidRDefault="003454DC" w:rsidP="003454DC">
            <w:pPr>
              <w:ind w:firstLineChars="0" w:firstLine="0"/>
              <w:rPr>
                <w:szCs w:val="21"/>
              </w:rPr>
            </w:pPr>
            <w:r w:rsidRPr="00362CA3">
              <w:rPr>
                <w:rFonts w:hint="eastAsia"/>
                <w:szCs w:val="21"/>
              </w:rPr>
              <w:t>申报</w:t>
            </w:r>
            <w:r>
              <w:rPr>
                <w:rFonts w:hint="eastAsia"/>
                <w:szCs w:val="21"/>
              </w:rPr>
              <w:t>类型</w:t>
            </w:r>
          </w:p>
        </w:tc>
        <w:tc>
          <w:tcPr>
            <w:tcW w:w="805" w:type="pct"/>
            <w:tcBorders>
              <w:top w:val="outset" w:sz="6" w:space="0" w:color="111111"/>
              <w:left w:val="outset" w:sz="6" w:space="0" w:color="111111"/>
              <w:bottom w:val="outset" w:sz="6" w:space="0" w:color="111111"/>
              <w:right w:val="outset" w:sz="6" w:space="0" w:color="111111"/>
            </w:tcBorders>
          </w:tcPr>
          <w:p w:rsidR="003454DC" w:rsidRPr="009D36D6" w:rsidRDefault="00C02FD6" w:rsidP="003454DC">
            <w:pPr>
              <w:ind w:firstLineChars="0" w:firstLine="0"/>
              <w:rPr>
                <w:szCs w:val="21"/>
              </w:rPr>
            </w:pPr>
            <w:r>
              <w:rPr>
                <w:rFonts w:hint="eastAsia"/>
                <w:szCs w:val="21"/>
              </w:rPr>
              <w:t>C2</w:t>
            </w:r>
          </w:p>
        </w:tc>
        <w:tc>
          <w:tcPr>
            <w:tcW w:w="3460" w:type="pct"/>
            <w:tcBorders>
              <w:top w:val="outset" w:sz="6" w:space="0" w:color="111111"/>
              <w:left w:val="outset" w:sz="6" w:space="0" w:color="111111"/>
              <w:bottom w:val="outset" w:sz="6" w:space="0" w:color="111111"/>
              <w:right w:val="outset" w:sz="6" w:space="0" w:color="111111"/>
            </w:tcBorders>
          </w:tcPr>
          <w:p w:rsidR="003454DC" w:rsidRDefault="003454DC" w:rsidP="00DC74B1">
            <w:pPr>
              <w:ind w:firstLineChars="0" w:firstLine="0"/>
              <w:rPr>
                <w:szCs w:val="21"/>
              </w:rPr>
            </w:pPr>
            <w:r w:rsidRPr="00362CA3">
              <w:rPr>
                <w:rFonts w:hint="eastAsia"/>
                <w:szCs w:val="21"/>
              </w:rPr>
              <w:t>最长</w:t>
            </w:r>
            <w:r w:rsidRPr="00362CA3">
              <w:rPr>
                <w:rFonts w:hint="eastAsia"/>
                <w:szCs w:val="21"/>
              </w:rPr>
              <w:t>2</w:t>
            </w:r>
            <w:ins w:id="250" w:author="罗莎" w:date="2016-09-30T14:04:00Z">
              <w:r w:rsidR="005D3FF5">
                <w:rPr>
                  <w:rFonts w:hint="eastAsia"/>
                  <w:szCs w:val="21"/>
                </w:rPr>
                <w:t>位</w:t>
              </w:r>
            </w:ins>
            <w:del w:id="251" w:author="罗莎" w:date="2016-09-30T14:04:00Z">
              <w:r w:rsidRPr="00362CA3" w:rsidDel="005D3FF5">
                <w:rPr>
                  <w:rFonts w:hint="eastAsia"/>
                  <w:szCs w:val="21"/>
                </w:rPr>
                <w:delText>为</w:delText>
              </w:r>
            </w:del>
            <w:r w:rsidRPr="00362CA3">
              <w:rPr>
                <w:szCs w:val="21"/>
              </w:rPr>
              <w:t>字符</w:t>
            </w:r>
          </w:p>
          <w:p w:rsidR="003454DC" w:rsidRDefault="003454DC" w:rsidP="003454DC">
            <w:pPr>
              <w:numPr>
                <w:ilvl w:val="0"/>
                <w:numId w:val="60"/>
              </w:numPr>
              <w:ind w:firstLineChars="0"/>
              <w:rPr>
                <w:szCs w:val="21"/>
              </w:rPr>
            </w:pPr>
            <w:r>
              <w:rPr>
                <w:szCs w:val="21"/>
              </w:rPr>
              <w:t>市场申报</w:t>
            </w:r>
          </w:p>
          <w:p w:rsidR="003454DC" w:rsidRDefault="003454DC" w:rsidP="003454DC">
            <w:pPr>
              <w:numPr>
                <w:ilvl w:val="0"/>
                <w:numId w:val="60"/>
              </w:numPr>
              <w:ind w:firstLineChars="0"/>
              <w:rPr>
                <w:szCs w:val="21"/>
              </w:rPr>
            </w:pPr>
            <w:r>
              <w:rPr>
                <w:rFonts w:hint="eastAsia"/>
                <w:szCs w:val="21"/>
              </w:rPr>
              <w:t>补充</w:t>
            </w:r>
            <w:r>
              <w:rPr>
                <w:szCs w:val="21"/>
              </w:rPr>
              <w:t>申报</w:t>
            </w:r>
          </w:p>
          <w:p w:rsidR="003454DC" w:rsidRPr="00A107AD" w:rsidRDefault="003454DC" w:rsidP="00DC74B1">
            <w:pPr>
              <w:numPr>
                <w:ilvl w:val="0"/>
                <w:numId w:val="60"/>
              </w:numPr>
              <w:ind w:firstLineChars="0"/>
              <w:rPr>
                <w:szCs w:val="21"/>
              </w:rPr>
            </w:pPr>
            <w:r>
              <w:rPr>
                <w:rFonts w:hint="eastAsia"/>
                <w:szCs w:val="21"/>
              </w:rPr>
              <w:t>分摊</w:t>
            </w:r>
          </w:p>
        </w:tc>
      </w:tr>
      <w:tr w:rsidR="003454DC" w:rsidRPr="009D36D6" w:rsidTr="00DC74B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3454DC" w:rsidRPr="009D36D6" w:rsidRDefault="003454DC" w:rsidP="003454DC">
            <w:pPr>
              <w:ind w:firstLineChars="0" w:firstLine="0"/>
              <w:rPr>
                <w:szCs w:val="21"/>
              </w:rPr>
            </w:pPr>
            <w:r w:rsidRPr="00362CA3">
              <w:rPr>
                <w:szCs w:val="21"/>
              </w:rPr>
              <w:t>价格</w:t>
            </w:r>
          </w:p>
        </w:tc>
        <w:tc>
          <w:tcPr>
            <w:tcW w:w="805" w:type="pct"/>
            <w:tcBorders>
              <w:top w:val="outset" w:sz="6" w:space="0" w:color="111111"/>
              <w:left w:val="outset" w:sz="6" w:space="0" w:color="111111"/>
              <w:bottom w:val="outset" w:sz="6" w:space="0" w:color="111111"/>
              <w:right w:val="outset" w:sz="6" w:space="0" w:color="111111"/>
            </w:tcBorders>
          </w:tcPr>
          <w:p w:rsidR="003454DC" w:rsidRPr="009D36D6" w:rsidRDefault="000329D1" w:rsidP="002D7507">
            <w:pPr>
              <w:ind w:firstLineChars="0" w:firstLine="0"/>
              <w:rPr>
                <w:szCs w:val="21"/>
              </w:rPr>
            </w:pPr>
            <w:r>
              <w:rPr>
                <w:rFonts w:hint="eastAsia"/>
                <w:szCs w:val="21"/>
              </w:rPr>
              <w:t>N</w:t>
            </w:r>
            <w:r w:rsidR="002D7507">
              <w:rPr>
                <w:rFonts w:hint="eastAsia"/>
                <w:szCs w:val="21"/>
              </w:rPr>
              <w:t>(</w:t>
            </w:r>
            <w:r>
              <w:rPr>
                <w:rFonts w:hint="eastAsia"/>
                <w:szCs w:val="21"/>
              </w:rPr>
              <w:t>18</w:t>
            </w:r>
            <w:r w:rsidR="002D7507">
              <w:rPr>
                <w:rFonts w:hint="eastAsia"/>
                <w:szCs w:val="21"/>
              </w:rPr>
              <w:t>,</w:t>
            </w:r>
            <w:r>
              <w:rPr>
                <w:rFonts w:hint="eastAsia"/>
                <w:szCs w:val="21"/>
              </w:rPr>
              <w:t>6)</w:t>
            </w:r>
          </w:p>
        </w:tc>
        <w:tc>
          <w:tcPr>
            <w:tcW w:w="3460" w:type="pct"/>
            <w:tcBorders>
              <w:top w:val="outset" w:sz="6" w:space="0" w:color="111111"/>
              <w:left w:val="outset" w:sz="6" w:space="0" w:color="111111"/>
              <w:bottom w:val="outset" w:sz="6" w:space="0" w:color="111111"/>
              <w:right w:val="outset" w:sz="6" w:space="0" w:color="111111"/>
            </w:tcBorders>
          </w:tcPr>
          <w:p w:rsidR="003454DC" w:rsidRPr="009D36D6" w:rsidRDefault="003454DC" w:rsidP="003454DC">
            <w:pPr>
              <w:ind w:firstLineChars="0" w:firstLine="0"/>
              <w:rPr>
                <w:szCs w:val="21"/>
              </w:rPr>
            </w:pPr>
            <w:r w:rsidRPr="00362CA3">
              <w:rPr>
                <w:szCs w:val="21"/>
              </w:rPr>
              <w:t>数值</w:t>
            </w:r>
            <w:r>
              <w:rPr>
                <w:szCs w:val="21"/>
              </w:rPr>
              <w:t>(18,6</w:t>
            </w:r>
            <w:r w:rsidRPr="00362CA3">
              <w:rPr>
                <w:szCs w:val="21"/>
              </w:rPr>
              <w:t>)</w:t>
            </w:r>
            <w:r w:rsidRPr="00362CA3">
              <w:rPr>
                <w:rFonts w:hint="eastAsia"/>
                <w:szCs w:val="21"/>
              </w:rPr>
              <w:t>，目前单位是元</w:t>
            </w:r>
            <w:r w:rsidRPr="00362CA3">
              <w:rPr>
                <w:rFonts w:hint="eastAsia"/>
                <w:szCs w:val="21"/>
              </w:rPr>
              <w:t>/</w:t>
            </w:r>
            <w:r w:rsidRPr="00362CA3">
              <w:rPr>
                <w:rFonts w:hint="eastAsia"/>
                <w:szCs w:val="21"/>
              </w:rPr>
              <w:t>克。</w:t>
            </w:r>
          </w:p>
        </w:tc>
      </w:tr>
      <w:tr w:rsidR="003454DC" w:rsidRPr="009D36D6" w:rsidTr="00DC74B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3454DC" w:rsidRPr="009D36D6" w:rsidRDefault="003454DC" w:rsidP="003454DC">
            <w:pPr>
              <w:ind w:firstLineChars="0" w:firstLine="0"/>
              <w:rPr>
                <w:szCs w:val="21"/>
              </w:rPr>
            </w:pPr>
            <w:r w:rsidRPr="00362CA3">
              <w:rPr>
                <w:szCs w:val="21"/>
              </w:rPr>
              <w:t>数量</w:t>
            </w:r>
          </w:p>
        </w:tc>
        <w:tc>
          <w:tcPr>
            <w:tcW w:w="805" w:type="pct"/>
            <w:tcBorders>
              <w:top w:val="outset" w:sz="6" w:space="0" w:color="111111"/>
              <w:left w:val="outset" w:sz="6" w:space="0" w:color="111111"/>
              <w:bottom w:val="outset" w:sz="6" w:space="0" w:color="111111"/>
              <w:right w:val="outset" w:sz="6" w:space="0" w:color="111111"/>
            </w:tcBorders>
          </w:tcPr>
          <w:p w:rsidR="003454DC" w:rsidRPr="00806E16" w:rsidRDefault="002D7507" w:rsidP="003454DC">
            <w:pPr>
              <w:ind w:firstLineChars="0" w:firstLine="0"/>
              <w:rPr>
                <w:szCs w:val="21"/>
              </w:rPr>
            </w:pPr>
            <w:r>
              <w:rPr>
                <w:rFonts w:hint="eastAsia"/>
                <w:szCs w:val="21"/>
              </w:rPr>
              <w:t>N(18,0)</w:t>
            </w:r>
          </w:p>
        </w:tc>
        <w:tc>
          <w:tcPr>
            <w:tcW w:w="3460" w:type="pct"/>
            <w:tcBorders>
              <w:top w:val="outset" w:sz="6" w:space="0" w:color="111111"/>
              <w:left w:val="outset" w:sz="6" w:space="0" w:color="111111"/>
              <w:bottom w:val="outset" w:sz="6" w:space="0" w:color="111111"/>
              <w:right w:val="outset" w:sz="6" w:space="0" w:color="111111"/>
            </w:tcBorders>
          </w:tcPr>
          <w:p w:rsidR="003454DC" w:rsidRPr="009D36D6" w:rsidRDefault="003454DC" w:rsidP="003454DC">
            <w:pPr>
              <w:ind w:firstLineChars="0" w:firstLine="0"/>
              <w:rPr>
                <w:szCs w:val="21"/>
              </w:rPr>
            </w:pPr>
            <w:r w:rsidRPr="00362CA3">
              <w:rPr>
                <w:szCs w:val="21"/>
              </w:rPr>
              <w:t>数值</w:t>
            </w:r>
            <w:r w:rsidRPr="00362CA3">
              <w:rPr>
                <w:szCs w:val="21"/>
              </w:rPr>
              <w:t>(18,0)</w:t>
            </w:r>
            <w:r w:rsidRPr="00362CA3">
              <w:rPr>
                <w:rFonts w:hint="eastAsia"/>
                <w:szCs w:val="21"/>
              </w:rPr>
              <w:t>，单位手。</w:t>
            </w:r>
          </w:p>
        </w:tc>
      </w:tr>
    </w:tbl>
    <w:p w:rsidR="00754588" w:rsidRPr="009D36D6" w:rsidRDefault="00754588" w:rsidP="00754588">
      <w:pPr>
        <w:ind w:firstLine="480"/>
        <w:rPr>
          <w:szCs w:val="21"/>
        </w:rPr>
      </w:pPr>
    </w:p>
    <w:p w:rsidR="00754588" w:rsidRPr="00754588" w:rsidRDefault="00754588" w:rsidP="00DC74B1">
      <w:pPr>
        <w:ind w:firstLine="480"/>
      </w:pPr>
    </w:p>
    <w:p w:rsidR="00033BA1" w:rsidRPr="009D36D6" w:rsidRDefault="00033BA1" w:rsidP="008821F1">
      <w:pPr>
        <w:pStyle w:val="21"/>
        <w:numPr>
          <w:ilvl w:val="1"/>
          <w:numId w:val="1"/>
        </w:numPr>
        <w:ind w:left="0" w:firstLineChars="0" w:firstLine="0"/>
      </w:pPr>
      <w:r w:rsidRPr="009D36D6">
        <w:t>大宗交易成交</w:t>
      </w:r>
      <w:bookmarkEnd w:id="229"/>
      <w:r w:rsidRPr="009D36D6">
        <w:rPr>
          <w:rFonts w:hint="eastAsia"/>
        </w:rPr>
        <w:t>单</w:t>
      </w:r>
      <w:r w:rsidR="008821F1">
        <w:rPr>
          <w:rFonts w:hint="eastAsia"/>
        </w:rPr>
        <w:t>数据文件</w:t>
      </w:r>
      <w:bookmarkEnd w:id="244"/>
    </w:p>
    <w:p w:rsidR="008821F1" w:rsidRDefault="008821F1" w:rsidP="008821F1">
      <w:pPr>
        <w:pStyle w:val="30"/>
        <w:numPr>
          <w:ilvl w:val="2"/>
          <w:numId w:val="1"/>
        </w:numPr>
        <w:ind w:left="0" w:firstLineChars="0" w:firstLine="0"/>
      </w:pPr>
      <w:bookmarkStart w:id="252" w:name="_Toc438719124"/>
      <w:r>
        <w:rPr>
          <w:rFonts w:hint="eastAsia"/>
        </w:rPr>
        <w:t>明细记录</w:t>
      </w:r>
      <w:bookmarkEnd w:id="252"/>
    </w:p>
    <w:p w:rsidR="00033BA1" w:rsidRPr="009D36D6" w:rsidRDefault="00BC238B" w:rsidP="00033BA1">
      <w:pPr>
        <w:ind w:firstLine="482"/>
        <w:rPr>
          <w:b/>
          <w:szCs w:val="21"/>
        </w:rPr>
      </w:pPr>
      <w:r>
        <w:rPr>
          <w:rFonts w:hint="eastAsia"/>
          <w:b/>
          <w:szCs w:val="21"/>
        </w:rPr>
        <w:t>功能说明</w:t>
      </w:r>
      <w:r w:rsidR="00033BA1" w:rsidRPr="009D36D6">
        <w:rPr>
          <w:b/>
          <w:szCs w:val="21"/>
        </w:rPr>
        <w:t>：</w:t>
      </w:r>
      <w:r w:rsidR="00033BA1" w:rsidRPr="009D36D6">
        <w:rPr>
          <w:szCs w:val="21"/>
        </w:rPr>
        <w:t>提供二级系统清算前核对大宗交易成交单</w:t>
      </w:r>
      <w:r w:rsidR="00033BA1" w:rsidRPr="009D36D6">
        <w:rPr>
          <w:rFonts w:hint="eastAsia"/>
          <w:szCs w:val="21"/>
        </w:rPr>
        <w:t>。</w:t>
      </w:r>
    </w:p>
    <w:tbl>
      <w:tblPr>
        <w:tblW w:w="5291"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290"/>
        <w:gridCol w:w="1412"/>
        <w:gridCol w:w="6070"/>
      </w:tblGrid>
      <w:tr w:rsidR="00B73B21"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B73B21" w:rsidRPr="00EC05FF" w:rsidRDefault="00B73B21" w:rsidP="00EC05FF">
            <w:pPr>
              <w:ind w:firstLineChars="0" w:firstLine="0"/>
              <w:rPr>
                <w:b/>
                <w:szCs w:val="21"/>
              </w:rPr>
            </w:pPr>
            <w:r w:rsidRPr="00EC05FF">
              <w:rPr>
                <w:b/>
                <w:szCs w:val="21"/>
              </w:rPr>
              <w:t>属性描述</w:t>
            </w:r>
          </w:p>
        </w:tc>
        <w:tc>
          <w:tcPr>
            <w:tcW w:w="805" w:type="pct"/>
            <w:tcBorders>
              <w:top w:val="outset" w:sz="6" w:space="0" w:color="111111"/>
              <w:left w:val="outset" w:sz="6" w:space="0" w:color="111111"/>
              <w:bottom w:val="outset" w:sz="6" w:space="0" w:color="111111"/>
              <w:right w:val="outset" w:sz="6" w:space="0" w:color="111111"/>
            </w:tcBorders>
            <w:shd w:val="clear" w:color="auto" w:fill="C0C0C0"/>
          </w:tcPr>
          <w:p w:rsidR="00B73B21" w:rsidRPr="00EC05FF" w:rsidRDefault="00B73B21" w:rsidP="00EC05FF">
            <w:pPr>
              <w:ind w:firstLineChars="0" w:firstLine="0"/>
              <w:rPr>
                <w:b/>
                <w:szCs w:val="21"/>
              </w:rPr>
            </w:pPr>
            <w:r>
              <w:rPr>
                <w:rFonts w:hint="eastAsia"/>
                <w:b/>
                <w:szCs w:val="21"/>
              </w:rPr>
              <w:t>数据类型</w:t>
            </w:r>
          </w:p>
        </w:tc>
        <w:tc>
          <w:tcPr>
            <w:tcW w:w="3460"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B73B21" w:rsidRPr="00EC05FF" w:rsidRDefault="00B73B21" w:rsidP="00EC05FF">
            <w:pPr>
              <w:ind w:firstLineChars="0" w:firstLine="0"/>
              <w:rPr>
                <w:b/>
                <w:szCs w:val="21"/>
              </w:rPr>
            </w:pPr>
            <w:r w:rsidRPr="00EC05FF">
              <w:rPr>
                <w:b/>
                <w:szCs w:val="21"/>
              </w:rPr>
              <w:t>说明</w:t>
            </w:r>
          </w:p>
        </w:tc>
      </w:tr>
      <w:tr w:rsidR="00B73B21" w:rsidRPr="009D36D6" w:rsidTr="00DC74B1">
        <w:trPr>
          <w:trHeight w:val="3318"/>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B73B21" w:rsidRPr="009D36D6" w:rsidRDefault="00B73B21" w:rsidP="00EC05FF">
            <w:pPr>
              <w:ind w:firstLineChars="0" w:firstLine="0"/>
              <w:rPr>
                <w:szCs w:val="21"/>
              </w:rPr>
            </w:pPr>
            <w:r w:rsidRPr="009D36D6">
              <w:rPr>
                <w:szCs w:val="21"/>
              </w:rPr>
              <w:t>成交编号</w:t>
            </w:r>
          </w:p>
        </w:tc>
        <w:tc>
          <w:tcPr>
            <w:tcW w:w="805" w:type="pct"/>
            <w:tcBorders>
              <w:top w:val="outset" w:sz="6" w:space="0" w:color="111111"/>
              <w:left w:val="outset" w:sz="6" w:space="0" w:color="111111"/>
              <w:bottom w:val="outset" w:sz="6" w:space="0" w:color="111111"/>
              <w:right w:val="outset" w:sz="6" w:space="0" w:color="111111"/>
            </w:tcBorders>
          </w:tcPr>
          <w:p w:rsidR="00B73B21" w:rsidRPr="009D36D6" w:rsidRDefault="00B73B21" w:rsidP="00EC05FF">
            <w:pPr>
              <w:ind w:firstLineChars="0" w:firstLine="0"/>
              <w:rPr>
                <w:szCs w:val="21"/>
              </w:rPr>
            </w:pPr>
            <w:r>
              <w:rPr>
                <w:rFonts w:hint="eastAsia"/>
                <w:szCs w:val="21"/>
              </w:rPr>
              <w:t>C18</w:t>
            </w:r>
          </w:p>
        </w:tc>
        <w:tc>
          <w:tcPr>
            <w:tcW w:w="3460" w:type="pct"/>
            <w:tcBorders>
              <w:top w:val="outset" w:sz="6" w:space="0" w:color="111111"/>
              <w:left w:val="outset" w:sz="6" w:space="0" w:color="111111"/>
              <w:bottom w:val="outset" w:sz="6" w:space="0" w:color="111111"/>
              <w:right w:val="outset" w:sz="6" w:space="0" w:color="111111"/>
            </w:tcBorders>
            <w:vAlign w:val="center"/>
          </w:tcPr>
          <w:p w:rsidR="00B73B21" w:rsidRPr="009D36D6" w:rsidDel="0037739B" w:rsidRDefault="00B73B21" w:rsidP="00EC05FF">
            <w:pPr>
              <w:ind w:firstLineChars="0" w:firstLine="0"/>
              <w:rPr>
                <w:del w:id="253" w:author="罗莎" w:date="2016-09-30T14:31:00Z"/>
                <w:szCs w:val="21"/>
              </w:rPr>
            </w:pPr>
            <w:del w:id="254" w:author="罗莎" w:date="2016-09-30T14:31:00Z">
              <w:r w:rsidRPr="009D36D6" w:rsidDel="0037739B">
                <w:rPr>
                  <w:rFonts w:hint="eastAsia"/>
                  <w:szCs w:val="21"/>
                </w:rPr>
                <w:delText>管理系统录入的大宗交易成交单，其成交编号规则：</w:delText>
              </w:r>
              <w:r w:rsidRPr="009D36D6" w:rsidDel="0037739B">
                <w:rPr>
                  <w:szCs w:val="21"/>
                </w:rPr>
                <w:delText>YYYYMMDD+</w:delText>
              </w:r>
              <w:r w:rsidRPr="009D36D6" w:rsidDel="0037739B">
                <w:rPr>
                  <w:rFonts w:hint="eastAsia"/>
                  <w:szCs w:val="21"/>
                </w:rPr>
                <w:delText>00</w:delText>
              </w:r>
              <w:r w:rsidRPr="009D36D6" w:rsidDel="0037739B">
                <w:rPr>
                  <w:szCs w:val="21"/>
                </w:rPr>
                <w:delText>+L+5</w:delText>
              </w:r>
              <w:r w:rsidRPr="009D36D6" w:rsidDel="0037739B">
                <w:rPr>
                  <w:szCs w:val="21"/>
                </w:rPr>
                <w:delText>位数字编号</w:delText>
              </w:r>
              <w:r w:rsidRPr="009D36D6" w:rsidDel="0037739B">
                <w:rPr>
                  <w:rFonts w:hint="eastAsia"/>
                  <w:szCs w:val="21"/>
                </w:rPr>
                <w:delText>。</w:delText>
              </w:r>
            </w:del>
          </w:p>
          <w:p w:rsidR="00B73B21" w:rsidRPr="009D36D6" w:rsidRDefault="00B73B21" w:rsidP="00EC05FF">
            <w:pPr>
              <w:ind w:firstLineChars="0" w:firstLine="0"/>
              <w:rPr>
                <w:szCs w:val="21"/>
              </w:rPr>
            </w:pPr>
            <w:del w:id="255" w:author="罗莎" w:date="2016-09-30T14:31:00Z">
              <w:r w:rsidRPr="009D36D6" w:rsidDel="0037739B">
                <w:rPr>
                  <w:rFonts w:hint="eastAsia"/>
                  <w:szCs w:val="21"/>
                </w:rPr>
                <w:delText>成交编号扩容变更上线后，管理系统录入的大宗交易成交单，其</w:delText>
              </w:r>
            </w:del>
            <w:r w:rsidRPr="009D36D6">
              <w:rPr>
                <w:rFonts w:hint="eastAsia"/>
                <w:szCs w:val="21"/>
              </w:rPr>
              <w:t>成交编号规则：</w:t>
            </w:r>
            <w:r w:rsidRPr="009D36D6">
              <w:rPr>
                <w:rFonts w:hint="eastAsia"/>
                <w:szCs w:val="21"/>
              </w:rPr>
              <w:t>YYMMDD+00</w:t>
            </w:r>
            <w:r w:rsidRPr="009D36D6">
              <w:rPr>
                <w:szCs w:val="21"/>
              </w:rPr>
              <w:t>+L</w:t>
            </w:r>
            <w:r w:rsidRPr="009D36D6">
              <w:rPr>
                <w:rFonts w:hint="eastAsia"/>
                <w:szCs w:val="21"/>
              </w:rPr>
              <w:t>+7</w:t>
            </w:r>
            <w:r w:rsidRPr="009D36D6">
              <w:rPr>
                <w:rFonts w:hint="eastAsia"/>
                <w:szCs w:val="21"/>
              </w:rPr>
              <w:t>位数字编号。</w:t>
            </w:r>
          </w:p>
          <w:p w:rsidR="00B73B21" w:rsidRPr="009D36D6" w:rsidRDefault="00B73B21" w:rsidP="00EC05FF">
            <w:pPr>
              <w:ind w:firstLineChars="0" w:firstLine="0"/>
              <w:rPr>
                <w:szCs w:val="21"/>
              </w:rPr>
            </w:pPr>
          </w:p>
        </w:tc>
      </w:tr>
      <w:tr w:rsidR="00430B5B"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买卖方向</w:t>
            </w:r>
          </w:p>
        </w:tc>
        <w:tc>
          <w:tcPr>
            <w:tcW w:w="805" w:type="pct"/>
            <w:tcBorders>
              <w:top w:val="outset" w:sz="6" w:space="0" w:color="111111"/>
              <w:left w:val="outset" w:sz="6" w:space="0" w:color="111111"/>
              <w:bottom w:val="outset" w:sz="6" w:space="0" w:color="111111"/>
              <w:right w:val="outset" w:sz="6" w:space="0" w:color="111111"/>
            </w:tcBorders>
          </w:tcPr>
          <w:p w:rsidR="00430B5B" w:rsidRDefault="00430B5B" w:rsidP="00EC05FF">
            <w:pPr>
              <w:ind w:firstLineChars="0" w:firstLine="0"/>
              <w:rPr>
                <w:szCs w:val="21"/>
              </w:rPr>
            </w:pPr>
            <w:r>
              <w:rPr>
                <w:rFonts w:hint="eastAsia"/>
                <w:szCs w:val="21"/>
              </w:rPr>
              <w:t>C1</w:t>
            </w:r>
          </w:p>
        </w:tc>
        <w:tc>
          <w:tcPr>
            <w:tcW w:w="3460"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's'-</w:t>
            </w:r>
            <w:r w:rsidRPr="009D36D6">
              <w:rPr>
                <w:szCs w:val="21"/>
              </w:rPr>
              <w:t>卖</w:t>
            </w:r>
            <w:r w:rsidRPr="009D36D6">
              <w:rPr>
                <w:szCs w:val="21"/>
              </w:rPr>
              <w:t xml:space="preserve"> 'b'-</w:t>
            </w:r>
            <w:r w:rsidRPr="009D36D6">
              <w:rPr>
                <w:szCs w:val="21"/>
              </w:rPr>
              <w:t>买</w:t>
            </w:r>
          </w:p>
        </w:tc>
      </w:tr>
      <w:tr w:rsidR="00430B5B"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客户代码</w:t>
            </w:r>
          </w:p>
        </w:tc>
        <w:tc>
          <w:tcPr>
            <w:tcW w:w="805" w:type="pct"/>
            <w:tcBorders>
              <w:top w:val="outset" w:sz="6" w:space="0" w:color="111111"/>
              <w:left w:val="outset" w:sz="6" w:space="0" w:color="111111"/>
              <w:bottom w:val="outset" w:sz="6" w:space="0" w:color="111111"/>
              <w:right w:val="outset" w:sz="6" w:space="0" w:color="111111"/>
            </w:tcBorders>
          </w:tcPr>
          <w:p w:rsidR="00430B5B" w:rsidRPr="009D36D6" w:rsidRDefault="00430B5B" w:rsidP="00EC05FF">
            <w:pPr>
              <w:ind w:firstLineChars="0" w:firstLine="0"/>
              <w:rPr>
                <w:szCs w:val="21"/>
              </w:rPr>
            </w:pPr>
            <w:r>
              <w:rPr>
                <w:rFonts w:hint="eastAsia"/>
                <w:szCs w:val="21"/>
              </w:rPr>
              <w:t>C10</w:t>
            </w:r>
          </w:p>
        </w:tc>
        <w:tc>
          <w:tcPr>
            <w:tcW w:w="3460"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F6497B" w:rsidP="00EC05FF">
            <w:pPr>
              <w:ind w:firstLineChars="0" w:firstLine="0"/>
              <w:rPr>
                <w:szCs w:val="21"/>
              </w:rPr>
            </w:pPr>
            <w:ins w:id="256" w:author="罗莎" w:date="2016-09-30T15:10:00Z">
              <w:r>
                <w:rPr>
                  <w:rFonts w:hint="eastAsia"/>
                  <w:szCs w:val="21"/>
                </w:rPr>
                <w:t>10</w:t>
              </w:r>
              <w:r>
                <w:rPr>
                  <w:rFonts w:hint="eastAsia"/>
                  <w:szCs w:val="21"/>
                </w:rPr>
                <w:t>位</w:t>
              </w:r>
            </w:ins>
            <w:ins w:id="257" w:author="罗莎" w:date="2016-09-30T15:11:00Z">
              <w:r w:rsidRPr="009D36D6">
                <w:rPr>
                  <w:szCs w:val="21"/>
                </w:rPr>
                <w:t>数字编号</w:t>
              </w:r>
            </w:ins>
          </w:p>
        </w:tc>
      </w:tr>
      <w:tr w:rsidR="00430B5B"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会员代码</w:t>
            </w:r>
          </w:p>
        </w:tc>
        <w:tc>
          <w:tcPr>
            <w:tcW w:w="805" w:type="pct"/>
            <w:tcBorders>
              <w:top w:val="outset" w:sz="6" w:space="0" w:color="111111"/>
              <w:left w:val="outset" w:sz="6" w:space="0" w:color="111111"/>
              <w:bottom w:val="outset" w:sz="6" w:space="0" w:color="111111"/>
              <w:right w:val="outset" w:sz="6" w:space="0" w:color="111111"/>
            </w:tcBorders>
          </w:tcPr>
          <w:p w:rsidR="00430B5B" w:rsidRPr="009D36D6" w:rsidRDefault="00430B5B" w:rsidP="00EC05FF">
            <w:pPr>
              <w:ind w:firstLineChars="0" w:firstLine="0"/>
              <w:rPr>
                <w:szCs w:val="21"/>
              </w:rPr>
            </w:pPr>
            <w:r>
              <w:rPr>
                <w:rFonts w:hint="eastAsia"/>
                <w:szCs w:val="21"/>
              </w:rPr>
              <w:t>C</w:t>
            </w:r>
            <w:r w:rsidR="003305B5">
              <w:rPr>
                <w:szCs w:val="21"/>
              </w:rPr>
              <w:t>4</w:t>
            </w:r>
          </w:p>
        </w:tc>
        <w:tc>
          <w:tcPr>
            <w:tcW w:w="3460"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4</w:t>
            </w:r>
            <w:r w:rsidRPr="009D36D6">
              <w:rPr>
                <w:szCs w:val="21"/>
              </w:rPr>
              <w:t>位数字编号</w:t>
            </w:r>
          </w:p>
        </w:tc>
      </w:tr>
      <w:tr w:rsidR="00430B5B"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rFonts w:hint="eastAsia"/>
                <w:szCs w:val="21"/>
              </w:rPr>
              <w:t>席位代码</w:t>
            </w:r>
          </w:p>
        </w:tc>
        <w:tc>
          <w:tcPr>
            <w:tcW w:w="805" w:type="pct"/>
            <w:tcBorders>
              <w:top w:val="outset" w:sz="6" w:space="0" w:color="111111"/>
              <w:left w:val="outset" w:sz="6" w:space="0" w:color="111111"/>
              <w:bottom w:val="outset" w:sz="6" w:space="0" w:color="111111"/>
              <w:right w:val="outset" w:sz="6" w:space="0" w:color="111111"/>
            </w:tcBorders>
          </w:tcPr>
          <w:p w:rsidR="00430B5B" w:rsidRPr="009D36D6" w:rsidRDefault="00430B5B" w:rsidP="00EC05FF">
            <w:pPr>
              <w:ind w:firstLineChars="0" w:firstLine="0"/>
              <w:rPr>
                <w:szCs w:val="21"/>
              </w:rPr>
            </w:pPr>
            <w:r>
              <w:rPr>
                <w:rFonts w:hint="eastAsia"/>
                <w:szCs w:val="21"/>
              </w:rPr>
              <w:t>C6</w:t>
            </w:r>
          </w:p>
        </w:tc>
        <w:tc>
          <w:tcPr>
            <w:tcW w:w="3460"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F6497B" w:rsidP="00EC05FF">
            <w:pPr>
              <w:ind w:firstLineChars="0" w:firstLine="0"/>
              <w:rPr>
                <w:szCs w:val="21"/>
              </w:rPr>
            </w:pPr>
            <w:ins w:id="258" w:author="罗莎" w:date="2016-09-30T15:11:00Z">
              <w:r>
                <w:rPr>
                  <w:szCs w:val="21"/>
                </w:rPr>
                <w:t>6</w:t>
              </w:r>
              <w:r w:rsidRPr="009D36D6">
                <w:rPr>
                  <w:szCs w:val="21"/>
                </w:rPr>
                <w:t>位数字编号</w:t>
              </w:r>
            </w:ins>
            <w:del w:id="259" w:author="罗莎" w:date="2016-09-30T15:11:00Z">
              <w:r w:rsidR="00430B5B" w:rsidRPr="009D36D6" w:rsidDel="00F6497B">
                <w:rPr>
                  <w:szCs w:val="21"/>
                </w:rPr>
                <w:delText>最长</w:delText>
              </w:r>
              <w:r w:rsidR="00430B5B" w:rsidRPr="009D36D6" w:rsidDel="00F6497B">
                <w:rPr>
                  <w:rFonts w:hint="eastAsia"/>
                  <w:szCs w:val="21"/>
                </w:rPr>
                <w:delText>6</w:delText>
              </w:r>
              <w:r w:rsidR="00430B5B" w:rsidRPr="009D36D6" w:rsidDel="00F6497B">
                <w:rPr>
                  <w:szCs w:val="21"/>
                </w:rPr>
                <w:delText>位字符</w:delText>
              </w:r>
            </w:del>
          </w:p>
        </w:tc>
      </w:tr>
      <w:tr w:rsidR="00430B5B"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合约代码</w:t>
            </w:r>
          </w:p>
        </w:tc>
        <w:tc>
          <w:tcPr>
            <w:tcW w:w="805" w:type="pct"/>
            <w:tcBorders>
              <w:top w:val="outset" w:sz="6" w:space="0" w:color="111111"/>
              <w:left w:val="outset" w:sz="6" w:space="0" w:color="111111"/>
              <w:bottom w:val="outset" w:sz="6" w:space="0" w:color="111111"/>
              <w:right w:val="outset" w:sz="6" w:space="0" w:color="111111"/>
            </w:tcBorders>
          </w:tcPr>
          <w:p w:rsidR="00430B5B" w:rsidRPr="009D36D6" w:rsidRDefault="00430B5B" w:rsidP="00EC05FF">
            <w:pPr>
              <w:ind w:firstLineChars="0" w:firstLine="0"/>
              <w:rPr>
                <w:szCs w:val="21"/>
              </w:rPr>
            </w:pPr>
            <w:r>
              <w:rPr>
                <w:rFonts w:hint="eastAsia"/>
                <w:szCs w:val="21"/>
              </w:rPr>
              <w:t>C</w:t>
            </w:r>
            <w:r w:rsidR="00F90E7C">
              <w:rPr>
                <w:rFonts w:hint="eastAsia"/>
                <w:szCs w:val="21"/>
              </w:rPr>
              <w:t>20</w:t>
            </w:r>
          </w:p>
        </w:tc>
        <w:tc>
          <w:tcPr>
            <w:tcW w:w="3460"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最长</w:t>
            </w:r>
            <w:r w:rsidR="00557083">
              <w:rPr>
                <w:szCs w:val="21"/>
              </w:rPr>
              <w:t>8</w:t>
            </w:r>
            <w:r w:rsidRPr="009D36D6">
              <w:rPr>
                <w:szCs w:val="21"/>
              </w:rPr>
              <w:t>位字符</w:t>
            </w:r>
          </w:p>
        </w:tc>
      </w:tr>
      <w:tr w:rsidR="00430B5B"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成交日期</w:t>
            </w:r>
          </w:p>
        </w:tc>
        <w:tc>
          <w:tcPr>
            <w:tcW w:w="805" w:type="pct"/>
            <w:tcBorders>
              <w:top w:val="outset" w:sz="6" w:space="0" w:color="111111"/>
              <w:left w:val="outset" w:sz="6" w:space="0" w:color="111111"/>
              <w:bottom w:val="outset" w:sz="6" w:space="0" w:color="111111"/>
              <w:right w:val="outset" w:sz="6" w:space="0" w:color="111111"/>
            </w:tcBorders>
          </w:tcPr>
          <w:p w:rsidR="00430B5B" w:rsidRPr="009D36D6" w:rsidRDefault="00430B5B" w:rsidP="00EC05FF">
            <w:pPr>
              <w:ind w:firstLineChars="0" w:firstLine="0"/>
              <w:rPr>
                <w:szCs w:val="21"/>
              </w:rPr>
            </w:pPr>
            <w:r>
              <w:rPr>
                <w:rFonts w:hint="eastAsia"/>
                <w:szCs w:val="21"/>
              </w:rPr>
              <w:t>C8</w:t>
            </w:r>
          </w:p>
        </w:tc>
        <w:tc>
          <w:tcPr>
            <w:tcW w:w="3460" w:type="pct"/>
            <w:tcBorders>
              <w:top w:val="outset" w:sz="6" w:space="0" w:color="111111"/>
              <w:left w:val="outset" w:sz="6" w:space="0" w:color="111111"/>
              <w:bottom w:val="outset" w:sz="6" w:space="0" w:color="111111"/>
              <w:right w:val="outset" w:sz="6" w:space="0" w:color="111111"/>
            </w:tcBorders>
          </w:tcPr>
          <w:p w:rsidR="00430B5B" w:rsidRPr="009D36D6" w:rsidRDefault="00430B5B" w:rsidP="00EC05FF">
            <w:pPr>
              <w:ind w:firstLineChars="0" w:firstLine="0"/>
              <w:rPr>
                <w:szCs w:val="21"/>
              </w:rPr>
            </w:pPr>
            <w:r w:rsidRPr="009D36D6">
              <w:rPr>
                <w:szCs w:val="21"/>
              </w:rPr>
              <w:t>YYYYMMDD</w:t>
            </w:r>
          </w:p>
        </w:tc>
      </w:tr>
      <w:tr w:rsidR="00430B5B"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成交时间</w:t>
            </w:r>
          </w:p>
        </w:tc>
        <w:tc>
          <w:tcPr>
            <w:tcW w:w="805" w:type="pct"/>
            <w:tcBorders>
              <w:top w:val="outset" w:sz="6" w:space="0" w:color="111111"/>
              <w:left w:val="outset" w:sz="6" w:space="0" w:color="111111"/>
              <w:bottom w:val="outset" w:sz="6" w:space="0" w:color="111111"/>
              <w:right w:val="outset" w:sz="6" w:space="0" w:color="111111"/>
            </w:tcBorders>
          </w:tcPr>
          <w:p w:rsidR="00430B5B" w:rsidRPr="009D36D6" w:rsidRDefault="00430B5B" w:rsidP="00EC05FF">
            <w:pPr>
              <w:ind w:firstLineChars="0" w:firstLine="0"/>
              <w:rPr>
                <w:szCs w:val="21"/>
              </w:rPr>
            </w:pPr>
            <w:r>
              <w:rPr>
                <w:rFonts w:hint="eastAsia"/>
                <w:szCs w:val="21"/>
              </w:rPr>
              <w:t>C8</w:t>
            </w:r>
          </w:p>
        </w:tc>
        <w:tc>
          <w:tcPr>
            <w:tcW w:w="3460" w:type="pct"/>
            <w:tcBorders>
              <w:top w:val="outset" w:sz="6" w:space="0" w:color="111111"/>
              <w:left w:val="outset" w:sz="6" w:space="0" w:color="111111"/>
              <w:bottom w:val="outset" w:sz="6" w:space="0" w:color="111111"/>
              <w:right w:val="outset" w:sz="6" w:space="0" w:color="111111"/>
            </w:tcBorders>
          </w:tcPr>
          <w:p w:rsidR="00430B5B" w:rsidRPr="009D36D6" w:rsidRDefault="00430B5B" w:rsidP="00EC05FF">
            <w:pPr>
              <w:ind w:firstLineChars="0" w:firstLine="0"/>
              <w:rPr>
                <w:szCs w:val="21"/>
              </w:rPr>
            </w:pPr>
            <w:r w:rsidRPr="009D36D6">
              <w:rPr>
                <w:szCs w:val="21"/>
              </w:rPr>
              <w:t>HH:MM:SS</w:t>
            </w:r>
          </w:p>
        </w:tc>
      </w:tr>
      <w:tr w:rsidR="00430B5B"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价格</w:t>
            </w:r>
          </w:p>
        </w:tc>
        <w:tc>
          <w:tcPr>
            <w:tcW w:w="805" w:type="pct"/>
            <w:tcBorders>
              <w:top w:val="outset" w:sz="6" w:space="0" w:color="111111"/>
              <w:left w:val="outset" w:sz="6" w:space="0" w:color="111111"/>
              <w:bottom w:val="outset" w:sz="6" w:space="0" w:color="111111"/>
              <w:right w:val="outset" w:sz="6" w:space="0" w:color="111111"/>
            </w:tcBorders>
          </w:tcPr>
          <w:p w:rsidR="00430B5B" w:rsidRPr="009D36D6" w:rsidRDefault="00430B5B" w:rsidP="00B73B21">
            <w:pPr>
              <w:ind w:firstLineChars="0" w:firstLine="0"/>
              <w:rPr>
                <w:szCs w:val="21"/>
              </w:rPr>
            </w:pPr>
            <w:r>
              <w:rPr>
                <w:rFonts w:hint="eastAsia"/>
                <w:szCs w:val="21"/>
              </w:rPr>
              <w:t>N</w:t>
            </w:r>
            <w:r w:rsidR="002D7507">
              <w:rPr>
                <w:rFonts w:hint="eastAsia"/>
                <w:szCs w:val="21"/>
              </w:rPr>
              <w:t>(</w:t>
            </w:r>
            <w:r>
              <w:rPr>
                <w:rFonts w:hint="eastAsia"/>
                <w:szCs w:val="21"/>
              </w:rPr>
              <w:t>12</w:t>
            </w:r>
            <w:r w:rsidR="002D7507">
              <w:rPr>
                <w:szCs w:val="21"/>
              </w:rPr>
              <w:t>,</w:t>
            </w:r>
            <w:r>
              <w:rPr>
                <w:rFonts w:hint="eastAsia"/>
                <w:szCs w:val="21"/>
              </w:rPr>
              <w:t>6)</w:t>
            </w:r>
          </w:p>
        </w:tc>
        <w:tc>
          <w:tcPr>
            <w:tcW w:w="3460"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rFonts w:hint="eastAsia"/>
                <w:szCs w:val="21"/>
              </w:rPr>
              <w:t>目前单位是元</w:t>
            </w:r>
            <w:r w:rsidRPr="009D36D6">
              <w:rPr>
                <w:rFonts w:hint="eastAsia"/>
                <w:szCs w:val="21"/>
              </w:rPr>
              <w:t>/</w:t>
            </w:r>
            <w:r w:rsidRPr="009D36D6">
              <w:rPr>
                <w:rFonts w:hint="eastAsia"/>
                <w:szCs w:val="21"/>
              </w:rPr>
              <w:t>克。</w:t>
            </w:r>
          </w:p>
        </w:tc>
      </w:tr>
      <w:tr w:rsidR="00430B5B"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数量</w:t>
            </w:r>
          </w:p>
        </w:tc>
        <w:tc>
          <w:tcPr>
            <w:tcW w:w="805" w:type="pct"/>
            <w:tcBorders>
              <w:top w:val="outset" w:sz="6" w:space="0" w:color="111111"/>
              <w:left w:val="outset" w:sz="6" w:space="0" w:color="111111"/>
              <w:bottom w:val="outset" w:sz="6" w:space="0" w:color="111111"/>
              <w:right w:val="outset" w:sz="6" w:space="0" w:color="111111"/>
            </w:tcBorders>
          </w:tcPr>
          <w:p w:rsidR="00430B5B" w:rsidRPr="009D36D6" w:rsidRDefault="00430B5B" w:rsidP="00EC05FF">
            <w:pPr>
              <w:ind w:firstLineChars="0" w:firstLine="0"/>
              <w:rPr>
                <w:szCs w:val="21"/>
              </w:rPr>
            </w:pPr>
            <w:r>
              <w:rPr>
                <w:rFonts w:hint="eastAsia"/>
                <w:szCs w:val="21"/>
              </w:rPr>
              <w:t>N12</w:t>
            </w:r>
          </w:p>
        </w:tc>
        <w:tc>
          <w:tcPr>
            <w:tcW w:w="3460"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rFonts w:hint="eastAsia"/>
                <w:szCs w:val="21"/>
              </w:rPr>
              <w:t>单位手。</w:t>
            </w:r>
          </w:p>
        </w:tc>
      </w:tr>
      <w:tr w:rsidR="00430B5B"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录入员</w:t>
            </w:r>
          </w:p>
        </w:tc>
        <w:tc>
          <w:tcPr>
            <w:tcW w:w="805" w:type="pct"/>
            <w:tcBorders>
              <w:top w:val="outset" w:sz="6" w:space="0" w:color="111111"/>
              <w:left w:val="outset" w:sz="6" w:space="0" w:color="111111"/>
              <w:bottom w:val="outset" w:sz="6" w:space="0" w:color="111111"/>
              <w:right w:val="outset" w:sz="6" w:space="0" w:color="111111"/>
            </w:tcBorders>
          </w:tcPr>
          <w:p w:rsidR="00430B5B" w:rsidRDefault="00430B5B" w:rsidP="00B73B21">
            <w:pPr>
              <w:ind w:firstLineChars="0" w:firstLine="0"/>
            </w:pPr>
            <w:r w:rsidRPr="00680484">
              <w:rPr>
                <w:rFonts w:hint="eastAsia"/>
                <w:szCs w:val="21"/>
              </w:rPr>
              <w:t>C16</w:t>
            </w:r>
          </w:p>
        </w:tc>
        <w:tc>
          <w:tcPr>
            <w:tcW w:w="3460"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p>
        </w:tc>
      </w:tr>
      <w:tr w:rsidR="00430B5B"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复核员</w:t>
            </w:r>
          </w:p>
        </w:tc>
        <w:tc>
          <w:tcPr>
            <w:tcW w:w="805" w:type="pct"/>
            <w:tcBorders>
              <w:top w:val="outset" w:sz="6" w:space="0" w:color="111111"/>
              <w:left w:val="outset" w:sz="6" w:space="0" w:color="111111"/>
              <w:bottom w:val="outset" w:sz="6" w:space="0" w:color="111111"/>
              <w:right w:val="outset" w:sz="6" w:space="0" w:color="111111"/>
            </w:tcBorders>
          </w:tcPr>
          <w:p w:rsidR="00430B5B" w:rsidRDefault="00430B5B" w:rsidP="00B73B21">
            <w:pPr>
              <w:ind w:firstLineChars="0" w:firstLine="0"/>
            </w:pPr>
            <w:r w:rsidRPr="00680484">
              <w:rPr>
                <w:rFonts w:hint="eastAsia"/>
                <w:szCs w:val="21"/>
              </w:rPr>
              <w:t>C16</w:t>
            </w:r>
          </w:p>
        </w:tc>
        <w:tc>
          <w:tcPr>
            <w:tcW w:w="3460"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p>
        </w:tc>
      </w:tr>
      <w:tr w:rsidR="00430B5B" w:rsidRPr="009D36D6"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复核标志</w:t>
            </w:r>
          </w:p>
        </w:tc>
        <w:tc>
          <w:tcPr>
            <w:tcW w:w="805" w:type="pct"/>
            <w:tcBorders>
              <w:top w:val="outset" w:sz="6" w:space="0" w:color="111111"/>
              <w:left w:val="outset" w:sz="6" w:space="0" w:color="111111"/>
              <w:bottom w:val="outset" w:sz="6" w:space="0" w:color="111111"/>
              <w:right w:val="outset" w:sz="6" w:space="0" w:color="111111"/>
            </w:tcBorders>
          </w:tcPr>
          <w:p w:rsidR="00430B5B" w:rsidRPr="009D36D6" w:rsidRDefault="00430B5B" w:rsidP="00EC05FF">
            <w:pPr>
              <w:ind w:firstLineChars="0" w:firstLine="0"/>
              <w:rPr>
                <w:szCs w:val="21"/>
              </w:rPr>
            </w:pPr>
            <w:r>
              <w:rPr>
                <w:rFonts w:hint="eastAsia"/>
                <w:szCs w:val="21"/>
              </w:rPr>
              <w:t>C1</w:t>
            </w:r>
          </w:p>
        </w:tc>
        <w:tc>
          <w:tcPr>
            <w:tcW w:w="3460" w:type="pct"/>
            <w:tcBorders>
              <w:top w:val="outset" w:sz="6" w:space="0" w:color="111111"/>
              <w:left w:val="outset" w:sz="6" w:space="0" w:color="111111"/>
              <w:bottom w:val="outset" w:sz="6" w:space="0" w:color="111111"/>
              <w:right w:val="outset" w:sz="6" w:space="0" w:color="111111"/>
            </w:tcBorders>
            <w:vAlign w:val="center"/>
          </w:tcPr>
          <w:p w:rsidR="00430B5B" w:rsidRPr="009D36D6" w:rsidRDefault="00430B5B" w:rsidP="00EC05FF">
            <w:pPr>
              <w:ind w:firstLineChars="0" w:firstLine="0"/>
              <w:rPr>
                <w:szCs w:val="21"/>
              </w:rPr>
            </w:pPr>
            <w:r w:rsidRPr="009D36D6">
              <w:rPr>
                <w:szCs w:val="21"/>
              </w:rPr>
              <w:t>‘2’</w:t>
            </w:r>
            <w:r w:rsidRPr="009D36D6">
              <w:rPr>
                <w:szCs w:val="21"/>
              </w:rPr>
              <w:t>已复核</w:t>
            </w:r>
            <w:r w:rsidRPr="009D36D6">
              <w:rPr>
                <w:rFonts w:hint="eastAsia"/>
                <w:szCs w:val="21"/>
              </w:rPr>
              <w:t>，</w:t>
            </w:r>
            <w:r w:rsidRPr="009D36D6">
              <w:rPr>
                <w:rFonts w:hint="eastAsia"/>
                <w:szCs w:val="21"/>
              </w:rPr>
              <w:t>1</w:t>
            </w:r>
            <w:r w:rsidRPr="009D36D6">
              <w:rPr>
                <w:rFonts w:hint="eastAsia"/>
                <w:szCs w:val="21"/>
              </w:rPr>
              <w:t>位字符。</w:t>
            </w:r>
          </w:p>
        </w:tc>
      </w:tr>
    </w:tbl>
    <w:p w:rsidR="00033BA1" w:rsidRPr="009D36D6" w:rsidRDefault="00033BA1" w:rsidP="00033BA1">
      <w:pPr>
        <w:ind w:firstLine="480"/>
        <w:rPr>
          <w:szCs w:val="21"/>
        </w:rPr>
      </w:pPr>
    </w:p>
    <w:p w:rsidR="00B93842" w:rsidRDefault="00B93842" w:rsidP="00B93842">
      <w:pPr>
        <w:pStyle w:val="21"/>
        <w:numPr>
          <w:ilvl w:val="1"/>
          <w:numId w:val="1"/>
        </w:numPr>
        <w:ind w:left="0" w:firstLineChars="0" w:firstLine="0"/>
      </w:pPr>
      <w:bookmarkStart w:id="260" w:name="_Toc438719125"/>
      <w:r>
        <w:rPr>
          <w:rFonts w:hint="eastAsia"/>
        </w:rPr>
        <w:t>询价交易成交单</w:t>
      </w:r>
      <w:r w:rsidR="008821F1">
        <w:rPr>
          <w:rFonts w:hint="eastAsia"/>
        </w:rPr>
        <w:t>数据文件</w:t>
      </w:r>
      <w:bookmarkEnd w:id="260"/>
    </w:p>
    <w:p w:rsidR="00375B87" w:rsidRDefault="00375B87" w:rsidP="00375B87">
      <w:pPr>
        <w:pStyle w:val="30"/>
        <w:numPr>
          <w:ilvl w:val="2"/>
          <w:numId w:val="1"/>
        </w:numPr>
        <w:ind w:left="0" w:firstLineChars="0" w:firstLine="0"/>
      </w:pPr>
      <w:bookmarkStart w:id="261" w:name="_Toc438719126"/>
      <w:r>
        <w:rPr>
          <w:rFonts w:hint="eastAsia"/>
        </w:rPr>
        <w:t>明细记录</w:t>
      </w:r>
      <w:bookmarkEnd w:id="261"/>
    </w:p>
    <w:p w:rsidR="00B93842" w:rsidRPr="009D36D6" w:rsidRDefault="00BC238B" w:rsidP="00B93842">
      <w:pPr>
        <w:ind w:firstLine="482"/>
        <w:rPr>
          <w:szCs w:val="21"/>
        </w:rPr>
      </w:pPr>
      <w:r>
        <w:rPr>
          <w:rFonts w:hint="eastAsia"/>
          <w:b/>
          <w:szCs w:val="21"/>
        </w:rPr>
        <w:t>功能说明</w:t>
      </w:r>
      <w:r w:rsidR="00B93842" w:rsidRPr="009D36D6">
        <w:rPr>
          <w:b/>
          <w:szCs w:val="21"/>
        </w:rPr>
        <w:t>：</w:t>
      </w:r>
      <w:r w:rsidR="00B93842" w:rsidRPr="009D36D6">
        <w:rPr>
          <w:szCs w:val="21"/>
        </w:rPr>
        <w:t>提供二级系</w:t>
      </w:r>
      <w:r w:rsidR="00B93842" w:rsidRPr="009D36D6">
        <w:rPr>
          <w:rFonts w:hint="eastAsia"/>
          <w:szCs w:val="21"/>
        </w:rPr>
        <w:t>统当前交易日登记成功询价</w:t>
      </w:r>
      <w:proofErr w:type="gramStart"/>
      <w:r w:rsidR="00B93842" w:rsidRPr="009D36D6">
        <w:rPr>
          <w:rFonts w:hint="eastAsia"/>
          <w:szCs w:val="21"/>
        </w:rPr>
        <w:t>即远掉成交</w:t>
      </w:r>
      <w:proofErr w:type="gramEnd"/>
      <w:r w:rsidR="00B93842" w:rsidRPr="009D36D6">
        <w:rPr>
          <w:rFonts w:hint="eastAsia"/>
          <w:szCs w:val="21"/>
        </w:rPr>
        <w:t>单。</w:t>
      </w:r>
    </w:p>
    <w:tbl>
      <w:tblPr>
        <w:tblW w:w="53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29"/>
        <w:gridCol w:w="1141"/>
        <w:gridCol w:w="5655"/>
      </w:tblGrid>
      <w:tr w:rsidR="009C1192" w:rsidRPr="009D36D6" w:rsidTr="00CA24A6">
        <w:trPr>
          <w:tblHeader/>
          <w:jc w:val="center"/>
        </w:trPr>
        <w:tc>
          <w:tcPr>
            <w:tcW w:w="1193" w:type="pct"/>
            <w:shd w:val="clear" w:color="auto" w:fill="C0C0C0"/>
            <w:vAlign w:val="center"/>
          </w:tcPr>
          <w:p w:rsidR="009C1192" w:rsidRPr="00F61269" w:rsidRDefault="009C1192" w:rsidP="006B52E4">
            <w:pPr>
              <w:ind w:firstLineChars="0" w:firstLine="0"/>
              <w:rPr>
                <w:b/>
                <w:szCs w:val="21"/>
              </w:rPr>
            </w:pPr>
            <w:r w:rsidRPr="00F61269">
              <w:rPr>
                <w:b/>
                <w:szCs w:val="21"/>
              </w:rPr>
              <w:t>属性描述</w:t>
            </w:r>
          </w:p>
        </w:tc>
        <w:tc>
          <w:tcPr>
            <w:tcW w:w="639" w:type="pct"/>
            <w:shd w:val="clear" w:color="auto" w:fill="C0C0C0"/>
          </w:tcPr>
          <w:p w:rsidR="009C1192" w:rsidRPr="00F61269" w:rsidRDefault="009C1192" w:rsidP="006B52E4">
            <w:pPr>
              <w:ind w:firstLineChars="0" w:firstLine="0"/>
              <w:rPr>
                <w:b/>
                <w:szCs w:val="21"/>
              </w:rPr>
            </w:pPr>
            <w:r>
              <w:rPr>
                <w:rFonts w:hint="eastAsia"/>
                <w:b/>
                <w:szCs w:val="21"/>
              </w:rPr>
              <w:t>数据类型</w:t>
            </w:r>
          </w:p>
        </w:tc>
        <w:tc>
          <w:tcPr>
            <w:tcW w:w="3168" w:type="pct"/>
            <w:shd w:val="clear" w:color="auto" w:fill="C0C0C0"/>
            <w:vAlign w:val="center"/>
          </w:tcPr>
          <w:p w:rsidR="009C1192" w:rsidRPr="00F61269" w:rsidRDefault="009C1192" w:rsidP="006B52E4">
            <w:pPr>
              <w:ind w:firstLineChars="0" w:firstLine="0"/>
              <w:rPr>
                <w:b/>
                <w:szCs w:val="21"/>
              </w:rPr>
            </w:pPr>
            <w:r w:rsidRPr="00F61269">
              <w:rPr>
                <w:b/>
                <w:szCs w:val="21"/>
              </w:rPr>
              <w:t>说明</w:t>
            </w: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成交单编号</w:t>
            </w:r>
          </w:p>
        </w:tc>
        <w:tc>
          <w:tcPr>
            <w:tcW w:w="639" w:type="pct"/>
          </w:tcPr>
          <w:p w:rsidR="00AC6DD4" w:rsidRPr="00F61269" w:rsidRDefault="00AC6DD4" w:rsidP="006B52E4">
            <w:pPr>
              <w:ind w:firstLineChars="0" w:firstLine="0"/>
              <w:rPr>
                <w:szCs w:val="21"/>
              </w:rPr>
            </w:pPr>
            <w:r>
              <w:rPr>
                <w:rFonts w:hint="eastAsia"/>
                <w:szCs w:val="21"/>
              </w:rPr>
              <w:t>C20</w:t>
            </w:r>
          </w:p>
        </w:tc>
        <w:tc>
          <w:tcPr>
            <w:tcW w:w="3168" w:type="pct"/>
            <w:vAlign w:val="center"/>
          </w:tcPr>
          <w:p w:rsidR="00AC6DD4" w:rsidRPr="009D36D6" w:rsidRDefault="00AC6DD4" w:rsidP="006B52E4">
            <w:pPr>
              <w:ind w:firstLineChars="0" w:firstLine="0"/>
              <w:rPr>
                <w:szCs w:val="21"/>
              </w:rPr>
            </w:pPr>
            <w:r w:rsidRPr="00F61269">
              <w:rPr>
                <w:rFonts w:hint="eastAsia"/>
                <w:szCs w:val="21"/>
              </w:rPr>
              <w:t>成交单登记成功，或清算生成行权交易时生成成交单编号。历史数据为远询价系统成交单编号。</w:t>
            </w:r>
          </w:p>
        </w:tc>
      </w:tr>
      <w:tr w:rsidR="00A804E4" w:rsidRPr="009D36D6" w:rsidTr="00764A11">
        <w:trPr>
          <w:jc w:val="center"/>
        </w:trPr>
        <w:tc>
          <w:tcPr>
            <w:tcW w:w="1193" w:type="pct"/>
            <w:vAlign w:val="center"/>
          </w:tcPr>
          <w:p w:rsidR="00A804E4" w:rsidRPr="00F61269" w:rsidRDefault="00A804E4" w:rsidP="006B52E4">
            <w:pPr>
              <w:ind w:firstLineChars="0" w:firstLine="0"/>
              <w:rPr>
                <w:szCs w:val="21"/>
              </w:rPr>
            </w:pPr>
            <w:r>
              <w:rPr>
                <w:rFonts w:hint="eastAsia"/>
                <w:szCs w:val="21"/>
              </w:rPr>
              <w:t>报价单编号</w:t>
            </w:r>
          </w:p>
        </w:tc>
        <w:tc>
          <w:tcPr>
            <w:tcW w:w="639" w:type="pct"/>
          </w:tcPr>
          <w:p w:rsidR="00A804E4" w:rsidRDefault="00D47139" w:rsidP="006B52E4">
            <w:pPr>
              <w:ind w:firstLineChars="0" w:firstLine="0"/>
              <w:rPr>
                <w:szCs w:val="21"/>
              </w:rPr>
            </w:pPr>
            <w:r>
              <w:rPr>
                <w:rFonts w:hint="eastAsia"/>
                <w:szCs w:val="21"/>
              </w:rPr>
              <w:t>C20</w:t>
            </w:r>
          </w:p>
        </w:tc>
        <w:tc>
          <w:tcPr>
            <w:tcW w:w="3168" w:type="pct"/>
            <w:vAlign w:val="center"/>
          </w:tcPr>
          <w:p w:rsidR="00A804E4" w:rsidRPr="00F61269" w:rsidRDefault="00A804E4" w:rsidP="006B52E4">
            <w:pPr>
              <w:ind w:firstLineChars="0" w:firstLine="0"/>
              <w:rPr>
                <w:szCs w:val="21"/>
              </w:rPr>
            </w:pP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外汇成交单编号</w:t>
            </w:r>
          </w:p>
        </w:tc>
        <w:tc>
          <w:tcPr>
            <w:tcW w:w="639" w:type="pct"/>
          </w:tcPr>
          <w:p w:rsidR="00AC6DD4" w:rsidRPr="00F61269" w:rsidRDefault="00AC6DD4" w:rsidP="006B52E4">
            <w:pPr>
              <w:ind w:firstLineChars="0" w:firstLine="0"/>
              <w:rPr>
                <w:szCs w:val="21"/>
              </w:rPr>
            </w:pPr>
            <w:r>
              <w:rPr>
                <w:rFonts w:hint="eastAsia"/>
                <w:szCs w:val="21"/>
              </w:rPr>
              <w:t>C15</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交易时间</w:t>
            </w:r>
          </w:p>
        </w:tc>
        <w:tc>
          <w:tcPr>
            <w:tcW w:w="639" w:type="pct"/>
          </w:tcPr>
          <w:p w:rsidR="00AC6DD4" w:rsidRPr="00F61269" w:rsidRDefault="000B0F82" w:rsidP="006B52E4">
            <w:pPr>
              <w:ind w:firstLineChars="0" w:firstLine="0"/>
              <w:rPr>
                <w:szCs w:val="21"/>
              </w:rPr>
            </w:pPr>
            <w:r>
              <w:rPr>
                <w:szCs w:val="21"/>
              </w:rPr>
              <w:t>C8</w:t>
            </w:r>
          </w:p>
        </w:tc>
        <w:tc>
          <w:tcPr>
            <w:tcW w:w="3168" w:type="pct"/>
            <w:vAlign w:val="center"/>
          </w:tcPr>
          <w:p w:rsidR="00AC6DD4" w:rsidRPr="009D36D6" w:rsidRDefault="00AC6DD4" w:rsidP="006B52E4">
            <w:pPr>
              <w:ind w:firstLineChars="0" w:firstLine="0"/>
              <w:rPr>
                <w:szCs w:val="21"/>
              </w:rPr>
            </w:pPr>
            <w:r w:rsidRPr="00F61269">
              <w:rPr>
                <w:rFonts w:hint="eastAsia"/>
                <w:szCs w:val="21"/>
              </w:rPr>
              <w:t>在线上平台的原始交易时间</w:t>
            </w:r>
            <w:r w:rsidR="000B0F82">
              <w:rPr>
                <w:rFonts w:hint="eastAsia"/>
                <w:szCs w:val="21"/>
              </w:rPr>
              <w:t>,</w:t>
            </w:r>
            <w:r w:rsidR="000B0F82">
              <w:rPr>
                <w:rFonts w:hint="eastAsia"/>
                <w:szCs w:val="21"/>
              </w:rPr>
              <w:t>格</w:t>
            </w:r>
            <w:r w:rsidR="000B0F82">
              <w:rPr>
                <w:szCs w:val="21"/>
              </w:rPr>
              <w:t>式为：</w:t>
            </w:r>
            <w:r w:rsidR="000B0F82" w:rsidRPr="0050406D">
              <w:rPr>
                <w:rFonts w:ascii="宋体" w:eastAsia="宋体" w:hAnsi="宋体" w:cs="宋体" w:hint="eastAsia"/>
                <w:color w:val="000000"/>
                <w:kern w:val="0"/>
                <w:szCs w:val="24"/>
              </w:rPr>
              <w:t>HH:MM:SS</w:t>
            </w:r>
          </w:p>
        </w:tc>
      </w:tr>
      <w:tr w:rsidR="00A804E4" w:rsidRPr="009D36D6" w:rsidTr="00764A11">
        <w:trPr>
          <w:jc w:val="center"/>
        </w:trPr>
        <w:tc>
          <w:tcPr>
            <w:tcW w:w="1193" w:type="pct"/>
            <w:vAlign w:val="center"/>
          </w:tcPr>
          <w:p w:rsidR="00A804E4" w:rsidRPr="00F61269" w:rsidRDefault="00A804E4" w:rsidP="006B52E4">
            <w:pPr>
              <w:ind w:firstLineChars="0" w:firstLine="0"/>
              <w:rPr>
                <w:szCs w:val="21"/>
              </w:rPr>
            </w:pPr>
            <w:r>
              <w:rPr>
                <w:rFonts w:hint="eastAsia"/>
                <w:szCs w:val="21"/>
              </w:rPr>
              <w:t>交易日期</w:t>
            </w:r>
          </w:p>
        </w:tc>
        <w:tc>
          <w:tcPr>
            <w:tcW w:w="639" w:type="pct"/>
          </w:tcPr>
          <w:p w:rsidR="00A804E4" w:rsidRDefault="000B0F82" w:rsidP="006B52E4">
            <w:pPr>
              <w:ind w:firstLineChars="0" w:firstLine="0"/>
              <w:rPr>
                <w:szCs w:val="21"/>
              </w:rPr>
            </w:pPr>
            <w:r>
              <w:rPr>
                <w:szCs w:val="21"/>
              </w:rPr>
              <w:t>C8</w:t>
            </w:r>
          </w:p>
        </w:tc>
        <w:tc>
          <w:tcPr>
            <w:tcW w:w="3168" w:type="pct"/>
            <w:vAlign w:val="center"/>
          </w:tcPr>
          <w:p w:rsidR="00A804E4" w:rsidRPr="00F61269" w:rsidRDefault="008D63E9" w:rsidP="006B52E4">
            <w:pPr>
              <w:ind w:firstLineChars="0" w:firstLine="0"/>
              <w:rPr>
                <w:szCs w:val="21"/>
              </w:rPr>
            </w:pPr>
            <w:r>
              <w:rPr>
                <w:rFonts w:hint="eastAsia"/>
                <w:szCs w:val="21"/>
              </w:rPr>
              <w:t>YYYYMMDD</w:t>
            </w:r>
          </w:p>
        </w:tc>
      </w:tr>
      <w:tr w:rsidR="00AC6DD4" w:rsidRPr="009D36D6" w:rsidTr="00764A11">
        <w:trPr>
          <w:jc w:val="center"/>
        </w:trPr>
        <w:tc>
          <w:tcPr>
            <w:tcW w:w="1193" w:type="pct"/>
            <w:vAlign w:val="center"/>
          </w:tcPr>
          <w:p w:rsidR="00AC6DD4" w:rsidRPr="009D36D6" w:rsidRDefault="00A804E4" w:rsidP="006B52E4">
            <w:pPr>
              <w:ind w:firstLineChars="0" w:firstLine="0"/>
              <w:rPr>
                <w:szCs w:val="21"/>
              </w:rPr>
            </w:pPr>
            <w:r>
              <w:rPr>
                <w:rFonts w:hint="eastAsia"/>
                <w:szCs w:val="21"/>
              </w:rPr>
              <w:t>自然日期</w:t>
            </w:r>
          </w:p>
        </w:tc>
        <w:tc>
          <w:tcPr>
            <w:tcW w:w="639" w:type="pct"/>
          </w:tcPr>
          <w:p w:rsidR="00AC6DD4" w:rsidRPr="00F61269" w:rsidRDefault="000B0F82" w:rsidP="006B52E4">
            <w:pPr>
              <w:ind w:firstLineChars="0" w:firstLine="0"/>
              <w:rPr>
                <w:szCs w:val="21"/>
              </w:rPr>
            </w:pPr>
            <w:r>
              <w:rPr>
                <w:szCs w:val="21"/>
              </w:rPr>
              <w:t>C8</w:t>
            </w:r>
          </w:p>
        </w:tc>
        <w:tc>
          <w:tcPr>
            <w:tcW w:w="3168" w:type="pct"/>
            <w:vAlign w:val="center"/>
          </w:tcPr>
          <w:p w:rsidR="00AC6DD4" w:rsidRPr="009D36D6" w:rsidRDefault="008D63E9" w:rsidP="006B52E4">
            <w:pPr>
              <w:ind w:firstLineChars="0" w:firstLine="0"/>
              <w:rPr>
                <w:szCs w:val="21"/>
              </w:rPr>
            </w:pPr>
            <w:r>
              <w:rPr>
                <w:rFonts w:hint="eastAsia"/>
                <w:szCs w:val="21"/>
              </w:rPr>
              <w:t>YYYYMMDD</w:t>
            </w: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成交</w:t>
            </w:r>
            <w:proofErr w:type="gramStart"/>
            <w:r w:rsidRPr="00F61269">
              <w:rPr>
                <w:rFonts w:hint="eastAsia"/>
                <w:szCs w:val="21"/>
              </w:rPr>
              <w:t>单历史</w:t>
            </w:r>
            <w:proofErr w:type="gramEnd"/>
            <w:r w:rsidRPr="00F61269">
              <w:rPr>
                <w:rFonts w:hint="eastAsia"/>
                <w:szCs w:val="21"/>
              </w:rPr>
              <w:t>状态记录时间</w:t>
            </w:r>
          </w:p>
        </w:tc>
        <w:tc>
          <w:tcPr>
            <w:tcW w:w="639" w:type="pct"/>
          </w:tcPr>
          <w:p w:rsidR="00AC6DD4" w:rsidRPr="00F61269" w:rsidRDefault="000B0F82" w:rsidP="006B52E4">
            <w:pPr>
              <w:ind w:firstLineChars="0" w:firstLine="0"/>
              <w:rPr>
                <w:szCs w:val="21"/>
              </w:rPr>
            </w:pPr>
            <w:r>
              <w:rPr>
                <w:szCs w:val="21"/>
              </w:rPr>
              <w:t>C8</w:t>
            </w:r>
          </w:p>
        </w:tc>
        <w:tc>
          <w:tcPr>
            <w:tcW w:w="3168" w:type="pct"/>
            <w:vAlign w:val="center"/>
          </w:tcPr>
          <w:p w:rsidR="00AC6DD4" w:rsidRPr="009D36D6" w:rsidRDefault="00AC6DD4" w:rsidP="006B52E4">
            <w:pPr>
              <w:ind w:firstLineChars="0" w:firstLine="0"/>
              <w:rPr>
                <w:szCs w:val="21"/>
              </w:rPr>
            </w:pPr>
            <w:r w:rsidRPr="00F61269">
              <w:rPr>
                <w:rFonts w:hint="eastAsia"/>
                <w:szCs w:val="21"/>
              </w:rPr>
              <w:t>成交单字</w:t>
            </w:r>
            <w:proofErr w:type="gramStart"/>
            <w:r w:rsidRPr="00F61269">
              <w:rPr>
                <w:rFonts w:hint="eastAsia"/>
                <w:szCs w:val="21"/>
              </w:rPr>
              <w:t>段变化</w:t>
            </w:r>
            <w:proofErr w:type="gramEnd"/>
            <w:r w:rsidRPr="00F61269">
              <w:rPr>
                <w:rFonts w:hint="eastAsia"/>
                <w:szCs w:val="21"/>
              </w:rPr>
              <w:t>的时间（即系统记录询价成交</w:t>
            </w:r>
            <w:proofErr w:type="gramStart"/>
            <w:r w:rsidRPr="00F61269">
              <w:rPr>
                <w:rFonts w:hint="eastAsia"/>
                <w:szCs w:val="21"/>
              </w:rPr>
              <w:t>单历史</w:t>
            </w:r>
            <w:proofErr w:type="gramEnd"/>
            <w:r w:rsidRPr="00F61269">
              <w:rPr>
                <w:rFonts w:hint="eastAsia"/>
                <w:szCs w:val="21"/>
              </w:rPr>
              <w:t>状态的时间）</w:t>
            </w:r>
            <w:r w:rsidR="000B0F82">
              <w:rPr>
                <w:rFonts w:hint="eastAsia"/>
                <w:szCs w:val="21"/>
              </w:rPr>
              <w:t>,</w:t>
            </w:r>
            <w:r w:rsidR="000B0F82">
              <w:rPr>
                <w:rFonts w:hint="eastAsia"/>
                <w:szCs w:val="21"/>
              </w:rPr>
              <w:t>格</w:t>
            </w:r>
            <w:r w:rsidR="000B0F82">
              <w:rPr>
                <w:szCs w:val="21"/>
              </w:rPr>
              <w:t>式为：</w:t>
            </w:r>
            <w:r w:rsidR="000B0F82" w:rsidRPr="0050406D">
              <w:rPr>
                <w:rFonts w:ascii="宋体" w:eastAsia="宋体" w:hAnsi="宋体" w:cs="宋体" w:hint="eastAsia"/>
                <w:color w:val="000000"/>
                <w:kern w:val="0"/>
                <w:szCs w:val="24"/>
              </w:rPr>
              <w:t>HH:MM:SS</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本方方向</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F61269" w:rsidRDefault="00AC6DD4" w:rsidP="006B52E4">
            <w:pPr>
              <w:ind w:firstLineChars="0" w:firstLine="0"/>
              <w:rPr>
                <w:szCs w:val="21"/>
              </w:rPr>
            </w:pPr>
            <w:r w:rsidRPr="00F61269">
              <w:rPr>
                <w:rFonts w:hint="eastAsia"/>
                <w:szCs w:val="21"/>
              </w:rPr>
              <w:t>买方、卖方</w:t>
            </w: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本方角色</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B94F15" w:rsidRDefault="00AC6DD4" w:rsidP="00DC74B1">
            <w:pPr>
              <w:pStyle w:val="a9"/>
              <w:numPr>
                <w:ilvl w:val="0"/>
                <w:numId w:val="47"/>
              </w:numPr>
              <w:ind w:firstLineChars="0"/>
              <w:rPr>
                <w:szCs w:val="21"/>
              </w:rPr>
            </w:pPr>
            <w:r w:rsidRPr="00B94F15">
              <w:rPr>
                <w:rFonts w:hint="eastAsia"/>
                <w:szCs w:val="21"/>
              </w:rPr>
              <w:t>Maker</w:t>
            </w:r>
          </w:p>
          <w:p w:rsidR="00AC6DD4" w:rsidRPr="00B94F15" w:rsidRDefault="00AC6DD4" w:rsidP="00DC74B1">
            <w:pPr>
              <w:pStyle w:val="a9"/>
              <w:numPr>
                <w:ilvl w:val="0"/>
                <w:numId w:val="47"/>
              </w:numPr>
              <w:ind w:firstLineChars="0"/>
              <w:rPr>
                <w:szCs w:val="21"/>
              </w:rPr>
            </w:pPr>
            <w:r w:rsidRPr="00B94F15">
              <w:rPr>
                <w:rFonts w:hint="eastAsia"/>
                <w:szCs w:val="21"/>
              </w:rPr>
              <w:t>Taker</w:t>
            </w: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本方会员代码</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本方会员简称</w:t>
            </w:r>
          </w:p>
        </w:tc>
        <w:tc>
          <w:tcPr>
            <w:tcW w:w="639" w:type="pct"/>
          </w:tcPr>
          <w:p w:rsidR="00AC6DD4" w:rsidRPr="00F61269"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本方会员英文简称</w:t>
            </w:r>
          </w:p>
        </w:tc>
        <w:tc>
          <w:tcPr>
            <w:tcW w:w="639" w:type="pct"/>
          </w:tcPr>
          <w:p w:rsidR="00AC6DD4" w:rsidRPr="009D36D6"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本方会员席位代码</w:t>
            </w:r>
          </w:p>
        </w:tc>
        <w:tc>
          <w:tcPr>
            <w:tcW w:w="639" w:type="pct"/>
          </w:tcPr>
          <w:p w:rsidR="00AC6DD4" w:rsidRPr="00F61269" w:rsidRDefault="00AC6DD4" w:rsidP="006B52E4">
            <w:pPr>
              <w:ind w:firstLineChars="0" w:firstLine="0"/>
              <w:rPr>
                <w:szCs w:val="21"/>
              </w:rPr>
            </w:pPr>
            <w:r>
              <w:rPr>
                <w:rFonts w:hint="eastAsia"/>
                <w:szCs w:val="21"/>
              </w:rPr>
              <w:t>C6</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本方会员席位简称</w:t>
            </w:r>
          </w:p>
        </w:tc>
        <w:tc>
          <w:tcPr>
            <w:tcW w:w="639" w:type="pct"/>
          </w:tcPr>
          <w:p w:rsidR="00AC6DD4" w:rsidRPr="00F61269"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本方会员席位英文简称</w:t>
            </w:r>
          </w:p>
        </w:tc>
        <w:tc>
          <w:tcPr>
            <w:tcW w:w="639" w:type="pct"/>
          </w:tcPr>
          <w:p w:rsidR="00AC6DD4" w:rsidRPr="009D36D6"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本方交易员代码</w:t>
            </w:r>
          </w:p>
        </w:tc>
        <w:tc>
          <w:tcPr>
            <w:tcW w:w="639" w:type="pct"/>
          </w:tcPr>
          <w:p w:rsidR="00AC6DD4" w:rsidRPr="00F61269" w:rsidRDefault="00AC6DD4" w:rsidP="006B52E4">
            <w:pPr>
              <w:ind w:firstLineChars="0" w:firstLine="0"/>
              <w:rPr>
                <w:szCs w:val="21"/>
              </w:rPr>
            </w:pPr>
            <w:r>
              <w:rPr>
                <w:rFonts w:hint="eastAsia"/>
                <w:szCs w:val="21"/>
              </w:rPr>
              <w:t>C15</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本方交易员名称</w:t>
            </w:r>
          </w:p>
        </w:tc>
        <w:tc>
          <w:tcPr>
            <w:tcW w:w="639" w:type="pct"/>
          </w:tcPr>
          <w:p w:rsidR="00AC6DD4" w:rsidRPr="00F61269"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9D36D6" w:rsidRDefault="00AC6DD4" w:rsidP="006B52E4">
            <w:pPr>
              <w:ind w:firstLineChars="0" w:firstLine="0"/>
              <w:rPr>
                <w:szCs w:val="21"/>
              </w:rPr>
            </w:pPr>
            <w:r w:rsidRPr="00F61269">
              <w:rPr>
                <w:rFonts w:hint="eastAsia"/>
                <w:szCs w:val="21"/>
              </w:rPr>
              <w:t>本方客户代码</w:t>
            </w:r>
          </w:p>
        </w:tc>
        <w:tc>
          <w:tcPr>
            <w:tcW w:w="639" w:type="pct"/>
          </w:tcPr>
          <w:p w:rsidR="00AC6DD4" w:rsidRPr="00F61269" w:rsidRDefault="00AC6DD4" w:rsidP="006B52E4">
            <w:pPr>
              <w:ind w:firstLineChars="0" w:firstLine="0"/>
              <w:rPr>
                <w:szCs w:val="21"/>
              </w:rPr>
            </w:pPr>
            <w:r>
              <w:rPr>
                <w:rFonts w:hint="eastAsia"/>
                <w:szCs w:val="21"/>
              </w:rPr>
              <w:t>C10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本方客户简称</w:t>
            </w:r>
          </w:p>
        </w:tc>
        <w:tc>
          <w:tcPr>
            <w:tcW w:w="639" w:type="pct"/>
          </w:tcPr>
          <w:p w:rsidR="00AC6DD4" w:rsidRPr="00F61269"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本方客户英文简称</w:t>
            </w:r>
          </w:p>
        </w:tc>
        <w:tc>
          <w:tcPr>
            <w:tcW w:w="639" w:type="pct"/>
          </w:tcPr>
          <w:p w:rsidR="00AC6DD4" w:rsidRPr="009D36D6"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本方经纪机构代码</w:t>
            </w:r>
          </w:p>
        </w:tc>
        <w:tc>
          <w:tcPr>
            <w:tcW w:w="639" w:type="pct"/>
          </w:tcPr>
          <w:p w:rsidR="00AC6DD4" w:rsidRPr="00F61269" w:rsidRDefault="00AC6DD4" w:rsidP="006B52E4">
            <w:pPr>
              <w:ind w:firstLineChars="0" w:firstLine="0"/>
              <w:rPr>
                <w:szCs w:val="21"/>
              </w:rPr>
            </w:pPr>
            <w:r>
              <w:rPr>
                <w:rFonts w:hint="eastAsia"/>
                <w:szCs w:val="21"/>
              </w:rPr>
              <w:t>C10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本方经纪机构简称</w:t>
            </w:r>
          </w:p>
        </w:tc>
        <w:tc>
          <w:tcPr>
            <w:tcW w:w="639" w:type="pct"/>
          </w:tcPr>
          <w:p w:rsidR="00AC6DD4" w:rsidRPr="00F61269"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本方经纪机构英文简称</w:t>
            </w:r>
          </w:p>
        </w:tc>
        <w:tc>
          <w:tcPr>
            <w:tcW w:w="639" w:type="pct"/>
          </w:tcPr>
          <w:p w:rsidR="00AC6DD4" w:rsidRPr="009D36D6"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本方经纪机构用户</w:t>
            </w:r>
          </w:p>
        </w:tc>
        <w:tc>
          <w:tcPr>
            <w:tcW w:w="639" w:type="pct"/>
          </w:tcPr>
          <w:p w:rsidR="00AC6DD4" w:rsidRPr="009D36D6" w:rsidRDefault="00AC6DD4" w:rsidP="006B52E4">
            <w:pPr>
              <w:ind w:firstLineChars="0" w:firstLine="0"/>
              <w:rPr>
                <w:szCs w:val="21"/>
              </w:rPr>
            </w:pPr>
            <w:r>
              <w:rPr>
                <w:rFonts w:hint="eastAsia"/>
                <w:szCs w:val="21"/>
              </w:rPr>
              <w:t>C15</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本方渠道代码</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本方渠道简称</w:t>
            </w:r>
          </w:p>
        </w:tc>
        <w:tc>
          <w:tcPr>
            <w:tcW w:w="639" w:type="pct"/>
          </w:tcPr>
          <w:p w:rsidR="00AC6DD4" w:rsidRPr="00F61269"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本方渠道英文简称</w:t>
            </w:r>
          </w:p>
        </w:tc>
        <w:tc>
          <w:tcPr>
            <w:tcW w:w="639" w:type="pct"/>
          </w:tcPr>
          <w:p w:rsidR="00AC6DD4" w:rsidRPr="009D36D6"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对手方角色</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B94F15" w:rsidRDefault="00AC6DD4" w:rsidP="00DC74B1">
            <w:pPr>
              <w:pStyle w:val="a9"/>
              <w:numPr>
                <w:ilvl w:val="0"/>
                <w:numId w:val="48"/>
              </w:numPr>
              <w:ind w:firstLineChars="0"/>
              <w:rPr>
                <w:szCs w:val="21"/>
              </w:rPr>
            </w:pPr>
            <w:r w:rsidRPr="00B94F15">
              <w:rPr>
                <w:rFonts w:hint="eastAsia"/>
                <w:szCs w:val="21"/>
              </w:rPr>
              <w:t>Maker</w:t>
            </w:r>
          </w:p>
          <w:p w:rsidR="00AC6DD4" w:rsidRPr="00B94F15" w:rsidRDefault="00AC6DD4" w:rsidP="00DC74B1">
            <w:pPr>
              <w:pStyle w:val="a9"/>
              <w:numPr>
                <w:ilvl w:val="0"/>
                <w:numId w:val="48"/>
              </w:numPr>
              <w:ind w:firstLineChars="0"/>
              <w:rPr>
                <w:szCs w:val="21"/>
              </w:rPr>
            </w:pPr>
            <w:r w:rsidRPr="00B94F15">
              <w:rPr>
                <w:rFonts w:hint="eastAsia"/>
                <w:szCs w:val="21"/>
              </w:rPr>
              <w:t>Taker</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对手方会员代码</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对手方会员简称</w:t>
            </w:r>
          </w:p>
        </w:tc>
        <w:tc>
          <w:tcPr>
            <w:tcW w:w="639" w:type="pct"/>
          </w:tcPr>
          <w:p w:rsidR="00AC6DD4" w:rsidRPr="00F61269"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对手方会员英文简称</w:t>
            </w:r>
          </w:p>
        </w:tc>
        <w:tc>
          <w:tcPr>
            <w:tcW w:w="639" w:type="pct"/>
          </w:tcPr>
          <w:p w:rsidR="00AC6DD4" w:rsidRPr="009D36D6"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对手方会员席位代码</w:t>
            </w:r>
          </w:p>
        </w:tc>
        <w:tc>
          <w:tcPr>
            <w:tcW w:w="639" w:type="pct"/>
          </w:tcPr>
          <w:p w:rsidR="00AC6DD4" w:rsidRPr="00F61269" w:rsidRDefault="00AC6DD4" w:rsidP="006B52E4">
            <w:pPr>
              <w:ind w:firstLineChars="0" w:firstLine="0"/>
              <w:rPr>
                <w:szCs w:val="21"/>
              </w:rPr>
            </w:pPr>
            <w:r>
              <w:rPr>
                <w:rFonts w:hint="eastAsia"/>
                <w:szCs w:val="21"/>
              </w:rPr>
              <w:t>C6</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对手方会员席位简称</w:t>
            </w:r>
          </w:p>
        </w:tc>
        <w:tc>
          <w:tcPr>
            <w:tcW w:w="639" w:type="pct"/>
          </w:tcPr>
          <w:p w:rsidR="00AC6DD4" w:rsidRPr="00F61269"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对手方会员席位英文简称</w:t>
            </w:r>
          </w:p>
        </w:tc>
        <w:tc>
          <w:tcPr>
            <w:tcW w:w="639" w:type="pct"/>
          </w:tcPr>
          <w:p w:rsidR="00AC6DD4" w:rsidRPr="009D36D6"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对手方交易员代码</w:t>
            </w:r>
          </w:p>
        </w:tc>
        <w:tc>
          <w:tcPr>
            <w:tcW w:w="639" w:type="pct"/>
          </w:tcPr>
          <w:p w:rsidR="00AC6DD4" w:rsidRPr="00F61269" w:rsidRDefault="00AC6DD4" w:rsidP="006B52E4">
            <w:pPr>
              <w:ind w:firstLineChars="0" w:firstLine="0"/>
              <w:rPr>
                <w:szCs w:val="21"/>
              </w:rPr>
            </w:pPr>
            <w:r>
              <w:rPr>
                <w:rFonts w:hint="eastAsia"/>
                <w:szCs w:val="21"/>
              </w:rPr>
              <w:t>C15</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对手方交易员名称</w:t>
            </w:r>
          </w:p>
        </w:tc>
        <w:tc>
          <w:tcPr>
            <w:tcW w:w="639" w:type="pct"/>
          </w:tcPr>
          <w:p w:rsidR="00AC6DD4" w:rsidRPr="00F61269"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对手方客户代码</w:t>
            </w:r>
          </w:p>
        </w:tc>
        <w:tc>
          <w:tcPr>
            <w:tcW w:w="639" w:type="pct"/>
          </w:tcPr>
          <w:p w:rsidR="00AC6DD4" w:rsidRPr="00F61269" w:rsidRDefault="00AC6DD4" w:rsidP="006B52E4">
            <w:pPr>
              <w:ind w:firstLineChars="0" w:firstLine="0"/>
              <w:rPr>
                <w:szCs w:val="21"/>
              </w:rPr>
            </w:pPr>
            <w:r>
              <w:rPr>
                <w:rFonts w:hint="eastAsia"/>
                <w:szCs w:val="21"/>
              </w:rPr>
              <w:t>C10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对手方客户简称</w:t>
            </w:r>
          </w:p>
        </w:tc>
        <w:tc>
          <w:tcPr>
            <w:tcW w:w="639" w:type="pct"/>
          </w:tcPr>
          <w:p w:rsidR="00AC6DD4" w:rsidRPr="00F61269"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对手方客户英文简称</w:t>
            </w:r>
          </w:p>
        </w:tc>
        <w:tc>
          <w:tcPr>
            <w:tcW w:w="639" w:type="pct"/>
          </w:tcPr>
          <w:p w:rsidR="00AC6DD4" w:rsidRPr="009D36D6"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对手方经纪机构代码</w:t>
            </w:r>
          </w:p>
        </w:tc>
        <w:tc>
          <w:tcPr>
            <w:tcW w:w="639" w:type="pct"/>
          </w:tcPr>
          <w:p w:rsidR="00AC6DD4" w:rsidRPr="00F61269" w:rsidRDefault="00AC6DD4" w:rsidP="006B52E4">
            <w:pPr>
              <w:ind w:firstLineChars="0" w:firstLine="0"/>
              <w:rPr>
                <w:szCs w:val="21"/>
              </w:rPr>
            </w:pPr>
            <w:r>
              <w:rPr>
                <w:rFonts w:hint="eastAsia"/>
                <w:szCs w:val="21"/>
              </w:rPr>
              <w:t>C10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对手方经纪机构简称</w:t>
            </w:r>
          </w:p>
        </w:tc>
        <w:tc>
          <w:tcPr>
            <w:tcW w:w="639" w:type="pct"/>
          </w:tcPr>
          <w:p w:rsidR="00AC6DD4" w:rsidRPr="00F61269"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对手方经纪机构英文简称</w:t>
            </w:r>
          </w:p>
        </w:tc>
        <w:tc>
          <w:tcPr>
            <w:tcW w:w="639" w:type="pct"/>
          </w:tcPr>
          <w:p w:rsidR="00AC6DD4" w:rsidRPr="009D36D6"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对手方经纪机构用户</w:t>
            </w:r>
          </w:p>
        </w:tc>
        <w:tc>
          <w:tcPr>
            <w:tcW w:w="639" w:type="pct"/>
          </w:tcPr>
          <w:p w:rsidR="00AC6DD4" w:rsidRPr="009D36D6" w:rsidRDefault="00AC6DD4" w:rsidP="006B52E4">
            <w:pPr>
              <w:ind w:firstLineChars="0" w:firstLine="0"/>
              <w:rPr>
                <w:szCs w:val="21"/>
              </w:rPr>
            </w:pPr>
            <w:r>
              <w:rPr>
                <w:rFonts w:hint="eastAsia"/>
                <w:szCs w:val="21"/>
              </w:rPr>
              <w:t>C15</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w:t>
            </w:r>
            <w:proofErr w:type="gramStart"/>
            <w:r w:rsidRPr="00F61269">
              <w:rPr>
                <w:rFonts w:hint="eastAsia"/>
                <w:szCs w:val="21"/>
              </w:rPr>
              <w:t>方渠道</w:t>
            </w:r>
            <w:proofErr w:type="gramEnd"/>
            <w:r w:rsidRPr="00F61269">
              <w:rPr>
                <w:rFonts w:hint="eastAsia"/>
                <w:szCs w:val="21"/>
              </w:rPr>
              <w:t>代码</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w:t>
            </w:r>
            <w:proofErr w:type="gramStart"/>
            <w:r w:rsidRPr="00F61269">
              <w:rPr>
                <w:rFonts w:hint="eastAsia"/>
                <w:szCs w:val="21"/>
              </w:rPr>
              <w:t>方渠道</w:t>
            </w:r>
            <w:proofErr w:type="gramEnd"/>
            <w:r w:rsidRPr="00F61269">
              <w:rPr>
                <w:rFonts w:hint="eastAsia"/>
                <w:szCs w:val="21"/>
              </w:rPr>
              <w:t>简称</w:t>
            </w:r>
          </w:p>
        </w:tc>
        <w:tc>
          <w:tcPr>
            <w:tcW w:w="639" w:type="pct"/>
          </w:tcPr>
          <w:p w:rsidR="00AC6DD4" w:rsidRPr="00F61269"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对手</w:t>
            </w:r>
            <w:proofErr w:type="gramStart"/>
            <w:r w:rsidRPr="00F61269">
              <w:rPr>
                <w:rFonts w:hint="eastAsia"/>
                <w:szCs w:val="21"/>
              </w:rPr>
              <w:t>方渠道</w:t>
            </w:r>
            <w:proofErr w:type="gramEnd"/>
            <w:r w:rsidRPr="00F61269">
              <w:rPr>
                <w:rFonts w:hint="eastAsia"/>
                <w:szCs w:val="21"/>
              </w:rPr>
              <w:t>英文简称</w:t>
            </w:r>
          </w:p>
        </w:tc>
        <w:tc>
          <w:tcPr>
            <w:tcW w:w="639" w:type="pct"/>
          </w:tcPr>
          <w:p w:rsidR="00AC6DD4" w:rsidRPr="009D36D6" w:rsidRDefault="00AC6DD4" w:rsidP="006B52E4">
            <w:pPr>
              <w:ind w:firstLineChars="0" w:firstLine="0"/>
              <w:rPr>
                <w:szCs w:val="21"/>
              </w:rPr>
            </w:pPr>
            <w:r>
              <w:rPr>
                <w:rFonts w:hint="eastAsia"/>
                <w:szCs w:val="21"/>
              </w:rPr>
              <w:t>C30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合约代码</w:t>
            </w:r>
          </w:p>
        </w:tc>
        <w:tc>
          <w:tcPr>
            <w:tcW w:w="639" w:type="pct"/>
          </w:tcPr>
          <w:p w:rsidR="00AC6DD4" w:rsidRPr="00F61269" w:rsidRDefault="00AC6DD4" w:rsidP="006B52E4">
            <w:pPr>
              <w:ind w:firstLineChars="0" w:firstLine="0"/>
              <w:rPr>
                <w:szCs w:val="21"/>
              </w:rPr>
            </w:pPr>
            <w:r>
              <w:rPr>
                <w:rFonts w:hint="eastAsia"/>
                <w:szCs w:val="21"/>
              </w:rPr>
              <w:t>C20</w:t>
            </w:r>
          </w:p>
        </w:tc>
        <w:tc>
          <w:tcPr>
            <w:tcW w:w="3168" w:type="pct"/>
            <w:vAlign w:val="center"/>
          </w:tcPr>
          <w:p w:rsidR="00AC6DD4" w:rsidRPr="009D36D6" w:rsidRDefault="00557083" w:rsidP="006B52E4">
            <w:pPr>
              <w:ind w:firstLineChars="0" w:firstLine="0"/>
              <w:rPr>
                <w:szCs w:val="21"/>
              </w:rPr>
            </w:pPr>
            <w:r>
              <w:rPr>
                <w:rFonts w:hint="eastAsia"/>
                <w:szCs w:val="21"/>
              </w:rPr>
              <w:t>最长</w:t>
            </w:r>
            <w:r>
              <w:rPr>
                <w:rFonts w:hint="eastAsia"/>
                <w:szCs w:val="21"/>
              </w:rPr>
              <w:t>8</w:t>
            </w:r>
            <w:r>
              <w:rPr>
                <w:rFonts w:hint="eastAsia"/>
                <w:szCs w:val="21"/>
              </w:rPr>
              <w:t>位字符</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交易</w:t>
            </w:r>
            <w:r w:rsidRPr="00F61269">
              <w:rPr>
                <w:rFonts w:hint="eastAsia"/>
                <w:szCs w:val="21"/>
              </w:rPr>
              <w:t>/</w:t>
            </w:r>
            <w:r w:rsidRPr="00F61269">
              <w:rPr>
                <w:rFonts w:hint="eastAsia"/>
                <w:szCs w:val="21"/>
              </w:rPr>
              <w:t>登记</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交易、登记</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交易类型</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即期、远期、掉期</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交易类别</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普通、行权</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相关成交单号</w:t>
            </w:r>
          </w:p>
        </w:tc>
        <w:tc>
          <w:tcPr>
            <w:tcW w:w="639" w:type="pct"/>
          </w:tcPr>
          <w:p w:rsidR="00AC6DD4" w:rsidRPr="00F61269" w:rsidRDefault="00AC6DD4" w:rsidP="006B52E4">
            <w:pPr>
              <w:ind w:firstLineChars="0" w:firstLine="0"/>
              <w:rPr>
                <w:szCs w:val="21"/>
              </w:rPr>
            </w:pPr>
            <w:r>
              <w:rPr>
                <w:rFonts w:hint="eastAsia"/>
                <w:szCs w:val="21"/>
              </w:rPr>
              <w:t>C20</w:t>
            </w:r>
          </w:p>
        </w:tc>
        <w:tc>
          <w:tcPr>
            <w:tcW w:w="3168" w:type="pct"/>
            <w:vAlign w:val="center"/>
          </w:tcPr>
          <w:p w:rsidR="00AC6DD4" w:rsidRPr="009D36D6" w:rsidRDefault="00AC6DD4" w:rsidP="006B52E4">
            <w:pPr>
              <w:ind w:firstLineChars="0" w:firstLine="0"/>
              <w:rPr>
                <w:szCs w:val="21"/>
              </w:rPr>
            </w:pPr>
            <w:r w:rsidRPr="00F61269">
              <w:rPr>
                <w:rFonts w:hint="eastAsia"/>
                <w:szCs w:val="21"/>
              </w:rPr>
              <w:t>用来记录行权的期权成交单号，或为未来其他业务备用</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交易单位</w:t>
            </w:r>
          </w:p>
        </w:tc>
        <w:tc>
          <w:tcPr>
            <w:tcW w:w="639" w:type="pct"/>
          </w:tcPr>
          <w:p w:rsidR="00AC6DD4" w:rsidRPr="009D36D6" w:rsidRDefault="00AC6DD4" w:rsidP="006B52E4">
            <w:pPr>
              <w:ind w:firstLineChars="0" w:firstLine="0"/>
              <w:rPr>
                <w:szCs w:val="21"/>
              </w:rPr>
            </w:pPr>
            <w:r>
              <w:rPr>
                <w:rFonts w:hint="eastAsia"/>
                <w:szCs w:val="21"/>
              </w:rPr>
              <w:t>N10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数量</w:t>
            </w:r>
          </w:p>
        </w:tc>
        <w:tc>
          <w:tcPr>
            <w:tcW w:w="639" w:type="pct"/>
          </w:tcPr>
          <w:p w:rsidR="00AC6DD4" w:rsidRPr="00F61269" w:rsidRDefault="00AC6DD4" w:rsidP="006B52E4">
            <w:pPr>
              <w:ind w:firstLineChars="0" w:firstLine="0"/>
              <w:rPr>
                <w:szCs w:val="21"/>
              </w:rPr>
            </w:pPr>
            <w:r>
              <w:rPr>
                <w:rFonts w:hint="eastAsia"/>
                <w:szCs w:val="21"/>
              </w:rPr>
              <w:t>N10</w:t>
            </w:r>
          </w:p>
        </w:tc>
        <w:tc>
          <w:tcPr>
            <w:tcW w:w="3168" w:type="pct"/>
            <w:vAlign w:val="center"/>
          </w:tcPr>
          <w:p w:rsidR="00AC6DD4" w:rsidRPr="009D36D6" w:rsidRDefault="00AC6DD4" w:rsidP="006B52E4">
            <w:pPr>
              <w:ind w:firstLineChars="0" w:firstLine="0"/>
              <w:rPr>
                <w:szCs w:val="21"/>
              </w:rPr>
            </w:pPr>
            <w:r w:rsidRPr="00F61269">
              <w:rPr>
                <w:rFonts w:hint="eastAsia"/>
                <w:szCs w:val="21"/>
              </w:rPr>
              <w:t>手</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重量（千克）</w:t>
            </w:r>
          </w:p>
        </w:tc>
        <w:tc>
          <w:tcPr>
            <w:tcW w:w="639" w:type="pct"/>
          </w:tcPr>
          <w:p w:rsidR="00AC6DD4" w:rsidRPr="00F61269" w:rsidRDefault="00AC6DD4" w:rsidP="006B52E4">
            <w:pPr>
              <w:ind w:firstLineChars="0" w:firstLine="0"/>
              <w:rPr>
                <w:szCs w:val="21"/>
              </w:rPr>
            </w:pPr>
            <w:r>
              <w:rPr>
                <w:rFonts w:hint="eastAsia"/>
                <w:szCs w:val="21"/>
              </w:rPr>
              <w:t>N</w:t>
            </w:r>
            <w:r w:rsidR="0027623E">
              <w:rPr>
                <w:rFonts w:hint="eastAsia"/>
                <w:szCs w:val="21"/>
              </w:rPr>
              <w:t>(12,6)</w:t>
            </w:r>
          </w:p>
        </w:tc>
        <w:tc>
          <w:tcPr>
            <w:tcW w:w="3168" w:type="pct"/>
            <w:vAlign w:val="center"/>
          </w:tcPr>
          <w:p w:rsidR="00AC6DD4" w:rsidRPr="009D36D6" w:rsidRDefault="00AC6DD4" w:rsidP="006B52E4">
            <w:pPr>
              <w:ind w:firstLineChars="0" w:firstLine="0"/>
              <w:rPr>
                <w:szCs w:val="21"/>
              </w:rPr>
            </w:pPr>
            <w:r w:rsidRPr="00F61269">
              <w:rPr>
                <w:rFonts w:hint="eastAsia"/>
                <w:szCs w:val="21"/>
              </w:rPr>
              <w:t>千克</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期限</w:t>
            </w:r>
          </w:p>
        </w:tc>
        <w:tc>
          <w:tcPr>
            <w:tcW w:w="639" w:type="pct"/>
          </w:tcPr>
          <w:p w:rsidR="00AC6DD4" w:rsidRPr="009D36D6" w:rsidRDefault="00AC6DD4" w:rsidP="006B52E4">
            <w:pPr>
              <w:ind w:firstLineChars="0" w:firstLine="0"/>
              <w:rPr>
                <w:szCs w:val="21"/>
              </w:rPr>
            </w:pPr>
            <w:r>
              <w:rPr>
                <w:rFonts w:hint="eastAsia"/>
                <w:szCs w:val="21"/>
              </w:rPr>
              <w:t>C10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远端期限</w:t>
            </w:r>
          </w:p>
        </w:tc>
        <w:tc>
          <w:tcPr>
            <w:tcW w:w="639" w:type="pct"/>
          </w:tcPr>
          <w:p w:rsidR="00AC6DD4" w:rsidRPr="009D36D6" w:rsidRDefault="00AC6DD4" w:rsidP="006B52E4">
            <w:pPr>
              <w:ind w:firstLineChars="0" w:firstLine="0"/>
              <w:rPr>
                <w:szCs w:val="21"/>
              </w:rPr>
            </w:pPr>
            <w:r>
              <w:rPr>
                <w:rFonts w:hint="eastAsia"/>
                <w:szCs w:val="21"/>
              </w:rPr>
              <w:t>C10</w:t>
            </w:r>
          </w:p>
        </w:tc>
        <w:tc>
          <w:tcPr>
            <w:tcW w:w="3168" w:type="pct"/>
            <w:vAlign w:val="center"/>
          </w:tcPr>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报价单位</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元</w:t>
            </w:r>
            <w:r w:rsidRPr="00F61269">
              <w:rPr>
                <w:rFonts w:hint="eastAsia"/>
                <w:szCs w:val="21"/>
              </w:rPr>
              <w:t>/</w:t>
            </w:r>
            <w:r w:rsidRPr="00F61269">
              <w:rPr>
                <w:rFonts w:hint="eastAsia"/>
                <w:szCs w:val="21"/>
              </w:rPr>
              <w:t>克、元</w:t>
            </w:r>
            <w:r w:rsidRPr="00F61269">
              <w:rPr>
                <w:rFonts w:hint="eastAsia"/>
                <w:szCs w:val="21"/>
              </w:rPr>
              <w:t>/</w:t>
            </w:r>
            <w:r w:rsidRPr="00F61269">
              <w:rPr>
                <w:rFonts w:hint="eastAsia"/>
                <w:szCs w:val="21"/>
              </w:rPr>
              <w:t>千克</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价格</w:t>
            </w:r>
          </w:p>
        </w:tc>
        <w:tc>
          <w:tcPr>
            <w:tcW w:w="639" w:type="pct"/>
          </w:tcPr>
          <w:p w:rsidR="00AC6DD4" w:rsidRPr="00F61269" w:rsidRDefault="00AC6DD4" w:rsidP="006B52E4">
            <w:pPr>
              <w:ind w:firstLineChars="0" w:firstLine="0"/>
              <w:rPr>
                <w:szCs w:val="21"/>
              </w:rPr>
            </w:pPr>
            <w:r w:rsidRPr="0058304C">
              <w:rPr>
                <w:szCs w:val="21"/>
              </w:rPr>
              <w:t>N(12,6)</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到期日</w:t>
            </w:r>
          </w:p>
        </w:tc>
        <w:tc>
          <w:tcPr>
            <w:tcW w:w="639" w:type="pct"/>
          </w:tcPr>
          <w:p w:rsidR="00AC6DD4" w:rsidRPr="00F61269" w:rsidRDefault="008D63E9" w:rsidP="006B52E4">
            <w:pPr>
              <w:ind w:firstLineChars="0" w:firstLine="0"/>
              <w:rPr>
                <w:szCs w:val="21"/>
              </w:rPr>
            </w:pPr>
            <w:r>
              <w:rPr>
                <w:szCs w:val="21"/>
              </w:rPr>
              <w:t>C8</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r w:rsidR="008D63E9">
              <w:rPr>
                <w:rFonts w:hint="eastAsia"/>
                <w:szCs w:val="21"/>
              </w:rPr>
              <w:t>YYYYMMDD</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实际到期日</w:t>
            </w:r>
          </w:p>
        </w:tc>
        <w:tc>
          <w:tcPr>
            <w:tcW w:w="639" w:type="pct"/>
          </w:tcPr>
          <w:p w:rsidR="00AC6DD4" w:rsidRPr="00F61269" w:rsidRDefault="00C91A33" w:rsidP="006B52E4">
            <w:pPr>
              <w:ind w:firstLineChars="0" w:firstLine="0"/>
              <w:rPr>
                <w:szCs w:val="21"/>
              </w:rPr>
            </w:pPr>
            <w:r>
              <w:rPr>
                <w:szCs w:val="21"/>
              </w:rPr>
              <w:t>C8</w:t>
            </w:r>
          </w:p>
        </w:tc>
        <w:tc>
          <w:tcPr>
            <w:tcW w:w="3168" w:type="pct"/>
            <w:vAlign w:val="center"/>
          </w:tcPr>
          <w:p w:rsidR="00AC6DD4" w:rsidRPr="009D36D6" w:rsidRDefault="00AC6DD4" w:rsidP="006B52E4">
            <w:pPr>
              <w:ind w:firstLineChars="0" w:firstLine="0"/>
              <w:rPr>
                <w:szCs w:val="21"/>
              </w:rPr>
            </w:pPr>
            <w:r w:rsidRPr="00F61269">
              <w:rPr>
                <w:rFonts w:hint="eastAsia"/>
                <w:szCs w:val="21"/>
              </w:rPr>
              <w:t>即期、远期和掉期近端清算成功后填写当日日期</w:t>
            </w:r>
            <w:r w:rsidR="00C91A33">
              <w:rPr>
                <w:rFonts w:hint="eastAsia"/>
                <w:szCs w:val="21"/>
              </w:rPr>
              <w:t>,</w:t>
            </w:r>
            <w:r w:rsidR="00C91A33">
              <w:rPr>
                <w:rFonts w:hint="eastAsia"/>
                <w:szCs w:val="21"/>
              </w:rPr>
              <w:t>格</w:t>
            </w:r>
            <w:r w:rsidR="00C91A33">
              <w:rPr>
                <w:szCs w:val="21"/>
              </w:rPr>
              <w:t>式为：</w:t>
            </w:r>
            <w:r w:rsidR="00C91A33">
              <w:rPr>
                <w:rFonts w:hint="eastAsia"/>
                <w:szCs w:val="21"/>
              </w:rPr>
              <w:t>YYYYMMDD</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远端价格</w:t>
            </w:r>
          </w:p>
        </w:tc>
        <w:tc>
          <w:tcPr>
            <w:tcW w:w="639" w:type="pct"/>
          </w:tcPr>
          <w:p w:rsidR="00AC6DD4" w:rsidRPr="00F61269" w:rsidRDefault="00AC6DD4" w:rsidP="006B52E4">
            <w:pPr>
              <w:ind w:firstLineChars="0" w:firstLine="0"/>
              <w:rPr>
                <w:szCs w:val="21"/>
              </w:rPr>
            </w:pPr>
            <w:r w:rsidRPr="0058304C">
              <w:rPr>
                <w:szCs w:val="21"/>
              </w:rPr>
              <w:t>N(12,6)</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远端到期日</w:t>
            </w:r>
          </w:p>
        </w:tc>
        <w:tc>
          <w:tcPr>
            <w:tcW w:w="639" w:type="pct"/>
          </w:tcPr>
          <w:p w:rsidR="00AC6DD4" w:rsidRPr="00F61269" w:rsidRDefault="008D63E9" w:rsidP="006B52E4">
            <w:pPr>
              <w:ind w:firstLineChars="0" w:firstLine="0"/>
              <w:rPr>
                <w:szCs w:val="21"/>
              </w:rPr>
            </w:pPr>
            <w:r>
              <w:rPr>
                <w:szCs w:val="21"/>
              </w:rPr>
              <w:t>C8</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r w:rsidR="008D63E9">
              <w:rPr>
                <w:rFonts w:hint="eastAsia"/>
                <w:szCs w:val="21"/>
              </w:rPr>
              <w:t>YYYYMMDD</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实际远端到期日</w:t>
            </w:r>
          </w:p>
        </w:tc>
        <w:tc>
          <w:tcPr>
            <w:tcW w:w="639" w:type="pct"/>
          </w:tcPr>
          <w:p w:rsidR="00AC6DD4" w:rsidRPr="00F61269" w:rsidRDefault="008D63E9" w:rsidP="006B52E4">
            <w:pPr>
              <w:ind w:firstLineChars="0" w:firstLine="0"/>
              <w:rPr>
                <w:szCs w:val="21"/>
              </w:rPr>
            </w:pPr>
            <w:r>
              <w:rPr>
                <w:szCs w:val="21"/>
              </w:rPr>
              <w:t>C8</w:t>
            </w:r>
          </w:p>
        </w:tc>
        <w:tc>
          <w:tcPr>
            <w:tcW w:w="3168" w:type="pct"/>
            <w:vAlign w:val="center"/>
          </w:tcPr>
          <w:p w:rsidR="00AC6DD4" w:rsidRPr="009D36D6" w:rsidRDefault="00AC6DD4" w:rsidP="006B52E4">
            <w:pPr>
              <w:ind w:firstLineChars="0" w:firstLine="0"/>
              <w:rPr>
                <w:szCs w:val="21"/>
              </w:rPr>
            </w:pPr>
            <w:r w:rsidRPr="00F61269">
              <w:rPr>
                <w:rFonts w:hint="eastAsia"/>
                <w:szCs w:val="21"/>
              </w:rPr>
              <w:t>掉期远端清算成功后填写当日日期</w:t>
            </w:r>
            <w:r w:rsidR="008D63E9">
              <w:rPr>
                <w:rFonts w:hint="eastAsia"/>
                <w:szCs w:val="21"/>
              </w:rPr>
              <w:t>,</w:t>
            </w:r>
            <w:r w:rsidR="008D63E9">
              <w:rPr>
                <w:rFonts w:hint="eastAsia"/>
                <w:szCs w:val="21"/>
              </w:rPr>
              <w:t>格式</w:t>
            </w:r>
            <w:r w:rsidR="008D63E9">
              <w:rPr>
                <w:szCs w:val="21"/>
              </w:rPr>
              <w:t>为：</w:t>
            </w:r>
            <w:r w:rsidR="008D63E9">
              <w:rPr>
                <w:rFonts w:hint="eastAsia"/>
                <w:szCs w:val="21"/>
              </w:rPr>
              <w:t>YYYYMMDD</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结算方式</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实物交割、现金结算</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是否交易所清算资金</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是、否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参考价格类型</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0B0F49" w:rsidRDefault="000B0F49" w:rsidP="008E0C55">
            <w:pPr>
              <w:ind w:firstLineChars="183" w:firstLine="439"/>
              <w:rPr>
                <w:rFonts w:ascii="宋体" w:eastAsia="宋体" w:hAnsi="宋体" w:cs="Times New Roman"/>
                <w:color w:val="000000"/>
                <w:kern w:val="0"/>
                <w:szCs w:val="20"/>
              </w:rPr>
            </w:pPr>
            <w:r>
              <w:rPr>
                <w:rFonts w:hint="eastAsia"/>
              </w:rPr>
              <w:t>1-</w:t>
            </w:r>
            <w:r>
              <w:rPr>
                <w:rFonts w:hint="eastAsia"/>
              </w:rPr>
              <w:tab/>
            </w:r>
            <w:r>
              <w:rPr>
                <w:rFonts w:hint="eastAsia"/>
              </w:rPr>
              <w:t>开盘价</w:t>
            </w:r>
          </w:p>
          <w:p w:rsidR="000B0F49" w:rsidRDefault="000B0F49" w:rsidP="000B0F49">
            <w:pPr>
              <w:ind w:firstLine="480"/>
            </w:pPr>
            <w:r>
              <w:rPr>
                <w:rFonts w:hint="eastAsia"/>
              </w:rPr>
              <w:t>2-</w:t>
            </w:r>
            <w:r>
              <w:rPr>
                <w:rFonts w:hint="eastAsia"/>
              </w:rPr>
              <w:tab/>
            </w:r>
            <w:r>
              <w:rPr>
                <w:rFonts w:hint="eastAsia"/>
              </w:rPr>
              <w:t>收盘价</w:t>
            </w:r>
          </w:p>
          <w:p w:rsidR="000B0F49" w:rsidRDefault="000B0F49" w:rsidP="000B0F49">
            <w:pPr>
              <w:ind w:firstLine="480"/>
            </w:pPr>
            <w:r>
              <w:rPr>
                <w:rFonts w:hint="eastAsia"/>
              </w:rPr>
              <w:t>3-</w:t>
            </w:r>
            <w:r>
              <w:rPr>
                <w:rFonts w:hint="eastAsia"/>
              </w:rPr>
              <w:tab/>
            </w:r>
            <w:ins w:id="262" w:author="罗莎" w:date="2016-09-14T10:12:00Z">
              <w:r w:rsidR="00D31F89">
                <w:rPr>
                  <w:rFonts w:hint="eastAsia"/>
                </w:rPr>
                <w:t>加权平均价</w:t>
              </w:r>
            </w:ins>
            <w:del w:id="263" w:author="罗莎" w:date="2016-09-14T10:12:00Z">
              <w:r w:rsidDel="00D31F89">
                <w:rPr>
                  <w:rFonts w:hint="eastAsia"/>
                </w:rPr>
                <w:delText>结算价</w:delText>
              </w:r>
            </w:del>
          </w:p>
          <w:p w:rsidR="000B0F49" w:rsidRDefault="000B0F49" w:rsidP="000B0F49">
            <w:pPr>
              <w:ind w:firstLine="480"/>
            </w:pPr>
            <w:r>
              <w:rPr>
                <w:rFonts w:hint="eastAsia"/>
              </w:rPr>
              <w:t>4-</w:t>
            </w:r>
            <w:r>
              <w:rPr>
                <w:rFonts w:hint="eastAsia"/>
              </w:rPr>
              <w:tab/>
            </w:r>
            <w:ins w:id="264" w:author="罗莎" w:date="2016-09-14T10:12:00Z">
              <w:r w:rsidR="00D31F89">
                <w:rPr>
                  <w:rFonts w:hint="eastAsia"/>
                </w:rPr>
                <w:t>黄金现货</w:t>
              </w:r>
              <w:r w:rsidR="00D31F89">
                <w:rPr>
                  <w:rFonts w:hint="eastAsia"/>
                </w:rPr>
                <w:t>(</w:t>
              </w:r>
              <w:r w:rsidR="00D31F89">
                <w:rPr>
                  <w:rFonts w:hint="eastAsia"/>
                </w:rPr>
                <w:t>上午</w:t>
              </w:r>
              <w:r w:rsidR="00D31F89">
                <w:rPr>
                  <w:rFonts w:hint="eastAsia"/>
                </w:rPr>
                <w:t>)</w:t>
              </w:r>
            </w:ins>
            <w:r>
              <w:rPr>
                <w:rFonts w:hint="eastAsia"/>
              </w:rPr>
              <w:t>基准价</w:t>
            </w:r>
            <w:del w:id="265" w:author="罗莎" w:date="2016-09-14T10:12:00Z">
              <w:r w:rsidDel="00D31F89">
                <w:rPr>
                  <w:rFonts w:hint="eastAsia"/>
                </w:rPr>
                <w:delText>(</w:delText>
              </w:r>
              <w:r w:rsidDel="00D31F89">
                <w:rPr>
                  <w:rFonts w:hint="eastAsia"/>
                </w:rPr>
                <w:delText>上午</w:delText>
              </w:r>
              <w:r w:rsidDel="00D31F89">
                <w:rPr>
                  <w:rFonts w:hint="eastAsia"/>
                </w:rPr>
                <w:delText>)</w:delText>
              </w:r>
            </w:del>
          </w:p>
          <w:p w:rsidR="000B0F49" w:rsidRDefault="000B0F49" w:rsidP="000B0F49">
            <w:pPr>
              <w:ind w:firstLine="480"/>
            </w:pPr>
            <w:r>
              <w:rPr>
                <w:rFonts w:hint="eastAsia"/>
              </w:rPr>
              <w:t>5-</w:t>
            </w:r>
            <w:r>
              <w:rPr>
                <w:rFonts w:hint="eastAsia"/>
              </w:rPr>
              <w:tab/>
            </w:r>
            <w:ins w:id="266" w:author="罗莎" w:date="2016-09-14T10:12:00Z">
              <w:r w:rsidR="00D31F89">
                <w:rPr>
                  <w:rFonts w:hint="eastAsia"/>
                </w:rPr>
                <w:t>黄金现货</w:t>
              </w:r>
              <w:r w:rsidR="00D31F89">
                <w:rPr>
                  <w:rFonts w:hint="eastAsia"/>
                </w:rPr>
                <w:t>(</w:t>
              </w:r>
              <w:r w:rsidR="00D31F89">
                <w:rPr>
                  <w:rFonts w:hint="eastAsia"/>
                </w:rPr>
                <w:t>下午</w:t>
              </w:r>
              <w:r w:rsidR="00D31F89">
                <w:rPr>
                  <w:rFonts w:hint="eastAsia"/>
                </w:rPr>
                <w:t>)</w:t>
              </w:r>
            </w:ins>
            <w:r>
              <w:rPr>
                <w:rFonts w:hint="eastAsia"/>
              </w:rPr>
              <w:t>基准价</w:t>
            </w:r>
            <w:del w:id="267" w:author="罗莎" w:date="2016-09-14T10:12:00Z">
              <w:r w:rsidDel="00D31F89">
                <w:rPr>
                  <w:rFonts w:hint="eastAsia"/>
                </w:rPr>
                <w:delText>(</w:delText>
              </w:r>
              <w:r w:rsidDel="00D31F89">
                <w:rPr>
                  <w:rFonts w:hint="eastAsia"/>
                </w:rPr>
                <w:delText>下午</w:delText>
              </w:r>
              <w:r w:rsidDel="00D31F89">
                <w:rPr>
                  <w:rFonts w:hint="eastAsia"/>
                </w:rPr>
                <w:delText>)</w:delText>
              </w:r>
            </w:del>
          </w:p>
          <w:p w:rsidR="000B0F49" w:rsidRDefault="000B0F49" w:rsidP="000B0F49">
            <w:pPr>
              <w:ind w:firstLine="480"/>
            </w:pPr>
            <w:r>
              <w:rPr>
                <w:rFonts w:hint="eastAsia"/>
              </w:rPr>
              <w:t>6-</w:t>
            </w:r>
            <w:r>
              <w:rPr>
                <w:rFonts w:hint="eastAsia"/>
              </w:rPr>
              <w:tab/>
            </w:r>
            <w:ins w:id="268" w:author="罗莎" w:date="2016-09-14T10:13:00Z">
              <w:r w:rsidR="00D31F89">
                <w:rPr>
                  <w:rFonts w:hint="eastAsia"/>
                </w:rPr>
                <w:t>黄金现货</w:t>
              </w:r>
              <w:r w:rsidR="00D31F89">
                <w:rPr>
                  <w:rFonts w:hint="eastAsia"/>
                </w:rPr>
                <w:t>(</w:t>
              </w:r>
              <w:r w:rsidR="00D31F89">
                <w:rPr>
                  <w:rFonts w:hint="eastAsia"/>
                </w:rPr>
                <w:t>夜市</w:t>
              </w:r>
              <w:r w:rsidR="00D31F89">
                <w:rPr>
                  <w:rFonts w:hint="eastAsia"/>
                </w:rPr>
                <w:t>)</w:t>
              </w:r>
            </w:ins>
            <w:r>
              <w:rPr>
                <w:rFonts w:hint="eastAsia"/>
              </w:rPr>
              <w:t>基准价</w:t>
            </w:r>
            <w:del w:id="269" w:author="罗莎" w:date="2016-09-14T10:13:00Z">
              <w:r w:rsidDel="00D31F89">
                <w:rPr>
                  <w:rFonts w:hint="eastAsia"/>
                </w:rPr>
                <w:delText>(</w:delText>
              </w:r>
              <w:r w:rsidDel="00D31F89">
                <w:rPr>
                  <w:rFonts w:hint="eastAsia"/>
                </w:rPr>
                <w:delText>夜市</w:delText>
              </w:r>
              <w:r w:rsidDel="00D31F89">
                <w:rPr>
                  <w:rFonts w:hint="eastAsia"/>
                </w:rPr>
                <w:delText>)</w:delText>
              </w:r>
            </w:del>
          </w:p>
          <w:p w:rsidR="000B0F49" w:rsidRDefault="00D31F89" w:rsidP="000B0F49">
            <w:pPr>
              <w:ind w:firstLine="480"/>
            </w:pPr>
            <w:ins w:id="270" w:author="罗莎" w:date="2016-09-14T10:13:00Z">
              <w:r>
                <w:t>b</w:t>
              </w:r>
            </w:ins>
            <w:del w:id="271" w:author="罗莎" w:date="2016-09-14T10:13:00Z">
              <w:r w:rsidR="000B0F49" w:rsidDel="00D31F89">
                <w:rPr>
                  <w:rFonts w:hint="eastAsia"/>
                </w:rPr>
                <w:delText>a</w:delText>
              </w:r>
            </w:del>
            <w:r w:rsidR="000B0F49">
              <w:rPr>
                <w:rFonts w:hint="eastAsia"/>
              </w:rPr>
              <w:t>-</w:t>
            </w:r>
            <w:r w:rsidR="000B0F49">
              <w:rPr>
                <w:rFonts w:hint="eastAsia"/>
              </w:rPr>
              <w:tab/>
            </w:r>
            <w:r w:rsidR="000B0F49">
              <w:rPr>
                <w:rFonts w:hint="eastAsia"/>
              </w:rPr>
              <w:t>上海金</w:t>
            </w:r>
            <w:proofErr w:type="gramStart"/>
            <w:r w:rsidR="000B0F49">
              <w:rPr>
                <w:rFonts w:hint="eastAsia"/>
              </w:rPr>
              <w:t>基准价</w:t>
            </w:r>
            <w:ins w:id="272" w:author="罗莎" w:date="2016-09-21T15:52:00Z">
              <w:r w:rsidR="00D23F29">
                <w:rPr>
                  <w:rFonts w:hint="eastAsia"/>
                </w:rPr>
                <w:t>早盘价</w:t>
              </w:r>
            </w:ins>
            <w:proofErr w:type="gramEnd"/>
            <w:del w:id="273" w:author="罗莎" w:date="2016-09-21T15:52:00Z">
              <w:r w:rsidR="000B0F49" w:rsidDel="00D23F29">
                <w:rPr>
                  <w:rFonts w:hint="eastAsia"/>
                </w:rPr>
                <w:delText>(</w:delText>
              </w:r>
            </w:del>
            <w:del w:id="274" w:author="罗莎" w:date="2016-09-14T10:13:00Z">
              <w:r w:rsidR="000B0F49" w:rsidDel="00D31F89">
                <w:rPr>
                  <w:rFonts w:hint="eastAsia"/>
                </w:rPr>
                <w:delText>早盘</w:delText>
              </w:r>
            </w:del>
            <w:del w:id="275" w:author="罗莎" w:date="2016-09-21T15:52:00Z">
              <w:r w:rsidR="000B0F49" w:rsidDel="00D23F29">
                <w:rPr>
                  <w:rFonts w:hint="eastAsia"/>
                </w:rPr>
                <w:delText>)</w:delText>
              </w:r>
            </w:del>
          </w:p>
          <w:p w:rsidR="000B0F49" w:rsidRDefault="000B0F49" w:rsidP="000B0F49">
            <w:pPr>
              <w:ind w:firstLine="480"/>
            </w:pPr>
            <w:r>
              <w:rPr>
                <w:rFonts w:hint="eastAsia"/>
              </w:rPr>
              <w:t>c-</w:t>
            </w:r>
            <w:r>
              <w:rPr>
                <w:rFonts w:hint="eastAsia"/>
              </w:rPr>
              <w:tab/>
            </w:r>
            <w:r>
              <w:rPr>
                <w:rFonts w:hint="eastAsia"/>
              </w:rPr>
              <w:t>上海金基准价</w:t>
            </w:r>
            <w:del w:id="276" w:author="罗莎" w:date="2016-09-21T15:52:00Z">
              <w:r w:rsidDel="00D23F29">
                <w:rPr>
                  <w:rFonts w:hint="eastAsia"/>
                </w:rPr>
                <w:delText>(</w:delText>
              </w:r>
            </w:del>
            <w:ins w:id="277" w:author="罗莎" w:date="2016-09-21T15:52:00Z">
              <w:r w:rsidR="00D23F29">
                <w:rPr>
                  <w:rFonts w:hint="eastAsia"/>
                </w:rPr>
                <w:t>午盘价</w:t>
              </w:r>
            </w:ins>
            <w:del w:id="278" w:author="罗莎" w:date="2016-09-14T10:13:00Z">
              <w:r w:rsidDel="00D31F89">
                <w:rPr>
                  <w:rFonts w:hint="eastAsia"/>
                </w:rPr>
                <w:delText>午盘</w:delText>
              </w:r>
            </w:del>
            <w:del w:id="279" w:author="罗莎" w:date="2016-09-21T15:52:00Z">
              <w:r w:rsidDel="00D23F29">
                <w:rPr>
                  <w:rFonts w:hint="eastAsia"/>
                </w:rPr>
                <w:delText>)</w:delText>
              </w:r>
            </w:del>
          </w:p>
          <w:p w:rsidR="000B0F49" w:rsidRDefault="00D31F89" w:rsidP="000B0F49">
            <w:pPr>
              <w:ind w:firstLine="480"/>
            </w:pPr>
            <w:ins w:id="280" w:author="罗莎" w:date="2016-09-14T10:13:00Z">
              <w:r>
                <w:t>a</w:t>
              </w:r>
            </w:ins>
            <w:del w:id="281" w:author="罗莎" w:date="2016-09-14T10:13:00Z">
              <w:r w:rsidR="000B0F49" w:rsidDel="00D31F89">
                <w:rPr>
                  <w:rFonts w:hint="eastAsia"/>
                </w:rPr>
                <w:delText>b</w:delText>
              </w:r>
            </w:del>
            <w:r w:rsidR="000B0F49">
              <w:rPr>
                <w:rFonts w:hint="eastAsia"/>
              </w:rPr>
              <w:t>-</w:t>
            </w:r>
            <w:r w:rsidR="000B0F49">
              <w:rPr>
                <w:rFonts w:hint="eastAsia"/>
              </w:rPr>
              <w:tab/>
            </w:r>
            <w:r w:rsidR="000B0F49">
              <w:rPr>
                <w:rFonts w:hint="eastAsia"/>
              </w:rPr>
              <w:t>上海金基准价</w:t>
            </w:r>
            <w:proofErr w:type="gramStart"/>
            <w:ins w:id="282" w:author="罗莎" w:date="2016-09-21T15:53:00Z">
              <w:r w:rsidR="00D23F29">
                <w:rPr>
                  <w:rFonts w:hint="eastAsia"/>
                </w:rPr>
                <w:t>夜市价</w:t>
              </w:r>
            </w:ins>
            <w:proofErr w:type="gramEnd"/>
            <w:del w:id="283" w:author="罗莎" w:date="2016-09-21T15:53:00Z">
              <w:r w:rsidR="000B0F49" w:rsidDel="00D23F29">
                <w:rPr>
                  <w:rFonts w:hint="eastAsia"/>
                </w:rPr>
                <w:delText>(</w:delText>
              </w:r>
            </w:del>
            <w:del w:id="284" w:author="罗莎" w:date="2016-09-14T10:13:00Z">
              <w:r w:rsidR="000B0F49" w:rsidDel="00D31F89">
                <w:rPr>
                  <w:rFonts w:hint="eastAsia"/>
                </w:rPr>
                <w:delText>夜市</w:delText>
              </w:r>
            </w:del>
            <w:del w:id="285" w:author="罗莎" w:date="2016-09-21T15:53:00Z">
              <w:r w:rsidR="000B0F49" w:rsidDel="00D23F29">
                <w:rPr>
                  <w:rFonts w:hint="eastAsia"/>
                </w:rPr>
                <w:delText>)</w:delText>
              </w:r>
            </w:del>
          </w:p>
          <w:p w:rsidR="000B0F49" w:rsidRDefault="000B0F49" w:rsidP="000B0F49">
            <w:pPr>
              <w:ind w:firstLine="480"/>
            </w:pPr>
            <w:r>
              <w:rPr>
                <w:rFonts w:hint="eastAsia"/>
              </w:rPr>
              <w:t>X-</w:t>
            </w:r>
            <w:r>
              <w:rPr>
                <w:rFonts w:hint="eastAsia"/>
              </w:rPr>
              <w:tab/>
            </w:r>
            <w:r>
              <w:rPr>
                <w:rFonts w:hint="eastAsia"/>
              </w:rPr>
              <w:t>手工输入</w:t>
            </w:r>
          </w:p>
          <w:p w:rsidR="000B0F49" w:rsidRDefault="000B0F49" w:rsidP="000B0F49">
            <w:pPr>
              <w:ind w:firstLine="480"/>
            </w:pPr>
            <w:r>
              <w:rPr>
                <w:rFonts w:hint="eastAsia"/>
              </w:rPr>
              <w:t>Y-</w:t>
            </w:r>
            <w:r>
              <w:rPr>
                <w:rFonts w:hint="eastAsia"/>
              </w:rPr>
              <w:tab/>
            </w:r>
            <w:r>
              <w:rPr>
                <w:rFonts w:hint="eastAsia"/>
              </w:rPr>
              <w:t>其他价格</w:t>
            </w:r>
          </w:p>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参考价格日期</w:t>
            </w:r>
          </w:p>
        </w:tc>
        <w:tc>
          <w:tcPr>
            <w:tcW w:w="639" w:type="pct"/>
          </w:tcPr>
          <w:p w:rsidR="00AC6DD4" w:rsidRPr="00F61269" w:rsidRDefault="002067D1" w:rsidP="006B52E4">
            <w:pPr>
              <w:ind w:firstLineChars="0" w:firstLine="0"/>
              <w:rPr>
                <w:szCs w:val="21"/>
              </w:rPr>
            </w:pPr>
            <w:r>
              <w:rPr>
                <w:szCs w:val="21"/>
              </w:rPr>
              <w:t>C8</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r w:rsidR="002067D1">
              <w:rPr>
                <w:rFonts w:hint="eastAsia"/>
                <w:szCs w:val="21"/>
              </w:rPr>
              <w:t>YYYYMMDD</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参考价格调整项</w:t>
            </w:r>
          </w:p>
        </w:tc>
        <w:tc>
          <w:tcPr>
            <w:tcW w:w="639" w:type="pct"/>
          </w:tcPr>
          <w:p w:rsidR="00AC6DD4" w:rsidRPr="00F61269" w:rsidRDefault="00AC6DD4" w:rsidP="006B52E4">
            <w:pPr>
              <w:ind w:firstLineChars="0" w:firstLine="0"/>
              <w:rPr>
                <w:szCs w:val="21"/>
              </w:rPr>
            </w:pPr>
            <w:r w:rsidRPr="0058304C">
              <w:rPr>
                <w:szCs w:val="21"/>
              </w:rPr>
              <w:t>N(12,6)</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其他参考价格</w:t>
            </w:r>
            <w:r w:rsidR="00D47139">
              <w:rPr>
                <w:rFonts w:hint="eastAsia"/>
                <w:szCs w:val="21"/>
              </w:rPr>
              <w:t>说明</w:t>
            </w:r>
          </w:p>
        </w:tc>
        <w:tc>
          <w:tcPr>
            <w:tcW w:w="639" w:type="pct"/>
          </w:tcPr>
          <w:p w:rsidR="00AC6DD4" w:rsidRPr="00F61269" w:rsidRDefault="00AC6DD4" w:rsidP="006B52E4">
            <w:pPr>
              <w:ind w:firstLineChars="0" w:firstLine="0"/>
              <w:rPr>
                <w:szCs w:val="21"/>
              </w:rPr>
            </w:pPr>
            <w:r>
              <w:rPr>
                <w:rFonts w:hint="eastAsia"/>
                <w:szCs w:val="21"/>
              </w:rPr>
              <w:t>C50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参考价格</w:t>
            </w:r>
          </w:p>
        </w:tc>
        <w:tc>
          <w:tcPr>
            <w:tcW w:w="639" w:type="pct"/>
          </w:tcPr>
          <w:p w:rsidR="00AC6DD4" w:rsidRPr="00F61269" w:rsidRDefault="00AC6DD4" w:rsidP="006B52E4">
            <w:pPr>
              <w:ind w:firstLineChars="0" w:firstLine="0"/>
              <w:rPr>
                <w:szCs w:val="21"/>
              </w:rPr>
            </w:pPr>
            <w:r w:rsidRPr="0058304C">
              <w:rPr>
                <w:szCs w:val="21"/>
              </w:rPr>
              <w:t>N(12,6)</w:t>
            </w:r>
          </w:p>
        </w:tc>
        <w:tc>
          <w:tcPr>
            <w:tcW w:w="3168" w:type="pct"/>
            <w:vAlign w:val="center"/>
          </w:tcPr>
          <w:p w:rsidR="00AC6DD4" w:rsidRPr="009D36D6" w:rsidRDefault="00AC6DD4" w:rsidP="006B52E4">
            <w:pPr>
              <w:ind w:firstLineChars="0" w:firstLine="0"/>
              <w:rPr>
                <w:szCs w:val="21"/>
              </w:rPr>
            </w:pPr>
            <w:r w:rsidRPr="00F61269">
              <w:rPr>
                <w:rFonts w:hint="eastAsia"/>
                <w:szCs w:val="21"/>
              </w:rPr>
              <w:t>即期、远期和掉期近端清算后填写参考价格的值</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远端参考价格类型</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0B0F49" w:rsidRDefault="000B0F49" w:rsidP="008E0C55">
            <w:pPr>
              <w:ind w:firstLineChars="183" w:firstLine="439"/>
              <w:rPr>
                <w:rFonts w:ascii="宋体" w:eastAsia="宋体" w:hAnsi="宋体" w:cs="Times New Roman"/>
                <w:color w:val="000000"/>
                <w:kern w:val="0"/>
                <w:szCs w:val="20"/>
              </w:rPr>
            </w:pPr>
            <w:r>
              <w:rPr>
                <w:rFonts w:hint="eastAsia"/>
              </w:rPr>
              <w:t>1-</w:t>
            </w:r>
            <w:r>
              <w:rPr>
                <w:rFonts w:hint="eastAsia"/>
              </w:rPr>
              <w:tab/>
            </w:r>
            <w:r>
              <w:rPr>
                <w:rFonts w:hint="eastAsia"/>
              </w:rPr>
              <w:t>开盘价</w:t>
            </w:r>
          </w:p>
          <w:p w:rsidR="000B0F49" w:rsidRDefault="000B0F49" w:rsidP="000B0F49">
            <w:pPr>
              <w:ind w:firstLine="480"/>
            </w:pPr>
            <w:r>
              <w:rPr>
                <w:rFonts w:hint="eastAsia"/>
              </w:rPr>
              <w:t>2-</w:t>
            </w:r>
            <w:r>
              <w:rPr>
                <w:rFonts w:hint="eastAsia"/>
              </w:rPr>
              <w:tab/>
            </w:r>
            <w:r>
              <w:rPr>
                <w:rFonts w:hint="eastAsia"/>
              </w:rPr>
              <w:t>收盘价</w:t>
            </w:r>
          </w:p>
          <w:p w:rsidR="000B0F49" w:rsidRDefault="000B0F49" w:rsidP="000B0F49">
            <w:pPr>
              <w:ind w:firstLine="480"/>
            </w:pPr>
            <w:r>
              <w:rPr>
                <w:rFonts w:hint="eastAsia"/>
              </w:rPr>
              <w:t>3-</w:t>
            </w:r>
            <w:r>
              <w:rPr>
                <w:rFonts w:hint="eastAsia"/>
              </w:rPr>
              <w:tab/>
            </w:r>
            <w:ins w:id="286" w:author="罗莎" w:date="2016-09-14T10:02:00Z">
              <w:r w:rsidR="00430FC4">
                <w:rPr>
                  <w:rFonts w:hint="eastAsia"/>
                </w:rPr>
                <w:t>加权平均价</w:t>
              </w:r>
            </w:ins>
            <w:del w:id="287" w:author="罗莎" w:date="2016-09-14T10:02:00Z">
              <w:r w:rsidDel="00430FC4">
                <w:rPr>
                  <w:rFonts w:hint="eastAsia"/>
                </w:rPr>
                <w:delText>结算价</w:delText>
              </w:r>
            </w:del>
          </w:p>
          <w:p w:rsidR="000B0F49" w:rsidRDefault="000B0F49" w:rsidP="000B0F49">
            <w:pPr>
              <w:ind w:firstLine="480"/>
            </w:pPr>
            <w:r>
              <w:rPr>
                <w:rFonts w:hint="eastAsia"/>
              </w:rPr>
              <w:t>4-</w:t>
            </w:r>
            <w:r>
              <w:rPr>
                <w:rFonts w:hint="eastAsia"/>
              </w:rPr>
              <w:tab/>
            </w:r>
            <w:ins w:id="288" w:author="罗莎" w:date="2016-09-14T10:03:00Z">
              <w:r w:rsidR="00430FC4">
                <w:rPr>
                  <w:rFonts w:hint="eastAsia"/>
                </w:rPr>
                <w:t>黄金现货</w:t>
              </w:r>
              <w:r w:rsidR="00430FC4">
                <w:rPr>
                  <w:rFonts w:hint="eastAsia"/>
                </w:rPr>
                <w:t>(</w:t>
              </w:r>
              <w:r w:rsidR="00430FC4">
                <w:rPr>
                  <w:rFonts w:hint="eastAsia"/>
                </w:rPr>
                <w:t>上午</w:t>
              </w:r>
              <w:r w:rsidR="00430FC4">
                <w:rPr>
                  <w:rFonts w:hint="eastAsia"/>
                </w:rPr>
                <w:t>)</w:t>
              </w:r>
            </w:ins>
            <w:r>
              <w:rPr>
                <w:rFonts w:hint="eastAsia"/>
              </w:rPr>
              <w:t>基准价</w:t>
            </w:r>
            <w:del w:id="289" w:author="罗莎" w:date="2016-09-14T10:03:00Z">
              <w:r w:rsidDel="00430FC4">
                <w:rPr>
                  <w:rFonts w:hint="eastAsia"/>
                </w:rPr>
                <w:delText>(</w:delText>
              </w:r>
              <w:r w:rsidDel="00430FC4">
                <w:rPr>
                  <w:rFonts w:hint="eastAsia"/>
                </w:rPr>
                <w:delText>上午</w:delText>
              </w:r>
              <w:r w:rsidDel="00430FC4">
                <w:rPr>
                  <w:rFonts w:hint="eastAsia"/>
                </w:rPr>
                <w:delText>)</w:delText>
              </w:r>
            </w:del>
          </w:p>
          <w:p w:rsidR="000B0F49" w:rsidRDefault="000B0F49" w:rsidP="000B0F49">
            <w:pPr>
              <w:ind w:firstLine="480"/>
            </w:pPr>
            <w:r>
              <w:rPr>
                <w:rFonts w:hint="eastAsia"/>
              </w:rPr>
              <w:t>5-</w:t>
            </w:r>
            <w:r>
              <w:rPr>
                <w:rFonts w:hint="eastAsia"/>
              </w:rPr>
              <w:tab/>
            </w:r>
            <w:ins w:id="290" w:author="罗莎" w:date="2016-09-14T10:03:00Z">
              <w:r w:rsidR="00430FC4">
                <w:rPr>
                  <w:rFonts w:hint="eastAsia"/>
                </w:rPr>
                <w:t>黄金现货</w:t>
              </w:r>
              <w:r w:rsidR="00430FC4">
                <w:rPr>
                  <w:rFonts w:hint="eastAsia"/>
                </w:rPr>
                <w:t>(</w:t>
              </w:r>
              <w:r w:rsidR="00430FC4">
                <w:rPr>
                  <w:rFonts w:hint="eastAsia"/>
                </w:rPr>
                <w:t>下午</w:t>
              </w:r>
              <w:r w:rsidR="00430FC4">
                <w:rPr>
                  <w:rFonts w:hint="eastAsia"/>
                </w:rPr>
                <w:t>)</w:t>
              </w:r>
            </w:ins>
            <w:r>
              <w:rPr>
                <w:rFonts w:hint="eastAsia"/>
              </w:rPr>
              <w:t>基准价</w:t>
            </w:r>
            <w:del w:id="291" w:author="罗莎" w:date="2016-09-14T10:03:00Z">
              <w:r w:rsidDel="00430FC4">
                <w:rPr>
                  <w:rFonts w:hint="eastAsia"/>
                </w:rPr>
                <w:delText>(</w:delText>
              </w:r>
              <w:r w:rsidDel="00430FC4">
                <w:rPr>
                  <w:rFonts w:hint="eastAsia"/>
                </w:rPr>
                <w:delText>下午</w:delText>
              </w:r>
              <w:r w:rsidDel="00430FC4">
                <w:rPr>
                  <w:rFonts w:hint="eastAsia"/>
                </w:rPr>
                <w:delText>)</w:delText>
              </w:r>
            </w:del>
          </w:p>
          <w:p w:rsidR="000B0F49" w:rsidRDefault="000B0F49" w:rsidP="000B0F49">
            <w:pPr>
              <w:ind w:firstLine="480"/>
            </w:pPr>
            <w:r>
              <w:rPr>
                <w:rFonts w:hint="eastAsia"/>
              </w:rPr>
              <w:t>6-</w:t>
            </w:r>
            <w:r>
              <w:rPr>
                <w:rFonts w:hint="eastAsia"/>
              </w:rPr>
              <w:tab/>
            </w:r>
            <w:ins w:id="292" w:author="罗莎" w:date="2016-09-14T10:03:00Z">
              <w:r w:rsidR="00430FC4">
                <w:rPr>
                  <w:rFonts w:hint="eastAsia"/>
                </w:rPr>
                <w:t>黄金现货</w:t>
              </w:r>
              <w:r w:rsidR="00430FC4">
                <w:rPr>
                  <w:rFonts w:hint="eastAsia"/>
                </w:rPr>
                <w:t>(</w:t>
              </w:r>
              <w:r w:rsidR="00430FC4">
                <w:rPr>
                  <w:rFonts w:hint="eastAsia"/>
                </w:rPr>
                <w:t>夜市</w:t>
              </w:r>
              <w:r w:rsidR="00430FC4">
                <w:rPr>
                  <w:rFonts w:hint="eastAsia"/>
                </w:rPr>
                <w:t>)</w:t>
              </w:r>
            </w:ins>
            <w:r>
              <w:rPr>
                <w:rFonts w:hint="eastAsia"/>
              </w:rPr>
              <w:t>基准价</w:t>
            </w:r>
            <w:del w:id="293" w:author="罗莎" w:date="2016-09-14T10:03:00Z">
              <w:r w:rsidDel="00430FC4">
                <w:rPr>
                  <w:rFonts w:hint="eastAsia"/>
                </w:rPr>
                <w:delText>(</w:delText>
              </w:r>
              <w:r w:rsidDel="00430FC4">
                <w:rPr>
                  <w:rFonts w:hint="eastAsia"/>
                </w:rPr>
                <w:delText>夜市</w:delText>
              </w:r>
              <w:r w:rsidDel="00430FC4">
                <w:rPr>
                  <w:rFonts w:hint="eastAsia"/>
                </w:rPr>
                <w:delText>)</w:delText>
              </w:r>
            </w:del>
          </w:p>
          <w:p w:rsidR="000B0F49" w:rsidRDefault="00430FC4" w:rsidP="000B0F49">
            <w:pPr>
              <w:ind w:firstLine="480"/>
            </w:pPr>
            <w:ins w:id="294" w:author="罗莎" w:date="2016-09-14T10:03:00Z">
              <w:r>
                <w:t>b</w:t>
              </w:r>
            </w:ins>
            <w:del w:id="295" w:author="罗莎" w:date="2016-09-14T10:03:00Z">
              <w:r w:rsidR="000B0F49" w:rsidDel="00430FC4">
                <w:rPr>
                  <w:rFonts w:hint="eastAsia"/>
                </w:rPr>
                <w:delText>a</w:delText>
              </w:r>
            </w:del>
            <w:r w:rsidR="000B0F49">
              <w:rPr>
                <w:rFonts w:hint="eastAsia"/>
              </w:rPr>
              <w:t>-</w:t>
            </w:r>
            <w:r w:rsidR="000B0F49">
              <w:rPr>
                <w:rFonts w:hint="eastAsia"/>
              </w:rPr>
              <w:tab/>
            </w:r>
            <w:r w:rsidR="000B0F49">
              <w:rPr>
                <w:rFonts w:hint="eastAsia"/>
              </w:rPr>
              <w:t>上海金</w:t>
            </w:r>
            <w:proofErr w:type="gramStart"/>
            <w:r w:rsidR="000B0F49">
              <w:rPr>
                <w:rFonts w:hint="eastAsia"/>
              </w:rPr>
              <w:t>基准价</w:t>
            </w:r>
            <w:ins w:id="296" w:author="罗莎" w:date="2016-09-21T15:54:00Z">
              <w:r w:rsidR="00D23F29">
                <w:rPr>
                  <w:rFonts w:hint="eastAsia"/>
                </w:rPr>
                <w:t>早盘价</w:t>
              </w:r>
            </w:ins>
            <w:proofErr w:type="gramEnd"/>
            <w:del w:id="297" w:author="罗莎" w:date="2016-09-14T10:04:00Z">
              <w:r w:rsidR="000B0F49" w:rsidDel="00430FC4">
                <w:rPr>
                  <w:rFonts w:hint="eastAsia"/>
                </w:rPr>
                <w:delText>(</w:delText>
              </w:r>
              <w:r w:rsidR="000B0F49" w:rsidDel="00430FC4">
                <w:rPr>
                  <w:rFonts w:hint="eastAsia"/>
                </w:rPr>
                <w:delText>早盘</w:delText>
              </w:r>
              <w:r w:rsidR="000B0F49" w:rsidDel="00430FC4">
                <w:rPr>
                  <w:rFonts w:hint="eastAsia"/>
                </w:rPr>
                <w:delText>)</w:delText>
              </w:r>
            </w:del>
          </w:p>
          <w:p w:rsidR="000B0F49" w:rsidRDefault="000B0F49" w:rsidP="000B0F49">
            <w:pPr>
              <w:ind w:firstLine="480"/>
            </w:pPr>
            <w:r>
              <w:rPr>
                <w:rFonts w:hint="eastAsia"/>
              </w:rPr>
              <w:t>c-</w:t>
            </w:r>
            <w:r>
              <w:rPr>
                <w:rFonts w:hint="eastAsia"/>
              </w:rPr>
              <w:tab/>
            </w:r>
            <w:r>
              <w:rPr>
                <w:rFonts w:hint="eastAsia"/>
              </w:rPr>
              <w:t>上海金</w:t>
            </w:r>
            <w:proofErr w:type="gramStart"/>
            <w:r>
              <w:rPr>
                <w:rFonts w:hint="eastAsia"/>
              </w:rPr>
              <w:t>基准价</w:t>
            </w:r>
            <w:ins w:id="298" w:author="罗莎" w:date="2016-09-21T15:54:00Z">
              <w:r w:rsidR="00D23F29">
                <w:rPr>
                  <w:rFonts w:hint="eastAsia"/>
                </w:rPr>
                <w:t>午盘价</w:t>
              </w:r>
            </w:ins>
            <w:proofErr w:type="gramEnd"/>
            <w:del w:id="299" w:author="罗莎" w:date="2016-09-14T10:04:00Z">
              <w:r w:rsidDel="00430FC4">
                <w:rPr>
                  <w:rFonts w:hint="eastAsia"/>
                </w:rPr>
                <w:delText>(</w:delText>
              </w:r>
              <w:r w:rsidDel="00430FC4">
                <w:rPr>
                  <w:rFonts w:hint="eastAsia"/>
                </w:rPr>
                <w:delText>午盘</w:delText>
              </w:r>
              <w:r w:rsidDel="00430FC4">
                <w:rPr>
                  <w:rFonts w:hint="eastAsia"/>
                </w:rPr>
                <w:delText>)</w:delText>
              </w:r>
            </w:del>
          </w:p>
          <w:p w:rsidR="000B0F49" w:rsidRDefault="000B0F49" w:rsidP="000B0F49">
            <w:pPr>
              <w:ind w:firstLine="480"/>
            </w:pPr>
            <w:del w:id="300" w:author="罗莎" w:date="2016-09-14T10:04:00Z">
              <w:r w:rsidDel="00430FC4">
                <w:rPr>
                  <w:rFonts w:hint="eastAsia"/>
                </w:rPr>
                <w:delText>b</w:delText>
              </w:r>
            </w:del>
            <w:ins w:id="301" w:author="罗莎" w:date="2016-09-14T10:04:00Z">
              <w:r w:rsidR="00430FC4">
                <w:t>a</w:t>
              </w:r>
            </w:ins>
            <w:r>
              <w:rPr>
                <w:rFonts w:hint="eastAsia"/>
              </w:rPr>
              <w:t>-</w:t>
            </w:r>
            <w:r>
              <w:rPr>
                <w:rFonts w:hint="eastAsia"/>
              </w:rPr>
              <w:tab/>
            </w:r>
            <w:r>
              <w:rPr>
                <w:rFonts w:hint="eastAsia"/>
              </w:rPr>
              <w:t>上海金基准价</w:t>
            </w:r>
            <w:proofErr w:type="gramStart"/>
            <w:ins w:id="302" w:author="罗莎" w:date="2016-09-21T15:54:00Z">
              <w:r w:rsidR="00D23F29">
                <w:rPr>
                  <w:rFonts w:hint="eastAsia"/>
                </w:rPr>
                <w:t>夜市价</w:t>
              </w:r>
            </w:ins>
            <w:proofErr w:type="gramEnd"/>
            <w:del w:id="303" w:author="罗莎" w:date="2016-09-14T10:04:00Z">
              <w:r w:rsidDel="00430FC4">
                <w:rPr>
                  <w:rFonts w:hint="eastAsia"/>
                </w:rPr>
                <w:delText>(</w:delText>
              </w:r>
              <w:r w:rsidDel="00430FC4">
                <w:rPr>
                  <w:rFonts w:hint="eastAsia"/>
                </w:rPr>
                <w:delText>夜市</w:delText>
              </w:r>
              <w:r w:rsidDel="00430FC4">
                <w:rPr>
                  <w:rFonts w:hint="eastAsia"/>
                </w:rPr>
                <w:delText>)</w:delText>
              </w:r>
            </w:del>
          </w:p>
          <w:p w:rsidR="000B0F49" w:rsidRDefault="000B0F49" w:rsidP="000B0F49">
            <w:pPr>
              <w:ind w:firstLine="480"/>
            </w:pPr>
            <w:r>
              <w:rPr>
                <w:rFonts w:hint="eastAsia"/>
              </w:rPr>
              <w:t>X-</w:t>
            </w:r>
            <w:r>
              <w:rPr>
                <w:rFonts w:hint="eastAsia"/>
              </w:rPr>
              <w:tab/>
            </w:r>
            <w:r>
              <w:rPr>
                <w:rFonts w:hint="eastAsia"/>
              </w:rPr>
              <w:t>手工输入</w:t>
            </w:r>
          </w:p>
          <w:p w:rsidR="000B0F49" w:rsidRDefault="000B0F49" w:rsidP="000B0F49">
            <w:pPr>
              <w:ind w:firstLine="480"/>
            </w:pPr>
            <w:r>
              <w:rPr>
                <w:rFonts w:hint="eastAsia"/>
              </w:rPr>
              <w:t>Y-</w:t>
            </w:r>
            <w:r>
              <w:rPr>
                <w:rFonts w:hint="eastAsia"/>
              </w:rPr>
              <w:tab/>
            </w:r>
            <w:r>
              <w:rPr>
                <w:rFonts w:hint="eastAsia"/>
              </w:rPr>
              <w:t>其他价格</w:t>
            </w:r>
          </w:p>
          <w:p w:rsidR="00AC6DD4" w:rsidRPr="009D36D6" w:rsidRDefault="00AC6DD4" w:rsidP="006B52E4">
            <w:pPr>
              <w:ind w:firstLineChars="0" w:firstLine="0"/>
              <w:rPr>
                <w:szCs w:val="21"/>
              </w:rPr>
            </w:pP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远端参考价格日期</w:t>
            </w:r>
          </w:p>
        </w:tc>
        <w:tc>
          <w:tcPr>
            <w:tcW w:w="639" w:type="pct"/>
          </w:tcPr>
          <w:p w:rsidR="00AC6DD4" w:rsidRPr="00F61269" w:rsidRDefault="002067D1" w:rsidP="006B52E4">
            <w:pPr>
              <w:ind w:firstLineChars="0" w:firstLine="0"/>
              <w:rPr>
                <w:szCs w:val="21"/>
              </w:rPr>
            </w:pPr>
            <w:r>
              <w:rPr>
                <w:szCs w:val="21"/>
              </w:rPr>
              <w:t>C8</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r w:rsidR="002067D1">
              <w:rPr>
                <w:rFonts w:hint="eastAsia"/>
                <w:szCs w:val="21"/>
              </w:rPr>
              <w:t>YYYYMMDD</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远端参考价格调整项</w:t>
            </w:r>
          </w:p>
        </w:tc>
        <w:tc>
          <w:tcPr>
            <w:tcW w:w="639" w:type="pct"/>
          </w:tcPr>
          <w:p w:rsidR="00AC6DD4" w:rsidRPr="00F61269" w:rsidRDefault="00AC6DD4" w:rsidP="006B52E4">
            <w:pPr>
              <w:ind w:firstLineChars="0" w:firstLine="0"/>
              <w:rPr>
                <w:szCs w:val="21"/>
              </w:rPr>
            </w:pPr>
            <w:r w:rsidRPr="0058304C">
              <w:rPr>
                <w:szCs w:val="21"/>
              </w:rPr>
              <w:t>N(12,6)</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远端参考价格</w:t>
            </w:r>
          </w:p>
        </w:tc>
        <w:tc>
          <w:tcPr>
            <w:tcW w:w="639" w:type="pct"/>
          </w:tcPr>
          <w:p w:rsidR="00AC6DD4" w:rsidRPr="00F61269" w:rsidRDefault="002D159B" w:rsidP="006B52E4">
            <w:pPr>
              <w:ind w:firstLineChars="0" w:firstLine="0"/>
              <w:rPr>
                <w:szCs w:val="21"/>
              </w:rPr>
            </w:pPr>
            <w:r w:rsidRPr="0058304C">
              <w:rPr>
                <w:szCs w:val="21"/>
              </w:rPr>
              <w:t>N(12,6)</w:t>
            </w:r>
          </w:p>
        </w:tc>
        <w:tc>
          <w:tcPr>
            <w:tcW w:w="3168" w:type="pct"/>
            <w:vAlign w:val="center"/>
          </w:tcPr>
          <w:p w:rsidR="00AC6DD4" w:rsidRPr="009D36D6" w:rsidRDefault="00AC6DD4" w:rsidP="006B52E4">
            <w:pPr>
              <w:ind w:firstLineChars="0" w:firstLine="0"/>
              <w:rPr>
                <w:szCs w:val="21"/>
              </w:rPr>
            </w:pPr>
            <w:r w:rsidRPr="00F61269">
              <w:rPr>
                <w:rFonts w:hint="eastAsia"/>
                <w:szCs w:val="21"/>
              </w:rPr>
              <w:t>掉期远端清算后填写参考价格的值</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远端其他参考价格</w:t>
            </w:r>
            <w:r w:rsidR="00D47139">
              <w:rPr>
                <w:rFonts w:hint="eastAsia"/>
                <w:szCs w:val="21"/>
              </w:rPr>
              <w:t>说明</w:t>
            </w:r>
          </w:p>
        </w:tc>
        <w:tc>
          <w:tcPr>
            <w:tcW w:w="639" w:type="pct"/>
          </w:tcPr>
          <w:p w:rsidR="00AC6DD4" w:rsidRPr="00F61269" w:rsidRDefault="002D159B" w:rsidP="006B52E4">
            <w:pPr>
              <w:ind w:firstLineChars="0" w:firstLine="0"/>
              <w:rPr>
                <w:szCs w:val="21"/>
              </w:rPr>
            </w:pPr>
            <w:r>
              <w:rPr>
                <w:rFonts w:hint="eastAsia"/>
                <w:szCs w:val="21"/>
              </w:rPr>
              <w:t>C50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附加条款</w:t>
            </w:r>
          </w:p>
        </w:tc>
        <w:tc>
          <w:tcPr>
            <w:tcW w:w="639" w:type="pct"/>
          </w:tcPr>
          <w:p w:rsidR="00AC6DD4" w:rsidRPr="00F61269" w:rsidRDefault="00AC6DD4" w:rsidP="006B52E4">
            <w:pPr>
              <w:ind w:firstLineChars="0" w:firstLine="0"/>
              <w:rPr>
                <w:szCs w:val="21"/>
              </w:rPr>
            </w:pPr>
            <w:r>
              <w:rPr>
                <w:rFonts w:hint="eastAsia"/>
                <w:szCs w:val="21"/>
              </w:rPr>
              <w:t>C150</w:t>
            </w:r>
          </w:p>
        </w:tc>
        <w:tc>
          <w:tcPr>
            <w:tcW w:w="3168" w:type="pct"/>
            <w:vAlign w:val="center"/>
          </w:tcPr>
          <w:p w:rsidR="00AC6DD4" w:rsidRPr="009D36D6" w:rsidRDefault="00AC6DD4" w:rsidP="006B52E4">
            <w:pPr>
              <w:ind w:firstLineChars="0" w:firstLine="0"/>
              <w:rPr>
                <w:szCs w:val="21"/>
              </w:rPr>
            </w:pPr>
            <w:r w:rsidRPr="00F61269">
              <w:rPr>
                <w:rFonts w:hint="eastAsia"/>
                <w:szCs w:val="21"/>
              </w:rPr>
              <w:t xml:space="preserve">　</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状态</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即期、远期：已成交、清算成功、清算失败、再次清算、已撤销</w:t>
            </w:r>
            <w:r w:rsidRPr="00F61269">
              <w:rPr>
                <w:rFonts w:hint="eastAsia"/>
                <w:szCs w:val="21"/>
              </w:rPr>
              <w:br/>
            </w:r>
            <w:r w:rsidRPr="00F61269">
              <w:rPr>
                <w:rFonts w:hint="eastAsia"/>
                <w:szCs w:val="21"/>
              </w:rPr>
              <w:t>掉期：已成交、近端清算成功、近端清算失败、远端清算成功、远端清算失败、近端再次清算、远端再次清算、已撤销</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清算信息</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成功、</w:t>
            </w:r>
            <w:ins w:id="304" w:author="翟羽佳" w:date="2016-09-21T12:50:00Z">
              <w:r w:rsidR="0068622B">
                <w:rPr>
                  <w:rFonts w:hint="eastAsia"/>
                  <w:szCs w:val="21"/>
                </w:rPr>
                <w:t>实际</w:t>
              </w:r>
            </w:ins>
            <w:r w:rsidRPr="00F61269">
              <w:rPr>
                <w:rFonts w:hint="eastAsia"/>
                <w:szCs w:val="21"/>
              </w:rPr>
              <w:t>买方主动违约、</w:t>
            </w:r>
            <w:ins w:id="305" w:author="翟羽佳" w:date="2016-09-21T12:50:00Z">
              <w:r w:rsidR="0068622B">
                <w:rPr>
                  <w:rFonts w:hint="eastAsia"/>
                  <w:szCs w:val="21"/>
                </w:rPr>
                <w:t>实际</w:t>
              </w:r>
            </w:ins>
            <w:r w:rsidRPr="00F61269">
              <w:rPr>
                <w:rFonts w:hint="eastAsia"/>
                <w:szCs w:val="21"/>
              </w:rPr>
              <w:t>卖方主动违约、双方主动违约、</w:t>
            </w:r>
            <w:ins w:id="306" w:author="翟羽佳" w:date="2016-09-21T12:50:00Z">
              <w:r w:rsidR="0068622B">
                <w:rPr>
                  <w:rFonts w:hint="eastAsia"/>
                  <w:szCs w:val="21"/>
                </w:rPr>
                <w:t>实际</w:t>
              </w:r>
            </w:ins>
            <w:r w:rsidRPr="00F61269">
              <w:rPr>
                <w:rFonts w:hint="eastAsia"/>
                <w:szCs w:val="21"/>
              </w:rPr>
              <w:t>买方被动违约、</w:t>
            </w:r>
            <w:ins w:id="307" w:author="翟羽佳" w:date="2016-09-21T12:50:00Z">
              <w:r w:rsidR="0068622B">
                <w:rPr>
                  <w:rFonts w:hint="eastAsia"/>
                  <w:szCs w:val="21"/>
                </w:rPr>
                <w:t>实际</w:t>
              </w:r>
            </w:ins>
            <w:r w:rsidRPr="00F61269">
              <w:rPr>
                <w:rFonts w:hint="eastAsia"/>
                <w:szCs w:val="21"/>
              </w:rPr>
              <w:t>卖方被动违约、双方被动违约、现金结算主动违约、现金结算被动违约、参考价格不存在</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收费状态</w:t>
            </w:r>
          </w:p>
        </w:tc>
        <w:tc>
          <w:tcPr>
            <w:tcW w:w="639" w:type="pct"/>
          </w:tcPr>
          <w:p w:rsidR="00AC6DD4" w:rsidRPr="00F61269" w:rsidRDefault="00AC6DD4" w:rsidP="006B52E4">
            <w:pPr>
              <w:ind w:firstLineChars="0" w:firstLine="0"/>
              <w:rPr>
                <w:szCs w:val="21"/>
              </w:rPr>
            </w:pPr>
            <w:r>
              <w:rPr>
                <w:rFonts w:hint="eastAsia"/>
                <w:szCs w:val="21"/>
              </w:rPr>
              <w:t>C4</w:t>
            </w:r>
          </w:p>
        </w:tc>
        <w:tc>
          <w:tcPr>
            <w:tcW w:w="3168" w:type="pct"/>
            <w:vAlign w:val="center"/>
          </w:tcPr>
          <w:p w:rsidR="00AC6DD4" w:rsidRPr="009D36D6" w:rsidRDefault="00AC6DD4" w:rsidP="006B52E4">
            <w:pPr>
              <w:ind w:firstLineChars="0" w:firstLine="0"/>
              <w:rPr>
                <w:szCs w:val="21"/>
              </w:rPr>
            </w:pPr>
            <w:r w:rsidRPr="00F61269">
              <w:rPr>
                <w:rFonts w:hint="eastAsia"/>
                <w:szCs w:val="21"/>
              </w:rPr>
              <w:t>未收费、已收费</w:t>
            </w:r>
          </w:p>
        </w:tc>
      </w:tr>
      <w:tr w:rsidR="00AC6DD4" w:rsidRPr="009D36D6" w:rsidTr="00764A11">
        <w:trPr>
          <w:jc w:val="center"/>
        </w:trPr>
        <w:tc>
          <w:tcPr>
            <w:tcW w:w="1193" w:type="pct"/>
            <w:vAlign w:val="center"/>
          </w:tcPr>
          <w:p w:rsidR="00AC6DD4" w:rsidRPr="00F61269" w:rsidRDefault="00AC6DD4" w:rsidP="006B52E4">
            <w:pPr>
              <w:ind w:firstLineChars="0" w:firstLine="0"/>
              <w:rPr>
                <w:szCs w:val="21"/>
              </w:rPr>
            </w:pPr>
            <w:r w:rsidRPr="00F61269">
              <w:rPr>
                <w:rFonts w:hint="eastAsia"/>
                <w:szCs w:val="21"/>
              </w:rPr>
              <w:t>收费日期</w:t>
            </w:r>
          </w:p>
        </w:tc>
        <w:tc>
          <w:tcPr>
            <w:tcW w:w="639" w:type="pct"/>
          </w:tcPr>
          <w:p w:rsidR="00AC6DD4" w:rsidRPr="00F61269" w:rsidRDefault="002067D1" w:rsidP="006B52E4">
            <w:pPr>
              <w:ind w:firstLineChars="0" w:firstLine="0"/>
              <w:rPr>
                <w:szCs w:val="21"/>
              </w:rPr>
            </w:pPr>
            <w:r>
              <w:rPr>
                <w:szCs w:val="21"/>
              </w:rPr>
              <w:t>C8</w:t>
            </w:r>
          </w:p>
        </w:tc>
        <w:tc>
          <w:tcPr>
            <w:tcW w:w="3168" w:type="pct"/>
            <w:vAlign w:val="center"/>
          </w:tcPr>
          <w:p w:rsidR="00AC6DD4" w:rsidRPr="009D36D6" w:rsidRDefault="00AC6DD4" w:rsidP="006B52E4">
            <w:pPr>
              <w:ind w:firstLineChars="0" w:firstLine="0"/>
              <w:rPr>
                <w:szCs w:val="21"/>
              </w:rPr>
            </w:pPr>
            <w:r w:rsidRPr="00F61269">
              <w:rPr>
                <w:rFonts w:hint="eastAsia"/>
                <w:szCs w:val="21"/>
              </w:rPr>
              <w:t>清算收费成功后填写当日日期</w:t>
            </w:r>
            <w:r w:rsidR="002067D1">
              <w:rPr>
                <w:rFonts w:hint="eastAsia"/>
                <w:szCs w:val="21"/>
              </w:rPr>
              <w:t>,</w:t>
            </w:r>
            <w:r w:rsidR="002067D1">
              <w:rPr>
                <w:rFonts w:hint="eastAsia"/>
                <w:szCs w:val="21"/>
              </w:rPr>
              <w:t>格</w:t>
            </w:r>
            <w:r w:rsidR="002067D1">
              <w:rPr>
                <w:szCs w:val="21"/>
              </w:rPr>
              <w:t>式为：</w:t>
            </w:r>
            <w:r w:rsidR="002067D1">
              <w:rPr>
                <w:rFonts w:hint="eastAsia"/>
                <w:szCs w:val="21"/>
              </w:rPr>
              <w:t>YYYYMMDD</w:t>
            </w:r>
          </w:p>
        </w:tc>
      </w:tr>
    </w:tbl>
    <w:p w:rsidR="00B93842" w:rsidRPr="009D36D6" w:rsidRDefault="00B93842" w:rsidP="00B93842">
      <w:pPr>
        <w:ind w:firstLine="480"/>
        <w:rPr>
          <w:szCs w:val="21"/>
        </w:rPr>
      </w:pPr>
    </w:p>
    <w:p w:rsidR="00146EE6" w:rsidRDefault="00146EE6" w:rsidP="00146EE6">
      <w:pPr>
        <w:pStyle w:val="21"/>
        <w:numPr>
          <w:ilvl w:val="1"/>
          <w:numId w:val="1"/>
        </w:numPr>
        <w:ind w:left="0" w:firstLineChars="0" w:firstLine="0"/>
      </w:pPr>
      <w:bookmarkStart w:id="308" w:name="_Toc438719127"/>
      <w:r w:rsidRPr="00146EE6">
        <w:rPr>
          <w:rFonts w:hint="eastAsia"/>
        </w:rPr>
        <w:t>历史询价成交单变更数据文</w:t>
      </w:r>
      <w:r>
        <w:rPr>
          <w:rFonts w:hint="eastAsia"/>
        </w:rPr>
        <w:t>件</w:t>
      </w:r>
    </w:p>
    <w:p w:rsidR="00146EE6" w:rsidRDefault="00146EE6" w:rsidP="00146EE6">
      <w:pPr>
        <w:pStyle w:val="30"/>
        <w:numPr>
          <w:ilvl w:val="2"/>
          <w:numId w:val="1"/>
        </w:numPr>
        <w:ind w:left="0" w:firstLineChars="0" w:firstLine="0"/>
      </w:pPr>
      <w:r>
        <w:rPr>
          <w:rFonts w:hint="eastAsia"/>
        </w:rPr>
        <w:t>明细记录</w:t>
      </w:r>
    </w:p>
    <w:p w:rsidR="00146EE6" w:rsidRPr="009D36D6" w:rsidRDefault="00146EE6" w:rsidP="00146EE6">
      <w:pPr>
        <w:ind w:firstLine="482"/>
        <w:rPr>
          <w:szCs w:val="21"/>
        </w:rPr>
      </w:pPr>
      <w:r>
        <w:rPr>
          <w:rFonts w:hint="eastAsia"/>
          <w:b/>
          <w:szCs w:val="21"/>
        </w:rPr>
        <w:t>功能说明</w:t>
      </w:r>
      <w:r w:rsidRPr="009D36D6">
        <w:rPr>
          <w:b/>
          <w:szCs w:val="21"/>
        </w:rPr>
        <w:t>：</w:t>
      </w:r>
      <w:r w:rsidRPr="009D36D6">
        <w:rPr>
          <w:szCs w:val="21"/>
        </w:rPr>
        <w:t>提供二级系</w:t>
      </w:r>
      <w:r w:rsidRPr="009D36D6">
        <w:rPr>
          <w:rFonts w:hint="eastAsia"/>
          <w:szCs w:val="21"/>
        </w:rPr>
        <w:t>统存续期间发生信息变动的询价</w:t>
      </w:r>
      <w:proofErr w:type="gramStart"/>
      <w:r w:rsidRPr="009D36D6">
        <w:rPr>
          <w:rFonts w:hint="eastAsia"/>
          <w:szCs w:val="21"/>
        </w:rPr>
        <w:t>即远掉成交</w:t>
      </w:r>
      <w:proofErr w:type="gramEnd"/>
      <w:r w:rsidRPr="009D36D6">
        <w:rPr>
          <w:rFonts w:hint="eastAsia"/>
          <w:szCs w:val="21"/>
        </w:rPr>
        <w:t>单。</w:t>
      </w:r>
    </w:p>
    <w:tbl>
      <w:tblPr>
        <w:tblW w:w="53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29"/>
        <w:gridCol w:w="1141"/>
        <w:gridCol w:w="5655"/>
      </w:tblGrid>
      <w:tr w:rsidR="00146EE6" w:rsidRPr="009D36D6" w:rsidTr="00454E5A">
        <w:trPr>
          <w:tblHeader/>
          <w:jc w:val="center"/>
        </w:trPr>
        <w:tc>
          <w:tcPr>
            <w:tcW w:w="1193" w:type="pct"/>
            <w:shd w:val="clear" w:color="auto" w:fill="C0C0C0"/>
            <w:vAlign w:val="center"/>
          </w:tcPr>
          <w:p w:rsidR="00146EE6" w:rsidRPr="00F61269" w:rsidRDefault="00146EE6" w:rsidP="00454E5A">
            <w:pPr>
              <w:ind w:firstLineChars="0" w:firstLine="0"/>
              <w:rPr>
                <w:b/>
                <w:szCs w:val="21"/>
              </w:rPr>
            </w:pPr>
            <w:r w:rsidRPr="00F61269">
              <w:rPr>
                <w:b/>
                <w:szCs w:val="21"/>
              </w:rPr>
              <w:t>属性描述</w:t>
            </w:r>
          </w:p>
        </w:tc>
        <w:tc>
          <w:tcPr>
            <w:tcW w:w="639" w:type="pct"/>
            <w:shd w:val="clear" w:color="auto" w:fill="C0C0C0"/>
          </w:tcPr>
          <w:p w:rsidR="00146EE6" w:rsidRPr="00F61269" w:rsidRDefault="00146EE6" w:rsidP="00454E5A">
            <w:pPr>
              <w:ind w:firstLineChars="0" w:firstLine="0"/>
              <w:rPr>
                <w:b/>
                <w:szCs w:val="21"/>
              </w:rPr>
            </w:pPr>
            <w:r>
              <w:rPr>
                <w:rFonts w:hint="eastAsia"/>
                <w:b/>
                <w:szCs w:val="21"/>
              </w:rPr>
              <w:t>数据类型</w:t>
            </w:r>
          </w:p>
        </w:tc>
        <w:tc>
          <w:tcPr>
            <w:tcW w:w="3168" w:type="pct"/>
            <w:shd w:val="clear" w:color="auto" w:fill="C0C0C0"/>
            <w:vAlign w:val="center"/>
          </w:tcPr>
          <w:p w:rsidR="00146EE6" w:rsidRPr="00F61269" w:rsidRDefault="00146EE6" w:rsidP="00454E5A">
            <w:pPr>
              <w:ind w:firstLineChars="0" w:firstLine="0"/>
              <w:rPr>
                <w:b/>
                <w:szCs w:val="21"/>
              </w:rPr>
            </w:pPr>
            <w:r w:rsidRPr="00F61269">
              <w:rPr>
                <w:b/>
                <w:szCs w:val="21"/>
              </w:rPr>
              <w:t>说明</w:t>
            </w: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成交单编号</w:t>
            </w:r>
          </w:p>
        </w:tc>
        <w:tc>
          <w:tcPr>
            <w:tcW w:w="639" w:type="pct"/>
          </w:tcPr>
          <w:p w:rsidR="00146EE6" w:rsidRPr="00F61269" w:rsidRDefault="00146EE6" w:rsidP="00454E5A">
            <w:pPr>
              <w:ind w:firstLineChars="0" w:firstLine="0"/>
              <w:rPr>
                <w:szCs w:val="21"/>
              </w:rPr>
            </w:pPr>
            <w:r>
              <w:rPr>
                <w:rFonts w:hint="eastAsia"/>
                <w:szCs w:val="21"/>
              </w:rPr>
              <w:t>C20</w:t>
            </w:r>
          </w:p>
        </w:tc>
        <w:tc>
          <w:tcPr>
            <w:tcW w:w="3168" w:type="pct"/>
            <w:vAlign w:val="center"/>
          </w:tcPr>
          <w:p w:rsidR="00146EE6" w:rsidRPr="009D36D6" w:rsidRDefault="00146EE6" w:rsidP="00454E5A">
            <w:pPr>
              <w:ind w:firstLineChars="0" w:firstLine="0"/>
              <w:rPr>
                <w:szCs w:val="21"/>
              </w:rPr>
            </w:pPr>
            <w:r w:rsidRPr="00F61269">
              <w:rPr>
                <w:rFonts w:hint="eastAsia"/>
                <w:szCs w:val="21"/>
              </w:rPr>
              <w:t>成交单登记成功，或清算生成行权交易时生成成交单编号。历史数据为远询价系统成交单编号。</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Pr>
                <w:rFonts w:hint="eastAsia"/>
                <w:szCs w:val="21"/>
              </w:rPr>
              <w:t>报价单编号</w:t>
            </w:r>
          </w:p>
        </w:tc>
        <w:tc>
          <w:tcPr>
            <w:tcW w:w="639" w:type="pct"/>
          </w:tcPr>
          <w:p w:rsidR="00146EE6" w:rsidRDefault="00146EE6" w:rsidP="00454E5A">
            <w:pPr>
              <w:ind w:firstLineChars="0" w:firstLine="0"/>
              <w:rPr>
                <w:szCs w:val="21"/>
              </w:rPr>
            </w:pPr>
            <w:r>
              <w:rPr>
                <w:rFonts w:hint="eastAsia"/>
                <w:szCs w:val="21"/>
              </w:rPr>
              <w:t>C20</w:t>
            </w:r>
          </w:p>
        </w:tc>
        <w:tc>
          <w:tcPr>
            <w:tcW w:w="3168" w:type="pct"/>
            <w:vAlign w:val="center"/>
          </w:tcPr>
          <w:p w:rsidR="00146EE6" w:rsidRPr="00F61269" w:rsidRDefault="00146EE6" w:rsidP="00454E5A">
            <w:pPr>
              <w:ind w:firstLineChars="0" w:firstLine="0"/>
              <w:rPr>
                <w:szCs w:val="21"/>
              </w:rPr>
            </w:pP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外汇成交单编号</w:t>
            </w:r>
          </w:p>
        </w:tc>
        <w:tc>
          <w:tcPr>
            <w:tcW w:w="639" w:type="pct"/>
          </w:tcPr>
          <w:p w:rsidR="00146EE6" w:rsidRPr="00F61269" w:rsidRDefault="00146EE6" w:rsidP="00454E5A">
            <w:pPr>
              <w:ind w:firstLineChars="0" w:firstLine="0"/>
              <w:rPr>
                <w:szCs w:val="21"/>
              </w:rPr>
            </w:pPr>
            <w:r>
              <w:rPr>
                <w:rFonts w:hint="eastAsia"/>
                <w:szCs w:val="21"/>
              </w:rPr>
              <w:t>C15</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交易时间</w:t>
            </w:r>
          </w:p>
        </w:tc>
        <w:tc>
          <w:tcPr>
            <w:tcW w:w="639" w:type="pct"/>
          </w:tcPr>
          <w:p w:rsidR="00146EE6" w:rsidRPr="00F61269" w:rsidRDefault="000B0F82" w:rsidP="00454E5A">
            <w:pPr>
              <w:ind w:firstLineChars="0" w:firstLine="0"/>
              <w:rPr>
                <w:szCs w:val="21"/>
              </w:rPr>
            </w:pPr>
            <w:r>
              <w:rPr>
                <w:szCs w:val="21"/>
              </w:rPr>
              <w:t>C8</w:t>
            </w:r>
          </w:p>
        </w:tc>
        <w:tc>
          <w:tcPr>
            <w:tcW w:w="3168" w:type="pct"/>
            <w:vAlign w:val="center"/>
          </w:tcPr>
          <w:p w:rsidR="00146EE6" w:rsidRPr="009D36D6" w:rsidRDefault="00146EE6" w:rsidP="00454E5A">
            <w:pPr>
              <w:ind w:firstLineChars="0" w:firstLine="0"/>
              <w:rPr>
                <w:szCs w:val="21"/>
              </w:rPr>
            </w:pPr>
            <w:r w:rsidRPr="00F61269">
              <w:rPr>
                <w:rFonts w:hint="eastAsia"/>
                <w:szCs w:val="21"/>
              </w:rPr>
              <w:t>在线上平台的原始交易时间</w:t>
            </w:r>
            <w:r w:rsidR="000B0F82">
              <w:rPr>
                <w:rFonts w:hint="eastAsia"/>
                <w:szCs w:val="21"/>
              </w:rPr>
              <w:t>，格</w:t>
            </w:r>
            <w:r w:rsidR="000B0F82">
              <w:rPr>
                <w:szCs w:val="21"/>
              </w:rPr>
              <w:t>式为：</w:t>
            </w:r>
            <w:r w:rsidR="000B0F82" w:rsidRPr="0050406D">
              <w:rPr>
                <w:rFonts w:ascii="宋体" w:eastAsia="宋体" w:hAnsi="宋体" w:cs="宋体" w:hint="eastAsia"/>
                <w:color w:val="000000"/>
                <w:kern w:val="0"/>
                <w:szCs w:val="24"/>
              </w:rPr>
              <w:t>HH:MM:SS</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Pr>
                <w:rFonts w:hint="eastAsia"/>
                <w:szCs w:val="21"/>
              </w:rPr>
              <w:t>交易日期</w:t>
            </w:r>
          </w:p>
        </w:tc>
        <w:tc>
          <w:tcPr>
            <w:tcW w:w="639" w:type="pct"/>
          </w:tcPr>
          <w:p w:rsidR="00146EE6" w:rsidRDefault="002067D1" w:rsidP="00454E5A">
            <w:pPr>
              <w:ind w:firstLineChars="0" w:firstLine="0"/>
              <w:rPr>
                <w:szCs w:val="21"/>
              </w:rPr>
            </w:pPr>
            <w:r>
              <w:rPr>
                <w:szCs w:val="21"/>
              </w:rPr>
              <w:t>C8</w:t>
            </w:r>
          </w:p>
        </w:tc>
        <w:tc>
          <w:tcPr>
            <w:tcW w:w="3168" w:type="pct"/>
            <w:vAlign w:val="center"/>
          </w:tcPr>
          <w:p w:rsidR="00146EE6" w:rsidRPr="00F61269" w:rsidRDefault="002067D1" w:rsidP="00454E5A">
            <w:pPr>
              <w:ind w:firstLineChars="0" w:firstLine="0"/>
              <w:rPr>
                <w:szCs w:val="21"/>
              </w:rPr>
            </w:pPr>
            <w:r>
              <w:rPr>
                <w:rFonts w:hint="eastAsia"/>
                <w:szCs w:val="21"/>
              </w:rPr>
              <w:t>YYYYMMDD</w:t>
            </w: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Pr>
                <w:rFonts w:hint="eastAsia"/>
                <w:szCs w:val="21"/>
              </w:rPr>
              <w:t>自然日期</w:t>
            </w:r>
          </w:p>
        </w:tc>
        <w:tc>
          <w:tcPr>
            <w:tcW w:w="639" w:type="pct"/>
          </w:tcPr>
          <w:p w:rsidR="00146EE6" w:rsidRPr="00F61269" w:rsidRDefault="002067D1" w:rsidP="00454E5A">
            <w:pPr>
              <w:ind w:firstLineChars="0" w:firstLine="0"/>
              <w:rPr>
                <w:szCs w:val="21"/>
              </w:rPr>
            </w:pPr>
            <w:r>
              <w:rPr>
                <w:szCs w:val="21"/>
              </w:rPr>
              <w:t>C8</w:t>
            </w:r>
          </w:p>
        </w:tc>
        <w:tc>
          <w:tcPr>
            <w:tcW w:w="3168" w:type="pct"/>
            <w:vAlign w:val="center"/>
          </w:tcPr>
          <w:p w:rsidR="00146EE6" w:rsidRPr="009D36D6" w:rsidRDefault="002067D1" w:rsidP="00454E5A">
            <w:pPr>
              <w:ind w:firstLineChars="0" w:firstLine="0"/>
              <w:rPr>
                <w:szCs w:val="21"/>
              </w:rPr>
            </w:pPr>
            <w:r>
              <w:rPr>
                <w:rFonts w:hint="eastAsia"/>
                <w:szCs w:val="21"/>
              </w:rPr>
              <w:t>YYYYMMDD</w:t>
            </w: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成交</w:t>
            </w:r>
            <w:proofErr w:type="gramStart"/>
            <w:r w:rsidRPr="00F61269">
              <w:rPr>
                <w:rFonts w:hint="eastAsia"/>
                <w:szCs w:val="21"/>
              </w:rPr>
              <w:t>单历史</w:t>
            </w:r>
            <w:proofErr w:type="gramEnd"/>
            <w:r w:rsidRPr="00F61269">
              <w:rPr>
                <w:rFonts w:hint="eastAsia"/>
                <w:szCs w:val="21"/>
              </w:rPr>
              <w:t>状态记录时间</w:t>
            </w:r>
          </w:p>
        </w:tc>
        <w:tc>
          <w:tcPr>
            <w:tcW w:w="639" w:type="pct"/>
          </w:tcPr>
          <w:p w:rsidR="00146EE6" w:rsidRPr="00F61269" w:rsidRDefault="000B0F82" w:rsidP="00454E5A">
            <w:pPr>
              <w:ind w:firstLineChars="0" w:firstLine="0"/>
              <w:rPr>
                <w:szCs w:val="21"/>
              </w:rPr>
            </w:pPr>
            <w:r>
              <w:rPr>
                <w:szCs w:val="21"/>
              </w:rPr>
              <w:t>C8</w:t>
            </w:r>
          </w:p>
        </w:tc>
        <w:tc>
          <w:tcPr>
            <w:tcW w:w="3168" w:type="pct"/>
            <w:vAlign w:val="center"/>
          </w:tcPr>
          <w:p w:rsidR="00146EE6" w:rsidRPr="009D36D6" w:rsidRDefault="00146EE6" w:rsidP="00454E5A">
            <w:pPr>
              <w:ind w:firstLineChars="0" w:firstLine="0"/>
              <w:rPr>
                <w:szCs w:val="21"/>
              </w:rPr>
            </w:pPr>
            <w:r w:rsidRPr="00F61269">
              <w:rPr>
                <w:rFonts w:hint="eastAsia"/>
                <w:szCs w:val="21"/>
              </w:rPr>
              <w:t>成交单字</w:t>
            </w:r>
            <w:proofErr w:type="gramStart"/>
            <w:r w:rsidRPr="00F61269">
              <w:rPr>
                <w:rFonts w:hint="eastAsia"/>
                <w:szCs w:val="21"/>
              </w:rPr>
              <w:t>段变化</w:t>
            </w:r>
            <w:proofErr w:type="gramEnd"/>
            <w:r w:rsidRPr="00F61269">
              <w:rPr>
                <w:rFonts w:hint="eastAsia"/>
                <w:szCs w:val="21"/>
              </w:rPr>
              <w:t>的时间（即系统记录询价成交</w:t>
            </w:r>
            <w:proofErr w:type="gramStart"/>
            <w:r w:rsidRPr="00F61269">
              <w:rPr>
                <w:rFonts w:hint="eastAsia"/>
                <w:szCs w:val="21"/>
              </w:rPr>
              <w:t>单历史</w:t>
            </w:r>
            <w:proofErr w:type="gramEnd"/>
            <w:r w:rsidRPr="00F61269">
              <w:rPr>
                <w:rFonts w:hint="eastAsia"/>
                <w:szCs w:val="21"/>
              </w:rPr>
              <w:t>状态的时间）</w:t>
            </w:r>
            <w:r w:rsidR="000B0F82">
              <w:rPr>
                <w:rFonts w:hint="eastAsia"/>
                <w:szCs w:val="21"/>
              </w:rPr>
              <w:t>,</w:t>
            </w:r>
            <w:r w:rsidR="000B0F82">
              <w:rPr>
                <w:rFonts w:hint="eastAsia"/>
                <w:szCs w:val="21"/>
              </w:rPr>
              <w:t>格</w:t>
            </w:r>
            <w:r w:rsidR="000B0F82">
              <w:rPr>
                <w:szCs w:val="21"/>
              </w:rPr>
              <w:t>式为：</w:t>
            </w:r>
            <w:r w:rsidR="000B0F82" w:rsidRPr="0050406D">
              <w:rPr>
                <w:rFonts w:ascii="宋体" w:eastAsia="宋体" w:hAnsi="宋体" w:cs="宋体" w:hint="eastAsia"/>
                <w:color w:val="000000"/>
                <w:kern w:val="0"/>
                <w:szCs w:val="24"/>
              </w:rPr>
              <w:t>HH:MM:SS</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本方方向</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F61269" w:rsidRDefault="00146EE6" w:rsidP="00454E5A">
            <w:pPr>
              <w:ind w:firstLineChars="0" w:firstLine="0"/>
              <w:rPr>
                <w:szCs w:val="21"/>
              </w:rPr>
            </w:pPr>
            <w:r w:rsidRPr="00F61269">
              <w:rPr>
                <w:rFonts w:hint="eastAsia"/>
                <w:szCs w:val="21"/>
              </w:rPr>
              <w:t>买方、卖方</w:t>
            </w: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本方角色</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B94F15" w:rsidRDefault="00146EE6" w:rsidP="00DC74B1">
            <w:pPr>
              <w:pStyle w:val="a9"/>
              <w:numPr>
                <w:ilvl w:val="0"/>
                <w:numId w:val="49"/>
              </w:numPr>
              <w:ind w:firstLineChars="0"/>
              <w:rPr>
                <w:szCs w:val="21"/>
              </w:rPr>
            </w:pPr>
            <w:r w:rsidRPr="00B94F15">
              <w:rPr>
                <w:rFonts w:hint="eastAsia"/>
                <w:szCs w:val="21"/>
              </w:rPr>
              <w:t>Maker</w:t>
            </w:r>
          </w:p>
          <w:p w:rsidR="00146EE6" w:rsidRPr="00B94F15" w:rsidRDefault="00146EE6" w:rsidP="00DC74B1">
            <w:pPr>
              <w:pStyle w:val="a9"/>
              <w:numPr>
                <w:ilvl w:val="0"/>
                <w:numId w:val="49"/>
              </w:numPr>
              <w:ind w:firstLineChars="0"/>
              <w:rPr>
                <w:szCs w:val="21"/>
              </w:rPr>
            </w:pPr>
            <w:r w:rsidRPr="00B94F15">
              <w:rPr>
                <w:rFonts w:hint="eastAsia"/>
                <w:szCs w:val="21"/>
              </w:rPr>
              <w:t>Taker</w:t>
            </w: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本方会员代码</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本方会员简称</w:t>
            </w:r>
          </w:p>
        </w:tc>
        <w:tc>
          <w:tcPr>
            <w:tcW w:w="639" w:type="pct"/>
          </w:tcPr>
          <w:p w:rsidR="00146EE6" w:rsidRPr="00F61269"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本方会员英文简称</w:t>
            </w:r>
          </w:p>
        </w:tc>
        <w:tc>
          <w:tcPr>
            <w:tcW w:w="639" w:type="pct"/>
          </w:tcPr>
          <w:p w:rsidR="00146EE6" w:rsidRPr="009D36D6"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本方会员席位代码</w:t>
            </w:r>
          </w:p>
        </w:tc>
        <w:tc>
          <w:tcPr>
            <w:tcW w:w="639" w:type="pct"/>
          </w:tcPr>
          <w:p w:rsidR="00146EE6" w:rsidRPr="00F61269" w:rsidRDefault="00146EE6" w:rsidP="00454E5A">
            <w:pPr>
              <w:ind w:firstLineChars="0" w:firstLine="0"/>
              <w:rPr>
                <w:szCs w:val="21"/>
              </w:rPr>
            </w:pPr>
            <w:r>
              <w:rPr>
                <w:rFonts w:hint="eastAsia"/>
                <w:szCs w:val="21"/>
              </w:rPr>
              <w:t>C6</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本方会员席位简称</w:t>
            </w:r>
          </w:p>
        </w:tc>
        <w:tc>
          <w:tcPr>
            <w:tcW w:w="639" w:type="pct"/>
          </w:tcPr>
          <w:p w:rsidR="00146EE6" w:rsidRPr="00F61269"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本方会员席位英文简称</w:t>
            </w:r>
          </w:p>
        </w:tc>
        <w:tc>
          <w:tcPr>
            <w:tcW w:w="639" w:type="pct"/>
          </w:tcPr>
          <w:p w:rsidR="00146EE6" w:rsidRPr="009D36D6"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本方交易员代码</w:t>
            </w:r>
          </w:p>
        </w:tc>
        <w:tc>
          <w:tcPr>
            <w:tcW w:w="639" w:type="pct"/>
          </w:tcPr>
          <w:p w:rsidR="00146EE6" w:rsidRPr="00F61269" w:rsidRDefault="00146EE6" w:rsidP="00454E5A">
            <w:pPr>
              <w:ind w:firstLineChars="0" w:firstLine="0"/>
              <w:rPr>
                <w:szCs w:val="21"/>
              </w:rPr>
            </w:pPr>
            <w:r>
              <w:rPr>
                <w:rFonts w:hint="eastAsia"/>
                <w:szCs w:val="21"/>
              </w:rPr>
              <w:t>C15</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本方交易员名称</w:t>
            </w:r>
          </w:p>
        </w:tc>
        <w:tc>
          <w:tcPr>
            <w:tcW w:w="639" w:type="pct"/>
          </w:tcPr>
          <w:p w:rsidR="00146EE6" w:rsidRPr="00F61269"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9D36D6" w:rsidRDefault="00146EE6" w:rsidP="00454E5A">
            <w:pPr>
              <w:ind w:firstLineChars="0" w:firstLine="0"/>
              <w:rPr>
                <w:szCs w:val="21"/>
              </w:rPr>
            </w:pPr>
            <w:r w:rsidRPr="00F61269">
              <w:rPr>
                <w:rFonts w:hint="eastAsia"/>
                <w:szCs w:val="21"/>
              </w:rPr>
              <w:t>本方客户代码</w:t>
            </w:r>
          </w:p>
        </w:tc>
        <w:tc>
          <w:tcPr>
            <w:tcW w:w="639" w:type="pct"/>
          </w:tcPr>
          <w:p w:rsidR="00146EE6" w:rsidRPr="00F61269" w:rsidRDefault="00146EE6" w:rsidP="00454E5A">
            <w:pPr>
              <w:ind w:firstLineChars="0" w:firstLine="0"/>
              <w:rPr>
                <w:szCs w:val="21"/>
              </w:rPr>
            </w:pPr>
            <w:r>
              <w:rPr>
                <w:rFonts w:hint="eastAsia"/>
                <w:szCs w:val="21"/>
              </w:rPr>
              <w:t>C10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本方客户简称</w:t>
            </w:r>
          </w:p>
        </w:tc>
        <w:tc>
          <w:tcPr>
            <w:tcW w:w="639" w:type="pct"/>
          </w:tcPr>
          <w:p w:rsidR="00146EE6" w:rsidRPr="00F61269"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本方客户英文简称</w:t>
            </w:r>
          </w:p>
        </w:tc>
        <w:tc>
          <w:tcPr>
            <w:tcW w:w="639" w:type="pct"/>
          </w:tcPr>
          <w:p w:rsidR="00146EE6" w:rsidRPr="009D36D6"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本方经纪机构代码</w:t>
            </w:r>
          </w:p>
        </w:tc>
        <w:tc>
          <w:tcPr>
            <w:tcW w:w="639" w:type="pct"/>
          </w:tcPr>
          <w:p w:rsidR="00146EE6" w:rsidRPr="00F61269" w:rsidRDefault="00146EE6" w:rsidP="00454E5A">
            <w:pPr>
              <w:ind w:firstLineChars="0" w:firstLine="0"/>
              <w:rPr>
                <w:szCs w:val="21"/>
              </w:rPr>
            </w:pPr>
            <w:r>
              <w:rPr>
                <w:rFonts w:hint="eastAsia"/>
                <w:szCs w:val="21"/>
              </w:rPr>
              <w:t>C10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本方经纪机构简称</w:t>
            </w:r>
          </w:p>
        </w:tc>
        <w:tc>
          <w:tcPr>
            <w:tcW w:w="639" w:type="pct"/>
          </w:tcPr>
          <w:p w:rsidR="00146EE6" w:rsidRPr="00F61269"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本方经纪机构英文简称</w:t>
            </w:r>
          </w:p>
        </w:tc>
        <w:tc>
          <w:tcPr>
            <w:tcW w:w="639" w:type="pct"/>
          </w:tcPr>
          <w:p w:rsidR="00146EE6" w:rsidRPr="009D36D6"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本方经纪机构用户</w:t>
            </w:r>
          </w:p>
        </w:tc>
        <w:tc>
          <w:tcPr>
            <w:tcW w:w="639" w:type="pct"/>
          </w:tcPr>
          <w:p w:rsidR="00146EE6" w:rsidRPr="009D36D6" w:rsidRDefault="00146EE6" w:rsidP="00454E5A">
            <w:pPr>
              <w:ind w:firstLineChars="0" w:firstLine="0"/>
              <w:rPr>
                <w:szCs w:val="21"/>
              </w:rPr>
            </w:pPr>
            <w:r>
              <w:rPr>
                <w:rFonts w:hint="eastAsia"/>
                <w:szCs w:val="21"/>
              </w:rPr>
              <w:t>C15</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本方渠道代码</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本方渠道简称</w:t>
            </w:r>
          </w:p>
        </w:tc>
        <w:tc>
          <w:tcPr>
            <w:tcW w:w="639" w:type="pct"/>
          </w:tcPr>
          <w:p w:rsidR="00146EE6" w:rsidRPr="00F61269"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本方渠道英文简称</w:t>
            </w:r>
          </w:p>
        </w:tc>
        <w:tc>
          <w:tcPr>
            <w:tcW w:w="639" w:type="pct"/>
          </w:tcPr>
          <w:p w:rsidR="00146EE6" w:rsidRPr="009D36D6"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对手方角色</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B94F15" w:rsidRDefault="00146EE6" w:rsidP="00DC74B1">
            <w:pPr>
              <w:pStyle w:val="a9"/>
              <w:numPr>
                <w:ilvl w:val="0"/>
                <w:numId w:val="50"/>
              </w:numPr>
              <w:ind w:firstLineChars="0"/>
              <w:rPr>
                <w:szCs w:val="21"/>
              </w:rPr>
            </w:pPr>
            <w:r w:rsidRPr="00B94F15">
              <w:rPr>
                <w:rFonts w:hint="eastAsia"/>
                <w:szCs w:val="21"/>
              </w:rPr>
              <w:t>Maker</w:t>
            </w:r>
          </w:p>
          <w:p w:rsidR="00146EE6" w:rsidRPr="00B94F15" w:rsidRDefault="00146EE6" w:rsidP="00DC74B1">
            <w:pPr>
              <w:pStyle w:val="a9"/>
              <w:numPr>
                <w:ilvl w:val="0"/>
                <w:numId w:val="50"/>
              </w:numPr>
              <w:ind w:firstLineChars="0"/>
              <w:rPr>
                <w:szCs w:val="21"/>
              </w:rPr>
            </w:pPr>
            <w:r w:rsidRPr="00B94F15">
              <w:rPr>
                <w:rFonts w:hint="eastAsia"/>
                <w:szCs w:val="21"/>
              </w:rPr>
              <w:t>Taker</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对手方会员代码</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对手方会员简称</w:t>
            </w:r>
          </w:p>
        </w:tc>
        <w:tc>
          <w:tcPr>
            <w:tcW w:w="639" w:type="pct"/>
          </w:tcPr>
          <w:p w:rsidR="00146EE6" w:rsidRPr="00F61269"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对手方会员英文简称</w:t>
            </w:r>
          </w:p>
        </w:tc>
        <w:tc>
          <w:tcPr>
            <w:tcW w:w="639" w:type="pct"/>
          </w:tcPr>
          <w:p w:rsidR="00146EE6" w:rsidRPr="009D36D6"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对手方会员席位代码</w:t>
            </w:r>
          </w:p>
        </w:tc>
        <w:tc>
          <w:tcPr>
            <w:tcW w:w="639" w:type="pct"/>
          </w:tcPr>
          <w:p w:rsidR="00146EE6" w:rsidRPr="00F61269" w:rsidRDefault="00146EE6" w:rsidP="00454E5A">
            <w:pPr>
              <w:ind w:firstLineChars="0" w:firstLine="0"/>
              <w:rPr>
                <w:szCs w:val="21"/>
              </w:rPr>
            </w:pPr>
            <w:r>
              <w:rPr>
                <w:rFonts w:hint="eastAsia"/>
                <w:szCs w:val="21"/>
              </w:rPr>
              <w:t>C6</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对手方会员席位简称</w:t>
            </w:r>
          </w:p>
        </w:tc>
        <w:tc>
          <w:tcPr>
            <w:tcW w:w="639" w:type="pct"/>
          </w:tcPr>
          <w:p w:rsidR="00146EE6" w:rsidRPr="00F61269"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对手方会员席位英文简称</w:t>
            </w:r>
          </w:p>
        </w:tc>
        <w:tc>
          <w:tcPr>
            <w:tcW w:w="639" w:type="pct"/>
          </w:tcPr>
          <w:p w:rsidR="00146EE6" w:rsidRPr="009D36D6"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对手方交易员代码</w:t>
            </w:r>
          </w:p>
        </w:tc>
        <w:tc>
          <w:tcPr>
            <w:tcW w:w="639" w:type="pct"/>
          </w:tcPr>
          <w:p w:rsidR="00146EE6" w:rsidRPr="00F61269" w:rsidRDefault="00146EE6" w:rsidP="00454E5A">
            <w:pPr>
              <w:ind w:firstLineChars="0" w:firstLine="0"/>
              <w:rPr>
                <w:szCs w:val="21"/>
              </w:rPr>
            </w:pPr>
            <w:r>
              <w:rPr>
                <w:rFonts w:hint="eastAsia"/>
                <w:szCs w:val="21"/>
              </w:rPr>
              <w:t>C15</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对手方交易员名称</w:t>
            </w:r>
          </w:p>
        </w:tc>
        <w:tc>
          <w:tcPr>
            <w:tcW w:w="639" w:type="pct"/>
          </w:tcPr>
          <w:p w:rsidR="00146EE6" w:rsidRPr="00F61269"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对手方客户代码</w:t>
            </w:r>
          </w:p>
        </w:tc>
        <w:tc>
          <w:tcPr>
            <w:tcW w:w="639" w:type="pct"/>
          </w:tcPr>
          <w:p w:rsidR="00146EE6" w:rsidRPr="00F61269" w:rsidRDefault="00146EE6" w:rsidP="00454E5A">
            <w:pPr>
              <w:ind w:firstLineChars="0" w:firstLine="0"/>
              <w:rPr>
                <w:szCs w:val="21"/>
              </w:rPr>
            </w:pPr>
            <w:r>
              <w:rPr>
                <w:rFonts w:hint="eastAsia"/>
                <w:szCs w:val="21"/>
              </w:rPr>
              <w:t>C10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对手方客户简称</w:t>
            </w:r>
          </w:p>
        </w:tc>
        <w:tc>
          <w:tcPr>
            <w:tcW w:w="639" w:type="pct"/>
          </w:tcPr>
          <w:p w:rsidR="00146EE6" w:rsidRPr="00F61269"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对手方客户英文简称</w:t>
            </w:r>
          </w:p>
        </w:tc>
        <w:tc>
          <w:tcPr>
            <w:tcW w:w="639" w:type="pct"/>
          </w:tcPr>
          <w:p w:rsidR="00146EE6" w:rsidRPr="009D36D6"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对手方经纪机构代码</w:t>
            </w:r>
          </w:p>
        </w:tc>
        <w:tc>
          <w:tcPr>
            <w:tcW w:w="639" w:type="pct"/>
          </w:tcPr>
          <w:p w:rsidR="00146EE6" w:rsidRPr="00F61269" w:rsidRDefault="00146EE6" w:rsidP="00454E5A">
            <w:pPr>
              <w:ind w:firstLineChars="0" w:firstLine="0"/>
              <w:rPr>
                <w:szCs w:val="21"/>
              </w:rPr>
            </w:pPr>
            <w:r>
              <w:rPr>
                <w:rFonts w:hint="eastAsia"/>
                <w:szCs w:val="21"/>
              </w:rPr>
              <w:t>C10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对手方经纪机构简称</w:t>
            </w:r>
          </w:p>
        </w:tc>
        <w:tc>
          <w:tcPr>
            <w:tcW w:w="639" w:type="pct"/>
          </w:tcPr>
          <w:p w:rsidR="00146EE6" w:rsidRPr="00F61269"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对手方经纪机构英文简称</w:t>
            </w:r>
          </w:p>
        </w:tc>
        <w:tc>
          <w:tcPr>
            <w:tcW w:w="639" w:type="pct"/>
          </w:tcPr>
          <w:p w:rsidR="00146EE6" w:rsidRPr="009D36D6"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对手方经纪机构用户</w:t>
            </w:r>
          </w:p>
        </w:tc>
        <w:tc>
          <w:tcPr>
            <w:tcW w:w="639" w:type="pct"/>
          </w:tcPr>
          <w:p w:rsidR="00146EE6" w:rsidRPr="009D36D6" w:rsidRDefault="00146EE6" w:rsidP="00454E5A">
            <w:pPr>
              <w:ind w:firstLineChars="0" w:firstLine="0"/>
              <w:rPr>
                <w:szCs w:val="21"/>
              </w:rPr>
            </w:pPr>
            <w:r>
              <w:rPr>
                <w:rFonts w:hint="eastAsia"/>
                <w:szCs w:val="21"/>
              </w:rPr>
              <w:t>C15</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w:t>
            </w:r>
            <w:proofErr w:type="gramStart"/>
            <w:r w:rsidRPr="00F61269">
              <w:rPr>
                <w:rFonts w:hint="eastAsia"/>
                <w:szCs w:val="21"/>
              </w:rPr>
              <w:t>方渠道</w:t>
            </w:r>
            <w:proofErr w:type="gramEnd"/>
            <w:r w:rsidRPr="00F61269">
              <w:rPr>
                <w:rFonts w:hint="eastAsia"/>
                <w:szCs w:val="21"/>
              </w:rPr>
              <w:t>代码</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w:t>
            </w:r>
            <w:proofErr w:type="gramStart"/>
            <w:r w:rsidRPr="00F61269">
              <w:rPr>
                <w:rFonts w:hint="eastAsia"/>
                <w:szCs w:val="21"/>
              </w:rPr>
              <w:t>方渠道</w:t>
            </w:r>
            <w:proofErr w:type="gramEnd"/>
            <w:r w:rsidRPr="00F61269">
              <w:rPr>
                <w:rFonts w:hint="eastAsia"/>
                <w:szCs w:val="21"/>
              </w:rPr>
              <w:t>简称</w:t>
            </w:r>
          </w:p>
        </w:tc>
        <w:tc>
          <w:tcPr>
            <w:tcW w:w="639" w:type="pct"/>
          </w:tcPr>
          <w:p w:rsidR="00146EE6" w:rsidRPr="00F61269"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对手</w:t>
            </w:r>
            <w:proofErr w:type="gramStart"/>
            <w:r w:rsidRPr="00F61269">
              <w:rPr>
                <w:rFonts w:hint="eastAsia"/>
                <w:szCs w:val="21"/>
              </w:rPr>
              <w:t>方渠道</w:t>
            </w:r>
            <w:proofErr w:type="gramEnd"/>
            <w:r w:rsidRPr="00F61269">
              <w:rPr>
                <w:rFonts w:hint="eastAsia"/>
                <w:szCs w:val="21"/>
              </w:rPr>
              <w:t>英文简称</w:t>
            </w:r>
          </w:p>
        </w:tc>
        <w:tc>
          <w:tcPr>
            <w:tcW w:w="639" w:type="pct"/>
          </w:tcPr>
          <w:p w:rsidR="00146EE6" w:rsidRPr="009D36D6" w:rsidRDefault="00146EE6" w:rsidP="00454E5A">
            <w:pPr>
              <w:ind w:firstLineChars="0" w:firstLine="0"/>
              <w:rPr>
                <w:szCs w:val="21"/>
              </w:rPr>
            </w:pPr>
            <w:r>
              <w:rPr>
                <w:rFonts w:hint="eastAsia"/>
                <w:szCs w:val="21"/>
              </w:rPr>
              <w:t>C30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合约代码</w:t>
            </w:r>
          </w:p>
        </w:tc>
        <w:tc>
          <w:tcPr>
            <w:tcW w:w="639" w:type="pct"/>
          </w:tcPr>
          <w:p w:rsidR="00146EE6" w:rsidRPr="00F61269" w:rsidRDefault="00146EE6" w:rsidP="00454E5A">
            <w:pPr>
              <w:ind w:firstLineChars="0" w:firstLine="0"/>
              <w:rPr>
                <w:szCs w:val="21"/>
              </w:rPr>
            </w:pPr>
            <w:r>
              <w:rPr>
                <w:rFonts w:hint="eastAsia"/>
                <w:szCs w:val="21"/>
              </w:rPr>
              <w:t>C20</w:t>
            </w:r>
          </w:p>
        </w:tc>
        <w:tc>
          <w:tcPr>
            <w:tcW w:w="3168" w:type="pct"/>
            <w:vAlign w:val="center"/>
          </w:tcPr>
          <w:p w:rsidR="00146EE6" w:rsidRPr="009D36D6" w:rsidRDefault="00557083" w:rsidP="00454E5A">
            <w:pPr>
              <w:ind w:firstLineChars="0" w:firstLine="0"/>
              <w:rPr>
                <w:szCs w:val="21"/>
              </w:rPr>
            </w:pPr>
            <w:r>
              <w:rPr>
                <w:rFonts w:hint="eastAsia"/>
                <w:szCs w:val="21"/>
              </w:rPr>
              <w:t>最长</w:t>
            </w:r>
            <w:r>
              <w:rPr>
                <w:rFonts w:hint="eastAsia"/>
                <w:szCs w:val="21"/>
              </w:rPr>
              <w:t>8</w:t>
            </w:r>
            <w:r>
              <w:rPr>
                <w:rFonts w:hint="eastAsia"/>
                <w:szCs w:val="21"/>
              </w:rPr>
              <w:t>位字符</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交易</w:t>
            </w:r>
            <w:r w:rsidRPr="00F61269">
              <w:rPr>
                <w:rFonts w:hint="eastAsia"/>
                <w:szCs w:val="21"/>
              </w:rPr>
              <w:t>/</w:t>
            </w:r>
            <w:r w:rsidRPr="00F61269">
              <w:rPr>
                <w:rFonts w:hint="eastAsia"/>
                <w:szCs w:val="21"/>
              </w:rPr>
              <w:t>登记</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交易、登记</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交易类型</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即期、远期、掉期</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交易类别</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普通、行权</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相关成交单号</w:t>
            </w:r>
          </w:p>
        </w:tc>
        <w:tc>
          <w:tcPr>
            <w:tcW w:w="639" w:type="pct"/>
          </w:tcPr>
          <w:p w:rsidR="00146EE6" w:rsidRPr="00F61269" w:rsidRDefault="00146EE6" w:rsidP="00454E5A">
            <w:pPr>
              <w:ind w:firstLineChars="0" w:firstLine="0"/>
              <w:rPr>
                <w:szCs w:val="21"/>
              </w:rPr>
            </w:pPr>
            <w:r>
              <w:rPr>
                <w:rFonts w:hint="eastAsia"/>
                <w:szCs w:val="21"/>
              </w:rPr>
              <w:t>C20</w:t>
            </w:r>
          </w:p>
        </w:tc>
        <w:tc>
          <w:tcPr>
            <w:tcW w:w="3168" w:type="pct"/>
            <w:vAlign w:val="center"/>
          </w:tcPr>
          <w:p w:rsidR="00146EE6" w:rsidRPr="009D36D6" w:rsidRDefault="00146EE6" w:rsidP="00454E5A">
            <w:pPr>
              <w:ind w:firstLineChars="0" w:firstLine="0"/>
              <w:rPr>
                <w:szCs w:val="21"/>
              </w:rPr>
            </w:pPr>
            <w:r w:rsidRPr="00F61269">
              <w:rPr>
                <w:rFonts w:hint="eastAsia"/>
                <w:szCs w:val="21"/>
              </w:rPr>
              <w:t>用来记录行权的期权成交单号，或为未来其他业务备用</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交易单位</w:t>
            </w:r>
          </w:p>
        </w:tc>
        <w:tc>
          <w:tcPr>
            <w:tcW w:w="639" w:type="pct"/>
          </w:tcPr>
          <w:p w:rsidR="00146EE6" w:rsidRPr="009D36D6" w:rsidRDefault="00146EE6" w:rsidP="00454E5A">
            <w:pPr>
              <w:ind w:firstLineChars="0" w:firstLine="0"/>
              <w:rPr>
                <w:szCs w:val="21"/>
              </w:rPr>
            </w:pPr>
            <w:r>
              <w:rPr>
                <w:rFonts w:hint="eastAsia"/>
                <w:szCs w:val="21"/>
              </w:rPr>
              <w:t>N10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数量</w:t>
            </w:r>
          </w:p>
        </w:tc>
        <w:tc>
          <w:tcPr>
            <w:tcW w:w="639" w:type="pct"/>
          </w:tcPr>
          <w:p w:rsidR="00146EE6" w:rsidRPr="00F61269" w:rsidRDefault="00146EE6" w:rsidP="00454E5A">
            <w:pPr>
              <w:ind w:firstLineChars="0" w:firstLine="0"/>
              <w:rPr>
                <w:szCs w:val="21"/>
              </w:rPr>
            </w:pPr>
            <w:r>
              <w:rPr>
                <w:rFonts w:hint="eastAsia"/>
                <w:szCs w:val="21"/>
              </w:rPr>
              <w:t>N10</w:t>
            </w:r>
          </w:p>
        </w:tc>
        <w:tc>
          <w:tcPr>
            <w:tcW w:w="3168" w:type="pct"/>
            <w:vAlign w:val="center"/>
          </w:tcPr>
          <w:p w:rsidR="00146EE6" w:rsidRPr="009D36D6" w:rsidRDefault="00146EE6" w:rsidP="00454E5A">
            <w:pPr>
              <w:ind w:firstLineChars="0" w:firstLine="0"/>
              <w:rPr>
                <w:szCs w:val="21"/>
              </w:rPr>
            </w:pPr>
            <w:r w:rsidRPr="00F61269">
              <w:rPr>
                <w:rFonts w:hint="eastAsia"/>
                <w:szCs w:val="21"/>
              </w:rPr>
              <w:t>手</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重量（千克）</w:t>
            </w:r>
          </w:p>
        </w:tc>
        <w:tc>
          <w:tcPr>
            <w:tcW w:w="639" w:type="pct"/>
          </w:tcPr>
          <w:p w:rsidR="00146EE6" w:rsidRPr="00F61269" w:rsidRDefault="00146EE6" w:rsidP="00454E5A">
            <w:pPr>
              <w:ind w:firstLineChars="0" w:firstLine="0"/>
              <w:rPr>
                <w:szCs w:val="21"/>
              </w:rPr>
            </w:pPr>
            <w:r>
              <w:rPr>
                <w:rFonts w:hint="eastAsia"/>
                <w:szCs w:val="21"/>
              </w:rPr>
              <w:t>N</w:t>
            </w:r>
            <w:r w:rsidR="00A13F48">
              <w:rPr>
                <w:rFonts w:hint="eastAsia"/>
                <w:szCs w:val="21"/>
              </w:rPr>
              <w:t>(12,6)</w:t>
            </w:r>
          </w:p>
        </w:tc>
        <w:tc>
          <w:tcPr>
            <w:tcW w:w="3168" w:type="pct"/>
            <w:vAlign w:val="center"/>
          </w:tcPr>
          <w:p w:rsidR="00146EE6" w:rsidRPr="009D36D6" w:rsidRDefault="00146EE6" w:rsidP="00454E5A">
            <w:pPr>
              <w:ind w:firstLineChars="0" w:firstLine="0"/>
              <w:rPr>
                <w:szCs w:val="21"/>
              </w:rPr>
            </w:pPr>
            <w:r w:rsidRPr="00F61269">
              <w:rPr>
                <w:rFonts w:hint="eastAsia"/>
                <w:szCs w:val="21"/>
              </w:rPr>
              <w:t>千克</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期限</w:t>
            </w:r>
          </w:p>
        </w:tc>
        <w:tc>
          <w:tcPr>
            <w:tcW w:w="639" w:type="pct"/>
          </w:tcPr>
          <w:p w:rsidR="00146EE6" w:rsidRPr="009D36D6" w:rsidRDefault="00146EE6" w:rsidP="00454E5A">
            <w:pPr>
              <w:ind w:firstLineChars="0" w:firstLine="0"/>
              <w:rPr>
                <w:szCs w:val="21"/>
              </w:rPr>
            </w:pPr>
            <w:r>
              <w:rPr>
                <w:rFonts w:hint="eastAsia"/>
                <w:szCs w:val="21"/>
              </w:rPr>
              <w:t>C10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远端期限</w:t>
            </w:r>
          </w:p>
        </w:tc>
        <w:tc>
          <w:tcPr>
            <w:tcW w:w="639" w:type="pct"/>
          </w:tcPr>
          <w:p w:rsidR="00146EE6" w:rsidRPr="009D36D6" w:rsidRDefault="00146EE6" w:rsidP="00454E5A">
            <w:pPr>
              <w:ind w:firstLineChars="0" w:firstLine="0"/>
              <w:rPr>
                <w:szCs w:val="21"/>
              </w:rPr>
            </w:pPr>
            <w:r>
              <w:rPr>
                <w:rFonts w:hint="eastAsia"/>
                <w:szCs w:val="21"/>
              </w:rPr>
              <w:t>C10</w:t>
            </w:r>
          </w:p>
        </w:tc>
        <w:tc>
          <w:tcPr>
            <w:tcW w:w="3168" w:type="pct"/>
            <w:vAlign w:val="center"/>
          </w:tcPr>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报价单位</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元</w:t>
            </w:r>
            <w:r w:rsidRPr="00F61269">
              <w:rPr>
                <w:rFonts w:hint="eastAsia"/>
                <w:szCs w:val="21"/>
              </w:rPr>
              <w:t>/</w:t>
            </w:r>
            <w:r w:rsidRPr="00F61269">
              <w:rPr>
                <w:rFonts w:hint="eastAsia"/>
                <w:szCs w:val="21"/>
              </w:rPr>
              <w:t>克、元</w:t>
            </w:r>
            <w:r w:rsidRPr="00F61269">
              <w:rPr>
                <w:rFonts w:hint="eastAsia"/>
                <w:szCs w:val="21"/>
              </w:rPr>
              <w:t>/</w:t>
            </w:r>
            <w:r w:rsidRPr="00F61269">
              <w:rPr>
                <w:rFonts w:hint="eastAsia"/>
                <w:szCs w:val="21"/>
              </w:rPr>
              <w:t>千克</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价格</w:t>
            </w:r>
          </w:p>
        </w:tc>
        <w:tc>
          <w:tcPr>
            <w:tcW w:w="639" w:type="pct"/>
          </w:tcPr>
          <w:p w:rsidR="00146EE6" w:rsidRPr="00F61269" w:rsidRDefault="00146EE6" w:rsidP="00454E5A">
            <w:pPr>
              <w:ind w:firstLineChars="0" w:firstLine="0"/>
              <w:rPr>
                <w:szCs w:val="21"/>
              </w:rPr>
            </w:pPr>
            <w:r w:rsidRPr="0058304C">
              <w:rPr>
                <w:szCs w:val="21"/>
              </w:rPr>
              <w:t>N(12,6)</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到期日</w:t>
            </w:r>
          </w:p>
        </w:tc>
        <w:tc>
          <w:tcPr>
            <w:tcW w:w="639" w:type="pct"/>
          </w:tcPr>
          <w:p w:rsidR="00146EE6" w:rsidRPr="00F61269" w:rsidRDefault="002067D1" w:rsidP="00454E5A">
            <w:pPr>
              <w:ind w:firstLineChars="0" w:firstLine="0"/>
              <w:rPr>
                <w:szCs w:val="21"/>
              </w:rPr>
            </w:pPr>
            <w:r>
              <w:rPr>
                <w:szCs w:val="21"/>
              </w:rPr>
              <w:t>C8</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r w:rsidR="002067D1">
              <w:rPr>
                <w:rFonts w:hint="eastAsia"/>
                <w:szCs w:val="21"/>
              </w:rPr>
              <w:t>YYYYMMDD</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实际到期日</w:t>
            </w:r>
          </w:p>
        </w:tc>
        <w:tc>
          <w:tcPr>
            <w:tcW w:w="639" w:type="pct"/>
          </w:tcPr>
          <w:p w:rsidR="00146EE6" w:rsidRPr="00F61269" w:rsidRDefault="002067D1" w:rsidP="00454E5A">
            <w:pPr>
              <w:ind w:firstLineChars="0" w:firstLine="0"/>
              <w:rPr>
                <w:szCs w:val="21"/>
              </w:rPr>
            </w:pPr>
            <w:r>
              <w:rPr>
                <w:szCs w:val="21"/>
              </w:rPr>
              <w:t>C8</w:t>
            </w:r>
          </w:p>
        </w:tc>
        <w:tc>
          <w:tcPr>
            <w:tcW w:w="3168" w:type="pct"/>
            <w:vAlign w:val="center"/>
          </w:tcPr>
          <w:p w:rsidR="00146EE6" w:rsidRPr="009D36D6" w:rsidRDefault="00146EE6" w:rsidP="00454E5A">
            <w:pPr>
              <w:ind w:firstLineChars="0" w:firstLine="0"/>
              <w:rPr>
                <w:szCs w:val="21"/>
              </w:rPr>
            </w:pPr>
            <w:r w:rsidRPr="00F61269">
              <w:rPr>
                <w:rFonts w:hint="eastAsia"/>
                <w:szCs w:val="21"/>
              </w:rPr>
              <w:t>即期、远期和掉期近端清算成功后填写当日日期</w:t>
            </w:r>
            <w:r w:rsidR="002067D1">
              <w:rPr>
                <w:rFonts w:hint="eastAsia"/>
                <w:szCs w:val="21"/>
              </w:rPr>
              <w:t>,</w:t>
            </w:r>
            <w:r w:rsidR="002067D1">
              <w:rPr>
                <w:rFonts w:hint="eastAsia"/>
                <w:szCs w:val="21"/>
              </w:rPr>
              <w:t>格</w:t>
            </w:r>
            <w:r w:rsidR="002067D1">
              <w:rPr>
                <w:szCs w:val="21"/>
              </w:rPr>
              <w:t>式为：</w:t>
            </w:r>
            <w:r w:rsidR="002067D1">
              <w:rPr>
                <w:rFonts w:hint="eastAsia"/>
                <w:szCs w:val="21"/>
              </w:rPr>
              <w:t>YYYYMMDD</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远端价格</w:t>
            </w:r>
          </w:p>
        </w:tc>
        <w:tc>
          <w:tcPr>
            <w:tcW w:w="639" w:type="pct"/>
          </w:tcPr>
          <w:p w:rsidR="00146EE6" w:rsidRPr="00F61269" w:rsidRDefault="00146EE6" w:rsidP="00454E5A">
            <w:pPr>
              <w:ind w:firstLineChars="0" w:firstLine="0"/>
              <w:rPr>
                <w:szCs w:val="21"/>
              </w:rPr>
            </w:pPr>
            <w:r w:rsidRPr="0058304C">
              <w:rPr>
                <w:szCs w:val="21"/>
              </w:rPr>
              <w:t>N(12,6)</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远端到期日</w:t>
            </w:r>
          </w:p>
        </w:tc>
        <w:tc>
          <w:tcPr>
            <w:tcW w:w="639" w:type="pct"/>
          </w:tcPr>
          <w:p w:rsidR="00146EE6" w:rsidRPr="00F61269" w:rsidRDefault="002067D1" w:rsidP="00454E5A">
            <w:pPr>
              <w:ind w:firstLineChars="0" w:firstLine="0"/>
              <w:rPr>
                <w:szCs w:val="21"/>
              </w:rPr>
            </w:pPr>
            <w:r>
              <w:rPr>
                <w:szCs w:val="21"/>
              </w:rPr>
              <w:t>C8</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r w:rsidR="002067D1">
              <w:rPr>
                <w:rFonts w:hint="eastAsia"/>
                <w:szCs w:val="21"/>
              </w:rPr>
              <w:t>YYYYMMDD</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实际远端到期日</w:t>
            </w:r>
          </w:p>
        </w:tc>
        <w:tc>
          <w:tcPr>
            <w:tcW w:w="639" w:type="pct"/>
          </w:tcPr>
          <w:p w:rsidR="00146EE6" w:rsidRPr="00F61269" w:rsidRDefault="002067D1" w:rsidP="00454E5A">
            <w:pPr>
              <w:ind w:firstLineChars="0" w:firstLine="0"/>
              <w:rPr>
                <w:szCs w:val="21"/>
              </w:rPr>
            </w:pPr>
            <w:r>
              <w:rPr>
                <w:szCs w:val="21"/>
              </w:rPr>
              <w:t>C8</w:t>
            </w:r>
          </w:p>
        </w:tc>
        <w:tc>
          <w:tcPr>
            <w:tcW w:w="3168" w:type="pct"/>
            <w:vAlign w:val="center"/>
          </w:tcPr>
          <w:p w:rsidR="00146EE6" w:rsidRPr="009D36D6" w:rsidRDefault="00146EE6" w:rsidP="00454E5A">
            <w:pPr>
              <w:ind w:firstLineChars="0" w:firstLine="0"/>
              <w:rPr>
                <w:szCs w:val="21"/>
              </w:rPr>
            </w:pPr>
            <w:r w:rsidRPr="00F61269">
              <w:rPr>
                <w:rFonts w:hint="eastAsia"/>
                <w:szCs w:val="21"/>
              </w:rPr>
              <w:t>掉期远端清算成功后填写当日日期</w:t>
            </w:r>
            <w:r w:rsidR="002067D1">
              <w:rPr>
                <w:rFonts w:hint="eastAsia"/>
                <w:szCs w:val="21"/>
              </w:rPr>
              <w:t>,</w:t>
            </w:r>
            <w:r w:rsidR="002067D1">
              <w:rPr>
                <w:rFonts w:hint="eastAsia"/>
                <w:szCs w:val="21"/>
              </w:rPr>
              <w:t>格式</w:t>
            </w:r>
            <w:r w:rsidR="002067D1">
              <w:rPr>
                <w:szCs w:val="21"/>
              </w:rPr>
              <w:t>为：</w:t>
            </w:r>
            <w:r w:rsidR="002067D1">
              <w:rPr>
                <w:rFonts w:hint="eastAsia"/>
                <w:szCs w:val="21"/>
              </w:rPr>
              <w:t>YYYYMMDD</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结算方式</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实物交割、现金结算</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是否交易所清算资金</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是、否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参考价格类型</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0B0F49" w:rsidRDefault="000B0F49" w:rsidP="008E0C55">
            <w:pPr>
              <w:ind w:firstLineChars="183" w:firstLine="439"/>
              <w:rPr>
                <w:rFonts w:ascii="宋体" w:eastAsia="宋体" w:hAnsi="宋体" w:cs="Times New Roman"/>
                <w:color w:val="000000"/>
                <w:kern w:val="0"/>
                <w:szCs w:val="20"/>
              </w:rPr>
            </w:pPr>
            <w:r>
              <w:rPr>
                <w:rFonts w:hint="eastAsia"/>
              </w:rPr>
              <w:t>1-</w:t>
            </w:r>
            <w:r>
              <w:rPr>
                <w:rFonts w:hint="eastAsia"/>
              </w:rPr>
              <w:tab/>
            </w:r>
            <w:r>
              <w:rPr>
                <w:rFonts w:hint="eastAsia"/>
              </w:rPr>
              <w:t>开盘价</w:t>
            </w:r>
          </w:p>
          <w:p w:rsidR="000B0F49" w:rsidRDefault="000B0F49" w:rsidP="000B0F49">
            <w:pPr>
              <w:ind w:firstLine="480"/>
            </w:pPr>
            <w:r>
              <w:rPr>
                <w:rFonts w:hint="eastAsia"/>
              </w:rPr>
              <w:t>2-</w:t>
            </w:r>
            <w:r>
              <w:rPr>
                <w:rFonts w:hint="eastAsia"/>
              </w:rPr>
              <w:tab/>
            </w:r>
            <w:r>
              <w:rPr>
                <w:rFonts w:hint="eastAsia"/>
              </w:rPr>
              <w:t>收盘价</w:t>
            </w:r>
          </w:p>
          <w:p w:rsidR="000B0F49" w:rsidRDefault="000B0F49" w:rsidP="000B0F49">
            <w:pPr>
              <w:ind w:firstLine="480"/>
            </w:pPr>
            <w:r>
              <w:rPr>
                <w:rFonts w:hint="eastAsia"/>
              </w:rPr>
              <w:t>3-</w:t>
            </w:r>
            <w:r>
              <w:rPr>
                <w:rFonts w:hint="eastAsia"/>
              </w:rPr>
              <w:tab/>
            </w:r>
            <w:del w:id="309" w:author="罗莎" w:date="2016-09-14T10:14:00Z">
              <w:r w:rsidDel="001A2A06">
                <w:rPr>
                  <w:rFonts w:hint="eastAsia"/>
                </w:rPr>
                <w:delText>结算价</w:delText>
              </w:r>
            </w:del>
            <w:ins w:id="310" w:author="罗莎" w:date="2016-09-14T10:14:00Z">
              <w:r w:rsidR="001A2A06">
                <w:rPr>
                  <w:rFonts w:hint="eastAsia"/>
                </w:rPr>
                <w:t>加权平均价</w:t>
              </w:r>
            </w:ins>
          </w:p>
          <w:p w:rsidR="000B0F49" w:rsidRDefault="000B0F49" w:rsidP="000B0F49">
            <w:pPr>
              <w:ind w:firstLine="480"/>
            </w:pPr>
            <w:r>
              <w:rPr>
                <w:rFonts w:hint="eastAsia"/>
              </w:rPr>
              <w:t>4-</w:t>
            </w:r>
            <w:r>
              <w:rPr>
                <w:rFonts w:hint="eastAsia"/>
              </w:rPr>
              <w:tab/>
            </w:r>
            <w:ins w:id="311" w:author="罗莎" w:date="2016-09-14T10:14:00Z">
              <w:r w:rsidR="001A2A06">
                <w:rPr>
                  <w:rFonts w:hint="eastAsia"/>
                </w:rPr>
                <w:t>黄金现货</w:t>
              </w:r>
              <w:r w:rsidR="001A2A06">
                <w:rPr>
                  <w:rFonts w:hint="eastAsia"/>
                </w:rPr>
                <w:t>(</w:t>
              </w:r>
              <w:r w:rsidR="001A2A06">
                <w:rPr>
                  <w:rFonts w:hint="eastAsia"/>
                </w:rPr>
                <w:t>上午</w:t>
              </w:r>
              <w:r w:rsidR="001A2A06">
                <w:rPr>
                  <w:rFonts w:hint="eastAsia"/>
                </w:rPr>
                <w:t>)</w:t>
              </w:r>
            </w:ins>
            <w:r>
              <w:rPr>
                <w:rFonts w:hint="eastAsia"/>
              </w:rPr>
              <w:t>基准价</w:t>
            </w:r>
            <w:del w:id="312" w:author="罗莎" w:date="2016-09-14T10:14:00Z">
              <w:r w:rsidDel="001A2A06">
                <w:rPr>
                  <w:rFonts w:hint="eastAsia"/>
                </w:rPr>
                <w:delText>(</w:delText>
              </w:r>
              <w:r w:rsidDel="001A2A06">
                <w:rPr>
                  <w:rFonts w:hint="eastAsia"/>
                </w:rPr>
                <w:delText>上午</w:delText>
              </w:r>
              <w:r w:rsidDel="001A2A06">
                <w:rPr>
                  <w:rFonts w:hint="eastAsia"/>
                </w:rPr>
                <w:delText>)</w:delText>
              </w:r>
            </w:del>
          </w:p>
          <w:p w:rsidR="000B0F49" w:rsidRDefault="000B0F49" w:rsidP="000B0F49">
            <w:pPr>
              <w:ind w:firstLine="480"/>
            </w:pPr>
            <w:r>
              <w:rPr>
                <w:rFonts w:hint="eastAsia"/>
              </w:rPr>
              <w:t>5-</w:t>
            </w:r>
            <w:r>
              <w:rPr>
                <w:rFonts w:hint="eastAsia"/>
              </w:rPr>
              <w:tab/>
            </w:r>
            <w:ins w:id="313" w:author="罗莎" w:date="2016-09-14T10:14:00Z">
              <w:r w:rsidR="001A2A06">
                <w:rPr>
                  <w:rFonts w:hint="eastAsia"/>
                </w:rPr>
                <w:t>黄金现货</w:t>
              </w:r>
            </w:ins>
            <w:ins w:id="314" w:author="罗莎" w:date="2016-09-14T10:15:00Z">
              <w:r w:rsidR="001A2A06">
                <w:rPr>
                  <w:rFonts w:hint="eastAsia"/>
                </w:rPr>
                <w:t>(</w:t>
              </w:r>
              <w:r w:rsidR="001A2A06">
                <w:rPr>
                  <w:rFonts w:hint="eastAsia"/>
                </w:rPr>
                <w:t>下午</w:t>
              </w:r>
              <w:r w:rsidR="001A2A06">
                <w:rPr>
                  <w:rFonts w:hint="eastAsia"/>
                </w:rPr>
                <w:t>)</w:t>
              </w:r>
            </w:ins>
            <w:r>
              <w:rPr>
                <w:rFonts w:hint="eastAsia"/>
              </w:rPr>
              <w:t>基准价</w:t>
            </w:r>
            <w:del w:id="315" w:author="罗莎" w:date="2016-09-14T10:15:00Z">
              <w:r w:rsidDel="001A2A06">
                <w:rPr>
                  <w:rFonts w:hint="eastAsia"/>
                </w:rPr>
                <w:delText>(</w:delText>
              </w:r>
              <w:r w:rsidDel="001A2A06">
                <w:rPr>
                  <w:rFonts w:hint="eastAsia"/>
                </w:rPr>
                <w:delText>下午</w:delText>
              </w:r>
              <w:r w:rsidDel="001A2A06">
                <w:rPr>
                  <w:rFonts w:hint="eastAsia"/>
                </w:rPr>
                <w:delText>)</w:delText>
              </w:r>
            </w:del>
          </w:p>
          <w:p w:rsidR="000B0F49" w:rsidRDefault="000B0F49" w:rsidP="000B0F49">
            <w:pPr>
              <w:ind w:firstLine="480"/>
            </w:pPr>
            <w:r>
              <w:rPr>
                <w:rFonts w:hint="eastAsia"/>
              </w:rPr>
              <w:t>6-</w:t>
            </w:r>
            <w:r>
              <w:rPr>
                <w:rFonts w:hint="eastAsia"/>
              </w:rPr>
              <w:tab/>
            </w:r>
            <w:ins w:id="316" w:author="罗莎" w:date="2016-09-14T10:15:00Z">
              <w:r w:rsidR="001A2A06">
                <w:rPr>
                  <w:rFonts w:hint="eastAsia"/>
                </w:rPr>
                <w:t>黄金现货</w:t>
              </w:r>
              <w:r w:rsidR="001A2A06">
                <w:rPr>
                  <w:rFonts w:hint="eastAsia"/>
                </w:rPr>
                <w:t>(</w:t>
              </w:r>
              <w:r w:rsidR="001A2A06">
                <w:rPr>
                  <w:rFonts w:hint="eastAsia"/>
                </w:rPr>
                <w:t>夜市</w:t>
              </w:r>
              <w:r w:rsidR="001A2A06">
                <w:rPr>
                  <w:rFonts w:hint="eastAsia"/>
                </w:rPr>
                <w:t>)</w:t>
              </w:r>
            </w:ins>
            <w:r>
              <w:rPr>
                <w:rFonts w:hint="eastAsia"/>
              </w:rPr>
              <w:t>基准价</w:t>
            </w:r>
            <w:del w:id="317" w:author="罗莎" w:date="2016-09-14T10:15:00Z">
              <w:r w:rsidDel="001A2A06">
                <w:rPr>
                  <w:rFonts w:hint="eastAsia"/>
                </w:rPr>
                <w:delText>(</w:delText>
              </w:r>
              <w:r w:rsidDel="001A2A06">
                <w:rPr>
                  <w:rFonts w:hint="eastAsia"/>
                </w:rPr>
                <w:delText>夜市</w:delText>
              </w:r>
              <w:r w:rsidDel="001A2A06">
                <w:rPr>
                  <w:rFonts w:hint="eastAsia"/>
                </w:rPr>
                <w:delText>)</w:delText>
              </w:r>
            </w:del>
          </w:p>
          <w:p w:rsidR="000B0F49" w:rsidRDefault="001A2A06" w:rsidP="000B0F49">
            <w:pPr>
              <w:ind w:firstLine="480"/>
            </w:pPr>
            <w:ins w:id="318" w:author="罗莎" w:date="2016-09-14T10:15:00Z">
              <w:r>
                <w:t>b</w:t>
              </w:r>
            </w:ins>
            <w:del w:id="319" w:author="罗莎" w:date="2016-09-14T10:15:00Z">
              <w:r w:rsidR="000B0F49" w:rsidDel="001A2A06">
                <w:rPr>
                  <w:rFonts w:hint="eastAsia"/>
                </w:rPr>
                <w:delText>a</w:delText>
              </w:r>
            </w:del>
            <w:r w:rsidR="000B0F49">
              <w:rPr>
                <w:rFonts w:hint="eastAsia"/>
              </w:rPr>
              <w:t>-</w:t>
            </w:r>
            <w:r w:rsidR="000B0F49">
              <w:rPr>
                <w:rFonts w:hint="eastAsia"/>
              </w:rPr>
              <w:tab/>
            </w:r>
            <w:r w:rsidR="000B0F49">
              <w:rPr>
                <w:rFonts w:hint="eastAsia"/>
              </w:rPr>
              <w:t>上海金</w:t>
            </w:r>
            <w:proofErr w:type="gramStart"/>
            <w:r w:rsidR="000B0F49">
              <w:rPr>
                <w:rFonts w:hint="eastAsia"/>
              </w:rPr>
              <w:t>基准价</w:t>
            </w:r>
            <w:ins w:id="320" w:author="罗莎" w:date="2016-09-21T15:54:00Z">
              <w:r w:rsidR="00D23F29">
                <w:rPr>
                  <w:rFonts w:hint="eastAsia"/>
                </w:rPr>
                <w:t>早盘价</w:t>
              </w:r>
            </w:ins>
            <w:proofErr w:type="gramEnd"/>
            <w:del w:id="321" w:author="罗莎" w:date="2016-09-21T15:54:00Z">
              <w:r w:rsidR="000B0F49" w:rsidDel="00D23F29">
                <w:rPr>
                  <w:rFonts w:hint="eastAsia"/>
                </w:rPr>
                <w:delText>(</w:delText>
              </w:r>
            </w:del>
            <w:del w:id="322" w:author="罗莎" w:date="2016-09-14T10:15:00Z">
              <w:r w:rsidR="000B0F49" w:rsidDel="001A2A06">
                <w:rPr>
                  <w:rFonts w:hint="eastAsia"/>
                </w:rPr>
                <w:delText>早盘</w:delText>
              </w:r>
            </w:del>
            <w:del w:id="323" w:author="罗莎" w:date="2016-09-21T15:54:00Z">
              <w:r w:rsidR="000B0F49" w:rsidDel="00D23F29">
                <w:rPr>
                  <w:rFonts w:hint="eastAsia"/>
                </w:rPr>
                <w:delText>)</w:delText>
              </w:r>
            </w:del>
          </w:p>
          <w:p w:rsidR="000B0F49" w:rsidRDefault="000B0F49" w:rsidP="000B0F49">
            <w:pPr>
              <w:ind w:firstLine="480"/>
            </w:pPr>
            <w:r>
              <w:rPr>
                <w:rFonts w:hint="eastAsia"/>
              </w:rPr>
              <w:t>c-</w:t>
            </w:r>
            <w:r>
              <w:rPr>
                <w:rFonts w:hint="eastAsia"/>
              </w:rPr>
              <w:tab/>
            </w:r>
            <w:r>
              <w:rPr>
                <w:rFonts w:hint="eastAsia"/>
              </w:rPr>
              <w:t>上海金</w:t>
            </w:r>
            <w:proofErr w:type="gramStart"/>
            <w:r>
              <w:rPr>
                <w:rFonts w:hint="eastAsia"/>
              </w:rPr>
              <w:t>基准价</w:t>
            </w:r>
            <w:ins w:id="324" w:author="罗莎" w:date="2016-09-21T15:55:00Z">
              <w:r w:rsidR="00D23F29">
                <w:rPr>
                  <w:rFonts w:hint="eastAsia"/>
                </w:rPr>
                <w:t>午盘价</w:t>
              </w:r>
            </w:ins>
            <w:proofErr w:type="gramEnd"/>
            <w:del w:id="325" w:author="罗莎" w:date="2016-09-21T15:55:00Z">
              <w:r w:rsidDel="00D23F29">
                <w:rPr>
                  <w:rFonts w:hint="eastAsia"/>
                </w:rPr>
                <w:delText>(</w:delText>
              </w:r>
            </w:del>
            <w:del w:id="326" w:author="罗莎" w:date="2016-09-14T10:15:00Z">
              <w:r w:rsidDel="001A2A06">
                <w:rPr>
                  <w:rFonts w:hint="eastAsia"/>
                </w:rPr>
                <w:delText>午盘</w:delText>
              </w:r>
            </w:del>
            <w:del w:id="327" w:author="罗莎" w:date="2016-09-21T15:55:00Z">
              <w:r w:rsidDel="00D23F29">
                <w:rPr>
                  <w:rFonts w:hint="eastAsia"/>
                </w:rPr>
                <w:delText>)</w:delText>
              </w:r>
            </w:del>
          </w:p>
          <w:p w:rsidR="000B0F49" w:rsidRDefault="002765AD" w:rsidP="000B0F49">
            <w:pPr>
              <w:ind w:firstLine="480"/>
            </w:pPr>
            <w:ins w:id="328" w:author="罗莎" w:date="2016-09-21T17:23:00Z">
              <w:r>
                <w:t>a</w:t>
              </w:r>
            </w:ins>
            <w:del w:id="329" w:author="罗莎" w:date="2016-09-21T17:23:00Z">
              <w:r w:rsidR="000B0F49" w:rsidDel="002765AD">
                <w:rPr>
                  <w:rFonts w:hint="eastAsia"/>
                </w:rPr>
                <w:delText>b</w:delText>
              </w:r>
            </w:del>
            <w:r w:rsidR="000B0F49">
              <w:rPr>
                <w:rFonts w:hint="eastAsia"/>
              </w:rPr>
              <w:t>-</w:t>
            </w:r>
            <w:r w:rsidR="000B0F49">
              <w:rPr>
                <w:rFonts w:hint="eastAsia"/>
              </w:rPr>
              <w:tab/>
            </w:r>
            <w:r w:rsidR="000B0F49">
              <w:rPr>
                <w:rFonts w:hint="eastAsia"/>
              </w:rPr>
              <w:t>上海金基准价</w:t>
            </w:r>
            <w:proofErr w:type="gramStart"/>
            <w:ins w:id="330" w:author="罗莎" w:date="2016-09-21T15:55:00Z">
              <w:r w:rsidR="00D23F29">
                <w:rPr>
                  <w:rFonts w:hint="eastAsia"/>
                </w:rPr>
                <w:t>夜市价</w:t>
              </w:r>
            </w:ins>
            <w:proofErr w:type="gramEnd"/>
            <w:del w:id="331" w:author="罗莎" w:date="2016-09-21T15:55:00Z">
              <w:r w:rsidR="000B0F49" w:rsidDel="00D23F29">
                <w:rPr>
                  <w:rFonts w:hint="eastAsia"/>
                </w:rPr>
                <w:delText>(</w:delText>
              </w:r>
            </w:del>
            <w:del w:id="332" w:author="罗莎" w:date="2016-09-14T10:15:00Z">
              <w:r w:rsidR="000B0F49" w:rsidDel="001A2A06">
                <w:rPr>
                  <w:rFonts w:hint="eastAsia"/>
                </w:rPr>
                <w:delText>夜市</w:delText>
              </w:r>
            </w:del>
            <w:del w:id="333" w:author="罗莎" w:date="2016-09-21T15:55:00Z">
              <w:r w:rsidR="000B0F49" w:rsidDel="00D23F29">
                <w:rPr>
                  <w:rFonts w:hint="eastAsia"/>
                </w:rPr>
                <w:delText>)</w:delText>
              </w:r>
            </w:del>
          </w:p>
          <w:p w:rsidR="000B0F49" w:rsidRDefault="000B0F49" w:rsidP="000B0F49">
            <w:pPr>
              <w:ind w:firstLine="480"/>
            </w:pPr>
            <w:r>
              <w:rPr>
                <w:rFonts w:hint="eastAsia"/>
              </w:rPr>
              <w:t>X-</w:t>
            </w:r>
            <w:r>
              <w:rPr>
                <w:rFonts w:hint="eastAsia"/>
              </w:rPr>
              <w:tab/>
            </w:r>
            <w:r>
              <w:rPr>
                <w:rFonts w:hint="eastAsia"/>
              </w:rPr>
              <w:t>手工输入</w:t>
            </w:r>
          </w:p>
          <w:p w:rsidR="000B0F49" w:rsidRDefault="000B0F49" w:rsidP="000B0F49">
            <w:pPr>
              <w:ind w:firstLine="480"/>
            </w:pPr>
            <w:r>
              <w:rPr>
                <w:rFonts w:hint="eastAsia"/>
              </w:rPr>
              <w:t>Y-</w:t>
            </w:r>
            <w:r>
              <w:rPr>
                <w:rFonts w:hint="eastAsia"/>
              </w:rPr>
              <w:tab/>
            </w:r>
            <w:r>
              <w:rPr>
                <w:rFonts w:hint="eastAsia"/>
              </w:rPr>
              <w:t>其他价格</w:t>
            </w:r>
          </w:p>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参考价格日期</w:t>
            </w:r>
          </w:p>
        </w:tc>
        <w:tc>
          <w:tcPr>
            <w:tcW w:w="639" w:type="pct"/>
          </w:tcPr>
          <w:p w:rsidR="00146EE6" w:rsidRPr="00F61269" w:rsidRDefault="002067D1" w:rsidP="00454E5A">
            <w:pPr>
              <w:ind w:firstLineChars="0" w:firstLine="0"/>
              <w:rPr>
                <w:szCs w:val="21"/>
              </w:rPr>
            </w:pPr>
            <w:r>
              <w:rPr>
                <w:szCs w:val="21"/>
              </w:rPr>
              <w:t>C8</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r w:rsidR="002067D1">
              <w:rPr>
                <w:rFonts w:hint="eastAsia"/>
                <w:szCs w:val="21"/>
              </w:rPr>
              <w:t>YYYYMMDD</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参考价格调整项</w:t>
            </w:r>
          </w:p>
        </w:tc>
        <w:tc>
          <w:tcPr>
            <w:tcW w:w="639" w:type="pct"/>
          </w:tcPr>
          <w:p w:rsidR="00146EE6" w:rsidRPr="00F61269" w:rsidRDefault="00146EE6" w:rsidP="00454E5A">
            <w:pPr>
              <w:ind w:firstLineChars="0" w:firstLine="0"/>
              <w:rPr>
                <w:szCs w:val="21"/>
              </w:rPr>
            </w:pPr>
            <w:r w:rsidRPr="0058304C">
              <w:rPr>
                <w:szCs w:val="21"/>
              </w:rPr>
              <w:t>N(12,6)</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其他参考价格</w:t>
            </w:r>
            <w:r>
              <w:rPr>
                <w:rFonts w:hint="eastAsia"/>
                <w:szCs w:val="21"/>
              </w:rPr>
              <w:t>说明</w:t>
            </w:r>
          </w:p>
        </w:tc>
        <w:tc>
          <w:tcPr>
            <w:tcW w:w="639" w:type="pct"/>
          </w:tcPr>
          <w:p w:rsidR="00146EE6" w:rsidRPr="00F61269" w:rsidRDefault="00146EE6" w:rsidP="00454E5A">
            <w:pPr>
              <w:ind w:firstLineChars="0" w:firstLine="0"/>
              <w:rPr>
                <w:szCs w:val="21"/>
              </w:rPr>
            </w:pPr>
            <w:r>
              <w:rPr>
                <w:rFonts w:hint="eastAsia"/>
                <w:szCs w:val="21"/>
              </w:rPr>
              <w:t>C50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参考价格</w:t>
            </w:r>
          </w:p>
        </w:tc>
        <w:tc>
          <w:tcPr>
            <w:tcW w:w="639" w:type="pct"/>
          </w:tcPr>
          <w:p w:rsidR="00146EE6" w:rsidRPr="00F61269" w:rsidRDefault="00146EE6" w:rsidP="00454E5A">
            <w:pPr>
              <w:ind w:firstLineChars="0" w:firstLine="0"/>
              <w:rPr>
                <w:szCs w:val="21"/>
              </w:rPr>
            </w:pPr>
            <w:r w:rsidRPr="0058304C">
              <w:rPr>
                <w:szCs w:val="21"/>
              </w:rPr>
              <w:t>N(12,6)</w:t>
            </w:r>
          </w:p>
        </w:tc>
        <w:tc>
          <w:tcPr>
            <w:tcW w:w="3168" w:type="pct"/>
            <w:vAlign w:val="center"/>
          </w:tcPr>
          <w:p w:rsidR="00146EE6" w:rsidRPr="009D36D6" w:rsidRDefault="00146EE6" w:rsidP="00454E5A">
            <w:pPr>
              <w:ind w:firstLineChars="0" w:firstLine="0"/>
              <w:rPr>
                <w:szCs w:val="21"/>
              </w:rPr>
            </w:pPr>
            <w:r w:rsidRPr="00F61269">
              <w:rPr>
                <w:rFonts w:hint="eastAsia"/>
                <w:szCs w:val="21"/>
              </w:rPr>
              <w:t>即期、远期和掉期近端清算后填写参考价格的值</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远端参考价格类型</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0B0F49" w:rsidRDefault="000B0F49" w:rsidP="008E0C55">
            <w:pPr>
              <w:ind w:firstLineChars="183" w:firstLine="439"/>
              <w:rPr>
                <w:rFonts w:ascii="宋体" w:eastAsia="宋体" w:hAnsi="宋体" w:cs="Times New Roman"/>
                <w:color w:val="000000"/>
                <w:kern w:val="0"/>
                <w:szCs w:val="20"/>
              </w:rPr>
            </w:pPr>
            <w:r>
              <w:rPr>
                <w:rFonts w:hint="eastAsia"/>
              </w:rPr>
              <w:t>1-</w:t>
            </w:r>
            <w:r>
              <w:rPr>
                <w:rFonts w:hint="eastAsia"/>
              </w:rPr>
              <w:tab/>
            </w:r>
            <w:r>
              <w:rPr>
                <w:rFonts w:hint="eastAsia"/>
              </w:rPr>
              <w:t>开盘价</w:t>
            </w:r>
          </w:p>
          <w:p w:rsidR="000B0F49" w:rsidRDefault="000B0F49" w:rsidP="000B0F49">
            <w:pPr>
              <w:ind w:firstLine="480"/>
            </w:pPr>
            <w:r>
              <w:rPr>
                <w:rFonts w:hint="eastAsia"/>
              </w:rPr>
              <w:t>2-</w:t>
            </w:r>
            <w:r>
              <w:rPr>
                <w:rFonts w:hint="eastAsia"/>
              </w:rPr>
              <w:tab/>
            </w:r>
            <w:r>
              <w:rPr>
                <w:rFonts w:hint="eastAsia"/>
              </w:rPr>
              <w:t>收盘价</w:t>
            </w:r>
          </w:p>
          <w:p w:rsidR="000B0F49" w:rsidRDefault="000B0F49" w:rsidP="000B0F49">
            <w:pPr>
              <w:ind w:firstLine="480"/>
            </w:pPr>
            <w:r>
              <w:rPr>
                <w:rFonts w:hint="eastAsia"/>
              </w:rPr>
              <w:t>3-</w:t>
            </w:r>
            <w:r>
              <w:rPr>
                <w:rFonts w:hint="eastAsia"/>
              </w:rPr>
              <w:tab/>
            </w:r>
            <w:ins w:id="334" w:author="罗莎" w:date="2016-09-14T10:15:00Z">
              <w:r w:rsidR="001A2A06">
                <w:rPr>
                  <w:rFonts w:hint="eastAsia"/>
                </w:rPr>
                <w:t>加权平均</w:t>
              </w:r>
            </w:ins>
            <w:del w:id="335" w:author="罗莎" w:date="2016-09-14T10:15:00Z">
              <w:r w:rsidDel="001A2A06">
                <w:rPr>
                  <w:rFonts w:hint="eastAsia"/>
                </w:rPr>
                <w:delText>结算</w:delText>
              </w:r>
            </w:del>
            <w:r>
              <w:rPr>
                <w:rFonts w:hint="eastAsia"/>
              </w:rPr>
              <w:t>价</w:t>
            </w:r>
          </w:p>
          <w:p w:rsidR="000B0F49" w:rsidRDefault="000B0F49" w:rsidP="000B0F49">
            <w:pPr>
              <w:ind w:firstLine="480"/>
            </w:pPr>
            <w:r>
              <w:rPr>
                <w:rFonts w:hint="eastAsia"/>
              </w:rPr>
              <w:t>4-</w:t>
            </w:r>
            <w:r>
              <w:rPr>
                <w:rFonts w:hint="eastAsia"/>
              </w:rPr>
              <w:tab/>
            </w:r>
            <w:ins w:id="336" w:author="罗莎" w:date="2016-09-14T10:15:00Z">
              <w:r w:rsidR="001A2A06">
                <w:rPr>
                  <w:rFonts w:hint="eastAsia"/>
                </w:rPr>
                <w:t>黄金现货</w:t>
              </w:r>
              <w:r w:rsidR="001A2A06">
                <w:rPr>
                  <w:rFonts w:hint="eastAsia"/>
                </w:rPr>
                <w:t>(</w:t>
              </w:r>
              <w:r w:rsidR="001A2A06">
                <w:rPr>
                  <w:rFonts w:hint="eastAsia"/>
                </w:rPr>
                <w:t>上午</w:t>
              </w:r>
              <w:r w:rsidR="001A2A06">
                <w:rPr>
                  <w:rFonts w:hint="eastAsia"/>
                </w:rPr>
                <w:t>)</w:t>
              </w:r>
            </w:ins>
            <w:r>
              <w:rPr>
                <w:rFonts w:hint="eastAsia"/>
              </w:rPr>
              <w:t>基准价</w:t>
            </w:r>
            <w:del w:id="337" w:author="罗莎" w:date="2016-09-14T10:15:00Z">
              <w:r w:rsidDel="001A2A06">
                <w:rPr>
                  <w:rFonts w:hint="eastAsia"/>
                </w:rPr>
                <w:delText>(</w:delText>
              </w:r>
              <w:r w:rsidDel="001A2A06">
                <w:rPr>
                  <w:rFonts w:hint="eastAsia"/>
                </w:rPr>
                <w:delText>上午</w:delText>
              </w:r>
              <w:r w:rsidDel="001A2A06">
                <w:rPr>
                  <w:rFonts w:hint="eastAsia"/>
                </w:rPr>
                <w:delText>)</w:delText>
              </w:r>
            </w:del>
          </w:p>
          <w:p w:rsidR="000B0F49" w:rsidRDefault="000B0F49" w:rsidP="000B0F49">
            <w:pPr>
              <w:ind w:firstLine="480"/>
            </w:pPr>
            <w:r>
              <w:rPr>
                <w:rFonts w:hint="eastAsia"/>
              </w:rPr>
              <w:t>5-</w:t>
            </w:r>
            <w:r>
              <w:rPr>
                <w:rFonts w:hint="eastAsia"/>
              </w:rPr>
              <w:tab/>
            </w:r>
            <w:ins w:id="338" w:author="罗莎" w:date="2016-09-14T10:16:00Z">
              <w:r w:rsidR="001A2A06">
                <w:rPr>
                  <w:rFonts w:hint="eastAsia"/>
                </w:rPr>
                <w:t>黄金现货</w:t>
              </w:r>
              <w:r w:rsidR="001A2A06">
                <w:rPr>
                  <w:rFonts w:hint="eastAsia"/>
                </w:rPr>
                <w:t>(</w:t>
              </w:r>
              <w:r w:rsidR="001A2A06">
                <w:rPr>
                  <w:rFonts w:hint="eastAsia"/>
                </w:rPr>
                <w:t>下午</w:t>
              </w:r>
              <w:r w:rsidR="001A2A06">
                <w:rPr>
                  <w:rFonts w:hint="eastAsia"/>
                </w:rPr>
                <w:t>)</w:t>
              </w:r>
            </w:ins>
            <w:r>
              <w:rPr>
                <w:rFonts w:hint="eastAsia"/>
              </w:rPr>
              <w:t>基准价</w:t>
            </w:r>
            <w:del w:id="339" w:author="罗莎" w:date="2016-09-14T10:16:00Z">
              <w:r w:rsidDel="001A2A06">
                <w:rPr>
                  <w:rFonts w:hint="eastAsia"/>
                </w:rPr>
                <w:delText>(</w:delText>
              </w:r>
              <w:r w:rsidDel="001A2A06">
                <w:rPr>
                  <w:rFonts w:hint="eastAsia"/>
                </w:rPr>
                <w:delText>下午</w:delText>
              </w:r>
              <w:r w:rsidDel="001A2A06">
                <w:rPr>
                  <w:rFonts w:hint="eastAsia"/>
                </w:rPr>
                <w:delText>)</w:delText>
              </w:r>
            </w:del>
          </w:p>
          <w:p w:rsidR="000B0F49" w:rsidRDefault="000B0F49" w:rsidP="000B0F49">
            <w:pPr>
              <w:ind w:firstLine="480"/>
            </w:pPr>
            <w:r>
              <w:rPr>
                <w:rFonts w:hint="eastAsia"/>
              </w:rPr>
              <w:t>6-</w:t>
            </w:r>
            <w:r>
              <w:rPr>
                <w:rFonts w:hint="eastAsia"/>
              </w:rPr>
              <w:tab/>
            </w:r>
            <w:ins w:id="340" w:author="罗莎" w:date="2016-09-14T10:16:00Z">
              <w:r w:rsidR="001A2A06">
                <w:rPr>
                  <w:rFonts w:hint="eastAsia"/>
                </w:rPr>
                <w:t>黄金现货</w:t>
              </w:r>
              <w:r w:rsidR="001A2A06">
                <w:rPr>
                  <w:rFonts w:hint="eastAsia"/>
                </w:rPr>
                <w:t>(</w:t>
              </w:r>
              <w:r w:rsidR="001A2A06">
                <w:rPr>
                  <w:rFonts w:hint="eastAsia"/>
                </w:rPr>
                <w:t>夜市</w:t>
              </w:r>
              <w:r w:rsidR="001A2A06">
                <w:rPr>
                  <w:rFonts w:hint="eastAsia"/>
                </w:rPr>
                <w:t>)</w:t>
              </w:r>
            </w:ins>
            <w:r>
              <w:rPr>
                <w:rFonts w:hint="eastAsia"/>
              </w:rPr>
              <w:t>基准价</w:t>
            </w:r>
            <w:del w:id="341" w:author="罗莎" w:date="2016-09-14T10:16:00Z">
              <w:r w:rsidDel="001A2A06">
                <w:rPr>
                  <w:rFonts w:hint="eastAsia"/>
                </w:rPr>
                <w:delText>(</w:delText>
              </w:r>
              <w:r w:rsidDel="001A2A06">
                <w:rPr>
                  <w:rFonts w:hint="eastAsia"/>
                </w:rPr>
                <w:delText>夜市</w:delText>
              </w:r>
              <w:r w:rsidDel="001A2A06">
                <w:rPr>
                  <w:rFonts w:hint="eastAsia"/>
                </w:rPr>
                <w:delText>)</w:delText>
              </w:r>
            </w:del>
          </w:p>
          <w:p w:rsidR="000B0F49" w:rsidRDefault="001A2A06" w:rsidP="000B0F49">
            <w:pPr>
              <w:ind w:firstLine="480"/>
            </w:pPr>
            <w:ins w:id="342" w:author="罗莎" w:date="2016-09-14T10:16:00Z">
              <w:r>
                <w:t>b</w:t>
              </w:r>
            </w:ins>
            <w:del w:id="343" w:author="罗莎" w:date="2016-09-14T10:16:00Z">
              <w:r w:rsidR="000B0F49" w:rsidDel="001A2A06">
                <w:rPr>
                  <w:rFonts w:hint="eastAsia"/>
                </w:rPr>
                <w:delText>a</w:delText>
              </w:r>
            </w:del>
            <w:r w:rsidR="000B0F49">
              <w:rPr>
                <w:rFonts w:hint="eastAsia"/>
              </w:rPr>
              <w:t>-</w:t>
            </w:r>
            <w:r w:rsidR="000B0F49">
              <w:rPr>
                <w:rFonts w:hint="eastAsia"/>
              </w:rPr>
              <w:tab/>
            </w:r>
            <w:r w:rsidR="000B0F49">
              <w:rPr>
                <w:rFonts w:hint="eastAsia"/>
              </w:rPr>
              <w:t>上海金</w:t>
            </w:r>
            <w:proofErr w:type="gramStart"/>
            <w:r w:rsidR="000B0F49">
              <w:rPr>
                <w:rFonts w:hint="eastAsia"/>
              </w:rPr>
              <w:t>基准价</w:t>
            </w:r>
            <w:ins w:id="344" w:author="罗莎" w:date="2016-09-21T15:55:00Z">
              <w:r w:rsidR="00D23F29">
                <w:rPr>
                  <w:rFonts w:hint="eastAsia"/>
                </w:rPr>
                <w:t>早盘价</w:t>
              </w:r>
            </w:ins>
            <w:proofErr w:type="gramEnd"/>
            <w:del w:id="345" w:author="罗莎" w:date="2016-09-21T15:55:00Z">
              <w:r w:rsidR="000B0F49" w:rsidDel="00D23F29">
                <w:rPr>
                  <w:rFonts w:hint="eastAsia"/>
                </w:rPr>
                <w:delText>(</w:delText>
              </w:r>
            </w:del>
            <w:del w:id="346" w:author="罗莎" w:date="2016-09-14T10:16:00Z">
              <w:r w:rsidR="000B0F49" w:rsidDel="001A2A06">
                <w:rPr>
                  <w:rFonts w:hint="eastAsia"/>
                </w:rPr>
                <w:delText>早盘</w:delText>
              </w:r>
            </w:del>
            <w:del w:id="347" w:author="罗莎" w:date="2016-09-21T15:55:00Z">
              <w:r w:rsidR="000B0F49" w:rsidDel="00D23F29">
                <w:rPr>
                  <w:rFonts w:hint="eastAsia"/>
                </w:rPr>
                <w:delText>)</w:delText>
              </w:r>
            </w:del>
          </w:p>
          <w:p w:rsidR="000B0F49" w:rsidRDefault="000B0F49" w:rsidP="000B0F49">
            <w:pPr>
              <w:ind w:firstLine="480"/>
            </w:pPr>
            <w:r>
              <w:rPr>
                <w:rFonts w:hint="eastAsia"/>
              </w:rPr>
              <w:t>c-</w:t>
            </w:r>
            <w:r>
              <w:rPr>
                <w:rFonts w:hint="eastAsia"/>
              </w:rPr>
              <w:tab/>
            </w:r>
            <w:r>
              <w:rPr>
                <w:rFonts w:hint="eastAsia"/>
              </w:rPr>
              <w:t>上海金</w:t>
            </w:r>
            <w:proofErr w:type="gramStart"/>
            <w:r>
              <w:rPr>
                <w:rFonts w:hint="eastAsia"/>
              </w:rPr>
              <w:t>基准价</w:t>
            </w:r>
            <w:ins w:id="348" w:author="罗莎" w:date="2016-09-21T15:55:00Z">
              <w:r w:rsidR="00D23F29">
                <w:rPr>
                  <w:rFonts w:hint="eastAsia"/>
                </w:rPr>
                <w:t>午盘价</w:t>
              </w:r>
            </w:ins>
            <w:proofErr w:type="gramEnd"/>
            <w:del w:id="349" w:author="罗莎" w:date="2016-09-21T15:55:00Z">
              <w:r w:rsidDel="00D23F29">
                <w:rPr>
                  <w:rFonts w:hint="eastAsia"/>
                </w:rPr>
                <w:delText>(</w:delText>
              </w:r>
            </w:del>
            <w:del w:id="350" w:author="罗莎" w:date="2016-09-14T10:16:00Z">
              <w:r w:rsidDel="001A2A06">
                <w:rPr>
                  <w:rFonts w:hint="eastAsia"/>
                </w:rPr>
                <w:delText>午盘</w:delText>
              </w:r>
            </w:del>
            <w:del w:id="351" w:author="罗莎" w:date="2016-09-21T15:55:00Z">
              <w:r w:rsidDel="00D23F29">
                <w:rPr>
                  <w:rFonts w:hint="eastAsia"/>
                </w:rPr>
                <w:delText>)</w:delText>
              </w:r>
            </w:del>
          </w:p>
          <w:p w:rsidR="000B0F49" w:rsidRDefault="001A2A06" w:rsidP="000B0F49">
            <w:pPr>
              <w:ind w:firstLine="480"/>
            </w:pPr>
            <w:ins w:id="352" w:author="罗莎" w:date="2016-09-14T10:16:00Z">
              <w:r>
                <w:t>a</w:t>
              </w:r>
            </w:ins>
            <w:del w:id="353" w:author="罗莎" w:date="2016-09-14T10:16:00Z">
              <w:r w:rsidR="000B0F49" w:rsidDel="001A2A06">
                <w:rPr>
                  <w:rFonts w:hint="eastAsia"/>
                </w:rPr>
                <w:delText>b</w:delText>
              </w:r>
            </w:del>
            <w:r w:rsidR="000B0F49">
              <w:rPr>
                <w:rFonts w:hint="eastAsia"/>
              </w:rPr>
              <w:t>-</w:t>
            </w:r>
            <w:r w:rsidR="000B0F49">
              <w:rPr>
                <w:rFonts w:hint="eastAsia"/>
              </w:rPr>
              <w:tab/>
            </w:r>
            <w:r w:rsidR="000B0F49">
              <w:rPr>
                <w:rFonts w:hint="eastAsia"/>
              </w:rPr>
              <w:t>上海金基准价</w:t>
            </w:r>
            <w:proofErr w:type="gramStart"/>
            <w:ins w:id="354" w:author="罗莎" w:date="2016-09-21T15:55:00Z">
              <w:r w:rsidR="00D23F29">
                <w:rPr>
                  <w:rFonts w:hint="eastAsia"/>
                </w:rPr>
                <w:t>夜市价</w:t>
              </w:r>
            </w:ins>
            <w:proofErr w:type="gramEnd"/>
            <w:del w:id="355" w:author="罗莎" w:date="2016-09-21T15:55:00Z">
              <w:r w:rsidR="000B0F49" w:rsidDel="00D23F29">
                <w:rPr>
                  <w:rFonts w:hint="eastAsia"/>
                </w:rPr>
                <w:delText>(</w:delText>
              </w:r>
            </w:del>
            <w:del w:id="356" w:author="罗莎" w:date="2016-09-14T10:16:00Z">
              <w:r w:rsidR="000B0F49" w:rsidDel="001A2A06">
                <w:rPr>
                  <w:rFonts w:hint="eastAsia"/>
                </w:rPr>
                <w:delText>夜市</w:delText>
              </w:r>
            </w:del>
            <w:del w:id="357" w:author="罗莎" w:date="2016-09-21T15:55:00Z">
              <w:r w:rsidR="000B0F49" w:rsidDel="00D23F29">
                <w:rPr>
                  <w:rFonts w:hint="eastAsia"/>
                </w:rPr>
                <w:delText>)</w:delText>
              </w:r>
            </w:del>
          </w:p>
          <w:p w:rsidR="000B0F49" w:rsidRDefault="000B0F49" w:rsidP="000B0F49">
            <w:pPr>
              <w:ind w:firstLine="480"/>
            </w:pPr>
            <w:r>
              <w:rPr>
                <w:rFonts w:hint="eastAsia"/>
              </w:rPr>
              <w:t>X-</w:t>
            </w:r>
            <w:r>
              <w:rPr>
                <w:rFonts w:hint="eastAsia"/>
              </w:rPr>
              <w:tab/>
            </w:r>
            <w:r>
              <w:rPr>
                <w:rFonts w:hint="eastAsia"/>
              </w:rPr>
              <w:t>手工输入</w:t>
            </w:r>
          </w:p>
          <w:p w:rsidR="000B0F49" w:rsidRDefault="000B0F49" w:rsidP="000B0F49">
            <w:pPr>
              <w:ind w:firstLine="480"/>
            </w:pPr>
            <w:r>
              <w:rPr>
                <w:rFonts w:hint="eastAsia"/>
              </w:rPr>
              <w:t>Y-</w:t>
            </w:r>
            <w:r>
              <w:rPr>
                <w:rFonts w:hint="eastAsia"/>
              </w:rPr>
              <w:tab/>
            </w:r>
            <w:r>
              <w:rPr>
                <w:rFonts w:hint="eastAsia"/>
              </w:rPr>
              <w:t>其他价格</w:t>
            </w:r>
          </w:p>
          <w:p w:rsidR="00146EE6" w:rsidRPr="009D36D6" w:rsidRDefault="00146EE6" w:rsidP="00454E5A">
            <w:pPr>
              <w:ind w:firstLineChars="0" w:firstLine="0"/>
              <w:rPr>
                <w:szCs w:val="21"/>
              </w:rPr>
            </w:pP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远端参考价格日期</w:t>
            </w:r>
          </w:p>
        </w:tc>
        <w:tc>
          <w:tcPr>
            <w:tcW w:w="639" w:type="pct"/>
          </w:tcPr>
          <w:p w:rsidR="00146EE6" w:rsidRPr="00F61269" w:rsidRDefault="002067D1" w:rsidP="00454E5A">
            <w:pPr>
              <w:ind w:firstLineChars="0" w:firstLine="0"/>
              <w:rPr>
                <w:szCs w:val="21"/>
              </w:rPr>
            </w:pPr>
            <w:r>
              <w:rPr>
                <w:szCs w:val="21"/>
              </w:rPr>
              <w:t>C8</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r w:rsidR="002067D1">
              <w:rPr>
                <w:rFonts w:hint="eastAsia"/>
                <w:szCs w:val="21"/>
              </w:rPr>
              <w:t>YYYYMMDD</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远端参考价格调整项</w:t>
            </w:r>
          </w:p>
        </w:tc>
        <w:tc>
          <w:tcPr>
            <w:tcW w:w="639" w:type="pct"/>
          </w:tcPr>
          <w:p w:rsidR="00146EE6" w:rsidRPr="00F61269" w:rsidRDefault="00146EE6" w:rsidP="00454E5A">
            <w:pPr>
              <w:ind w:firstLineChars="0" w:firstLine="0"/>
              <w:rPr>
                <w:szCs w:val="21"/>
              </w:rPr>
            </w:pPr>
            <w:r w:rsidRPr="0058304C">
              <w:rPr>
                <w:szCs w:val="21"/>
              </w:rPr>
              <w:t>N(12,6)</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远端参考价格</w:t>
            </w:r>
          </w:p>
        </w:tc>
        <w:tc>
          <w:tcPr>
            <w:tcW w:w="639" w:type="pct"/>
          </w:tcPr>
          <w:p w:rsidR="00146EE6" w:rsidRPr="00F61269" w:rsidRDefault="00146EE6" w:rsidP="00454E5A">
            <w:pPr>
              <w:ind w:firstLineChars="0" w:firstLine="0"/>
              <w:rPr>
                <w:szCs w:val="21"/>
              </w:rPr>
            </w:pPr>
            <w:r w:rsidRPr="0058304C">
              <w:rPr>
                <w:szCs w:val="21"/>
              </w:rPr>
              <w:t>N(12,6)</w:t>
            </w:r>
          </w:p>
        </w:tc>
        <w:tc>
          <w:tcPr>
            <w:tcW w:w="3168" w:type="pct"/>
            <w:vAlign w:val="center"/>
          </w:tcPr>
          <w:p w:rsidR="00146EE6" w:rsidRPr="009D36D6" w:rsidRDefault="00146EE6" w:rsidP="00454E5A">
            <w:pPr>
              <w:ind w:firstLineChars="0" w:firstLine="0"/>
              <w:rPr>
                <w:szCs w:val="21"/>
              </w:rPr>
            </w:pPr>
            <w:r w:rsidRPr="00F61269">
              <w:rPr>
                <w:rFonts w:hint="eastAsia"/>
                <w:szCs w:val="21"/>
              </w:rPr>
              <w:t>掉期远端清算后填写参考价格的值</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远端其他参考价格</w:t>
            </w:r>
            <w:r>
              <w:rPr>
                <w:rFonts w:hint="eastAsia"/>
                <w:szCs w:val="21"/>
              </w:rPr>
              <w:t>说明</w:t>
            </w:r>
          </w:p>
        </w:tc>
        <w:tc>
          <w:tcPr>
            <w:tcW w:w="639" w:type="pct"/>
          </w:tcPr>
          <w:p w:rsidR="00146EE6" w:rsidRPr="00F61269" w:rsidRDefault="00146EE6" w:rsidP="00454E5A">
            <w:pPr>
              <w:ind w:firstLineChars="0" w:firstLine="0"/>
              <w:rPr>
                <w:szCs w:val="21"/>
              </w:rPr>
            </w:pPr>
            <w:r>
              <w:rPr>
                <w:rFonts w:hint="eastAsia"/>
                <w:szCs w:val="21"/>
              </w:rPr>
              <w:t>C50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附加条款</w:t>
            </w:r>
          </w:p>
        </w:tc>
        <w:tc>
          <w:tcPr>
            <w:tcW w:w="639" w:type="pct"/>
          </w:tcPr>
          <w:p w:rsidR="00146EE6" w:rsidRPr="00F61269" w:rsidRDefault="00146EE6" w:rsidP="00454E5A">
            <w:pPr>
              <w:ind w:firstLineChars="0" w:firstLine="0"/>
              <w:rPr>
                <w:szCs w:val="21"/>
              </w:rPr>
            </w:pPr>
            <w:r>
              <w:rPr>
                <w:rFonts w:hint="eastAsia"/>
                <w:szCs w:val="21"/>
              </w:rPr>
              <w:t>C150</w:t>
            </w:r>
          </w:p>
        </w:tc>
        <w:tc>
          <w:tcPr>
            <w:tcW w:w="3168" w:type="pct"/>
            <w:vAlign w:val="center"/>
          </w:tcPr>
          <w:p w:rsidR="00146EE6" w:rsidRPr="009D36D6" w:rsidRDefault="00146EE6" w:rsidP="00454E5A">
            <w:pPr>
              <w:ind w:firstLineChars="0" w:firstLine="0"/>
              <w:rPr>
                <w:szCs w:val="21"/>
              </w:rPr>
            </w:pPr>
            <w:r w:rsidRPr="00F61269">
              <w:rPr>
                <w:rFonts w:hint="eastAsia"/>
                <w:szCs w:val="21"/>
              </w:rPr>
              <w:t xml:space="preserve">　</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状态</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即期、远期：已成交、清算成功、清算失败、再次清算、已撤销</w:t>
            </w:r>
            <w:r w:rsidRPr="00F61269">
              <w:rPr>
                <w:rFonts w:hint="eastAsia"/>
                <w:szCs w:val="21"/>
              </w:rPr>
              <w:br/>
            </w:r>
            <w:r w:rsidRPr="00F61269">
              <w:rPr>
                <w:rFonts w:hint="eastAsia"/>
                <w:szCs w:val="21"/>
              </w:rPr>
              <w:t>掉期：已成交、近端清算成功、近端清算失败、远端清算成功、远端清算失败、近端再次清算、远端再次清算、已撤销</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清算信息</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成功、</w:t>
            </w:r>
            <w:ins w:id="358" w:author="翟羽佳" w:date="2016-09-21T12:50:00Z">
              <w:r w:rsidR="0068622B">
                <w:rPr>
                  <w:rFonts w:hint="eastAsia"/>
                  <w:szCs w:val="21"/>
                </w:rPr>
                <w:t>实际</w:t>
              </w:r>
            </w:ins>
            <w:r w:rsidRPr="00F61269">
              <w:rPr>
                <w:rFonts w:hint="eastAsia"/>
                <w:szCs w:val="21"/>
              </w:rPr>
              <w:t>买方主动违约、</w:t>
            </w:r>
            <w:ins w:id="359" w:author="翟羽佳" w:date="2016-09-21T12:50:00Z">
              <w:r w:rsidR="0068622B">
                <w:rPr>
                  <w:rFonts w:hint="eastAsia"/>
                  <w:szCs w:val="21"/>
                </w:rPr>
                <w:t>实际</w:t>
              </w:r>
            </w:ins>
            <w:r w:rsidRPr="00F61269">
              <w:rPr>
                <w:rFonts w:hint="eastAsia"/>
                <w:szCs w:val="21"/>
              </w:rPr>
              <w:t>卖方主动违约、双方主动违约、</w:t>
            </w:r>
            <w:ins w:id="360" w:author="翟羽佳" w:date="2016-09-21T12:50:00Z">
              <w:r w:rsidR="0068622B">
                <w:rPr>
                  <w:rFonts w:hint="eastAsia"/>
                  <w:szCs w:val="21"/>
                </w:rPr>
                <w:t>实际</w:t>
              </w:r>
            </w:ins>
            <w:r w:rsidRPr="00F61269">
              <w:rPr>
                <w:rFonts w:hint="eastAsia"/>
                <w:szCs w:val="21"/>
              </w:rPr>
              <w:t>买方被动违约、</w:t>
            </w:r>
            <w:ins w:id="361" w:author="翟羽佳" w:date="2016-09-21T12:50:00Z">
              <w:r w:rsidR="0068622B">
                <w:rPr>
                  <w:rFonts w:hint="eastAsia"/>
                  <w:szCs w:val="21"/>
                </w:rPr>
                <w:t>实际</w:t>
              </w:r>
            </w:ins>
            <w:r w:rsidRPr="00F61269">
              <w:rPr>
                <w:rFonts w:hint="eastAsia"/>
                <w:szCs w:val="21"/>
              </w:rPr>
              <w:t>卖方被动违约、双方被动违约、现金结算主动违约、现金结算被动违约、参考价格不存在</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收费状态</w:t>
            </w:r>
          </w:p>
        </w:tc>
        <w:tc>
          <w:tcPr>
            <w:tcW w:w="639" w:type="pct"/>
          </w:tcPr>
          <w:p w:rsidR="00146EE6" w:rsidRPr="00F61269" w:rsidRDefault="00146EE6" w:rsidP="00454E5A">
            <w:pPr>
              <w:ind w:firstLineChars="0" w:firstLine="0"/>
              <w:rPr>
                <w:szCs w:val="21"/>
              </w:rPr>
            </w:pPr>
            <w:r>
              <w:rPr>
                <w:rFonts w:hint="eastAsia"/>
                <w:szCs w:val="21"/>
              </w:rPr>
              <w:t>C4</w:t>
            </w:r>
          </w:p>
        </w:tc>
        <w:tc>
          <w:tcPr>
            <w:tcW w:w="3168" w:type="pct"/>
            <w:vAlign w:val="center"/>
          </w:tcPr>
          <w:p w:rsidR="00146EE6" w:rsidRPr="009D36D6" w:rsidRDefault="00146EE6" w:rsidP="00454E5A">
            <w:pPr>
              <w:ind w:firstLineChars="0" w:firstLine="0"/>
              <w:rPr>
                <w:szCs w:val="21"/>
              </w:rPr>
            </w:pPr>
            <w:r w:rsidRPr="00F61269">
              <w:rPr>
                <w:rFonts w:hint="eastAsia"/>
                <w:szCs w:val="21"/>
              </w:rPr>
              <w:t>未收费、已收费</w:t>
            </w:r>
          </w:p>
        </w:tc>
      </w:tr>
      <w:tr w:rsidR="00146EE6" w:rsidRPr="009D36D6" w:rsidTr="00454E5A">
        <w:trPr>
          <w:jc w:val="center"/>
        </w:trPr>
        <w:tc>
          <w:tcPr>
            <w:tcW w:w="1193" w:type="pct"/>
            <w:vAlign w:val="center"/>
          </w:tcPr>
          <w:p w:rsidR="00146EE6" w:rsidRPr="00F61269" w:rsidRDefault="00146EE6" w:rsidP="00454E5A">
            <w:pPr>
              <w:ind w:firstLineChars="0" w:firstLine="0"/>
              <w:rPr>
                <w:szCs w:val="21"/>
              </w:rPr>
            </w:pPr>
            <w:r w:rsidRPr="00F61269">
              <w:rPr>
                <w:rFonts w:hint="eastAsia"/>
                <w:szCs w:val="21"/>
              </w:rPr>
              <w:t>收费日期</w:t>
            </w:r>
          </w:p>
        </w:tc>
        <w:tc>
          <w:tcPr>
            <w:tcW w:w="639" w:type="pct"/>
          </w:tcPr>
          <w:p w:rsidR="00146EE6" w:rsidRPr="00F61269" w:rsidRDefault="002067D1" w:rsidP="00454E5A">
            <w:pPr>
              <w:ind w:firstLineChars="0" w:firstLine="0"/>
              <w:rPr>
                <w:szCs w:val="21"/>
              </w:rPr>
            </w:pPr>
            <w:r>
              <w:rPr>
                <w:szCs w:val="21"/>
              </w:rPr>
              <w:t>C8</w:t>
            </w:r>
          </w:p>
        </w:tc>
        <w:tc>
          <w:tcPr>
            <w:tcW w:w="3168" w:type="pct"/>
            <w:vAlign w:val="center"/>
          </w:tcPr>
          <w:p w:rsidR="00146EE6" w:rsidRPr="009D36D6" w:rsidRDefault="00146EE6" w:rsidP="00454E5A">
            <w:pPr>
              <w:ind w:firstLineChars="0" w:firstLine="0"/>
              <w:rPr>
                <w:szCs w:val="21"/>
              </w:rPr>
            </w:pPr>
            <w:r w:rsidRPr="00F61269">
              <w:rPr>
                <w:rFonts w:hint="eastAsia"/>
                <w:szCs w:val="21"/>
              </w:rPr>
              <w:t>清算收费成功后填写当日日期</w:t>
            </w:r>
            <w:r w:rsidR="002067D1">
              <w:rPr>
                <w:rFonts w:hint="eastAsia"/>
                <w:szCs w:val="21"/>
              </w:rPr>
              <w:t>,</w:t>
            </w:r>
            <w:r w:rsidR="002067D1">
              <w:rPr>
                <w:rFonts w:hint="eastAsia"/>
                <w:szCs w:val="21"/>
              </w:rPr>
              <w:t>格</w:t>
            </w:r>
            <w:r w:rsidR="002067D1">
              <w:rPr>
                <w:szCs w:val="21"/>
              </w:rPr>
              <w:t>式为：</w:t>
            </w:r>
            <w:r w:rsidR="002067D1">
              <w:rPr>
                <w:rFonts w:hint="eastAsia"/>
                <w:szCs w:val="21"/>
              </w:rPr>
              <w:t>YYYYMMDD</w:t>
            </w:r>
          </w:p>
        </w:tc>
      </w:tr>
    </w:tbl>
    <w:p w:rsidR="00B93842" w:rsidRPr="009D36D6" w:rsidRDefault="00B93842" w:rsidP="008821F1">
      <w:pPr>
        <w:pStyle w:val="21"/>
        <w:numPr>
          <w:ilvl w:val="1"/>
          <w:numId w:val="1"/>
        </w:numPr>
        <w:ind w:left="0" w:firstLineChars="0" w:firstLine="0"/>
      </w:pPr>
      <w:r w:rsidRPr="009D36D6">
        <w:rPr>
          <w:rFonts w:hint="eastAsia"/>
        </w:rPr>
        <w:t>询价期权成交</w:t>
      </w:r>
      <w:r w:rsidRPr="009D36D6">
        <w:t>单</w:t>
      </w:r>
      <w:r w:rsidR="008821F1">
        <w:rPr>
          <w:rFonts w:hint="eastAsia"/>
        </w:rPr>
        <w:t>数据文件</w:t>
      </w:r>
      <w:bookmarkEnd w:id="308"/>
    </w:p>
    <w:p w:rsidR="008821F1" w:rsidRDefault="008821F1" w:rsidP="008821F1">
      <w:pPr>
        <w:pStyle w:val="30"/>
        <w:numPr>
          <w:ilvl w:val="2"/>
          <w:numId w:val="1"/>
        </w:numPr>
        <w:ind w:left="0" w:firstLineChars="0" w:firstLine="0"/>
      </w:pPr>
      <w:bookmarkStart w:id="362" w:name="_Toc438719128"/>
      <w:r>
        <w:rPr>
          <w:rFonts w:hint="eastAsia"/>
        </w:rPr>
        <w:t>明细记录</w:t>
      </w:r>
      <w:bookmarkEnd w:id="362"/>
    </w:p>
    <w:p w:rsidR="00B93842" w:rsidRPr="009D36D6" w:rsidRDefault="00BC238B" w:rsidP="00B93842">
      <w:pPr>
        <w:ind w:firstLine="482"/>
        <w:rPr>
          <w:b/>
          <w:szCs w:val="21"/>
        </w:rPr>
      </w:pPr>
      <w:r>
        <w:rPr>
          <w:rFonts w:hint="eastAsia"/>
          <w:b/>
          <w:szCs w:val="21"/>
        </w:rPr>
        <w:t>功能说明</w:t>
      </w:r>
      <w:r w:rsidR="00B93842" w:rsidRPr="009D36D6">
        <w:rPr>
          <w:b/>
          <w:szCs w:val="21"/>
        </w:rPr>
        <w:t>：</w:t>
      </w:r>
      <w:r w:rsidR="00B93842" w:rsidRPr="009D36D6">
        <w:rPr>
          <w:szCs w:val="21"/>
        </w:rPr>
        <w:t>提供二级系</w:t>
      </w:r>
      <w:r w:rsidR="00B93842" w:rsidRPr="009D36D6">
        <w:rPr>
          <w:rFonts w:hint="eastAsia"/>
          <w:szCs w:val="21"/>
        </w:rPr>
        <w:t>统当前交易日登记成功的询价期权成交单。</w:t>
      </w: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99"/>
        <w:gridCol w:w="1141"/>
        <w:gridCol w:w="5351"/>
      </w:tblGrid>
      <w:tr w:rsidR="00CA24A6" w:rsidRPr="009D36D6" w:rsidTr="00CA24A6">
        <w:trPr>
          <w:tblHeader/>
          <w:jc w:val="center"/>
        </w:trPr>
        <w:tc>
          <w:tcPr>
            <w:tcW w:w="1085" w:type="pct"/>
            <w:shd w:val="clear" w:color="auto" w:fill="C0C0C0"/>
            <w:vAlign w:val="center"/>
          </w:tcPr>
          <w:p w:rsidR="00CA24A6" w:rsidRPr="003B6F12" w:rsidRDefault="00CA24A6" w:rsidP="006B52E4">
            <w:pPr>
              <w:ind w:firstLineChars="0" w:firstLine="0"/>
              <w:rPr>
                <w:b/>
                <w:szCs w:val="21"/>
              </w:rPr>
            </w:pPr>
            <w:r w:rsidRPr="003B6F12">
              <w:rPr>
                <w:b/>
                <w:szCs w:val="21"/>
              </w:rPr>
              <w:t>属性描述</w:t>
            </w:r>
          </w:p>
        </w:tc>
        <w:tc>
          <w:tcPr>
            <w:tcW w:w="688" w:type="pct"/>
            <w:shd w:val="clear" w:color="auto" w:fill="C0C0C0"/>
          </w:tcPr>
          <w:p w:rsidR="00CA24A6" w:rsidRPr="003B6F12" w:rsidRDefault="00CA24A6" w:rsidP="006B52E4">
            <w:pPr>
              <w:ind w:firstLineChars="0" w:firstLine="0"/>
              <w:rPr>
                <w:b/>
                <w:szCs w:val="21"/>
              </w:rPr>
            </w:pPr>
            <w:r>
              <w:rPr>
                <w:rFonts w:hint="eastAsia"/>
                <w:b/>
                <w:szCs w:val="21"/>
              </w:rPr>
              <w:t>数据类型</w:t>
            </w:r>
          </w:p>
        </w:tc>
        <w:tc>
          <w:tcPr>
            <w:tcW w:w="3227" w:type="pct"/>
            <w:shd w:val="clear" w:color="auto" w:fill="C0C0C0"/>
            <w:vAlign w:val="center"/>
          </w:tcPr>
          <w:p w:rsidR="00CA24A6" w:rsidRPr="003B6F12" w:rsidRDefault="00CA24A6" w:rsidP="006B52E4">
            <w:pPr>
              <w:ind w:firstLineChars="0" w:firstLine="0"/>
              <w:rPr>
                <w:b/>
                <w:szCs w:val="21"/>
              </w:rPr>
            </w:pPr>
            <w:r w:rsidRPr="003B6F12">
              <w:rPr>
                <w:b/>
                <w:szCs w:val="21"/>
              </w:rPr>
              <w:t>说明</w:t>
            </w: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成交单编号</w:t>
            </w:r>
          </w:p>
        </w:tc>
        <w:tc>
          <w:tcPr>
            <w:tcW w:w="688" w:type="pct"/>
          </w:tcPr>
          <w:p w:rsidR="00AC6DD4" w:rsidRPr="003B6F12" w:rsidRDefault="00AC6DD4" w:rsidP="006B52E4">
            <w:pPr>
              <w:ind w:firstLineChars="0" w:firstLine="0"/>
              <w:rPr>
                <w:szCs w:val="21"/>
              </w:rPr>
            </w:pPr>
            <w:r>
              <w:rPr>
                <w:rFonts w:hint="eastAsia"/>
                <w:szCs w:val="21"/>
              </w:rPr>
              <w:t>C20</w:t>
            </w:r>
          </w:p>
        </w:tc>
        <w:tc>
          <w:tcPr>
            <w:tcW w:w="3227" w:type="pct"/>
            <w:vAlign w:val="center"/>
          </w:tcPr>
          <w:p w:rsidR="00AC6DD4" w:rsidRPr="009D36D6" w:rsidRDefault="00AC6DD4" w:rsidP="006B52E4">
            <w:pPr>
              <w:ind w:firstLineChars="0" w:firstLine="0"/>
              <w:rPr>
                <w:szCs w:val="21"/>
              </w:rPr>
            </w:pPr>
            <w:r w:rsidRPr="003B6F12">
              <w:rPr>
                <w:rFonts w:hint="eastAsia"/>
                <w:szCs w:val="21"/>
              </w:rPr>
              <w:t>成交单登记成功生成成交单编号。历史数据为远询价系统成交单编号。</w:t>
            </w:r>
          </w:p>
        </w:tc>
      </w:tr>
      <w:tr w:rsidR="00D47139" w:rsidRPr="009D36D6" w:rsidTr="00CA24A6">
        <w:trPr>
          <w:jc w:val="center"/>
        </w:trPr>
        <w:tc>
          <w:tcPr>
            <w:tcW w:w="1085" w:type="pct"/>
            <w:vAlign w:val="center"/>
          </w:tcPr>
          <w:p w:rsidR="00D47139" w:rsidRPr="003B6F12" w:rsidRDefault="00D47139" w:rsidP="006B52E4">
            <w:pPr>
              <w:ind w:firstLineChars="0" w:firstLine="0"/>
              <w:rPr>
                <w:szCs w:val="21"/>
              </w:rPr>
            </w:pPr>
            <w:r>
              <w:rPr>
                <w:rFonts w:hint="eastAsia"/>
                <w:szCs w:val="21"/>
              </w:rPr>
              <w:t>报价单编号</w:t>
            </w:r>
          </w:p>
        </w:tc>
        <w:tc>
          <w:tcPr>
            <w:tcW w:w="688" w:type="pct"/>
          </w:tcPr>
          <w:p w:rsidR="00D47139" w:rsidRDefault="00D47139" w:rsidP="006B52E4">
            <w:pPr>
              <w:ind w:firstLineChars="0" w:firstLine="0"/>
              <w:rPr>
                <w:szCs w:val="21"/>
              </w:rPr>
            </w:pPr>
            <w:r>
              <w:rPr>
                <w:rFonts w:hint="eastAsia"/>
                <w:szCs w:val="21"/>
              </w:rPr>
              <w:t>C20</w:t>
            </w:r>
          </w:p>
        </w:tc>
        <w:tc>
          <w:tcPr>
            <w:tcW w:w="3227" w:type="pct"/>
            <w:vAlign w:val="center"/>
          </w:tcPr>
          <w:p w:rsidR="00D47139" w:rsidRPr="003B6F12" w:rsidRDefault="00D47139" w:rsidP="006B52E4">
            <w:pPr>
              <w:ind w:firstLineChars="0" w:firstLine="0"/>
              <w:rPr>
                <w:szCs w:val="21"/>
              </w:rPr>
            </w:pP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交易时间</w:t>
            </w:r>
          </w:p>
        </w:tc>
        <w:tc>
          <w:tcPr>
            <w:tcW w:w="688" w:type="pct"/>
          </w:tcPr>
          <w:p w:rsidR="00AC6DD4" w:rsidRPr="003B6F12" w:rsidRDefault="002067D1" w:rsidP="006B52E4">
            <w:pPr>
              <w:ind w:firstLineChars="0" w:firstLine="0"/>
              <w:rPr>
                <w:szCs w:val="21"/>
              </w:rPr>
            </w:pPr>
            <w:r>
              <w:rPr>
                <w:szCs w:val="21"/>
              </w:rPr>
              <w:t>C8</w:t>
            </w:r>
          </w:p>
        </w:tc>
        <w:tc>
          <w:tcPr>
            <w:tcW w:w="3227" w:type="pct"/>
            <w:vAlign w:val="center"/>
          </w:tcPr>
          <w:p w:rsidR="00AC6DD4" w:rsidRPr="009D36D6" w:rsidRDefault="00AC6DD4" w:rsidP="006B52E4">
            <w:pPr>
              <w:ind w:firstLineChars="0" w:firstLine="0"/>
              <w:rPr>
                <w:szCs w:val="21"/>
              </w:rPr>
            </w:pPr>
            <w:r w:rsidRPr="003B6F12">
              <w:rPr>
                <w:rFonts w:hint="eastAsia"/>
                <w:szCs w:val="21"/>
              </w:rPr>
              <w:t>在线上平台的原始交易时间</w:t>
            </w:r>
          </w:p>
        </w:tc>
      </w:tr>
      <w:tr w:rsidR="00D47139" w:rsidRPr="009D36D6" w:rsidTr="00CA24A6">
        <w:trPr>
          <w:jc w:val="center"/>
        </w:trPr>
        <w:tc>
          <w:tcPr>
            <w:tcW w:w="1085" w:type="pct"/>
            <w:vAlign w:val="center"/>
          </w:tcPr>
          <w:p w:rsidR="00D47139" w:rsidRPr="003B6F12" w:rsidRDefault="00D47139" w:rsidP="006B52E4">
            <w:pPr>
              <w:ind w:firstLineChars="0" w:firstLine="0"/>
              <w:rPr>
                <w:szCs w:val="21"/>
              </w:rPr>
            </w:pPr>
            <w:r>
              <w:rPr>
                <w:rFonts w:hint="eastAsia"/>
                <w:szCs w:val="21"/>
              </w:rPr>
              <w:t>交易日期</w:t>
            </w:r>
          </w:p>
        </w:tc>
        <w:tc>
          <w:tcPr>
            <w:tcW w:w="688" w:type="pct"/>
          </w:tcPr>
          <w:p w:rsidR="00D47139" w:rsidRDefault="002067D1" w:rsidP="006B52E4">
            <w:pPr>
              <w:ind w:firstLineChars="0" w:firstLine="0"/>
              <w:rPr>
                <w:szCs w:val="21"/>
              </w:rPr>
            </w:pPr>
            <w:r>
              <w:rPr>
                <w:szCs w:val="21"/>
              </w:rPr>
              <w:t>C8</w:t>
            </w:r>
          </w:p>
        </w:tc>
        <w:tc>
          <w:tcPr>
            <w:tcW w:w="3227" w:type="pct"/>
            <w:vAlign w:val="center"/>
          </w:tcPr>
          <w:p w:rsidR="00D47139" w:rsidRPr="003B6F12" w:rsidRDefault="002067D1" w:rsidP="006B52E4">
            <w:pPr>
              <w:ind w:firstLineChars="0" w:firstLine="0"/>
              <w:rPr>
                <w:szCs w:val="21"/>
              </w:rPr>
            </w:pPr>
            <w:r>
              <w:rPr>
                <w:rFonts w:hint="eastAsia"/>
                <w:szCs w:val="21"/>
              </w:rPr>
              <w:t>YYYYMMDD</w:t>
            </w:r>
          </w:p>
        </w:tc>
      </w:tr>
      <w:tr w:rsidR="00AC6DD4" w:rsidRPr="009D36D6" w:rsidTr="00CA24A6">
        <w:trPr>
          <w:jc w:val="center"/>
        </w:trPr>
        <w:tc>
          <w:tcPr>
            <w:tcW w:w="1085" w:type="pct"/>
            <w:vAlign w:val="center"/>
          </w:tcPr>
          <w:p w:rsidR="00AC6DD4" w:rsidRPr="009D36D6" w:rsidRDefault="00D47139" w:rsidP="006B52E4">
            <w:pPr>
              <w:ind w:firstLineChars="0" w:firstLine="0"/>
              <w:rPr>
                <w:szCs w:val="21"/>
              </w:rPr>
            </w:pPr>
            <w:r>
              <w:rPr>
                <w:rFonts w:hint="eastAsia"/>
                <w:szCs w:val="21"/>
              </w:rPr>
              <w:t>自然日期</w:t>
            </w:r>
          </w:p>
        </w:tc>
        <w:tc>
          <w:tcPr>
            <w:tcW w:w="688" w:type="pct"/>
          </w:tcPr>
          <w:p w:rsidR="00AC6DD4" w:rsidRPr="003B6F12" w:rsidRDefault="002067D1" w:rsidP="006B52E4">
            <w:pPr>
              <w:ind w:firstLineChars="0" w:firstLine="0"/>
              <w:rPr>
                <w:szCs w:val="21"/>
              </w:rPr>
            </w:pPr>
            <w:r>
              <w:rPr>
                <w:szCs w:val="21"/>
              </w:rPr>
              <w:t>C8</w:t>
            </w:r>
          </w:p>
        </w:tc>
        <w:tc>
          <w:tcPr>
            <w:tcW w:w="3227" w:type="pct"/>
            <w:vAlign w:val="center"/>
          </w:tcPr>
          <w:p w:rsidR="00AC6DD4" w:rsidRPr="009D36D6" w:rsidRDefault="002067D1" w:rsidP="006B52E4">
            <w:pPr>
              <w:ind w:firstLineChars="0" w:firstLine="0"/>
              <w:rPr>
                <w:szCs w:val="21"/>
              </w:rPr>
            </w:pPr>
            <w:r>
              <w:rPr>
                <w:rFonts w:hint="eastAsia"/>
                <w:szCs w:val="21"/>
              </w:rPr>
              <w:t>YYYYMMDD</w:t>
            </w: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成交</w:t>
            </w:r>
            <w:proofErr w:type="gramStart"/>
            <w:r w:rsidRPr="003B6F12">
              <w:rPr>
                <w:rFonts w:hint="eastAsia"/>
                <w:szCs w:val="21"/>
              </w:rPr>
              <w:t>单历史</w:t>
            </w:r>
            <w:proofErr w:type="gramEnd"/>
            <w:r w:rsidRPr="003B6F12">
              <w:rPr>
                <w:rFonts w:hint="eastAsia"/>
                <w:szCs w:val="21"/>
              </w:rPr>
              <w:t>状态记录时间</w:t>
            </w:r>
          </w:p>
        </w:tc>
        <w:tc>
          <w:tcPr>
            <w:tcW w:w="688" w:type="pct"/>
          </w:tcPr>
          <w:p w:rsidR="00AC6DD4" w:rsidRPr="003B6F12" w:rsidRDefault="002067D1" w:rsidP="006B52E4">
            <w:pPr>
              <w:ind w:firstLineChars="0" w:firstLine="0"/>
              <w:rPr>
                <w:szCs w:val="21"/>
              </w:rPr>
            </w:pPr>
            <w:r>
              <w:rPr>
                <w:szCs w:val="21"/>
              </w:rPr>
              <w:t>C8</w:t>
            </w:r>
          </w:p>
        </w:tc>
        <w:tc>
          <w:tcPr>
            <w:tcW w:w="3227" w:type="pct"/>
            <w:vAlign w:val="center"/>
          </w:tcPr>
          <w:p w:rsidR="00AC6DD4" w:rsidRPr="009D36D6" w:rsidRDefault="00AC6DD4" w:rsidP="006B52E4">
            <w:pPr>
              <w:ind w:firstLineChars="0" w:firstLine="0"/>
              <w:rPr>
                <w:szCs w:val="21"/>
              </w:rPr>
            </w:pPr>
            <w:r w:rsidRPr="003B6F12">
              <w:rPr>
                <w:rFonts w:hint="eastAsia"/>
                <w:szCs w:val="21"/>
              </w:rPr>
              <w:t>成交单字</w:t>
            </w:r>
            <w:proofErr w:type="gramStart"/>
            <w:r w:rsidRPr="003B6F12">
              <w:rPr>
                <w:rFonts w:hint="eastAsia"/>
                <w:szCs w:val="21"/>
              </w:rPr>
              <w:t>段变化</w:t>
            </w:r>
            <w:proofErr w:type="gramEnd"/>
            <w:r w:rsidRPr="003B6F12">
              <w:rPr>
                <w:rFonts w:hint="eastAsia"/>
                <w:szCs w:val="21"/>
              </w:rPr>
              <w:t>的时间（即系统记录询价成交</w:t>
            </w:r>
            <w:proofErr w:type="gramStart"/>
            <w:r w:rsidRPr="003B6F12">
              <w:rPr>
                <w:rFonts w:hint="eastAsia"/>
                <w:szCs w:val="21"/>
              </w:rPr>
              <w:t>单历史</w:t>
            </w:r>
            <w:proofErr w:type="gramEnd"/>
            <w:r w:rsidRPr="003B6F12">
              <w:rPr>
                <w:rFonts w:hint="eastAsia"/>
                <w:szCs w:val="21"/>
              </w:rPr>
              <w:t>状态的时间）</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本方方向</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3B6F12" w:rsidRDefault="00AC6DD4" w:rsidP="006B52E4">
            <w:pPr>
              <w:ind w:firstLineChars="0" w:firstLine="0"/>
              <w:rPr>
                <w:szCs w:val="21"/>
              </w:rPr>
            </w:pP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本方角色</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B94F15" w:rsidRDefault="00AC6DD4" w:rsidP="00DC74B1">
            <w:pPr>
              <w:pStyle w:val="a9"/>
              <w:numPr>
                <w:ilvl w:val="0"/>
                <w:numId w:val="51"/>
              </w:numPr>
              <w:ind w:firstLineChars="0"/>
              <w:rPr>
                <w:szCs w:val="21"/>
              </w:rPr>
            </w:pPr>
            <w:r w:rsidRPr="00B94F15">
              <w:rPr>
                <w:rFonts w:hint="eastAsia"/>
                <w:szCs w:val="21"/>
              </w:rPr>
              <w:t>Maker</w:t>
            </w:r>
          </w:p>
          <w:p w:rsidR="00AC6DD4" w:rsidRPr="00B94F15" w:rsidRDefault="00AC6DD4" w:rsidP="00DC74B1">
            <w:pPr>
              <w:pStyle w:val="a9"/>
              <w:numPr>
                <w:ilvl w:val="0"/>
                <w:numId w:val="51"/>
              </w:numPr>
              <w:ind w:firstLineChars="0"/>
              <w:rPr>
                <w:szCs w:val="21"/>
              </w:rPr>
            </w:pPr>
            <w:r w:rsidRPr="00B94F15">
              <w:rPr>
                <w:rFonts w:hint="eastAsia"/>
                <w:szCs w:val="21"/>
              </w:rPr>
              <w:t>Taker</w:t>
            </w: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本方会员代码</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本方会员简称</w:t>
            </w:r>
          </w:p>
        </w:tc>
        <w:tc>
          <w:tcPr>
            <w:tcW w:w="688" w:type="pct"/>
          </w:tcPr>
          <w:p w:rsidR="00AC6DD4" w:rsidRPr="003B6F12"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本方会员英文简称</w:t>
            </w:r>
          </w:p>
        </w:tc>
        <w:tc>
          <w:tcPr>
            <w:tcW w:w="688" w:type="pct"/>
          </w:tcPr>
          <w:p w:rsidR="00AC6DD4" w:rsidRPr="009D36D6"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本方会员席位代码</w:t>
            </w:r>
          </w:p>
        </w:tc>
        <w:tc>
          <w:tcPr>
            <w:tcW w:w="688" w:type="pct"/>
          </w:tcPr>
          <w:p w:rsidR="00AC6DD4" w:rsidRPr="003B6F12" w:rsidRDefault="00AC6DD4" w:rsidP="006B52E4">
            <w:pPr>
              <w:ind w:firstLineChars="0" w:firstLine="0"/>
              <w:rPr>
                <w:szCs w:val="21"/>
              </w:rPr>
            </w:pPr>
            <w:r>
              <w:rPr>
                <w:rFonts w:hint="eastAsia"/>
                <w:szCs w:val="21"/>
              </w:rPr>
              <w:t>C6</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本方会员席位简称</w:t>
            </w:r>
          </w:p>
        </w:tc>
        <w:tc>
          <w:tcPr>
            <w:tcW w:w="688" w:type="pct"/>
          </w:tcPr>
          <w:p w:rsidR="00AC6DD4" w:rsidRPr="003B6F12"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本方会员席位英文简称</w:t>
            </w:r>
          </w:p>
        </w:tc>
        <w:tc>
          <w:tcPr>
            <w:tcW w:w="688" w:type="pct"/>
          </w:tcPr>
          <w:p w:rsidR="00AC6DD4" w:rsidRPr="009D36D6"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本方交易员代码</w:t>
            </w:r>
          </w:p>
        </w:tc>
        <w:tc>
          <w:tcPr>
            <w:tcW w:w="688" w:type="pct"/>
          </w:tcPr>
          <w:p w:rsidR="00AC6DD4" w:rsidRPr="003B6F12" w:rsidRDefault="00AC6DD4" w:rsidP="006B52E4">
            <w:pPr>
              <w:ind w:firstLineChars="0" w:firstLine="0"/>
              <w:rPr>
                <w:szCs w:val="21"/>
              </w:rPr>
            </w:pPr>
            <w:r>
              <w:rPr>
                <w:rFonts w:hint="eastAsia"/>
                <w:szCs w:val="21"/>
              </w:rPr>
              <w:t>C15</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本方交易员名称</w:t>
            </w:r>
          </w:p>
        </w:tc>
        <w:tc>
          <w:tcPr>
            <w:tcW w:w="688" w:type="pct"/>
          </w:tcPr>
          <w:p w:rsidR="00AC6DD4" w:rsidRPr="003B6F12"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本方客户代码</w:t>
            </w:r>
          </w:p>
        </w:tc>
        <w:tc>
          <w:tcPr>
            <w:tcW w:w="688" w:type="pct"/>
          </w:tcPr>
          <w:p w:rsidR="00AC6DD4" w:rsidRPr="003B6F12" w:rsidRDefault="00AC6DD4" w:rsidP="006B52E4">
            <w:pPr>
              <w:ind w:firstLineChars="0" w:firstLine="0"/>
              <w:rPr>
                <w:szCs w:val="21"/>
              </w:rPr>
            </w:pPr>
            <w:r>
              <w:rPr>
                <w:rFonts w:hint="eastAsia"/>
                <w:szCs w:val="21"/>
              </w:rPr>
              <w:t>C10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9D36D6" w:rsidRDefault="00AC6DD4" w:rsidP="006B52E4">
            <w:pPr>
              <w:ind w:firstLineChars="0" w:firstLine="0"/>
              <w:rPr>
                <w:szCs w:val="21"/>
              </w:rPr>
            </w:pPr>
            <w:r w:rsidRPr="003B6F12">
              <w:rPr>
                <w:rFonts w:hint="eastAsia"/>
                <w:szCs w:val="21"/>
              </w:rPr>
              <w:t>本方客户简称</w:t>
            </w:r>
          </w:p>
        </w:tc>
        <w:tc>
          <w:tcPr>
            <w:tcW w:w="688" w:type="pct"/>
          </w:tcPr>
          <w:p w:rsidR="00AC6DD4" w:rsidRPr="003B6F12"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本方客户英文简称</w:t>
            </w:r>
          </w:p>
        </w:tc>
        <w:tc>
          <w:tcPr>
            <w:tcW w:w="688" w:type="pct"/>
          </w:tcPr>
          <w:p w:rsidR="00AC6DD4" w:rsidRPr="009D36D6"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本方经纪机构代码</w:t>
            </w:r>
          </w:p>
        </w:tc>
        <w:tc>
          <w:tcPr>
            <w:tcW w:w="688" w:type="pct"/>
          </w:tcPr>
          <w:p w:rsidR="00AC6DD4" w:rsidRPr="003B6F12" w:rsidRDefault="00AC6DD4" w:rsidP="006B52E4">
            <w:pPr>
              <w:ind w:firstLineChars="0" w:firstLine="0"/>
              <w:rPr>
                <w:szCs w:val="21"/>
              </w:rPr>
            </w:pPr>
            <w:r>
              <w:rPr>
                <w:rFonts w:hint="eastAsia"/>
                <w:szCs w:val="21"/>
              </w:rPr>
              <w:t>C10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本方经纪机构简称</w:t>
            </w:r>
          </w:p>
        </w:tc>
        <w:tc>
          <w:tcPr>
            <w:tcW w:w="688" w:type="pct"/>
          </w:tcPr>
          <w:p w:rsidR="00AC6DD4" w:rsidRPr="003B6F12"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本方经纪机构英文简称</w:t>
            </w:r>
          </w:p>
        </w:tc>
        <w:tc>
          <w:tcPr>
            <w:tcW w:w="688" w:type="pct"/>
          </w:tcPr>
          <w:p w:rsidR="00AC6DD4" w:rsidRPr="009D36D6"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本方经纪机构用户</w:t>
            </w:r>
          </w:p>
        </w:tc>
        <w:tc>
          <w:tcPr>
            <w:tcW w:w="688" w:type="pct"/>
          </w:tcPr>
          <w:p w:rsidR="00AC6DD4" w:rsidRPr="009D36D6" w:rsidRDefault="00AC6DD4" w:rsidP="006B52E4">
            <w:pPr>
              <w:ind w:firstLineChars="0" w:firstLine="0"/>
              <w:rPr>
                <w:szCs w:val="21"/>
              </w:rPr>
            </w:pPr>
            <w:r>
              <w:rPr>
                <w:rFonts w:hint="eastAsia"/>
                <w:szCs w:val="21"/>
              </w:rPr>
              <w:t>C15</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本方渠道代码</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本方渠道简称</w:t>
            </w:r>
          </w:p>
        </w:tc>
        <w:tc>
          <w:tcPr>
            <w:tcW w:w="688" w:type="pct"/>
          </w:tcPr>
          <w:p w:rsidR="00AC6DD4" w:rsidRPr="003B6F12"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本方渠道英文简称</w:t>
            </w:r>
          </w:p>
        </w:tc>
        <w:tc>
          <w:tcPr>
            <w:tcW w:w="688" w:type="pct"/>
          </w:tcPr>
          <w:p w:rsidR="00AC6DD4" w:rsidRPr="009D36D6"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对手方角色</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B94F15" w:rsidRDefault="00AC6DD4" w:rsidP="00DC74B1">
            <w:pPr>
              <w:pStyle w:val="a9"/>
              <w:numPr>
                <w:ilvl w:val="0"/>
                <w:numId w:val="52"/>
              </w:numPr>
              <w:ind w:firstLineChars="0"/>
              <w:rPr>
                <w:szCs w:val="21"/>
              </w:rPr>
            </w:pPr>
            <w:r w:rsidRPr="00B94F15">
              <w:rPr>
                <w:rFonts w:hint="eastAsia"/>
                <w:szCs w:val="21"/>
              </w:rPr>
              <w:t>Maker</w:t>
            </w:r>
          </w:p>
          <w:p w:rsidR="00AC6DD4" w:rsidRPr="00B94F15" w:rsidRDefault="00AC6DD4" w:rsidP="00DC74B1">
            <w:pPr>
              <w:pStyle w:val="a9"/>
              <w:numPr>
                <w:ilvl w:val="0"/>
                <w:numId w:val="52"/>
              </w:numPr>
              <w:ind w:firstLineChars="0"/>
              <w:rPr>
                <w:szCs w:val="21"/>
              </w:rPr>
            </w:pPr>
            <w:r w:rsidRPr="00B94F15">
              <w:rPr>
                <w:rFonts w:hint="eastAsia"/>
                <w:szCs w:val="21"/>
              </w:rPr>
              <w:t>Taker</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对手方会员代码</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对手方会员简称</w:t>
            </w:r>
          </w:p>
        </w:tc>
        <w:tc>
          <w:tcPr>
            <w:tcW w:w="688" w:type="pct"/>
          </w:tcPr>
          <w:p w:rsidR="00AC6DD4" w:rsidRPr="003B6F12"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对手方会员英文简称</w:t>
            </w:r>
          </w:p>
        </w:tc>
        <w:tc>
          <w:tcPr>
            <w:tcW w:w="688" w:type="pct"/>
          </w:tcPr>
          <w:p w:rsidR="00AC6DD4" w:rsidRPr="009D36D6"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对手方会员席位代码</w:t>
            </w:r>
          </w:p>
        </w:tc>
        <w:tc>
          <w:tcPr>
            <w:tcW w:w="688" w:type="pct"/>
          </w:tcPr>
          <w:p w:rsidR="00AC6DD4" w:rsidRPr="003B6F12" w:rsidRDefault="00AC6DD4" w:rsidP="006B52E4">
            <w:pPr>
              <w:ind w:firstLineChars="0" w:firstLine="0"/>
              <w:rPr>
                <w:szCs w:val="21"/>
              </w:rPr>
            </w:pPr>
            <w:r>
              <w:rPr>
                <w:rFonts w:hint="eastAsia"/>
                <w:szCs w:val="21"/>
              </w:rPr>
              <w:t>C6</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对手方会员席位简称</w:t>
            </w:r>
          </w:p>
        </w:tc>
        <w:tc>
          <w:tcPr>
            <w:tcW w:w="688" w:type="pct"/>
          </w:tcPr>
          <w:p w:rsidR="00AC6DD4" w:rsidRPr="003B6F12"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对手方会员席位英文简称</w:t>
            </w:r>
          </w:p>
        </w:tc>
        <w:tc>
          <w:tcPr>
            <w:tcW w:w="688" w:type="pct"/>
          </w:tcPr>
          <w:p w:rsidR="00AC6DD4" w:rsidRPr="009D36D6"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对手方交易员代码</w:t>
            </w:r>
          </w:p>
        </w:tc>
        <w:tc>
          <w:tcPr>
            <w:tcW w:w="688" w:type="pct"/>
          </w:tcPr>
          <w:p w:rsidR="00AC6DD4" w:rsidRPr="003B6F12" w:rsidRDefault="00AC6DD4" w:rsidP="006B52E4">
            <w:pPr>
              <w:ind w:firstLineChars="0" w:firstLine="0"/>
              <w:rPr>
                <w:szCs w:val="21"/>
              </w:rPr>
            </w:pPr>
            <w:r>
              <w:rPr>
                <w:rFonts w:hint="eastAsia"/>
                <w:szCs w:val="21"/>
              </w:rPr>
              <w:t>C15</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对手方交易员名称</w:t>
            </w:r>
          </w:p>
        </w:tc>
        <w:tc>
          <w:tcPr>
            <w:tcW w:w="688" w:type="pct"/>
          </w:tcPr>
          <w:p w:rsidR="00AC6DD4" w:rsidRPr="003B6F12"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对手方客户代码</w:t>
            </w:r>
          </w:p>
        </w:tc>
        <w:tc>
          <w:tcPr>
            <w:tcW w:w="688" w:type="pct"/>
          </w:tcPr>
          <w:p w:rsidR="00AC6DD4" w:rsidRPr="003B6F12" w:rsidRDefault="00AC6DD4" w:rsidP="006B52E4">
            <w:pPr>
              <w:ind w:firstLineChars="0" w:firstLine="0"/>
              <w:rPr>
                <w:szCs w:val="21"/>
              </w:rPr>
            </w:pPr>
            <w:r>
              <w:rPr>
                <w:rFonts w:hint="eastAsia"/>
                <w:szCs w:val="21"/>
              </w:rPr>
              <w:t>C10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对手方客户简称</w:t>
            </w:r>
          </w:p>
        </w:tc>
        <w:tc>
          <w:tcPr>
            <w:tcW w:w="688" w:type="pct"/>
          </w:tcPr>
          <w:p w:rsidR="00AC6DD4" w:rsidRPr="003B6F12"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对手方客户英文简称</w:t>
            </w:r>
          </w:p>
        </w:tc>
        <w:tc>
          <w:tcPr>
            <w:tcW w:w="688" w:type="pct"/>
          </w:tcPr>
          <w:p w:rsidR="00AC6DD4" w:rsidRPr="009D36D6"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对手方经纪机构代码</w:t>
            </w:r>
          </w:p>
        </w:tc>
        <w:tc>
          <w:tcPr>
            <w:tcW w:w="688" w:type="pct"/>
          </w:tcPr>
          <w:p w:rsidR="00AC6DD4" w:rsidRPr="003B6F12" w:rsidRDefault="00AC6DD4" w:rsidP="006B52E4">
            <w:pPr>
              <w:ind w:firstLineChars="0" w:firstLine="0"/>
              <w:rPr>
                <w:szCs w:val="21"/>
              </w:rPr>
            </w:pPr>
            <w:r>
              <w:rPr>
                <w:rFonts w:hint="eastAsia"/>
                <w:szCs w:val="21"/>
              </w:rPr>
              <w:t>C10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对手方经纪机构简称</w:t>
            </w:r>
          </w:p>
        </w:tc>
        <w:tc>
          <w:tcPr>
            <w:tcW w:w="688" w:type="pct"/>
          </w:tcPr>
          <w:p w:rsidR="00AC6DD4" w:rsidRPr="003B6F12"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对手方经纪机构英文简称</w:t>
            </w:r>
          </w:p>
        </w:tc>
        <w:tc>
          <w:tcPr>
            <w:tcW w:w="688" w:type="pct"/>
          </w:tcPr>
          <w:p w:rsidR="00AC6DD4" w:rsidRPr="009D36D6"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对手方经纪机构用户</w:t>
            </w:r>
          </w:p>
        </w:tc>
        <w:tc>
          <w:tcPr>
            <w:tcW w:w="688" w:type="pct"/>
          </w:tcPr>
          <w:p w:rsidR="00AC6DD4" w:rsidRPr="009D36D6" w:rsidRDefault="00AC6DD4" w:rsidP="006B52E4">
            <w:pPr>
              <w:ind w:firstLineChars="0" w:firstLine="0"/>
              <w:rPr>
                <w:szCs w:val="21"/>
              </w:rPr>
            </w:pPr>
            <w:r>
              <w:rPr>
                <w:rFonts w:hint="eastAsia"/>
                <w:szCs w:val="21"/>
              </w:rPr>
              <w:t>C15</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w:t>
            </w:r>
            <w:proofErr w:type="gramStart"/>
            <w:r w:rsidRPr="003B6F12">
              <w:rPr>
                <w:rFonts w:hint="eastAsia"/>
                <w:szCs w:val="21"/>
              </w:rPr>
              <w:t>方渠道</w:t>
            </w:r>
            <w:proofErr w:type="gramEnd"/>
            <w:r w:rsidRPr="003B6F12">
              <w:rPr>
                <w:rFonts w:hint="eastAsia"/>
                <w:szCs w:val="21"/>
              </w:rPr>
              <w:t>代码</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w:t>
            </w:r>
            <w:proofErr w:type="gramStart"/>
            <w:r w:rsidRPr="003B6F12">
              <w:rPr>
                <w:rFonts w:hint="eastAsia"/>
                <w:szCs w:val="21"/>
              </w:rPr>
              <w:t>方渠道</w:t>
            </w:r>
            <w:proofErr w:type="gramEnd"/>
            <w:r w:rsidRPr="003B6F12">
              <w:rPr>
                <w:rFonts w:hint="eastAsia"/>
                <w:szCs w:val="21"/>
              </w:rPr>
              <w:t>简称</w:t>
            </w:r>
          </w:p>
        </w:tc>
        <w:tc>
          <w:tcPr>
            <w:tcW w:w="688" w:type="pct"/>
          </w:tcPr>
          <w:p w:rsidR="00AC6DD4" w:rsidRPr="003B6F12"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对手</w:t>
            </w:r>
            <w:proofErr w:type="gramStart"/>
            <w:r w:rsidRPr="003B6F12">
              <w:rPr>
                <w:rFonts w:hint="eastAsia"/>
                <w:szCs w:val="21"/>
              </w:rPr>
              <w:t>方渠道</w:t>
            </w:r>
            <w:proofErr w:type="gramEnd"/>
            <w:r w:rsidRPr="003B6F12">
              <w:rPr>
                <w:rFonts w:hint="eastAsia"/>
                <w:szCs w:val="21"/>
              </w:rPr>
              <w:t>英文简称</w:t>
            </w:r>
          </w:p>
        </w:tc>
        <w:tc>
          <w:tcPr>
            <w:tcW w:w="688" w:type="pct"/>
          </w:tcPr>
          <w:p w:rsidR="00AC6DD4" w:rsidRPr="009D36D6" w:rsidRDefault="00AC6DD4" w:rsidP="006B52E4">
            <w:pPr>
              <w:ind w:firstLineChars="0" w:firstLine="0"/>
              <w:rPr>
                <w:szCs w:val="21"/>
              </w:rPr>
            </w:pPr>
            <w:r>
              <w:rPr>
                <w:rFonts w:hint="eastAsia"/>
                <w:szCs w:val="21"/>
              </w:rPr>
              <w:t>C30</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合约代码</w:t>
            </w:r>
          </w:p>
        </w:tc>
        <w:tc>
          <w:tcPr>
            <w:tcW w:w="688" w:type="pct"/>
          </w:tcPr>
          <w:p w:rsidR="00AC6DD4" w:rsidRPr="003B6F12" w:rsidRDefault="00AC6DD4" w:rsidP="006B52E4">
            <w:pPr>
              <w:ind w:firstLineChars="0" w:firstLine="0"/>
              <w:rPr>
                <w:szCs w:val="21"/>
              </w:rPr>
            </w:pPr>
            <w:r>
              <w:rPr>
                <w:rFonts w:hint="eastAsia"/>
                <w:szCs w:val="21"/>
              </w:rPr>
              <w:t>C20</w:t>
            </w:r>
          </w:p>
        </w:tc>
        <w:tc>
          <w:tcPr>
            <w:tcW w:w="3227" w:type="pct"/>
            <w:vAlign w:val="center"/>
          </w:tcPr>
          <w:p w:rsidR="00AC6DD4" w:rsidRPr="009D36D6" w:rsidRDefault="00557083" w:rsidP="006B52E4">
            <w:pPr>
              <w:ind w:firstLineChars="0" w:firstLine="0"/>
              <w:rPr>
                <w:szCs w:val="21"/>
              </w:rPr>
            </w:pPr>
            <w:r>
              <w:rPr>
                <w:rFonts w:hint="eastAsia"/>
                <w:szCs w:val="21"/>
              </w:rPr>
              <w:t>最长</w:t>
            </w:r>
            <w:r>
              <w:rPr>
                <w:rFonts w:hint="eastAsia"/>
                <w:szCs w:val="21"/>
              </w:rPr>
              <w:t>8</w:t>
            </w:r>
            <w:r>
              <w:rPr>
                <w:rFonts w:hint="eastAsia"/>
                <w:szCs w:val="21"/>
              </w:rPr>
              <w:t>位字符</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交易</w:t>
            </w:r>
            <w:r w:rsidRPr="003B6F12">
              <w:rPr>
                <w:rFonts w:hint="eastAsia"/>
                <w:szCs w:val="21"/>
              </w:rPr>
              <w:t>/</w:t>
            </w:r>
            <w:r w:rsidRPr="003B6F12">
              <w:rPr>
                <w:rFonts w:hint="eastAsia"/>
                <w:szCs w:val="21"/>
              </w:rPr>
              <w:t>登记</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交易、登记</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行权方式</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欧式期权、美式期权</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期权交易类型</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看涨期权、看跌期权</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交易单位</w:t>
            </w:r>
          </w:p>
        </w:tc>
        <w:tc>
          <w:tcPr>
            <w:tcW w:w="688" w:type="pct"/>
          </w:tcPr>
          <w:p w:rsidR="00AC6DD4" w:rsidRPr="009D36D6" w:rsidRDefault="00AC6DD4" w:rsidP="006B52E4">
            <w:pPr>
              <w:ind w:firstLineChars="0" w:firstLine="0"/>
              <w:rPr>
                <w:szCs w:val="21"/>
              </w:rPr>
            </w:pPr>
            <w:r>
              <w:rPr>
                <w:rFonts w:hint="eastAsia"/>
                <w:szCs w:val="21"/>
              </w:rPr>
              <w:t>N10</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数量</w:t>
            </w:r>
          </w:p>
        </w:tc>
        <w:tc>
          <w:tcPr>
            <w:tcW w:w="688" w:type="pct"/>
          </w:tcPr>
          <w:p w:rsidR="00AC6DD4" w:rsidRPr="003B6F12" w:rsidRDefault="00AC6DD4" w:rsidP="006B52E4">
            <w:pPr>
              <w:ind w:firstLineChars="0" w:firstLine="0"/>
              <w:rPr>
                <w:szCs w:val="21"/>
              </w:rPr>
            </w:pPr>
            <w:r>
              <w:rPr>
                <w:rFonts w:hint="eastAsia"/>
                <w:szCs w:val="21"/>
              </w:rPr>
              <w:t>N10</w:t>
            </w:r>
          </w:p>
        </w:tc>
        <w:tc>
          <w:tcPr>
            <w:tcW w:w="3227" w:type="pct"/>
            <w:vAlign w:val="center"/>
          </w:tcPr>
          <w:p w:rsidR="00AC6DD4" w:rsidRPr="009D36D6" w:rsidRDefault="00AC6DD4" w:rsidP="006B52E4">
            <w:pPr>
              <w:ind w:firstLineChars="0" w:firstLine="0"/>
              <w:rPr>
                <w:szCs w:val="21"/>
              </w:rPr>
            </w:pPr>
            <w:r w:rsidRPr="003B6F12">
              <w:rPr>
                <w:rFonts w:hint="eastAsia"/>
                <w:szCs w:val="21"/>
              </w:rPr>
              <w:t>手</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重量（千克）</w:t>
            </w:r>
          </w:p>
        </w:tc>
        <w:tc>
          <w:tcPr>
            <w:tcW w:w="688" w:type="pct"/>
          </w:tcPr>
          <w:p w:rsidR="00AC6DD4" w:rsidRPr="003B6F12" w:rsidRDefault="00AC6DD4" w:rsidP="006B52E4">
            <w:pPr>
              <w:ind w:firstLineChars="0" w:firstLine="0"/>
              <w:rPr>
                <w:szCs w:val="21"/>
              </w:rPr>
            </w:pPr>
            <w:r>
              <w:rPr>
                <w:rFonts w:hint="eastAsia"/>
                <w:szCs w:val="21"/>
              </w:rPr>
              <w:t>N</w:t>
            </w:r>
            <w:r w:rsidR="00A73F30">
              <w:rPr>
                <w:rFonts w:hint="eastAsia"/>
                <w:szCs w:val="21"/>
              </w:rPr>
              <w:t>(12,6)</w:t>
            </w:r>
          </w:p>
        </w:tc>
        <w:tc>
          <w:tcPr>
            <w:tcW w:w="3227" w:type="pct"/>
            <w:vAlign w:val="center"/>
          </w:tcPr>
          <w:p w:rsidR="00AC6DD4" w:rsidRPr="009D36D6" w:rsidRDefault="00AC6DD4" w:rsidP="006B52E4">
            <w:pPr>
              <w:ind w:firstLineChars="0" w:firstLine="0"/>
              <w:rPr>
                <w:szCs w:val="21"/>
              </w:rPr>
            </w:pPr>
            <w:r w:rsidRPr="003B6F12">
              <w:rPr>
                <w:rFonts w:hint="eastAsia"/>
                <w:szCs w:val="21"/>
              </w:rPr>
              <w:t>千克</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期限</w:t>
            </w:r>
          </w:p>
        </w:tc>
        <w:tc>
          <w:tcPr>
            <w:tcW w:w="688" w:type="pct"/>
          </w:tcPr>
          <w:p w:rsidR="00AC6DD4" w:rsidRPr="009D36D6" w:rsidRDefault="00AC6DD4" w:rsidP="006B52E4">
            <w:pPr>
              <w:ind w:firstLineChars="0" w:firstLine="0"/>
              <w:rPr>
                <w:szCs w:val="21"/>
              </w:rPr>
            </w:pPr>
            <w:r>
              <w:rPr>
                <w:rFonts w:hint="eastAsia"/>
                <w:szCs w:val="21"/>
              </w:rPr>
              <w:t>C10</w:t>
            </w:r>
          </w:p>
        </w:tc>
        <w:tc>
          <w:tcPr>
            <w:tcW w:w="3227" w:type="pct"/>
            <w:vAlign w:val="center"/>
          </w:tcPr>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报价单位</w:t>
            </w:r>
          </w:p>
        </w:tc>
        <w:tc>
          <w:tcPr>
            <w:tcW w:w="688" w:type="pct"/>
          </w:tcPr>
          <w:p w:rsidR="00AC6DD4" w:rsidRPr="003B6F12" w:rsidRDefault="00AC6DD4" w:rsidP="006B52E4">
            <w:pPr>
              <w:ind w:firstLineChars="0" w:firstLine="0"/>
              <w:rPr>
                <w:szCs w:val="21"/>
              </w:rPr>
            </w:pPr>
            <w:r w:rsidRPr="00B666CA">
              <w:rPr>
                <w:szCs w:val="21"/>
              </w:rPr>
              <w:t>N(12,6)</w:t>
            </w:r>
          </w:p>
        </w:tc>
        <w:tc>
          <w:tcPr>
            <w:tcW w:w="3227" w:type="pct"/>
            <w:vAlign w:val="center"/>
          </w:tcPr>
          <w:p w:rsidR="00B74672" w:rsidRDefault="00B74672" w:rsidP="006B52E4">
            <w:pPr>
              <w:ind w:firstLineChars="0" w:firstLine="0"/>
              <w:rPr>
                <w:szCs w:val="21"/>
              </w:rPr>
            </w:pPr>
            <w:r w:rsidRPr="003B6F12">
              <w:rPr>
                <w:rFonts w:hint="eastAsia"/>
                <w:szCs w:val="21"/>
              </w:rPr>
              <w:t>权利金和行权价</w:t>
            </w:r>
            <w:r>
              <w:rPr>
                <w:rFonts w:hint="eastAsia"/>
                <w:szCs w:val="21"/>
              </w:rPr>
              <w:t>报价单位，</w:t>
            </w:r>
          </w:p>
          <w:p w:rsidR="00AC6DD4" w:rsidRPr="009D36D6" w:rsidRDefault="00AC6DD4" w:rsidP="006B52E4">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行权价</w:t>
            </w:r>
          </w:p>
        </w:tc>
        <w:tc>
          <w:tcPr>
            <w:tcW w:w="688" w:type="pct"/>
          </w:tcPr>
          <w:p w:rsidR="00AC6DD4" w:rsidRPr="003B6F12" w:rsidRDefault="00AC6DD4" w:rsidP="006B52E4">
            <w:pPr>
              <w:ind w:firstLineChars="0" w:firstLine="0"/>
              <w:rPr>
                <w:szCs w:val="21"/>
              </w:rPr>
            </w:pPr>
            <w:r w:rsidRPr="00B666CA">
              <w:rPr>
                <w:szCs w:val="21"/>
              </w:rPr>
              <w:t>N(12,6)</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行权日</w:t>
            </w:r>
          </w:p>
        </w:tc>
        <w:tc>
          <w:tcPr>
            <w:tcW w:w="688" w:type="pct"/>
          </w:tcPr>
          <w:p w:rsidR="00AC6DD4" w:rsidRPr="003B6F12" w:rsidRDefault="000B0F82" w:rsidP="006B52E4">
            <w:pPr>
              <w:ind w:firstLineChars="0" w:firstLine="0"/>
              <w:rPr>
                <w:szCs w:val="21"/>
              </w:rPr>
            </w:pPr>
            <w:r>
              <w:rPr>
                <w:szCs w:val="21"/>
              </w:rPr>
              <w:t>C8</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行权截止时间</w:t>
            </w:r>
          </w:p>
        </w:tc>
        <w:tc>
          <w:tcPr>
            <w:tcW w:w="688" w:type="pct"/>
          </w:tcPr>
          <w:p w:rsidR="00AC6DD4" w:rsidRPr="003B6F12" w:rsidRDefault="00AC6DD4" w:rsidP="006B52E4">
            <w:pPr>
              <w:ind w:firstLineChars="0" w:firstLine="0"/>
              <w:rPr>
                <w:szCs w:val="21"/>
              </w:rPr>
            </w:pPr>
            <w:r>
              <w:rPr>
                <w:rFonts w:hint="eastAsia"/>
                <w:szCs w:val="21"/>
              </w:rPr>
              <w:t>C</w:t>
            </w:r>
            <w:r w:rsidR="000B0F82">
              <w:rPr>
                <w:szCs w:val="21"/>
              </w:rPr>
              <w:t>8</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r w:rsidR="000B0F82" w:rsidRPr="0050406D">
              <w:rPr>
                <w:rFonts w:ascii="宋体" w:eastAsia="宋体" w:hAnsi="宋体" w:cs="宋体" w:hint="eastAsia"/>
                <w:color w:val="000000"/>
                <w:kern w:val="0"/>
                <w:szCs w:val="24"/>
              </w:rPr>
              <w:t>HH:MM:SS</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实际行权日</w:t>
            </w:r>
          </w:p>
        </w:tc>
        <w:tc>
          <w:tcPr>
            <w:tcW w:w="688" w:type="pct"/>
          </w:tcPr>
          <w:p w:rsidR="00AC6DD4" w:rsidRPr="003B6F12" w:rsidRDefault="000B0F82" w:rsidP="006B52E4">
            <w:pPr>
              <w:ind w:firstLineChars="0" w:firstLine="0"/>
              <w:rPr>
                <w:szCs w:val="21"/>
              </w:rPr>
            </w:pPr>
            <w:r>
              <w:rPr>
                <w:rFonts w:hint="eastAsia"/>
                <w:szCs w:val="21"/>
              </w:rPr>
              <w:t>C8</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rsidTr="00CA24A6">
        <w:trPr>
          <w:jc w:val="center"/>
        </w:trPr>
        <w:tc>
          <w:tcPr>
            <w:tcW w:w="1085" w:type="pct"/>
            <w:vAlign w:val="center"/>
          </w:tcPr>
          <w:p w:rsidR="00AC6DD4" w:rsidRPr="003B6F12" w:rsidRDefault="000B0F82" w:rsidP="006B52E4">
            <w:pPr>
              <w:ind w:firstLineChars="0" w:firstLine="0"/>
              <w:rPr>
                <w:szCs w:val="21"/>
              </w:rPr>
            </w:pPr>
            <w:r w:rsidRPr="00847A63">
              <w:rPr>
                <w:rFonts w:ascii="宋体" w:hAnsi="宋体" w:cs="宋体" w:hint="eastAsia"/>
                <w:color w:val="000000"/>
              </w:rPr>
              <w:t>实物交割合约期限</w:t>
            </w:r>
          </w:p>
        </w:tc>
        <w:tc>
          <w:tcPr>
            <w:tcW w:w="688" w:type="pct"/>
          </w:tcPr>
          <w:p w:rsidR="00AC6DD4" w:rsidRPr="003B6F12" w:rsidRDefault="00AC6DD4" w:rsidP="006B52E4">
            <w:pPr>
              <w:ind w:firstLineChars="0" w:firstLine="0"/>
              <w:rPr>
                <w:szCs w:val="21"/>
              </w:rPr>
            </w:pPr>
            <w:r>
              <w:rPr>
                <w:rFonts w:hint="eastAsia"/>
                <w:szCs w:val="21"/>
              </w:rPr>
              <w:t>N10</w:t>
            </w:r>
          </w:p>
        </w:tc>
        <w:tc>
          <w:tcPr>
            <w:tcW w:w="3227" w:type="pct"/>
            <w:vAlign w:val="center"/>
          </w:tcPr>
          <w:p w:rsidR="00AC6DD4" w:rsidRPr="009D36D6" w:rsidRDefault="00AC6DD4" w:rsidP="006B52E4">
            <w:pPr>
              <w:ind w:firstLineChars="0" w:firstLine="0"/>
              <w:rPr>
                <w:szCs w:val="21"/>
              </w:rPr>
            </w:pPr>
            <w:r w:rsidRPr="003B6F12">
              <w:rPr>
                <w:szCs w:val="21"/>
              </w:rPr>
              <w:t>N</w:t>
            </w:r>
            <w:r w:rsidRPr="003B6F12">
              <w:rPr>
                <w:rFonts w:hint="eastAsia"/>
                <w:szCs w:val="21"/>
              </w:rPr>
              <w:t>，行权日</w:t>
            </w:r>
            <w:r w:rsidRPr="003B6F12">
              <w:rPr>
                <w:rFonts w:hint="eastAsia"/>
                <w:szCs w:val="21"/>
              </w:rPr>
              <w:t>+N=</w:t>
            </w:r>
            <w:r w:rsidRPr="003B6F12">
              <w:rPr>
                <w:rFonts w:hint="eastAsia"/>
                <w:szCs w:val="21"/>
              </w:rPr>
              <w:t>结算日</w:t>
            </w:r>
            <w:r w:rsidR="000B0F82">
              <w:rPr>
                <w:rFonts w:hint="eastAsia"/>
                <w:szCs w:val="21"/>
              </w:rPr>
              <w:t>。</w:t>
            </w:r>
            <w:r w:rsidR="000B0F82" w:rsidRPr="00E45162">
              <w:rPr>
                <w:rFonts w:hint="eastAsia"/>
                <w:color w:val="000000"/>
              </w:rPr>
              <w:t>行权日与到期日之间的日期间隔天数</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结算日</w:t>
            </w:r>
          </w:p>
        </w:tc>
        <w:tc>
          <w:tcPr>
            <w:tcW w:w="688" w:type="pct"/>
          </w:tcPr>
          <w:p w:rsidR="00AC6DD4" w:rsidRPr="003B6F12" w:rsidRDefault="000B0F82" w:rsidP="006B52E4">
            <w:pPr>
              <w:ind w:firstLineChars="0" w:firstLine="0"/>
              <w:rPr>
                <w:szCs w:val="21"/>
              </w:rPr>
            </w:pPr>
            <w:r>
              <w:rPr>
                <w:szCs w:val="21"/>
              </w:rPr>
              <w:t>C8</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实际结算日</w:t>
            </w:r>
          </w:p>
        </w:tc>
        <w:tc>
          <w:tcPr>
            <w:tcW w:w="688" w:type="pct"/>
          </w:tcPr>
          <w:p w:rsidR="00AC6DD4" w:rsidRPr="003B6F12" w:rsidRDefault="000B0F82" w:rsidP="006B52E4">
            <w:pPr>
              <w:ind w:firstLineChars="0" w:firstLine="0"/>
              <w:rPr>
                <w:szCs w:val="21"/>
              </w:rPr>
            </w:pPr>
            <w:r>
              <w:rPr>
                <w:szCs w:val="21"/>
              </w:rPr>
              <w:t>C8</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权利金</w:t>
            </w:r>
          </w:p>
        </w:tc>
        <w:tc>
          <w:tcPr>
            <w:tcW w:w="688" w:type="pct"/>
          </w:tcPr>
          <w:p w:rsidR="00AC6DD4" w:rsidRPr="003B6F12" w:rsidRDefault="00AC6DD4" w:rsidP="006B52E4">
            <w:pPr>
              <w:ind w:firstLineChars="0" w:firstLine="0"/>
              <w:rPr>
                <w:szCs w:val="21"/>
              </w:rPr>
            </w:pPr>
            <w:r w:rsidRPr="00B666CA">
              <w:rPr>
                <w:szCs w:val="21"/>
              </w:rPr>
              <w:t>N(12,6)</w:t>
            </w:r>
          </w:p>
        </w:tc>
        <w:tc>
          <w:tcPr>
            <w:tcW w:w="3227" w:type="pct"/>
            <w:vAlign w:val="center"/>
          </w:tcPr>
          <w:p w:rsidR="00AC6DD4" w:rsidRPr="009D36D6" w:rsidRDefault="00AC6DD4" w:rsidP="006B52E4">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权利金支付状态</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未支付、支付成功、支付失败、再次支付</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权利金清算信息</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成功、权利</w:t>
            </w:r>
            <w:proofErr w:type="gramStart"/>
            <w:r w:rsidRPr="003B6F12">
              <w:rPr>
                <w:rFonts w:hint="eastAsia"/>
                <w:szCs w:val="21"/>
              </w:rPr>
              <w:t>金主动</w:t>
            </w:r>
            <w:proofErr w:type="gramEnd"/>
            <w:r w:rsidRPr="003B6F12">
              <w:rPr>
                <w:rFonts w:hint="eastAsia"/>
                <w:szCs w:val="21"/>
              </w:rPr>
              <w:t>违约、权利金被动违约</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权利金支付日</w:t>
            </w:r>
          </w:p>
        </w:tc>
        <w:tc>
          <w:tcPr>
            <w:tcW w:w="688" w:type="pct"/>
          </w:tcPr>
          <w:p w:rsidR="00AC6DD4" w:rsidRPr="003B6F12" w:rsidRDefault="000B0F82" w:rsidP="006B52E4">
            <w:pPr>
              <w:ind w:firstLineChars="0" w:firstLine="0"/>
              <w:rPr>
                <w:szCs w:val="21"/>
              </w:rPr>
            </w:pPr>
            <w:r>
              <w:rPr>
                <w:szCs w:val="21"/>
              </w:rPr>
              <w:t>C8</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实际权利金支付日</w:t>
            </w:r>
          </w:p>
        </w:tc>
        <w:tc>
          <w:tcPr>
            <w:tcW w:w="688" w:type="pct"/>
          </w:tcPr>
          <w:p w:rsidR="00AC6DD4" w:rsidRPr="003B6F12" w:rsidRDefault="000B0F82" w:rsidP="006B52E4">
            <w:pPr>
              <w:ind w:firstLineChars="0" w:firstLine="0"/>
              <w:rPr>
                <w:szCs w:val="21"/>
              </w:rPr>
            </w:pPr>
            <w:r>
              <w:rPr>
                <w:szCs w:val="21"/>
              </w:rPr>
              <w:t>C8</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平仓权利金</w:t>
            </w:r>
          </w:p>
        </w:tc>
        <w:tc>
          <w:tcPr>
            <w:tcW w:w="688" w:type="pct"/>
          </w:tcPr>
          <w:p w:rsidR="00AC6DD4" w:rsidRPr="003B6F12" w:rsidRDefault="00AC6DD4" w:rsidP="006B52E4">
            <w:pPr>
              <w:ind w:firstLineChars="0" w:firstLine="0"/>
              <w:rPr>
                <w:szCs w:val="21"/>
              </w:rPr>
            </w:pPr>
            <w:r w:rsidRPr="00B666CA">
              <w:rPr>
                <w:szCs w:val="21"/>
              </w:rPr>
              <w:t>N(12,6)</w:t>
            </w:r>
          </w:p>
        </w:tc>
        <w:tc>
          <w:tcPr>
            <w:tcW w:w="3227" w:type="pct"/>
            <w:vAlign w:val="center"/>
          </w:tcPr>
          <w:p w:rsidR="00AC6DD4" w:rsidRPr="009D36D6" w:rsidRDefault="00AC6DD4" w:rsidP="006B52E4">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平仓权利金支付状态</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未支付、支付成功、支付失败、再次支付</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平仓权利金清算信息</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权利</w:t>
            </w:r>
            <w:proofErr w:type="gramStart"/>
            <w:r w:rsidRPr="003B6F12">
              <w:rPr>
                <w:rFonts w:hint="eastAsia"/>
                <w:szCs w:val="21"/>
              </w:rPr>
              <w:t>金主动</w:t>
            </w:r>
            <w:proofErr w:type="gramEnd"/>
            <w:r w:rsidRPr="003B6F12">
              <w:rPr>
                <w:rFonts w:hint="eastAsia"/>
                <w:szCs w:val="21"/>
              </w:rPr>
              <w:t>违约、权利金被动违约</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平仓权利金支付日</w:t>
            </w:r>
          </w:p>
        </w:tc>
        <w:tc>
          <w:tcPr>
            <w:tcW w:w="688" w:type="pct"/>
          </w:tcPr>
          <w:p w:rsidR="00AC6DD4" w:rsidRPr="003B6F12" w:rsidRDefault="000B0F82" w:rsidP="006B52E4">
            <w:pPr>
              <w:ind w:firstLineChars="0" w:firstLine="0"/>
              <w:rPr>
                <w:szCs w:val="21"/>
              </w:rPr>
            </w:pPr>
            <w:r>
              <w:rPr>
                <w:szCs w:val="21"/>
              </w:rPr>
              <w:t>C8</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proofErr w:type="gramStart"/>
            <w:r w:rsidRPr="003B6F12">
              <w:rPr>
                <w:rFonts w:hint="eastAsia"/>
                <w:szCs w:val="21"/>
              </w:rPr>
              <w:t>实际平仓</w:t>
            </w:r>
            <w:proofErr w:type="gramEnd"/>
            <w:r w:rsidRPr="003B6F12">
              <w:rPr>
                <w:rFonts w:hint="eastAsia"/>
                <w:szCs w:val="21"/>
              </w:rPr>
              <w:t>权利金支付日</w:t>
            </w:r>
          </w:p>
        </w:tc>
        <w:tc>
          <w:tcPr>
            <w:tcW w:w="688" w:type="pct"/>
          </w:tcPr>
          <w:p w:rsidR="00AC6DD4" w:rsidRPr="003B6F12" w:rsidRDefault="000B0F82" w:rsidP="006B52E4">
            <w:pPr>
              <w:ind w:firstLineChars="0" w:firstLine="0"/>
              <w:rPr>
                <w:szCs w:val="21"/>
              </w:rPr>
            </w:pPr>
            <w:r>
              <w:rPr>
                <w:szCs w:val="21"/>
              </w:rPr>
              <w:t>C8</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行权交易成交单号</w:t>
            </w:r>
          </w:p>
        </w:tc>
        <w:tc>
          <w:tcPr>
            <w:tcW w:w="688" w:type="pct"/>
          </w:tcPr>
          <w:p w:rsidR="00AC6DD4" w:rsidRPr="003B6F12" w:rsidRDefault="00AC6DD4" w:rsidP="006B52E4">
            <w:pPr>
              <w:ind w:firstLineChars="0" w:firstLine="0"/>
              <w:rPr>
                <w:szCs w:val="21"/>
              </w:rPr>
            </w:pPr>
            <w:r>
              <w:rPr>
                <w:rFonts w:hint="eastAsia"/>
                <w:szCs w:val="21"/>
              </w:rPr>
              <w:t>C20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结算方式</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实物交割、现金结算</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现金结算期权参考价格类型</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BD7DC4" w:rsidRDefault="00BD7DC4" w:rsidP="008E0C55">
            <w:pPr>
              <w:ind w:firstLineChars="183" w:firstLine="439"/>
              <w:rPr>
                <w:rFonts w:ascii="宋体" w:eastAsia="宋体" w:hAnsi="宋体" w:cs="Times New Roman"/>
                <w:color w:val="000000"/>
                <w:kern w:val="0"/>
                <w:szCs w:val="20"/>
              </w:rPr>
            </w:pPr>
            <w:r>
              <w:rPr>
                <w:rFonts w:hint="eastAsia"/>
              </w:rPr>
              <w:t>1-</w:t>
            </w:r>
            <w:ins w:id="363" w:author="罗莎" w:date="2016-09-14T10:17:00Z">
              <w:r w:rsidR="001A2A06">
                <w:t xml:space="preserve"> </w:t>
              </w:r>
            </w:ins>
            <w:ins w:id="364" w:author="罗莎" w:date="2016-09-21T17:11:00Z">
              <w:r w:rsidR="002447E9">
                <w:rPr>
                  <w:rFonts w:hint="eastAsia"/>
                </w:rPr>
                <w:t>前</w:t>
              </w:r>
            </w:ins>
            <w:del w:id="365" w:author="罗莎" w:date="2016-09-21T17:11:00Z">
              <w:r w:rsidDel="002447E9">
                <w:rPr>
                  <w:rFonts w:hint="eastAsia"/>
                </w:rPr>
                <w:delText>上</w:delText>
              </w:r>
            </w:del>
            <w:r>
              <w:rPr>
                <w:rFonts w:hint="eastAsia"/>
              </w:rPr>
              <w:t>一交易日收盘价</w:t>
            </w:r>
          </w:p>
          <w:p w:rsidR="00BD7DC4" w:rsidRDefault="00BD7DC4" w:rsidP="00BD7DC4">
            <w:pPr>
              <w:ind w:firstLine="480"/>
            </w:pPr>
            <w:r>
              <w:rPr>
                <w:rFonts w:hint="eastAsia"/>
              </w:rPr>
              <w:t>2-</w:t>
            </w:r>
            <w:ins w:id="366" w:author="罗莎" w:date="2016-09-14T10:17:00Z">
              <w:r w:rsidR="001A2A06">
                <w:t xml:space="preserve"> </w:t>
              </w:r>
            </w:ins>
            <w:ins w:id="367" w:author="罗莎" w:date="2016-09-21T17:11:00Z">
              <w:r w:rsidR="002447E9">
                <w:rPr>
                  <w:rFonts w:hint="eastAsia"/>
                </w:rPr>
                <w:t>前</w:t>
              </w:r>
            </w:ins>
            <w:del w:id="368" w:author="罗莎" w:date="2016-09-21T17:11:00Z">
              <w:r w:rsidDel="002447E9">
                <w:rPr>
                  <w:rFonts w:hint="eastAsia"/>
                </w:rPr>
                <w:delText>上</w:delText>
              </w:r>
            </w:del>
            <w:r>
              <w:rPr>
                <w:rFonts w:hint="eastAsia"/>
              </w:rPr>
              <w:t>一交易日</w:t>
            </w:r>
            <w:ins w:id="369" w:author="罗莎" w:date="2016-09-14T09:55:00Z">
              <w:r w:rsidR="00B22D10" w:rsidRPr="008E0C55">
                <w:rPr>
                  <w:rFonts w:hint="eastAsia"/>
                </w:rPr>
                <w:t>加权平均价</w:t>
              </w:r>
            </w:ins>
            <w:del w:id="370" w:author="罗莎" w:date="2016-09-14T09:55:00Z">
              <w:r w:rsidDel="00B22D10">
                <w:rPr>
                  <w:rFonts w:hint="eastAsia"/>
                </w:rPr>
                <w:delText>结算价</w:delText>
              </w:r>
            </w:del>
          </w:p>
          <w:p w:rsidR="00BD7DC4" w:rsidRDefault="00BD7DC4" w:rsidP="00BD7DC4">
            <w:pPr>
              <w:ind w:firstLine="480"/>
            </w:pPr>
            <w:r>
              <w:rPr>
                <w:rFonts w:hint="eastAsia"/>
              </w:rPr>
              <w:t>3-</w:t>
            </w:r>
            <w:ins w:id="371" w:author="罗莎" w:date="2016-09-14T10:17:00Z">
              <w:r w:rsidR="001A2A06">
                <w:t xml:space="preserve"> </w:t>
              </w:r>
            </w:ins>
            <w:r>
              <w:rPr>
                <w:rFonts w:hint="eastAsia"/>
              </w:rPr>
              <w:t>开盘价</w:t>
            </w:r>
          </w:p>
          <w:p w:rsidR="00BD7DC4" w:rsidRDefault="00BD7DC4" w:rsidP="00BD7DC4">
            <w:pPr>
              <w:ind w:firstLine="480"/>
            </w:pPr>
            <w:r>
              <w:rPr>
                <w:rFonts w:hint="eastAsia"/>
              </w:rPr>
              <w:t>4-</w:t>
            </w:r>
            <w:ins w:id="372" w:author="罗莎" w:date="2016-09-14T10:17:00Z">
              <w:r w:rsidR="001A2A06">
                <w:t xml:space="preserve"> </w:t>
              </w:r>
            </w:ins>
            <w:ins w:id="373" w:author="罗莎" w:date="2016-09-14T09:55:00Z">
              <w:r w:rsidR="00B22D10">
                <w:rPr>
                  <w:rFonts w:hint="eastAsia"/>
                </w:rPr>
                <w:t>黄金现货</w:t>
              </w:r>
            </w:ins>
            <w:del w:id="374" w:author="罗莎" w:date="2016-09-14T09:55:00Z">
              <w:r w:rsidDel="00B22D10">
                <w:rPr>
                  <w:rFonts w:hint="eastAsia"/>
                </w:rPr>
                <w:delText>基准价</w:delText>
              </w:r>
            </w:del>
            <w:r>
              <w:rPr>
                <w:rFonts w:hint="eastAsia"/>
              </w:rPr>
              <w:t>(</w:t>
            </w:r>
            <w:r>
              <w:rPr>
                <w:rFonts w:hint="eastAsia"/>
              </w:rPr>
              <w:t>夜市</w:t>
            </w:r>
            <w:r>
              <w:rPr>
                <w:rFonts w:hint="eastAsia"/>
              </w:rPr>
              <w:t>)</w:t>
            </w:r>
            <w:ins w:id="375" w:author="罗莎" w:date="2016-09-14T09:55:00Z">
              <w:r w:rsidR="00B22D10">
                <w:rPr>
                  <w:rFonts w:hint="eastAsia"/>
                </w:rPr>
                <w:t>基准价</w:t>
              </w:r>
            </w:ins>
          </w:p>
          <w:p w:rsidR="00BD7DC4" w:rsidRDefault="00BD7DC4" w:rsidP="00BD7DC4">
            <w:pPr>
              <w:ind w:firstLine="480"/>
            </w:pPr>
            <w:r>
              <w:rPr>
                <w:rFonts w:hint="eastAsia"/>
              </w:rPr>
              <w:t>5-</w:t>
            </w:r>
            <w:ins w:id="376" w:author="罗莎" w:date="2016-09-14T10:17:00Z">
              <w:r w:rsidR="001A2A06">
                <w:t xml:space="preserve"> </w:t>
              </w:r>
            </w:ins>
            <w:ins w:id="377" w:author="罗莎" w:date="2016-09-14T09:55:00Z">
              <w:r w:rsidR="00B22D10">
                <w:rPr>
                  <w:rFonts w:hint="eastAsia"/>
                </w:rPr>
                <w:t>黄金现货</w:t>
              </w:r>
            </w:ins>
            <w:del w:id="378" w:author="罗莎" w:date="2016-09-14T09:55:00Z">
              <w:r w:rsidDel="00B22D10">
                <w:rPr>
                  <w:rFonts w:hint="eastAsia"/>
                </w:rPr>
                <w:delText>基准价</w:delText>
              </w:r>
            </w:del>
            <w:r>
              <w:rPr>
                <w:rFonts w:hint="eastAsia"/>
              </w:rPr>
              <w:t>(</w:t>
            </w:r>
            <w:r>
              <w:rPr>
                <w:rFonts w:hint="eastAsia"/>
              </w:rPr>
              <w:t>上午</w:t>
            </w:r>
            <w:r>
              <w:rPr>
                <w:rFonts w:hint="eastAsia"/>
              </w:rPr>
              <w:t>)</w:t>
            </w:r>
            <w:ins w:id="379" w:author="罗莎" w:date="2016-09-14T09:55:00Z">
              <w:r w:rsidR="00B22D10">
                <w:rPr>
                  <w:rFonts w:hint="eastAsia"/>
                </w:rPr>
                <w:t>基准价</w:t>
              </w:r>
            </w:ins>
          </w:p>
          <w:p w:rsidR="00BD7DC4" w:rsidRDefault="00BD7DC4" w:rsidP="00BD7DC4">
            <w:pPr>
              <w:ind w:firstLine="480"/>
            </w:pPr>
            <w:r>
              <w:rPr>
                <w:rFonts w:hint="eastAsia"/>
              </w:rPr>
              <w:t>6-</w:t>
            </w:r>
            <w:ins w:id="380" w:author="罗莎" w:date="2016-09-14T10:17:00Z">
              <w:r w:rsidR="001A2A06">
                <w:t xml:space="preserve"> </w:t>
              </w:r>
            </w:ins>
            <w:ins w:id="381" w:author="罗莎" w:date="2016-09-21T11:06:00Z">
              <w:r w:rsidR="009E4294">
                <w:rPr>
                  <w:rFonts w:hint="eastAsia"/>
                </w:rPr>
                <w:t>前一交易日</w:t>
              </w:r>
              <w:r w:rsidR="009E4294" w:rsidRPr="008E0C55">
                <w:rPr>
                  <w:rFonts w:hint="eastAsia"/>
                </w:rPr>
                <w:t>黄金现货</w:t>
              </w:r>
              <w:r w:rsidR="009E4294" w:rsidRPr="008E0C55">
                <w:t>(</w:t>
              </w:r>
              <w:r w:rsidR="009E4294" w:rsidRPr="008E0C55">
                <w:rPr>
                  <w:rFonts w:hint="eastAsia"/>
                </w:rPr>
                <w:t>下午</w:t>
              </w:r>
              <w:r w:rsidR="009E4294" w:rsidRPr="008E0C55">
                <w:t>)</w:t>
              </w:r>
              <w:r w:rsidR="009E4294" w:rsidRPr="008E0C55">
                <w:rPr>
                  <w:rFonts w:hint="eastAsia"/>
                </w:rPr>
                <w:t>基准价</w:t>
              </w:r>
            </w:ins>
            <w:del w:id="382" w:author="罗莎" w:date="2016-09-21T11:06:00Z">
              <w:r w:rsidDel="009E4294">
                <w:rPr>
                  <w:rFonts w:hint="eastAsia"/>
                </w:rPr>
                <w:delText>上一</w:delText>
              </w:r>
            </w:del>
            <w:del w:id="383" w:author="罗莎" w:date="2016-09-14T09:55:00Z">
              <w:r w:rsidDel="00B22D10">
                <w:rPr>
                  <w:rFonts w:hint="eastAsia"/>
                </w:rPr>
                <w:delText>交易日</w:delText>
              </w:r>
            </w:del>
            <w:del w:id="384" w:author="罗莎" w:date="2016-09-14T09:56:00Z">
              <w:r w:rsidDel="00B22D10">
                <w:rPr>
                  <w:rFonts w:hint="eastAsia"/>
                </w:rPr>
                <w:delText>基准价</w:delText>
              </w:r>
            </w:del>
            <w:del w:id="385" w:author="罗莎" w:date="2016-09-21T11:06:00Z">
              <w:r w:rsidDel="009E4294">
                <w:rPr>
                  <w:rFonts w:hint="eastAsia"/>
                </w:rPr>
                <w:delText>(</w:delText>
              </w:r>
              <w:r w:rsidDel="009E4294">
                <w:rPr>
                  <w:rFonts w:hint="eastAsia"/>
                </w:rPr>
                <w:delText>下午</w:delText>
              </w:r>
              <w:r w:rsidDel="009E4294">
                <w:rPr>
                  <w:rFonts w:hint="eastAsia"/>
                </w:rPr>
                <w:delText>)</w:delText>
              </w:r>
            </w:del>
          </w:p>
          <w:p w:rsidR="00BD7DC4" w:rsidRDefault="00B22D10" w:rsidP="00BD7DC4">
            <w:pPr>
              <w:ind w:firstLine="480"/>
            </w:pPr>
            <w:ins w:id="386" w:author="罗莎" w:date="2016-09-14T09:56:00Z">
              <w:r>
                <w:t>b</w:t>
              </w:r>
            </w:ins>
            <w:del w:id="387" w:author="罗莎" w:date="2016-09-14T09:56:00Z">
              <w:r w:rsidR="00BD7DC4" w:rsidDel="00B22D10">
                <w:rPr>
                  <w:rFonts w:hint="eastAsia"/>
                </w:rPr>
                <w:delText>a</w:delText>
              </w:r>
            </w:del>
            <w:r w:rsidR="00BD7DC4">
              <w:rPr>
                <w:rFonts w:hint="eastAsia"/>
              </w:rPr>
              <w:t>-</w:t>
            </w:r>
            <w:r w:rsidR="00BD7DC4">
              <w:rPr>
                <w:rFonts w:hint="eastAsia"/>
              </w:rPr>
              <w:t>上海金</w:t>
            </w:r>
            <w:proofErr w:type="gramStart"/>
            <w:r w:rsidR="00BD7DC4">
              <w:rPr>
                <w:rFonts w:hint="eastAsia"/>
              </w:rPr>
              <w:t>基准价</w:t>
            </w:r>
            <w:ins w:id="388" w:author="罗莎" w:date="2016-09-21T15:56:00Z">
              <w:r w:rsidR="006D43B8">
                <w:rPr>
                  <w:rFonts w:hint="eastAsia"/>
                </w:rPr>
                <w:t>早盘价</w:t>
              </w:r>
            </w:ins>
            <w:proofErr w:type="gramEnd"/>
            <w:del w:id="389" w:author="罗莎" w:date="2016-09-14T09:56:00Z">
              <w:r w:rsidR="00BD7DC4" w:rsidDel="00B22D10">
                <w:rPr>
                  <w:rFonts w:hint="eastAsia"/>
                </w:rPr>
                <w:delText>(</w:delText>
              </w:r>
              <w:r w:rsidR="00BD7DC4" w:rsidDel="00B22D10">
                <w:rPr>
                  <w:rFonts w:hint="eastAsia"/>
                </w:rPr>
                <w:delText>早盘</w:delText>
              </w:r>
              <w:r w:rsidR="00BD7DC4" w:rsidDel="00B22D10">
                <w:rPr>
                  <w:rFonts w:hint="eastAsia"/>
                </w:rPr>
                <w:delText>)</w:delText>
              </w:r>
            </w:del>
          </w:p>
          <w:p w:rsidR="00BD7DC4" w:rsidRDefault="00B22D10" w:rsidP="00BD7DC4">
            <w:pPr>
              <w:ind w:firstLine="480"/>
              <w:rPr>
                <w:ins w:id="390" w:author="罗莎" w:date="2016-09-14T09:56:00Z"/>
              </w:rPr>
            </w:pPr>
            <w:ins w:id="391" w:author="罗莎" w:date="2016-09-14T09:56:00Z">
              <w:r>
                <w:t>a</w:t>
              </w:r>
            </w:ins>
            <w:del w:id="392" w:author="罗莎" w:date="2016-09-14T09:56:00Z">
              <w:r w:rsidR="00BD7DC4" w:rsidDel="00B22D10">
                <w:rPr>
                  <w:rFonts w:hint="eastAsia"/>
                </w:rPr>
                <w:delText>b</w:delText>
              </w:r>
            </w:del>
            <w:r w:rsidR="00BD7DC4">
              <w:rPr>
                <w:rFonts w:hint="eastAsia"/>
              </w:rPr>
              <w:t>-</w:t>
            </w:r>
            <w:r w:rsidR="00BD7DC4">
              <w:rPr>
                <w:rFonts w:hint="eastAsia"/>
              </w:rPr>
              <w:t>上海金基准价</w:t>
            </w:r>
            <w:proofErr w:type="gramStart"/>
            <w:ins w:id="393" w:author="罗莎" w:date="2016-09-21T15:56:00Z">
              <w:r w:rsidR="006D43B8">
                <w:rPr>
                  <w:rFonts w:hint="eastAsia"/>
                </w:rPr>
                <w:t>夜市价</w:t>
              </w:r>
            </w:ins>
            <w:proofErr w:type="gramEnd"/>
            <w:del w:id="394" w:author="罗莎" w:date="2016-09-14T09:56:00Z">
              <w:r w:rsidR="00BD7DC4" w:rsidDel="00B22D10">
                <w:rPr>
                  <w:rFonts w:hint="eastAsia"/>
                </w:rPr>
                <w:delText>(</w:delText>
              </w:r>
              <w:r w:rsidR="00BD7DC4" w:rsidDel="00B22D10">
                <w:rPr>
                  <w:rFonts w:hint="eastAsia"/>
                </w:rPr>
                <w:delText>夜市</w:delText>
              </w:r>
              <w:r w:rsidR="00BD7DC4" w:rsidDel="00B22D10">
                <w:rPr>
                  <w:rFonts w:hint="eastAsia"/>
                </w:rPr>
                <w:delText>)</w:delText>
              </w:r>
            </w:del>
          </w:p>
          <w:p w:rsidR="00B22D10" w:rsidRDefault="00B22D10" w:rsidP="00BD7DC4">
            <w:pPr>
              <w:ind w:firstLine="480"/>
            </w:pPr>
            <w:ins w:id="395" w:author="罗莎" w:date="2016-09-14T09:56:00Z">
              <w:r>
                <w:t>c-</w:t>
              </w:r>
            </w:ins>
            <w:ins w:id="396" w:author="罗莎" w:date="2016-09-14T10:17:00Z">
              <w:r w:rsidR="001A2A06">
                <w:t xml:space="preserve"> </w:t>
              </w:r>
            </w:ins>
            <w:ins w:id="397" w:author="罗莎" w:date="2016-09-21T11:07:00Z">
              <w:r w:rsidR="00426DB4" w:rsidRPr="008E0C55">
                <w:rPr>
                  <w:rFonts w:hint="eastAsia"/>
                </w:rPr>
                <w:t>前一交易日上海金</w:t>
              </w:r>
              <w:proofErr w:type="gramStart"/>
              <w:r w:rsidR="00426DB4" w:rsidRPr="008E0C55">
                <w:rPr>
                  <w:rFonts w:hint="eastAsia"/>
                </w:rPr>
                <w:t>基准价午盘价</w:t>
              </w:r>
            </w:ins>
            <w:proofErr w:type="gramEnd"/>
          </w:p>
          <w:p w:rsidR="00AC6DD4" w:rsidRPr="009D36D6" w:rsidRDefault="00AC6DD4" w:rsidP="006B52E4">
            <w:pPr>
              <w:ind w:firstLineChars="0" w:firstLine="0"/>
              <w:rPr>
                <w:szCs w:val="21"/>
              </w:rPr>
            </w:pP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现金结算期权参考价格调整项</w:t>
            </w:r>
          </w:p>
        </w:tc>
        <w:tc>
          <w:tcPr>
            <w:tcW w:w="688" w:type="pct"/>
          </w:tcPr>
          <w:p w:rsidR="00AC6DD4" w:rsidRPr="003B6F12" w:rsidRDefault="00AC6DD4" w:rsidP="006B52E4">
            <w:pPr>
              <w:ind w:firstLineChars="0" w:firstLine="0"/>
              <w:rPr>
                <w:szCs w:val="21"/>
              </w:rPr>
            </w:pPr>
            <w:r w:rsidRPr="00B666CA">
              <w:rPr>
                <w:szCs w:val="21"/>
              </w:rPr>
              <w:t>N(12,6)</w:t>
            </w:r>
          </w:p>
        </w:tc>
        <w:tc>
          <w:tcPr>
            <w:tcW w:w="3227" w:type="pct"/>
            <w:vAlign w:val="center"/>
          </w:tcPr>
          <w:p w:rsidR="00AC6DD4" w:rsidRPr="009D36D6" w:rsidRDefault="00AC6DD4" w:rsidP="006B52E4">
            <w:pPr>
              <w:ind w:firstLineChars="0" w:firstLine="0"/>
              <w:rPr>
                <w:szCs w:val="21"/>
              </w:rPr>
            </w:pPr>
            <w:r w:rsidRPr="003B6F12">
              <w:rPr>
                <w:rFonts w:hint="eastAsia"/>
                <w:szCs w:val="21"/>
              </w:rPr>
              <w:t>默认为</w:t>
            </w:r>
            <w:r w:rsidRPr="003B6F12">
              <w:rPr>
                <w:rFonts w:hint="eastAsia"/>
                <w:szCs w:val="21"/>
              </w:rPr>
              <w:t>0</w:t>
            </w:r>
            <w:r w:rsidRPr="003B6F12">
              <w:rPr>
                <w:rFonts w:hint="eastAsia"/>
                <w:szCs w:val="21"/>
              </w:rPr>
              <w:t>，可为正可为负</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附加条款</w:t>
            </w:r>
          </w:p>
        </w:tc>
        <w:tc>
          <w:tcPr>
            <w:tcW w:w="688" w:type="pct"/>
          </w:tcPr>
          <w:p w:rsidR="00AC6DD4" w:rsidRPr="003B6F12" w:rsidRDefault="00AC6DD4" w:rsidP="006B52E4">
            <w:pPr>
              <w:ind w:firstLineChars="0" w:firstLine="0"/>
              <w:rPr>
                <w:szCs w:val="21"/>
              </w:rPr>
            </w:pPr>
            <w:r>
              <w:rPr>
                <w:rFonts w:hint="eastAsia"/>
                <w:szCs w:val="21"/>
              </w:rPr>
              <w:t>C150</w:t>
            </w:r>
          </w:p>
        </w:tc>
        <w:tc>
          <w:tcPr>
            <w:tcW w:w="3227" w:type="pct"/>
            <w:vAlign w:val="center"/>
          </w:tcPr>
          <w:p w:rsidR="00AC6DD4" w:rsidRPr="009D36D6" w:rsidRDefault="00AC6DD4" w:rsidP="006B52E4">
            <w:pPr>
              <w:ind w:firstLineChars="0" w:firstLine="0"/>
              <w:rPr>
                <w:szCs w:val="21"/>
              </w:rPr>
            </w:pPr>
            <w:r w:rsidRPr="003B6F12">
              <w:rPr>
                <w:rFonts w:hint="eastAsia"/>
                <w:szCs w:val="21"/>
              </w:rPr>
              <w:t xml:space="preserve">　</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状态</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已成交、已平仓、已到期、已撤销</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行权状态</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未行权、已行权</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收费状态</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未收费、已收费</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收费日期</w:t>
            </w:r>
          </w:p>
        </w:tc>
        <w:tc>
          <w:tcPr>
            <w:tcW w:w="688" w:type="pct"/>
          </w:tcPr>
          <w:p w:rsidR="00AC6DD4" w:rsidRPr="003B6F12" w:rsidRDefault="002067D1" w:rsidP="006B52E4">
            <w:pPr>
              <w:ind w:firstLineChars="0" w:firstLine="0"/>
              <w:rPr>
                <w:szCs w:val="21"/>
              </w:rPr>
            </w:pPr>
            <w:r>
              <w:rPr>
                <w:szCs w:val="21"/>
              </w:rPr>
              <w:t>C8</w:t>
            </w:r>
          </w:p>
        </w:tc>
        <w:tc>
          <w:tcPr>
            <w:tcW w:w="3227" w:type="pct"/>
            <w:vAlign w:val="center"/>
          </w:tcPr>
          <w:p w:rsidR="00AC6DD4" w:rsidRPr="009D36D6" w:rsidRDefault="00AC6DD4" w:rsidP="006B52E4">
            <w:pPr>
              <w:ind w:firstLineChars="0" w:firstLine="0"/>
              <w:rPr>
                <w:szCs w:val="21"/>
              </w:rPr>
            </w:pPr>
            <w:r w:rsidRPr="003B6F12">
              <w:rPr>
                <w:rFonts w:hint="eastAsia"/>
                <w:szCs w:val="21"/>
              </w:rPr>
              <w:t>清算收费成功后填写当日日期</w:t>
            </w:r>
            <w:r w:rsidR="002067D1">
              <w:rPr>
                <w:rFonts w:hint="eastAsia"/>
                <w:szCs w:val="21"/>
              </w:rPr>
              <w:t>，</w:t>
            </w:r>
            <w:r w:rsidR="002067D1">
              <w:rPr>
                <w:szCs w:val="21"/>
              </w:rPr>
              <w:t>格式为：</w:t>
            </w:r>
            <w:r w:rsidR="002067D1">
              <w:rPr>
                <w:rFonts w:hint="eastAsia"/>
                <w:szCs w:val="21"/>
              </w:rPr>
              <w:t>YYYYMMDD</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平仓收费状态</w:t>
            </w:r>
          </w:p>
        </w:tc>
        <w:tc>
          <w:tcPr>
            <w:tcW w:w="688" w:type="pct"/>
          </w:tcPr>
          <w:p w:rsidR="00AC6DD4" w:rsidRPr="003B6F12" w:rsidRDefault="00AC6DD4" w:rsidP="006B52E4">
            <w:pPr>
              <w:ind w:firstLineChars="0" w:firstLine="0"/>
              <w:rPr>
                <w:szCs w:val="21"/>
              </w:rPr>
            </w:pPr>
            <w:r>
              <w:rPr>
                <w:rFonts w:hint="eastAsia"/>
                <w:szCs w:val="21"/>
              </w:rPr>
              <w:t>C4</w:t>
            </w:r>
          </w:p>
        </w:tc>
        <w:tc>
          <w:tcPr>
            <w:tcW w:w="3227" w:type="pct"/>
            <w:vAlign w:val="center"/>
          </w:tcPr>
          <w:p w:rsidR="00AC6DD4" w:rsidRPr="009D36D6" w:rsidRDefault="00AC6DD4" w:rsidP="006B52E4">
            <w:pPr>
              <w:ind w:firstLineChars="0" w:firstLine="0"/>
              <w:rPr>
                <w:szCs w:val="21"/>
              </w:rPr>
            </w:pPr>
            <w:r w:rsidRPr="003B6F12">
              <w:rPr>
                <w:rFonts w:hint="eastAsia"/>
                <w:szCs w:val="21"/>
              </w:rPr>
              <w:t>未收费、已收费</w:t>
            </w:r>
          </w:p>
        </w:tc>
      </w:tr>
      <w:tr w:rsidR="00AC6DD4" w:rsidRPr="009D36D6" w:rsidTr="00CA24A6">
        <w:trPr>
          <w:jc w:val="center"/>
        </w:trPr>
        <w:tc>
          <w:tcPr>
            <w:tcW w:w="1085" w:type="pct"/>
            <w:vAlign w:val="center"/>
          </w:tcPr>
          <w:p w:rsidR="00AC6DD4" w:rsidRPr="003B6F12" w:rsidRDefault="00AC6DD4" w:rsidP="006B52E4">
            <w:pPr>
              <w:ind w:firstLineChars="0" w:firstLine="0"/>
              <w:rPr>
                <w:szCs w:val="21"/>
              </w:rPr>
            </w:pPr>
            <w:r w:rsidRPr="003B6F12">
              <w:rPr>
                <w:rFonts w:hint="eastAsia"/>
                <w:szCs w:val="21"/>
              </w:rPr>
              <w:t>平仓收费日期</w:t>
            </w:r>
          </w:p>
        </w:tc>
        <w:tc>
          <w:tcPr>
            <w:tcW w:w="688" w:type="pct"/>
          </w:tcPr>
          <w:p w:rsidR="00AC6DD4" w:rsidRPr="003B6F12" w:rsidRDefault="002067D1" w:rsidP="006B52E4">
            <w:pPr>
              <w:ind w:firstLineChars="0" w:firstLine="0"/>
              <w:rPr>
                <w:szCs w:val="21"/>
              </w:rPr>
            </w:pPr>
            <w:r>
              <w:rPr>
                <w:szCs w:val="21"/>
              </w:rPr>
              <w:t>C8</w:t>
            </w:r>
          </w:p>
        </w:tc>
        <w:tc>
          <w:tcPr>
            <w:tcW w:w="3227" w:type="pct"/>
            <w:vAlign w:val="center"/>
          </w:tcPr>
          <w:p w:rsidR="00AC6DD4" w:rsidRPr="009D36D6" w:rsidRDefault="00AC6DD4" w:rsidP="006B52E4">
            <w:pPr>
              <w:ind w:firstLineChars="0" w:firstLine="0"/>
              <w:rPr>
                <w:szCs w:val="21"/>
              </w:rPr>
            </w:pPr>
            <w:r w:rsidRPr="003B6F12">
              <w:rPr>
                <w:rFonts w:hint="eastAsia"/>
                <w:szCs w:val="21"/>
              </w:rPr>
              <w:t>清算收费成功后填写当日日期</w:t>
            </w:r>
            <w:r w:rsidR="002067D1">
              <w:rPr>
                <w:rFonts w:hint="eastAsia"/>
                <w:szCs w:val="21"/>
              </w:rPr>
              <w:t>，</w:t>
            </w:r>
            <w:r w:rsidR="002067D1">
              <w:rPr>
                <w:szCs w:val="21"/>
              </w:rPr>
              <w:t>格式为：</w:t>
            </w:r>
            <w:r w:rsidR="002067D1">
              <w:rPr>
                <w:rFonts w:hint="eastAsia"/>
                <w:szCs w:val="21"/>
              </w:rPr>
              <w:t>YYYYMMDD</w:t>
            </w:r>
          </w:p>
        </w:tc>
      </w:tr>
    </w:tbl>
    <w:p w:rsidR="00B93842" w:rsidRPr="009D36D6" w:rsidRDefault="00B93842" w:rsidP="00B93842">
      <w:pPr>
        <w:ind w:firstLine="480"/>
        <w:rPr>
          <w:szCs w:val="21"/>
        </w:rPr>
      </w:pPr>
    </w:p>
    <w:p w:rsidR="005655F8" w:rsidRPr="009D36D6" w:rsidRDefault="005655F8" w:rsidP="005655F8">
      <w:pPr>
        <w:pStyle w:val="21"/>
        <w:numPr>
          <w:ilvl w:val="1"/>
          <w:numId w:val="1"/>
        </w:numPr>
        <w:ind w:left="0" w:firstLineChars="0" w:firstLine="0"/>
      </w:pPr>
      <w:bookmarkStart w:id="398" w:name="_Toc438719129"/>
      <w:r>
        <w:rPr>
          <w:rFonts w:hint="eastAsia"/>
        </w:rPr>
        <w:t>历史</w:t>
      </w:r>
      <w:r w:rsidRPr="009D36D6">
        <w:rPr>
          <w:rFonts w:hint="eastAsia"/>
        </w:rPr>
        <w:t>询价期权成交</w:t>
      </w:r>
      <w:r w:rsidRPr="009D36D6">
        <w:t>单</w:t>
      </w:r>
      <w:r>
        <w:rPr>
          <w:rFonts w:hint="eastAsia"/>
        </w:rPr>
        <w:t>变更数据文件</w:t>
      </w:r>
    </w:p>
    <w:p w:rsidR="005655F8" w:rsidRDefault="005655F8" w:rsidP="005655F8">
      <w:pPr>
        <w:pStyle w:val="30"/>
        <w:numPr>
          <w:ilvl w:val="2"/>
          <w:numId w:val="1"/>
        </w:numPr>
        <w:ind w:left="0" w:firstLineChars="0" w:firstLine="0"/>
      </w:pPr>
      <w:r>
        <w:rPr>
          <w:rFonts w:hint="eastAsia"/>
        </w:rPr>
        <w:t>明细记录</w:t>
      </w:r>
    </w:p>
    <w:p w:rsidR="005655F8" w:rsidRPr="009D36D6" w:rsidRDefault="005655F8" w:rsidP="005655F8">
      <w:pPr>
        <w:ind w:firstLine="482"/>
        <w:rPr>
          <w:b/>
          <w:szCs w:val="21"/>
        </w:rPr>
      </w:pPr>
      <w:r>
        <w:rPr>
          <w:rFonts w:hint="eastAsia"/>
          <w:b/>
          <w:szCs w:val="21"/>
        </w:rPr>
        <w:t>功能说明</w:t>
      </w:r>
      <w:r w:rsidRPr="009D36D6">
        <w:rPr>
          <w:b/>
          <w:szCs w:val="21"/>
        </w:rPr>
        <w:t>：</w:t>
      </w:r>
      <w:r w:rsidRPr="009D36D6">
        <w:rPr>
          <w:szCs w:val="21"/>
        </w:rPr>
        <w:t>提供二级系</w:t>
      </w:r>
      <w:r w:rsidRPr="009D36D6">
        <w:rPr>
          <w:rFonts w:hint="eastAsia"/>
          <w:szCs w:val="21"/>
        </w:rPr>
        <w:t>统存续期间发生信息变动的询价期权成交单。</w:t>
      </w: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99"/>
        <w:gridCol w:w="1141"/>
        <w:gridCol w:w="5351"/>
      </w:tblGrid>
      <w:tr w:rsidR="005655F8" w:rsidRPr="009D36D6" w:rsidTr="00454E5A">
        <w:trPr>
          <w:tblHeader/>
          <w:jc w:val="center"/>
        </w:trPr>
        <w:tc>
          <w:tcPr>
            <w:tcW w:w="1085" w:type="pct"/>
            <w:shd w:val="clear" w:color="auto" w:fill="C0C0C0"/>
            <w:vAlign w:val="center"/>
          </w:tcPr>
          <w:p w:rsidR="005655F8" w:rsidRPr="003B6F12" w:rsidRDefault="005655F8" w:rsidP="00454E5A">
            <w:pPr>
              <w:ind w:firstLineChars="0" w:firstLine="0"/>
              <w:rPr>
                <w:b/>
                <w:szCs w:val="21"/>
              </w:rPr>
            </w:pPr>
            <w:r w:rsidRPr="003B6F12">
              <w:rPr>
                <w:b/>
                <w:szCs w:val="21"/>
              </w:rPr>
              <w:t>属性描述</w:t>
            </w:r>
          </w:p>
        </w:tc>
        <w:tc>
          <w:tcPr>
            <w:tcW w:w="688" w:type="pct"/>
            <w:shd w:val="clear" w:color="auto" w:fill="C0C0C0"/>
          </w:tcPr>
          <w:p w:rsidR="005655F8" w:rsidRPr="003B6F12" w:rsidRDefault="005655F8" w:rsidP="00454E5A">
            <w:pPr>
              <w:ind w:firstLineChars="0" w:firstLine="0"/>
              <w:rPr>
                <w:b/>
                <w:szCs w:val="21"/>
              </w:rPr>
            </w:pPr>
            <w:r>
              <w:rPr>
                <w:rFonts w:hint="eastAsia"/>
                <w:b/>
                <w:szCs w:val="21"/>
              </w:rPr>
              <w:t>数据类型</w:t>
            </w:r>
          </w:p>
        </w:tc>
        <w:tc>
          <w:tcPr>
            <w:tcW w:w="3227" w:type="pct"/>
            <w:shd w:val="clear" w:color="auto" w:fill="C0C0C0"/>
            <w:vAlign w:val="center"/>
          </w:tcPr>
          <w:p w:rsidR="005655F8" w:rsidRPr="003B6F12" w:rsidRDefault="005655F8" w:rsidP="00454E5A">
            <w:pPr>
              <w:ind w:firstLineChars="0" w:firstLine="0"/>
              <w:rPr>
                <w:b/>
                <w:szCs w:val="21"/>
              </w:rPr>
            </w:pPr>
            <w:r w:rsidRPr="003B6F12">
              <w:rPr>
                <w:b/>
                <w:szCs w:val="21"/>
              </w:rPr>
              <w:t>说明</w:t>
            </w: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成交单编号</w:t>
            </w:r>
          </w:p>
        </w:tc>
        <w:tc>
          <w:tcPr>
            <w:tcW w:w="688" w:type="pct"/>
          </w:tcPr>
          <w:p w:rsidR="005655F8" w:rsidRPr="003B6F12" w:rsidRDefault="005655F8" w:rsidP="00454E5A">
            <w:pPr>
              <w:ind w:firstLineChars="0" w:firstLine="0"/>
              <w:rPr>
                <w:szCs w:val="21"/>
              </w:rPr>
            </w:pPr>
            <w:r>
              <w:rPr>
                <w:rFonts w:hint="eastAsia"/>
                <w:szCs w:val="21"/>
              </w:rPr>
              <w:t>C20</w:t>
            </w:r>
          </w:p>
        </w:tc>
        <w:tc>
          <w:tcPr>
            <w:tcW w:w="3227" w:type="pct"/>
            <w:vAlign w:val="center"/>
          </w:tcPr>
          <w:p w:rsidR="005655F8" w:rsidRPr="009D36D6" w:rsidRDefault="005655F8" w:rsidP="00454E5A">
            <w:pPr>
              <w:ind w:firstLineChars="0" w:firstLine="0"/>
              <w:rPr>
                <w:szCs w:val="21"/>
              </w:rPr>
            </w:pPr>
            <w:r w:rsidRPr="003B6F12">
              <w:rPr>
                <w:rFonts w:hint="eastAsia"/>
                <w:szCs w:val="21"/>
              </w:rPr>
              <w:t>成交单登记成功生成成交单编号。历史数据为远询价系统成交单编号。</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Pr>
                <w:rFonts w:hint="eastAsia"/>
                <w:szCs w:val="21"/>
              </w:rPr>
              <w:t>报价单编号</w:t>
            </w:r>
          </w:p>
        </w:tc>
        <w:tc>
          <w:tcPr>
            <w:tcW w:w="688" w:type="pct"/>
          </w:tcPr>
          <w:p w:rsidR="005655F8" w:rsidRDefault="005655F8" w:rsidP="00454E5A">
            <w:pPr>
              <w:ind w:firstLineChars="0" w:firstLine="0"/>
              <w:rPr>
                <w:szCs w:val="21"/>
              </w:rPr>
            </w:pPr>
            <w:r>
              <w:rPr>
                <w:rFonts w:hint="eastAsia"/>
                <w:szCs w:val="21"/>
              </w:rPr>
              <w:t>C20</w:t>
            </w:r>
          </w:p>
        </w:tc>
        <w:tc>
          <w:tcPr>
            <w:tcW w:w="3227" w:type="pct"/>
            <w:vAlign w:val="center"/>
          </w:tcPr>
          <w:p w:rsidR="005655F8" w:rsidRPr="003B6F12" w:rsidRDefault="005655F8" w:rsidP="00454E5A">
            <w:pPr>
              <w:ind w:firstLineChars="0" w:firstLine="0"/>
              <w:rPr>
                <w:szCs w:val="21"/>
              </w:rPr>
            </w:pP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交易时间</w:t>
            </w:r>
          </w:p>
        </w:tc>
        <w:tc>
          <w:tcPr>
            <w:tcW w:w="688" w:type="pct"/>
          </w:tcPr>
          <w:p w:rsidR="005655F8" w:rsidRPr="003B6F12" w:rsidRDefault="00232CAE" w:rsidP="00454E5A">
            <w:pPr>
              <w:ind w:firstLineChars="0" w:firstLine="0"/>
              <w:rPr>
                <w:szCs w:val="21"/>
              </w:rPr>
            </w:pPr>
            <w:r>
              <w:rPr>
                <w:szCs w:val="21"/>
              </w:rPr>
              <w:t>C8</w:t>
            </w:r>
          </w:p>
        </w:tc>
        <w:tc>
          <w:tcPr>
            <w:tcW w:w="3227" w:type="pct"/>
            <w:vAlign w:val="center"/>
          </w:tcPr>
          <w:p w:rsidR="005655F8" w:rsidRPr="009D36D6" w:rsidRDefault="005655F8" w:rsidP="00454E5A">
            <w:pPr>
              <w:ind w:firstLineChars="0" w:firstLine="0"/>
              <w:rPr>
                <w:szCs w:val="21"/>
              </w:rPr>
            </w:pPr>
            <w:r w:rsidRPr="003B6F12">
              <w:rPr>
                <w:rFonts w:hint="eastAsia"/>
                <w:szCs w:val="21"/>
              </w:rPr>
              <w:t>在线上平台的原始交易时间</w:t>
            </w:r>
            <w:r w:rsidR="00232CAE">
              <w:rPr>
                <w:rFonts w:hint="eastAsia"/>
                <w:szCs w:val="21"/>
              </w:rPr>
              <w:t>,</w:t>
            </w:r>
            <w:r w:rsidR="00232CAE">
              <w:rPr>
                <w:rFonts w:hint="eastAsia"/>
                <w:szCs w:val="21"/>
              </w:rPr>
              <w:t>格</w:t>
            </w:r>
            <w:r w:rsidR="00232CAE">
              <w:rPr>
                <w:szCs w:val="21"/>
              </w:rPr>
              <w:t>式为：</w:t>
            </w:r>
            <w:r w:rsidR="00232CAE">
              <w:rPr>
                <w:rFonts w:hint="eastAsia"/>
                <w:szCs w:val="21"/>
              </w:rPr>
              <w:t>HH:MM:SS</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Pr>
                <w:rFonts w:hint="eastAsia"/>
                <w:szCs w:val="21"/>
              </w:rPr>
              <w:t>交易日期</w:t>
            </w:r>
          </w:p>
        </w:tc>
        <w:tc>
          <w:tcPr>
            <w:tcW w:w="688" w:type="pct"/>
          </w:tcPr>
          <w:p w:rsidR="005655F8" w:rsidRDefault="00C45C47" w:rsidP="00454E5A">
            <w:pPr>
              <w:ind w:firstLineChars="0" w:firstLine="0"/>
              <w:rPr>
                <w:szCs w:val="21"/>
              </w:rPr>
            </w:pPr>
            <w:r>
              <w:rPr>
                <w:szCs w:val="21"/>
              </w:rPr>
              <w:t>C8</w:t>
            </w:r>
          </w:p>
        </w:tc>
        <w:tc>
          <w:tcPr>
            <w:tcW w:w="3227" w:type="pct"/>
            <w:vAlign w:val="center"/>
          </w:tcPr>
          <w:p w:rsidR="005655F8" w:rsidRPr="003B6F12" w:rsidRDefault="00C45C47" w:rsidP="00454E5A">
            <w:pPr>
              <w:ind w:firstLineChars="0" w:firstLine="0"/>
              <w:rPr>
                <w:szCs w:val="21"/>
              </w:rPr>
            </w:pPr>
            <w:r>
              <w:rPr>
                <w:rFonts w:hint="eastAsia"/>
                <w:szCs w:val="21"/>
              </w:rPr>
              <w:t>YYYYMMDD</w:t>
            </w: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Pr>
                <w:rFonts w:hint="eastAsia"/>
                <w:szCs w:val="21"/>
              </w:rPr>
              <w:t>自然日期</w:t>
            </w:r>
          </w:p>
        </w:tc>
        <w:tc>
          <w:tcPr>
            <w:tcW w:w="688" w:type="pct"/>
          </w:tcPr>
          <w:p w:rsidR="005655F8" w:rsidRPr="003B6F12" w:rsidRDefault="00C45C47" w:rsidP="00454E5A">
            <w:pPr>
              <w:ind w:firstLineChars="0" w:firstLine="0"/>
              <w:rPr>
                <w:szCs w:val="21"/>
              </w:rPr>
            </w:pPr>
            <w:r>
              <w:rPr>
                <w:szCs w:val="21"/>
              </w:rPr>
              <w:t>C8</w:t>
            </w:r>
          </w:p>
        </w:tc>
        <w:tc>
          <w:tcPr>
            <w:tcW w:w="3227" w:type="pct"/>
            <w:vAlign w:val="center"/>
          </w:tcPr>
          <w:p w:rsidR="005655F8" w:rsidRPr="009D36D6" w:rsidRDefault="00C45C47" w:rsidP="00454E5A">
            <w:pPr>
              <w:ind w:firstLineChars="0" w:firstLine="0"/>
              <w:rPr>
                <w:szCs w:val="21"/>
              </w:rPr>
            </w:pPr>
            <w:r>
              <w:rPr>
                <w:rFonts w:hint="eastAsia"/>
                <w:szCs w:val="21"/>
              </w:rPr>
              <w:t>YYYYMMDD</w:t>
            </w: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成交</w:t>
            </w:r>
            <w:proofErr w:type="gramStart"/>
            <w:r w:rsidRPr="003B6F12">
              <w:rPr>
                <w:rFonts w:hint="eastAsia"/>
                <w:szCs w:val="21"/>
              </w:rPr>
              <w:t>单历史</w:t>
            </w:r>
            <w:proofErr w:type="gramEnd"/>
            <w:r w:rsidRPr="003B6F12">
              <w:rPr>
                <w:rFonts w:hint="eastAsia"/>
                <w:szCs w:val="21"/>
              </w:rPr>
              <w:t>状态记录时间</w:t>
            </w:r>
          </w:p>
        </w:tc>
        <w:tc>
          <w:tcPr>
            <w:tcW w:w="688" w:type="pct"/>
          </w:tcPr>
          <w:p w:rsidR="005655F8" w:rsidRPr="003B6F12" w:rsidRDefault="00C45C47" w:rsidP="00454E5A">
            <w:pPr>
              <w:ind w:firstLineChars="0" w:firstLine="0"/>
              <w:rPr>
                <w:szCs w:val="21"/>
              </w:rPr>
            </w:pPr>
            <w:r>
              <w:rPr>
                <w:szCs w:val="21"/>
              </w:rPr>
              <w:t>C8</w:t>
            </w:r>
          </w:p>
        </w:tc>
        <w:tc>
          <w:tcPr>
            <w:tcW w:w="3227" w:type="pct"/>
            <w:vAlign w:val="center"/>
          </w:tcPr>
          <w:p w:rsidR="005655F8" w:rsidRPr="009D36D6" w:rsidRDefault="005655F8" w:rsidP="00454E5A">
            <w:pPr>
              <w:ind w:firstLineChars="0" w:firstLine="0"/>
              <w:rPr>
                <w:szCs w:val="21"/>
              </w:rPr>
            </w:pPr>
            <w:r w:rsidRPr="003B6F12">
              <w:rPr>
                <w:rFonts w:hint="eastAsia"/>
                <w:szCs w:val="21"/>
              </w:rPr>
              <w:t>成交单字</w:t>
            </w:r>
            <w:proofErr w:type="gramStart"/>
            <w:r w:rsidRPr="003B6F12">
              <w:rPr>
                <w:rFonts w:hint="eastAsia"/>
                <w:szCs w:val="21"/>
              </w:rPr>
              <w:t>段变化</w:t>
            </w:r>
            <w:proofErr w:type="gramEnd"/>
            <w:r w:rsidRPr="003B6F12">
              <w:rPr>
                <w:rFonts w:hint="eastAsia"/>
                <w:szCs w:val="21"/>
              </w:rPr>
              <w:t>的时间（即系统记录询价成交</w:t>
            </w:r>
            <w:proofErr w:type="gramStart"/>
            <w:r w:rsidRPr="003B6F12">
              <w:rPr>
                <w:rFonts w:hint="eastAsia"/>
                <w:szCs w:val="21"/>
              </w:rPr>
              <w:t>单历史</w:t>
            </w:r>
            <w:proofErr w:type="gramEnd"/>
            <w:r w:rsidRPr="003B6F12">
              <w:rPr>
                <w:rFonts w:hint="eastAsia"/>
                <w:szCs w:val="21"/>
              </w:rPr>
              <w:t>状态的时间）</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本方方向</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3B6F12" w:rsidRDefault="005655F8" w:rsidP="00454E5A">
            <w:pPr>
              <w:ind w:firstLineChars="0" w:firstLine="0"/>
              <w:rPr>
                <w:szCs w:val="21"/>
              </w:rPr>
            </w:pP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本方角色</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B94F15" w:rsidRDefault="005655F8" w:rsidP="00DC74B1">
            <w:pPr>
              <w:pStyle w:val="a9"/>
              <w:numPr>
                <w:ilvl w:val="0"/>
                <w:numId w:val="53"/>
              </w:numPr>
              <w:ind w:firstLineChars="0"/>
              <w:rPr>
                <w:szCs w:val="21"/>
              </w:rPr>
            </w:pPr>
            <w:r w:rsidRPr="00B94F15">
              <w:rPr>
                <w:rFonts w:hint="eastAsia"/>
                <w:szCs w:val="21"/>
              </w:rPr>
              <w:t>Maker</w:t>
            </w:r>
          </w:p>
          <w:p w:rsidR="005655F8" w:rsidRPr="00B94F15" w:rsidRDefault="005655F8" w:rsidP="00DC74B1">
            <w:pPr>
              <w:pStyle w:val="a9"/>
              <w:numPr>
                <w:ilvl w:val="0"/>
                <w:numId w:val="53"/>
              </w:numPr>
              <w:ind w:firstLineChars="0"/>
              <w:rPr>
                <w:szCs w:val="21"/>
              </w:rPr>
            </w:pPr>
            <w:r w:rsidRPr="00B94F15">
              <w:rPr>
                <w:rFonts w:hint="eastAsia"/>
                <w:szCs w:val="21"/>
              </w:rPr>
              <w:t>Taker</w:t>
            </w: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本方会员代码</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本方会员简称</w:t>
            </w:r>
          </w:p>
        </w:tc>
        <w:tc>
          <w:tcPr>
            <w:tcW w:w="688" w:type="pct"/>
          </w:tcPr>
          <w:p w:rsidR="005655F8" w:rsidRPr="003B6F12"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本方会员英文简称</w:t>
            </w:r>
          </w:p>
        </w:tc>
        <w:tc>
          <w:tcPr>
            <w:tcW w:w="688" w:type="pct"/>
          </w:tcPr>
          <w:p w:rsidR="005655F8" w:rsidRPr="009D36D6"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本方会员席位代码</w:t>
            </w:r>
          </w:p>
        </w:tc>
        <w:tc>
          <w:tcPr>
            <w:tcW w:w="688" w:type="pct"/>
          </w:tcPr>
          <w:p w:rsidR="005655F8" w:rsidRPr="003B6F12" w:rsidRDefault="005655F8" w:rsidP="00454E5A">
            <w:pPr>
              <w:ind w:firstLineChars="0" w:firstLine="0"/>
              <w:rPr>
                <w:szCs w:val="21"/>
              </w:rPr>
            </w:pPr>
            <w:r>
              <w:rPr>
                <w:rFonts w:hint="eastAsia"/>
                <w:szCs w:val="21"/>
              </w:rPr>
              <w:t>C6</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本方会员席位简称</w:t>
            </w:r>
          </w:p>
        </w:tc>
        <w:tc>
          <w:tcPr>
            <w:tcW w:w="688" w:type="pct"/>
          </w:tcPr>
          <w:p w:rsidR="005655F8" w:rsidRPr="003B6F12"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本方会员席位英文简称</w:t>
            </w:r>
          </w:p>
        </w:tc>
        <w:tc>
          <w:tcPr>
            <w:tcW w:w="688" w:type="pct"/>
          </w:tcPr>
          <w:p w:rsidR="005655F8" w:rsidRPr="009D36D6"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本方交易员代码</w:t>
            </w:r>
          </w:p>
        </w:tc>
        <w:tc>
          <w:tcPr>
            <w:tcW w:w="688" w:type="pct"/>
          </w:tcPr>
          <w:p w:rsidR="005655F8" w:rsidRPr="003B6F12" w:rsidRDefault="005655F8" w:rsidP="00454E5A">
            <w:pPr>
              <w:ind w:firstLineChars="0" w:firstLine="0"/>
              <w:rPr>
                <w:szCs w:val="21"/>
              </w:rPr>
            </w:pPr>
            <w:r>
              <w:rPr>
                <w:rFonts w:hint="eastAsia"/>
                <w:szCs w:val="21"/>
              </w:rPr>
              <w:t>C15</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本方交易员名称</w:t>
            </w:r>
          </w:p>
        </w:tc>
        <w:tc>
          <w:tcPr>
            <w:tcW w:w="688" w:type="pct"/>
          </w:tcPr>
          <w:p w:rsidR="005655F8" w:rsidRPr="003B6F12"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本方客户代码</w:t>
            </w:r>
          </w:p>
        </w:tc>
        <w:tc>
          <w:tcPr>
            <w:tcW w:w="688" w:type="pct"/>
          </w:tcPr>
          <w:p w:rsidR="005655F8" w:rsidRPr="003B6F12" w:rsidRDefault="005655F8" w:rsidP="00454E5A">
            <w:pPr>
              <w:ind w:firstLineChars="0" w:firstLine="0"/>
              <w:rPr>
                <w:szCs w:val="21"/>
              </w:rPr>
            </w:pPr>
            <w:r>
              <w:rPr>
                <w:rFonts w:hint="eastAsia"/>
                <w:szCs w:val="21"/>
              </w:rPr>
              <w:t>C10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9D36D6" w:rsidRDefault="005655F8" w:rsidP="00454E5A">
            <w:pPr>
              <w:ind w:firstLineChars="0" w:firstLine="0"/>
              <w:rPr>
                <w:szCs w:val="21"/>
              </w:rPr>
            </w:pPr>
            <w:r w:rsidRPr="003B6F12">
              <w:rPr>
                <w:rFonts w:hint="eastAsia"/>
                <w:szCs w:val="21"/>
              </w:rPr>
              <w:t>本方客户简称</w:t>
            </w:r>
          </w:p>
        </w:tc>
        <w:tc>
          <w:tcPr>
            <w:tcW w:w="688" w:type="pct"/>
          </w:tcPr>
          <w:p w:rsidR="005655F8" w:rsidRPr="003B6F12"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本方客户英文简称</w:t>
            </w:r>
          </w:p>
        </w:tc>
        <w:tc>
          <w:tcPr>
            <w:tcW w:w="688" w:type="pct"/>
          </w:tcPr>
          <w:p w:rsidR="005655F8" w:rsidRPr="009D36D6"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本方经纪机构代码</w:t>
            </w:r>
          </w:p>
        </w:tc>
        <w:tc>
          <w:tcPr>
            <w:tcW w:w="688" w:type="pct"/>
          </w:tcPr>
          <w:p w:rsidR="005655F8" w:rsidRPr="003B6F12" w:rsidRDefault="005655F8" w:rsidP="00454E5A">
            <w:pPr>
              <w:ind w:firstLineChars="0" w:firstLine="0"/>
              <w:rPr>
                <w:szCs w:val="21"/>
              </w:rPr>
            </w:pPr>
            <w:r>
              <w:rPr>
                <w:rFonts w:hint="eastAsia"/>
                <w:szCs w:val="21"/>
              </w:rPr>
              <w:t>C10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本方经纪机构简称</w:t>
            </w:r>
          </w:p>
        </w:tc>
        <w:tc>
          <w:tcPr>
            <w:tcW w:w="688" w:type="pct"/>
          </w:tcPr>
          <w:p w:rsidR="005655F8" w:rsidRPr="003B6F12"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本方经纪机构英文简称</w:t>
            </w:r>
          </w:p>
        </w:tc>
        <w:tc>
          <w:tcPr>
            <w:tcW w:w="688" w:type="pct"/>
          </w:tcPr>
          <w:p w:rsidR="005655F8" w:rsidRPr="009D36D6"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本方经纪机构用户</w:t>
            </w:r>
          </w:p>
        </w:tc>
        <w:tc>
          <w:tcPr>
            <w:tcW w:w="688" w:type="pct"/>
          </w:tcPr>
          <w:p w:rsidR="005655F8" w:rsidRPr="009D36D6" w:rsidRDefault="005655F8" w:rsidP="00454E5A">
            <w:pPr>
              <w:ind w:firstLineChars="0" w:firstLine="0"/>
              <w:rPr>
                <w:szCs w:val="21"/>
              </w:rPr>
            </w:pPr>
            <w:r>
              <w:rPr>
                <w:rFonts w:hint="eastAsia"/>
                <w:szCs w:val="21"/>
              </w:rPr>
              <w:t>C15</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本方渠道代码</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本方渠道简称</w:t>
            </w:r>
          </w:p>
        </w:tc>
        <w:tc>
          <w:tcPr>
            <w:tcW w:w="688" w:type="pct"/>
          </w:tcPr>
          <w:p w:rsidR="005655F8" w:rsidRPr="003B6F12"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本方渠道英文简称</w:t>
            </w:r>
          </w:p>
        </w:tc>
        <w:tc>
          <w:tcPr>
            <w:tcW w:w="688" w:type="pct"/>
          </w:tcPr>
          <w:p w:rsidR="005655F8" w:rsidRPr="009D36D6"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对手方角色</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B94F15" w:rsidRDefault="005655F8" w:rsidP="00DC74B1">
            <w:pPr>
              <w:pStyle w:val="a9"/>
              <w:numPr>
                <w:ilvl w:val="0"/>
                <w:numId w:val="54"/>
              </w:numPr>
              <w:ind w:firstLineChars="0"/>
              <w:rPr>
                <w:szCs w:val="21"/>
              </w:rPr>
            </w:pPr>
            <w:r w:rsidRPr="00B94F15">
              <w:rPr>
                <w:rFonts w:hint="eastAsia"/>
                <w:szCs w:val="21"/>
              </w:rPr>
              <w:t>Maker</w:t>
            </w:r>
          </w:p>
          <w:p w:rsidR="005655F8" w:rsidRPr="00B94F15" w:rsidRDefault="005655F8" w:rsidP="00DC74B1">
            <w:pPr>
              <w:pStyle w:val="a9"/>
              <w:numPr>
                <w:ilvl w:val="0"/>
                <w:numId w:val="54"/>
              </w:numPr>
              <w:ind w:firstLineChars="0"/>
              <w:rPr>
                <w:szCs w:val="21"/>
              </w:rPr>
            </w:pPr>
            <w:r w:rsidRPr="00B94F15">
              <w:rPr>
                <w:rFonts w:hint="eastAsia"/>
                <w:szCs w:val="21"/>
              </w:rPr>
              <w:t>Taker</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对手方会员代码</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对手方会员简称</w:t>
            </w:r>
          </w:p>
        </w:tc>
        <w:tc>
          <w:tcPr>
            <w:tcW w:w="688" w:type="pct"/>
          </w:tcPr>
          <w:p w:rsidR="005655F8" w:rsidRPr="003B6F12"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对手方会员英文简称</w:t>
            </w:r>
          </w:p>
        </w:tc>
        <w:tc>
          <w:tcPr>
            <w:tcW w:w="688" w:type="pct"/>
          </w:tcPr>
          <w:p w:rsidR="005655F8" w:rsidRPr="009D36D6"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对手方会员席位代码</w:t>
            </w:r>
          </w:p>
        </w:tc>
        <w:tc>
          <w:tcPr>
            <w:tcW w:w="688" w:type="pct"/>
          </w:tcPr>
          <w:p w:rsidR="005655F8" w:rsidRPr="003B6F12" w:rsidRDefault="005655F8" w:rsidP="00454E5A">
            <w:pPr>
              <w:ind w:firstLineChars="0" w:firstLine="0"/>
              <w:rPr>
                <w:szCs w:val="21"/>
              </w:rPr>
            </w:pPr>
            <w:r>
              <w:rPr>
                <w:rFonts w:hint="eastAsia"/>
                <w:szCs w:val="21"/>
              </w:rPr>
              <w:t>C6</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对手方会员席位简称</w:t>
            </w:r>
          </w:p>
        </w:tc>
        <w:tc>
          <w:tcPr>
            <w:tcW w:w="688" w:type="pct"/>
          </w:tcPr>
          <w:p w:rsidR="005655F8" w:rsidRPr="003B6F12"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对手方会员席位英文简称</w:t>
            </w:r>
          </w:p>
        </w:tc>
        <w:tc>
          <w:tcPr>
            <w:tcW w:w="688" w:type="pct"/>
          </w:tcPr>
          <w:p w:rsidR="005655F8" w:rsidRPr="009D36D6"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对手方交易员代码</w:t>
            </w:r>
          </w:p>
        </w:tc>
        <w:tc>
          <w:tcPr>
            <w:tcW w:w="688" w:type="pct"/>
          </w:tcPr>
          <w:p w:rsidR="005655F8" w:rsidRPr="003B6F12" w:rsidRDefault="005655F8" w:rsidP="00454E5A">
            <w:pPr>
              <w:ind w:firstLineChars="0" w:firstLine="0"/>
              <w:rPr>
                <w:szCs w:val="21"/>
              </w:rPr>
            </w:pPr>
            <w:r>
              <w:rPr>
                <w:rFonts w:hint="eastAsia"/>
                <w:szCs w:val="21"/>
              </w:rPr>
              <w:t>C15</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对手方交易员名称</w:t>
            </w:r>
          </w:p>
        </w:tc>
        <w:tc>
          <w:tcPr>
            <w:tcW w:w="688" w:type="pct"/>
          </w:tcPr>
          <w:p w:rsidR="005655F8" w:rsidRPr="003B6F12"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对手方客户代码</w:t>
            </w:r>
          </w:p>
        </w:tc>
        <w:tc>
          <w:tcPr>
            <w:tcW w:w="688" w:type="pct"/>
          </w:tcPr>
          <w:p w:rsidR="005655F8" w:rsidRPr="003B6F12" w:rsidRDefault="005655F8" w:rsidP="00454E5A">
            <w:pPr>
              <w:ind w:firstLineChars="0" w:firstLine="0"/>
              <w:rPr>
                <w:szCs w:val="21"/>
              </w:rPr>
            </w:pPr>
            <w:r>
              <w:rPr>
                <w:rFonts w:hint="eastAsia"/>
                <w:szCs w:val="21"/>
              </w:rPr>
              <w:t>C10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对手方客户简称</w:t>
            </w:r>
          </w:p>
        </w:tc>
        <w:tc>
          <w:tcPr>
            <w:tcW w:w="688" w:type="pct"/>
          </w:tcPr>
          <w:p w:rsidR="005655F8" w:rsidRPr="003B6F12"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对手方客户英文简称</w:t>
            </w:r>
          </w:p>
        </w:tc>
        <w:tc>
          <w:tcPr>
            <w:tcW w:w="688" w:type="pct"/>
          </w:tcPr>
          <w:p w:rsidR="005655F8" w:rsidRPr="009D36D6"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对手方经纪机构代码</w:t>
            </w:r>
          </w:p>
        </w:tc>
        <w:tc>
          <w:tcPr>
            <w:tcW w:w="688" w:type="pct"/>
          </w:tcPr>
          <w:p w:rsidR="005655F8" w:rsidRPr="003B6F12" w:rsidRDefault="005655F8" w:rsidP="00454E5A">
            <w:pPr>
              <w:ind w:firstLineChars="0" w:firstLine="0"/>
              <w:rPr>
                <w:szCs w:val="21"/>
              </w:rPr>
            </w:pPr>
            <w:r>
              <w:rPr>
                <w:rFonts w:hint="eastAsia"/>
                <w:szCs w:val="21"/>
              </w:rPr>
              <w:t>C10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对手方经纪机构简称</w:t>
            </w:r>
          </w:p>
        </w:tc>
        <w:tc>
          <w:tcPr>
            <w:tcW w:w="688" w:type="pct"/>
          </w:tcPr>
          <w:p w:rsidR="005655F8" w:rsidRPr="003B6F12"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对手方经纪机构英文简称</w:t>
            </w:r>
          </w:p>
        </w:tc>
        <w:tc>
          <w:tcPr>
            <w:tcW w:w="688" w:type="pct"/>
          </w:tcPr>
          <w:p w:rsidR="005655F8" w:rsidRPr="009D36D6"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对手方经纪机构用户</w:t>
            </w:r>
          </w:p>
        </w:tc>
        <w:tc>
          <w:tcPr>
            <w:tcW w:w="688" w:type="pct"/>
          </w:tcPr>
          <w:p w:rsidR="005655F8" w:rsidRPr="009D36D6" w:rsidRDefault="005655F8" w:rsidP="00454E5A">
            <w:pPr>
              <w:ind w:firstLineChars="0" w:firstLine="0"/>
              <w:rPr>
                <w:szCs w:val="21"/>
              </w:rPr>
            </w:pPr>
            <w:r>
              <w:rPr>
                <w:rFonts w:hint="eastAsia"/>
                <w:szCs w:val="21"/>
              </w:rPr>
              <w:t>C15</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w:t>
            </w:r>
            <w:proofErr w:type="gramStart"/>
            <w:r w:rsidRPr="003B6F12">
              <w:rPr>
                <w:rFonts w:hint="eastAsia"/>
                <w:szCs w:val="21"/>
              </w:rPr>
              <w:t>方渠道</w:t>
            </w:r>
            <w:proofErr w:type="gramEnd"/>
            <w:r w:rsidRPr="003B6F12">
              <w:rPr>
                <w:rFonts w:hint="eastAsia"/>
                <w:szCs w:val="21"/>
              </w:rPr>
              <w:t>代码</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w:t>
            </w:r>
            <w:proofErr w:type="gramStart"/>
            <w:r w:rsidRPr="003B6F12">
              <w:rPr>
                <w:rFonts w:hint="eastAsia"/>
                <w:szCs w:val="21"/>
              </w:rPr>
              <w:t>方渠道</w:t>
            </w:r>
            <w:proofErr w:type="gramEnd"/>
            <w:r w:rsidRPr="003B6F12">
              <w:rPr>
                <w:rFonts w:hint="eastAsia"/>
                <w:szCs w:val="21"/>
              </w:rPr>
              <w:t>简称</w:t>
            </w:r>
          </w:p>
        </w:tc>
        <w:tc>
          <w:tcPr>
            <w:tcW w:w="688" w:type="pct"/>
          </w:tcPr>
          <w:p w:rsidR="005655F8" w:rsidRPr="003B6F12"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对手</w:t>
            </w:r>
            <w:proofErr w:type="gramStart"/>
            <w:r w:rsidRPr="003B6F12">
              <w:rPr>
                <w:rFonts w:hint="eastAsia"/>
                <w:szCs w:val="21"/>
              </w:rPr>
              <w:t>方渠道</w:t>
            </w:r>
            <w:proofErr w:type="gramEnd"/>
            <w:r w:rsidRPr="003B6F12">
              <w:rPr>
                <w:rFonts w:hint="eastAsia"/>
                <w:szCs w:val="21"/>
              </w:rPr>
              <w:t>英文简称</w:t>
            </w:r>
          </w:p>
        </w:tc>
        <w:tc>
          <w:tcPr>
            <w:tcW w:w="688" w:type="pct"/>
          </w:tcPr>
          <w:p w:rsidR="005655F8" w:rsidRPr="009D36D6" w:rsidRDefault="005655F8" w:rsidP="00454E5A">
            <w:pPr>
              <w:ind w:firstLineChars="0" w:firstLine="0"/>
              <w:rPr>
                <w:szCs w:val="21"/>
              </w:rPr>
            </w:pPr>
            <w:r>
              <w:rPr>
                <w:rFonts w:hint="eastAsia"/>
                <w:szCs w:val="21"/>
              </w:rPr>
              <w:t>C30</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合约代码</w:t>
            </w:r>
          </w:p>
        </w:tc>
        <w:tc>
          <w:tcPr>
            <w:tcW w:w="688" w:type="pct"/>
          </w:tcPr>
          <w:p w:rsidR="005655F8" w:rsidRPr="003B6F12" w:rsidRDefault="005655F8" w:rsidP="00454E5A">
            <w:pPr>
              <w:ind w:firstLineChars="0" w:firstLine="0"/>
              <w:rPr>
                <w:szCs w:val="21"/>
              </w:rPr>
            </w:pPr>
            <w:r>
              <w:rPr>
                <w:rFonts w:hint="eastAsia"/>
                <w:szCs w:val="21"/>
              </w:rPr>
              <w:t>C20</w:t>
            </w:r>
          </w:p>
        </w:tc>
        <w:tc>
          <w:tcPr>
            <w:tcW w:w="3227" w:type="pct"/>
            <w:vAlign w:val="center"/>
          </w:tcPr>
          <w:p w:rsidR="005655F8" w:rsidRPr="009D36D6" w:rsidRDefault="00557083" w:rsidP="00454E5A">
            <w:pPr>
              <w:ind w:firstLineChars="0" w:firstLine="0"/>
              <w:rPr>
                <w:szCs w:val="21"/>
              </w:rPr>
            </w:pPr>
            <w:r>
              <w:rPr>
                <w:rFonts w:hint="eastAsia"/>
                <w:szCs w:val="21"/>
              </w:rPr>
              <w:t>最长</w:t>
            </w:r>
            <w:r>
              <w:rPr>
                <w:rFonts w:hint="eastAsia"/>
                <w:szCs w:val="21"/>
              </w:rPr>
              <w:t>8</w:t>
            </w:r>
            <w:r>
              <w:rPr>
                <w:rFonts w:hint="eastAsia"/>
                <w:szCs w:val="21"/>
              </w:rPr>
              <w:t>位字符</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交易</w:t>
            </w:r>
            <w:r w:rsidRPr="003B6F12">
              <w:rPr>
                <w:rFonts w:hint="eastAsia"/>
                <w:szCs w:val="21"/>
              </w:rPr>
              <w:t>/</w:t>
            </w:r>
            <w:r w:rsidRPr="003B6F12">
              <w:rPr>
                <w:rFonts w:hint="eastAsia"/>
                <w:szCs w:val="21"/>
              </w:rPr>
              <w:t>登记</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交易、登记</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行权方式</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欧式期权、美式期权</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期权交易类型</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看涨期权、看跌期权</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交易单位</w:t>
            </w:r>
          </w:p>
        </w:tc>
        <w:tc>
          <w:tcPr>
            <w:tcW w:w="688" w:type="pct"/>
          </w:tcPr>
          <w:p w:rsidR="005655F8" w:rsidRPr="009D36D6" w:rsidRDefault="005655F8" w:rsidP="00454E5A">
            <w:pPr>
              <w:ind w:firstLineChars="0" w:firstLine="0"/>
              <w:rPr>
                <w:szCs w:val="21"/>
              </w:rPr>
            </w:pPr>
            <w:r>
              <w:rPr>
                <w:rFonts w:hint="eastAsia"/>
                <w:szCs w:val="21"/>
              </w:rPr>
              <w:t>N10</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数量</w:t>
            </w:r>
          </w:p>
        </w:tc>
        <w:tc>
          <w:tcPr>
            <w:tcW w:w="688" w:type="pct"/>
          </w:tcPr>
          <w:p w:rsidR="005655F8" w:rsidRPr="003B6F12" w:rsidRDefault="005655F8" w:rsidP="00454E5A">
            <w:pPr>
              <w:ind w:firstLineChars="0" w:firstLine="0"/>
              <w:rPr>
                <w:szCs w:val="21"/>
              </w:rPr>
            </w:pPr>
            <w:r>
              <w:rPr>
                <w:rFonts w:hint="eastAsia"/>
                <w:szCs w:val="21"/>
              </w:rPr>
              <w:t>N10</w:t>
            </w:r>
          </w:p>
        </w:tc>
        <w:tc>
          <w:tcPr>
            <w:tcW w:w="3227" w:type="pct"/>
            <w:vAlign w:val="center"/>
          </w:tcPr>
          <w:p w:rsidR="005655F8" w:rsidRPr="009D36D6" w:rsidRDefault="005655F8" w:rsidP="00454E5A">
            <w:pPr>
              <w:ind w:firstLineChars="0" w:firstLine="0"/>
              <w:rPr>
                <w:szCs w:val="21"/>
              </w:rPr>
            </w:pPr>
            <w:r w:rsidRPr="003B6F12">
              <w:rPr>
                <w:rFonts w:hint="eastAsia"/>
                <w:szCs w:val="21"/>
              </w:rPr>
              <w:t>手</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重量（千克）</w:t>
            </w:r>
          </w:p>
        </w:tc>
        <w:tc>
          <w:tcPr>
            <w:tcW w:w="688" w:type="pct"/>
          </w:tcPr>
          <w:p w:rsidR="005655F8" w:rsidRPr="003B6F12" w:rsidRDefault="005655F8" w:rsidP="00454E5A">
            <w:pPr>
              <w:ind w:firstLineChars="0" w:firstLine="0"/>
              <w:rPr>
                <w:szCs w:val="21"/>
              </w:rPr>
            </w:pPr>
            <w:r>
              <w:rPr>
                <w:rFonts w:hint="eastAsia"/>
                <w:szCs w:val="21"/>
              </w:rPr>
              <w:t>N</w:t>
            </w:r>
            <w:r w:rsidR="008C0F26">
              <w:rPr>
                <w:rFonts w:hint="eastAsia"/>
                <w:szCs w:val="21"/>
              </w:rPr>
              <w:t>(12,6)</w:t>
            </w:r>
          </w:p>
        </w:tc>
        <w:tc>
          <w:tcPr>
            <w:tcW w:w="3227" w:type="pct"/>
            <w:vAlign w:val="center"/>
          </w:tcPr>
          <w:p w:rsidR="005655F8" w:rsidRPr="009D36D6" w:rsidRDefault="005655F8" w:rsidP="00454E5A">
            <w:pPr>
              <w:ind w:firstLineChars="0" w:firstLine="0"/>
              <w:rPr>
                <w:szCs w:val="21"/>
              </w:rPr>
            </w:pPr>
            <w:r w:rsidRPr="003B6F12">
              <w:rPr>
                <w:rFonts w:hint="eastAsia"/>
                <w:szCs w:val="21"/>
              </w:rPr>
              <w:t>千克</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期限</w:t>
            </w:r>
          </w:p>
        </w:tc>
        <w:tc>
          <w:tcPr>
            <w:tcW w:w="688" w:type="pct"/>
          </w:tcPr>
          <w:p w:rsidR="005655F8" w:rsidRPr="009D36D6" w:rsidRDefault="005655F8" w:rsidP="00454E5A">
            <w:pPr>
              <w:ind w:firstLineChars="0" w:firstLine="0"/>
              <w:rPr>
                <w:szCs w:val="21"/>
              </w:rPr>
            </w:pPr>
            <w:r>
              <w:rPr>
                <w:rFonts w:hint="eastAsia"/>
                <w:szCs w:val="21"/>
              </w:rPr>
              <w:t>C10</w:t>
            </w:r>
          </w:p>
        </w:tc>
        <w:tc>
          <w:tcPr>
            <w:tcW w:w="3227" w:type="pct"/>
            <w:vAlign w:val="center"/>
          </w:tcPr>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权利金和行权价报价单位</w:t>
            </w:r>
          </w:p>
        </w:tc>
        <w:tc>
          <w:tcPr>
            <w:tcW w:w="688" w:type="pct"/>
          </w:tcPr>
          <w:p w:rsidR="005655F8" w:rsidRPr="003B6F12" w:rsidRDefault="005655F8" w:rsidP="00454E5A">
            <w:pPr>
              <w:ind w:firstLineChars="0" w:firstLine="0"/>
              <w:rPr>
                <w:szCs w:val="21"/>
              </w:rPr>
            </w:pPr>
            <w:r w:rsidRPr="00B666CA">
              <w:rPr>
                <w:szCs w:val="21"/>
              </w:rPr>
              <w:t>N(12,6)</w:t>
            </w:r>
          </w:p>
        </w:tc>
        <w:tc>
          <w:tcPr>
            <w:tcW w:w="3227" w:type="pct"/>
            <w:vAlign w:val="center"/>
          </w:tcPr>
          <w:p w:rsidR="005655F8" w:rsidRPr="009D36D6" w:rsidRDefault="005655F8" w:rsidP="00454E5A">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行权价</w:t>
            </w:r>
          </w:p>
        </w:tc>
        <w:tc>
          <w:tcPr>
            <w:tcW w:w="688" w:type="pct"/>
          </w:tcPr>
          <w:p w:rsidR="005655F8" w:rsidRPr="003B6F12" w:rsidRDefault="005655F8" w:rsidP="00454E5A">
            <w:pPr>
              <w:ind w:firstLineChars="0" w:firstLine="0"/>
              <w:rPr>
                <w:szCs w:val="21"/>
              </w:rPr>
            </w:pPr>
            <w:r w:rsidRPr="00B666CA">
              <w:rPr>
                <w:szCs w:val="21"/>
              </w:rPr>
              <w:t>N(12,6)</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行权日</w:t>
            </w:r>
          </w:p>
        </w:tc>
        <w:tc>
          <w:tcPr>
            <w:tcW w:w="688" w:type="pct"/>
          </w:tcPr>
          <w:p w:rsidR="005655F8" w:rsidRPr="003B6F12" w:rsidRDefault="00C91A33" w:rsidP="00454E5A">
            <w:pPr>
              <w:ind w:firstLineChars="0" w:firstLine="0"/>
              <w:rPr>
                <w:szCs w:val="21"/>
              </w:rPr>
            </w:pPr>
            <w:r>
              <w:rPr>
                <w:szCs w:val="21"/>
              </w:rPr>
              <w:t>C8</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行权截止时间</w:t>
            </w:r>
          </w:p>
        </w:tc>
        <w:tc>
          <w:tcPr>
            <w:tcW w:w="688" w:type="pct"/>
          </w:tcPr>
          <w:p w:rsidR="005655F8" w:rsidRPr="003B6F12" w:rsidRDefault="005655F8" w:rsidP="00454E5A">
            <w:pPr>
              <w:ind w:firstLineChars="0" w:firstLine="0"/>
              <w:rPr>
                <w:szCs w:val="21"/>
              </w:rPr>
            </w:pPr>
            <w:r>
              <w:rPr>
                <w:rFonts w:hint="eastAsia"/>
                <w:szCs w:val="21"/>
              </w:rPr>
              <w:t>C</w:t>
            </w:r>
            <w:r w:rsidR="00232CAE">
              <w:rPr>
                <w:szCs w:val="21"/>
              </w:rPr>
              <w:t>8</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r w:rsidR="00232CAE">
              <w:rPr>
                <w:rFonts w:hint="eastAsia"/>
                <w:szCs w:val="21"/>
              </w:rPr>
              <w:t>HH:MM:SS</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实际行权日</w:t>
            </w:r>
          </w:p>
        </w:tc>
        <w:tc>
          <w:tcPr>
            <w:tcW w:w="688" w:type="pct"/>
          </w:tcPr>
          <w:p w:rsidR="005655F8" w:rsidRPr="003B6F12" w:rsidRDefault="00C91A33" w:rsidP="00454E5A">
            <w:pPr>
              <w:ind w:firstLineChars="0" w:firstLine="0"/>
              <w:rPr>
                <w:szCs w:val="21"/>
              </w:rPr>
            </w:pPr>
            <w:r>
              <w:rPr>
                <w:szCs w:val="21"/>
              </w:rPr>
              <w:t>C8</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标的合约期限</w:t>
            </w:r>
          </w:p>
        </w:tc>
        <w:tc>
          <w:tcPr>
            <w:tcW w:w="688" w:type="pct"/>
          </w:tcPr>
          <w:p w:rsidR="005655F8" w:rsidRPr="003B6F12" w:rsidRDefault="005655F8" w:rsidP="00454E5A">
            <w:pPr>
              <w:ind w:firstLineChars="0" w:firstLine="0"/>
              <w:rPr>
                <w:szCs w:val="21"/>
              </w:rPr>
            </w:pPr>
            <w:r>
              <w:rPr>
                <w:rFonts w:hint="eastAsia"/>
                <w:szCs w:val="21"/>
              </w:rPr>
              <w:t>N10</w:t>
            </w:r>
          </w:p>
        </w:tc>
        <w:tc>
          <w:tcPr>
            <w:tcW w:w="3227" w:type="pct"/>
            <w:vAlign w:val="center"/>
          </w:tcPr>
          <w:p w:rsidR="005655F8" w:rsidRPr="009D36D6" w:rsidRDefault="005655F8" w:rsidP="00454E5A">
            <w:pPr>
              <w:ind w:firstLineChars="0" w:firstLine="0"/>
              <w:rPr>
                <w:szCs w:val="21"/>
              </w:rPr>
            </w:pPr>
            <w:r w:rsidRPr="003B6F12">
              <w:rPr>
                <w:szCs w:val="21"/>
              </w:rPr>
              <w:t>N</w:t>
            </w:r>
            <w:r w:rsidRPr="003B6F12">
              <w:rPr>
                <w:rFonts w:hint="eastAsia"/>
                <w:szCs w:val="21"/>
              </w:rPr>
              <w:t>，行权日</w:t>
            </w:r>
            <w:r w:rsidRPr="003B6F12">
              <w:rPr>
                <w:rFonts w:hint="eastAsia"/>
                <w:szCs w:val="21"/>
              </w:rPr>
              <w:t>+N=</w:t>
            </w:r>
            <w:r w:rsidRPr="003B6F12">
              <w:rPr>
                <w:rFonts w:hint="eastAsia"/>
                <w:szCs w:val="21"/>
              </w:rPr>
              <w:t>结算日</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结算日</w:t>
            </w:r>
          </w:p>
        </w:tc>
        <w:tc>
          <w:tcPr>
            <w:tcW w:w="688" w:type="pct"/>
          </w:tcPr>
          <w:p w:rsidR="005655F8" w:rsidRPr="003B6F12" w:rsidRDefault="00C91A33" w:rsidP="00454E5A">
            <w:pPr>
              <w:ind w:firstLineChars="0" w:firstLine="0"/>
              <w:rPr>
                <w:szCs w:val="21"/>
              </w:rPr>
            </w:pPr>
            <w:r>
              <w:rPr>
                <w:szCs w:val="21"/>
              </w:rPr>
              <w:t>C8</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实际结算日</w:t>
            </w:r>
          </w:p>
        </w:tc>
        <w:tc>
          <w:tcPr>
            <w:tcW w:w="688" w:type="pct"/>
          </w:tcPr>
          <w:p w:rsidR="005655F8" w:rsidRPr="003B6F12" w:rsidRDefault="00C91A33" w:rsidP="00454E5A">
            <w:pPr>
              <w:ind w:firstLineChars="0" w:firstLine="0"/>
              <w:rPr>
                <w:szCs w:val="21"/>
              </w:rPr>
            </w:pPr>
            <w:r>
              <w:rPr>
                <w:szCs w:val="21"/>
              </w:rPr>
              <w:t>C8</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权利金</w:t>
            </w:r>
          </w:p>
        </w:tc>
        <w:tc>
          <w:tcPr>
            <w:tcW w:w="688" w:type="pct"/>
          </w:tcPr>
          <w:p w:rsidR="005655F8" w:rsidRPr="003B6F12" w:rsidRDefault="005655F8" w:rsidP="00454E5A">
            <w:pPr>
              <w:ind w:firstLineChars="0" w:firstLine="0"/>
              <w:rPr>
                <w:szCs w:val="21"/>
              </w:rPr>
            </w:pPr>
            <w:r w:rsidRPr="00B666CA">
              <w:rPr>
                <w:szCs w:val="21"/>
              </w:rPr>
              <w:t>N(12,6)</w:t>
            </w:r>
          </w:p>
        </w:tc>
        <w:tc>
          <w:tcPr>
            <w:tcW w:w="3227" w:type="pct"/>
            <w:vAlign w:val="center"/>
          </w:tcPr>
          <w:p w:rsidR="005655F8" w:rsidRPr="009D36D6" w:rsidRDefault="005655F8" w:rsidP="00454E5A">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权利金支付状态</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未支付、支付成功、支付失败、再次支付</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权利金清算信息</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成功、权利</w:t>
            </w:r>
            <w:proofErr w:type="gramStart"/>
            <w:r w:rsidRPr="003B6F12">
              <w:rPr>
                <w:rFonts w:hint="eastAsia"/>
                <w:szCs w:val="21"/>
              </w:rPr>
              <w:t>金主动</w:t>
            </w:r>
            <w:proofErr w:type="gramEnd"/>
            <w:r w:rsidRPr="003B6F12">
              <w:rPr>
                <w:rFonts w:hint="eastAsia"/>
                <w:szCs w:val="21"/>
              </w:rPr>
              <w:t>违约、权利金被动违约</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权利金支付日</w:t>
            </w:r>
          </w:p>
        </w:tc>
        <w:tc>
          <w:tcPr>
            <w:tcW w:w="688" w:type="pct"/>
          </w:tcPr>
          <w:p w:rsidR="005655F8" w:rsidRPr="003B6F12" w:rsidRDefault="00C91A33" w:rsidP="00454E5A">
            <w:pPr>
              <w:ind w:firstLineChars="0" w:firstLine="0"/>
              <w:rPr>
                <w:szCs w:val="21"/>
              </w:rPr>
            </w:pPr>
            <w:r>
              <w:rPr>
                <w:szCs w:val="21"/>
              </w:rPr>
              <w:t>C8</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实际权利金支付日</w:t>
            </w:r>
          </w:p>
        </w:tc>
        <w:tc>
          <w:tcPr>
            <w:tcW w:w="688" w:type="pct"/>
          </w:tcPr>
          <w:p w:rsidR="005655F8" w:rsidRPr="003B6F12" w:rsidRDefault="00C91A33" w:rsidP="00454E5A">
            <w:pPr>
              <w:ind w:firstLineChars="0" w:firstLine="0"/>
              <w:rPr>
                <w:szCs w:val="21"/>
              </w:rPr>
            </w:pPr>
            <w:r>
              <w:rPr>
                <w:szCs w:val="21"/>
              </w:rPr>
              <w:t>C8</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平仓权利金</w:t>
            </w:r>
          </w:p>
        </w:tc>
        <w:tc>
          <w:tcPr>
            <w:tcW w:w="688" w:type="pct"/>
          </w:tcPr>
          <w:p w:rsidR="005655F8" w:rsidRPr="003B6F12" w:rsidRDefault="005655F8" w:rsidP="00454E5A">
            <w:pPr>
              <w:ind w:firstLineChars="0" w:firstLine="0"/>
              <w:rPr>
                <w:szCs w:val="21"/>
              </w:rPr>
            </w:pPr>
            <w:r w:rsidRPr="00B666CA">
              <w:rPr>
                <w:szCs w:val="21"/>
              </w:rPr>
              <w:t>N(12,6)</w:t>
            </w:r>
          </w:p>
        </w:tc>
        <w:tc>
          <w:tcPr>
            <w:tcW w:w="3227" w:type="pct"/>
            <w:vAlign w:val="center"/>
          </w:tcPr>
          <w:p w:rsidR="005655F8" w:rsidRPr="009D36D6" w:rsidRDefault="005655F8" w:rsidP="00454E5A">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平仓权利金支付状态</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未支付、支付成功、支付失败、再次支付</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平仓权利金清算信息</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权利</w:t>
            </w:r>
            <w:proofErr w:type="gramStart"/>
            <w:r w:rsidRPr="003B6F12">
              <w:rPr>
                <w:rFonts w:hint="eastAsia"/>
                <w:szCs w:val="21"/>
              </w:rPr>
              <w:t>金主动</w:t>
            </w:r>
            <w:proofErr w:type="gramEnd"/>
            <w:r w:rsidRPr="003B6F12">
              <w:rPr>
                <w:rFonts w:hint="eastAsia"/>
                <w:szCs w:val="21"/>
              </w:rPr>
              <w:t>违约、权利金被动违约</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平仓权利金支付日</w:t>
            </w:r>
          </w:p>
        </w:tc>
        <w:tc>
          <w:tcPr>
            <w:tcW w:w="688" w:type="pct"/>
          </w:tcPr>
          <w:p w:rsidR="005655F8" w:rsidRPr="003B6F12" w:rsidRDefault="00C91A33" w:rsidP="00454E5A">
            <w:pPr>
              <w:ind w:firstLineChars="0" w:firstLine="0"/>
              <w:rPr>
                <w:szCs w:val="21"/>
              </w:rPr>
            </w:pPr>
            <w:r>
              <w:rPr>
                <w:szCs w:val="21"/>
              </w:rPr>
              <w:t>C8</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proofErr w:type="gramStart"/>
            <w:r w:rsidRPr="003B6F12">
              <w:rPr>
                <w:rFonts w:hint="eastAsia"/>
                <w:szCs w:val="21"/>
              </w:rPr>
              <w:t>实际平仓</w:t>
            </w:r>
            <w:proofErr w:type="gramEnd"/>
            <w:r w:rsidRPr="003B6F12">
              <w:rPr>
                <w:rFonts w:hint="eastAsia"/>
                <w:szCs w:val="21"/>
              </w:rPr>
              <w:t>权利金支付日</w:t>
            </w:r>
          </w:p>
        </w:tc>
        <w:tc>
          <w:tcPr>
            <w:tcW w:w="688" w:type="pct"/>
          </w:tcPr>
          <w:p w:rsidR="005655F8" w:rsidRPr="003B6F12" w:rsidRDefault="00C91A33" w:rsidP="00454E5A">
            <w:pPr>
              <w:ind w:firstLineChars="0" w:firstLine="0"/>
              <w:rPr>
                <w:szCs w:val="21"/>
              </w:rPr>
            </w:pPr>
            <w:r>
              <w:rPr>
                <w:szCs w:val="21"/>
              </w:rPr>
              <w:t>C8</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行权交易成交单号</w:t>
            </w:r>
          </w:p>
        </w:tc>
        <w:tc>
          <w:tcPr>
            <w:tcW w:w="688" w:type="pct"/>
          </w:tcPr>
          <w:p w:rsidR="005655F8" w:rsidRPr="003B6F12" w:rsidRDefault="005655F8" w:rsidP="00454E5A">
            <w:pPr>
              <w:ind w:firstLineChars="0" w:firstLine="0"/>
              <w:rPr>
                <w:szCs w:val="21"/>
              </w:rPr>
            </w:pPr>
            <w:r>
              <w:rPr>
                <w:rFonts w:hint="eastAsia"/>
                <w:szCs w:val="21"/>
              </w:rPr>
              <w:t>C20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结算方式</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实物交割、现金结算</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现金结算期权参考价格类型</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0B0F49" w:rsidRDefault="000B0F49" w:rsidP="008E0C55">
            <w:pPr>
              <w:ind w:firstLineChars="183" w:firstLine="439"/>
              <w:rPr>
                <w:rFonts w:ascii="宋体" w:eastAsia="宋体" w:hAnsi="宋体" w:cs="Times New Roman"/>
                <w:color w:val="000000"/>
                <w:kern w:val="0"/>
                <w:szCs w:val="20"/>
              </w:rPr>
            </w:pPr>
            <w:r>
              <w:rPr>
                <w:rFonts w:hint="eastAsia"/>
              </w:rPr>
              <w:t>1-</w:t>
            </w:r>
            <w:ins w:id="399" w:author="罗莎" w:date="2016-09-14T10:17:00Z">
              <w:r w:rsidR="001A2A06">
                <w:t xml:space="preserve"> </w:t>
              </w:r>
            </w:ins>
            <w:ins w:id="400" w:author="罗莎" w:date="2016-09-21T17:12:00Z">
              <w:r w:rsidR="002447E9">
                <w:rPr>
                  <w:rFonts w:hint="eastAsia"/>
                </w:rPr>
                <w:t>前</w:t>
              </w:r>
            </w:ins>
            <w:del w:id="401" w:author="罗莎" w:date="2016-09-21T17:12:00Z">
              <w:r w:rsidDel="002447E9">
                <w:rPr>
                  <w:rFonts w:hint="eastAsia"/>
                </w:rPr>
                <w:delText>上</w:delText>
              </w:r>
            </w:del>
            <w:r>
              <w:rPr>
                <w:rFonts w:hint="eastAsia"/>
              </w:rPr>
              <w:t>一交易日收盘价</w:t>
            </w:r>
          </w:p>
          <w:p w:rsidR="000B0F49" w:rsidRDefault="000B0F49" w:rsidP="000B0F49">
            <w:pPr>
              <w:ind w:firstLine="480"/>
            </w:pPr>
            <w:r>
              <w:rPr>
                <w:rFonts w:hint="eastAsia"/>
              </w:rPr>
              <w:t>2-</w:t>
            </w:r>
            <w:ins w:id="402" w:author="罗莎" w:date="2016-09-14T10:17:00Z">
              <w:r w:rsidR="001A2A06">
                <w:t xml:space="preserve"> </w:t>
              </w:r>
            </w:ins>
            <w:ins w:id="403" w:author="罗莎" w:date="2016-09-21T17:12:00Z">
              <w:r w:rsidR="002447E9">
                <w:rPr>
                  <w:rFonts w:hint="eastAsia"/>
                </w:rPr>
                <w:t>前</w:t>
              </w:r>
            </w:ins>
            <w:del w:id="404" w:author="罗莎" w:date="2016-09-21T17:12:00Z">
              <w:r w:rsidDel="002447E9">
                <w:rPr>
                  <w:rFonts w:hint="eastAsia"/>
                </w:rPr>
                <w:delText>上</w:delText>
              </w:r>
            </w:del>
            <w:r>
              <w:rPr>
                <w:rFonts w:hint="eastAsia"/>
              </w:rPr>
              <w:t>一交易日</w:t>
            </w:r>
            <w:ins w:id="405" w:author="罗莎" w:date="2016-09-14T09:58:00Z">
              <w:r w:rsidR="00430FC4">
                <w:rPr>
                  <w:rFonts w:hint="eastAsia"/>
                </w:rPr>
                <w:t>加权平均价</w:t>
              </w:r>
            </w:ins>
            <w:del w:id="406" w:author="罗莎" w:date="2016-09-14T09:58:00Z">
              <w:r w:rsidDel="00430FC4">
                <w:rPr>
                  <w:rFonts w:hint="eastAsia"/>
                </w:rPr>
                <w:delText>结算价</w:delText>
              </w:r>
            </w:del>
          </w:p>
          <w:p w:rsidR="000B0F49" w:rsidRDefault="000B0F49" w:rsidP="000B0F49">
            <w:pPr>
              <w:ind w:firstLine="480"/>
            </w:pPr>
            <w:r>
              <w:rPr>
                <w:rFonts w:hint="eastAsia"/>
              </w:rPr>
              <w:t>3-</w:t>
            </w:r>
            <w:ins w:id="407" w:author="罗莎" w:date="2016-09-14T10:17:00Z">
              <w:r w:rsidR="001A2A06">
                <w:t xml:space="preserve"> </w:t>
              </w:r>
            </w:ins>
            <w:r>
              <w:rPr>
                <w:rFonts w:hint="eastAsia"/>
              </w:rPr>
              <w:t>开盘价</w:t>
            </w:r>
          </w:p>
          <w:p w:rsidR="000B0F49" w:rsidRDefault="000B0F49" w:rsidP="000B0F49">
            <w:pPr>
              <w:ind w:firstLine="480"/>
            </w:pPr>
            <w:r>
              <w:rPr>
                <w:rFonts w:hint="eastAsia"/>
              </w:rPr>
              <w:t>4-</w:t>
            </w:r>
            <w:ins w:id="408" w:author="罗莎" w:date="2016-09-14T10:17:00Z">
              <w:r w:rsidR="001A2A06">
                <w:t xml:space="preserve"> </w:t>
              </w:r>
            </w:ins>
            <w:ins w:id="409" w:author="罗莎" w:date="2016-09-14T09:58:00Z">
              <w:r w:rsidR="00430FC4">
                <w:rPr>
                  <w:rFonts w:hint="eastAsia"/>
                </w:rPr>
                <w:t>黄金现货</w:t>
              </w:r>
            </w:ins>
            <w:del w:id="410" w:author="罗莎" w:date="2016-09-14T09:59:00Z">
              <w:r w:rsidDel="00430FC4">
                <w:rPr>
                  <w:rFonts w:hint="eastAsia"/>
                </w:rPr>
                <w:delText>基准价</w:delText>
              </w:r>
            </w:del>
            <w:r>
              <w:rPr>
                <w:rFonts w:hint="eastAsia"/>
              </w:rPr>
              <w:t>(</w:t>
            </w:r>
            <w:r>
              <w:rPr>
                <w:rFonts w:hint="eastAsia"/>
              </w:rPr>
              <w:t>夜市</w:t>
            </w:r>
            <w:r>
              <w:rPr>
                <w:rFonts w:hint="eastAsia"/>
              </w:rPr>
              <w:t>)</w:t>
            </w:r>
            <w:ins w:id="411" w:author="罗莎" w:date="2016-09-14T09:59:00Z">
              <w:r w:rsidR="00430FC4">
                <w:rPr>
                  <w:rFonts w:hint="eastAsia"/>
                </w:rPr>
                <w:t>基准价</w:t>
              </w:r>
            </w:ins>
          </w:p>
          <w:p w:rsidR="000B0F49" w:rsidRDefault="000B0F49" w:rsidP="000B0F49">
            <w:pPr>
              <w:ind w:firstLine="480"/>
            </w:pPr>
            <w:r>
              <w:rPr>
                <w:rFonts w:hint="eastAsia"/>
              </w:rPr>
              <w:t>5-</w:t>
            </w:r>
            <w:ins w:id="412" w:author="罗莎" w:date="2016-09-14T10:17:00Z">
              <w:r w:rsidR="001A2A06">
                <w:t xml:space="preserve"> </w:t>
              </w:r>
            </w:ins>
            <w:ins w:id="413" w:author="罗莎" w:date="2016-09-14T09:59:00Z">
              <w:r w:rsidR="00430FC4">
                <w:rPr>
                  <w:rFonts w:hint="eastAsia"/>
                </w:rPr>
                <w:t>黄金现货</w:t>
              </w:r>
            </w:ins>
            <w:del w:id="414" w:author="罗莎" w:date="2016-09-14T09:59:00Z">
              <w:r w:rsidDel="00430FC4">
                <w:rPr>
                  <w:rFonts w:hint="eastAsia"/>
                </w:rPr>
                <w:delText>基准价</w:delText>
              </w:r>
            </w:del>
            <w:r>
              <w:rPr>
                <w:rFonts w:hint="eastAsia"/>
              </w:rPr>
              <w:t>(</w:t>
            </w:r>
            <w:r>
              <w:rPr>
                <w:rFonts w:hint="eastAsia"/>
              </w:rPr>
              <w:t>上午</w:t>
            </w:r>
            <w:r>
              <w:rPr>
                <w:rFonts w:hint="eastAsia"/>
              </w:rPr>
              <w:t>)</w:t>
            </w:r>
            <w:ins w:id="415" w:author="罗莎" w:date="2016-09-14T09:59:00Z">
              <w:r w:rsidR="00430FC4">
                <w:rPr>
                  <w:rFonts w:hint="eastAsia"/>
                </w:rPr>
                <w:t>基准价</w:t>
              </w:r>
            </w:ins>
          </w:p>
          <w:p w:rsidR="000B0F49" w:rsidRDefault="000B0F49" w:rsidP="000B0F49">
            <w:pPr>
              <w:ind w:firstLine="480"/>
            </w:pPr>
            <w:r>
              <w:rPr>
                <w:rFonts w:hint="eastAsia"/>
              </w:rPr>
              <w:t>6-</w:t>
            </w:r>
            <w:ins w:id="416" w:author="罗莎" w:date="2016-09-14T10:17:00Z">
              <w:r w:rsidR="001A2A06">
                <w:t xml:space="preserve"> </w:t>
              </w:r>
            </w:ins>
            <w:ins w:id="417" w:author="罗莎" w:date="2016-09-21T11:08:00Z">
              <w:r w:rsidR="00F72A0A">
                <w:rPr>
                  <w:rFonts w:hint="eastAsia"/>
                </w:rPr>
                <w:t>前一交易日</w:t>
              </w:r>
              <w:r w:rsidR="00F72A0A" w:rsidRPr="00434D2E">
                <w:rPr>
                  <w:rFonts w:hint="eastAsia"/>
                </w:rPr>
                <w:t>黄金现货</w:t>
              </w:r>
              <w:r w:rsidR="00F72A0A" w:rsidRPr="00434D2E">
                <w:t>(</w:t>
              </w:r>
              <w:r w:rsidR="00F72A0A" w:rsidRPr="00434D2E">
                <w:rPr>
                  <w:rFonts w:hint="eastAsia"/>
                </w:rPr>
                <w:t>下午</w:t>
              </w:r>
              <w:r w:rsidR="00F72A0A" w:rsidRPr="00434D2E">
                <w:t>)</w:t>
              </w:r>
              <w:r w:rsidR="00F72A0A" w:rsidRPr="00434D2E">
                <w:rPr>
                  <w:rFonts w:hint="eastAsia"/>
                </w:rPr>
                <w:t>基准价</w:t>
              </w:r>
            </w:ins>
            <w:del w:id="418" w:author="罗莎" w:date="2016-09-21T11:08:00Z">
              <w:r w:rsidDel="00F72A0A">
                <w:rPr>
                  <w:rFonts w:hint="eastAsia"/>
                </w:rPr>
                <w:delText>上一</w:delText>
              </w:r>
            </w:del>
            <w:del w:id="419" w:author="罗莎" w:date="2016-09-14T09:59:00Z">
              <w:r w:rsidDel="00430FC4">
                <w:rPr>
                  <w:rFonts w:hint="eastAsia"/>
                </w:rPr>
                <w:delText>交易日基准价</w:delText>
              </w:r>
            </w:del>
            <w:del w:id="420" w:author="罗莎" w:date="2016-09-21T11:08:00Z">
              <w:r w:rsidDel="00F72A0A">
                <w:rPr>
                  <w:rFonts w:hint="eastAsia"/>
                </w:rPr>
                <w:delText>(</w:delText>
              </w:r>
              <w:r w:rsidDel="00F72A0A">
                <w:rPr>
                  <w:rFonts w:hint="eastAsia"/>
                </w:rPr>
                <w:delText>下午</w:delText>
              </w:r>
              <w:r w:rsidDel="00F72A0A">
                <w:rPr>
                  <w:rFonts w:hint="eastAsia"/>
                </w:rPr>
                <w:delText>)</w:delText>
              </w:r>
            </w:del>
          </w:p>
          <w:p w:rsidR="000B0F49" w:rsidRDefault="00430FC4" w:rsidP="000B0F49">
            <w:pPr>
              <w:ind w:firstLine="480"/>
            </w:pPr>
            <w:ins w:id="421" w:author="罗莎" w:date="2016-09-14T09:59:00Z">
              <w:r>
                <w:t>b</w:t>
              </w:r>
            </w:ins>
            <w:del w:id="422" w:author="罗莎" w:date="2016-09-14T09:59:00Z">
              <w:r w:rsidR="000B0F49" w:rsidDel="00430FC4">
                <w:rPr>
                  <w:rFonts w:hint="eastAsia"/>
                </w:rPr>
                <w:delText>a</w:delText>
              </w:r>
            </w:del>
            <w:r w:rsidR="000B0F49">
              <w:rPr>
                <w:rFonts w:hint="eastAsia"/>
              </w:rPr>
              <w:t>-</w:t>
            </w:r>
            <w:r w:rsidR="000B0F49">
              <w:rPr>
                <w:rFonts w:hint="eastAsia"/>
              </w:rPr>
              <w:t>上海金</w:t>
            </w:r>
            <w:proofErr w:type="gramStart"/>
            <w:r w:rsidR="000B0F49">
              <w:rPr>
                <w:rFonts w:hint="eastAsia"/>
              </w:rPr>
              <w:t>基准价</w:t>
            </w:r>
            <w:ins w:id="423" w:author="罗莎" w:date="2016-09-21T15:56:00Z">
              <w:r w:rsidR="006D43B8">
                <w:rPr>
                  <w:rFonts w:hint="eastAsia"/>
                </w:rPr>
                <w:t>早盘价</w:t>
              </w:r>
            </w:ins>
            <w:proofErr w:type="gramEnd"/>
            <w:del w:id="424" w:author="罗莎" w:date="2016-09-14T09:59:00Z">
              <w:r w:rsidR="000B0F49" w:rsidDel="00430FC4">
                <w:rPr>
                  <w:rFonts w:hint="eastAsia"/>
                </w:rPr>
                <w:delText>(</w:delText>
              </w:r>
              <w:r w:rsidR="000B0F49" w:rsidDel="00430FC4">
                <w:rPr>
                  <w:rFonts w:hint="eastAsia"/>
                </w:rPr>
                <w:delText>早盘</w:delText>
              </w:r>
              <w:r w:rsidR="000B0F49" w:rsidDel="00430FC4">
                <w:rPr>
                  <w:rFonts w:hint="eastAsia"/>
                </w:rPr>
                <w:delText>)</w:delText>
              </w:r>
            </w:del>
          </w:p>
          <w:p w:rsidR="000B0F49" w:rsidRDefault="00430FC4" w:rsidP="000B0F49">
            <w:pPr>
              <w:ind w:firstLine="480"/>
              <w:rPr>
                <w:ins w:id="425" w:author="罗莎" w:date="2016-09-14T10:00:00Z"/>
              </w:rPr>
            </w:pPr>
            <w:ins w:id="426" w:author="罗莎" w:date="2016-09-14T10:00:00Z">
              <w:r>
                <w:t>a</w:t>
              </w:r>
            </w:ins>
            <w:del w:id="427" w:author="罗莎" w:date="2016-09-14T09:59:00Z">
              <w:r w:rsidR="000B0F49" w:rsidDel="00430FC4">
                <w:rPr>
                  <w:rFonts w:hint="eastAsia"/>
                </w:rPr>
                <w:delText>b</w:delText>
              </w:r>
            </w:del>
            <w:r w:rsidR="000B0F49">
              <w:rPr>
                <w:rFonts w:hint="eastAsia"/>
              </w:rPr>
              <w:t>-</w:t>
            </w:r>
            <w:r w:rsidR="000B0F49">
              <w:rPr>
                <w:rFonts w:hint="eastAsia"/>
              </w:rPr>
              <w:t>上海金基准价</w:t>
            </w:r>
            <w:proofErr w:type="gramStart"/>
            <w:ins w:id="428" w:author="罗莎" w:date="2016-09-21T15:56:00Z">
              <w:r w:rsidR="006D43B8">
                <w:rPr>
                  <w:rFonts w:hint="eastAsia"/>
                </w:rPr>
                <w:t>夜市价</w:t>
              </w:r>
            </w:ins>
            <w:proofErr w:type="gramEnd"/>
            <w:del w:id="429" w:author="罗莎" w:date="2016-09-14T10:00:00Z">
              <w:r w:rsidR="000B0F49" w:rsidDel="00430FC4">
                <w:rPr>
                  <w:rFonts w:hint="eastAsia"/>
                </w:rPr>
                <w:delText>(</w:delText>
              </w:r>
              <w:r w:rsidR="000B0F49" w:rsidDel="00430FC4">
                <w:rPr>
                  <w:rFonts w:hint="eastAsia"/>
                </w:rPr>
                <w:delText>夜市</w:delText>
              </w:r>
              <w:r w:rsidR="000B0F49" w:rsidDel="00430FC4">
                <w:rPr>
                  <w:rFonts w:hint="eastAsia"/>
                </w:rPr>
                <w:delText>)</w:delText>
              </w:r>
            </w:del>
          </w:p>
          <w:p w:rsidR="00430FC4" w:rsidRDefault="00430FC4" w:rsidP="000B0F49">
            <w:pPr>
              <w:ind w:firstLine="480"/>
            </w:pPr>
            <w:ins w:id="430" w:author="罗莎" w:date="2016-09-14T10:00:00Z">
              <w:r>
                <w:t>c-</w:t>
              </w:r>
            </w:ins>
            <w:ins w:id="431" w:author="罗莎" w:date="2016-09-14T10:17:00Z">
              <w:r w:rsidR="001A2A06">
                <w:t xml:space="preserve"> </w:t>
              </w:r>
            </w:ins>
            <w:ins w:id="432" w:author="罗莎" w:date="2016-09-21T11:09:00Z">
              <w:r w:rsidR="00F72A0A" w:rsidRPr="008E0C55">
                <w:rPr>
                  <w:rFonts w:hint="eastAsia"/>
                </w:rPr>
                <w:t>前一交易日上海金</w:t>
              </w:r>
              <w:proofErr w:type="gramStart"/>
              <w:r w:rsidR="00F72A0A" w:rsidRPr="008E0C55">
                <w:rPr>
                  <w:rFonts w:hint="eastAsia"/>
                </w:rPr>
                <w:t>基准价午盘价</w:t>
              </w:r>
            </w:ins>
            <w:proofErr w:type="gramEnd"/>
          </w:p>
          <w:p w:rsidR="005655F8" w:rsidRPr="009D36D6" w:rsidRDefault="005655F8" w:rsidP="00454E5A">
            <w:pPr>
              <w:ind w:firstLineChars="0" w:firstLine="0"/>
              <w:rPr>
                <w:szCs w:val="21"/>
              </w:rPr>
            </w:pP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现金结算期权参考价格调整项</w:t>
            </w:r>
          </w:p>
        </w:tc>
        <w:tc>
          <w:tcPr>
            <w:tcW w:w="688" w:type="pct"/>
          </w:tcPr>
          <w:p w:rsidR="005655F8" w:rsidRPr="003B6F12" w:rsidRDefault="005655F8" w:rsidP="00454E5A">
            <w:pPr>
              <w:ind w:firstLineChars="0" w:firstLine="0"/>
              <w:rPr>
                <w:szCs w:val="21"/>
              </w:rPr>
            </w:pPr>
            <w:r w:rsidRPr="00B666CA">
              <w:rPr>
                <w:szCs w:val="21"/>
              </w:rPr>
              <w:t>N(12,6)</w:t>
            </w:r>
          </w:p>
        </w:tc>
        <w:tc>
          <w:tcPr>
            <w:tcW w:w="3227" w:type="pct"/>
            <w:vAlign w:val="center"/>
          </w:tcPr>
          <w:p w:rsidR="005655F8" w:rsidRPr="009D36D6" w:rsidRDefault="005655F8" w:rsidP="00454E5A">
            <w:pPr>
              <w:ind w:firstLineChars="0" w:firstLine="0"/>
              <w:rPr>
                <w:szCs w:val="21"/>
              </w:rPr>
            </w:pPr>
            <w:r w:rsidRPr="003B6F12">
              <w:rPr>
                <w:rFonts w:hint="eastAsia"/>
                <w:szCs w:val="21"/>
              </w:rPr>
              <w:t>默认为</w:t>
            </w:r>
            <w:r w:rsidRPr="003B6F12">
              <w:rPr>
                <w:rFonts w:hint="eastAsia"/>
                <w:szCs w:val="21"/>
              </w:rPr>
              <w:t>0</w:t>
            </w:r>
            <w:r w:rsidRPr="003B6F12">
              <w:rPr>
                <w:rFonts w:hint="eastAsia"/>
                <w:szCs w:val="21"/>
              </w:rPr>
              <w:t>，可为正可为负</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附加条款</w:t>
            </w:r>
          </w:p>
        </w:tc>
        <w:tc>
          <w:tcPr>
            <w:tcW w:w="688" w:type="pct"/>
          </w:tcPr>
          <w:p w:rsidR="005655F8" w:rsidRPr="003B6F12" w:rsidRDefault="005655F8" w:rsidP="00454E5A">
            <w:pPr>
              <w:ind w:firstLineChars="0" w:firstLine="0"/>
              <w:rPr>
                <w:szCs w:val="21"/>
              </w:rPr>
            </w:pPr>
            <w:r>
              <w:rPr>
                <w:rFonts w:hint="eastAsia"/>
                <w:szCs w:val="21"/>
              </w:rPr>
              <w:t>C150</w:t>
            </w:r>
          </w:p>
        </w:tc>
        <w:tc>
          <w:tcPr>
            <w:tcW w:w="3227" w:type="pct"/>
            <w:vAlign w:val="center"/>
          </w:tcPr>
          <w:p w:rsidR="005655F8" w:rsidRPr="009D36D6" w:rsidRDefault="005655F8" w:rsidP="00454E5A">
            <w:pPr>
              <w:ind w:firstLineChars="0" w:firstLine="0"/>
              <w:rPr>
                <w:szCs w:val="21"/>
              </w:rPr>
            </w:pPr>
            <w:r w:rsidRPr="003B6F12">
              <w:rPr>
                <w:rFonts w:hint="eastAsia"/>
                <w:szCs w:val="21"/>
              </w:rPr>
              <w:t xml:space="preserve">　</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状态</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已成交、已平仓、已到期、已撤销</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行权状态</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未行权、已行权</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收费状态</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未收费、已收费</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收费日期</w:t>
            </w:r>
          </w:p>
        </w:tc>
        <w:tc>
          <w:tcPr>
            <w:tcW w:w="688" w:type="pct"/>
          </w:tcPr>
          <w:p w:rsidR="005655F8" w:rsidRPr="003B6F12" w:rsidRDefault="00C45C47" w:rsidP="00454E5A">
            <w:pPr>
              <w:ind w:firstLineChars="0" w:firstLine="0"/>
              <w:rPr>
                <w:szCs w:val="21"/>
              </w:rPr>
            </w:pPr>
            <w:r>
              <w:rPr>
                <w:szCs w:val="21"/>
              </w:rPr>
              <w:t>C8</w:t>
            </w:r>
          </w:p>
        </w:tc>
        <w:tc>
          <w:tcPr>
            <w:tcW w:w="3227" w:type="pct"/>
            <w:vAlign w:val="center"/>
          </w:tcPr>
          <w:p w:rsidR="005655F8" w:rsidRPr="009D36D6" w:rsidRDefault="005655F8" w:rsidP="00454E5A">
            <w:pPr>
              <w:ind w:firstLineChars="0" w:firstLine="0"/>
              <w:rPr>
                <w:szCs w:val="21"/>
              </w:rPr>
            </w:pPr>
            <w:r w:rsidRPr="003B6F12">
              <w:rPr>
                <w:rFonts w:hint="eastAsia"/>
                <w:szCs w:val="21"/>
              </w:rPr>
              <w:t>清算收费成功后填写当日日期</w:t>
            </w:r>
            <w:r w:rsidR="00C45C47">
              <w:rPr>
                <w:rFonts w:hint="eastAsia"/>
                <w:szCs w:val="21"/>
              </w:rPr>
              <w:t xml:space="preserve">, </w:t>
            </w:r>
            <w:r w:rsidR="00C45C47">
              <w:rPr>
                <w:rFonts w:hint="eastAsia"/>
                <w:szCs w:val="21"/>
              </w:rPr>
              <w:t>格</w:t>
            </w:r>
            <w:r w:rsidR="00C45C47">
              <w:rPr>
                <w:szCs w:val="21"/>
              </w:rPr>
              <w:t>式为：</w:t>
            </w:r>
            <w:r w:rsidR="00C45C47">
              <w:rPr>
                <w:rFonts w:hint="eastAsia"/>
                <w:szCs w:val="21"/>
              </w:rPr>
              <w:t>YYYYMMDD</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平仓收费状态</w:t>
            </w:r>
          </w:p>
        </w:tc>
        <w:tc>
          <w:tcPr>
            <w:tcW w:w="688" w:type="pct"/>
          </w:tcPr>
          <w:p w:rsidR="005655F8" w:rsidRPr="003B6F12" w:rsidRDefault="005655F8" w:rsidP="00454E5A">
            <w:pPr>
              <w:ind w:firstLineChars="0" w:firstLine="0"/>
              <w:rPr>
                <w:szCs w:val="21"/>
              </w:rPr>
            </w:pPr>
            <w:r>
              <w:rPr>
                <w:rFonts w:hint="eastAsia"/>
                <w:szCs w:val="21"/>
              </w:rPr>
              <w:t>C4</w:t>
            </w:r>
          </w:p>
        </w:tc>
        <w:tc>
          <w:tcPr>
            <w:tcW w:w="3227" w:type="pct"/>
            <w:vAlign w:val="center"/>
          </w:tcPr>
          <w:p w:rsidR="005655F8" w:rsidRPr="009D36D6" w:rsidRDefault="005655F8" w:rsidP="00454E5A">
            <w:pPr>
              <w:ind w:firstLineChars="0" w:firstLine="0"/>
              <w:rPr>
                <w:szCs w:val="21"/>
              </w:rPr>
            </w:pPr>
            <w:r w:rsidRPr="003B6F12">
              <w:rPr>
                <w:rFonts w:hint="eastAsia"/>
                <w:szCs w:val="21"/>
              </w:rPr>
              <w:t>未收费、已收费</w:t>
            </w:r>
          </w:p>
        </w:tc>
      </w:tr>
      <w:tr w:rsidR="005655F8" w:rsidRPr="009D36D6" w:rsidTr="00454E5A">
        <w:trPr>
          <w:jc w:val="center"/>
        </w:trPr>
        <w:tc>
          <w:tcPr>
            <w:tcW w:w="1085" w:type="pct"/>
            <w:vAlign w:val="center"/>
          </w:tcPr>
          <w:p w:rsidR="005655F8" w:rsidRPr="003B6F12" w:rsidRDefault="005655F8" w:rsidP="00454E5A">
            <w:pPr>
              <w:ind w:firstLineChars="0" w:firstLine="0"/>
              <w:rPr>
                <w:szCs w:val="21"/>
              </w:rPr>
            </w:pPr>
            <w:r w:rsidRPr="003B6F12">
              <w:rPr>
                <w:rFonts w:hint="eastAsia"/>
                <w:szCs w:val="21"/>
              </w:rPr>
              <w:t>平仓收费日期</w:t>
            </w:r>
          </w:p>
        </w:tc>
        <w:tc>
          <w:tcPr>
            <w:tcW w:w="688" w:type="pct"/>
          </w:tcPr>
          <w:p w:rsidR="005655F8" w:rsidRPr="003B6F12" w:rsidRDefault="00C45C47" w:rsidP="00454E5A">
            <w:pPr>
              <w:ind w:firstLineChars="0" w:firstLine="0"/>
              <w:rPr>
                <w:szCs w:val="21"/>
              </w:rPr>
            </w:pPr>
            <w:r>
              <w:rPr>
                <w:szCs w:val="21"/>
              </w:rPr>
              <w:t>C8</w:t>
            </w:r>
          </w:p>
        </w:tc>
        <w:tc>
          <w:tcPr>
            <w:tcW w:w="3227" w:type="pct"/>
            <w:vAlign w:val="center"/>
          </w:tcPr>
          <w:p w:rsidR="005655F8" w:rsidRPr="009D36D6" w:rsidRDefault="005655F8" w:rsidP="00454E5A">
            <w:pPr>
              <w:ind w:firstLineChars="0" w:firstLine="0"/>
              <w:rPr>
                <w:szCs w:val="21"/>
              </w:rPr>
            </w:pPr>
            <w:r w:rsidRPr="003B6F12">
              <w:rPr>
                <w:rFonts w:hint="eastAsia"/>
                <w:szCs w:val="21"/>
              </w:rPr>
              <w:t>清算收费成功后填写当日日期</w:t>
            </w:r>
            <w:r w:rsidR="00C45C47">
              <w:rPr>
                <w:rFonts w:hint="eastAsia"/>
                <w:szCs w:val="21"/>
              </w:rPr>
              <w:t>，</w:t>
            </w:r>
            <w:r w:rsidR="00C45C47">
              <w:rPr>
                <w:szCs w:val="21"/>
              </w:rPr>
              <w:t>格式为：</w:t>
            </w:r>
            <w:r w:rsidR="00C45C47">
              <w:rPr>
                <w:rFonts w:hint="eastAsia"/>
                <w:szCs w:val="21"/>
              </w:rPr>
              <w:t>YYYYMMDD</w:t>
            </w:r>
          </w:p>
        </w:tc>
      </w:tr>
    </w:tbl>
    <w:p w:rsidR="005655F8" w:rsidRPr="009D36D6" w:rsidRDefault="005655F8" w:rsidP="005655F8">
      <w:pPr>
        <w:ind w:firstLine="480"/>
        <w:rPr>
          <w:szCs w:val="21"/>
        </w:rPr>
      </w:pPr>
    </w:p>
    <w:p w:rsidR="0056720A" w:rsidRPr="009D36D6" w:rsidRDefault="0056720A" w:rsidP="0056720A">
      <w:pPr>
        <w:pStyle w:val="21"/>
        <w:numPr>
          <w:ilvl w:val="1"/>
          <w:numId w:val="1"/>
        </w:numPr>
        <w:ind w:left="0" w:firstLineChars="0" w:firstLine="0"/>
      </w:pPr>
      <w:r w:rsidRPr="009D36D6">
        <w:rPr>
          <w:rFonts w:hint="eastAsia"/>
        </w:rPr>
        <w:t>询价拆借成交单</w:t>
      </w:r>
      <w:r>
        <w:rPr>
          <w:rFonts w:hint="eastAsia"/>
        </w:rPr>
        <w:t>数据文件</w:t>
      </w:r>
    </w:p>
    <w:p w:rsidR="0056720A" w:rsidRDefault="0056720A" w:rsidP="0056720A">
      <w:pPr>
        <w:pStyle w:val="30"/>
        <w:numPr>
          <w:ilvl w:val="2"/>
          <w:numId w:val="1"/>
        </w:numPr>
        <w:ind w:left="0" w:firstLineChars="0" w:firstLine="0"/>
      </w:pPr>
      <w:r>
        <w:rPr>
          <w:rFonts w:hint="eastAsia"/>
        </w:rPr>
        <w:t>明细记录</w:t>
      </w:r>
    </w:p>
    <w:p w:rsidR="0056720A" w:rsidRPr="009D36D6" w:rsidRDefault="0056720A" w:rsidP="0056720A">
      <w:pPr>
        <w:ind w:firstLine="482"/>
        <w:rPr>
          <w:b/>
          <w:szCs w:val="21"/>
        </w:rPr>
      </w:pPr>
      <w:r>
        <w:rPr>
          <w:rFonts w:hint="eastAsia"/>
          <w:b/>
          <w:szCs w:val="21"/>
        </w:rPr>
        <w:t>功能说明</w:t>
      </w:r>
      <w:r w:rsidRPr="009D36D6">
        <w:rPr>
          <w:b/>
          <w:szCs w:val="21"/>
        </w:rPr>
        <w:t>：</w:t>
      </w:r>
      <w:r w:rsidRPr="009D36D6">
        <w:rPr>
          <w:szCs w:val="21"/>
        </w:rPr>
        <w:t>提供二级系</w:t>
      </w:r>
      <w:r w:rsidRPr="009D36D6">
        <w:rPr>
          <w:rFonts w:hint="eastAsia"/>
          <w:szCs w:val="21"/>
        </w:rPr>
        <w:t>统当前交易日登记成功的询价拆借成交单。</w:t>
      </w:r>
    </w:p>
    <w:tbl>
      <w:tblPr>
        <w:tblW w:w="52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91"/>
        <w:gridCol w:w="1140"/>
        <w:gridCol w:w="4735"/>
      </w:tblGrid>
      <w:tr w:rsidR="0056720A" w:rsidRPr="009D36D6" w:rsidTr="00454E5A">
        <w:trPr>
          <w:tblHeader/>
          <w:jc w:val="center"/>
        </w:trPr>
        <w:tc>
          <w:tcPr>
            <w:tcW w:w="1610" w:type="pct"/>
            <w:shd w:val="clear" w:color="auto" w:fill="C0C0C0"/>
            <w:vAlign w:val="center"/>
          </w:tcPr>
          <w:p w:rsidR="0056720A" w:rsidRPr="003B6F12" w:rsidRDefault="0056720A" w:rsidP="00454E5A">
            <w:pPr>
              <w:ind w:firstLineChars="0" w:firstLine="0"/>
              <w:rPr>
                <w:b/>
                <w:szCs w:val="21"/>
              </w:rPr>
            </w:pPr>
            <w:r w:rsidRPr="003B6F12">
              <w:rPr>
                <w:b/>
                <w:szCs w:val="21"/>
              </w:rPr>
              <w:t>属性描述</w:t>
            </w:r>
          </w:p>
        </w:tc>
        <w:tc>
          <w:tcPr>
            <w:tcW w:w="658" w:type="pct"/>
            <w:shd w:val="clear" w:color="auto" w:fill="C0C0C0"/>
          </w:tcPr>
          <w:p w:rsidR="0056720A" w:rsidRPr="003B6F12" w:rsidRDefault="0056720A" w:rsidP="00454E5A">
            <w:pPr>
              <w:ind w:firstLineChars="0" w:firstLine="0"/>
              <w:rPr>
                <w:b/>
                <w:szCs w:val="21"/>
              </w:rPr>
            </w:pPr>
            <w:r>
              <w:rPr>
                <w:rFonts w:hint="eastAsia"/>
                <w:b/>
                <w:szCs w:val="21"/>
              </w:rPr>
              <w:t>数据类型</w:t>
            </w:r>
          </w:p>
        </w:tc>
        <w:tc>
          <w:tcPr>
            <w:tcW w:w="2732" w:type="pct"/>
            <w:shd w:val="clear" w:color="auto" w:fill="C0C0C0"/>
            <w:vAlign w:val="center"/>
          </w:tcPr>
          <w:p w:rsidR="0056720A" w:rsidRPr="003B6F12" w:rsidRDefault="0056720A" w:rsidP="00454E5A">
            <w:pPr>
              <w:ind w:firstLineChars="0" w:firstLine="0"/>
              <w:rPr>
                <w:b/>
                <w:szCs w:val="21"/>
              </w:rPr>
            </w:pPr>
            <w:r w:rsidRPr="003B6F12">
              <w:rPr>
                <w:b/>
                <w:szCs w:val="21"/>
              </w:rPr>
              <w:t>说明</w:t>
            </w: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成交单编号</w:t>
            </w:r>
          </w:p>
        </w:tc>
        <w:tc>
          <w:tcPr>
            <w:tcW w:w="658" w:type="pct"/>
          </w:tcPr>
          <w:p w:rsidR="0056720A" w:rsidRPr="003B6F12" w:rsidRDefault="0056720A" w:rsidP="00454E5A">
            <w:pPr>
              <w:ind w:firstLineChars="0" w:firstLine="0"/>
              <w:rPr>
                <w:szCs w:val="21"/>
              </w:rPr>
            </w:pPr>
            <w:r>
              <w:rPr>
                <w:rFonts w:hint="eastAsia"/>
                <w:szCs w:val="21"/>
              </w:rPr>
              <w:t>C20</w:t>
            </w:r>
          </w:p>
        </w:tc>
        <w:tc>
          <w:tcPr>
            <w:tcW w:w="2732" w:type="pct"/>
            <w:vAlign w:val="center"/>
          </w:tcPr>
          <w:p w:rsidR="0056720A" w:rsidRPr="009D36D6" w:rsidRDefault="0056720A" w:rsidP="00454E5A">
            <w:pPr>
              <w:ind w:firstLineChars="0" w:firstLine="0"/>
              <w:rPr>
                <w:szCs w:val="21"/>
              </w:rPr>
            </w:pPr>
            <w:r w:rsidRPr="003B6F12">
              <w:rPr>
                <w:rFonts w:hint="eastAsia"/>
                <w:szCs w:val="21"/>
              </w:rPr>
              <w:t>成交单登记成功生成成交单编号。历史数据为远询价系统成交单编号。</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Pr>
                <w:rFonts w:hint="eastAsia"/>
                <w:szCs w:val="21"/>
              </w:rPr>
              <w:t>报价单编号</w:t>
            </w:r>
          </w:p>
        </w:tc>
        <w:tc>
          <w:tcPr>
            <w:tcW w:w="658" w:type="pct"/>
          </w:tcPr>
          <w:p w:rsidR="0056720A" w:rsidRDefault="0056720A" w:rsidP="00454E5A">
            <w:pPr>
              <w:ind w:firstLineChars="0" w:firstLine="0"/>
              <w:rPr>
                <w:szCs w:val="21"/>
              </w:rPr>
            </w:pPr>
            <w:r>
              <w:rPr>
                <w:rFonts w:hint="eastAsia"/>
                <w:szCs w:val="21"/>
              </w:rPr>
              <w:t>C20</w:t>
            </w:r>
          </w:p>
        </w:tc>
        <w:tc>
          <w:tcPr>
            <w:tcW w:w="2732" w:type="pct"/>
            <w:vAlign w:val="center"/>
          </w:tcPr>
          <w:p w:rsidR="0056720A" w:rsidRPr="003B6F12" w:rsidRDefault="0056720A" w:rsidP="00454E5A">
            <w:pPr>
              <w:ind w:firstLineChars="0" w:firstLine="0"/>
              <w:rPr>
                <w:szCs w:val="21"/>
              </w:rPr>
            </w:pP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交易时间</w:t>
            </w:r>
          </w:p>
        </w:tc>
        <w:tc>
          <w:tcPr>
            <w:tcW w:w="658" w:type="pct"/>
          </w:tcPr>
          <w:p w:rsidR="0056720A" w:rsidRPr="003B6F12" w:rsidRDefault="00232CAE" w:rsidP="00454E5A">
            <w:pPr>
              <w:ind w:firstLineChars="0" w:firstLine="0"/>
              <w:rPr>
                <w:szCs w:val="21"/>
              </w:rPr>
            </w:pPr>
            <w:r>
              <w:rPr>
                <w:szCs w:val="21"/>
              </w:rPr>
              <w:t>C8</w:t>
            </w:r>
          </w:p>
        </w:tc>
        <w:tc>
          <w:tcPr>
            <w:tcW w:w="2732" w:type="pct"/>
            <w:vAlign w:val="center"/>
          </w:tcPr>
          <w:p w:rsidR="0056720A" w:rsidRPr="009D36D6" w:rsidRDefault="0056720A" w:rsidP="00454E5A">
            <w:pPr>
              <w:ind w:firstLineChars="0" w:firstLine="0"/>
              <w:rPr>
                <w:szCs w:val="21"/>
              </w:rPr>
            </w:pPr>
            <w:r w:rsidRPr="003B6F12">
              <w:rPr>
                <w:rFonts w:hint="eastAsia"/>
                <w:szCs w:val="21"/>
              </w:rPr>
              <w:t>在线上平台的原始交易时间</w:t>
            </w:r>
            <w:r w:rsidR="00232CAE">
              <w:rPr>
                <w:rFonts w:hint="eastAsia"/>
                <w:szCs w:val="21"/>
              </w:rPr>
              <w:t>，</w:t>
            </w:r>
            <w:r w:rsidR="00232CAE">
              <w:rPr>
                <w:szCs w:val="21"/>
              </w:rPr>
              <w:t>格式为：</w:t>
            </w:r>
            <w:r w:rsidR="00232CAE">
              <w:rPr>
                <w:rFonts w:hint="eastAsia"/>
                <w:szCs w:val="21"/>
              </w:rPr>
              <w:t>HH:MM:SS</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Pr>
                <w:rFonts w:hint="eastAsia"/>
                <w:szCs w:val="21"/>
              </w:rPr>
              <w:t>交易日期</w:t>
            </w:r>
          </w:p>
        </w:tc>
        <w:tc>
          <w:tcPr>
            <w:tcW w:w="658" w:type="pct"/>
          </w:tcPr>
          <w:p w:rsidR="0056720A" w:rsidRDefault="001D2A02" w:rsidP="00454E5A">
            <w:pPr>
              <w:ind w:firstLineChars="0" w:firstLine="0"/>
              <w:rPr>
                <w:szCs w:val="21"/>
              </w:rPr>
            </w:pPr>
            <w:r>
              <w:rPr>
                <w:szCs w:val="21"/>
              </w:rPr>
              <w:t>C8</w:t>
            </w:r>
          </w:p>
        </w:tc>
        <w:tc>
          <w:tcPr>
            <w:tcW w:w="2732" w:type="pct"/>
            <w:vAlign w:val="center"/>
          </w:tcPr>
          <w:p w:rsidR="0056720A" w:rsidRPr="003B6F12" w:rsidRDefault="001D2A02" w:rsidP="00454E5A">
            <w:pPr>
              <w:ind w:firstLineChars="0" w:firstLine="0"/>
              <w:rPr>
                <w:szCs w:val="21"/>
              </w:rPr>
            </w:pPr>
            <w:r>
              <w:rPr>
                <w:rFonts w:hint="eastAsia"/>
                <w:szCs w:val="21"/>
              </w:rPr>
              <w:t>YYYYMMDD</w:t>
            </w: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Pr>
                <w:rFonts w:hint="eastAsia"/>
                <w:szCs w:val="21"/>
              </w:rPr>
              <w:t>自然日期</w:t>
            </w:r>
          </w:p>
        </w:tc>
        <w:tc>
          <w:tcPr>
            <w:tcW w:w="658" w:type="pct"/>
          </w:tcPr>
          <w:p w:rsidR="0056720A" w:rsidRPr="009D36D6" w:rsidRDefault="001D2A02" w:rsidP="00454E5A">
            <w:pPr>
              <w:ind w:firstLineChars="0" w:firstLine="0"/>
              <w:rPr>
                <w:szCs w:val="21"/>
              </w:rPr>
            </w:pPr>
            <w:r>
              <w:rPr>
                <w:szCs w:val="21"/>
              </w:rPr>
              <w:t>C8</w:t>
            </w:r>
          </w:p>
        </w:tc>
        <w:tc>
          <w:tcPr>
            <w:tcW w:w="2732" w:type="pct"/>
            <w:vAlign w:val="center"/>
          </w:tcPr>
          <w:p w:rsidR="0056720A" w:rsidRPr="009D36D6" w:rsidRDefault="001D2A02" w:rsidP="00454E5A">
            <w:pPr>
              <w:ind w:firstLineChars="0" w:firstLine="0"/>
              <w:rPr>
                <w:szCs w:val="21"/>
              </w:rPr>
            </w:pPr>
            <w:r>
              <w:rPr>
                <w:rFonts w:hint="eastAsia"/>
                <w:szCs w:val="21"/>
              </w:rPr>
              <w:t>YYYYMMDD</w:t>
            </w: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成交</w:t>
            </w:r>
            <w:proofErr w:type="gramStart"/>
            <w:r w:rsidRPr="003B6F12">
              <w:rPr>
                <w:rFonts w:hint="eastAsia"/>
                <w:szCs w:val="21"/>
              </w:rPr>
              <w:t>单历史</w:t>
            </w:r>
            <w:proofErr w:type="gramEnd"/>
            <w:r w:rsidRPr="003B6F12">
              <w:rPr>
                <w:rFonts w:hint="eastAsia"/>
                <w:szCs w:val="21"/>
              </w:rPr>
              <w:t>状态记录时间</w:t>
            </w:r>
          </w:p>
        </w:tc>
        <w:tc>
          <w:tcPr>
            <w:tcW w:w="658" w:type="pct"/>
          </w:tcPr>
          <w:p w:rsidR="0056720A" w:rsidRPr="003B6F12" w:rsidRDefault="001D2A02" w:rsidP="00454E5A">
            <w:pPr>
              <w:ind w:firstLineChars="0" w:firstLine="0"/>
              <w:rPr>
                <w:szCs w:val="21"/>
              </w:rPr>
            </w:pPr>
            <w:r>
              <w:rPr>
                <w:szCs w:val="21"/>
              </w:rPr>
              <w:t>C8</w:t>
            </w:r>
          </w:p>
        </w:tc>
        <w:tc>
          <w:tcPr>
            <w:tcW w:w="2732" w:type="pct"/>
            <w:vAlign w:val="center"/>
          </w:tcPr>
          <w:p w:rsidR="0056720A" w:rsidRPr="009D36D6" w:rsidRDefault="0056720A" w:rsidP="00454E5A">
            <w:pPr>
              <w:ind w:firstLineChars="0" w:firstLine="0"/>
              <w:rPr>
                <w:szCs w:val="21"/>
              </w:rPr>
            </w:pPr>
            <w:r w:rsidRPr="003B6F12">
              <w:rPr>
                <w:rFonts w:hint="eastAsia"/>
                <w:szCs w:val="21"/>
              </w:rPr>
              <w:t>成交单字</w:t>
            </w:r>
            <w:proofErr w:type="gramStart"/>
            <w:r w:rsidRPr="003B6F12">
              <w:rPr>
                <w:rFonts w:hint="eastAsia"/>
                <w:szCs w:val="21"/>
              </w:rPr>
              <w:t>段变化</w:t>
            </w:r>
            <w:proofErr w:type="gramEnd"/>
            <w:r w:rsidRPr="003B6F12">
              <w:rPr>
                <w:rFonts w:hint="eastAsia"/>
                <w:szCs w:val="21"/>
              </w:rPr>
              <w:t>的时间（即系统记录询价成交</w:t>
            </w:r>
            <w:proofErr w:type="gramStart"/>
            <w:r w:rsidRPr="003B6F12">
              <w:rPr>
                <w:rFonts w:hint="eastAsia"/>
                <w:szCs w:val="21"/>
              </w:rPr>
              <w:t>单历史</w:t>
            </w:r>
            <w:proofErr w:type="gramEnd"/>
            <w:r w:rsidRPr="003B6F12">
              <w:rPr>
                <w:rFonts w:hint="eastAsia"/>
                <w:szCs w:val="21"/>
              </w:rPr>
              <w:t>状态的时间）</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本方方向</w:t>
            </w:r>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56720A" w:rsidRPr="003B6F12" w:rsidRDefault="0056720A" w:rsidP="00454E5A">
            <w:pPr>
              <w:ind w:firstLineChars="0" w:firstLine="0"/>
              <w:rPr>
                <w:szCs w:val="21"/>
              </w:rPr>
            </w:pPr>
            <w:r w:rsidRPr="003B6F12">
              <w:rPr>
                <w:rFonts w:hint="eastAsia"/>
                <w:szCs w:val="21"/>
              </w:rPr>
              <w:t>拆入、拆出</w:t>
            </w: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本方角色</w:t>
            </w:r>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B94F15" w:rsidRDefault="0056720A" w:rsidP="00DC74B1">
            <w:pPr>
              <w:pStyle w:val="a9"/>
              <w:numPr>
                <w:ilvl w:val="0"/>
                <w:numId w:val="55"/>
              </w:numPr>
              <w:ind w:firstLineChars="0"/>
              <w:rPr>
                <w:szCs w:val="21"/>
              </w:rPr>
            </w:pPr>
            <w:r w:rsidRPr="00B94F15">
              <w:rPr>
                <w:rFonts w:hint="eastAsia"/>
                <w:szCs w:val="21"/>
              </w:rPr>
              <w:t>Maker</w:t>
            </w:r>
          </w:p>
          <w:p w:rsidR="0056720A" w:rsidRPr="00B94F15" w:rsidRDefault="0056720A" w:rsidP="00DC74B1">
            <w:pPr>
              <w:pStyle w:val="a9"/>
              <w:numPr>
                <w:ilvl w:val="0"/>
                <w:numId w:val="55"/>
              </w:numPr>
              <w:ind w:firstLineChars="0"/>
              <w:rPr>
                <w:szCs w:val="21"/>
              </w:rPr>
            </w:pPr>
            <w:r w:rsidRPr="00B94F15">
              <w:rPr>
                <w:rFonts w:hint="eastAsia"/>
                <w:szCs w:val="21"/>
              </w:rPr>
              <w:t>Taker</w:t>
            </w: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本方会员代码</w:t>
            </w:r>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本方会员简称</w:t>
            </w:r>
          </w:p>
        </w:tc>
        <w:tc>
          <w:tcPr>
            <w:tcW w:w="658" w:type="pct"/>
          </w:tcPr>
          <w:p w:rsidR="0056720A" w:rsidRPr="003B6F12" w:rsidRDefault="0056720A" w:rsidP="00454E5A">
            <w:pPr>
              <w:ind w:firstLineChars="0" w:firstLine="0"/>
              <w:rPr>
                <w:szCs w:val="21"/>
              </w:rPr>
            </w:pPr>
            <w:r>
              <w:rPr>
                <w:rFonts w:hint="eastAsia"/>
                <w:szCs w:val="21"/>
              </w:rPr>
              <w:t>C30</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本方会员英文简称</w:t>
            </w:r>
          </w:p>
        </w:tc>
        <w:tc>
          <w:tcPr>
            <w:tcW w:w="658" w:type="pct"/>
          </w:tcPr>
          <w:p w:rsidR="0056720A" w:rsidRPr="009D36D6" w:rsidRDefault="0056720A" w:rsidP="00454E5A">
            <w:pPr>
              <w:ind w:firstLineChars="0" w:firstLine="0"/>
              <w:rPr>
                <w:szCs w:val="21"/>
              </w:rPr>
            </w:pPr>
            <w:r>
              <w:rPr>
                <w:rFonts w:hint="eastAsia"/>
                <w:szCs w:val="21"/>
              </w:rPr>
              <w:t>C30</w:t>
            </w:r>
          </w:p>
        </w:tc>
        <w:tc>
          <w:tcPr>
            <w:tcW w:w="2732" w:type="pct"/>
            <w:vAlign w:val="center"/>
          </w:tcPr>
          <w:p w:rsidR="0056720A" w:rsidRPr="009D36D6" w:rsidRDefault="0056720A" w:rsidP="00454E5A">
            <w:pPr>
              <w:ind w:firstLineChars="0" w:firstLine="0"/>
              <w:rPr>
                <w:szCs w:val="21"/>
              </w:rPr>
            </w:pP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本方会员席位代码</w:t>
            </w:r>
          </w:p>
        </w:tc>
        <w:tc>
          <w:tcPr>
            <w:tcW w:w="658" w:type="pct"/>
          </w:tcPr>
          <w:p w:rsidR="0056720A" w:rsidRPr="003B6F12" w:rsidRDefault="0056720A" w:rsidP="00454E5A">
            <w:pPr>
              <w:ind w:firstLineChars="0" w:firstLine="0"/>
              <w:rPr>
                <w:szCs w:val="21"/>
              </w:rPr>
            </w:pPr>
            <w:r>
              <w:rPr>
                <w:rFonts w:hint="eastAsia"/>
                <w:szCs w:val="21"/>
              </w:rPr>
              <w:t>C6</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本方会员席位简称</w:t>
            </w:r>
          </w:p>
        </w:tc>
        <w:tc>
          <w:tcPr>
            <w:tcW w:w="658" w:type="pct"/>
          </w:tcPr>
          <w:p w:rsidR="0056720A" w:rsidRPr="003B6F12" w:rsidRDefault="0056720A" w:rsidP="00454E5A">
            <w:pPr>
              <w:ind w:firstLineChars="0" w:firstLine="0"/>
              <w:rPr>
                <w:szCs w:val="21"/>
              </w:rPr>
            </w:pPr>
            <w:r>
              <w:rPr>
                <w:rFonts w:hint="eastAsia"/>
                <w:szCs w:val="21"/>
              </w:rPr>
              <w:t>C30</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本方会员席位英文简称</w:t>
            </w:r>
          </w:p>
        </w:tc>
        <w:tc>
          <w:tcPr>
            <w:tcW w:w="658" w:type="pct"/>
          </w:tcPr>
          <w:p w:rsidR="0056720A" w:rsidRPr="009D36D6" w:rsidRDefault="0056720A" w:rsidP="00454E5A">
            <w:pPr>
              <w:ind w:firstLineChars="0" w:firstLine="0"/>
              <w:rPr>
                <w:szCs w:val="21"/>
              </w:rPr>
            </w:pPr>
            <w:r>
              <w:rPr>
                <w:rFonts w:hint="eastAsia"/>
                <w:szCs w:val="21"/>
              </w:rPr>
              <w:t>C30</w:t>
            </w:r>
          </w:p>
        </w:tc>
        <w:tc>
          <w:tcPr>
            <w:tcW w:w="2732" w:type="pct"/>
            <w:vAlign w:val="center"/>
          </w:tcPr>
          <w:p w:rsidR="0056720A" w:rsidRPr="009D36D6" w:rsidRDefault="0056720A" w:rsidP="00454E5A">
            <w:pPr>
              <w:ind w:firstLineChars="0" w:firstLine="0"/>
              <w:rPr>
                <w:szCs w:val="21"/>
              </w:rPr>
            </w:pP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本方交易员代码</w:t>
            </w:r>
          </w:p>
        </w:tc>
        <w:tc>
          <w:tcPr>
            <w:tcW w:w="658" w:type="pct"/>
          </w:tcPr>
          <w:p w:rsidR="0056720A" w:rsidRPr="003B6F12" w:rsidRDefault="0056720A" w:rsidP="00454E5A">
            <w:pPr>
              <w:ind w:firstLineChars="0" w:firstLine="0"/>
              <w:rPr>
                <w:szCs w:val="21"/>
              </w:rPr>
            </w:pPr>
            <w:r>
              <w:rPr>
                <w:rFonts w:hint="eastAsia"/>
                <w:szCs w:val="21"/>
              </w:rPr>
              <w:t>C15</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本方交易员名称</w:t>
            </w:r>
          </w:p>
        </w:tc>
        <w:tc>
          <w:tcPr>
            <w:tcW w:w="658" w:type="pct"/>
          </w:tcPr>
          <w:p w:rsidR="0056720A" w:rsidRPr="003B6F12" w:rsidRDefault="0056720A" w:rsidP="00454E5A">
            <w:pPr>
              <w:ind w:firstLineChars="0" w:firstLine="0"/>
              <w:rPr>
                <w:szCs w:val="21"/>
              </w:rPr>
            </w:pPr>
            <w:r>
              <w:rPr>
                <w:rFonts w:hint="eastAsia"/>
                <w:szCs w:val="21"/>
              </w:rPr>
              <w:t>C30</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本方客户代码</w:t>
            </w:r>
          </w:p>
        </w:tc>
        <w:tc>
          <w:tcPr>
            <w:tcW w:w="658" w:type="pct"/>
          </w:tcPr>
          <w:p w:rsidR="0056720A" w:rsidRPr="003B6F12" w:rsidRDefault="0056720A" w:rsidP="00454E5A">
            <w:pPr>
              <w:ind w:firstLineChars="0" w:firstLine="0"/>
              <w:rPr>
                <w:szCs w:val="21"/>
              </w:rPr>
            </w:pPr>
            <w:r>
              <w:rPr>
                <w:rFonts w:hint="eastAsia"/>
                <w:szCs w:val="21"/>
              </w:rPr>
              <w:t>C10</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9D36D6" w:rsidRDefault="0056720A" w:rsidP="00454E5A">
            <w:pPr>
              <w:ind w:firstLineChars="0" w:firstLine="0"/>
              <w:rPr>
                <w:szCs w:val="21"/>
              </w:rPr>
            </w:pPr>
            <w:r w:rsidRPr="003B6F12">
              <w:rPr>
                <w:rFonts w:hint="eastAsia"/>
                <w:szCs w:val="21"/>
              </w:rPr>
              <w:t>本方客户简称</w:t>
            </w:r>
          </w:p>
        </w:tc>
        <w:tc>
          <w:tcPr>
            <w:tcW w:w="658" w:type="pct"/>
          </w:tcPr>
          <w:p w:rsidR="0056720A" w:rsidRPr="003B6F12" w:rsidRDefault="0056720A" w:rsidP="00454E5A">
            <w:pPr>
              <w:ind w:firstLineChars="0" w:firstLine="0"/>
              <w:rPr>
                <w:szCs w:val="21"/>
              </w:rPr>
            </w:pPr>
            <w:r>
              <w:rPr>
                <w:rFonts w:hint="eastAsia"/>
                <w:szCs w:val="21"/>
              </w:rPr>
              <w:t>C30</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本方客户英文简称</w:t>
            </w:r>
          </w:p>
        </w:tc>
        <w:tc>
          <w:tcPr>
            <w:tcW w:w="658" w:type="pct"/>
          </w:tcPr>
          <w:p w:rsidR="0056720A" w:rsidRPr="009D36D6" w:rsidRDefault="0056720A" w:rsidP="00454E5A">
            <w:pPr>
              <w:ind w:firstLineChars="0" w:firstLine="0"/>
              <w:rPr>
                <w:szCs w:val="21"/>
              </w:rPr>
            </w:pPr>
            <w:r>
              <w:rPr>
                <w:rFonts w:hint="eastAsia"/>
                <w:szCs w:val="21"/>
              </w:rPr>
              <w:t>C30</w:t>
            </w:r>
          </w:p>
        </w:tc>
        <w:tc>
          <w:tcPr>
            <w:tcW w:w="2732" w:type="pct"/>
            <w:vAlign w:val="center"/>
          </w:tcPr>
          <w:p w:rsidR="0056720A" w:rsidRPr="009D36D6" w:rsidRDefault="0056720A" w:rsidP="00454E5A">
            <w:pPr>
              <w:ind w:firstLineChars="0" w:firstLine="0"/>
              <w:rPr>
                <w:szCs w:val="21"/>
              </w:rPr>
            </w:pP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本方经纪机构代码</w:t>
            </w:r>
          </w:p>
        </w:tc>
        <w:tc>
          <w:tcPr>
            <w:tcW w:w="658" w:type="pct"/>
          </w:tcPr>
          <w:p w:rsidR="002B0AD4" w:rsidRPr="003B6F12" w:rsidRDefault="002B0AD4" w:rsidP="002B0AD4">
            <w:pPr>
              <w:ind w:firstLineChars="0" w:firstLine="0"/>
              <w:rPr>
                <w:szCs w:val="21"/>
              </w:rPr>
            </w:pPr>
            <w:r>
              <w:rPr>
                <w:rFonts w:hint="eastAsia"/>
                <w:szCs w:val="21"/>
              </w:rPr>
              <w:t>C10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本方经纪机构简称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本方经纪机构英文简称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本方经纪机构用户</w:t>
            </w:r>
          </w:p>
        </w:tc>
        <w:tc>
          <w:tcPr>
            <w:tcW w:w="658" w:type="pct"/>
          </w:tcPr>
          <w:p w:rsidR="002B0AD4" w:rsidRPr="009D36D6" w:rsidRDefault="002B0AD4" w:rsidP="002B0AD4">
            <w:pPr>
              <w:ind w:firstLineChars="0" w:firstLine="0"/>
              <w:rPr>
                <w:szCs w:val="21"/>
              </w:rPr>
            </w:pPr>
            <w:r>
              <w:rPr>
                <w:rFonts w:hint="eastAsia"/>
                <w:szCs w:val="21"/>
              </w:rPr>
              <w:t>C15</w:t>
            </w:r>
          </w:p>
        </w:tc>
        <w:tc>
          <w:tcPr>
            <w:tcW w:w="2732" w:type="pct"/>
            <w:vAlign w:val="center"/>
          </w:tcPr>
          <w:p w:rsidR="002B0AD4" w:rsidRPr="009D36D6" w:rsidRDefault="002B0AD4" w:rsidP="002B0AD4">
            <w:pPr>
              <w:ind w:firstLineChars="0" w:firstLine="0"/>
              <w:rPr>
                <w:szCs w:val="21"/>
              </w:rPr>
            </w:pP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本方渠道代码</w:t>
            </w:r>
          </w:p>
        </w:tc>
        <w:tc>
          <w:tcPr>
            <w:tcW w:w="658" w:type="pct"/>
          </w:tcPr>
          <w:p w:rsidR="002B0AD4" w:rsidRPr="003B6F12" w:rsidRDefault="002B0AD4" w:rsidP="002B0AD4">
            <w:pPr>
              <w:ind w:firstLineChars="0" w:firstLine="0"/>
              <w:rPr>
                <w:szCs w:val="21"/>
              </w:rPr>
            </w:pPr>
            <w:r>
              <w:rPr>
                <w:rFonts w:hint="eastAsia"/>
                <w:szCs w:val="21"/>
              </w:rPr>
              <w:t>C4</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本方渠道简称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本方渠道英文简称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对手方角色</w:t>
            </w:r>
          </w:p>
        </w:tc>
        <w:tc>
          <w:tcPr>
            <w:tcW w:w="658" w:type="pct"/>
          </w:tcPr>
          <w:p w:rsidR="002B0AD4" w:rsidRPr="003B6F12" w:rsidRDefault="002B0AD4" w:rsidP="002B0AD4">
            <w:pPr>
              <w:ind w:firstLineChars="0" w:firstLine="0"/>
              <w:rPr>
                <w:szCs w:val="21"/>
              </w:rPr>
            </w:pPr>
            <w:r>
              <w:rPr>
                <w:rFonts w:hint="eastAsia"/>
                <w:szCs w:val="21"/>
              </w:rPr>
              <w:t>C4</w:t>
            </w:r>
          </w:p>
        </w:tc>
        <w:tc>
          <w:tcPr>
            <w:tcW w:w="2732" w:type="pct"/>
            <w:vAlign w:val="center"/>
          </w:tcPr>
          <w:p w:rsidR="002B0AD4" w:rsidRDefault="002B0AD4" w:rsidP="00DC74B1">
            <w:pPr>
              <w:pStyle w:val="a9"/>
              <w:numPr>
                <w:ilvl w:val="0"/>
                <w:numId w:val="56"/>
              </w:numPr>
              <w:ind w:firstLineChars="0"/>
              <w:rPr>
                <w:szCs w:val="21"/>
              </w:rPr>
            </w:pPr>
            <w:r w:rsidRPr="00B94F15">
              <w:rPr>
                <w:rFonts w:hint="eastAsia"/>
                <w:szCs w:val="21"/>
              </w:rPr>
              <w:t>Maker</w:t>
            </w:r>
          </w:p>
          <w:p w:rsidR="002B0AD4" w:rsidRPr="00B94F15" w:rsidRDefault="002B0AD4" w:rsidP="00DC74B1">
            <w:pPr>
              <w:pStyle w:val="a9"/>
              <w:numPr>
                <w:ilvl w:val="0"/>
                <w:numId w:val="56"/>
              </w:numPr>
              <w:ind w:firstLineChars="0"/>
              <w:rPr>
                <w:szCs w:val="21"/>
              </w:rPr>
            </w:pPr>
            <w:r w:rsidRPr="00B94F15">
              <w:rPr>
                <w:rFonts w:hint="eastAsia"/>
                <w:szCs w:val="21"/>
              </w:rPr>
              <w:t>Taker</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对手方会员代码</w:t>
            </w:r>
          </w:p>
        </w:tc>
        <w:tc>
          <w:tcPr>
            <w:tcW w:w="658" w:type="pct"/>
          </w:tcPr>
          <w:p w:rsidR="002B0AD4" w:rsidRPr="003B6F12" w:rsidRDefault="002B0AD4" w:rsidP="002B0AD4">
            <w:pPr>
              <w:ind w:firstLineChars="0" w:firstLine="0"/>
              <w:rPr>
                <w:szCs w:val="21"/>
              </w:rPr>
            </w:pPr>
            <w:r>
              <w:rPr>
                <w:rFonts w:hint="eastAsia"/>
                <w:szCs w:val="21"/>
              </w:rPr>
              <w:t>C4</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对手方会员简称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对手方会员英文简称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对手方会员席位代码</w:t>
            </w:r>
          </w:p>
        </w:tc>
        <w:tc>
          <w:tcPr>
            <w:tcW w:w="658" w:type="pct"/>
          </w:tcPr>
          <w:p w:rsidR="002B0AD4" w:rsidRPr="003B6F12" w:rsidRDefault="002B0AD4" w:rsidP="002B0AD4">
            <w:pPr>
              <w:ind w:firstLineChars="0" w:firstLine="0"/>
              <w:rPr>
                <w:szCs w:val="21"/>
              </w:rPr>
            </w:pPr>
            <w:r>
              <w:rPr>
                <w:rFonts w:hint="eastAsia"/>
                <w:szCs w:val="21"/>
              </w:rPr>
              <w:t>C6</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对手方会员席位简称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对手方会员席位英文简称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对手方交易员代码</w:t>
            </w:r>
          </w:p>
        </w:tc>
        <w:tc>
          <w:tcPr>
            <w:tcW w:w="658" w:type="pct"/>
          </w:tcPr>
          <w:p w:rsidR="002B0AD4" w:rsidRPr="003B6F12" w:rsidRDefault="002B0AD4" w:rsidP="002B0AD4">
            <w:pPr>
              <w:ind w:firstLineChars="0" w:firstLine="0"/>
              <w:rPr>
                <w:szCs w:val="21"/>
              </w:rPr>
            </w:pPr>
            <w:r>
              <w:rPr>
                <w:rFonts w:hint="eastAsia"/>
                <w:szCs w:val="21"/>
              </w:rPr>
              <w:t>C15</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对手方交易员名称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对手方客户代码</w:t>
            </w:r>
          </w:p>
        </w:tc>
        <w:tc>
          <w:tcPr>
            <w:tcW w:w="658" w:type="pct"/>
          </w:tcPr>
          <w:p w:rsidR="002B0AD4" w:rsidRPr="003B6F12" w:rsidRDefault="002B0AD4" w:rsidP="002B0AD4">
            <w:pPr>
              <w:ind w:firstLineChars="0" w:firstLine="0"/>
              <w:rPr>
                <w:szCs w:val="21"/>
              </w:rPr>
            </w:pPr>
            <w:r>
              <w:rPr>
                <w:rFonts w:hint="eastAsia"/>
                <w:szCs w:val="21"/>
              </w:rPr>
              <w:t>C10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对手方客户简称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对手方客户英文简称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对手方经纪机构代码</w:t>
            </w:r>
          </w:p>
        </w:tc>
        <w:tc>
          <w:tcPr>
            <w:tcW w:w="658" w:type="pct"/>
          </w:tcPr>
          <w:p w:rsidR="002B0AD4" w:rsidRPr="003B6F12" w:rsidRDefault="002B0AD4" w:rsidP="002B0AD4">
            <w:pPr>
              <w:ind w:firstLineChars="0" w:firstLine="0"/>
              <w:rPr>
                <w:szCs w:val="21"/>
              </w:rPr>
            </w:pPr>
            <w:r>
              <w:rPr>
                <w:rFonts w:hint="eastAsia"/>
                <w:szCs w:val="21"/>
              </w:rPr>
              <w:t>C10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对手方经纪机构简称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对手方经纪机构英文简称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对手方经纪机构用户</w:t>
            </w:r>
          </w:p>
        </w:tc>
        <w:tc>
          <w:tcPr>
            <w:tcW w:w="658" w:type="pct"/>
          </w:tcPr>
          <w:p w:rsidR="002B0AD4" w:rsidRPr="009D36D6" w:rsidRDefault="002B0AD4" w:rsidP="002B0AD4">
            <w:pPr>
              <w:ind w:firstLineChars="0" w:firstLine="0"/>
              <w:rPr>
                <w:szCs w:val="21"/>
              </w:rPr>
            </w:pPr>
            <w:r>
              <w:rPr>
                <w:rFonts w:hint="eastAsia"/>
                <w:szCs w:val="21"/>
              </w:rPr>
              <w:t>C15</w:t>
            </w:r>
          </w:p>
        </w:tc>
        <w:tc>
          <w:tcPr>
            <w:tcW w:w="2732" w:type="pct"/>
            <w:vAlign w:val="center"/>
          </w:tcPr>
          <w:p w:rsidR="002B0AD4" w:rsidRPr="009D36D6" w:rsidRDefault="002B0AD4" w:rsidP="002B0AD4">
            <w:pPr>
              <w:ind w:firstLineChars="0" w:firstLine="0"/>
              <w:rPr>
                <w:szCs w:val="21"/>
              </w:rPr>
            </w:pP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w:t>
            </w:r>
            <w:proofErr w:type="gramStart"/>
            <w:r w:rsidRPr="003B6F12">
              <w:rPr>
                <w:rFonts w:hint="eastAsia"/>
                <w:szCs w:val="21"/>
              </w:rPr>
              <w:t>方渠道</w:t>
            </w:r>
            <w:proofErr w:type="gramEnd"/>
            <w:r w:rsidRPr="003B6F12">
              <w:rPr>
                <w:rFonts w:hint="eastAsia"/>
                <w:szCs w:val="21"/>
              </w:rPr>
              <w:t>代码</w:t>
            </w:r>
          </w:p>
        </w:tc>
        <w:tc>
          <w:tcPr>
            <w:tcW w:w="658" w:type="pct"/>
          </w:tcPr>
          <w:p w:rsidR="002B0AD4" w:rsidRPr="003B6F12" w:rsidRDefault="002B0AD4" w:rsidP="002B0AD4">
            <w:pPr>
              <w:ind w:firstLineChars="0" w:firstLine="0"/>
              <w:rPr>
                <w:szCs w:val="21"/>
              </w:rPr>
            </w:pPr>
            <w:r>
              <w:rPr>
                <w:rFonts w:hint="eastAsia"/>
                <w:szCs w:val="21"/>
              </w:rPr>
              <w:t>C4</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w:t>
            </w:r>
            <w:proofErr w:type="gramStart"/>
            <w:r w:rsidRPr="003B6F12">
              <w:rPr>
                <w:rFonts w:hint="eastAsia"/>
                <w:szCs w:val="21"/>
              </w:rPr>
              <w:t>方渠道</w:t>
            </w:r>
            <w:proofErr w:type="gramEnd"/>
            <w:r w:rsidRPr="003B6F12">
              <w:rPr>
                <w:rFonts w:hint="eastAsia"/>
                <w:szCs w:val="21"/>
              </w:rPr>
              <w:t>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454E5A">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w:t>
            </w:r>
            <w:proofErr w:type="gramStart"/>
            <w:r w:rsidRPr="003B6F12">
              <w:rPr>
                <w:rFonts w:hint="eastAsia"/>
                <w:szCs w:val="21"/>
              </w:rPr>
              <w:t>方渠道</w:t>
            </w:r>
            <w:proofErr w:type="gramEnd"/>
            <w:r w:rsidRPr="003B6F12">
              <w:rPr>
                <w:rFonts w:hint="eastAsia"/>
                <w:szCs w:val="21"/>
              </w:rPr>
              <w:t>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合约代码</w:t>
            </w:r>
          </w:p>
        </w:tc>
        <w:tc>
          <w:tcPr>
            <w:tcW w:w="658" w:type="pct"/>
          </w:tcPr>
          <w:p w:rsidR="0056720A" w:rsidRPr="003B6F12" w:rsidRDefault="0056720A" w:rsidP="00454E5A">
            <w:pPr>
              <w:ind w:firstLineChars="0" w:firstLine="0"/>
              <w:rPr>
                <w:szCs w:val="21"/>
              </w:rPr>
            </w:pPr>
            <w:r>
              <w:rPr>
                <w:rFonts w:hint="eastAsia"/>
                <w:szCs w:val="21"/>
              </w:rPr>
              <w:t>C20</w:t>
            </w:r>
          </w:p>
        </w:tc>
        <w:tc>
          <w:tcPr>
            <w:tcW w:w="2732" w:type="pct"/>
            <w:vAlign w:val="center"/>
          </w:tcPr>
          <w:p w:rsidR="0056720A" w:rsidRPr="009D36D6" w:rsidRDefault="00557083" w:rsidP="00454E5A">
            <w:pPr>
              <w:ind w:firstLineChars="0" w:firstLine="0"/>
              <w:rPr>
                <w:szCs w:val="21"/>
              </w:rPr>
            </w:pPr>
            <w:r>
              <w:rPr>
                <w:rFonts w:hint="eastAsia"/>
                <w:szCs w:val="21"/>
              </w:rPr>
              <w:t>最长</w:t>
            </w:r>
            <w:r>
              <w:rPr>
                <w:rFonts w:hint="eastAsia"/>
                <w:szCs w:val="21"/>
              </w:rPr>
              <w:t>8</w:t>
            </w:r>
            <w:r>
              <w:rPr>
                <w:rFonts w:hint="eastAsia"/>
                <w:szCs w:val="21"/>
              </w:rPr>
              <w:t>位字符</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交易</w:t>
            </w:r>
            <w:r w:rsidRPr="003B6F12">
              <w:rPr>
                <w:rFonts w:hint="eastAsia"/>
                <w:szCs w:val="21"/>
              </w:rPr>
              <w:t>/</w:t>
            </w:r>
            <w:r w:rsidRPr="003B6F12">
              <w:rPr>
                <w:rFonts w:hint="eastAsia"/>
                <w:szCs w:val="21"/>
              </w:rPr>
              <w:t>登记</w:t>
            </w:r>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56720A" w:rsidRPr="009D36D6" w:rsidRDefault="0056720A" w:rsidP="00454E5A">
            <w:pPr>
              <w:ind w:firstLineChars="0" w:firstLine="0"/>
              <w:rPr>
                <w:szCs w:val="21"/>
              </w:rPr>
            </w:pPr>
            <w:r w:rsidRPr="003B6F12">
              <w:rPr>
                <w:rFonts w:hint="eastAsia"/>
                <w:szCs w:val="21"/>
              </w:rPr>
              <w:t>交易、登记</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交易单位</w:t>
            </w:r>
          </w:p>
        </w:tc>
        <w:tc>
          <w:tcPr>
            <w:tcW w:w="658" w:type="pct"/>
          </w:tcPr>
          <w:p w:rsidR="0056720A" w:rsidRPr="009D36D6" w:rsidRDefault="0056720A" w:rsidP="00454E5A">
            <w:pPr>
              <w:ind w:firstLineChars="0" w:firstLine="0"/>
              <w:rPr>
                <w:szCs w:val="21"/>
              </w:rPr>
            </w:pPr>
            <w:r>
              <w:rPr>
                <w:rFonts w:hint="eastAsia"/>
                <w:szCs w:val="21"/>
              </w:rPr>
              <w:t>N10</w:t>
            </w:r>
          </w:p>
        </w:tc>
        <w:tc>
          <w:tcPr>
            <w:tcW w:w="2732" w:type="pct"/>
            <w:vAlign w:val="center"/>
          </w:tcPr>
          <w:p w:rsidR="0056720A" w:rsidRPr="009D36D6" w:rsidRDefault="0056720A" w:rsidP="00454E5A">
            <w:pPr>
              <w:ind w:firstLineChars="0" w:firstLine="0"/>
              <w:rPr>
                <w:szCs w:val="21"/>
              </w:rPr>
            </w:pP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数量</w:t>
            </w:r>
          </w:p>
        </w:tc>
        <w:tc>
          <w:tcPr>
            <w:tcW w:w="658" w:type="pct"/>
          </w:tcPr>
          <w:p w:rsidR="0056720A" w:rsidRPr="003B6F12" w:rsidRDefault="0056720A" w:rsidP="00454E5A">
            <w:pPr>
              <w:ind w:firstLineChars="0" w:firstLine="0"/>
              <w:rPr>
                <w:szCs w:val="21"/>
              </w:rPr>
            </w:pPr>
            <w:r>
              <w:rPr>
                <w:rFonts w:hint="eastAsia"/>
                <w:szCs w:val="21"/>
              </w:rPr>
              <w:t>N10</w:t>
            </w:r>
          </w:p>
        </w:tc>
        <w:tc>
          <w:tcPr>
            <w:tcW w:w="2732" w:type="pct"/>
            <w:vAlign w:val="center"/>
          </w:tcPr>
          <w:p w:rsidR="0056720A" w:rsidRPr="009D36D6" w:rsidRDefault="0056720A" w:rsidP="00454E5A">
            <w:pPr>
              <w:ind w:firstLineChars="0" w:firstLine="0"/>
              <w:rPr>
                <w:szCs w:val="21"/>
              </w:rPr>
            </w:pPr>
            <w:r w:rsidRPr="003B6F12">
              <w:rPr>
                <w:rFonts w:hint="eastAsia"/>
                <w:szCs w:val="21"/>
              </w:rPr>
              <w:t>手</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标准重量（千克）</w:t>
            </w:r>
          </w:p>
        </w:tc>
        <w:tc>
          <w:tcPr>
            <w:tcW w:w="658" w:type="pct"/>
          </w:tcPr>
          <w:p w:rsidR="0056720A" w:rsidRPr="003B6F12" w:rsidRDefault="0056720A" w:rsidP="00454E5A">
            <w:pPr>
              <w:ind w:firstLineChars="0" w:firstLine="0"/>
              <w:rPr>
                <w:szCs w:val="21"/>
              </w:rPr>
            </w:pPr>
            <w:r>
              <w:rPr>
                <w:rFonts w:hint="eastAsia"/>
                <w:szCs w:val="21"/>
              </w:rPr>
              <w:t>N</w:t>
            </w:r>
            <w:r w:rsidR="00505899">
              <w:rPr>
                <w:rFonts w:hint="eastAsia"/>
                <w:szCs w:val="21"/>
              </w:rPr>
              <w:t>(12,6)</w:t>
            </w:r>
          </w:p>
        </w:tc>
        <w:tc>
          <w:tcPr>
            <w:tcW w:w="2732" w:type="pct"/>
            <w:vAlign w:val="center"/>
          </w:tcPr>
          <w:p w:rsidR="0056720A" w:rsidRPr="009D36D6" w:rsidRDefault="0056720A" w:rsidP="00454E5A">
            <w:pPr>
              <w:ind w:firstLineChars="0" w:firstLine="0"/>
              <w:rPr>
                <w:szCs w:val="21"/>
              </w:rPr>
            </w:pPr>
            <w:r w:rsidRPr="003B6F12">
              <w:rPr>
                <w:rFonts w:hint="eastAsia"/>
                <w:szCs w:val="21"/>
              </w:rPr>
              <w:t>千克</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计息基准</w:t>
            </w:r>
            <w:proofErr w:type="gramStart"/>
            <w:r w:rsidRPr="003B6F12">
              <w:rPr>
                <w:rFonts w:hint="eastAsia"/>
                <w:szCs w:val="21"/>
              </w:rPr>
              <w:t>价单位</w:t>
            </w:r>
            <w:proofErr w:type="gramEnd"/>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56720A" w:rsidRPr="009D36D6" w:rsidRDefault="0056720A" w:rsidP="00454E5A">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计息基准价</w:t>
            </w:r>
          </w:p>
        </w:tc>
        <w:tc>
          <w:tcPr>
            <w:tcW w:w="658" w:type="pct"/>
          </w:tcPr>
          <w:p w:rsidR="0056720A" w:rsidRPr="009D36D6" w:rsidRDefault="0056720A" w:rsidP="00454E5A">
            <w:pPr>
              <w:ind w:firstLineChars="0" w:firstLine="0"/>
              <w:rPr>
                <w:szCs w:val="21"/>
              </w:rPr>
            </w:pPr>
            <w:r>
              <w:rPr>
                <w:rFonts w:hint="eastAsia"/>
                <w:szCs w:val="21"/>
              </w:rPr>
              <w:t>N(12,6)</w:t>
            </w:r>
          </w:p>
        </w:tc>
        <w:tc>
          <w:tcPr>
            <w:tcW w:w="2732" w:type="pct"/>
            <w:vAlign w:val="center"/>
          </w:tcPr>
          <w:p w:rsidR="0056720A" w:rsidRPr="009D36D6" w:rsidRDefault="0056720A" w:rsidP="00454E5A">
            <w:pPr>
              <w:ind w:firstLineChars="0" w:firstLine="0"/>
              <w:rPr>
                <w:szCs w:val="21"/>
              </w:rPr>
            </w:pP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名义本金</w:t>
            </w:r>
          </w:p>
        </w:tc>
        <w:tc>
          <w:tcPr>
            <w:tcW w:w="658" w:type="pct"/>
          </w:tcPr>
          <w:p w:rsidR="0056720A" w:rsidRPr="003B6F12" w:rsidRDefault="0056720A" w:rsidP="00454E5A">
            <w:pPr>
              <w:ind w:firstLineChars="0" w:firstLine="0"/>
              <w:rPr>
                <w:szCs w:val="21"/>
              </w:rPr>
            </w:pPr>
            <w:r>
              <w:rPr>
                <w:rFonts w:hint="eastAsia"/>
                <w:szCs w:val="21"/>
              </w:rPr>
              <w:t>N(12,6)</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计息基准</w:t>
            </w:r>
          </w:p>
        </w:tc>
        <w:tc>
          <w:tcPr>
            <w:tcW w:w="658" w:type="pct"/>
          </w:tcPr>
          <w:p w:rsidR="0056720A" w:rsidRPr="003B6F12" w:rsidRDefault="0056720A" w:rsidP="00454E5A">
            <w:pPr>
              <w:ind w:firstLineChars="0" w:firstLine="0"/>
              <w:rPr>
                <w:szCs w:val="21"/>
              </w:rPr>
            </w:pPr>
            <w:r>
              <w:rPr>
                <w:rFonts w:hint="eastAsia"/>
                <w:szCs w:val="21"/>
              </w:rPr>
              <w:t>C10</w:t>
            </w:r>
          </w:p>
        </w:tc>
        <w:tc>
          <w:tcPr>
            <w:tcW w:w="2732" w:type="pct"/>
            <w:vAlign w:val="center"/>
          </w:tcPr>
          <w:p w:rsidR="0056720A" w:rsidRPr="009D36D6" w:rsidRDefault="0056720A" w:rsidP="00454E5A">
            <w:pPr>
              <w:ind w:firstLineChars="0" w:firstLine="0"/>
              <w:rPr>
                <w:szCs w:val="21"/>
              </w:rPr>
            </w:pPr>
            <w:r w:rsidRPr="003B6F12">
              <w:rPr>
                <w:rFonts w:hint="eastAsia"/>
                <w:szCs w:val="21"/>
              </w:rPr>
              <w:t>A/A,A/365</w:t>
            </w:r>
            <w:r w:rsidRPr="003B6F12">
              <w:rPr>
                <w:rFonts w:hint="eastAsia"/>
                <w:szCs w:val="21"/>
              </w:rPr>
              <w:t>，</w:t>
            </w:r>
            <w:r w:rsidRPr="003B6F12">
              <w:rPr>
                <w:rFonts w:hint="eastAsia"/>
                <w:szCs w:val="21"/>
              </w:rPr>
              <w:t>A/365F,A/360</w:t>
            </w:r>
            <w:r w:rsidRPr="003B6F12">
              <w:rPr>
                <w:rFonts w:hint="eastAsia"/>
                <w:szCs w:val="21"/>
              </w:rPr>
              <w:t>，</w:t>
            </w:r>
            <w:r w:rsidRPr="003B6F12">
              <w:rPr>
                <w:rFonts w:hint="eastAsia"/>
                <w:szCs w:val="21"/>
              </w:rPr>
              <w:t>30/360</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期限</w:t>
            </w:r>
          </w:p>
        </w:tc>
        <w:tc>
          <w:tcPr>
            <w:tcW w:w="658" w:type="pct"/>
          </w:tcPr>
          <w:p w:rsidR="0056720A" w:rsidRPr="003B6F12" w:rsidRDefault="0056720A" w:rsidP="00454E5A">
            <w:pPr>
              <w:ind w:firstLineChars="0" w:firstLine="0"/>
              <w:rPr>
                <w:szCs w:val="21"/>
              </w:rPr>
            </w:pPr>
            <w:r>
              <w:rPr>
                <w:rFonts w:hint="eastAsia"/>
                <w:szCs w:val="21"/>
              </w:rPr>
              <w:t>C10</w:t>
            </w:r>
          </w:p>
        </w:tc>
        <w:tc>
          <w:tcPr>
            <w:tcW w:w="2732" w:type="pct"/>
            <w:vAlign w:val="center"/>
          </w:tcPr>
          <w:p w:rsidR="0056720A" w:rsidRPr="009D36D6" w:rsidRDefault="0056720A" w:rsidP="00454E5A">
            <w:pPr>
              <w:ind w:firstLineChars="0" w:firstLine="0"/>
              <w:rPr>
                <w:szCs w:val="21"/>
              </w:rPr>
            </w:pPr>
            <w:r w:rsidRPr="003B6F12">
              <w:rPr>
                <w:rFonts w:hint="eastAsia"/>
                <w:szCs w:val="21"/>
              </w:rPr>
              <w:t>O/N,1W,2W,3W,1M,2M,3M,4M,5M,6M,9M,1Y,Broken</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拆借类型</w:t>
            </w:r>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56720A" w:rsidRPr="009D36D6" w:rsidRDefault="0056720A" w:rsidP="00454E5A">
            <w:pPr>
              <w:ind w:firstLineChars="0" w:firstLine="0"/>
              <w:rPr>
                <w:szCs w:val="21"/>
              </w:rPr>
            </w:pPr>
            <w:r w:rsidRPr="003B6F12">
              <w:rPr>
                <w:rFonts w:hint="eastAsia"/>
                <w:szCs w:val="21"/>
              </w:rPr>
              <w:t>正常、续借</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借</w:t>
            </w:r>
            <w:proofErr w:type="gramStart"/>
            <w:r w:rsidRPr="003B6F12">
              <w:rPr>
                <w:rFonts w:hint="eastAsia"/>
                <w:szCs w:val="21"/>
              </w:rPr>
              <w:t>金状态</w:t>
            </w:r>
            <w:proofErr w:type="gramEnd"/>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56720A" w:rsidRPr="009D36D6" w:rsidRDefault="0056720A" w:rsidP="00454E5A">
            <w:pPr>
              <w:ind w:firstLineChars="0" w:firstLine="0"/>
              <w:rPr>
                <w:szCs w:val="21"/>
              </w:rPr>
            </w:pPr>
            <w:r w:rsidRPr="003B6F12">
              <w:rPr>
                <w:rFonts w:hint="eastAsia"/>
                <w:szCs w:val="21"/>
              </w:rPr>
              <w:t>未借金、借金成功、借金失败、续借</w:t>
            </w:r>
            <w:proofErr w:type="gramStart"/>
            <w:r w:rsidRPr="003B6F12">
              <w:rPr>
                <w:rFonts w:hint="eastAsia"/>
                <w:szCs w:val="21"/>
              </w:rPr>
              <w:t>借</w:t>
            </w:r>
            <w:proofErr w:type="gramEnd"/>
            <w:r w:rsidRPr="003B6F12">
              <w:rPr>
                <w:rFonts w:hint="eastAsia"/>
                <w:szCs w:val="21"/>
              </w:rPr>
              <w:t>金</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起息日</w:t>
            </w:r>
          </w:p>
        </w:tc>
        <w:tc>
          <w:tcPr>
            <w:tcW w:w="658" w:type="pct"/>
          </w:tcPr>
          <w:p w:rsidR="0056720A" w:rsidRPr="003B6F12" w:rsidRDefault="00C91A33" w:rsidP="00454E5A">
            <w:pPr>
              <w:ind w:firstLineChars="0" w:firstLine="0"/>
              <w:rPr>
                <w:szCs w:val="21"/>
              </w:rPr>
            </w:pPr>
            <w:r>
              <w:rPr>
                <w:szCs w:val="21"/>
              </w:rPr>
              <w:t>C8</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r w:rsidR="00C91A33">
              <w:rPr>
                <w:rFonts w:hint="eastAsia"/>
                <w:szCs w:val="21"/>
              </w:rPr>
              <w:t>YYYYMMDD</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还</w:t>
            </w:r>
            <w:proofErr w:type="gramStart"/>
            <w:r w:rsidRPr="003B6F12">
              <w:rPr>
                <w:rFonts w:hint="eastAsia"/>
                <w:szCs w:val="21"/>
              </w:rPr>
              <w:t>金类型</w:t>
            </w:r>
            <w:proofErr w:type="gramEnd"/>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56720A" w:rsidRPr="009D36D6" w:rsidRDefault="0056720A" w:rsidP="00454E5A">
            <w:pPr>
              <w:ind w:firstLineChars="0" w:firstLine="0"/>
              <w:rPr>
                <w:szCs w:val="21"/>
              </w:rPr>
            </w:pPr>
            <w:r w:rsidRPr="003B6F12">
              <w:rPr>
                <w:rFonts w:hint="eastAsia"/>
                <w:szCs w:val="21"/>
              </w:rPr>
              <w:t>续借还金、提前还金、</w:t>
            </w:r>
            <w:proofErr w:type="gramStart"/>
            <w:r w:rsidRPr="003B6F12">
              <w:rPr>
                <w:rFonts w:hint="eastAsia"/>
                <w:szCs w:val="21"/>
              </w:rPr>
              <w:t>主动还</w:t>
            </w:r>
            <w:proofErr w:type="gramEnd"/>
            <w:r w:rsidRPr="003B6F12">
              <w:rPr>
                <w:rFonts w:hint="eastAsia"/>
                <w:szCs w:val="21"/>
              </w:rPr>
              <w:t>金、系统自动还金</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还</w:t>
            </w:r>
            <w:proofErr w:type="gramStart"/>
            <w:r w:rsidRPr="003B6F12">
              <w:rPr>
                <w:rFonts w:hint="eastAsia"/>
                <w:szCs w:val="21"/>
              </w:rPr>
              <w:t>金状态</w:t>
            </w:r>
            <w:proofErr w:type="gramEnd"/>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56720A" w:rsidRPr="009D36D6" w:rsidRDefault="0056720A" w:rsidP="00454E5A">
            <w:pPr>
              <w:ind w:firstLineChars="0" w:firstLine="0"/>
              <w:rPr>
                <w:szCs w:val="21"/>
              </w:rPr>
            </w:pPr>
            <w:r w:rsidRPr="003B6F12">
              <w:rPr>
                <w:rFonts w:hint="eastAsia"/>
                <w:szCs w:val="21"/>
              </w:rPr>
              <w:t>未还金、还金成功、还金失败、</w:t>
            </w:r>
            <w:proofErr w:type="gramStart"/>
            <w:r w:rsidRPr="003B6F12">
              <w:rPr>
                <w:rFonts w:hint="eastAsia"/>
                <w:szCs w:val="21"/>
              </w:rPr>
              <w:t>再次还</w:t>
            </w:r>
            <w:proofErr w:type="gramEnd"/>
            <w:r w:rsidRPr="003B6F12">
              <w:rPr>
                <w:rFonts w:hint="eastAsia"/>
                <w:szCs w:val="21"/>
              </w:rPr>
              <w:t>金</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到期日</w:t>
            </w:r>
          </w:p>
        </w:tc>
        <w:tc>
          <w:tcPr>
            <w:tcW w:w="658" w:type="pct"/>
          </w:tcPr>
          <w:p w:rsidR="0056720A" w:rsidRPr="003B6F12" w:rsidRDefault="00C91A33" w:rsidP="00454E5A">
            <w:pPr>
              <w:ind w:firstLineChars="0" w:firstLine="0"/>
              <w:rPr>
                <w:szCs w:val="21"/>
              </w:rPr>
            </w:pPr>
            <w:r>
              <w:rPr>
                <w:szCs w:val="21"/>
              </w:rPr>
              <w:t xml:space="preserve"> C8</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r w:rsidR="00C91A33">
              <w:rPr>
                <w:rFonts w:hint="eastAsia"/>
                <w:szCs w:val="21"/>
              </w:rPr>
              <w:t>YYYYMMDD</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实际到期日</w:t>
            </w:r>
          </w:p>
        </w:tc>
        <w:tc>
          <w:tcPr>
            <w:tcW w:w="658" w:type="pct"/>
          </w:tcPr>
          <w:p w:rsidR="0056720A" w:rsidRPr="003B6F12" w:rsidRDefault="00C91A33" w:rsidP="00454E5A">
            <w:pPr>
              <w:ind w:firstLineChars="0" w:firstLine="0"/>
              <w:rPr>
                <w:szCs w:val="21"/>
              </w:rPr>
            </w:pPr>
            <w:r>
              <w:rPr>
                <w:szCs w:val="21"/>
              </w:rPr>
              <w:t>C8</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r w:rsidR="00C91A33">
              <w:rPr>
                <w:rFonts w:hint="eastAsia"/>
                <w:szCs w:val="21"/>
              </w:rPr>
              <w:t>YYYYMMDD</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付息状态</w:t>
            </w:r>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56720A" w:rsidRPr="009D36D6" w:rsidRDefault="0056720A" w:rsidP="00557F88">
            <w:pPr>
              <w:ind w:firstLineChars="0" w:firstLine="0"/>
              <w:rPr>
                <w:szCs w:val="21"/>
              </w:rPr>
            </w:pPr>
            <w:r w:rsidRPr="003B6F12">
              <w:rPr>
                <w:rFonts w:hint="eastAsia"/>
                <w:szCs w:val="21"/>
              </w:rPr>
              <w:t>不适用、未</w:t>
            </w:r>
            <w:del w:id="433" w:author="翟羽佳" w:date="2016-09-21T12:45:00Z">
              <w:r w:rsidRPr="003B6F12" w:rsidDel="0004501C">
                <w:rPr>
                  <w:rFonts w:hint="eastAsia"/>
                  <w:szCs w:val="21"/>
                </w:rPr>
                <w:delText>付</w:delText>
              </w:r>
            </w:del>
            <w:ins w:id="434" w:author="翟羽佳" w:date="2016-09-21T12:45:00Z">
              <w:r w:rsidR="0004501C">
                <w:rPr>
                  <w:rFonts w:hint="eastAsia"/>
                  <w:szCs w:val="21"/>
                </w:rPr>
                <w:t>支付</w:t>
              </w:r>
            </w:ins>
            <w:del w:id="435" w:author="翟羽佳" w:date="2016-09-21T12:45:00Z">
              <w:r w:rsidRPr="003B6F12" w:rsidDel="0004501C">
                <w:rPr>
                  <w:rFonts w:hint="eastAsia"/>
                  <w:szCs w:val="21"/>
                </w:rPr>
                <w:delText>息</w:delText>
              </w:r>
            </w:del>
            <w:r w:rsidRPr="003B6F12">
              <w:rPr>
                <w:rFonts w:hint="eastAsia"/>
                <w:szCs w:val="21"/>
              </w:rPr>
              <w:t>、</w:t>
            </w:r>
            <w:del w:id="436" w:author="翟羽佳" w:date="2016-09-21T12:45:00Z">
              <w:r w:rsidRPr="003B6F12" w:rsidDel="0004501C">
                <w:rPr>
                  <w:rFonts w:hint="eastAsia"/>
                  <w:szCs w:val="21"/>
                </w:rPr>
                <w:delText>付息</w:delText>
              </w:r>
            </w:del>
            <w:ins w:id="437" w:author="翟羽佳" w:date="2016-09-21T12:45:00Z">
              <w:r w:rsidR="0004501C">
                <w:rPr>
                  <w:rFonts w:hint="eastAsia"/>
                  <w:szCs w:val="21"/>
                </w:rPr>
                <w:t>支付</w:t>
              </w:r>
            </w:ins>
            <w:r w:rsidRPr="003B6F12">
              <w:rPr>
                <w:rFonts w:hint="eastAsia"/>
                <w:szCs w:val="21"/>
              </w:rPr>
              <w:t>成功、</w:t>
            </w:r>
            <w:del w:id="438" w:author="翟羽佳" w:date="2016-09-21T12:45:00Z">
              <w:r w:rsidRPr="003B6F12" w:rsidDel="0004501C">
                <w:rPr>
                  <w:rFonts w:hint="eastAsia"/>
                  <w:szCs w:val="21"/>
                </w:rPr>
                <w:delText>付息</w:delText>
              </w:r>
            </w:del>
            <w:ins w:id="439" w:author="翟羽佳" w:date="2016-09-21T12:45:00Z">
              <w:r w:rsidR="0004501C">
                <w:rPr>
                  <w:rFonts w:hint="eastAsia"/>
                  <w:szCs w:val="21"/>
                </w:rPr>
                <w:t>支付</w:t>
              </w:r>
            </w:ins>
            <w:r w:rsidRPr="003B6F12">
              <w:rPr>
                <w:rFonts w:hint="eastAsia"/>
                <w:szCs w:val="21"/>
              </w:rPr>
              <w:t>失败、再次</w:t>
            </w:r>
            <w:del w:id="440" w:author="翟羽佳" w:date="2016-09-21T12:45:00Z">
              <w:r w:rsidRPr="003B6F12" w:rsidDel="0004501C">
                <w:rPr>
                  <w:rFonts w:hint="eastAsia"/>
                  <w:szCs w:val="21"/>
                </w:rPr>
                <w:delText>付息</w:delText>
              </w:r>
            </w:del>
            <w:ins w:id="441" w:author="翟羽佳" w:date="2016-09-21T12:45:00Z">
              <w:r w:rsidR="0004501C">
                <w:rPr>
                  <w:rFonts w:hint="eastAsia"/>
                  <w:szCs w:val="21"/>
                </w:rPr>
                <w:t>支付</w:t>
              </w:r>
            </w:ins>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付息日</w:t>
            </w:r>
          </w:p>
        </w:tc>
        <w:tc>
          <w:tcPr>
            <w:tcW w:w="658" w:type="pct"/>
          </w:tcPr>
          <w:p w:rsidR="0056720A" w:rsidRPr="003B6F12" w:rsidRDefault="00C91A33" w:rsidP="00454E5A">
            <w:pPr>
              <w:ind w:firstLineChars="0" w:firstLine="0"/>
              <w:rPr>
                <w:szCs w:val="21"/>
              </w:rPr>
            </w:pPr>
            <w:r>
              <w:rPr>
                <w:szCs w:val="21"/>
              </w:rPr>
              <w:t>C8</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r w:rsidR="00C91A33">
              <w:rPr>
                <w:rFonts w:hint="eastAsia"/>
                <w:szCs w:val="21"/>
              </w:rPr>
              <w:t>YYYYMMDD</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实际付息日</w:t>
            </w:r>
          </w:p>
        </w:tc>
        <w:tc>
          <w:tcPr>
            <w:tcW w:w="658" w:type="pct"/>
          </w:tcPr>
          <w:p w:rsidR="0056720A" w:rsidRPr="003B6F12" w:rsidRDefault="00C91A33" w:rsidP="00454E5A">
            <w:pPr>
              <w:ind w:firstLineChars="0" w:firstLine="0"/>
              <w:rPr>
                <w:szCs w:val="21"/>
              </w:rPr>
            </w:pPr>
            <w:r>
              <w:rPr>
                <w:szCs w:val="21"/>
              </w:rPr>
              <w:t>C8</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r w:rsidR="00C91A33">
              <w:rPr>
                <w:rFonts w:hint="eastAsia"/>
                <w:szCs w:val="21"/>
              </w:rPr>
              <w:t>YYYYMMDD</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是否交易所清算利息</w:t>
            </w:r>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是、否　</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拆借年利率（</w:t>
            </w:r>
            <w:r w:rsidRPr="003B6F12">
              <w:rPr>
                <w:rFonts w:hint="eastAsia"/>
                <w:szCs w:val="21"/>
              </w:rPr>
              <w:t>%</w:t>
            </w:r>
            <w:r w:rsidRPr="003B6F12">
              <w:rPr>
                <w:rFonts w:hint="eastAsia"/>
                <w:szCs w:val="21"/>
              </w:rPr>
              <w:t>）</w:t>
            </w:r>
          </w:p>
        </w:tc>
        <w:tc>
          <w:tcPr>
            <w:tcW w:w="658" w:type="pct"/>
          </w:tcPr>
          <w:p w:rsidR="0056720A" w:rsidRPr="003B6F12" w:rsidRDefault="0056720A" w:rsidP="00454E5A">
            <w:pPr>
              <w:ind w:firstLineChars="0" w:firstLine="0"/>
              <w:rPr>
                <w:szCs w:val="21"/>
              </w:rPr>
            </w:pPr>
            <w:r>
              <w:rPr>
                <w:rFonts w:hint="eastAsia"/>
                <w:szCs w:val="21"/>
              </w:rPr>
              <w:t>N(12,6)</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利息</w:t>
            </w:r>
          </w:p>
        </w:tc>
        <w:tc>
          <w:tcPr>
            <w:tcW w:w="658" w:type="pct"/>
          </w:tcPr>
          <w:p w:rsidR="0056720A" w:rsidRPr="003B6F12" w:rsidRDefault="0056720A" w:rsidP="00454E5A">
            <w:pPr>
              <w:ind w:firstLineChars="0" w:firstLine="0"/>
              <w:rPr>
                <w:szCs w:val="21"/>
              </w:rPr>
            </w:pPr>
            <w:r>
              <w:rPr>
                <w:rFonts w:hint="eastAsia"/>
                <w:szCs w:val="21"/>
              </w:rPr>
              <w:t>N(12,6)</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借金仓库</w:t>
            </w:r>
          </w:p>
        </w:tc>
        <w:tc>
          <w:tcPr>
            <w:tcW w:w="658" w:type="pct"/>
          </w:tcPr>
          <w:p w:rsidR="0056720A" w:rsidRPr="003B6F12" w:rsidRDefault="0056720A" w:rsidP="00454E5A">
            <w:pPr>
              <w:ind w:firstLineChars="0" w:firstLine="0"/>
              <w:rPr>
                <w:szCs w:val="21"/>
              </w:rPr>
            </w:pPr>
            <w:r>
              <w:rPr>
                <w:rFonts w:hint="eastAsia"/>
                <w:szCs w:val="21"/>
              </w:rPr>
              <w:t>C10</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还金仓库</w:t>
            </w:r>
          </w:p>
        </w:tc>
        <w:tc>
          <w:tcPr>
            <w:tcW w:w="658" w:type="pct"/>
          </w:tcPr>
          <w:p w:rsidR="0056720A" w:rsidRPr="003B6F12" w:rsidRDefault="0056720A" w:rsidP="00454E5A">
            <w:pPr>
              <w:ind w:firstLineChars="0" w:firstLine="0"/>
              <w:rPr>
                <w:szCs w:val="21"/>
              </w:rPr>
            </w:pPr>
            <w:r>
              <w:rPr>
                <w:rFonts w:hint="eastAsia"/>
                <w:szCs w:val="21"/>
              </w:rPr>
              <w:t>C10</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还金交割品种</w:t>
            </w:r>
          </w:p>
        </w:tc>
        <w:tc>
          <w:tcPr>
            <w:tcW w:w="658" w:type="pct"/>
          </w:tcPr>
          <w:p w:rsidR="0056720A" w:rsidRPr="003B6F12" w:rsidRDefault="0056720A" w:rsidP="00454E5A">
            <w:pPr>
              <w:ind w:firstLineChars="0" w:firstLine="0"/>
              <w:rPr>
                <w:szCs w:val="21"/>
              </w:rPr>
            </w:pPr>
            <w:r>
              <w:rPr>
                <w:rFonts w:hint="eastAsia"/>
                <w:szCs w:val="21"/>
              </w:rPr>
              <w:t>C15</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前</w:t>
            </w:r>
            <w:proofErr w:type="gramStart"/>
            <w:r w:rsidRPr="003B6F12">
              <w:rPr>
                <w:rFonts w:hint="eastAsia"/>
                <w:szCs w:val="21"/>
              </w:rPr>
              <w:t>接成交</w:t>
            </w:r>
            <w:proofErr w:type="gramEnd"/>
            <w:r w:rsidRPr="003B6F12">
              <w:rPr>
                <w:rFonts w:hint="eastAsia"/>
                <w:szCs w:val="21"/>
              </w:rPr>
              <w:t>单编号</w:t>
            </w:r>
          </w:p>
        </w:tc>
        <w:tc>
          <w:tcPr>
            <w:tcW w:w="658" w:type="pct"/>
          </w:tcPr>
          <w:p w:rsidR="0056720A" w:rsidRPr="003B6F12" w:rsidRDefault="0056720A" w:rsidP="00454E5A">
            <w:pPr>
              <w:ind w:firstLineChars="0" w:firstLine="0"/>
              <w:rPr>
                <w:szCs w:val="21"/>
              </w:rPr>
            </w:pPr>
            <w:r>
              <w:rPr>
                <w:rFonts w:hint="eastAsia"/>
                <w:szCs w:val="21"/>
              </w:rPr>
              <w:t>C20</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后续成交单编号</w:t>
            </w:r>
          </w:p>
        </w:tc>
        <w:tc>
          <w:tcPr>
            <w:tcW w:w="658" w:type="pct"/>
          </w:tcPr>
          <w:p w:rsidR="0056720A" w:rsidRPr="003B6F12" w:rsidRDefault="0056720A" w:rsidP="00454E5A">
            <w:pPr>
              <w:ind w:firstLineChars="0" w:firstLine="0"/>
              <w:rPr>
                <w:szCs w:val="21"/>
              </w:rPr>
            </w:pPr>
            <w:r>
              <w:rPr>
                <w:rFonts w:hint="eastAsia"/>
                <w:szCs w:val="21"/>
              </w:rPr>
              <w:t>C20</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附加条款</w:t>
            </w:r>
          </w:p>
        </w:tc>
        <w:tc>
          <w:tcPr>
            <w:tcW w:w="658" w:type="pct"/>
          </w:tcPr>
          <w:p w:rsidR="0056720A" w:rsidRPr="003B6F12" w:rsidRDefault="0056720A" w:rsidP="00454E5A">
            <w:pPr>
              <w:ind w:firstLineChars="0" w:firstLine="0"/>
              <w:rPr>
                <w:szCs w:val="21"/>
              </w:rPr>
            </w:pPr>
            <w:r>
              <w:rPr>
                <w:rFonts w:hint="eastAsia"/>
                <w:szCs w:val="21"/>
              </w:rPr>
              <w:t>C150</w:t>
            </w:r>
          </w:p>
        </w:tc>
        <w:tc>
          <w:tcPr>
            <w:tcW w:w="2732" w:type="pct"/>
            <w:vAlign w:val="center"/>
          </w:tcPr>
          <w:p w:rsidR="0056720A" w:rsidRPr="009D36D6" w:rsidRDefault="0056720A" w:rsidP="00454E5A">
            <w:pPr>
              <w:ind w:firstLineChars="0" w:firstLine="0"/>
              <w:rPr>
                <w:szCs w:val="21"/>
              </w:rPr>
            </w:pPr>
            <w:r w:rsidRPr="003B6F12">
              <w:rPr>
                <w:rFonts w:hint="eastAsia"/>
                <w:szCs w:val="21"/>
              </w:rPr>
              <w:t xml:space="preserve">　</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状态</w:t>
            </w:r>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56720A" w:rsidRPr="009D36D6" w:rsidRDefault="0056720A" w:rsidP="00454E5A">
            <w:pPr>
              <w:ind w:firstLineChars="0" w:firstLine="0"/>
              <w:rPr>
                <w:szCs w:val="21"/>
              </w:rPr>
            </w:pPr>
            <w:r w:rsidRPr="003B6F12">
              <w:rPr>
                <w:rFonts w:hint="eastAsia"/>
                <w:szCs w:val="21"/>
              </w:rPr>
              <w:t>已成交、已撤销</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过户失败原因</w:t>
            </w:r>
          </w:p>
        </w:tc>
        <w:tc>
          <w:tcPr>
            <w:tcW w:w="658" w:type="pct"/>
          </w:tcPr>
          <w:p w:rsidR="0056720A" w:rsidRPr="003B6F12" w:rsidRDefault="0056720A" w:rsidP="00454E5A">
            <w:pPr>
              <w:ind w:firstLineChars="0" w:firstLine="0"/>
              <w:rPr>
                <w:szCs w:val="21"/>
              </w:rPr>
            </w:pPr>
            <w:r>
              <w:rPr>
                <w:rFonts w:hint="eastAsia"/>
                <w:szCs w:val="21"/>
              </w:rPr>
              <w:t>C20</w:t>
            </w:r>
          </w:p>
        </w:tc>
        <w:tc>
          <w:tcPr>
            <w:tcW w:w="2732" w:type="pct"/>
            <w:vAlign w:val="center"/>
          </w:tcPr>
          <w:p w:rsidR="0056720A" w:rsidRPr="009D36D6" w:rsidRDefault="0056720A" w:rsidP="00454E5A">
            <w:pPr>
              <w:ind w:firstLineChars="0" w:firstLine="0"/>
              <w:rPr>
                <w:szCs w:val="21"/>
              </w:rPr>
            </w:pPr>
            <w:r w:rsidRPr="003B6F12">
              <w:rPr>
                <w:rFonts w:hint="eastAsia"/>
                <w:szCs w:val="21"/>
              </w:rPr>
              <w:t>客户库存不足，等（视拆借</w:t>
            </w:r>
            <w:r w:rsidRPr="003B6F12">
              <w:rPr>
                <w:rFonts w:hint="eastAsia"/>
                <w:szCs w:val="21"/>
              </w:rPr>
              <w:t>/</w:t>
            </w:r>
            <w:r w:rsidRPr="003B6F12">
              <w:rPr>
                <w:rFonts w:hint="eastAsia"/>
                <w:szCs w:val="21"/>
              </w:rPr>
              <w:t>租借统一过户接口而定）</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收费状态</w:t>
            </w:r>
          </w:p>
        </w:tc>
        <w:tc>
          <w:tcPr>
            <w:tcW w:w="658" w:type="pct"/>
          </w:tcPr>
          <w:p w:rsidR="0056720A" w:rsidRPr="003B6F12" w:rsidRDefault="0056720A" w:rsidP="00454E5A">
            <w:pPr>
              <w:ind w:firstLineChars="0" w:firstLine="0"/>
              <w:rPr>
                <w:szCs w:val="21"/>
              </w:rPr>
            </w:pPr>
            <w:r>
              <w:rPr>
                <w:rFonts w:hint="eastAsia"/>
                <w:szCs w:val="21"/>
              </w:rPr>
              <w:t>C4</w:t>
            </w:r>
          </w:p>
        </w:tc>
        <w:tc>
          <w:tcPr>
            <w:tcW w:w="2732" w:type="pct"/>
            <w:vAlign w:val="center"/>
          </w:tcPr>
          <w:p w:rsidR="0056720A" w:rsidRPr="009D36D6" w:rsidRDefault="0056720A" w:rsidP="00454E5A">
            <w:pPr>
              <w:ind w:firstLineChars="0" w:firstLine="0"/>
              <w:rPr>
                <w:szCs w:val="21"/>
              </w:rPr>
            </w:pPr>
            <w:r w:rsidRPr="003B6F12">
              <w:rPr>
                <w:rFonts w:hint="eastAsia"/>
                <w:szCs w:val="21"/>
              </w:rPr>
              <w:t>未收费、已收费</w:t>
            </w:r>
          </w:p>
        </w:tc>
      </w:tr>
      <w:tr w:rsidR="0056720A" w:rsidRPr="009D36D6" w:rsidTr="00454E5A">
        <w:trPr>
          <w:jc w:val="center"/>
        </w:trPr>
        <w:tc>
          <w:tcPr>
            <w:tcW w:w="1610" w:type="pct"/>
            <w:vAlign w:val="center"/>
          </w:tcPr>
          <w:p w:rsidR="0056720A" w:rsidRPr="003B6F12" w:rsidRDefault="0056720A" w:rsidP="00454E5A">
            <w:pPr>
              <w:ind w:firstLineChars="0" w:firstLine="0"/>
              <w:rPr>
                <w:szCs w:val="21"/>
              </w:rPr>
            </w:pPr>
            <w:r w:rsidRPr="003B6F12">
              <w:rPr>
                <w:rFonts w:hint="eastAsia"/>
                <w:szCs w:val="21"/>
              </w:rPr>
              <w:t>收费日期</w:t>
            </w:r>
          </w:p>
        </w:tc>
        <w:tc>
          <w:tcPr>
            <w:tcW w:w="658" w:type="pct"/>
          </w:tcPr>
          <w:p w:rsidR="0056720A" w:rsidRPr="003B6F12" w:rsidRDefault="001D2A02" w:rsidP="00454E5A">
            <w:pPr>
              <w:ind w:firstLineChars="0" w:firstLine="0"/>
              <w:rPr>
                <w:szCs w:val="21"/>
              </w:rPr>
            </w:pPr>
            <w:r>
              <w:rPr>
                <w:szCs w:val="21"/>
              </w:rPr>
              <w:t>C8</w:t>
            </w:r>
          </w:p>
        </w:tc>
        <w:tc>
          <w:tcPr>
            <w:tcW w:w="2732" w:type="pct"/>
            <w:vAlign w:val="center"/>
          </w:tcPr>
          <w:p w:rsidR="0056720A" w:rsidRPr="009D36D6" w:rsidRDefault="0056720A" w:rsidP="00454E5A">
            <w:pPr>
              <w:ind w:firstLineChars="0" w:firstLine="0"/>
              <w:rPr>
                <w:szCs w:val="21"/>
              </w:rPr>
            </w:pPr>
            <w:r w:rsidRPr="003B6F12">
              <w:rPr>
                <w:rFonts w:hint="eastAsia"/>
                <w:szCs w:val="21"/>
              </w:rPr>
              <w:t>清算收费成功后填写当日日期</w:t>
            </w:r>
            <w:r w:rsidR="001D2A02">
              <w:rPr>
                <w:rFonts w:hint="eastAsia"/>
                <w:szCs w:val="21"/>
              </w:rPr>
              <w:t>,</w:t>
            </w:r>
            <w:r w:rsidR="001D2A02">
              <w:rPr>
                <w:rFonts w:hint="eastAsia"/>
                <w:szCs w:val="21"/>
              </w:rPr>
              <w:t>格</w:t>
            </w:r>
            <w:r w:rsidR="001D2A02">
              <w:rPr>
                <w:szCs w:val="21"/>
              </w:rPr>
              <w:t>式为：</w:t>
            </w:r>
            <w:r w:rsidR="001D2A02">
              <w:rPr>
                <w:rFonts w:hint="eastAsia"/>
                <w:szCs w:val="21"/>
              </w:rPr>
              <w:t>YYYYMMDD</w:t>
            </w:r>
          </w:p>
        </w:tc>
      </w:tr>
    </w:tbl>
    <w:p w:rsidR="00B93842" w:rsidRPr="009D36D6" w:rsidRDefault="0056720A" w:rsidP="0056720A">
      <w:pPr>
        <w:pStyle w:val="21"/>
        <w:numPr>
          <w:ilvl w:val="1"/>
          <w:numId w:val="1"/>
        </w:numPr>
        <w:ind w:left="0" w:firstLineChars="0" w:firstLine="0"/>
      </w:pPr>
      <w:r>
        <w:rPr>
          <w:rFonts w:hint="eastAsia"/>
        </w:rPr>
        <w:t>历史</w:t>
      </w:r>
      <w:r w:rsidR="00B93842" w:rsidRPr="009D36D6">
        <w:rPr>
          <w:rFonts w:hint="eastAsia"/>
        </w:rPr>
        <w:t>询价拆借成交单</w:t>
      </w:r>
      <w:r>
        <w:rPr>
          <w:rFonts w:hint="eastAsia"/>
        </w:rPr>
        <w:t>变更</w:t>
      </w:r>
      <w:r w:rsidR="008821F1">
        <w:rPr>
          <w:rFonts w:hint="eastAsia"/>
        </w:rPr>
        <w:t>数据文件</w:t>
      </w:r>
      <w:bookmarkEnd w:id="398"/>
    </w:p>
    <w:p w:rsidR="008821F1" w:rsidRDefault="008821F1" w:rsidP="008821F1">
      <w:pPr>
        <w:pStyle w:val="30"/>
        <w:numPr>
          <w:ilvl w:val="2"/>
          <w:numId w:val="1"/>
        </w:numPr>
        <w:ind w:left="0" w:firstLineChars="0" w:firstLine="0"/>
      </w:pPr>
      <w:bookmarkStart w:id="442" w:name="_Toc438719130"/>
      <w:r>
        <w:rPr>
          <w:rFonts w:hint="eastAsia"/>
        </w:rPr>
        <w:t>明细记录</w:t>
      </w:r>
      <w:bookmarkEnd w:id="442"/>
    </w:p>
    <w:p w:rsidR="00B93842" w:rsidRPr="009D36D6" w:rsidRDefault="00BC238B" w:rsidP="00B93842">
      <w:pPr>
        <w:ind w:firstLine="482"/>
        <w:rPr>
          <w:b/>
          <w:szCs w:val="21"/>
        </w:rPr>
      </w:pPr>
      <w:r>
        <w:rPr>
          <w:rFonts w:hint="eastAsia"/>
          <w:b/>
          <w:szCs w:val="21"/>
        </w:rPr>
        <w:t>功能说明</w:t>
      </w:r>
      <w:r w:rsidR="00B93842" w:rsidRPr="009D36D6">
        <w:rPr>
          <w:b/>
          <w:szCs w:val="21"/>
        </w:rPr>
        <w:t>：</w:t>
      </w:r>
      <w:r w:rsidR="00B93842" w:rsidRPr="009D36D6">
        <w:rPr>
          <w:szCs w:val="21"/>
        </w:rPr>
        <w:t>提供二级系</w:t>
      </w:r>
      <w:r w:rsidR="00B93842" w:rsidRPr="009D36D6">
        <w:rPr>
          <w:rFonts w:hint="eastAsia"/>
          <w:szCs w:val="21"/>
        </w:rPr>
        <w:t>统存续期间发生信息变动的询价拆借成交单。</w:t>
      </w:r>
    </w:p>
    <w:tbl>
      <w:tblPr>
        <w:tblW w:w="52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91"/>
        <w:gridCol w:w="1140"/>
        <w:gridCol w:w="4735"/>
      </w:tblGrid>
      <w:tr w:rsidR="00CA24A6" w:rsidRPr="009D36D6" w:rsidTr="00CA24A6">
        <w:trPr>
          <w:tblHeader/>
          <w:jc w:val="center"/>
        </w:trPr>
        <w:tc>
          <w:tcPr>
            <w:tcW w:w="1610" w:type="pct"/>
            <w:shd w:val="clear" w:color="auto" w:fill="C0C0C0"/>
            <w:vAlign w:val="center"/>
          </w:tcPr>
          <w:p w:rsidR="00CA24A6" w:rsidRPr="003B6F12" w:rsidRDefault="00CA24A6" w:rsidP="006B52E4">
            <w:pPr>
              <w:ind w:firstLineChars="0" w:firstLine="0"/>
              <w:rPr>
                <w:b/>
                <w:szCs w:val="21"/>
              </w:rPr>
            </w:pPr>
            <w:r w:rsidRPr="003B6F12">
              <w:rPr>
                <w:b/>
                <w:szCs w:val="21"/>
              </w:rPr>
              <w:t>属性描述</w:t>
            </w:r>
          </w:p>
        </w:tc>
        <w:tc>
          <w:tcPr>
            <w:tcW w:w="658" w:type="pct"/>
            <w:shd w:val="clear" w:color="auto" w:fill="C0C0C0"/>
          </w:tcPr>
          <w:p w:rsidR="00CA24A6" w:rsidRPr="003B6F12" w:rsidRDefault="00CA24A6" w:rsidP="006B52E4">
            <w:pPr>
              <w:ind w:firstLineChars="0" w:firstLine="0"/>
              <w:rPr>
                <w:b/>
                <w:szCs w:val="21"/>
              </w:rPr>
            </w:pPr>
            <w:r>
              <w:rPr>
                <w:rFonts w:hint="eastAsia"/>
                <w:b/>
                <w:szCs w:val="21"/>
              </w:rPr>
              <w:t>数据类型</w:t>
            </w:r>
          </w:p>
        </w:tc>
        <w:tc>
          <w:tcPr>
            <w:tcW w:w="2732" w:type="pct"/>
            <w:shd w:val="clear" w:color="auto" w:fill="C0C0C0"/>
            <w:vAlign w:val="center"/>
          </w:tcPr>
          <w:p w:rsidR="00CA24A6" w:rsidRPr="003B6F12" w:rsidRDefault="00CA24A6" w:rsidP="006B52E4">
            <w:pPr>
              <w:ind w:firstLineChars="0" w:firstLine="0"/>
              <w:rPr>
                <w:b/>
                <w:szCs w:val="21"/>
              </w:rPr>
            </w:pPr>
            <w:r w:rsidRPr="003B6F12">
              <w:rPr>
                <w:b/>
                <w:szCs w:val="21"/>
              </w:rPr>
              <w:t>说明</w:t>
            </w: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成交单编号</w:t>
            </w:r>
          </w:p>
        </w:tc>
        <w:tc>
          <w:tcPr>
            <w:tcW w:w="658" w:type="pct"/>
          </w:tcPr>
          <w:p w:rsidR="004C14EC" w:rsidRPr="003B6F12" w:rsidRDefault="004C14EC" w:rsidP="006B52E4">
            <w:pPr>
              <w:ind w:firstLineChars="0" w:firstLine="0"/>
              <w:rPr>
                <w:szCs w:val="21"/>
              </w:rPr>
            </w:pPr>
            <w:r>
              <w:rPr>
                <w:rFonts w:hint="eastAsia"/>
                <w:szCs w:val="21"/>
              </w:rPr>
              <w:t>C20</w:t>
            </w:r>
          </w:p>
        </w:tc>
        <w:tc>
          <w:tcPr>
            <w:tcW w:w="2732" w:type="pct"/>
            <w:vAlign w:val="center"/>
          </w:tcPr>
          <w:p w:rsidR="004C14EC" w:rsidRPr="009D36D6" w:rsidRDefault="004C14EC" w:rsidP="006B52E4">
            <w:pPr>
              <w:ind w:firstLineChars="0" w:firstLine="0"/>
              <w:rPr>
                <w:szCs w:val="21"/>
              </w:rPr>
            </w:pPr>
            <w:r w:rsidRPr="003B6F12">
              <w:rPr>
                <w:rFonts w:hint="eastAsia"/>
                <w:szCs w:val="21"/>
              </w:rPr>
              <w:t>成交单登记成功生成成交单编号。历史数据为远询价系统成交单编号。</w:t>
            </w:r>
          </w:p>
        </w:tc>
      </w:tr>
      <w:tr w:rsidR="00D47139" w:rsidRPr="009D36D6" w:rsidTr="00CA24A6">
        <w:trPr>
          <w:jc w:val="center"/>
        </w:trPr>
        <w:tc>
          <w:tcPr>
            <w:tcW w:w="1610" w:type="pct"/>
            <w:vAlign w:val="center"/>
          </w:tcPr>
          <w:p w:rsidR="00D47139" w:rsidRPr="003B6F12" w:rsidRDefault="00D47139" w:rsidP="006B52E4">
            <w:pPr>
              <w:ind w:firstLineChars="0" w:firstLine="0"/>
              <w:rPr>
                <w:szCs w:val="21"/>
              </w:rPr>
            </w:pPr>
            <w:r>
              <w:rPr>
                <w:rFonts w:hint="eastAsia"/>
                <w:szCs w:val="21"/>
              </w:rPr>
              <w:t>报价单编号</w:t>
            </w:r>
          </w:p>
        </w:tc>
        <w:tc>
          <w:tcPr>
            <w:tcW w:w="658" w:type="pct"/>
          </w:tcPr>
          <w:p w:rsidR="00D47139" w:rsidRDefault="00D47139" w:rsidP="006B52E4">
            <w:pPr>
              <w:ind w:firstLineChars="0" w:firstLine="0"/>
              <w:rPr>
                <w:szCs w:val="21"/>
              </w:rPr>
            </w:pPr>
            <w:r>
              <w:rPr>
                <w:rFonts w:hint="eastAsia"/>
                <w:szCs w:val="21"/>
              </w:rPr>
              <w:t>C20</w:t>
            </w:r>
          </w:p>
        </w:tc>
        <w:tc>
          <w:tcPr>
            <w:tcW w:w="2732" w:type="pct"/>
            <w:vAlign w:val="center"/>
          </w:tcPr>
          <w:p w:rsidR="00D47139" w:rsidRPr="003B6F12" w:rsidRDefault="00D47139" w:rsidP="006B52E4">
            <w:pPr>
              <w:ind w:firstLineChars="0" w:firstLine="0"/>
              <w:rPr>
                <w:szCs w:val="21"/>
              </w:rPr>
            </w:pP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交易时间</w:t>
            </w:r>
          </w:p>
        </w:tc>
        <w:tc>
          <w:tcPr>
            <w:tcW w:w="658" w:type="pct"/>
          </w:tcPr>
          <w:p w:rsidR="004C14EC" w:rsidRPr="003B6F12" w:rsidRDefault="00232CAE" w:rsidP="006B52E4">
            <w:pPr>
              <w:ind w:firstLineChars="0" w:firstLine="0"/>
              <w:rPr>
                <w:szCs w:val="21"/>
              </w:rPr>
            </w:pPr>
            <w:r>
              <w:rPr>
                <w:szCs w:val="21"/>
              </w:rPr>
              <w:t>C8</w:t>
            </w:r>
          </w:p>
        </w:tc>
        <w:tc>
          <w:tcPr>
            <w:tcW w:w="2732" w:type="pct"/>
            <w:vAlign w:val="center"/>
          </w:tcPr>
          <w:p w:rsidR="004C14EC" w:rsidRPr="009D36D6" w:rsidRDefault="004C14EC" w:rsidP="006B52E4">
            <w:pPr>
              <w:ind w:firstLineChars="0" w:firstLine="0"/>
              <w:rPr>
                <w:szCs w:val="21"/>
              </w:rPr>
            </w:pPr>
            <w:r w:rsidRPr="003B6F12">
              <w:rPr>
                <w:rFonts w:hint="eastAsia"/>
                <w:szCs w:val="21"/>
              </w:rPr>
              <w:t>在线上平台的原始交易时间</w:t>
            </w:r>
            <w:r w:rsidR="00232CAE">
              <w:rPr>
                <w:rFonts w:hint="eastAsia"/>
                <w:szCs w:val="21"/>
              </w:rPr>
              <w:t>，</w:t>
            </w:r>
            <w:r w:rsidR="00232CAE">
              <w:rPr>
                <w:szCs w:val="21"/>
              </w:rPr>
              <w:t>格式为：</w:t>
            </w:r>
            <w:r w:rsidR="00232CAE">
              <w:rPr>
                <w:rFonts w:hint="eastAsia"/>
                <w:szCs w:val="21"/>
              </w:rPr>
              <w:t>HH:MM:SS</w:t>
            </w:r>
          </w:p>
        </w:tc>
      </w:tr>
      <w:tr w:rsidR="00D47139" w:rsidRPr="009D36D6" w:rsidTr="00CA24A6">
        <w:trPr>
          <w:jc w:val="center"/>
        </w:trPr>
        <w:tc>
          <w:tcPr>
            <w:tcW w:w="1610" w:type="pct"/>
            <w:vAlign w:val="center"/>
          </w:tcPr>
          <w:p w:rsidR="00D47139" w:rsidRPr="003B6F12" w:rsidRDefault="00D47139" w:rsidP="006B52E4">
            <w:pPr>
              <w:ind w:firstLineChars="0" w:firstLine="0"/>
              <w:rPr>
                <w:szCs w:val="21"/>
              </w:rPr>
            </w:pPr>
            <w:r>
              <w:rPr>
                <w:rFonts w:hint="eastAsia"/>
                <w:szCs w:val="21"/>
              </w:rPr>
              <w:t>交易日期</w:t>
            </w:r>
          </w:p>
        </w:tc>
        <w:tc>
          <w:tcPr>
            <w:tcW w:w="658" w:type="pct"/>
          </w:tcPr>
          <w:p w:rsidR="00D47139" w:rsidRDefault="001D2A02" w:rsidP="006B52E4">
            <w:pPr>
              <w:ind w:firstLineChars="0" w:firstLine="0"/>
              <w:rPr>
                <w:szCs w:val="21"/>
              </w:rPr>
            </w:pPr>
            <w:r>
              <w:rPr>
                <w:szCs w:val="21"/>
              </w:rPr>
              <w:t>C8</w:t>
            </w:r>
          </w:p>
        </w:tc>
        <w:tc>
          <w:tcPr>
            <w:tcW w:w="2732" w:type="pct"/>
            <w:vAlign w:val="center"/>
          </w:tcPr>
          <w:p w:rsidR="00D47139" w:rsidRPr="003B6F12" w:rsidRDefault="001D2A02" w:rsidP="006B52E4">
            <w:pPr>
              <w:ind w:firstLineChars="0" w:firstLine="0"/>
              <w:rPr>
                <w:szCs w:val="21"/>
              </w:rPr>
            </w:pPr>
            <w:r>
              <w:rPr>
                <w:rFonts w:hint="eastAsia"/>
                <w:szCs w:val="21"/>
              </w:rPr>
              <w:t>YYYYMMDD</w:t>
            </w:r>
          </w:p>
        </w:tc>
      </w:tr>
      <w:tr w:rsidR="004C14EC" w:rsidRPr="009D36D6" w:rsidTr="00CA24A6">
        <w:trPr>
          <w:jc w:val="center"/>
        </w:trPr>
        <w:tc>
          <w:tcPr>
            <w:tcW w:w="1610" w:type="pct"/>
            <w:vAlign w:val="center"/>
          </w:tcPr>
          <w:p w:rsidR="004C14EC" w:rsidRPr="009D36D6" w:rsidRDefault="00D47139" w:rsidP="006B52E4">
            <w:pPr>
              <w:ind w:firstLineChars="0" w:firstLine="0"/>
              <w:rPr>
                <w:szCs w:val="21"/>
              </w:rPr>
            </w:pPr>
            <w:r>
              <w:rPr>
                <w:rFonts w:hint="eastAsia"/>
                <w:szCs w:val="21"/>
              </w:rPr>
              <w:t>自然日期</w:t>
            </w:r>
          </w:p>
        </w:tc>
        <w:tc>
          <w:tcPr>
            <w:tcW w:w="658" w:type="pct"/>
          </w:tcPr>
          <w:p w:rsidR="004C14EC" w:rsidRPr="009D36D6" w:rsidRDefault="001D2A02" w:rsidP="006B52E4">
            <w:pPr>
              <w:ind w:firstLineChars="0" w:firstLine="0"/>
              <w:rPr>
                <w:szCs w:val="21"/>
              </w:rPr>
            </w:pPr>
            <w:r>
              <w:rPr>
                <w:szCs w:val="21"/>
              </w:rPr>
              <w:t>C8</w:t>
            </w:r>
          </w:p>
        </w:tc>
        <w:tc>
          <w:tcPr>
            <w:tcW w:w="2732" w:type="pct"/>
            <w:vAlign w:val="center"/>
          </w:tcPr>
          <w:p w:rsidR="004C14EC" w:rsidRPr="009D36D6" w:rsidRDefault="001D2A02" w:rsidP="006B52E4">
            <w:pPr>
              <w:ind w:firstLineChars="0" w:firstLine="0"/>
              <w:rPr>
                <w:szCs w:val="21"/>
              </w:rPr>
            </w:pPr>
            <w:r>
              <w:rPr>
                <w:rFonts w:hint="eastAsia"/>
                <w:szCs w:val="21"/>
              </w:rPr>
              <w:t>YYYYMMDD</w:t>
            </w: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成交</w:t>
            </w:r>
            <w:proofErr w:type="gramStart"/>
            <w:r w:rsidRPr="003B6F12">
              <w:rPr>
                <w:rFonts w:hint="eastAsia"/>
                <w:szCs w:val="21"/>
              </w:rPr>
              <w:t>单历史</w:t>
            </w:r>
            <w:proofErr w:type="gramEnd"/>
            <w:r w:rsidRPr="003B6F12">
              <w:rPr>
                <w:rFonts w:hint="eastAsia"/>
                <w:szCs w:val="21"/>
              </w:rPr>
              <w:t>状态记录时间</w:t>
            </w:r>
          </w:p>
        </w:tc>
        <w:tc>
          <w:tcPr>
            <w:tcW w:w="658" w:type="pct"/>
          </w:tcPr>
          <w:p w:rsidR="004C14EC" w:rsidRPr="003B6F12" w:rsidRDefault="001D2A02" w:rsidP="006B52E4">
            <w:pPr>
              <w:ind w:firstLineChars="0" w:firstLine="0"/>
              <w:rPr>
                <w:szCs w:val="21"/>
              </w:rPr>
            </w:pPr>
            <w:r>
              <w:rPr>
                <w:szCs w:val="21"/>
              </w:rPr>
              <w:t>C8</w:t>
            </w:r>
          </w:p>
        </w:tc>
        <w:tc>
          <w:tcPr>
            <w:tcW w:w="2732" w:type="pct"/>
            <w:vAlign w:val="center"/>
          </w:tcPr>
          <w:p w:rsidR="004C14EC" w:rsidRPr="009D36D6" w:rsidRDefault="004C14EC" w:rsidP="006B52E4">
            <w:pPr>
              <w:ind w:firstLineChars="0" w:firstLine="0"/>
              <w:rPr>
                <w:szCs w:val="21"/>
              </w:rPr>
            </w:pPr>
            <w:r w:rsidRPr="003B6F12">
              <w:rPr>
                <w:rFonts w:hint="eastAsia"/>
                <w:szCs w:val="21"/>
              </w:rPr>
              <w:t>成交单字</w:t>
            </w:r>
            <w:proofErr w:type="gramStart"/>
            <w:r w:rsidRPr="003B6F12">
              <w:rPr>
                <w:rFonts w:hint="eastAsia"/>
                <w:szCs w:val="21"/>
              </w:rPr>
              <w:t>段变化</w:t>
            </w:r>
            <w:proofErr w:type="gramEnd"/>
            <w:r w:rsidRPr="003B6F12">
              <w:rPr>
                <w:rFonts w:hint="eastAsia"/>
                <w:szCs w:val="21"/>
              </w:rPr>
              <w:t>的时间（即系统记录询价成交</w:t>
            </w:r>
            <w:proofErr w:type="gramStart"/>
            <w:r w:rsidRPr="003B6F12">
              <w:rPr>
                <w:rFonts w:hint="eastAsia"/>
                <w:szCs w:val="21"/>
              </w:rPr>
              <w:t>单历史</w:t>
            </w:r>
            <w:proofErr w:type="gramEnd"/>
            <w:r w:rsidRPr="003B6F12">
              <w:rPr>
                <w:rFonts w:hint="eastAsia"/>
                <w:szCs w:val="21"/>
              </w:rPr>
              <w:t>状态的时间）</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本方方向</w:t>
            </w:r>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4C14EC" w:rsidRPr="003B6F12" w:rsidRDefault="004C14EC" w:rsidP="006B52E4">
            <w:pPr>
              <w:ind w:firstLineChars="0" w:firstLine="0"/>
              <w:rPr>
                <w:szCs w:val="21"/>
              </w:rPr>
            </w:pPr>
            <w:r w:rsidRPr="003B6F12">
              <w:rPr>
                <w:rFonts w:hint="eastAsia"/>
                <w:szCs w:val="21"/>
              </w:rPr>
              <w:t>拆入、拆出</w:t>
            </w: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本方角色</w:t>
            </w:r>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B94F15" w:rsidRDefault="004C14EC" w:rsidP="00DC74B1">
            <w:pPr>
              <w:pStyle w:val="a9"/>
              <w:numPr>
                <w:ilvl w:val="0"/>
                <w:numId w:val="57"/>
              </w:numPr>
              <w:ind w:firstLineChars="0"/>
              <w:rPr>
                <w:szCs w:val="21"/>
              </w:rPr>
            </w:pPr>
            <w:r w:rsidRPr="00B94F15">
              <w:rPr>
                <w:rFonts w:hint="eastAsia"/>
                <w:szCs w:val="21"/>
              </w:rPr>
              <w:t>Maker</w:t>
            </w:r>
          </w:p>
          <w:p w:rsidR="004C14EC" w:rsidRPr="00B94F15" w:rsidRDefault="004C14EC" w:rsidP="00DC74B1">
            <w:pPr>
              <w:pStyle w:val="a9"/>
              <w:numPr>
                <w:ilvl w:val="0"/>
                <w:numId w:val="57"/>
              </w:numPr>
              <w:ind w:firstLineChars="0"/>
              <w:rPr>
                <w:szCs w:val="21"/>
              </w:rPr>
            </w:pPr>
            <w:r w:rsidRPr="00B94F15">
              <w:rPr>
                <w:rFonts w:hint="eastAsia"/>
                <w:szCs w:val="21"/>
              </w:rPr>
              <w:t>Taker</w:t>
            </w: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本方会员代码</w:t>
            </w:r>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本方会员简称</w:t>
            </w:r>
          </w:p>
        </w:tc>
        <w:tc>
          <w:tcPr>
            <w:tcW w:w="658" w:type="pct"/>
          </w:tcPr>
          <w:p w:rsidR="004C14EC" w:rsidRPr="003B6F12" w:rsidRDefault="004C14EC" w:rsidP="006B52E4">
            <w:pPr>
              <w:ind w:firstLineChars="0" w:firstLine="0"/>
              <w:rPr>
                <w:szCs w:val="21"/>
              </w:rPr>
            </w:pPr>
            <w:r>
              <w:rPr>
                <w:rFonts w:hint="eastAsia"/>
                <w:szCs w:val="21"/>
              </w:rPr>
              <w:t>C30</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本方会员英文简称</w:t>
            </w:r>
          </w:p>
        </w:tc>
        <w:tc>
          <w:tcPr>
            <w:tcW w:w="658" w:type="pct"/>
          </w:tcPr>
          <w:p w:rsidR="004C14EC" w:rsidRPr="009D36D6" w:rsidRDefault="004C14EC" w:rsidP="006B52E4">
            <w:pPr>
              <w:ind w:firstLineChars="0" w:firstLine="0"/>
              <w:rPr>
                <w:szCs w:val="21"/>
              </w:rPr>
            </w:pPr>
            <w:r>
              <w:rPr>
                <w:rFonts w:hint="eastAsia"/>
                <w:szCs w:val="21"/>
              </w:rPr>
              <w:t>C30</w:t>
            </w:r>
          </w:p>
        </w:tc>
        <w:tc>
          <w:tcPr>
            <w:tcW w:w="2732" w:type="pct"/>
            <w:vAlign w:val="center"/>
          </w:tcPr>
          <w:p w:rsidR="004C14EC" w:rsidRPr="009D36D6" w:rsidRDefault="004C14EC" w:rsidP="006B52E4">
            <w:pPr>
              <w:ind w:firstLineChars="0" w:firstLine="0"/>
              <w:rPr>
                <w:szCs w:val="21"/>
              </w:rPr>
            </w:pP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本方会员席位代码</w:t>
            </w:r>
          </w:p>
        </w:tc>
        <w:tc>
          <w:tcPr>
            <w:tcW w:w="658" w:type="pct"/>
          </w:tcPr>
          <w:p w:rsidR="004C14EC" w:rsidRPr="003B6F12" w:rsidRDefault="004C14EC" w:rsidP="006B52E4">
            <w:pPr>
              <w:ind w:firstLineChars="0" w:firstLine="0"/>
              <w:rPr>
                <w:szCs w:val="21"/>
              </w:rPr>
            </w:pPr>
            <w:r>
              <w:rPr>
                <w:rFonts w:hint="eastAsia"/>
                <w:szCs w:val="21"/>
              </w:rPr>
              <w:t>C6</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本方会员席位简称</w:t>
            </w:r>
          </w:p>
        </w:tc>
        <w:tc>
          <w:tcPr>
            <w:tcW w:w="658" w:type="pct"/>
          </w:tcPr>
          <w:p w:rsidR="004C14EC" w:rsidRPr="003B6F12" w:rsidRDefault="004C14EC" w:rsidP="006B52E4">
            <w:pPr>
              <w:ind w:firstLineChars="0" w:firstLine="0"/>
              <w:rPr>
                <w:szCs w:val="21"/>
              </w:rPr>
            </w:pPr>
            <w:r>
              <w:rPr>
                <w:rFonts w:hint="eastAsia"/>
                <w:szCs w:val="21"/>
              </w:rPr>
              <w:t>C30</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本方会员席位英文简称</w:t>
            </w:r>
          </w:p>
        </w:tc>
        <w:tc>
          <w:tcPr>
            <w:tcW w:w="658" w:type="pct"/>
          </w:tcPr>
          <w:p w:rsidR="004C14EC" w:rsidRPr="009D36D6" w:rsidRDefault="004C14EC" w:rsidP="006B52E4">
            <w:pPr>
              <w:ind w:firstLineChars="0" w:firstLine="0"/>
              <w:rPr>
                <w:szCs w:val="21"/>
              </w:rPr>
            </w:pPr>
            <w:r>
              <w:rPr>
                <w:rFonts w:hint="eastAsia"/>
                <w:szCs w:val="21"/>
              </w:rPr>
              <w:t>C30</w:t>
            </w:r>
          </w:p>
        </w:tc>
        <w:tc>
          <w:tcPr>
            <w:tcW w:w="2732" w:type="pct"/>
            <w:vAlign w:val="center"/>
          </w:tcPr>
          <w:p w:rsidR="004C14EC" w:rsidRPr="009D36D6" w:rsidRDefault="004C14EC" w:rsidP="006B52E4">
            <w:pPr>
              <w:ind w:firstLineChars="0" w:firstLine="0"/>
              <w:rPr>
                <w:szCs w:val="21"/>
              </w:rPr>
            </w:pP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本方交易员代码</w:t>
            </w:r>
          </w:p>
        </w:tc>
        <w:tc>
          <w:tcPr>
            <w:tcW w:w="658" w:type="pct"/>
          </w:tcPr>
          <w:p w:rsidR="004C14EC" w:rsidRPr="003B6F12" w:rsidRDefault="004C14EC" w:rsidP="006B52E4">
            <w:pPr>
              <w:ind w:firstLineChars="0" w:firstLine="0"/>
              <w:rPr>
                <w:szCs w:val="21"/>
              </w:rPr>
            </w:pPr>
            <w:r>
              <w:rPr>
                <w:rFonts w:hint="eastAsia"/>
                <w:szCs w:val="21"/>
              </w:rPr>
              <w:t>C15</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本方交易员名称</w:t>
            </w:r>
          </w:p>
        </w:tc>
        <w:tc>
          <w:tcPr>
            <w:tcW w:w="658" w:type="pct"/>
          </w:tcPr>
          <w:p w:rsidR="004C14EC" w:rsidRPr="003B6F12" w:rsidRDefault="004C14EC" w:rsidP="006B52E4">
            <w:pPr>
              <w:ind w:firstLineChars="0" w:firstLine="0"/>
              <w:rPr>
                <w:szCs w:val="21"/>
              </w:rPr>
            </w:pPr>
            <w:r>
              <w:rPr>
                <w:rFonts w:hint="eastAsia"/>
                <w:szCs w:val="21"/>
              </w:rPr>
              <w:t>C30</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本方客户代码</w:t>
            </w:r>
          </w:p>
        </w:tc>
        <w:tc>
          <w:tcPr>
            <w:tcW w:w="658" w:type="pct"/>
          </w:tcPr>
          <w:p w:rsidR="004C14EC" w:rsidRPr="003B6F12" w:rsidRDefault="004C14EC" w:rsidP="006B52E4">
            <w:pPr>
              <w:ind w:firstLineChars="0" w:firstLine="0"/>
              <w:rPr>
                <w:szCs w:val="21"/>
              </w:rPr>
            </w:pPr>
            <w:r>
              <w:rPr>
                <w:rFonts w:hint="eastAsia"/>
                <w:szCs w:val="21"/>
              </w:rPr>
              <w:t>C10</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9D36D6" w:rsidRDefault="004C14EC" w:rsidP="006B52E4">
            <w:pPr>
              <w:ind w:firstLineChars="0" w:firstLine="0"/>
              <w:rPr>
                <w:szCs w:val="21"/>
              </w:rPr>
            </w:pPr>
            <w:r w:rsidRPr="003B6F12">
              <w:rPr>
                <w:rFonts w:hint="eastAsia"/>
                <w:szCs w:val="21"/>
              </w:rPr>
              <w:t>本方客户简称</w:t>
            </w:r>
          </w:p>
        </w:tc>
        <w:tc>
          <w:tcPr>
            <w:tcW w:w="658" w:type="pct"/>
          </w:tcPr>
          <w:p w:rsidR="004C14EC" w:rsidRPr="003B6F12" w:rsidRDefault="004C14EC" w:rsidP="006B52E4">
            <w:pPr>
              <w:ind w:firstLineChars="0" w:firstLine="0"/>
              <w:rPr>
                <w:szCs w:val="21"/>
              </w:rPr>
            </w:pPr>
            <w:r>
              <w:rPr>
                <w:rFonts w:hint="eastAsia"/>
                <w:szCs w:val="21"/>
              </w:rPr>
              <w:t>C30</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本方客户英文简称</w:t>
            </w:r>
          </w:p>
        </w:tc>
        <w:tc>
          <w:tcPr>
            <w:tcW w:w="658" w:type="pct"/>
          </w:tcPr>
          <w:p w:rsidR="004C14EC" w:rsidRPr="009D36D6" w:rsidRDefault="004C14EC" w:rsidP="006B52E4">
            <w:pPr>
              <w:ind w:firstLineChars="0" w:firstLine="0"/>
              <w:rPr>
                <w:szCs w:val="21"/>
              </w:rPr>
            </w:pPr>
            <w:r>
              <w:rPr>
                <w:rFonts w:hint="eastAsia"/>
                <w:szCs w:val="21"/>
              </w:rPr>
              <w:t>C30</w:t>
            </w:r>
          </w:p>
        </w:tc>
        <w:tc>
          <w:tcPr>
            <w:tcW w:w="2732" w:type="pct"/>
            <w:vAlign w:val="center"/>
          </w:tcPr>
          <w:p w:rsidR="004C14EC" w:rsidRPr="009D36D6" w:rsidRDefault="004C14EC" w:rsidP="006B52E4">
            <w:pPr>
              <w:ind w:firstLineChars="0" w:firstLine="0"/>
              <w:rPr>
                <w:szCs w:val="21"/>
              </w:rPr>
            </w:pP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本方经纪机构代码</w:t>
            </w:r>
          </w:p>
        </w:tc>
        <w:tc>
          <w:tcPr>
            <w:tcW w:w="658" w:type="pct"/>
          </w:tcPr>
          <w:p w:rsidR="002B0AD4" w:rsidRPr="003B6F12" w:rsidRDefault="002B0AD4" w:rsidP="002B0AD4">
            <w:pPr>
              <w:ind w:firstLineChars="0" w:firstLine="0"/>
              <w:rPr>
                <w:szCs w:val="21"/>
              </w:rPr>
            </w:pPr>
            <w:r>
              <w:rPr>
                <w:rFonts w:hint="eastAsia"/>
                <w:szCs w:val="21"/>
              </w:rPr>
              <w:t>C10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本方经纪机构简称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本方经纪机构英文简称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本方经纪机构用户</w:t>
            </w:r>
          </w:p>
        </w:tc>
        <w:tc>
          <w:tcPr>
            <w:tcW w:w="658" w:type="pct"/>
          </w:tcPr>
          <w:p w:rsidR="002B0AD4" w:rsidRPr="009D36D6" w:rsidRDefault="002B0AD4" w:rsidP="002B0AD4">
            <w:pPr>
              <w:ind w:firstLineChars="0" w:firstLine="0"/>
              <w:rPr>
                <w:szCs w:val="21"/>
              </w:rPr>
            </w:pPr>
            <w:r>
              <w:rPr>
                <w:rFonts w:hint="eastAsia"/>
                <w:szCs w:val="21"/>
              </w:rPr>
              <w:t>C15</w:t>
            </w:r>
          </w:p>
        </w:tc>
        <w:tc>
          <w:tcPr>
            <w:tcW w:w="2732" w:type="pct"/>
            <w:vAlign w:val="center"/>
          </w:tcPr>
          <w:p w:rsidR="002B0AD4" w:rsidRPr="009D36D6" w:rsidRDefault="002B0AD4" w:rsidP="002B0AD4">
            <w:pPr>
              <w:ind w:firstLineChars="0" w:firstLine="0"/>
              <w:rPr>
                <w:szCs w:val="21"/>
              </w:rPr>
            </w:pP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本方渠道代码</w:t>
            </w:r>
          </w:p>
        </w:tc>
        <w:tc>
          <w:tcPr>
            <w:tcW w:w="658" w:type="pct"/>
          </w:tcPr>
          <w:p w:rsidR="002B0AD4" w:rsidRPr="003B6F12" w:rsidRDefault="002B0AD4" w:rsidP="002B0AD4">
            <w:pPr>
              <w:ind w:firstLineChars="0" w:firstLine="0"/>
              <w:rPr>
                <w:szCs w:val="21"/>
              </w:rPr>
            </w:pPr>
            <w:r>
              <w:rPr>
                <w:rFonts w:hint="eastAsia"/>
                <w:szCs w:val="21"/>
              </w:rPr>
              <w:t>C4</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本方渠道简称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本方渠道英文简称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对手方角色</w:t>
            </w:r>
          </w:p>
        </w:tc>
        <w:tc>
          <w:tcPr>
            <w:tcW w:w="658" w:type="pct"/>
          </w:tcPr>
          <w:p w:rsidR="002B0AD4" w:rsidRPr="003B6F12" w:rsidRDefault="002B0AD4" w:rsidP="002B0AD4">
            <w:pPr>
              <w:ind w:firstLineChars="0" w:firstLine="0"/>
              <w:rPr>
                <w:szCs w:val="21"/>
              </w:rPr>
            </w:pPr>
            <w:r>
              <w:rPr>
                <w:rFonts w:hint="eastAsia"/>
                <w:szCs w:val="21"/>
              </w:rPr>
              <w:t>C4</w:t>
            </w:r>
          </w:p>
        </w:tc>
        <w:tc>
          <w:tcPr>
            <w:tcW w:w="2732" w:type="pct"/>
            <w:vAlign w:val="center"/>
          </w:tcPr>
          <w:p w:rsidR="002B0AD4" w:rsidRDefault="002B0AD4" w:rsidP="00DC74B1">
            <w:pPr>
              <w:pStyle w:val="a9"/>
              <w:numPr>
                <w:ilvl w:val="0"/>
                <w:numId w:val="58"/>
              </w:numPr>
              <w:ind w:firstLineChars="0"/>
              <w:rPr>
                <w:szCs w:val="21"/>
              </w:rPr>
            </w:pPr>
            <w:r w:rsidRPr="00B94F15">
              <w:rPr>
                <w:rFonts w:hint="eastAsia"/>
                <w:szCs w:val="21"/>
              </w:rPr>
              <w:t>Maker</w:t>
            </w:r>
          </w:p>
          <w:p w:rsidR="002B0AD4" w:rsidRPr="00B94F15" w:rsidRDefault="002B0AD4" w:rsidP="00DC74B1">
            <w:pPr>
              <w:pStyle w:val="a9"/>
              <w:numPr>
                <w:ilvl w:val="0"/>
                <w:numId w:val="58"/>
              </w:numPr>
              <w:ind w:firstLineChars="0"/>
              <w:rPr>
                <w:szCs w:val="21"/>
              </w:rPr>
            </w:pPr>
            <w:r w:rsidRPr="00B94F15">
              <w:rPr>
                <w:rFonts w:hint="eastAsia"/>
                <w:szCs w:val="21"/>
              </w:rPr>
              <w:t>Taker</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对手方会员代码</w:t>
            </w:r>
          </w:p>
        </w:tc>
        <w:tc>
          <w:tcPr>
            <w:tcW w:w="658" w:type="pct"/>
          </w:tcPr>
          <w:p w:rsidR="002B0AD4" w:rsidRPr="003B6F12" w:rsidRDefault="002B0AD4" w:rsidP="002B0AD4">
            <w:pPr>
              <w:ind w:firstLineChars="0" w:firstLine="0"/>
              <w:rPr>
                <w:szCs w:val="21"/>
              </w:rPr>
            </w:pPr>
            <w:r>
              <w:rPr>
                <w:rFonts w:hint="eastAsia"/>
                <w:szCs w:val="21"/>
              </w:rPr>
              <w:t>C4</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对手方会员简称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对手方会员英文简称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对手方会员席位代码</w:t>
            </w:r>
          </w:p>
        </w:tc>
        <w:tc>
          <w:tcPr>
            <w:tcW w:w="658" w:type="pct"/>
          </w:tcPr>
          <w:p w:rsidR="002B0AD4" w:rsidRPr="003B6F12" w:rsidRDefault="002B0AD4" w:rsidP="002B0AD4">
            <w:pPr>
              <w:ind w:firstLineChars="0" w:firstLine="0"/>
              <w:rPr>
                <w:szCs w:val="21"/>
              </w:rPr>
            </w:pPr>
            <w:r>
              <w:rPr>
                <w:rFonts w:hint="eastAsia"/>
                <w:szCs w:val="21"/>
              </w:rPr>
              <w:t>C6</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对手方会员席位简称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对手方会员席位英文简称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对手方交易员代码</w:t>
            </w:r>
          </w:p>
        </w:tc>
        <w:tc>
          <w:tcPr>
            <w:tcW w:w="658" w:type="pct"/>
          </w:tcPr>
          <w:p w:rsidR="002B0AD4" w:rsidRPr="003B6F12" w:rsidRDefault="002B0AD4" w:rsidP="002B0AD4">
            <w:pPr>
              <w:ind w:firstLineChars="0" w:firstLine="0"/>
              <w:rPr>
                <w:szCs w:val="21"/>
              </w:rPr>
            </w:pPr>
            <w:r>
              <w:rPr>
                <w:rFonts w:hint="eastAsia"/>
                <w:szCs w:val="21"/>
              </w:rPr>
              <w:t>C15</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对手方交易员名称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对手方客户代码</w:t>
            </w:r>
          </w:p>
        </w:tc>
        <w:tc>
          <w:tcPr>
            <w:tcW w:w="658" w:type="pct"/>
          </w:tcPr>
          <w:p w:rsidR="002B0AD4" w:rsidRPr="003B6F12" w:rsidRDefault="002B0AD4" w:rsidP="002B0AD4">
            <w:pPr>
              <w:ind w:firstLineChars="0" w:firstLine="0"/>
              <w:rPr>
                <w:szCs w:val="21"/>
              </w:rPr>
            </w:pPr>
            <w:r>
              <w:rPr>
                <w:rFonts w:hint="eastAsia"/>
                <w:szCs w:val="21"/>
              </w:rPr>
              <w:t>C10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对手方客户简称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对手方客户英文简称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对手方经纪机构代码</w:t>
            </w:r>
          </w:p>
        </w:tc>
        <w:tc>
          <w:tcPr>
            <w:tcW w:w="658" w:type="pct"/>
          </w:tcPr>
          <w:p w:rsidR="002B0AD4" w:rsidRPr="003B6F12" w:rsidRDefault="002B0AD4" w:rsidP="002B0AD4">
            <w:pPr>
              <w:ind w:firstLineChars="0" w:firstLine="0"/>
              <w:rPr>
                <w:szCs w:val="21"/>
              </w:rPr>
            </w:pPr>
            <w:r>
              <w:rPr>
                <w:rFonts w:hint="eastAsia"/>
                <w:szCs w:val="21"/>
              </w:rPr>
              <w:t>C10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对手方经纪机构简称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对手方经纪机构英文简称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对手方经纪机构用户</w:t>
            </w:r>
          </w:p>
        </w:tc>
        <w:tc>
          <w:tcPr>
            <w:tcW w:w="658" w:type="pct"/>
          </w:tcPr>
          <w:p w:rsidR="002B0AD4" w:rsidRPr="009D36D6" w:rsidRDefault="002B0AD4" w:rsidP="002B0AD4">
            <w:pPr>
              <w:ind w:firstLineChars="0" w:firstLine="0"/>
              <w:rPr>
                <w:szCs w:val="21"/>
              </w:rPr>
            </w:pPr>
            <w:r>
              <w:rPr>
                <w:rFonts w:hint="eastAsia"/>
                <w:szCs w:val="21"/>
              </w:rPr>
              <w:t>C15</w:t>
            </w:r>
          </w:p>
        </w:tc>
        <w:tc>
          <w:tcPr>
            <w:tcW w:w="2732" w:type="pct"/>
            <w:vAlign w:val="center"/>
          </w:tcPr>
          <w:p w:rsidR="002B0AD4" w:rsidRPr="009D36D6" w:rsidRDefault="002B0AD4" w:rsidP="002B0AD4">
            <w:pPr>
              <w:ind w:firstLineChars="0" w:firstLine="0"/>
              <w:rPr>
                <w:szCs w:val="21"/>
              </w:rPr>
            </w:pP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w:t>
            </w:r>
            <w:proofErr w:type="gramStart"/>
            <w:r w:rsidRPr="003B6F12">
              <w:rPr>
                <w:rFonts w:hint="eastAsia"/>
                <w:szCs w:val="21"/>
              </w:rPr>
              <w:t>方渠道</w:t>
            </w:r>
            <w:proofErr w:type="gramEnd"/>
            <w:r w:rsidRPr="003B6F12">
              <w:rPr>
                <w:rFonts w:hint="eastAsia"/>
                <w:szCs w:val="21"/>
              </w:rPr>
              <w:t>代码</w:t>
            </w:r>
          </w:p>
        </w:tc>
        <w:tc>
          <w:tcPr>
            <w:tcW w:w="658" w:type="pct"/>
          </w:tcPr>
          <w:p w:rsidR="002B0AD4" w:rsidRPr="003B6F12" w:rsidRDefault="002B0AD4" w:rsidP="002B0AD4">
            <w:pPr>
              <w:ind w:firstLineChars="0" w:firstLine="0"/>
              <w:rPr>
                <w:szCs w:val="21"/>
              </w:rPr>
            </w:pPr>
            <w:r>
              <w:rPr>
                <w:rFonts w:hint="eastAsia"/>
                <w:szCs w:val="21"/>
              </w:rPr>
              <w:t>C4</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w:t>
            </w:r>
            <w:proofErr w:type="gramStart"/>
            <w:r w:rsidRPr="003B6F12">
              <w:rPr>
                <w:rFonts w:hint="eastAsia"/>
                <w:szCs w:val="21"/>
              </w:rPr>
              <w:t>方渠道</w:t>
            </w:r>
            <w:proofErr w:type="gramEnd"/>
            <w:r w:rsidRPr="003B6F12">
              <w:rPr>
                <w:rFonts w:hint="eastAsia"/>
                <w:szCs w:val="21"/>
              </w:rPr>
              <w:t>简称</w:t>
            </w:r>
          </w:p>
        </w:tc>
        <w:tc>
          <w:tcPr>
            <w:tcW w:w="658" w:type="pct"/>
          </w:tcPr>
          <w:p w:rsidR="002B0AD4" w:rsidRPr="003B6F12"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r w:rsidRPr="003B6F12">
              <w:rPr>
                <w:rFonts w:hint="eastAsia"/>
                <w:szCs w:val="21"/>
              </w:rPr>
              <w:t xml:space="preserve">　</w:t>
            </w:r>
          </w:p>
        </w:tc>
      </w:tr>
      <w:tr w:rsidR="002B0AD4" w:rsidRPr="009D36D6" w:rsidTr="00CA24A6">
        <w:trPr>
          <w:jc w:val="center"/>
        </w:trPr>
        <w:tc>
          <w:tcPr>
            <w:tcW w:w="1610" w:type="pct"/>
            <w:vAlign w:val="center"/>
          </w:tcPr>
          <w:p w:rsidR="002B0AD4" w:rsidRPr="003B6F12" w:rsidRDefault="002B0AD4" w:rsidP="002B0AD4">
            <w:pPr>
              <w:ind w:firstLineChars="0" w:firstLine="0"/>
              <w:rPr>
                <w:szCs w:val="21"/>
              </w:rPr>
            </w:pPr>
            <w:r w:rsidRPr="003B6F12">
              <w:rPr>
                <w:rFonts w:hint="eastAsia"/>
                <w:szCs w:val="21"/>
              </w:rPr>
              <w:t>对手</w:t>
            </w:r>
            <w:proofErr w:type="gramStart"/>
            <w:r w:rsidRPr="003B6F12">
              <w:rPr>
                <w:rFonts w:hint="eastAsia"/>
                <w:szCs w:val="21"/>
              </w:rPr>
              <w:t>方渠道</w:t>
            </w:r>
            <w:proofErr w:type="gramEnd"/>
            <w:r w:rsidRPr="003B6F12">
              <w:rPr>
                <w:rFonts w:hint="eastAsia"/>
                <w:szCs w:val="21"/>
              </w:rPr>
              <w:t>英文简称</w:t>
            </w:r>
          </w:p>
        </w:tc>
        <w:tc>
          <w:tcPr>
            <w:tcW w:w="658" w:type="pct"/>
          </w:tcPr>
          <w:p w:rsidR="002B0AD4" w:rsidRPr="009D36D6" w:rsidRDefault="002B0AD4" w:rsidP="002B0AD4">
            <w:pPr>
              <w:ind w:firstLineChars="0" w:firstLine="0"/>
              <w:rPr>
                <w:szCs w:val="21"/>
              </w:rPr>
            </w:pPr>
            <w:r>
              <w:rPr>
                <w:rFonts w:hint="eastAsia"/>
                <w:szCs w:val="21"/>
              </w:rPr>
              <w:t>C30</w:t>
            </w:r>
          </w:p>
        </w:tc>
        <w:tc>
          <w:tcPr>
            <w:tcW w:w="2732" w:type="pct"/>
            <w:vAlign w:val="center"/>
          </w:tcPr>
          <w:p w:rsidR="002B0AD4" w:rsidRPr="009D36D6" w:rsidRDefault="002B0AD4" w:rsidP="002B0AD4">
            <w:pPr>
              <w:ind w:firstLineChars="0" w:firstLine="0"/>
              <w:rPr>
                <w:szCs w:val="21"/>
              </w:rPr>
            </w:pP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合约代码</w:t>
            </w:r>
          </w:p>
        </w:tc>
        <w:tc>
          <w:tcPr>
            <w:tcW w:w="658" w:type="pct"/>
          </w:tcPr>
          <w:p w:rsidR="004C14EC" w:rsidRPr="003B6F12" w:rsidRDefault="004C14EC" w:rsidP="006B52E4">
            <w:pPr>
              <w:ind w:firstLineChars="0" w:firstLine="0"/>
              <w:rPr>
                <w:szCs w:val="21"/>
              </w:rPr>
            </w:pPr>
            <w:r>
              <w:rPr>
                <w:rFonts w:hint="eastAsia"/>
                <w:szCs w:val="21"/>
              </w:rPr>
              <w:t>C20</w:t>
            </w:r>
          </w:p>
        </w:tc>
        <w:tc>
          <w:tcPr>
            <w:tcW w:w="2732" w:type="pct"/>
            <w:vAlign w:val="center"/>
          </w:tcPr>
          <w:p w:rsidR="004C14EC" w:rsidRPr="009D36D6" w:rsidRDefault="00557083" w:rsidP="006B52E4">
            <w:pPr>
              <w:ind w:firstLineChars="0" w:firstLine="0"/>
              <w:rPr>
                <w:szCs w:val="21"/>
              </w:rPr>
            </w:pPr>
            <w:r>
              <w:rPr>
                <w:rFonts w:hint="eastAsia"/>
                <w:szCs w:val="21"/>
              </w:rPr>
              <w:t>最长</w:t>
            </w:r>
            <w:r>
              <w:rPr>
                <w:rFonts w:hint="eastAsia"/>
                <w:szCs w:val="21"/>
              </w:rPr>
              <w:t>8</w:t>
            </w:r>
            <w:r>
              <w:rPr>
                <w:rFonts w:hint="eastAsia"/>
                <w:szCs w:val="21"/>
              </w:rPr>
              <w:t>位字符</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交易</w:t>
            </w:r>
            <w:r w:rsidRPr="003B6F12">
              <w:rPr>
                <w:rFonts w:hint="eastAsia"/>
                <w:szCs w:val="21"/>
              </w:rPr>
              <w:t>/</w:t>
            </w:r>
            <w:r w:rsidRPr="003B6F12">
              <w:rPr>
                <w:rFonts w:hint="eastAsia"/>
                <w:szCs w:val="21"/>
              </w:rPr>
              <w:t>登记</w:t>
            </w:r>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4C14EC" w:rsidRPr="009D36D6" w:rsidRDefault="004C14EC" w:rsidP="006B52E4">
            <w:pPr>
              <w:ind w:firstLineChars="0" w:firstLine="0"/>
              <w:rPr>
                <w:szCs w:val="21"/>
              </w:rPr>
            </w:pPr>
            <w:r w:rsidRPr="003B6F12">
              <w:rPr>
                <w:rFonts w:hint="eastAsia"/>
                <w:szCs w:val="21"/>
              </w:rPr>
              <w:t>交易、登记</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交易单位</w:t>
            </w:r>
          </w:p>
        </w:tc>
        <w:tc>
          <w:tcPr>
            <w:tcW w:w="658" w:type="pct"/>
          </w:tcPr>
          <w:p w:rsidR="004C14EC" w:rsidRPr="009D36D6" w:rsidRDefault="004C14EC" w:rsidP="006B52E4">
            <w:pPr>
              <w:ind w:firstLineChars="0" w:firstLine="0"/>
              <w:rPr>
                <w:szCs w:val="21"/>
              </w:rPr>
            </w:pPr>
            <w:r>
              <w:rPr>
                <w:rFonts w:hint="eastAsia"/>
                <w:szCs w:val="21"/>
              </w:rPr>
              <w:t>N10</w:t>
            </w:r>
          </w:p>
        </w:tc>
        <w:tc>
          <w:tcPr>
            <w:tcW w:w="2732" w:type="pct"/>
            <w:vAlign w:val="center"/>
          </w:tcPr>
          <w:p w:rsidR="004C14EC" w:rsidRPr="009D36D6" w:rsidRDefault="004C14EC" w:rsidP="006B52E4">
            <w:pPr>
              <w:ind w:firstLineChars="0" w:firstLine="0"/>
              <w:rPr>
                <w:szCs w:val="21"/>
              </w:rPr>
            </w:pP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数量</w:t>
            </w:r>
          </w:p>
        </w:tc>
        <w:tc>
          <w:tcPr>
            <w:tcW w:w="658" w:type="pct"/>
          </w:tcPr>
          <w:p w:rsidR="004C14EC" w:rsidRPr="003B6F12" w:rsidRDefault="004C14EC" w:rsidP="006B52E4">
            <w:pPr>
              <w:ind w:firstLineChars="0" w:firstLine="0"/>
              <w:rPr>
                <w:szCs w:val="21"/>
              </w:rPr>
            </w:pPr>
            <w:r>
              <w:rPr>
                <w:rFonts w:hint="eastAsia"/>
                <w:szCs w:val="21"/>
              </w:rPr>
              <w:t>N10</w:t>
            </w:r>
          </w:p>
        </w:tc>
        <w:tc>
          <w:tcPr>
            <w:tcW w:w="2732" w:type="pct"/>
            <w:vAlign w:val="center"/>
          </w:tcPr>
          <w:p w:rsidR="004C14EC" w:rsidRPr="009D36D6" w:rsidRDefault="004C14EC" w:rsidP="006B52E4">
            <w:pPr>
              <w:ind w:firstLineChars="0" w:firstLine="0"/>
              <w:rPr>
                <w:szCs w:val="21"/>
              </w:rPr>
            </w:pPr>
            <w:r w:rsidRPr="003B6F12">
              <w:rPr>
                <w:rFonts w:hint="eastAsia"/>
                <w:szCs w:val="21"/>
              </w:rPr>
              <w:t>手</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标准重量（千克）</w:t>
            </w:r>
          </w:p>
        </w:tc>
        <w:tc>
          <w:tcPr>
            <w:tcW w:w="658" w:type="pct"/>
          </w:tcPr>
          <w:p w:rsidR="004C14EC" w:rsidRPr="003B6F12" w:rsidRDefault="004C14EC" w:rsidP="006B52E4">
            <w:pPr>
              <w:ind w:firstLineChars="0" w:firstLine="0"/>
              <w:rPr>
                <w:szCs w:val="21"/>
              </w:rPr>
            </w:pPr>
            <w:r>
              <w:rPr>
                <w:rFonts w:hint="eastAsia"/>
                <w:szCs w:val="21"/>
              </w:rPr>
              <w:t>N</w:t>
            </w:r>
            <w:r w:rsidR="004616A5">
              <w:rPr>
                <w:rFonts w:hint="eastAsia"/>
                <w:szCs w:val="21"/>
              </w:rPr>
              <w:t>(12,6)</w:t>
            </w:r>
          </w:p>
        </w:tc>
        <w:tc>
          <w:tcPr>
            <w:tcW w:w="2732" w:type="pct"/>
            <w:vAlign w:val="center"/>
          </w:tcPr>
          <w:p w:rsidR="004C14EC" w:rsidRPr="009D36D6" w:rsidRDefault="004C14EC" w:rsidP="006B52E4">
            <w:pPr>
              <w:ind w:firstLineChars="0" w:firstLine="0"/>
              <w:rPr>
                <w:szCs w:val="21"/>
              </w:rPr>
            </w:pPr>
            <w:r w:rsidRPr="003B6F12">
              <w:rPr>
                <w:rFonts w:hint="eastAsia"/>
                <w:szCs w:val="21"/>
              </w:rPr>
              <w:t>千克</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计息基准</w:t>
            </w:r>
            <w:proofErr w:type="gramStart"/>
            <w:r w:rsidRPr="003B6F12">
              <w:rPr>
                <w:rFonts w:hint="eastAsia"/>
                <w:szCs w:val="21"/>
              </w:rPr>
              <w:t>价单位</w:t>
            </w:r>
            <w:proofErr w:type="gramEnd"/>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4C14EC" w:rsidRPr="009D36D6" w:rsidRDefault="004C14EC" w:rsidP="006B52E4">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计息基准价</w:t>
            </w:r>
          </w:p>
        </w:tc>
        <w:tc>
          <w:tcPr>
            <w:tcW w:w="658" w:type="pct"/>
          </w:tcPr>
          <w:p w:rsidR="004C14EC" w:rsidRPr="009D36D6" w:rsidRDefault="004C14EC" w:rsidP="006B52E4">
            <w:pPr>
              <w:ind w:firstLineChars="0" w:firstLine="0"/>
              <w:rPr>
                <w:szCs w:val="21"/>
              </w:rPr>
            </w:pPr>
            <w:r>
              <w:rPr>
                <w:rFonts w:hint="eastAsia"/>
                <w:szCs w:val="21"/>
              </w:rPr>
              <w:t>N(12,6)</w:t>
            </w:r>
          </w:p>
        </w:tc>
        <w:tc>
          <w:tcPr>
            <w:tcW w:w="2732" w:type="pct"/>
            <w:vAlign w:val="center"/>
          </w:tcPr>
          <w:p w:rsidR="004C14EC" w:rsidRPr="009D36D6" w:rsidRDefault="004C14EC" w:rsidP="006B52E4">
            <w:pPr>
              <w:ind w:firstLineChars="0" w:firstLine="0"/>
              <w:rPr>
                <w:szCs w:val="21"/>
              </w:rPr>
            </w:pP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名义本金</w:t>
            </w:r>
          </w:p>
        </w:tc>
        <w:tc>
          <w:tcPr>
            <w:tcW w:w="658" w:type="pct"/>
          </w:tcPr>
          <w:p w:rsidR="004C14EC" w:rsidRPr="003B6F12" w:rsidRDefault="004C14EC" w:rsidP="006B52E4">
            <w:pPr>
              <w:ind w:firstLineChars="0" w:firstLine="0"/>
              <w:rPr>
                <w:szCs w:val="21"/>
              </w:rPr>
            </w:pPr>
            <w:r>
              <w:rPr>
                <w:rFonts w:hint="eastAsia"/>
                <w:szCs w:val="21"/>
              </w:rPr>
              <w:t>N(12,6)</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计息基准</w:t>
            </w:r>
          </w:p>
        </w:tc>
        <w:tc>
          <w:tcPr>
            <w:tcW w:w="658" w:type="pct"/>
          </w:tcPr>
          <w:p w:rsidR="004C14EC" w:rsidRPr="003B6F12" w:rsidRDefault="004C14EC" w:rsidP="006B52E4">
            <w:pPr>
              <w:ind w:firstLineChars="0" w:firstLine="0"/>
              <w:rPr>
                <w:szCs w:val="21"/>
              </w:rPr>
            </w:pPr>
            <w:r>
              <w:rPr>
                <w:rFonts w:hint="eastAsia"/>
                <w:szCs w:val="21"/>
              </w:rPr>
              <w:t>C10</w:t>
            </w:r>
          </w:p>
        </w:tc>
        <w:tc>
          <w:tcPr>
            <w:tcW w:w="2732" w:type="pct"/>
            <w:vAlign w:val="center"/>
          </w:tcPr>
          <w:p w:rsidR="004C14EC" w:rsidRPr="009D36D6" w:rsidRDefault="004C14EC" w:rsidP="006B52E4">
            <w:pPr>
              <w:ind w:firstLineChars="0" w:firstLine="0"/>
              <w:rPr>
                <w:szCs w:val="21"/>
              </w:rPr>
            </w:pPr>
            <w:r w:rsidRPr="003B6F12">
              <w:rPr>
                <w:rFonts w:hint="eastAsia"/>
                <w:szCs w:val="21"/>
              </w:rPr>
              <w:t>A/A,A/365</w:t>
            </w:r>
            <w:r w:rsidRPr="003B6F12">
              <w:rPr>
                <w:rFonts w:hint="eastAsia"/>
                <w:szCs w:val="21"/>
              </w:rPr>
              <w:t>，</w:t>
            </w:r>
            <w:r w:rsidRPr="003B6F12">
              <w:rPr>
                <w:rFonts w:hint="eastAsia"/>
                <w:szCs w:val="21"/>
              </w:rPr>
              <w:t>A/365F,A/360</w:t>
            </w:r>
            <w:r w:rsidRPr="003B6F12">
              <w:rPr>
                <w:rFonts w:hint="eastAsia"/>
                <w:szCs w:val="21"/>
              </w:rPr>
              <w:t>，</w:t>
            </w:r>
            <w:r w:rsidRPr="003B6F12">
              <w:rPr>
                <w:rFonts w:hint="eastAsia"/>
                <w:szCs w:val="21"/>
              </w:rPr>
              <w:t>30/360</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期限</w:t>
            </w:r>
          </w:p>
        </w:tc>
        <w:tc>
          <w:tcPr>
            <w:tcW w:w="658" w:type="pct"/>
          </w:tcPr>
          <w:p w:rsidR="004C14EC" w:rsidRPr="003B6F12" w:rsidRDefault="004C14EC" w:rsidP="006B52E4">
            <w:pPr>
              <w:ind w:firstLineChars="0" w:firstLine="0"/>
              <w:rPr>
                <w:szCs w:val="21"/>
              </w:rPr>
            </w:pPr>
            <w:r>
              <w:rPr>
                <w:rFonts w:hint="eastAsia"/>
                <w:szCs w:val="21"/>
              </w:rPr>
              <w:t>C10</w:t>
            </w:r>
          </w:p>
        </w:tc>
        <w:tc>
          <w:tcPr>
            <w:tcW w:w="2732" w:type="pct"/>
            <w:vAlign w:val="center"/>
          </w:tcPr>
          <w:p w:rsidR="004C14EC" w:rsidRPr="009D36D6" w:rsidRDefault="004C14EC" w:rsidP="006B52E4">
            <w:pPr>
              <w:ind w:firstLineChars="0" w:firstLine="0"/>
              <w:rPr>
                <w:szCs w:val="21"/>
              </w:rPr>
            </w:pPr>
            <w:r w:rsidRPr="003B6F12">
              <w:rPr>
                <w:rFonts w:hint="eastAsia"/>
                <w:szCs w:val="21"/>
              </w:rPr>
              <w:t>O/N,1W,2W,3W,1M,2M,3M,4M,5M,6M,9M,1Y,Broken</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拆借类型</w:t>
            </w:r>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4C14EC" w:rsidRPr="009D36D6" w:rsidRDefault="004C14EC" w:rsidP="006B52E4">
            <w:pPr>
              <w:ind w:firstLineChars="0" w:firstLine="0"/>
              <w:rPr>
                <w:szCs w:val="21"/>
              </w:rPr>
            </w:pPr>
            <w:r w:rsidRPr="003B6F12">
              <w:rPr>
                <w:rFonts w:hint="eastAsia"/>
                <w:szCs w:val="21"/>
              </w:rPr>
              <w:t>正常、续借</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借</w:t>
            </w:r>
            <w:proofErr w:type="gramStart"/>
            <w:r w:rsidRPr="003B6F12">
              <w:rPr>
                <w:rFonts w:hint="eastAsia"/>
                <w:szCs w:val="21"/>
              </w:rPr>
              <w:t>金状态</w:t>
            </w:r>
            <w:proofErr w:type="gramEnd"/>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4C14EC" w:rsidRPr="009D36D6" w:rsidRDefault="004C14EC" w:rsidP="006B52E4">
            <w:pPr>
              <w:ind w:firstLineChars="0" w:firstLine="0"/>
              <w:rPr>
                <w:szCs w:val="21"/>
              </w:rPr>
            </w:pPr>
            <w:r w:rsidRPr="003B6F12">
              <w:rPr>
                <w:rFonts w:hint="eastAsia"/>
                <w:szCs w:val="21"/>
              </w:rPr>
              <w:t>未借金、借金成功、借金失败、续借</w:t>
            </w:r>
            <w:proofErr w:type="gramStart"/>
            <w:r w:rsidRPr="003B6F12">
              <w:rPr>
                <w:rFonts w:hint="eastAsia"/>
                <w:szCs w:val="21"/>
              </w:rPr>
              <w:t>借</w:t>
            </w:r>
            <w:proofErr w:type="gramEnd"/>
            <w:r w:rsidRPr="003B6F12">
              <w:rPr>
                <w:rFonts w:hint="eastAsia"/>
                <w:szCs w:val="21"/>
              </w:rPr>
              <w:t>金</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起息日</w:t>
            </w:r>
          </w:p>
        </w:tc>
        <w:tc>
          <w:tcPr>
            <w:tcW w:w="658" w:type="pct"/>
          </w:tcPr>
          <w:p w:rsidR="004C14EC" w:rsidRPr="003B6F12" w:rsidRDefault="00C91A33" w:rsidP="006B52E4">
            <w:pPr>
              <w:ind w:firstLineChars="0" w:firstLine="0"/>
              <w:rPr>
                <w:szCs w:val="21"/>
              </w:rPr>
            </w:pPr>
            <w:r>
              <w:rPr>
                <w:szCs w:val="21"/>
              </w:rPr>
              <w:t>C8</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r w:rsidR="00C91A33">
              <w:rPr>
                <w:rFonts w:hint="eastAsia"/>
                <w:szCs w:val="21"/>
              </w:rPr>
              <w:t>YYYYMMDD</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还</w:t>
            </w:r>
            <w:proofErr w:type="gramStart"/>
            <w:r w:rsidRPr="003B6F12">
              <w:rPr>
                <w:rFonts w:hint="eastAsia"/>
                <w:szCs w:val="21"/>
              </w:rPr>
              <w:t>金类型</w:t>
            </w:r>
            <w:proofErr w:type="gramEnd"/>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4C14EC" w:rsidRPr="009D36D6" w:rsidRDefault="004C14EC" w:rsidP="006B52E4">
            <w:pPr>
              <w:ind w:firstLineChars="0" w:firstLine="0"/>
              <w:rPr>
                <w:szCs w:val="21"/>
              </w:rPr>
            </w:pPr>
            <w:r w:rsidRPr="003B6F12">
              <w:rPr>
                <w:rFonts w:hint="eastAsia"/>
                <w:szCs w:val="21"/>
              </w:rPr>
              <w:t>续借还金、提前还金、</w:t>
            </w:r>
            <w:proofErr w:type="gramStart"/>
            <w:r w:rsidRPr="003B6F12">
              <w:rPr>
                <w:rFonts w:hint="eastAsia"/>
                <w:szCs w:val="21"/>
              </w:rPr>
              <w:t>主动还</w:t>
            </w:r>
            <w:proofErr w:type="gramEnd"/>
            <w:r w:rsidRPr="003B6F12">
              <w:rPr>
                <w:rFonts w:hint="eastAsia"/>
                <w:szCs w:val="21"/>
              </w:rPr>
              <w:t>金、系统自动还金</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还</w:t>
            </w:r>
            <w:proofErr w:type="gramStart"/>
            <w:r w:rsidRPr="003B6F12">
              <w:rPr>
                <w:rFonts w:hint="eastAsia"/>
                <w:szCs w:val="21"/>
              </w:rPr>
              <w:t>金状态</w:t>
            </w:r>
            <w:proofErr w:type="gramEnd"/>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4C14EC" w:rsidRPr="009D36D6" w:rsidRDefault="004C14EC" w:rsidP="006B52E4">
            <w:pPr>
              <w:ind w:firstLineChars="0" w:firstLine="0"/>
              <w:rPr>
                <w:szCs w:val="21"/>
              </w:rPr>
            </w:pPr>
            <w:r w:rsidRPr="003B6F12">
              <w:rPr>
                <w:rFonts w:hint="eastAsia"/>
                <w:szCs w:val="21"/>
              </w:rPr>
              <w:t>未还金、还金成功、还金失败、</w:t>
            </w:r>
            <w:proofErr w:type="gramStart"/>
            <w:r w:rsidRPr="003B6F12">
              <w:rPr>
                <w:rFonts w:hint="eastAsia"/>
                <w:szCs w:val="21"/>
              </w:rPr>
              <w:t>再次还</w:t>
            </w:r>
            <w:proofErr w:type="gramEnd"/>
            <w:r w:rsidRPr="003B6F12">
              <w:rPr>
                <w:rFonts w:hint="eastAsia"/>
                <w:szCs w:val="21"/>
              </w:rPr>
              <w:t>金</w:t>
            </w:r>
          </w:p>
        </w:tc>
      </w:tr>
      <w:tr w:rsidR="00C91A33" w:rsidRPr="009D36D6" w:rsidTr="00CA24A6">
        <w:trPr>
          <w:jc w:val="center"/>
        </w:trPr>
        <w:tc>
          <w:tcPr>
            <w:tcW w:w="1610" w:type="pct"/>
            <w:vAlign w:val="center"/>
          </w:tcPr>
          <w:p w:rsidR="00C91A33" w:rsidRPr="003B6F12" w:rsidRDefault="00C91A33" w:rsidP="00C91A33">
            <w:pPr>
              <w:ind w:firstLineChars="0" w:firstLine="0"/>
              <w:rPr>
                <w:szCs w:val="21"/>
              </w:rPr>
            </w:pPr>
            <w:r w:rsidRPr="003B6F12">
              <w:rPr>
                <w:rFonts w:hint="eastAsia"/>
                <w:szCs w:val="21"/>
              </w:rPr>
              <w:t>到期日</w:t>
            </w:r>
          </w:p>
        </w:tc>
        <w:tc>
          <w:tcPr>
            <w:tcW w:w="658" w:type="pct"/>
          </w:tcPr>
          <w:p w:rsidR="00C91A33" w:rsidRPr="003B6F12" w:rsidRDefault="00C91A33" w:rsidP="00C91A33">
            <w:pPr>
              <w:ind w:firstLineChars="0" w:firstLine="0"/>
              <w:rPr>
                <w:szCs w:val="21"/>
              </w:rPr>
            </w:pPr>
            <w:r>
              <w:rPr>
                <w:szCs w:val="21"/>
              </w:rPr>
              <w:t>C8</w:t>
            </w:r>
          </w:p>
        </w:tc>
        <w:tc>
          <w:tcPr>
            <w:tcW w:w="2732" w:type="pct"/>
            <w:vAlign w:val="center"/>
          </w:tcPr>
          <w:p w:rsidR="00C91A33" w:rsidRPr="009D36D6" w:rsidRDefault="00C91A33" w:rsidP="00C91A33">
            <w:pPr>
              <w:ind w:firstLineChars="0" w:firstLine="0"/>
              <w:rPr>
                <w:szCs w:val="21"/>
              </w:rPr>
            </w:pPr>
            <w:r w:rsidRPr="003B6F12">
              <w:rPr>
                <w:rFonts w:hint="eastAsia"/>
                <w:szCs w:val="21"/>
              </w:rPr>
              <w:t xml:space="preserve">　</w:t>
            </w:r>
            <w:r>
              <w:rPr>
                <w:rFonts w:hint="eastAsia"/>
                <w:szCs w:val="21"/>
              </w:rPr>
              <w:t>YYYYMMDD</w:t>
            </w:r>
          </w:p>
        </w:tc>
      </w:tr>
      <w:tr w:rsidR="00C91A33" w:rsidRPr="009D36D6" w:rsidTr="00CA24A6">
        <w:trPr>
          <w:jc w:val="center"/>
        </w:trPr>
        <w:tc>
          <w:tcPr>
            <w:tcW w:w="1610" w:type="pct"/>
            <w:vAlign w:val="center"/>
          </w:tcPr>
          <w:p w:rsidR="00C91A33" w:rsidRPr="003B6F12" w:rsidRDefault="00C91A33" w:rsidP="00C91A33">
            <w:pPr>
              <w:ind w:firstLineChars="0" w:firstLine="0"/>
              <w:rPr>
                <w:szCs w:val="21"/>
              </w:rPr>
            </w:pPr>
            <w:r w:rsidRPr="003B6F12">
              <w:rPr>
                <w:rFonts w:hint="eastAsia"/>
                <w:szCs w:val="21"/>
              </w:rPr>
              <w:t>实际到期日</w:t>
            </w:r>
          </w:p>
        </w:tc>
        <w:tc>
          <w:tcPr>
            <w:tcW w:w="658" w:type="pct"/>
          </w:tcPr>
          <w:p w:rsidR="00C91A33" w:rsidRPr="003B6F12" w:rsidRDefault="00C91A33" w:rsidP="00C91A33">
            <w:pPr>
              <w:ind w:firstLineChars="0" w:firstLine="0"/>
              <w:rPr>
                <w:szCs w:val="21"/>
              </w:rPr>
            </w:pPr>
            <w:r>
              <w:rPr>
                <w:szCs w:val="21"/>
              </w:rPr>
              <w:t>C8</w:t>
            </w:r>
          </w:p>
        </w:tc>
        <w:tc>
          <w:tcPr>
            <w:tcW w:w="2732" w:type="pct"/>
            <w:vAlign w:val="center"/>
          </w:tcPr>
          <w:p w:rsidR="00C91A33" w:rsidRPr="009D36D6" w:rsidRDefault="00C91A33" w:rsidP="00C91A33">
            <w:pPr>
              <w:ind w:firstLineChars="0" w:firstLine="0"/>
              <w:rPr>
                <w:szCs w:val="21"/>
              </w:rPr>
            </w:pPr>
            <w:r w:rsidRPr="003B6F12">
              <w:rPr>
                <w:rFonts w:hint="eastAsia"/>
                <w:szCs w:val="21"/>
              </w:rPr>
              <w:t xml:space="preserve">　</w:t>
            </w:r>
            <w:r>
              <w:rPr>
                <w:rFonts w:hint="eastAsia"/>
                <w:szCs w:val="21"/>
              </w:rPr>
              <w:t>YYYYMMDD</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付息状态</w:t>
            </w:r>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4C14EC" w:rsidRPr="009D36D6" w:rsidRDefault="004C14EC" w:rsidP="006B52E4">
            <w:pPr>
              <w:ind w:firstLineChars="0" w:firstLine="0"/>
              <w:rPr>
                <w:szCs w:val="21"/>
              </w:rPr>
            </w:pPr>
            <w:r w:rsidRPr="003B6F12">
              <w:rPr>
                <w:rFonts w:hint="eastAsia"/>
                <w:szCs w:val="21"/>
              </w:rPr>
              <w:t>不适用、未付息、付息成功、付息失败、再次付息</w:t>
            </w:r>
          </w:p>
        </w:tc>
      </w:tr>
      <w:tr w:rsidR="00C91A33" w:rsidRPr="009D36D6" w:rsidTr="00CA24A6">
        <w:trPr>
          <w:jc w:val="center"/>
        </w:trPr>
        <w:tc>
          <w:tcPr>
            <w:tcW w:w="1610" w:type="pct"/>
            <w:vAlign w:val="center"/>
          </w:tcPr>
          <w:p w:rsidR="00C91A33" w:rsidRPr="003B6F12" w:rsidRDefault="00C91A33" w:rsidP="00C91A33">
            <w:pPr>
              <w:ind w:firstLineChars="0" w:firstLine="0"/>
              <w:rPr>
                <w:szCs w:val="21"/>
              </w:rPr>
            </w:pPr>
            <w:r w:rsidRPr="003B6F12">
              <w:rPr>
                <w:rFonts w:hint="eastAsia"/>
                <w:szCs w:val="21"/>
              </w:rPr>
              <w:t>付息日</w:t>
            </w:r>
          </w:p>
        </w:tc>
        <w:tc>
          <w:tcPr>
            <w:tcW w:w="658" w:type="pct"/>
          </w:tcPr>
          <w:p w:rsidR="00C91A33" w:rsidRPr="003B6F12" w:rsidRDefault="00C91A33" w:rsidP="00C91A33">
            <w:pPr>
              <w:ind w:firstLineChars="0" w:firstLine="0"/>
              <w:rPr>
                <w:szCs w:val="21"/>
              </w:rPr>
            </w:pPr>
            <w:r>
              <w:rPr>
                <w:szCs w:val="21"/>
              </w:rPr>
              <w:t>C8</w:t>
            </w:r>
          </w:p>
        </w:tc>
        <w:tc>
          <w:tcPr>
            <w:tcW w:w="2732" w:type="pct"/>
            <w:vAlign w:val="center"/>
          </w:tcPr>
          <w:p w:rsidR="00C91A33" w:rsidRPr="009D36D6" w:rsidRDefault="00C91A33" w:rsidP="00C91A33">
            <w:pPr>
              <w:ind w:firstLineChars="0" w:firstLine="0"/>
              <w:rPr>
                <w:szCs w:val="21"/>
              </w:rPr>
            </w:pPr>
            <w:r w:rsidRPr="003B6F12">
              <w:rPr>
                <w:rFonts w:hint="eastAsia"/>
                <w:szCs w:val="21"/>
              </w:rPr>
              <w:t xml:space="preserve">　</w:t>
            </w:r>
            <w:r>
              <w:rPr>
                <w:rFonts w:hint="eastAsia"/>
                <w:szCs w:val="21"/>
              </w:rPr>
              <w:t>YYYYMMDD</w:t>
            </w:r>
          </w:p>
        </w:tc>
      </w:tr>
      <w:tr w:rsidR="00C91A33" w:rsidRPr="009D36D6" w:rsidTr="00CA24A6">
        <w:trPr>
          <w:jc w:val="center"/>
        </w:trPr>
        <w:tc>
          <w:tcPr>
            <w:tcW w:w="1610" w:type="pct"/>
            <w:vAlign w:val="center"/>
          </w:tcPr>
          <w:p w:rsidR="00C91A33" w:rsidRPr="003B6F12" w:rsidRDefault="00C91A33" w:rsidP="00C91A33">
            <w:pPr>
              <w:ind w:firstLineChars="0" w:firstLine="0"/>
              <w:rPr>
                <w:szCs w:val="21"/>
              </w:rPr>
            </w:pPr>
            <w:r w:rsidRPr="003B6F12">
              <w:rPr>
                <w:rFonts w:hint="eastAsia"/>
                <w:szCs w:val="21"/>
              </w:rPr>
              <w:t>实际付息日</w:t>
            </w:r>
          </w:p>
        </w:tc>
        <w:tc>
          <w:tcPr>
            <w:tcW w:w="658" w:type="pct"/>
          </w:tcPr>
          <w:p w:rsidR="00C91A33" w:rsidRPr="003B6F12" w:rsidRDefault="00C91A33" w:rsidP="00C91A33">
            <w:pPr>
              <w:ind w:firstLineChars="0" w:firstLine="0"/>
              <w:rPr>
                <w:szCs w:val="21"/>
              </w:rPr>
            </w:pPr>
            <w:r>
              <w:rPr>
                <w:szCs w:val="21"/>
              </w:rPr>
              <w:t>C8</w:t>
            </w:r>
          </w:p>
        </w:tc>
        <w:tc>
          <w:tcPr>
            <w:tcW w:w="2732" w:type="pct"/>
            <w:vAlign w:val="center"/>
          </w:tcPr>
          <w:p w:rsidR="00C91A33" w:rsidRPr="009D36D6" w:rsidRDefault="00C91A33" w:rsidP="00C91A33">
            <w:pPr>
              <w:ind w:firstLineChars="0" w:firstLine="0"/>
              <w:rPr>
                <w:szCs w:val="21"/>
              </w:rPr>
            </w:pPr>
            <w:r w:rsidRPr="003B6F12">
              <w:rPr>
                <w:rFonts w:hint="eastAsia"/>
                <w:szCs w:val="21"/>
              </w:rPr>
              <w:t xml:space="preserve">　</w:t>
            </w:r>
            <w:r>
              <w:rPr>
                <w:rFonts w:hint="eastAsia"/>
                <w:szCs w:val="21"/>
              </w:rPr>
              <w:t>YYYYMMDD</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是否交易所清算利息</w:t>
            </w:r>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是、否　</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拆借年利率（</w:t>
            </w:r>
            <w:r w:rsidRPr="003B6F12">
              <w:rPr>
                <w:rFonts w:hint="eastAsia"/>
                <w:szCs w:val="21"/>
              </w:rPr>
              <w:t>%</w:t>
            </w:r>
            <w:r w:rsidRPr="003B6F12">
              <w:rPr>
                <w:rFonts w:hint="eastAsia"/>
                <w:szCs w:val="21"/>
              </w:rPr>
              <w:t>）</w:t>
            </w:r>
          </w:p>
        </w:tc>
        <w:tc>
          <w:tcPr>
            <w:tcW w:w="658" w:type="pct"/>
          </w:tcPr>
          <w:p w:rsidR="004C14EC" w:rsidRPr="003B6F12" w:rsidRDefault="004C14EC" w:rsidP="006B52E4">
            <w:pPr>
              <w:ind w:firstLineChars="0" w:firstLine="0"/>
              <w:rPr>
                <w:szCs w:val="21"/>
              </w:rPr>
            </w:pPr>
            <w:r>
              <w:rPr>
                <w:rFonts w:hint="eastAsia"/>
                <w:szCs w:val="21"/>
              </w:rPr>
              <w:t>N(12,6)</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利息</w:t>
            </w:r>
          </w:p>
        </w:tc>
        <w:tc>
          <w:tcPr>
            <w:tcW w:w="658" w:type="pct"/>
          </w:tcPr>
          <w:p w:rsidR="004C14EC" w:rsidRPr="003B6F12" w:rsidRDefault="004C14EC" w:rsidP="006B52E4">
            <w:pPr>
              <w:ind w:firstLineChars="0" w:firstLine="0"/>
              <w:rPr>
                <w:szCs w:val="21"/>
              </w:rPr>
            </w:pPr>
            <w:r>
              <w:rPr>
                <w:rFonts w:hint="eastAsia"/>
                <w:szCs w:val="21"/>
              </w:rPr>
              <w:t>N(12,6)</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借金仓库</w:t>
            </w:r>
          </w:p>
        </w:tc>
        <w:tc>
          <w:tcPr>
            <w:tcW w:w="658" w:type="pct"/>
          </w:tcPr>
          <w:p w:rsidR="004C14EC" w:rsidRPr="003B6F12" w:rsidRDefault="004C14EC" w:rsidP="006B52E4">
            <w:pPr>
              <w:ind w:firstLineChars="0" w:firstLine="0"/>
              <w:rPr>
                <w:szCs w:val="21"/>
              </w:rPr>
            </w:pPr>
            <w:r>
              <w:rPr>
                <w:rFonts w:hint="eastAsia"/>
                <w:szCs w:val="21"/>
              </w:rPr>
              <w:t>C10</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还金仓库</w:t>
            </w:r>
          </w:p>
        </w:tc>
        <w:tc>
          <w:tcPr>
            <w:tcW w:w="658" w:type="pct"/>
          </w:tcPr>
          <w:p w:rsidR="004C14EC" w:rsidRPr="003B6F12" w:rsidRDefault="004C14EC" w:rsidP="006B52E4">
            <w:pPr>
              <w:ind w:firstLineChars="0" w:firstLine="0"/>
              <w:rPr>
                <w:szCs w:val="21"/>
              </w:rPr>
            </w:pPr>
            <w:r>
              <w:rPr>
                <w:rFonts w:hint="eastAsia"/>
                <w:szCs w:val="21"/>
              </w:rPr>
              <w:t>C10</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还金交割品种</w:t>
            </w:r>
          </w:p>
        </w:tc>
        <w:tc>
          <w:tcPr>
            <w:tcW w:w="658" w:type="pct"/>
          </w:tcPr>
          <w:p w:rsidR="004C14EC" w:rsidRPr="003B6F12" w:rsidRDefault="004C14EC" w:rsidP="006B52E4">
            <w:pPr>
              <w:ind w:firstLineChars="0" w:firstLine="0"/>
              <w:rPr>
                <w:szCs w:val="21"/>
              </w:rPr>
            </w:pPr>
            <w:r>
              <w:rPr>
                <w:rFonts w:hint="eastAsia"/>
                <w:szCs w:val="21"/>
              </w:rPr>
              <w:t>C15</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前</w:t>
            </w:r>
            <w:proofErr w:type="gramStart"/>
            <w:r w:rsidRPr="003B6F12">
              <w:rPr>
                <w:rFonts w:hint="eastAsia"/>
                <w:szCs w:val="21"/>
              </w:rPr>
              <w:t>接成交</w:t>
            </w:r>
            <w:proofErr w:type="gramEnd"/>
            <w:r w:rsidRPr="003B6F12">
              <w:rPr>
                <w:rFonts w:hint="eastAsia"/>
                <w:szCs w:val="21"/>
              </w:rPr>
              <w:t>单编号</w:t>
            </w:r>
          </w:p>
        </w:tc>
        <w:tc>
          <w:tcPr>
            <w:tcW w:w="658" w:type="pct"/>
          </w:tcPr>
          <w:p w:rsidR="004C14EC" w:rsidRPr="003B6F12" w:rsidRDefault="004C14EC" w:rsidP="006B52E4">
            <w:pPr>
              <w:ind w:firstLineChars="0" w:firstLine="0"/>
              <w:rPr>
                <w:szCs w:val="21"/>
              </w:rPr>
            </w:pPr>
            <w:r>
              <w:rPr>
                <w:rFonts w:hint="eastAsia"/>
                <w:szCs w:val="21"/>
              </w:rPr>
              <w:t>C20</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后续成交单编号</w:t>
            </w:r>
          </w:p>
        </w:tc>
        <w:tc>
          <w:tcPr>
            <w:tcW w:w="658" w:type="pct"/>
          </w:tcPr>
          <w:p w:rsidR="004C14EC" w:rsidRPr="003B6F12" w:rsidRDefault="004C14EC" w:rsidP="006B52E4">
            <w:pPr>
              <w:ind w:firstLineChars="0" w:firstLine="0"/>
              <w:rPr>
                <w:szCs w:val="21"/>
              </w:rPr>
            </w:pPr>
            <w:r>
              <w:rPr>
                <w:rFonts w:hint="eastAsia"/>
                <w:szCs w:val="21"/>
              </w:rPr>
              <w:t>C20</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附加条款</w:t>
            </w:r>
          </w:p>
        </w:tc>
        <w:tc>
          <w:tcPr>
            <w:tcW w:w="658" w:type="pct"/>
          </w:tcPr>
          <w:p w:rsidR="004C14EC" w:rsidRPr="003B6F12" w:rsidRDefault="004C14EC" w:rsidP="006B52E4">
            <w:pPr>
              <w:ind w:firstLineChars="0" w:firstLine="0"/>
              <w:rPr>
                <w:szCs w:val="21"/>
              </w:rPr>
            </w:pPr>
            <w:r>
              <w:rPr>
                <w:rFonts w:hint="eastAsia"/>
                <w:szCs w:val="21"/>
              </w:rPr>
              <w:t>C150</w:t>
            </w:r>
          </w:p>
        </w:tc>
        <w:tc>
          <w:tcPr>
            <w:tcW w:w="2732" w:type="pct"/>
            <w:vAlign w:val="center"/>
          </w:tcPr>
          <w:p w:rsidR="004C14EC" w:rsidRPr="009D36D6" w:rsidRDefault="004C14EC" w:rsidP="006B52E4">
            <w:pPr>
              <w:ind w:firstLineChars="0" w:firstLine="0"/>
              <w:rPr>
                <w:szCs w:val="21"/>
              </w:rPr>
            </w:pPr>
            <w:r w:rsidRPr="003B6F12">
              <w:rPr>
                <w:rFonts w:hint="eastAsia"/>
                <w:szCs w:val="21"/>
              </w:rPr>
              <w:t xml:space="preserve">　</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状态</w:t>
            </w:r>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4C14EC" w:rsidRPr="009D36D6" w:rsidRDefault="004C14EC" w:rsidP="006B52E4">
            <w:pPr>
              <w:ind w:firstLineChars="0" w:firstLine="0"/>
              <w:rPr>
                <w:szCs w:val="21"/>
              </w:rPr>
            </w:pPr>
            <w:r w:rsidRPr="003B6F12">
              <w:rPr>
                <w:rFonts w:hint="eastAsia"/>
                <w:szCs w:val="21"/>
              </w:rPr>
              <w:t>已成交、已撤销</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过户失败原因</w:t>
            </w:r>
          </w:p>
        </w:tc>
        <w:tc>
          <w:tcPr>
            <w:tcW w:w="658" w:type="pct"/>
          </w:tcPr>
          <w:p w:rsidR="004C14EC" w:rsidRPr="003B6F12" w:rsidRDefault="004C14EC" w:rsidP="006B52E4">
            <w:pPr>
              <w:ind w:firstLineChars="0" w:firstLine="0"/>
              <w:rPr>
                <w:szCs w:val="21"/>
              </w:rPr>
            </w:pPr>
            <w:r>
              <w:rPr>
                <w:rFonts w:hint="eastAsia"/>
                <w:szCs w:val="21"/>
              </w:rPr>
              <w:t>C20</w:t>
            </w:r>
          </w:p>
        </w:tc>
        <w:tc>
          <w:tcPr>
            <w:tcW w:w="2732" w:type="pct"/>
            <w:vAlign w:val="center"/>
          </w:tcPr>
          <w:p w:rsidR="004C14EC" w:rsidRPr="009D36D6" w:rsidRDefault="004C14EC" w:rsidP="006B52E4">
            <w:pPr>
              <w:ind w:firstLineChars="0" w:firstLine="0"/>
              <w:rPr>
                <w:szCs w:val="21"/>
              </w:rPr>
            </w:pPr>
            <w:r w:rsidRPr="003B6F12">
              <w:rPr>
                <w:rFonts w:hint="eastAsia"/>
                <w:szCs w:val="21"/>
              </w:rPr>
              <w:t>客户库存不足，等（视拆借</w:t>
            </w:r>
            <w:r w:rsidRPr="003B6F12">
              <w:rPr>
                <w:rFonts w:hint="eastAsia"/>
                <w:szCs w:val="21"/>
              </w:rPr>
              <w:t>/</w:t>
            </w:r>
            <w:r w:rsidRPr="003B6F12">
              <w:rPr>
                <w:rFonts w:hint="eastAsia"/>
                <w:szCs w:val="21"/>
              </w:rPr>
              <w:t>租借统一过户接口而定）</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收费状态</w:t>
            </w:r>
          </w:p>
        </w:tc>
        <w:tc>
          <w:tcPr>
            <w:tcW w:w="658" w:type="pct"/>
          </w:tcPr>
          <w:p w:rsidR="004C14EC" w:rsidRPr="003B6F12" w:rsidRDefault="004C14EC" w:rsidP="006B52E4">
            <w:pPr>
              <w:ind w:firstLineChars="0" w:firstLine="0"/>
              <w:rPr>
                <w:szCs w:val="21"/>
              </w:rPr>
            </w:pPr>
            <w:r>
              <w:rPr>
                <w:rFonts w:hint="eastAsia"/>
                <w:szCs w:val="21"/>
              </w:rPr>
              <w:t>C4</w:t>
            </w:r>
          </w:p>
        </w:tc>
        <w:tc>
          <w:tcPr>
            <w:tcW w:w="2732" w:type="pct"/>
            <w:vAlign w:val="center"/>
          </w:tcPr>
          <w:p w:rsidR="004C14EC" w:rsidRPr="009D36D6" w:rsidRDefault="004C14EC" w:rsidP="006B52E4">
            <w:pPr>
              <w:ind w:firstLineChars="0" w:firstLine="0"/>
              <w:rPr>
                <w:szCs w:val="21"/>
              </w:rPr>
            </w:pPr>
            <w:r w:rsidRPr="003B6F12">
              <w:rPr>
                <w:rFonts w:hint="eastAsia"/>
                <w:szCs w:val="21"/>
              </w:rPr>
              <w:t>未收费、已收费</w:t>
            </w:r>
          </w:p>
        </w:tc>
      </w:tr>
      <w:tr w:rsidR="004C14EC" w:rsidRPr="009D36D6" w:rsidTr="00CA24A6">
        <w:trPr>
          <w:jc w:val="center"/>
        </w:trPr>
        <w:tc>
          <w:tcPr>
            <w:tcW w:w="1610" w:type="pct"/>
            <w:vAlign w:val="center"/>
          </w:tcPr>
          <w:p w:rsidR="004C14EC" w:rsidRPr="003B6F12" w:rsidRDefault="004C14EC" w:rsidP="006B52E4">
            <w:pPr>
              <w:ind w:firstLineChars="0" w:firstLine="0"/>
              <w:rPr>
                <w:szCs w:val="21"/>
              </w:rPr>
            </w:pPr>
            <w:r w:rsidRPr="003B6F12">
              <w:rPr>
                <w:rFonts w:hint="eastAsia"/>
                <w:szCs w:val="21"/>
              </w:rPr>
              <w:t>收费日期</w:t>
            </w:r>
          </w:p>
        </w:tc>
        <w:tc>
          <w:tcPr>
            <w:tcW w:w="658" w:type="pct"/>
          </w:tcPr>
          <w:p w:rsidR="004C14EC" w:rsidRPr="003B6F12" w:rsidRDefault="001D2A02" w:rsidP="006B52E4">
            <w:pPr>
              <w:ind w:firstLineChars="0" w:firstLine="0"/>
              <w:rPr>
                <w:szCs w:val="21"/>
              </w:rPr>
            </w:pPr>
            <w:r>
              <w:rPr>
                <w:szCs w:val="21"/>
              </w:rPr>
              <w:t>C8</w:t>
            </w:r>
          </w:p>
        </w:tc>
        <w:tc>
          <w:tcPr>
            <w:tcW w:w="2732" w:type="pct"/>
            <w:vAlign w:val="center"/>
          </w:tcPr>
          <w:p w:rsidR="004C14EC" w:rsidRPr="009D36D6" w:rsidRDefault="004C14EC" w:rsidP="006B52E4">
            <w:pPr>
              <w:ind w:firstLineChars="0" w:firstLine="0"/>
              <w:rPr>
                <w:szCs w:val="21"/>
              </w:rPr>
            </w:pPr>
            <w:r w:rsidRPr="003B6F12">
              <w:rPr>
                <w:rFonts w:hint="eastAsia"/>
                <w:szCs w:val="21"/>
              </w:rPr>
              <w:t>清算收费成功后填写当日日期</w:t>
            </w:r>
            <w:r w:rsidR="001D2A02">
              <w:rPr>
                <w:rFonts w:hint="eastAsia"/>
                <w:szCs w:val="21"/>
              </w:rPr>
              <w:t>，</w:t>
            </w:r>
            <w:r w:rsidR="001D2A02">
              <w:rPr>
                <w:szCs w:val="21"/>
              </w:rPr>
              <w:t>格式为：</w:t>
            </w:r>
            <w:r w:rsidR="001D2A02">
              <w:rPr>
                <w:rFonts w:hint="eastAsia"/>
                <w:szCs w:val="21"/>
              </w:rPr>
              <w:t>YYYYMMDD</w:t>
            </w:r>
          </w:p>
        </w:tc>
      </w:tr>
    </w:tbl>
    <w:p w:rsidR="003E7A75" w:rsidRDefault="003E7A75" w:rsidP="003E7A75">
      <w:pPr>
        <w:pStyle w:val="1"/>
        <w:numPr>
          <w:ilvl w:val="0"/>
          <w:numId w:val="1"/>
        </w:numPr>
      </w:pPr>
      <w:bookmarkStart w:id="443" w:name="_Toc438719131"/>
      <w:r>
        <w:rPr>
          <w:rFonts w:hint="eastAsia"/>
        </w:rPr>
        <w:t>黄金</w:t>
      </w:r>
      <w:r>
        <w:rPr>
          <w:rFonts w:hint="eastAsia"/>
        </w:rPr>
        <w:t>ETF</w:t>
      </w:r>
      <w:r>
        <w:rPr>
          <w:rFonts w:hint="eastAsia"/>
        </w:rPr>
        <w:t>交易数据</w:t>
      </w:r>
      <w:bookmarkEnd w:id="443"/>
    </w:p>
    <w:p w:rsidR="000860C1" w:rsidRPr="009D36D6" w:rsidRDefault="000860C1" w:rsidP="003E7A75">
      <w:pPr>
        <w:pStyle w:val="21"/>
        <w:numPr>
          <w:ilvl w:val="1"/>
          <w:numId w:val="1"/>
        </w:numPr>
        <w:ind w:left="0" w:firstLineChars="0" w:firstLine="0"/>
      </w:pPr>
      <w:bookmarkStart w:id="444" w:name="_Toc438719132"/>
      <w:r>
        <w:rPr>
          <w:rFonts w:hint="eastAsia"/>
        </w:rPr>
        <w:t>账户备案信息</w:t>
      </w:r>
      <w:r w:rsidR="003E7A75">
        <w:rPr>
          <w:rFonts w:hint="eastAsia"/>
        </w:rPr>
        <w:t>数据文件</w:t>
      </w:r>
      <w:bookmarkEnd w:id="444"/>
    </w:p>
    <w:p w:rsidR="003E7A75" w:rsidRDefault="003E7A75" w:rsidP="003E7A75">
      <w:pPr>
        <w:pStyle w:val="30"/>
        <w:numPr>
          <w:ilvl w:val="2"/>
          <w:numId w:val="1"/>
        </w:numPr>
        <w:ind w:left="0" w:firstLineChars="0" w:firstLine="0"/>
      </w:pPr>
      <w:bookmarkStart w:id="445" w:name="_Toc438719133"/>
      <w:r>
        <w:rPr>
          <w:rFonts w:hint="eastAsia"/>
        </w:rPr>
        <w:t>明细记录</w:t>
      </w:r>
      <w:bookmarkEnd w:id="445"/>
    </w:p>
    <w:p w:rsidR="0052798C" w:rsidRDefault="00BC238B" w:rsidP="00912757">
      <w:pPr>
        <w:ind w:firstLine="482"/>
        <w:rPr>
          <w:b/>
          <w:bCs/>
          <w:szCs w:val="21"/>
        </w:rPr>
      </w:pPr>
      <w:r>
        <w:rPr>
          <w:rFonts w:hint="eastAsia"/>
          <w:b/>
          <w:bCs/>
          <w:szCs w:val="21"/>
        </w:rPr>
        <w:t>功能说明：</w:t>
      </w:r>
    </w:p>
    <w:p w:rsidR="0052798C" w:rsidRDefault="00752DEA" w:rsidP="0052798C">
      <w:pPr>
        <w:ind w:firstLine="480"/>
        <w:rPr>
          <w:bCs/>
          <w:szCs w:val="21"/>
        </w:rPr>
      </w:pPr>
      <w:r>
        <w:rPr>
          <w:rFonts w:hint="eastAsia"/>
          <w:bCs/>
          <w:szCs w:val="21"/>
        </w:rPr>
        <w:t>下载清算数据文件的</w:t>
      </w:r>
      <w:r w:rsidR="0052798C">
        <w:rPr>
          <w:rFonts w:hint="eastAsia"/>
          <w:bCs/>
          <w:szCs w:val="21"/>
        </w:rPr>
        <w:t>席位不同，</w:t>
      </w:r>
      <w:r>
        <w:rPr>
          <w:rFonts w:hint="eastAsia"/>
          <w:bCs/>
          <w:szCs w:val="21"/>
        </w:rPr>
        <w:t>交易所提供数据</w:t>
      </w:r>
      <w:r w:rsidR="0052798C" w:rsidRPr="0052798C">
        <w:rPr>
          <w:rFonts w:hint="eastAsia"/>
          <w:bCs/>
          <w:szCs w:val="21"/>
        </w:rPr>
        <w:t>文件</w:t>
      </w:r>
      <w:r w:rsidR="007A1425">
        <w:rPr>
          <w:rFonts w:hint="eastAsia"/>
          <w:bCs/>
          <w:szCs w:val="21"/>
        </w:rPr>
        <w:t>的</w:t>
      </w:r>
      <w:r>
        <w:rPr>
          <w:rFonts w:hint="eastAsia"/>
          <w:bCs/>
          <w:szCs w:val="21"/>
        </w:rPr>
        <w:t>内容不同。对于</w:t>
      </w:r>
      <w:r w:rsidR="007737E5" w:rsidRPr="0052798C">
        <w:rPr>
          <w:rFonts w:hint="eastAsia"/>
          <w:bCs/>
          <w:szCs w:val="21"/>
        </w:rPr>
        <w:t>基金</w:t>
      </w:r>
      <w:r w:rsidR="00714F41">
        <w:rPr>
          <w:rFonts w:hint="eastAsia"/>
          <w:bCs/>
          <w:szCs w:val="21"/>
        </w:rPr>
        <w:t>专用席位</w:t>
      </w:r>
      <w:r w:rsidR="00EB6E25">
        <w:rPr>
          <w:rFonts w:hint="eastAsia"/>
          <w:bCs/>
          <w:szCs w:val="21"/>
        </w:rPr>
        <w:t>（</w:t>
      </w:r>
      <w:r w:rsidR="003759EE" w:rsidRPr="0052798C">
        <w:rPr>
          <w:rFonts w:hint="eastAsia"/>
          <w:bCs/>
          <w:szCs w:val="21"/>
        </w:rPr>
        <w:t>基金</w:t>
      </w:r>
      <w:r w:rsidR="003759EE">
        <w:rPr>
          <w:rFonts w:hint="eastAsia"/>
          <w:bCs/>
          <w:szCs w:val="21"/>
        </w:rPr>
        <w:t>专用席位的</w:t>
      </w:r>
      <w:r w:rsidR="00EB6E25">
        <w:rPr>
          <w:rFonts w:hint="eastAsia"/>
          <w:bCs/>
          <w:szCs w:val="21"/>
        </w:rPr>
        <w:t>席位代码就</w:t>
      </w:r>
      <w:r w:rsidR="00EB6E25" w:rsidRPr="0052798C">
        <w:rPr>
          <w:rFonts w:hint="eastAsia"/>
          <w:bCs/>
          <w:szCs w:val="21"/>
        </w:rPr>
        <w:t>是黄金</w:t>
      </w:r>
      <w:r w:rsidR="00EB6E25" w:rsidRPr="0052798C">
        <w:rPr>
          <w:rFonts w:hint="eastAsia"/>
          <w:bCs/>
          <w:szCs w:val="21"/>
        </w:rPr>
        <w:t>ETF</w:t>
      </w:r>
      <w:r w:rsidR="00EB6E25" w:rsidRPr="0052798C">
        <w:rPr>
          <w:rFonts w:hint="eastAsia"/>
          <w:bCs/>
          <w:szCs w:val="21"/>
        </w:rPr>
        <w:t>基金属性中的席位代码</w:t>
      </w:r>
      <w:r w:rsidR="00EB6E25">
        <w:rPr>
          <w:rFonts w:hint="eastAsia"/>
          <w:bCs/>
          <w:szCs w:val="21"/>
        </w:rPr>
        <w:t>）</w:t>
      </w:r>
      <w:r w:rsidR="00714F41">
        <w:rPr>
          <w:rFonts w:hint="eastAsia"/>
          <w:bCs/>
          <w:szCs w:val="21"/>
        </w:rPr>
        <w:t>，</w:t>
      </w:r>
      <w:r w:rsidR="00EB6E25">
        <w:rPr>
          <w:rFonts w:hint="eastAsia"/>
          <w:bCs/>
          <w:szCs w:val="21"/>
        </w:rPr>
        <w:t>每个交易日的数据是</w:t>
      </w:r>
      <w:r w:rsidR="00130F07">
        <w:rPr>
          <w:rFonts w:hint="eastAsia"/>
          <w:bCs/>
          <w:szCs w:val="21"/>
        </w:rPr>
        <w:t>从</w:t>
      </w:r>
      <w:r w:rsidR="00130F07" w:rsidRPr="0052798C">
        <w:rPr>
          <w:rFonts w:hint="eastAsia"/>
          <w:bCs/>
          <w:szCs w:val="21"/>
        </w:rPr>
        <w:t>上一交易日清算完成之后</w:t>
      </w:r>
      <w:r w:rsidR="00130F07">
        <w:rPr>
          <w:rFonts w:hint="eastAsia"/>
          <w:bCs/>
          <w:szCs w:val="21"/>
        </w:rPr>
        <w:t>到</w:t>
      </w:r>
      <w:r w:rsidR="001903A4">
        <w:rPr>
          <w:rFonts w:hint="eastAsia"/>
          <w:bCs/>
          <w:szCs w:val="21"/>
        </w:rPr>
        <w:t>当前交易日</w:t>
      </w:r>
      <w:r w:rsidR="00130F07" w:rsidRPr="0052798C">
        <w:rPr>
          <w:rFonts w:hint="eastAsia"/>
          <w:bCs/>
          <w:szCs w:val="21"/>
        </w:rPr>
        <w:t>清算完成</w:t>
      </w:r>
      <w:r w:rsidR="00EB6E25">
        <w:rPr>
          <w:rFonts w:hint="eastAsia"/>
          <w:bCs/>
          <w:szCs w:val="21"/>
        </w:rPr>
        <w:t>时</w:t>
      </w:r>
      <w:r w:rsidR="00130F07">
        <w:rPr>
          <w:rFonts w:hint="eastAsia"/>
          <w:bCs/>
          <w:szCs w:val="21"/>
        </w:rPr>
        <w:t>这段</w:t>
      </w:r>
      <w:r w:rsidR="001903A4">
        <w:rPr>
          <w:rFonts w:hint="eastAsia"/>
          <w:bCs/>
          <w:szCs w:val="21"/>
        </w:rPr>
        <w:t>时间</w:t>
      </w:r>
      <w:r w:rsidR="00130F07">
        <w:rPr>
          <w:rFonts w:hint="eastAsia"/>
          <w:bCs/>
          <w:szCs w:val="21"/>
        </w:rPr>
        <w:t>内</w:t>
      </w:r>
      <w:r w:rsidR="00EB6E25">
        <w:rPr>
          <w:rFonts w:hint="eastAsia"/>
          <w:bCs/>
          <w:szCs w:val="21"/>
        </w:rPr>
        <w:t>，所有客户向</w:t>
      </w:r>
      <w:r w:rsidR="00130F07">
        <w:rPr>
          <w:rFonts w:hint="eastAsia"/>
          <w:bCs/>
          <w:szCs w:val="21"/>
        </w:rPr>
        <w:t>该</w:t>
      </w:r>
      <w:r w:rsidR="00EB6E25">
        <w:rPr>
          <w:rFonts w:hint="eastAsia"/>
          <w:bCs/>
          <w:szCs w:val="21"/>
        </w:rPr>
        <w:t>黄金</w:t>
      </w:r>
      <w:r w:rsidR="00EB6E25">
        <w:rPr>
          <w:rFonts w:hint="eastAsia"/>
          <w:bCs/>
          <w:szCs w:val="21"/>
        </w:rPr>
        <w:t>ETF</w:t>
      </w:r>
      <w:r w:rsidR="00130F07">
        <w:rPr>
          <w:rFonts w:hint="eastAsia"/>
          <w:bCs/>
          <w:szCs w:val="21"/>
        </w:rPr>
        <w:t>基金</w:t>
      </w:r>
      <w:r w:rsidR="00EB6E25">
        <w:rPr>
          <w:rFonts w:hint="eastAsia"/>
          <w:bCs/>
          <w:szCs w:val="21"/>
        </w:rPr>
        <w:t>提交</w:t>
      </w:r>
      <w:r w:rsidR="00130F07">
        <w:rPr>
          <w:rFonts w:hint="eastAsia"/>
          <w:bCs/>
          <w:szCs w:val="21"/>
        </w:rPr>
        <w:t>的</w:t>
      </w:r>
      <w:r w:rsidR="00130F07" w:rsidRPr="0052798C">
        <w:rPr>
          <w:rFonts w:hint="eastAsia"/>
          <w:bCs/>
          <w:szCs w:val="21"/>
        </w:rPr>
        <w:t>账户备案申请、账户解除备案申请记录</w:t>
      </w:r>
      <w:r w:rsidR="00714F41">
        <w:rPr>
          <w:rFonts w:hint="eastAsia"/>
          <w:bCs/>
          <w:szCs w:val="21"/>
        </w:rPr>
        <w:t>；对于</w:t>
      </w:r>
      <w:proofErr w:type="gramStart"/>
      <w:r w:rsidR="00714F41">
        <w:rPr>
          <w:rFonts w:hint="eastAsia"/>
          <w:bCs/>
          <w:szCs w:val="21"/>
        </w:rPr>
        <w:t>非基金</w:t>
      </w:r>
      <w:proofErr w:type="gramEnd"/>
      <w:r w:rsidR="00714F41">
        <w:rPr>
          <w:rFonts w:hint="eastAsia"/>
          <w:bCs/>
          <w:szCs w:val="21"/>
        </w:rPr>
        <w:t>专用席位</w:t>
      </w:r>
      <w:r w:rsidR="00EB6E25">
        <w:rPr>
          <w:rFonts w:hint="eastAsia"/>
          <w:bCs/>
          <w:szCs w:val="21"/>
        </w:rPr>
        <w:t>（</w:t>
      </w:r>
      <w:r w:rsidR="009D364B">
        <w:rPr>
          <w:rFonts w:hint="eastAsia"/>
          <w:bCs/>
          <w:szCs w:val="21"/>
        </w:rPr>
        <w:t>除</w:t>
      </w:r>
      <w:r w:rsidR="003759EE">
        <w:rPr>
          <w:rFonts w:hint="eastAsia"/>
          <w:bCs/>
          <w:szCs w:val="21"/>
        </w:rPr>
        <w:t>基金专用席位</w:t>
      </w:r>
      <w:r w:rsidR="00EB6E25">
        <w:rPr>
          <w:rFonts w:hint="eastAsia"/>
          <w:bCs/>
          <w:szCs w:val="21"/>
        </w:rPr>
        <w:t>之外的席位都是非基金专用席位）</w:t>
      </w:r>
      <w:r w:rsidR="00714F41">
        <w:rPr>
          <w:rFonts w:hint="eastAsia"/>
          <w:bCs/>
          <w:szCs w:val="21"/>
        </w:rPr>
        <w:t>，</w:t>
      </w:r>
      <w:r w:rsidR="009D364B">
        <w:rPr>
          <w:rFonts w:hint="eastAsia"/>
          <w:bCs/>
          <w:szCs w:val="21"/>
        </w:rPr>
        <w:t>每个</w:t>
      </w:r>
      <w:r w:rsidR="001903A4">
        <w:rPr>
          <w:rFonts w:hint="eastAsia"/>
          <w:bCs/>
          <w:szCs w:val="21"/>
        </w:rPr>
        <w:t>交易</w:t>
      </w:r>
      <w:r w:rsidR="009D364B">
        <w:rPr>
          <w:rFonts w:hint="eastAsia"/>
          <w:bCs/>
          <w:szCs w:val="21"/>
        </w:rPr>
        <w:t>日的数据是</w:t>
      </w:r>
      <w:r w:rsidR="001903A4">
        <w:rPr>
          <w:rFonts w:hint="eastAsia"/>
          <w:bCs/>
          <w:szCs w:val="21"/>
        </w:rPr>
        <w:t>从</w:t>
      </w:r>
      <w:r w:rsidR="001903A4" w:rsidRPr="0052798C">
        <w:rPr>
          <w:rFonts w:hint="eastAsia"/>
          <w:bCs/>
          <w:szCs w:val="21"/>
        </w:rPr>
        <w:t>上一交易日清算完成之后</w:t>
      </w:r>
      <w:r w:rsidR="001903A4">
        <w:rPr>
          <w:rFonts w:hint="eastAsia"/>
          <w:bCs/>
          <w:szCs w:val="21"/>
        </w:rPr>
        <w:t>到当前交易日</w:t>
      </w:r>
      <w:r w:rsidR="001903A4" w:rsidRPr="0052798C">
        <w:rPr>
          <w:rFonts w:hint="eastAsia"/>
          <w:bCs/>
          <w:szCs w:val="21"/>
        </w:rPr>
        <w:t>清算完成时</w:t>
      </w:r>
      <w:r w:rsidR="001903A4">
        <w:rPr>
          <w:rFonts w:hint="eastAsia"/>
          <w:bCs/>
          <w:szCs w:val="21"/>
        </w:rPr>
        <w:t>这段时间内</w:t>
      </w:r>
      <w:r w:rsidR="009D364B">
        <w:rPr>
          <w:rFonts w:hint="eastAsia"/>
          <w:bCs/>
          <w:szCs w:val="21"/>
        </w:rPr>
        <w:t>，</w:t>
      </w:r>
      <w:r w:rsidR="001903A4">
        <w:rPr>
          <w:rFonts w:hint="eastAsia"/>
          <w:bCs/>
          <w:szCs w:val="21"/>
        </w:rPr>
        <w:t>该席位下</w:t>
      </w:r>
      <w:r w:rsidR="009D364B">
        <w:rPr>
          <w:rFonts w:hint="eastAsia"/>
          <w:bCs/>
          <w:szCs w:val="21"/>
        </w:rPr>
        <w:t>客户提交的</w:t>
      </w:r>
      <w:r w:rsidR="001903A4">
        <w:rPr>
          <w:rFonts w:hint="eastAsia"/>
          <w:bCs/>
          <w:szCs w:val="21"/>
        </w:rPr>
        <w:t>黄金</w:t>
      </w:r>
      <w:r w:rsidR="001903A4">
        <w:rPr>
          <w:rFonts w:hint="eastAsia"/>
          <w:bCs/>
          <w:szCs w:val="21"/>
        </w:rPr>
        <w:t>ETF</w:t>
      </w:r>
      <w:r w:rsidR="001903A4">
        <w:rPr>
          <w:rFonts w:hint="eastAsia"/>
          <w:bCs/>
          <w:szCs w:val="21"/>
        </w:rPr>
        <w:t>基金</w:t>
      </w:r>
      <w:r w:rsidR="001903A4" w:rsidRPr="0052798C">
        <w:rPr>
          <w:rFonts w:hint="eastAsia"/>
          <w:bCs/>
          <w:szCs w:val="21"/>
        </w:rPr>
        <w:t>账户备案申请、账户解除备案申请记录</w:t>
      </w:r>
      <w:r w:rsidR="00714F41">
        <w:rPr>
          <w:rFonts w:hint="eastAsia"/>
          <w:bCs/>
          <w:szCs w:val="21"/>
        </w:rPr>
        <w:t>。</w:t>
      </w:r>
    </w:p>
    <w:p w:rsidR="000860C1" w:rsidRPr="00BC238B" w:rsidRDefault="000860C1" w:rsidP="00BC238B">
      <w:pPr>
        <w:ind w:firstLine="480"/>
        <w:rPr>
          <w:bCs/>
          <w:szCs w:val="21"/>
        </w:rPr>
      </w:pPr>
      <w:r w:rsidRPr="00BC238B">
        <w:rPr>
          <w:rFonts w:hint="eastAsia"/>
          <w:bCs/>
          <w:szCs w:val="21"/>
        </w:rPr>
        <w:t>利用清算数据文件中账户备案信息节点的“投资人证件号码”字段为基金公司提供法人客户的营业执照号，即：当客户为法人时，无论该会员是基金公司还是金交所会员，“投资人证件号码”字段填写金交所系统中该法人客户的营业执照号，如果该法人客户没有营业执照号，该字段值为空。</w:t>
      </w:r>
    </w:p>
    <w:tbl>
      <w:tblPr>
        <w:tblW w:w="8330" w:type="dxa"/>
        <w:tblInd w:w="93" w:type="dxa"/>
        <w:tblLook w:val="04A0" w:firstRow="1" w:lastRow="0" w:firstColumn="1" w:lastColumn="0" w:noHBand="0" w:noVBand="1"/>
      </w:tblPr>
      <w:tblGrid>
        <w:gridCol w:w="1300"/>
        <w:gridCol w:w="1360"/>
        <w:gridCol w:w="5670"/>
      </w:tblGrid>
      <w:tr w:rsidR="00FA2553" w:rsidRPr="00BC238B" w:rsidTr="00FA2553">
        <w:trPr>
          <w:trHeight w:val="285"/>
          <w:tblHeader/>
        </w:trPr>
        <w:tc>
          <w:tcPr>
            <w:tcW w:w="1300"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FA2553" w:rsidRPr="00BC238B" w:rsidRDefault="00FA2553" w:rsidP="00BC238B">
            <w:pPr>
              <w:ind w:firstLineChars="0" w:firstLine="0"/>
              <w:rPr>
                <w:b/>
                <w:szCs w:val="21"/>
              </w:rPr>
            </w:pPr>
            <w:r w:rsidRPr="00BC238B">
              <w:rPr>
                <w:rFonts w:hint="eastAsia"/>
                <w:b/>
                <w:szCs w:val="21"/>
              </w:rPr>
              <w:t>属性描述</w:t>
            </w:r>
          </w:p>
        </w:tc>
        <w:tc>
          <w:tcPr>
            <w:tcW w:w="1360" w:type="dxa"/>
            <w:tcBorders>
              <w:top w:val="single" w:sz="4" w:space="0" w:color="auto"/>
              <w:left w:val="nil"/>
              <w:bottom w:val="single" w:sz="4" w:space="0" w:color="auto"/>
              <w:right w:val="single" w:sz="4" w:space="0" w:color="auto"/>
            </w:tcBorders>
            <w:shd w:val="clear" w:color="000000" w:fill="C0C0C0"/>
          </w:tcPr>
          <w:p w:rsidR="00FA2553" w:rsidRPr="00BC238B" w:rsidRDefault="00FA2553" w:rsidP="00BC238B">
            <w:pPr>
              <w:ind w:firstLineChars="0" w:firstLine="0"/>
              <w:rPr>
                <w:b/>
                <w:szCs w:val="21"/>
              </w:rPr>
            </w:pPr>
            <w:r>
              <w:rPr>
                <w:rFonts w:hint="eastAsia"/>
                <w:b/>
                <w:szCs w:val="21"/>
              </w:rPr>
              <w:t>数据类型</w:t>
            </w:r>
          </w:p>
        </w:tc>
        <w:tc>
          <w:tcPr>
            <w:tcW w:w="5670"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FA2553" w:rsidRPr="00BC238B" w:rsidRDefault="00FA2553" w:rsidP="00BC238B">
            <w:pPr>
              <w:ind w:firstLineChars="0" w:firstLine="0"/>
              <w:rPr>
                <w:b/>
                <w:szCs w:val="21"/>
              </w:rPr>
            </w:pPr>
            <w:r w:rsidRPr="00BC238B">
              <w:rPr>
                <w:rFonts w:hint="eastAsia"/>
                <w:b/>
                <w:szCs w:val="21"/>
              </w:rPr>
              <w:t>说明</w:t>
            </w:r>
          </w:p>
        </w:tc>
      </w:tr>
      <w:tr w:rsidR="00FA2553" w:rsidRPr="00BC238B"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申请日期</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C8</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YYYYMMDD</w:t>
            </w:r>
            <w:r w:rsidRPr="00BC238B">
              <w:rPr>
                <w:rFonts w:hint="eastAsia"/>
                <w:szCs w:val="21"/>
              </w:rPr>
              <w:t>，该字段填写的是交易日期。不可为空</w:t>
            </w:r>
          </w:p>
        </w:tc>
      </w:tr>
      <w:tr w:rsidR="00FA2553" w:rsidRPr="00BC238B"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申请时间</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C8</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HH:MM:SS</w:t>
            </w:r>
            <w:r w:rsidRPr="00BC238B">
              <w:rPr>
                <w:rFonts w:hint="eastAsia"/>
                <w:szCs w:val="21"/>
              </w:rPr>
              <w:t>。不可为空</w:t>
            </w:r>
          </w:p>
        </w:tc>
      </w:tr>
      <w:tr w:rsidR="00FA2553" w:rsidRPr="00BC238B"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本地编号</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C14</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14</w:t>
            </w:r>
            <w:r w:rsidRPr="00BC238B">
              <w:rPr>
                <w:rFonts w:hint="eastAsia"/>
                <w:szCs w:val="21"/>
              </w:rPr>
              <w:t>位字符，二级系统自己定义的业务请求唯一标识。可以为空</w:t>
            </w:r>
          </w:p>
        </w:tc>
      </w:tr>
      <w:tr w:rsidR="00FA2553" w:rsidRPr="00BC238B" w:rsidTr="00FA2553">
        <w:trPr>
          <w:trHeight w:val="6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ETF</w:t>
            </w:r>
            <w:r w:rsidRPr="00BC238B">
              <w:rPr>
                <w:rFonts w:hint="eastAsia"/>
                <w:szCs w:val="21"/>
              </w:rPr>
              <w:t>账户备案流水号</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C16</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16</w:t>
            </w:r>
            <w:r w:rsidRPr="00BC238B">
              <w:rPr>
                <w:rFonts w:hint="eastAsia"/>
                <w:szCs w:val="21"/>
              </w:rPr>
              <w:t>位字符，不可为空</w:t>
            </w:r>
          </w:p>
        </w:tc>
      </w:tr>
      <w:tr w:rsidR="00FA2553" w:rsidRPr="00BC238B"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投资人名称</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C80</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最长</w:t>
            </w:r>
            <w:r w:rsidRPr="00BC238B">
              <w:rPr>
                <w:szCs w:val="21"/>
              </w:rPr>
              <w:t>80</w:t>
            </w:r>
            <w:r w:rsidRPr="00BC238B">
              <w:rPr>
                <w:rFonts w:hint="eastAsia"/>
                <w:szCs w:val="21"/>
              </w:rPr>
              <w:t>位字符，可以为空</w:t>
            </w:r>
          </w:p>
        </w:tc>
      </w:tr>
      <w:tr w:rsidR="00FA2553" w:rsidRPr="00BC238B"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投资人类型</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C1</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1</w:t>
            </w:r>
            <w:r w:rsidRPr="00BC238B">
              <w:rPr>
                <w:rFonts w:hint="eastAsia"/>
                <w:szCs w:val="21"/>
              </w:rPr>
              <w:t>位字符‘</w:t>
            </w:r>
            <w:r w:rsidRPr="00BC238B">
              <w:rPr>
                <w:szCs w:val="21"/>
              </w:rPr>
              <w:t>1</w:t>
            </w:r>
            <w:r w:rsidRPr="00BC238B">
              <w:rPr>
                <w:rFonts w:hint="eastAsia"/>
                <w:szCs w:val="21"/>
              </w:rPr>
              <w:t>’</w:t>
            </w:r>
            <w:r w:rsidRPr="00BC238B">
              <w:rPr>
                <w:szCs w:val="21"/>
              </w:rPr>
              <w:t>-</w:t>
            </w:r>
            <w:r w:rsidRPr="00BC238B">
              <w:rPr>
                <w:rFonts w:hint="eastAsia"/>
                <w:szCs w:val="21"/>
              </w:rPr>
              <w:t>法人</w:t>
            </w:r>
            <w:proofErr w:type="gramStart"/>
            <w:r w:rsidRPr="00BC238B">
              <w:rPr>
                <w:rFonts w:hint="eastAsia"/>
                <w:szCs w:val="21"/>
              </w:rPr>
              <w:t>‘</w:t>
            </w:r>
            <w:proofErr w:type="gramEnd"/>
            <w:r w:rsidRPr="00BC238B">
              <w:rPr>
                <w:szCs w:val="21"/>
              </w:rPr>
              <w:t>2-</w:t>
            </w:r>
            <w:r w:rsidRPr="00BC238B">
              <w:rPr>
                <w:rFonts w:hint="eastAsia"/>
                <w:szCs w:val="21"/>
              </w:rPr>
              <w:t>自然人，可以为空</w:t>
            </w:r>
          </w:p>
        </w:tc>
      </w:tr>
      <w:tr w:rsidR="00FA2553" w:rsidRPr="00BC238B" w:rsidTr="00FA2553">
        <w:trPr>
          <w:trHeight w:val="315"/>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投资人证件类型</w:t>
            </w:r>
          </w:p>
        </w:tc>
        <w:tc>
          <w:tcPr>
            <w:tcW w:w="1360" w:type="dxa"/>
            <w:vMerge w:val="restart"/>
            <w:tcBorders>
              <w:top w:val="single" w:sz="4" w:space="0" w:color="auto"/>
              <w:left w:val="nil"/>
              <w:right w:val="single" w:sz="4" w:space="0" w:color="auto"/>
            </w:tcBorders>
          </w:tcPr>
          <w:p w:rsidR="00FA2553" w:rsidRPr="00BC238B" w:rsidRDefault="00FA2553" w:rsidP="00BC238B">
            <w:pPr>
              <w:ind w:firstLineChars="0" w:firstLine="0"/>
              <w:rPr>
                <w:szCs w:val="21"/>
              </w:rPr>
            </w:pPr>
            <w:r>
              <w:rPr>
                <w:rFonts w:hint="eastAsia"/>
                <w:szCs w:val="21"/>
              </w:rPr>
              <w:t>C4</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最长</w:t>
            </w:r>
            <w:r w:rsidRPr="00BC238B">
              <w:rPr>
                <w:szCs w:val="21"/>
              </w:rPr>
              <w:t>4</w:t>
            </w:r>
            <w:r w:rsidRPr="00BC238B">
              <w:rPr>
                <w:rFonts w:hint="eastAsia"/>
                <w:szCs w:val="21"/>
              </w:rPr>
              <w:t>位字符，自然人证件类型。</w:t>
            </w:r>
          </w:p>
        </w:tc>
      </w:tr>
      <w:tr w:rsidR="00FA2553" w:rsidRPr="00BC238B" w:rsidTr="00FA2553">
        <w:trPr>
          <w:trHeight w:val="600"/>
        </w:trPr>
        <w:tc>
          <w:tcPr>
            <w:tcW w:w="1300" w:type="dxa"/>
            <w:vMerge/>
            <w:tcBorders>
              <w:top w:val="nil"/>
              <w:left w:val="single" w:sz="4" w:space="0" w:color="auto"/>
              <w:bottom w:val="single" w:sz="4" w:space="0" w:color="auto"/>
              <w:right w:val="single" w:sz="4" w:space="0" w:color="auto"/>
            </w:tcBorders>
            <w:vAlign w:val="center"/>
            <w:hideMark/>
          </w:tcPr>
          <w:p w:rsidR="00FA2553" w:rsidRPr="00BC238B" w:rsidRDefault="00FA2553" w:rsidP="00BC238B">
            <w:pPr>
              <w:ind w:firstLineChars="0" w:firstLine="0"/>
              <w:rPr>
                <w:szCs w:val="21"/>
              </w:rPr>
            </w:pPr>
          </w:p>
        </w:tc>
        <w:tc>
          <w:tcPr>
            <w:tcW w:w="1360" w:type="dxa"/>
            <w:vMerge/>
            <w:tcBorders>
              <w:left w:val="nil"/>
              <w:bottom w:val="single" w:sz="4" w:space="0" w:color="auto"/>
              <w:right w:val="single" w:sz="4" w:space="0" w:color="auto"/>
            </w:tcBorders>
          </w:tcPr>
          <w:p w:rsidR="00FA2553" w:rsidRPr="00BC238B" w:rsidRDefault="00FA2553" w:rsidP="00BC238B">
            <w:pPr>
              <w:ind w:firstLineChars="0" w:firstLine="0"/>
              <w:rPr>
                <w:szCs w:val="21"/>
              </w:rPr>
            </w:pP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1-</w:t>
            </w:r>
            <w:r w:rsidRPr="00BC238B">
              <w:rPr>
                <w:rFonts w:hint="eastAsia"/>
                <w:szCs w:val="21"/>
              </w:rPr>
              <w:t>身份证、</w:t>
            </w:r>
            <w:r w:rsidRPr="00BC238B">
              <w:rPr>
                <w:szCs w:val="21"/>
              </w:rPr>
              <w:t>2-</w:t>
            </w:r>
            <w:r w:rsidRPr="00BC238B">
              <w:rPr>
                <w:rFonts w:hint="eastAsia"/>
                <w:szCs w:val="21"/>
              </w:rPr>
              <w:t>护照、</w:t>
            </w:r>
            <w:r w:rsidRPr="00BC238B">
              <w:rPr>
                <w:szCs w:val="21"/>
              </w:rPr>
              <w:t>3-</w:t>
            </w:r>
            <w:r w:rsidRPr="00BC238B">
              <w:rPr>
                <w:rFonts w:hint="eastAsia"/>
                <w:szCs w:val="21"/>
              </w:rPr>
              <w:t>军官证、</w:t>
            </w:r>
            <w:r w:rsidRPr="00BC238B">
              <w:rPr>
                <w:szCs w:val="21"/>
              </w:rPr>
              <w:t>4-</w:t>
            </w:r>
            <w:r w:rsidRPr="00BC238B">
              <w:rPr>
                <w:rFonts w:hint="eastAsia"/>
                <w:szCs w:val="21"/>
              </w:rPr>
              <w:t>警官证、</w:t>
            </w:r>
            <w:r w:rsidRPr="00BC238B">
              <w:rPr>
                <w:szCs w:val="21"/>
              </w:rPr>
              <w:t>5-</w:t>
            </w:r>
            <w:r w:rsidRPr="00BC238B">
              <w:rPr>
                <w:rFonts w:hint="eastAsia"/>
                <w:szCs w:val="21"/>
              </w:rPr>
              <w:t>回乡证、</w:t>
            </w:r>
            <w:r w:rsidRPr="00BC238B">
              <w:rPr>
                <w:szCs w:val="21"/>
              </w:rPr>
              <w:t>6-</w:t>
            </w:r>
            <w:r w:rsidRPr="00BC238B">
              <w:rPr>
                <w:rFonts w:hint="eastAsia"/>
                <w:szCs w:val="21"/>
              </w:rPr>
              <w:t>台胞证。可以为空</w:t>
            </w:r>
          </w:p>
        </w:tc>
      </w:tr>
      <w:tr w:rsidR="00FA2553" w:rsidRPr="00BC238B" w:rsidTr="00FA2553">
        <w:trPr>
          <w:trHeight w:val="60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投资人证件号码</w:t>
            </w:r>
          </w:p>
        </w:tc>
        <w:tc>
          <w:tcPr>
            <w:tcW w:w="1360" w:type="dxa"/>
            <w:vMerge w:val="restart"/>
            <w:tcBorders>
              <w:top w:val="single" w:sz="4" w:space="0" w:color="auto"/>
              <w:left w:val="nil"/>
              <w:right w:val="single" w:sz="4" w:space="0" w:color="auto"/>
            </w:tcBorders>
          </w:tcPr>
          <w:p w:rsidR="00FA2553" w:rsidRPr="00BC238B" w:rsidRDefault="00FA2553" w:rsidP="00BC238B">
            <w:pPr>
              <w:ind w:firstLineChars="0" w:firstLine="0"/>
              <w:rPr>
                <w:szCs w:val="21"/>
              </w:rPr>
            </w:pPr>
            <w:r>
              <w:rPr>
                <w:rFonts w:hint="eastAsia"/>
                <w:szCs w:val="21"/>
              </w:rPr>
              <w:t>C20</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最长</w:t>
            </w:r>
            <w:r w:rsidRPr="00BC238B">
              <w:rPr>
                <w:szCs w:val="21"/>
              </w:rPr>
              <w:t>20</w:t>
            </w:r>
            <w:r w:rsidRPr="00BC238B">
              <w:rPr>
                <w:rFonts w:hint="eastAsia"/>
                <w:szCs w:val="21"/>
              </w:rPr>
              <w:t>位字符，自然人客户在黄金交易所开户时登记的证件号码。</w:t>
            </w:r>
          </w:p>
        </w:tc>
      </w:tr>
      <w:tr w:rsidR="00FA2553" w:rsidRPr="00BC238B" w:rsidTr="00FA2553">
        <w:trPr>
          <w:trHeight w:val="855"/>
        </w:trPr>
        <w:tc>
          <w:tcPr>
            <w:tcW w:w="1300" w:type="dxa"/>
            <w:vMerge/>
            <w:tcBorders>
              <w:top w:val="nil"/>
              <w:left w:val="single" w:sz="4" w:space="0" w:color="auto"/>
              <w:bottom w:val="single" w:sz="4" w:space="0" w:color="auto"/>
              <w:right w:val="single" w:sz="4" w:space="0" w:color="auto"/>
            </w:tcBorders>
            <w:vAlign w:val="center"/>
            <w:hideMark/>
          </w:tcPr>
          <w:p w:rsidR="00FA2553" w:rsidRPr="00BC238B" w:rsidRDefault="00FA2553" w:rsidP="00BC238B">
            <w:pPr>
              <w:ind w:firstLineChars="0" w:firstLine="0"/>
              <w:rPr>
                <w:szCs w:val="21"/>
              </w:rPr>
            </w:pPr>
          </w:p>
        </w:tc>
        <w:tc>
          <w:tcPr>
            <w:tcW w:w="1360" w:type="dxa"/>
            <w:vMerge/>
            <w:tcBorders>
              <w:left w:val="nil"/>
              <w:bottom w:val="single" w:sz="4" w:space="0" w:color="auto"/>
              <w:right w:val="single" w:sz="4" w:space="0" w:color="auto"/>
            </w:tcBorders>
          </w:tcPr>
          <w:p w:rsidR="00FA2553" w:rsidRPr="00BC238B" w:rsidRDefault="00FA2553" w:rsidP="00BC238B">
            <w:pPr>
              <w:ind w:firstLineChars="0" w:firstLine="0"/>
              <w:rPr>
                <w:szCs w:val="21"/>
              </w:rPr>
            </w:pP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当客户为法人时，该字段填写金交所系统中该法人客户的营业执照号，如果系统中没有该法人客户营业执照号，该字段值为空。可以为空</w:t>
            </w:r>
          </w:p>
        </w:tc>
      </w:tr>
      <w:tr w:rsidR="00FA2553" w:rsidRPr="00BC238B" w:rsidTr="00FA2553">
        <w:trPr>
          <w:trHeight w:val="6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法人组织机构代码</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C40</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最长</w:t>
            </w:r>
            <w:r w:rsidRPr="00BC238B">
              <w:rPr>
                <w:szCs w:val="21"/>
              </w:rPr>
              <w:t>40</w:t>
            </w:r>
            <w:r w:rsidRPr="00BC238B">
              <w:rPr>
                <w:rFonts w:hint="eastAsia"/>
                <w:szCs w:val="21"/>
              </w:rPr>
              <w:t>位字符，法人客户在黄金交易所开户时登记的组织机构代码。可以为空</w:t>
            </w:r>
          </w:p>
        </w:tc>
      </w:tr>
      <w:tr w:rsidR="00FA2553" w:rsidRPr="00BC238B" w:rsidTr="00FA2553">
        <w:trPr>
          <w:trHeight w:val="5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投资人黄金账号</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C10</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10</w:t>
            </w:r>
            <w:r w:rsidRPr="00BC238B">
              <w:rPr>
                <w:rFonts w:hint="eastAsia"/>
                <w:szCs w:val="21"/>
              </w:rPr>
              <w:t>位数字编号，不可为空</w:t>
            </w:r>
          </w:p>
        </w:tc>
      </w:tr>
      <w:tr w:rsidR="00FA2553" w:rsidRPr="00BC238B"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会员代码</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C4</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4</w:t>
            </w:r>
            <w:r w:rsidRPr="00BC238B">
              <w:rPr>
                <w:rFonts w:hint="eastAsia"/>
                <w:szCs w:val="21"/>
              </w:rPr>
              <w:t>位数字编号，不可为空</w:t>
            </w:r>
          </w:p>
        </w:tc>
      </w:tr>
      <w:tr w:rsidR="00FA2553" w:rsidRPr="00BC238B"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席位代码</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C6</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6B31E3" w:rsidP="00BC238B">
            <w:pPr>
              <w:ind w:firstLineChars="0" w:firstLine="0"/>
              <w:rPr>
                <w:szCs w:val="21"/>
              </w:rPr>
            </w:pPr>
            <w:ins w:id="446" w:author="罗莎" w:date="2016-09-30T15:19:00Z">
              <w:r>
                <w:rPr>
                  <w:szCs w:val="21"/>
                </w:rPr>
                <w:t>6</w:t>
              </w:r>
            </w:ins>
            <w:ins w:id="447" w:author="罗莎" w:date="2016-09-30T15:18:00Z">
              <w:r w:rsidRPr="00BC238B">
                <w:rPr>
                  <w:rFonts w:hint="eastAsia"/>
                  <w:szCs w:val="21"/>
                </w:rPr>
                <w:t>位数字编号</w:t>
              </w:r>
            </w:ins>
            <w:del w:id="448" w:author="罗莎" w:date="2016-09-30T15:18:00Z">
              <w:r w:rsidR="00FA2553" w:rsidRPr="00BC238B" w:rsidDel="006B31E3">
                <w:rPr>
                  <w:szCs w:val="21"/>
                </w:rPr>
                <w:delText>6</w:delText>
              </w:r>
              <w:r w:rsidR="00FA2553" w:rsidRPr="00BC238B" w:rsidDel="006B31E3">
                <w:rPr>
                  <w:rFonts w:hint="eastAsia"/>
                  <w:szCs w:val="21"/>
                </w:rPr>
                <w:delText>位字符</w:delText>
              </w:r>
            </w:del>
          </w:p>
        </w:tc>
      </w:tr>
      <w:tr w:rsidR="00FA2553" w:rsidRPr="00BC238B" w:rsidTr="00FA2553">
        <w:trPr>
          <w:trHeight w:val="5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黄金账号指定会员名称</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C40</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最长</w:t>
            </w:r>
            <w:r w:rsidRPr="00BC238B">
              <w:rPr>
                <w:szCs w:val="21"/>
              </w:rPr>
              <w:t>40</w:t>
            </w:r>
            <w:r w:rsidRPr="00BC238B">
              <w:rPr>
                <w:rFonts w:hint="eastAsia"/>
                <w:szCs w:val="21"/>
              </w:rPr>
              <w:t>位字符，不可为空</w:t>
            </w:r>
          </w:p>
        </w:tc>
      </w:tr>
      <w:tr w:rsidR="00FA2553" w:rsidRPr="00BC238B" w:rsidTr="00FA2553">
        <w:trPr>
          <w:trHeight w:val="5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投资人证券账号</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C10</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10</w:t>
            </w:r>
            <w:r w:rsidRPr="00BC238B">
              <w:rPr>
                <w:rFonts w:hint="eastAsia"/>
                <w:szCs w:val="21"/>
              </w:rPr>
              <w:t>位字符，不可为空</w:t>
            </w:r>
          </w:p>
        </w:tc>
      </w:tr>
      <w:tr w:rsidR="00FA2553" w:rsidRPr="00BC238B" w:rsidTr="00FA2553">
        <w:trPr>
          <w:trHeight w:val="6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黄金</w:t>
            </w:r>
            <w:r w:rsidRPr="00BC238B">
              <w:rPr>
                <w:szCs w:val="21"/>
              </w:rPr>
              <w:t>ETF</w:t>
            </w:r>
            <w:r w:rsidRPr="00BC238B">
              <w:rPr>
                <w:rFonts w:hint="eastAsia"/>
                <w:szCs w:val="21"/>
              </w:rPr>
              <w:t>基金代码</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C6</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6</w:t>
            </w:r>
            <w:r w:rsidRPr="00BC238B">
              <w:rPr>
                <w:rFonts w:hint="eastAsia"/>
                <w:szCs w:val="21"/>
              </w:rPr>
              <w:t>位字符，不可为空</w:t>
            </w:r>
          </w:p>
        </w:tc>
      </w:tr>
      <w:tr w:rsidR="00FA2553" w:rsidRPr="00BC238B"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业务类型</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C4</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4</w:t>
            </w:r>
            <w:r w:rsidRPr="00BC238B">
              <w:rPr>
                <w:rFonts w:hint="eastAsia"/>
                <w:szCs w:val="21"/>
              </w:rPr>
              <w:t>位字符，不可为空</w:t>
            </w:r>
          </w:p>
        </w:tc>
      </w:tr>
      <w:tr w:rsidR="00FA2553" w:rsidRPr="00BC238B" w:rsidTr="00FA2553">
        <w:trPr>
          <w:trHeight w:val="123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rFonts w:hint="eastAsia"/>
                <w:szCs w:val="21"/>
              </w:rPr>
              <w:t>确认标志</w:t>
            </w:r>
          </w:p>
        </w:tc>
        <w:tc>
          <w:tcPr>
            <w:tcW w:w="1360" w:type="dxa"/>
            <w:tcBorders>
              <w:top w:val="single" w:sz="4" w:space="0" w:color="auto"/>
              <w:left w:val="nil"/>
              <w:bottom w:val="single" w:sz="4" w:space="0" w:color="auto"/>
              <w:right w:val="single" w:sz="4" w:space="0" w:color="auto"/>
            </w:tcBorders>
          </w:tcPr>
          <w:p w:rsidR="00FA2553" w:rsidRPr="00BC238B" w:rsidRDefault="00FA2553" w:rsidP="00BC238B">
            <w:pPr>
              <w:ind w:firstLineChars="0" w:firstLine="0"/>
              <w:rPr>
                <w:szCs w:val="21"/>
              </w:rPr>
            </w:pPr>
            <w:r>
              <w:rPr>
                <w:rFonts w:hint="eastAsia"/>
                <w:szCs w:val="21"/>
              </w:rPr>
              <w:t>C4</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rsidR="00FA2553" w:rsidRPr="00BC238B" w:rsidRDefault="00FA2553" w:rsidP="00BC238B">
            <w:pPr>
              <w:ind w:firstLineChars="0" w:firstLine="0"/>
              <w:rPr>
                <w:szCs w:val="21"/>
              </w:rPr>
            </w:pPr>
            <w:r w:rsidRPr="00BC238B">
              <w:rPr>
                <w:szCs w:val="21"/>
              </w:rPr>
              <w:t>4</w:t>
            </w:r>
            <w:r w:rsidRPr="00BC238B">
              <w:rPr>
                <w:rFonts w:hint="eastAsia"/>
                <w:szCs w:val="21"/>
              </w:rPr>
              <w:t>位字符，取值为：“</w:t>
            </w:r>
            <w:r w:rsidRPr="00BC238B">
              <w:rPr>
                <w:szCs w:val="21"/>
              </w:rPr>
              <w:t>701-</w:t>
            </w:r>
            <w:r w:rsidRPr="00BC238B">
              <w:rPr>
                <w:rFonts w:hint="eastAsia"/>
                <w:szCs w:val="21"/>
              </w:rPr>
              <w:t>绑定待确认”、“</w:t>
            </w:r>
            <w:r w:rsidRPr="00BC238B">
              <w:rPr>
                <w:szCs w:val="21"/>
              </w:rPr>
              <w:t>702-</w:t>
            </w:r>
            <w:r w:rsidRPr="00BC238B">
              <w:rPr>
                <w:rFonts w:hint="eastAsia"/>
                <w:szCs w:val="21"/>
              </w:rPr>
              <w:t>绑定已完成”、“</w:t>
            </w:r>
            <w:r w:rsidRPr="00BC238B">
              <w:rPr>
                <w:szCs w:val="21"/>
              </w:rPr>
              <w:t>703-</w:t>
            </w:r>
            <w:r w:rsidRPr="00BC238B">
              <w:rPr>
                <w:rFonts w:hint="eastAsia"/>
                <w:szCs w:val="21"/>
              </w:rPr>
              <w:t>绑定已失败”、“</w:t>
            </w:r>
            <w:r w:rsidRPr="00BC238B">
              <w:rPr>
                <w:szCs w:val="21"/>
              </w:rPr>
              <w:t>802-</w:t>
            </w:r>
            <w:r w:rsidRPr="00BC238B">
              <w:rPr>
                <w:rFonts w:hint="eastAsia"/>
                <w:szCs w:val="21"/>
              </w:rPr>
              <w:t>解绑定已完成”、“</w:t>
            </w:r>
            <w:r w:rsidRPr="00BC238B">
              <w:rPr>
                <w:szCs w:val="21"/>
              </w:rPr>
              <w:t>803-</w:t>
            </w:r>
            <w:r w:rsidRPr="00BC238B">
              <w:rPr>
                <w:rFonts w:hint="eastAsia"/>
                <w:szCs w:val="21"/>
              </w:rPr>
              <w:t>解绑定已失败”。其中“</w:t>
            </w:r>
            <w:r w:rsidRPr="00BC238B">
              <w:rPr>
                <w:szCs w:val="21"/>
              </w:rPr>
              <w:t>702-</w:t>
            </w:r>
            <w:r w:rsidRPr="00BC238B">
              <w:rPr>
                <w:rFonts w:hint="eastAsia"/>
                <w:szCs w:val="21"/>
              </w:rPr>
              <w:t>绑定已完成”、“</w:t>
            </w:r>
            <w:r w:rsidRPr="00BC238B">
              <w:rPr>
                <w:szCs w:val="21"/>
              </w:rPr>
              <w:t>703-</w:t>
            </w:r>
            <w:r w:rsidRPr="00BC238B">
              <w:rPr>
                <w:rFonts w:hint="eastAsia"/>
                <w:szCs w:val="21"/>
              </w:rPr>
              <w:t>绑定已失败”为基金公司提供，不可为空</w:t>
            </w:r>
          </w:p>
        </w:tc>
      </w:tr>
    </w:tbl>
    <w:p w:rsidR="00BC238B" w:rsidRDefault="00BC238B" w:rsidP="00BC238B">
      <w:pPr>
        <w:ind w:firstLine="480"/>
      </w:pPr>
    </w:p>
    <w:p w:rsidR="000860C1" w:rsidRPr="009D36D6" w:rsidRDefault="000860C1" w:rsidP="003E7A75">
      <w:pPr>
        <w:pStyle w:val="21"/>
        <w:numPr>
          <w:ilvl w:val="1"/>
          <w:numId w:val="1"/>
        </w:numPr>
        <w:ind w:left="0" w:firstLineChars="0" w:firstLine="0"/>
      </w:pPr>
      <w:bookmarkStart w:id="449" w:name="_Toc438719134"/>
      <w:proofErr w:type="gramStart"/>
      <w:r>
        <w:rPr>
          <w:rFonts w:hint="eastAsia"/>
        </w:rPr>
        <w:t>认申赎</w:t>
      </w:r>
      <w:proofErr w:type="gramEnd"/>
      <w:r w:rsidR="004A6DCB">
        <w:rPr>
          <w:rFonts w:hint="eastAsia"/>
        </w:rPr>
        <w:t>清单</w:t>
      </w:r>
      <w:r w:rsidR="003E7A75">
        <w:rPr>
          <w:rFonts w:hint="eastAsia"/>
        </w:rPr>
        <w:t>数据文件</w:t>
      </w:r>
      <w:bookmarkEnd w:id="449"/>
    </w:p>
    <w:p w:rsidR="003E7A75" w:rsidRDefault="003E7A75" w:rsidP="003E7A75">
      <w:pPr>
        <w:pStyle w:val="30"/>
        <w:numPr>
          <w:ilvl w:val="2"/>
          <w:numId w:val="1"/>
        </w:numPr>
        <w:ind w:left="0" w:firstLineChars="0" w:firstLine="0"/>
      </w:pPr>
      <w:bookmarkStart w:id="450" w:name="_Toc438719135"/>
      <w:r>
        <w:rPr>
          <w:rFonts w:hint="eastAsia"/>
        </w:rPr>
        <w:t>明细记录</w:t>
      </w:r>
      <w:bookmarkEnd w:id="450"/>
    </w:p>
    <w:p w:rsidR="00912757" w:rsidRDefault="00CF6B89" w:rsidP="00212B9A">
      <w:pPr>
        <w:ind w:firstLine="482"/>
        <w:rPr>
          <w:b/>
        </w:rPr>
      </w:pPr>
      <w:r>
        <w:rPr>
          <w:rFonts w:hint="eastAsia"/>
          <w:b/>
        </w:rPr>
        <w:t>功能说明</w:t>
      </w:r>
      <w:r w:rsidR="00212B9A" w:rsidRPr="00444787">
        <w:rPr>
          <w:b/>
        </w:rPr>
        <w:t>：</w:t>
      </w:r>
    </w:p>
    <w:p w:rsidR="006D7FD9" w:rsidRDefault="006D7FD9" w:rsidP="006D7FD9">
      <w:pPr>
        <w:ind w:firstLine="480"/>
        <w:rPr>
          <w:bCs/>
          <w:szCs w:val="21"/>
        </w:rPr>
      </w:pPr>
      <w:r>
        <w:rPr>
          <w:rFonts w:hint="eastAsia"/>
          <w:bCs/>
          <w:szCs w:val="21"/>
        </w:rPr>
        <w:t>下载清算数据文件的席位不同，交易所提供数据</w:t>
      </w:r>
      <w:r w:rsidRPr="0052798C">
        <w:rPr>
          <w:rFonts w:hint="eastAsia"/>
          <w:bCs/>
          <w:szCs w:val="21"/>
        </w:rPr>
        <w:t>文件</w:t>
      </w:r>
      <w:r w:rsidR="007A1425">
        <w:rPr>
          <w:rFonts w:hint="eastAsia"/>
          <w:bCs/>
          <w:szCs w:val="21"/>
        </w:rPr>
        <w:t>的</w:t>
      </w:r>
      <w:r>
        <w:rPr>
          <w:rFonts w:hint="eastAsia"/>
          <w:bCs/>
          <w:szCs w:val="21"/>
        </w:rPr>
        <w:t>内容不同。对于</w:t>
      </w:r>
      <w:r w:rsidRPr="0052798C">
        <w:rPr>
          <w:rFonts w:hint="eastAsia"/>
          <w:bCs/>
          <w:szCs w:val="21"/>
        </w:rPr>
        <w:t>基金</w:t>
      </w:r>
      <w:r>
        <w:rPr>
          <w:rFonts w:hint="eastAsia"/>
          <w:bCs/>
          <w:szCs w:val="21"/>
        </w:rPr>
        <w:t>专用席位，</w:t>
      </w:r>
      <w:r w:rsidR="007A1425">
        <w:rPr>
          <w:rFonts w:hint="eastAsia"/>
          <w:bCs/>
          <w:szCs w:val="21"/>
        </w:rPr>
        <w:t>每个交易日的数据是从</w:t>
      </w:r>
      <w:r w:rsidR="007A1425" w:rsidRPr="0052798C">
        <w:rPr>
          <w:rFonts w:hint="eastAsia"/>
          <w:bCs/>
          <w:szCs w:val="21"/>
        </w:rPr>
        <w:t>上一交易日清算完成之后</w:t>
      </w:r>
      <w:r w:rsidR="007A1425">
        <w:rPr>
          <w:rFonts w:hint="eastAsia"/>
          <w:bCs/>
          <w:szCs w:val="21"/>
        </w:rPr>
        <w:t>到当前交易日</w:t>
      </w:r>
      <w:r w:rsidR="007A1425" w:rsidRPr="0052798C">
        <w:rPr>
          <w:rFonts w:hint="eastAsia"/>
          <w:bCs/>
          <w:szCs w:val="21"/>
        </w:rPr>
        <w:t>清算完成</w:t>
      </w:r>
      <w:r w:rsidR="007A1425">
        <w:rPr>
          <w:rFonts w:hint="eastAsia"/>
          <w:bCs/>
          <w:szCs w:val="21"/>
        </w:rPr>
        <w:t>时这段时间内，所有客户</w:t>
      </w:r>
      <w:r w:rsidR="008C40DE">
        <w:rPr>
          <w:rFonts w:hint="eastAsia"/>
          <w:bCs/>
          <w:szCs w:val="21"/>
        </w:rPr>
        <w:t>针对</w:t>
      </w:r>
      <w:r w:rsidR="007A1425">
        <w:rPr>
          <w:rFonts w:hint="eastAsia"/>
          <w:bCs/>
          <w:szCs w:val="21"/>
        </w:rPr>
        <w:t>该黄金</w:t>
      </w:r>
      <w:r w:rsidR="007A1425">
        <w:rPr>
          <w:rFonts w:hint="eastAsia"/>
          <w:bCs/>
          <w:szCs w:val="21"/>
        </w:rPr>
        <w:t>ETF</w:t>
      </w:r>
      <w:r w:rsidR="007A1425">
        <w:rPr>
          <w:rFonts w:hint="eastAsia"/>
          <w:bCs/>
          <w:szCs w:val="21"/>
        </w:rPr>
        <w:t>基金的</w:t>
      </w:r>
      <w:proofErr w:type="gramStart"/>
      <w:r w:rsidR="008C40DE">
        <w:rPr>
          <w:rFonts w:hint="eastAsia"/>
          <w:bCs/>
          <w:szCs w:val="21"/>
        </w:rPr>
        <w:t>认申赎交易</w:t>
      </w:r>
      <w:proofErr w:type="gramEnd"/>
      <w:r w:rsidR="007A1425" w:rsidRPr="0052798C">
        <w:rPr>
          <w:rFonts w:hint="eastAsia"/>
          <w:bCs/>
          <w:szCs w:val="21"/>
        </w:rPr>
        <w:t>记录</w:t>
      </w:r>
      <w:r w:rsidR="007A1425">
        <w:rPr>
          <w:rFonts w:hint="eastAsia"/>
          <w:bCs/>
          <w:szCs w:val="21"/>
        </w:rPr>
        <w:t>；对于</w:t>
      </w:r>
      <w:proofErr w:type="gramStart"/>
      <w:r w:rsidR="007A1425">
        <w:rPr>
          <w:rFonts w:hint="eastAsia"/>
          <w:bCs/>
          <w:szCs w:val="21"/>
        </w:rPr>
        <w:t>非基金</w:t>
      </w:r>
      <w:proofErr w:type="gramEnd"/>
      <w:r w:rsidR="007A1425">
        <w:rPr>
          <w:rFonts w:hint="eastAsia"/>
          <w:bCs/>
          <w:szCs w:val="21"/>
        </w:rPr>
        <w:t>专用席位，每个交易日的数据是从</w:t>
      </w:r>
      <w:r w:rsidR="007A1425" w:rsidRPr="0052798C">
        <w:rPr>
          <w:rFonts w:hint="eastAsia"/>
          <w:bCs/>
          <w:szCs w:val="21"/>
        </w:rPr>
        <w:t>上一交易日清算完成之后</w:t>
      </w:r>
      <w:r w:rsidR="007A1425">
        <w:rPr>
          <w:rFonts w:hint="eastAsia"/>
          <w:bCs/>
          <w:szCs w:val="21"/>
        </w:rPr>
        <w:t>到当前交易日</w:t>
      </w:r>
      <w:r w:rsidR="007A1425" w:rsidRPr="0052798C">
        <w:rPr>
          <w:rFonts w:hint="eastAsia"/>
          <w:bCs/>
          <w:szCs w:val="21"/>
        </w:rPr>
        <w:t>清算完成时</w:t>
      </w:r>
      <w:r w:rsidR="007A1425">
        <w:rPr>
          <w:rFonts w:hint="eastAsia"/>
          <w:bCs/>
          <w:szCs w:val="21"/>
        </w:rPr>
        <w:t>这段时间内，该席位下客户的</w:t>
      </w:r>
      <w:proofErr w:type="gramStart"/>
      <w:r w:rsidR="008C40DE">
        <w:rPr>
          <w:rFonts w:hint="eastAsia"/>
          <w:bCs/>
          <w:szCs w:val="21"/>
        </w:rPr>
        <w:t>认申赎交易</w:t>
      </w:r>
      <w:proofErr w:type="gramEnd"/>
      <w:r w:rsidR="007A1425" w:rsidRPr="0052798C">
        <w:rPr>
          <w:rFonts w:hint="eastAsia"/>
          <w:bCs/>
          <w:szCs w:val="21"/>
        </w:rPr>
        <w:t>记录</w:t>
      </w:r>
      <w:r w:rsidR="007A1425">
        <w:rPr>
          <w:rFonts w:hint="eastAsia"/>
          <w:bCs/>
          <w:szCs w:val="21"/>
        </w:rPr>
        <w:t>。</w:t>
      </w:r>
    </w:p>
    <w:p w:rsidR="00CA7CC5" w:rsidRDefault="00CA7CC5">
      <w:pPr>
        <w:pStyle w:val="25"/>
        <w:spacing w:after="0" w:line="360" w:lineRule="auto"/>
        <w:jc w:val="both"/>
        <w:rPr>
          <w:sz w:val="24"/>
          <w:lang w:val="en-GB"/>
        </w:rPr>
      </w:pPr>
    </w:p>
    <w:tbl>
      <w:tblPr>
        <w:tblW w:w="8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1607"/>
        <w:gridCol w:w="4200"/>
      </w:tblGrid>
      <w:tr w:rsidR="00FA2553" w:rsidTr="002D7507">
        <w:trPr>
          <w:tblHeader/>
          <w:jc w:val="center"/>
        </w:trPr>
        <w:tc>
          <w:tcPr>
            <w:tcW w:w="2209" w:type="dxa"/>
            <w:shd w:val="clear" w:color="auto" w:fill="D9D9D9"/>
            <w:vAlign w:val="center"/>
          </w:tcPr>
          <w:p w:rsidR="00FA2553" w:rsidRPr="00FC033D" w:rsidRDefault="00FA2553" w:rsidP="00212B9A">
            <w:pPr>
              <w:ind w:firstLineChars="0" w:firstLine="0"/>
              <w:rPr>
                <w:b/>
                <w:bCs/>
                <w:szCs w:val="21"/>
              </w:rPr>
            </w:pPr>
            <w:r w:rsidRPr="00444787">
              <w:rPr>
                <w:b/>
                <w:bCs/>
                <w:szCs w:val="21"/>
              </w:rPr>
              <w:t>属性描述</w:t>
            </w:r>
          </w:p>
        </w:tc>
        <w:tc>
          <w:tcPr>
            <w:tcW w:w="1607" w:type="dxa"/>
            <w:shd w:val="clear" w:color="auto" w:fill="D9D9D9"/>
          </w:tcPr>
          <w:p w:rsidR="00FA2553" w:rsidRPr="00444787" w:rsidRDefault="00FA2553" w:rsidP="00212B9A">
            <w:pPr>
              <w:ind w:firstLineChars="0" w:firstLine="0"/>
              <w:rPr>
                <w:b/>
                <w:bCs/>
                <w:szCs w:val="21"/>
              </w:rPr>
            </w:pPr>
            <w:r>
              <w:rPr>
                <w:rFonts w:hint="eastAsia"/>
                <w:b/>
                <w:bCs/>
                <w:szCs w:val="21"/>
              </w:rPr>
              <w:t>数据类型</w:t>
            </w:r>
          </w:p>
        </w:tc>
        <w:tc>
          <w:tcPr>
            <w:tcW w:w="4200" w:type="dxa"/>
            <w:shd w:val="clear" w:color="auto" w:fill="D9D9D9"/>
            <w:vAlign w:val="center"/>
          </w:tcPr>
          <w:p w:rsidR="00FA2553" w:rsidRPr="00444787" w:rsidRDefault="00FA2553" w:rsidP="00212B9A">
            <w:pPr>
              <w:ind w:firstLineChars="0" w:firstLine="0"/>
              <w:rPr>
                <w:szCs w:val="21"/>
              </w:rPr>
            </w:pPr>
            <w:r w:rsidRPr="00444787">
              <w:rPr>
                <w:b/>
                <w:bCs/>
                <w:szCs w:val="21"/>
              </w:rPr>
              <w:t>说明</w:t>
            </w:r>
          </w:p>
        </w:tc>
      </w:tr>
      <w:tr w:rsidR="00FA2553" w:rsidRPr="009C3BBF" w:rsidTr="002D7507">
        <w:trPr>
          <w:jc w:val="center"/>
        </w:trPr>
        <w:tc>
          <w:tcPr>
            <w:tcW w:w="2209" w:type="dxa"/>
            <w:shd w:val="clear" w:color="auto" w:fill="auto"/>
          </w:tcPr>
          <w:p w:rsidR="00FA2553" w:rsidRPr="009C3BBF" w:rsidRDefault="00FA2553" w:rsidP="00212B9A">
            <w:pPr>
              <w:ind w:firstLineChars="0" w:firstLine="0"/>
              <w:rPr>
                <w:szCs w:val="21"/>
              </w:rPr>
            </w:pPr>
            <w:r w:rsidRPr="009C3BBF">
              <w:rPr>
                <w:szCs w:val="21"/>
              </w:rPr>
              <w:t>交易日期</w:t>
            </w:r>
          </w:p>
        </w:tc>
        <w:tc>
          <w:tcPr>
            <w:tcW w:w="1607" w:type="dxa"/>
          </w:tcPr>
          <w:p w:rsidR="00FA2553" w:rsidRPr="009C3BBF" w:rsidRDefault="008B52AD" w:rsidP="00212B9A">
            <w:pPr>
              <w:ind w:firstLineChars="0" w:firstLine="0"/>
              <w:rPr>
                <w:szCs w:val="21"/>
              </w:rPr>
            </w:pPr>
            <w:r>
              <w:rPr>
                <w:rFonts w:hint="eastAsia"/>
                <w:szCs w:val="21"/>
              </w:rPr>
              <w:t>C8</w:t>
            </w:r>
          </w:p>
        </w:tc>
        <w:tc>
          <w:tcPr>
            <w:tcW w:w="4200" w:type="dxa"/>
            <w:shd w:val="clear" w:color="auto" w:fill="auto"/>
            <w:vAlign w:val="center"/>
          </w:tcPr>
          <w:p w:rsidR="00FA2553" w:rsidRPr="009C3BBF" w:rsidRDefault="00FA2553" w:rsidP="00212B9A">
            <w:pPr>
              <w:ind w:firstLineChars="0" w:firstLine="0"/>
              <w:rPr>
                <w:szCs w:val="21"/>
              </w:rPr>
            </w:pPr>
            <w:r w:rsidRPr="009C3BBF">
              <w:rPr>
                <w:szCs w:val="21"/>
              </w:rPr>
              <w:t>YYYYMMDD</w:t>
            </w:r>
            <w:r>
              <w:rPr>
                <w:rFonts w:hint="eastAsia"/>
                <w:szCs w:val="21"/>
              </w:rPr>
              <w:t>，不可为空</w:t>
            </w:r>
          </w:p>
        </w:tc>
      </w:tr>
      <w:tr w:rsidR="00FA2553" w:rsidRPr="009C3BBF" w:rsidTr="002D7507">
        <w:trPr>
          <w:jc w:val="center"/>
        </w:trPr>
        <w:tc>
          <w:tcPr>
            <w:tcW w:w="2209" w:type="dxa"/>
            <w:shd w:val="clear" w:color="auto" w:fill="auto"/>
          </w:tcPr>
          <w:p w:rsidR="00FA2553" w:rsidRPr="00212B9A" w:rsidRDefault="00FA2553" w:rsidP="00212B9A">
            <w:pPr>
              <w:ind w:firstLineChars="0" w:firstLine="0"/>
            </w:pPr>
            <w:r w:rsidRPr="00212B9A">
              <w:t>交易时间</w:t>
            </w:r>
          </w:p>
        </w:tc>
        <w:tc>
          <w:tcPr>
            <w:tcW w:w="1607" w:type="dxa"/>
          </w:tcPr>
          <w:p w:rsidR="00FA2553" w:rsidRPr="00212B9A" w:rsidRDefault="008B52AD" w:rsidP="00212B9A">
            <w:pPr>
              <w:ind w:firstLineChars="0" w:firstLine="0"/>
              <w:rPr>
                <w:szCs w:val="21"/>
              </w:rPr>
            </w:pPr>
            <w:r>
              <w:rPr>
                <w:rFonts w:hint="eastAsia"/>
                <w:szCs w:val="21"/>
              </w:rPr>
              <w:t>C8</w:t>
            </w:r>
          </w:p>
        </w:tc>
        <w:tc>
          <w:tcPr>
            <w:tcW w:w="4200" w:type="dxa"/>
            <w:shd w:val="clear" w:color="auto" w:fill="auto"/>
            <w:vAlign w:val="center"/>
          </w:tcPr>
          <w:p w:rsidR="00FA2553" w:rsidRPr="00212B9A" w:rsidRDefault="00FA2553" w:rsidP="00212B9A">
            <w:pPr>
              <w:ind w:firstLineChars="0" w:firstLine="0"/>
              <w:rPr>
                <w:szCs w:val="21"/>
              </w:rPr>
            </w:pPr>
            <w:r w:rsidRPr="00212B9A">
              <w:rPr>
                <w:szCs w:val="21"/>
              </w:rPr>
              <w:t>HH:MM:SS</w:t>
            </w:r>
            <w:r w:rsidRPr="00212B9A">
              <w:rPr>
                <w:rFonts w:hint="eastAsia"/>
                <w:szCs w:val="21"/>
              </w:rPr>
              <w:t>，不可为空</w:t>
            </w:r>
          </w:p>
        </w:tc>
      </w:tr>
      <w:tr w:rsidR="00FA2553" w:rsidRPr="009C3BBF" w:rsidTr="002D7507">
        <w:trPr>
          <w:jc w:val="center"/>
        </w:trPr>
        <w:tc>
          <w:tcPr>
            <w:tcW w:w="2209" w:type="dxa"/>
            <w:shd w:val="clear" w:color="auto" w:fill="auto"/>
          </w:tcPr>
          <w:p w:rsidR="00FA2553" w:rsidRPr="00212B9A" w:rsidRDefault="00FA2553" w:rsidP="00212B9A">
            <w:pPr>
              <w:ind w:firstLineChars="0" w:firstLine="0"/>
              <w:rPr>
                <w:szCs w:val="21"/>
              </w:rPr>
            </w:pPr>
            <w:r w:rsidRPr="00212B9A">
              <w:rPr>
                <w:szCs w:val="21"/>
              </w:rPr>
              <w:t>金交所</w:t>
            </w:r>
            <w:r w:rsidRPr="00212B9A">
              <w:rPr>
                <w:szCs w:val="21"/>
              </w:rPr>
              <w:t>ETF</w:t>
            </w:r>
            <w:r w:rsidRPr="00212B9A">
              <w:rPr>
                <w:szCs w:val="21"/>
              </w:rPr>
              <w:t>交易编号</w:t>
            </w:r>
          </w:p>
        </w:tc>
        <w:tc>
          <w:tcPr>
            <w:tcW w:w="1607" w:type="dxa"/>
          </w:tcPr>
          <w:p w:rsidR="00FA2553" w:rsidRPr="00212B9A" w:rsidRDefault="008B52AD" w:rsidP="00212B9A">
            <w:pPr>
              <w:ind w:firstLineChars="0" w:firstLine="0"/>
              <w:rPr>
                <w:szCs w:val="21"/>
              </w:rPr>
            </w:pPr>
            <w:r>
              <w:rPr>
                <w:rFonts w:hint="eastAsia"/>
                <w:szCs w:val="21"/>
              </w:rPr>
              <w:t>C16</w:t>
            </w:r>
          </w:p>
        </w:tc>
        <w:tc>
          <w:tcPr>
            <w:tcW w:w="4200" w:type="dxa"/>
            <w:shd w:val="clear" w:color="auto" w:fill="auto"/>
            <w:vAlign w:val="center"/>
          </w:tcPr>
          <w:p w:rsidR="00FA2553" w:rsidRPr="00212B9A" w:rsidRDefault="00FA2553" w:rsidP="00212B9A">
            <w:pPr>
              <w:ind w:firstLineChars="0" w:firstLine="0"/>
              <w:rPr>
                <w:szCs w:val="21"/>
              </w:rPr>
            </w:pPr>
            <w:r w:rsidRPr="00212B9A">
              <w:rPr>
                <w:szCs w:val="21"/>
              </w:rPr>
              <w:t>16</w:t>
            </w:r>
            <w:r w:rsidRPr="00212B9A">
              <w:rPr>
                <w:szCs w:val="21"/>
              </w:rPr>
              <w:t>位字符</w:t>
            </w:r>
            <w:r w:rsidRPr="00212B9A">
              <w:rPr>
                <w:rFonts w:hint="eastAsia"/>
                <w:szCs w:val="21"/>
              </w:rPr>
              <w:t>，不可为空</w:t>
            </w:r>
          </w:p>
        </w:tc>
      </w:tr>
      <w:tr w:rsidR="00FA2553" w:rsidRPr="009C3BBF" w:rsidTr="002D7507">
        <w:trPr>
          <w:jc w:val="center"/>
        </w:trPr>
        <w:tc>
          <w:tcPr>
            <w:tcW w:w="2209" w:type="dxa"/>
            <w:shd w:val="clear" w:color="auto" w:fill="auto"/>
          </w:tcPr>
          <w:p w:rsidR="00FA2553" w:rsidRPr="00212B9A" w:rsidRDefault="00FA2553" w:rsidP="00212B9A">
            <w:pPr>
              <w:ind w:firstLineChars="0" w:firstLine="0"/>
              <w:rPr>
                <w:szCs w:val="21"/>
              </w:rPr>
            </w:pPr>
            <w:r w:rsidRPr="00212B9A">
              <w:rPr>
                <w:szCs w:val="21"/>
              </w:rPr>
              <w:t>投资人黄金账号</w:t>
            </w:r>
          </w:p>
        </w:tc>
        <w:tc>
          <w:tcPr>
            <w:tcW w:w="1607" w:type="dxa"/>
          </w:tcPr>
          <w:p w:rsidR="00FA2553" w:rsidRPr="00212B9A" w:rsidRDefault="008B52AD" w:rsidP="00212B9A">
            <w:pPr>
              <w:ind w:firstLineChars="0" w:firstLine="0"/>
              <w:rPr>
                <w:szCs w:val="21"/>
              </w:rPr>
            </w:pPr>
            <w:r>
              <w:rPr>
                <w:rFonts w:hint="eastAsia"/>
                <w:szCs w:val="21"/>
              </w:rPr>
              <w:t>C10</w:t>
            </w:r>
          </w:p>
        </w:tc>
        <w:tc>
          <w:tcPr>
            <w:tcW w:w="4200" w:type="dxa"/>
            <w:shd w:val="clear" w:color="auto" w:fill="auto"/>
            <w:vAlign w:val="center"/>
          </w:tcPr>
          <w:p w:rsidR="00FA2553" w:rsidRPr="00212B9A" w:rsidRDefault="00FA2553" w:rsidP="00212B9A">
            <w:pPr>
              <w:ind w:firstLineChars="0" w:firstLine="0"/>
              <w:rPr>
                <w:szCs w:val="21"/>
              </w:rPr>
            </w:pPr>
            <w:r w:rsidRPr="00212B9A">
              <w:rPr>
                <w:szCs w:val="21"/>
              </w:rPr>
              <w:t>10</w:t>
            </w:r>
            <w:r w:rsidRPr="00212B9A">
              <w:rPr>
                <w:szCs w:val="21"/>
              </w:rPr>
              <w:t>位数字编号</w:t>
            </w:r>
            <w:r w:rsidRPr="00212B9A">
              <w:rPr>
                <w:rFonts w:hint="eastAsia"/>
                <w:szCs w:val="21"/>
              </w:rPr>
              <w:t>，不可为空</w:t>
            </w:r>
          </w:p>
        </w:tc>
      </w:tr>
      <w:tr w:rsidR="00FA2553" w:rsidRPr="009C3BBF" w:rsidTr="002D7507">
        <w:trPr>
          <w:jc w:val="center"/>
        </w:trPr>
        <w:tc>
          <w:tcPr>
            <w:tcW w:w="2209" w:type="dxa"/>
            <w:shd w:val="clear" w:color="auto" w:fill="auto"/>
          </w:tcPr>
          <w:p w:rsidR="00FA2553" w:rsidRPr="00212B9A" w:rsidRDefault="00FA2553" w:rsidP="00212B9A">
            <w:pPr>
              <w:ind w:firstLineChars="0" w:firstLine="0"/>
              <w:rPr>
                <w:szCs w:val="21"/>
              </w:rPr>
            </w:pPr>
            <w:r w:rsidRPr="00212B9A">
              <w:rPr>
                <w:szCs w:val="21"/>
              </w:rPr>
              <w:t>会员代码</w:t>
            </w:r>
          </w:p>
        </w:tc>
        <w:tc>
          <w:tcPr>
            <w:tcW w:w="1607" w:type="dxa"/>
          </w:tcPr>
          <w:p w:rsidR="00FA2553" w:rsidRPr="00212B9A" w:rsidRDefault="008B52AD" w:rsidP="00212B9A">
            <w:pPr>
              <w:ind w:firstLineChars="0" w:firstLine="0"/>
              <w:rPr>
                <w:szCs w:val="21"/>
              </w:rPr>
            </w:pPr>
            <w:r>
              <w:rPr>
                <w:rFonts w:hint="eastAsia"/>
                <w:szCs w:val="21"/>
              </w:rPr>
              <w:t>C4</w:t>
            </w:r>
          </w:p>
        </w:tc>
        <w:tc>
          <w:tcPr>
            <w:tcW w:w="4200" w:type="dxa"/>
            <w:shd w:val="clear" w:color="auto" w:fill="auto"/>
            <w:vAlign w:val="center"/>
          </w:tcPr>
          <w:p w:rsidR="00FA2553" w:rsidRPr="00212B9A" w:rsidRDefault="00FA2553" w:rsidP="00212B9A">
            <w:pPr>
              <w:ind w:firstLineChars="0" w:firstLine="0"/>
              <w:rPr>
                <w:szCs w:val="21"/>
              </w:rPr>
            </w:pPr>
            <w:r w:rsidRPr="00212B9A">
              <w:rPr>
                <w:szCs w:val="21"/>
              </w:rPr>
              <w:t>4</w:t>
            </w:r>
            <w:r w:rsidRPr="00212B9A">
              <w:rPr>
                <w:szCs w:val="21"/>
              </w:rPr>
              <w:t>位数字编号</w:t>
            </w:r>
            <w:r w:rsidRPr="00212B9A">
              <w:rPr>
                <w:rFonts w:hint="eastAsia"/>
                <w:szCs w:val="21"/>
              </w:rPr>
              <w:t>，不可为空</w:t>
            </w:r>
          </w:p>
        </w:tc>
      </w:tr>
      <w:tr w:rsidR="00FA2553" w:rsidRPr="009C3BBF" w:rsidTr="002D7507">
        <w:trPr>
          <w:jc w:val="center"/>
        </w:trPr>
        <w:tc>
          <w:tcPr>
            <w:tcW w:w="2209" w:type="dxa"/>
            <w:shd w:val="clear" w:color="auto" w:fill="auto"/>
          </w:tcPr>
          <w:p w:rsidR="00FA2553" w:rsidRPr="00212B9A" w:rsidRDefault="00FA2553" w:rsidP="00212B9A">
            <w:pPr>
              <w:ind w:firstLineChars="0" w:firstLine="0"/>
              <w:rPr>
                <w:szCs w:val="21"/>
              </w:rPr>
            </w:pPr>
            <w:r w:rsidRPr="00212B9A">
              <w:rPr>
                <w:rFonts w:hint="eastAsia"/>
                <w:szCs w:val="21"/>
              </w:rPr>
              <w:t>席位</w:t>
            </w:r>
            <w:r w:rsidRPr="00212B9A">
              <w:rPr>
                <w:szCs w:val="21"/>
              </w:rPr>
              <w:t>代码</w:t>
            </w:r>
          </w:p>
        </w:tc>
        <w:tc>
          <w:tcPr>
            <w:tcW w:w="1607" w:type="dxa"/>
          </w:tcPr>
          <w:p w:rsidR="00FA2553" w:rsidRPr="00212B9A" w:rsidRDefault="008B52AD" w:rsidP="00212B9A">
            <w:pPr>
              <w:ind w:firstLineChars="0" w:firstLine="0"/>
              <w:rPr>
                <w:szCs w:val="21"/>
              </w:rPr>
            </w:pPr>
            <w:r>
              <w:rPr>
                <w:rFonts w:hint="eastAsia"/>
                <w:szCs w:val="21"/>
              </w:rPr>
              <w:t>C6</w:t>
            </w:r>
          </w:p>
        </w:tc>
        <w:tc>
          <w:tcPr>
            <w:tcW w:w="4200" w:type="dxa"/>
            <w:shd w:val="clear" w:color="auto" w:fill="auto"/>
            <w:vAlign w:val="center"/>
          </w:tcPr>
          <w:p w:rsidR="00FA2553" w:rsidRPr="00212B9A" w:rsidRDefault="00FA2553" w:rsidP="00212B9A">
            <w:pPr>
              <w:ind w:firstLineChars="0" w:firstLine="0"/>
              <w:rPr>
                <w:szCs w:val="21"/>
              </w:rPr>
            </w:pPr>
            <w:r w:rsidRPr="00212B9A">
              <w:rPr>
                <w:rFonts w:hint="eastAsia"/>
                <w:szCs w:val="21"/>
              </w:rPr>
              <w:t>6</w:t>
            </w:r>
            <w:ins w:id="451" w:author="罗莎" w:date="2016-09-30T15:19:00Z">
              <w:r w:rsidR="006B31E3" w:rsidRPr="00BC238B">
                <w:rPr>
                  <w:rFonts w:hint="eastAsia"/>
                  <w:szCs w:val="21"/>
                </w:rPr>
                <w:t>位数字编号</w:t>
              </w:r>
            </w:ins>
            <w:del w:id="452" w:author="罗莎" w:date="2016-09-30T15:19:00Z">
              <w:r w:rsidRPr="00212B9A" w:rsidDel="006B31E3">
                <w:rPr>
                  <w:rFonts w:hint="eastAsia"/>
                  <w:szCs w:val="21"/>
                </w:rPr>
                <w:delText>位</w:delText>
              </w:r>
              <w:r w:rsidRPr="00212B9A" w:rsidDel="006B31E3">
                <w:rPr>
                  <w:szCs w:val="21"/>
                </w:rPr>
                <w:delText>字符</w:delText>
              </w:r>
            </w:del>
          </w:p>
        </w:tc>
      </w:tr>
      <w:tr w:rsidR="00FA2553" w:rsidRPr="009C3BBF" w:rsidTr="002D7507">
        <w:trPr>
          <w:jc w:val="center"/>
        </w:trPr>
        <w:tc>
          <w:tcPr>
            <w:tcW w:w="2209" w:type="dxa"/>
            <w:shd w:val="clear" w:color="auto" w:fill="auto"/>
          </w:tcPr>
          <w:p w:rsidR="00FA2553" w:rsidRPr="00212B9A" w:rsidRDefault="00FA2553" w:rsidP="00212B9A">
            <w:pPr>
              <w:ind w:firstLineChars="0" w:firstLine="0"/>
              <w:rPr>
                <w:szCs w:val="21"/>
              </w:rPr>
            </w:pPr>
            <w:r w:rsidRPr="00212B9A">
              <w:rPr>
                <w:szCs w:val="21"/>
              </w:rPr>
              <w:t>黄金</w:t>
            </w:r>
            <w:r w:rsidRPr="00212B9A">
              <w:rPr>
                <w:szCs w:val="21"/>
              </w:rPr>
              <w:t>ETF</w:t>
            </w:r>
            <w:r w:rsidRPr="00212B9A">
              <w:rPr>
                <w:szCs w:val="21"/>
              </w:rPr>
              <w:t>基金代码</w:t>
            </w:r>
          </w:p>
        </w:tc>
        <w:tc>
          <w:tcPr>
            <w:tcW w:w="1607" w:type="dxa"/>
          </w:tcPr>
          <w:p w:rsidR="00FA2553" w:rsidRPr="00212B9A" w:rsidRDefault="008B52AD" w:rsidP="00212B9A">
            <w:pPr>
              <w:ind w:firstLineChars="0" w:firstLine="0"/>
              <w:rPr>
                <w:szCs w:val="21"/>
              </w:rPr>
            </w:pPr>
            <w:r>
              <w:rPr>
                <w:rFonts w:hint="eastAsia"/>
                <w:szCs w:val="21"/>
              </w:rPr>
              <w:t>C6</w:t>
            </w:r>
          </w:p>
        </w:tc>
        <w:tc>
          <w:tcPr>
            <w:tcW w:w="4200" w:type="dxa"/>
            <w:shd w:val="clear" w:color="auto" w:fill="auto"/>
            <w:vAlign w:val="center"/>
          </w:tcPr>
          <w:p w:rsidR="00FA2553" w:rsidRPr="00212B9A" w:rsidRDefault="00FA2553" w:rsidP="00212B9A">
            <w:pPr>
              <w:ind w:firstLineChars="0" w:firstLine="0"/>
              <w:rPr>
                <w:szCs w:val="21"/>
              </w:rPr>
            </w:pPr>
            <w:r w:rsidRPr="00212B9A">
              <w:rPr>
                <w:szCs w:val="21"/>
              </w:rPr>
              <w:t>6</w:t>
            </w:r>
            <w:r w:rsidRPr="00212B9A">
              <w:rPr>
                <w:szCs w:val="21"/>
              </w:rPr>
              <w:t>位字符</w:t>
            </w:r>
            <w:r w:rsidRPr="00212B9A">
              <w:rPr>
                <w:rFonts w:hint="eastAsia"/>
                <w:szCs w:val="21"/>
              </w:rPr>
              <w:t>，不可为空</w:t>
            </w:r>
          </w:p>
        </w:tc>
      </w:tr>
      <w:tr w:rsidR="00FA2553" w:rsidRPr="009C3BBF" w:rsidTr="002D7507">
        <w:trPr>
          <w:jc w:val="center"/>
        </w:trPr>
        <w:tc>
          <w:tcPr>
            <w:tcW w:w="2209" w:type="dxa"/>
            <w:shd w:val="clear" w:color="auto" w:fill="auto"/>
          </w:tcPr>
          <w:p w:rsidR="00FA2553" w:rsidRPr="00212B9A" w:rsidRDefault="00FA2553" w:rsidP="00212B9A">
            <w:pPr>
              <w:ind w:firstLineChars="0" w:firstLine="0"/>
              <w:rPr>
                <w:szCs w:val="21"/>
              </w:rPr>
            </w:pPr>
            <w:r w:rsidRPr="00212B9A">
              <w:rPr>
                <w:szCs w:val="21"/>
              </w:rPr>
              <w:t>投资人证券账号</w:t>
            </w:r>
          </w:p>
        </w:tc>
        <w:tc>
          <w:tcPr>
            <w:tcW w:w="1607" w:type="dxa"/>
          </w:tcPr>
          <w:p w:rsidR="00FA2553" w:rsidRPr="00212B9A" w:rsidRDefault="008B52AD" w:rsidP="00212B9A">
            <w:pPr>
              <w:ind w:firstLineChars="0" w:firstLine="0"/>
              <w:rPr>
                <w:szCs w:val="21"/>
              </w:rPr>
            </w:pPr>
            <w:r>
              <w:rPr>
                <w:rFonts w:hint="eastAsia"/>
                <w:szCs w:val="21"/>
              </w:rPr>
              <w:t>C10</w:t>
            </w:r>
          </w:p>
        </w:tc>
        <w:tc>
          <w:tcPr>
            <w:tcW w:w="4200" w:type="dxa"/>
            <w:shd w:val="clear" w:color="auto" w:fill="auto"/>
            <w:vAlign w:val="center"/>
          </w:tcPr>
          <w:p w:rsidR="00FA2553" w:rsidRPr="00212B9A" w:rsidRDefault="00FA2553" w:rsidP="00212B9A">
            <w:pPr>
              <w:ind w:firstLineChars="0" w:firstLine="0"/>
              <w:rPr>
                <w:szCs w:val="21"/>
              </w:rPr>
            </w:pPr>
            <w:r w:rsidRPr="00212B9A">
              <w:rPr>
                <w:szCs w:val="21"/>
              </w:rPr>
              <w:t>10</w:t>
            </w:r>
            <w:r w:rsidRPr="00212B9A">
              <w:rPr>
                <w:szCs w:val="21"/>
              </w:rPr>
              <w:t>位字符</w:t>
            </w:r>
            <w:r w:rsidRPr="00212B9A">
              <w:rPr>
                <w:rFonts w:hint="eastAsia"/>
                <w:szCs w:val="21"/>
              </w:rPr>
              <w:t>，不可为空</w:t>
            </w:r>
          </w:p>
        </w:tc>
      </w:tr>
      <w:tr w:rsidR="00FA2553" w:rsidRPr="009C3BBF" w:rsidTr="002D7507">
        <w:trPr>
          <w:jc w:val="center"/>
        </w:trPr>
        <w:tc>
          <w:tcPr>
            <w:tcW w:w="2209" w:type="dxa"/>
            <w:shd w:val="clear" w:color="auto" w:fill="auto"/>
          </w:tcPr>
          <w:p w:rsidR="00FA2553" w:rsidRPr="00212B9A" w:rsidRDefault="00FA2553" w:rsidP="00212B9A">
            <w:pPr>
              <w:ind w:firstLineChars="0" w:firstLine="0"/>
              <w:rPr>
                <w:szCs w:val="21"/>
              </w:rPr>
            </w:pPr>
            <w:r w:rsidRPr="00212B9A">
              <w:rPr>
                <w:rFonts w:hint="eastAsia"/>
                <w:szCs w:val="21"/>
              </w:rPr>
              <w:t>交易</w:t>
            </w:r>
            <w:r w:rsidRPr="00212B9A">
              <w:rPr>
                <w:szCs w:val="21"/>
              </w:rPr>
              <w:t>单元</w:t>
            </w:r>
          </w:p>
        </w:tc>
        <w:tc>
          <w:tcPr>
            <w:tcW w:w="1607" w:type="dxa"/>
          </w:tcPr>
          <w:p w:rsidR="00FA2553" w:rsidRPr="00212B9A" w:rsidRDefault="008B52AD" w:rsidP="00212B9A">
            <w:pPr>
              <w:ind w:firstLineChars="0" w:firstLine="0"/>
              <w:rPr>
                <w:szCs w:val="21"/>
              </w:rPr>
            </w:pPr>
            <w:r>
              <w:rPr>
                <w:rFonts w:hint="eastAsia"/>
                <w:szCs w:val="21"/>
              </w:rPr>
              <w:t>C6</w:t>
            </w:r>
          </w:p>
        </w:tc>
        <w:tc>
          <w:tcPr>
            <w:tcW w:w="4200" w:type="dxa"/>
            <w:shd w:val="clear" w:color="auto" w:fill="auto"/>
            <w:vAlign w:val="center"/>
          </w:tcPr>
          <w:p w:rsidR="00FA2553" w:rsidRPr="00212B9A" w:rsidRDefault="00FA2553" w:rsidP="00212B9A">
            <w:pPr>
              <w:ind w:firstLineChars="0" w:firstLine="0"/>
              <w:rPr>
                <w:szCs w:val="21"/>
              </w:rPr>
            </w:pPr>
            <w:r w:rsidRPr="00212B9A">
              <w:rPr>
                <w:szCs w:val="21"/>
              </w:rPr>
              <w:t>6</w:t>
            </w:r>
            <w:r w:rsidRPr="00212B9A">
              <w:rPr>
                <w:szCs w:val="21"/>
              </w:rPr>
              <w:t>位字符</w:t>
            </w:r>
            <w:r w:rsidRPr="00212B9A">
              <w:rPr>
                <w:rFonts w:hint="eastAsia"/>
                <w:szCs w:val="21"/>
              </w:rPr>
              <w:t>，可以为空</w:t>
            </w:r>
          </w:p>
        </w:tc>
      </w:tr>
      <w:tr w:rsidR="00FA2553" w:rsidRPr="009C3BBF" w:rsidTr="002D7507">
        <w:trPr>
          <w:jc w:val="center"/>
        </w:trPr>
        <w:tc>
          <w:tcPr>
            <w:tcW w:w="2209" w:type="dxa"/>
            <w:shd w:val="clear" w:color="auto" w:fill="auto"/>
          </w:tcPr>
          <w:p w:rsidR="00FA2553" w:rsidRPr="00212B9A" w:rsidRDefault="00FA2553" w:rsidP="00E61683">
            <w:pPr>
              <w:ind w:firstLineChars="0" w:firstLine="0"/>
              <w:rPr>
                <w:szCs w:val="21"/>
              </w:rPr>
            </w:pPr>
            <w:r w:rsidRPr="00212B9A">
              <w:rPr>
                <w:rFonts w:hint="eastAsia"/>
                <w:szCs w:val="21"/>
              </w:rPr>
              <w:t>合约代码</w:t>
            </w:r>
            <w:r w:rsidRPr="00212B9A">
              <w:rPr>
                <w:rFonts w:hint="eastAsia"/>
                <w:szCs w:val="21"/>
              </w:rPr>
              <w:t>1</w:t>
            </w:r>
          </w:p>
        </w:tc>
        <w:tc>
          <w:tcPr>
            <w:tcW w:w="1607" w:type="dxa"/>
          </w:tcPr>
          <w:p w:rsidR="00FA2553" w:rsidRPr="00212B9A" w:rsidRDefault="008B52AD" w:rsidP="00212B9A">
            <w:pPr>
              <w:ind w:firstLineChars="0" w:firstLine="0"/>
              <w:rPr>
                <w:szCs w:val="21"/>
              </w:rPr>
            </w:pPr>
            <w:r>
              <w:rPr>
                <w:rFonts w:hint="eastAsia"/>
                <w:szCs w:val="21"/>
              </w:rPr>
              <w:t>C</w:t>
            </w:r>
            <w:r w:rsidR="00F90E7C">
              <w:rPr>
                <w:rFonts w:hint="eastAsia"/>
                <w:szCs w:val="21"/>
              </w:rPr>
              <w:t>20</w:t>
            </w:r>
          </w:p>
        </w:tc>
        <w:tc>
          <w:tcPr>
            <w:tcW w:w="4200" w:type="dxa"/>
            <w:shd w:val="clear" w:color="auto" w:fill="auto"/>
            <w:vAlign w:val="center"/>
          </w:tcPr>
          <w:p w:rsidR="00FA2553" w:rsidRPr="00212B9A" w:rsidRDefault="00FA2553" w:rsidP="00212B9A">
            <w:pPr>
              <w:ind w:firstLineChars="0" w:firstLine="0"/>
              <w:rPr>
                <w:szCs w:val="21"/>
              </w:rPr>
            </w:pPr>
            <w:r w:rsidRPr="00212B9A">
              <w:rPr>
                <w:szCs w:val="21"/>
              </w:rPr>
              <w:t>最长</w:t>
            </w:r>
            <w:r w:rsidR="00557083">
              <w:rPr>
                <w:szCs w:val="21"/>
              </w:rPr>
              <w:t>8</w:t>
            </w:r>
            <w:r w:rsidRPr="00212B9A">
              <w:rPr>
                <w:szCs w:val="21"/>
              </w:rPr>
              <w:t>位字符</w:t>
            </w:r>
            <w:r w:rsidRPr="00212B9A">
              <w:rPr>
                <w:rFonts w:hint="eastAsia"/>
                <w:szCs w:val="21"/>
              </w:rPr>
              <w:t>，可以为空</w:t>
            </w:r>
          </w:p>
        </w:tc>
      </w:tr>
      <w:tr w:rsidR="00FA2553" w:rsidRPr="009C3BBF" w:rsidTr="002D7507">
        <w:trPr>
          <w:jc w:val="center"/>
        </w:trPr>
        <w:tc>
          <w:tcPr>
            <w:tcW w:w="2209" w:type="dxa"/>
            <w:shd w:val="clear" w:color="auto" w:fill="auto"/>
          </w:tcPr>
          <w:p w:rsidR="00FA2553" w:rsidRPr="00212B9A" w:rsidRDefault="00FA2553" w:rsidP="00212B9A">
            <w:pPr>
              <w:ind w:firstLineChars="0" w:firstLine="0"/>
              <w:rPr>
                <w:szCs w:val="21"/>
              </w:rPr>
            </w:pPr>
            <w:r w:rsidRPr="00212B9A">
              <w:rPr>
                <w:szCs w:val="21"/>
              </w:rPr>
              <w:t>重量</w:t>
            </w:r>
            <w:r w:rsidRPr="00212B9A">
              <w:rPr>
                <w:szCs w:val="21"/>
              </w:rPr>
              <w:t>1</w:t>
            </w:r>
          </w:p>
        </w:tc>
        <w:tc>
          <w:tcPr>
            <w:tcW w:w="1607" w:type="dxa"/>
          </w:tcPr>
          <w:p w:rsidR="00FA2553" w:rsidRPr="00212B9A" w:rsidRDefault="002D7507" w:rsidP="00212B9A">
            <w:pPr>
              <w:ind w:firstLineChars="0" w:firstLine="0"/>
              <w:rPr>
                <w:szCs w:val="21"/>
              </w:rPr>
            </w:pPr>
            <w:r>
              <w:rPr>
                <w:szCs w:val="21"/>
              </w:rPr>
              <w:t>N(16</w:t>
            </w:r>
            <w:r w:rsidRPr="0058304C">
              <w:rPr>
                <w:szCs w:val="21"/>
              </w:rPr>
              <w:t>,6)</w:t>
            </w:r>
          </w:p>
        </w:tc>
        <w:tc>
          <w:tcPr>
            <w:tcW w:w="4200" w:type="dxa"/>
            <w:shd w:val="clear" w:color="auto" w:fill="auto"/>
            <w:vAlign w:val="center"/>
          </w:tcPr>
          <w:p w:rsidR="00FA2553" w:rsidRPr="00212B9A" w:rsidRDefault="00FA2553" w:rsidP="00212B9A">
            <w:pPr>
              <w:ind w:firstLineChars="0" w:firstLine="0"/>
              <w:rPr>
                <w:szCs w:val="21"/>
              </w:rPr>
            </w:pPr>
            <w:r w:rsidRPr="00212B9A">
              <w:rPr>
                <w:szCs w:val="21"/>
              </w:rPr>
              <w:t>数值（</w:t>
            </w:r>
            <w:r w:rsidRPr="00212B9A">
              <w:rPr>
                <w:szCs w:val="21"/>
              </w:rPr>
              <w:t>16</w:t>
            </w:r>
            <w:r w:rsidRPr="00212B9A">
              <w:rPr>
                <w:szCs w:val="21"/>
              </w:rPr>
              <w:t>，</w:t>
            </w:r>
            <w:r w:rsidRPr="00212B9A">
              <w:rPr>
                <w:szCs w:val="21"/>
              </w:rPr>
              <w:t>6</w:t>
            </w:r>
            <w:r w:rsidRPr="00212B9A">
              <w:rPr>
                <w:szCs w:val="21"/>
              </w:rPr>
              <w:t>），单位千克</w:t>
            </w:r>
            <w:r w:rsidRPr="00212B9A">
              <w:rPr>
                <w:rFonts w:hint="eastAsia"/>
                <w:szCs w:val="21"/>
              </w:rPr>
              <w:t>，可以为空</w:t>
            </w:r>
          </w:p>
        </w:tc>
      </w:tr>
      <w:tr w:rsidR="00FA2553" w:rsidRPr="009C3BBF" w:rsidTr="002D7507">
        <w:trPr>
          <w:jc w:val="center"/>
        </w:trPr>
        <w:tc>
          <w:tcPr>
            <w:tcW w:w="2209" w:type="dxa"/>
            <w:shd w:val="clear" w:color="auto" w:fill="auto"/>
          </w:tcPr>
          <w:p w:rsidR="00FA2553" w:rsidRPr="00212B9A" w:rsidRDefault="00FA2553" w:rsidP="00E61683">
            <w:pPr>
              <w:ind w:firstLineChars="0" w:firstLine="0"/>
              <w:rPr>
                <w:szCs w:val="21"/>
              </w:rPr>
            </w:pPr>
            <w:r w:rsidRPr="00212B9A">
              <w:rPr>
                <w:szCs w:val="21"/>
              </w:rPr>
              <w:t>合约代码</w:t>
            </w:r>
            <w:r w:rsidRPr="00212B9A">
              <w:rPr>
                <w:szCs w:val="21"/>
              </w:rPr>
              <w:t>2</w:t>
            </w:r>
          </w:p>
        </w:tc>
        <w:tc>
          <w:tcPr>
            <w:tcW w:w="1607" w:type="dxa"/>
          </w:tcPr>
          <w:p w:rsidR="00FA2553" w:rsidRPr="00212B9A" w:rsidRDefault="008B52AD" w:rsidP="00212B9A">
            <w:pPr>
              <w:ind w:firstLineChars="0" w:firstLine="0"/>
              <w:rPr>
                <w:szCs w:val="21"/>
              </w:rPr>
            </w:pPr>
            <w:r>
              <w:rPr>
                <w:rFonts w:hint="eastAsia"/>
                <w:szCs w:val="21"/>
              </w:rPr>
              <w:t>C</w:t>
            </w:r>
            <w:r w:rsidR="00F90E7C">
              <w:rPr>
                <w:rFonts w:hint="eastAsia"/>
                <w:szCs w:val="21"/>
              </w:rPr>
              <w:t>20</w:t>
            </w:r>
          </w:p>
        </w:tc>
        <w:tc>
          <w:tcPr>
            <w:tcW w:w="4200" w:type="dxa"/>
            <w:shd w:val="clear" w:color="auto" w:fill="auto"/>
            <w:vAlign w:val="center"/>
          </w:tcPr>
          <w:p w:rsidR="00FA2553" w:rsidRPr="00212B9A" w:rsidRDefault="00FA2553" w:rsidP="00557083">
            <w:pPr>
              <w:ind w:firstLineChars="0" w:firstLine="0"/>
              <w:rPr>
                <w:szCs w:val="21"/>
              </w:rPr>
            </w:pPr>
            <w:r w:rsidRPr="00212B9A">
              <w:rPr>
                <w:szCs w:val="21"/>
              </w:rPr>
              <w:t>最长</w:t>
            </w:r>
            <w:r w:rsidR="00557083">
              <w:rPr>
                <w:szCs w:val="21"/>
              </w:rPr>
              <w:t>8</w:t>
            </w:r>
            <w:r w:rsidRPr="00212B9A">
              <w:rPr>
                <w:szCs w:val="21"/>
              </w:rPr>
              <w:t>位字符</w:t>
            </w:r>
            <w:r w:rsidRPr="00212B9A">
              <w:rPr>
                <w:rFonts w:hint="eastAsia"/>
                <w:szCs w:val="21"/>
              </w:rPr>
              <w:t>，可以为空</w:t>
            </w:r>
          </w:p>
        </w:tc>
      </w:tr>
      <w:tr w:rsidR="008B52AD" w:rsidRPr="009C3BBF" w:rsidTr="002D7507">
        <w:trPr>
          <w:jc w:val="center"/>
        </w:trPr>
        <w:tc>
          <w:tcPr>
            <w:tcW w:w="2209" w:type="dxa"/>
            <w:shd w:val="clear" w:color="auto" w:fill="auto"/>
          </w:tcPr>
          <w:p w:rsidR="008B52AD" w:rsidRPr="00212B9A" w:rsidRDefault="008B52AD" w:rsidP="00212B9A">
            <w:pPr>
              <w:ind w:firstLineChars="0" w:firstLine="0"/>
              <w:rPr>
                <w:szCs w:val="21"/>
              </w:rPr>
            </w:pPr>
            <w:r w:rsidRPr="00212B9A">
              <w:rPr>
                <w:szCs w:val="21"/>
              </w:rPr>
              <w:t>重量</w:t>
            </w:r>
            <w:r w:rsidRPr="00212B9A">
              <w:rPr>
                <w:szCs w:val="21"/>
              </w:rPr>
              <w:t>2</w:t>
            </w:r>
          </w:p>
        </w:tc>
        <w:tc>
          <w:tcPr>
            <w:tcW w:w="1607" w:type="dxa"/>
          </w:tcPr>
          <w:p w:rsidR="008B52AD" w:rsidRPr="00212B9A" w:rsidRDefault="002D7507" w:rsidP="006B52E4">
            <w:pPr>
              <w:ind w:firstLineChars="0" w:firstLine="0"/>
              <w:rPr>
                <w:szCs w:val="21"/>
              </w:rPr>
            </w:pPr>
            <w:r>
              <w:rPr>
                <w:szCs w:val="21"/>
              </w:rPr>
              <w:t>N(16</w:t>
            </w:r>
            <w:r w:rsidRPr="0058304C">
              <w:rPr>
                <w:szCs w:val="21"/>
              </w:rPr>
              <w:t>,6)</w:t>
            </w:r>
          </w:p>
        </w:tc>
        <w:tc>
          <w:tcPr>
            <w:tcW w:w="4200" w:type="dxa"/>
            <w:shd w:val="clear" w:color="auto" w:fill="auto"/>
            <w:vAlign w:val="center"/>
          </w:tcPr>
          <w:p w:rsidR="008B52AD" w:rsidRPr="00212B9A" w:rsidRDefault="008B52AD" w:rsidP="00212B9A">
            <w:pPr>
              <w:ind w:firstLineChars="0" w:firstLine="0"/>
              <w:rPr>
                <w:szCs w:val="21"/>
              </w:rPr>
            </w:pPr>
            <w:r w:rsidRPr="00212B9A">
              <w:rPr>
                <w:szCs w:val="21"/>
              </w:rPr>
              <w:t>数值（</w:t>
            </w:r>
            <w:r w:rsidRPr="00212B9A">
              <w:rPr>
                <w:szCs w:val="21"/>
              </w:rPr>
              <w:t>16</w:t>
            </w:r>
            <w:r w:rsidRPr="00212B9A">
              <w:rPr>
                <w:szCs w:val="21"/>
              </w:rPr>
              <w:t>，</w:t>
            </w:r>
            <w:r w:rsidRPr="00212B9A">
              <w:rPr>
                <w:szCs w:val="21"/>
              </w:rPr>
              <w:t>6</w:t>
            </w:r>
            <w:r w:rsidRPr="00212B9A">
              <w:rPr>
                <w:szCs w:val="21"/>
              </w:rPr>
              <w:t>），单位千克</w:t>
            </w:r>
            <w:r w:rsidRPr="00212B9A">
              <w:rPr>
                <w:rFonts w:hint="eastAsia"/>
                <w:szCs w:val="21"/>
              </w:rPr>
              <w:t>，可以为空</w:t>
            </w:r>
          </w:p>
        </w:tc>
      </w:tr>
      <w:tr w:rsidR="008B52AD" w:rsidRPr="009C3BBF" w:rsidTr="002D7507">
        <w:trPr>
          <w:jc w:val="center"/>
        </w:trPr>
        <w:tc>
          <w:tcPr>
            <w:tcW w:w="2209" w:type="dxa"/>
            <w:shd w:val="clear" w:color="auto" w:fill="auto"/>
          </w:tcPr>
          <w:p w:rsidR="001C19F8" w:rsidRDefault="008B52AD">
            <w:pPr>
              <w:ind w:firstLineChars="0" w:firstLine="0"/>
              <w:rPr>
                <w:szCs w:val="21"/>
              </w:rPr>
            </w:pPr>
            <w:r w:rsidRPr="00212B9A">
              <w:rPr>
                <w:szCs w:val="21"/>
              </w:rPr>
              <w:t>合约代码</w:t>
            </w:r>
            <w:r w:rsidRPr="00212B9A">
              <w:rPr>
                <w:szCs w:val="21"/>
              </w:rPr>
              <w:t>3</w:t>
            </w:r>
          </w:p>
        </w:tc>
        <w:tc>
          <w:tcPr>
            <w:tcW w:w="1607" w:type="dxa"/>
          </w:tcPr>
          <w:p w:rsidR="008B52AD" w:rsidRPr="00212B9A" w:rsidRDefault="008B52AD" w:rsidP="00212B9A">
            <w:pPr>
              <w:ind w:firstLineChars="0" w:firstLine="0"/>
              <w:rPr>
                <w:szCs w:val="21"/>
              </w:rPr>
            </w:pPr>
            <w:r>
              <w:rPr>
                <w:rFonts w:hint="eastAsia"/>
                <w:szCs w:val="21"/>
              </w:rPr>
              <w:t>C</w:t>
            </w:r>
            <w:r w:rsidR="00F90E7C">
              <w:rPr>
                <w:rFonts w:hint="eastAsia"/>
                <w:szCs w:val="21"/>
              </w:rPr>
              <w:t>20</w:t>
            </w:r>
          </w:p>
        </w:tc>
        <w:tc>
          <w:tcPr>
            <w:tcW w:w="4200" w:type="dxa"/>
            <w:shd w:val="clear" w:color="auto" w:fill="auto"/>
            <w:vAlign w:val="center"/>
          </w:tcPr>
          <w:p w:rsidR="008B52AD" w:rsidRPr="00212B9A" w:rsidRDefault="008B52AD" w:rsidP="00557083">
            <w:pPr>
              <w:ind w:firstLineChars="0" w:firstLine="0"/>
              <w:rPr>
                <w:szCs w:val="21"/>
              </w:rPr>
            </w:pPr>
            <w:r w:rsidRPr="00212B9A">
              <w:rPr>
                <w:szCs w:val="21"/>
              </w:rPr>
              <w:t>最长</w:t>
            </w:r>
            <w:r w:rsidR="00557083">
              <w:rPr>
                <w:szCs w:val="21"/>
              </w:rPr>
              <w:t>8</w:t>
            </w:r>
            <w:r w:rsidRPr="00212B9A">
              <w:rPr>
                <w:szCs w:val="21"/>
              </w:rPr>
              <w:t>位字符</w:t>
            </w:r>
            <w:r w:rsidRPr="00212B9A">
              <w:rPr>
                <w:rFonts w:hint="eastAsia"/>
                <w:szCs w:val="21"/>
              </w:rPr>
              <w:t>，可以为空</w:t>
            </w:r>
          </w:p>
        </w:tc>
      </w:tr>
      <w:tr w:rsidR="008B52AD" w:rsidRPr="009C3BBF" w:rsidTr="002D7507">
        <w:trPr>
          <w:jc w:val="center"/>
        </w:trPr>
        <w:tc>
          <w:tcPr>
            <w:tcW w:w="2209" w:type="dxa"/>
            <w:shd w:val="clear" w:color="auto" w:fill="auto"/>
          </w:tcPr>
          <w:p w:rsidR="008B52AD" w:rsidRPr="00212B9A" w:rsidRDefault="008B52AD" w:rsidP="00212B9A">
            <w:pPr>
              <w:ind w:firstLineChars="0" w:firstLine="0"/>
              <w:rPr>
                <w:szCs w:val="21"/>
              </w:rPr>
            </w:pPr>
            <w:r w:rsidRPr="00212B9A">
              <w:rPr>
                <w:szCs w:val="21"/>
              </w:rPr>
              <w:t>重量</w:t>
            </w:r>
            <w:r w:rsidRPr="00212B9A">
              <w:rPr>
                <w:szCs w:val="21"/>
              </w:rPr>
              <w:t>3</w:t>
            </w:r>
          </w:p>
        </w:tc>
        <w:tc>
          <w:tcPr>
            <w:tcW w:w="1607" w:type="dxa"/>
          </w:tcPr>
          <w:p w:rsidR="008B52AD" w:rsidRPr="00212B9A" w:rsidRDefault="002D7507" w:rsidP="006B52E4">
            <w:pPr>
              <w:ind w:firstLineChars="0" w:firstLine="0"/>
              <w:rPr>
                <w:szCs w:val="21"/>
              </w:rPr>
            </w:pPr>
            <w:r>
              <w:rPr>
                <w:szCs w:val="21"/>
              </w:rPr>
              <w:t>N(16</w:t>
            </w:r>
            <w:r w:rsidRPr="0058304C">
              <w:rPr>
                <w:szCs w:val="21"/>
              </w:rPr>
              <w:t>,6)</w:t>
            </w:r>
          </w:p>
        </w:tc>
        <w:tc>
          <w:tcPr>
            <w:tcW w:w="4200" w:type="dxa"/>
            <w:shd w:val="clear" w:color="auto" w:fill="auto"/>
            <w:vAlign w:val="center"/>
          </w:tcPr>
          <w:p w:rsidR="008B52AD" w:rsidRPr="00212B9A" w:rsidRDefault="008B52AD" w:rsidP="00212B9A">
            <w:pPr>
              <w:ind w:firstLineChars="0" w:firstLine="0"/>
              <w:rPr>
                <w:szCs w:val="21"/>
              </w:rPr>
            </w:pPr>
            <w:r w:rsidRPr="00212B9A">
              <w:rPr>
                <w:szCs w:val="21"/>
              </w:rPr>
              <w:t>数值（</w:t>
            </w:r>
            <w:r w:rsidRPr="00212B9A">
              <w:rPr>
                <w:szCs w:val="21"/>
              </w:rPr>
              <w:t>16</w:t>
            </w:r>
            <w:r w:rsidRPr="00212B9A">
              <w:rPr>
                <w:szCs w:val="21"/>
              </w:rPr>
              <w:t>，</w:t>
            </w:r>
            <w:r w:rsidRPr="00212B9A">
              <w:rPr>
                <w:szCs w:val="21"/>
              </w:rPr>
              <w:t>6</w:t>
            </w:r>
            <w:r w:rsidRPr="00212B9A">
              <w:rPr>
                <w:szCs w:val="21"/>
              </w:rPr>
              <w:t>），单位千克</w:t>
            </w:r>
            <w:r w:rsidRPr="00212B9A">
              <w:rPr>
                <w:rFonts w:hint="eastAsia"/>
                <w:szCs w:val="21"/>
              </w:rPr>
              <w:t>，可以为空</w:t>
            </w:r>
          </w:p>
        </w:tc>
      </w:tr>
      <w:tr w:rsidR="008B52AD" w:rsidRPr="009C3BBF" w:rsidTr="002D7507">
        <w:trPr>
          <w:jc w:val="center"/>
        </w:trPr>
        <w:tc>
          <w:tcPr>
            <w:tcW w:w="2209" w:type="dxa"/>
            <w:shd w:val="clear" w:color="auto" w:fill="auto"/>
          </w:tcPr>
          <w:p w:rsidR="008B52AD" w:rsidRPr="00212B9A" w:rsidRDefault="008B52AD" w:rsidP="00E61683">
            <w:pPr>
              <w:ind w:firstLineChars="0" w:firstLine="0"/>
              <w:rPr>
                <w:szCs w:val="21"/>
              </w:rPr>
            </w:pPr>
            <w:r w:rsidRPr="00212B9A">
              <w:rPr>
                <w:szCs w:val="21"/>
              </w:rPr>
              <w:t>合约代码</w:t>
            </w:r>
            <w:r w:rsidRPr="00212B9A">
              <w:rPr>
                <w:szCs w:val="21"/>
              </w:rPr>
              <w:t>4</w:t>
            </w:r>
          </w:p>
        </w:tc>
        <w:tc>
          <w:tcPr>
            <w:tcW w:w="1607" w:type="dxa"/>
          </w:tcPr>
          <w:p w:rsidR="008B52AD" w:rsidRPr="00212B9A" w:rsidRDefault="008B52AD" w:rsidP="00212B9A">
            <w:pPr>
              <w:ind w:firstLineChars="0" w:firstLine="0"/>
              <w:rPr>
                <w:szCs w:val="21"/>
              </w:rPr>
            </w:pPr>
            <w:r>
              <w:rPr>
                <w:rFonts w:hint="eastAsia"/>
                <w:szCs w:val="21"/>
              </w:rPr>
              <w:t>C</w:t>
            </w:r>
            <w:r w:rsidR="00F90E7C">
              <w:rPr>
                <w:rFonts w:hint="eastAsia"/>
                <w:szCs w:val="21"/>
              </w:rPr>
              <w:t>20</w:t>
            </w:r>
          </w:p>
        </w:tc>
        <w:tc>
          <w:tcPr>
            <w:tcW w:w="4200" w:type="dxa"/>
            <w:shd w:val="clear" w:color="auto" w:fill="auto"/>
            <w:vAlign w:val="center"/>
          </w:tcPr>
          <w:p w:rsidR="008B52AD" w:rsidRPr="00212B9A" w:rsidRDefault="008B52AD" w:rsidP="00557083">
            <w:pPr>
              <w:ind w:firstLineChars="0" w:firstLine="0"/>
              <w:rPr>
                <w:szCs w:val="21"/>
              </w:rPr>
            </w:pPr>
            <w:r w:rsidRPr="00212B9A">
              <w:rPr>
                <w:szCs w:val="21"/>
              </w:rPr>
              <w:t>最长</w:t>
            </w:r>
            <w:r w:rsidR="00557083">
              <w:rPr>
                <w:szCs w:val="21"/>
              </w:rPr>
              <w:t>8</w:t>
            </w:r>
            <w:r w:rsidRPr="00212B9A">
              <w:rPr>
                <w:szCs w:val="21"/>
              </w:rPr>
              <w:t>位字符</w:t>
            </w:r>
            <w:r w:rsidRPr="00212B9A">
              <w:rPr>
                <w:rFonts w:hint="eastAsia"/>
                <w:szCs w:val="21"/>
              </w:rPr>
              <w:t>，可以为空</w:t>
            </w:r>
          </w:p>
        </w:tc>
      </w:tr>
      <w:tr w:rsidR="008B52AD" w:rsidRPr="009C3BBF" w:rsidTr="002D7507">
        <w:trPr>
          <w:jc w:val="center"/>
        </w:trPr>
        <w:tc>
          <w:tcPr>
            <w:tcW w:w="2209" w:type="dxa"/>
            <w:shd w:val="clear" w:color="auto" w:fill="auto"/>
          </w:tcPr>
          <w:p w:rsidR="008B52AD" w:rsidRPr="00212B9A" w:rsidRDefault="008B52AD" w:rsidP="00212B9A">
            <w:pPr>
              <w:ind w:firstLineChars="0" w:firstLine="0"/>
              <w:rPr>
                <w:szCs w:val="21"/>
              </w:rPr>
            </w:pPr>
            <w:r w:rsidRPr="00212B9A">
              <w:rPr>
                <w:szCs w:val="21"/>
              </w:rPr>
              <w:t>重量</w:t>
            </w:r>
            <w:r w:rsidRPr="00212B9A">
              <w:rPr>
                <w:szCs w:val="21"/>
              </w:rPr>
              <w:t>4</w:t>
            </w:r>
          </w:p>
        </w:tc>
        <w:tc>
          <w:tcPr>
            <w:tcW w:w="1607" w:type="dxa"/>
          </w:tcPr>
          <w:p w:rsidR="008B52AD" w:rsidRPr="00212B9A" w:rsidRDefault="002D7507" w:rsidP="006B52E4">
            <w:pPr>
              <w:ind w:firstLineChars="0" w:firstLine="0"/>
              <w:rPr>
                <w:szCs w:val="21"/>
              </w:rPr>
            </w:pPr>
            <w:r>
              <w:rPr>
                <w:szCs w:val="21"/>
              </w:rPr>
              <w:t>N(16</w:t>
            </w:r>
            <w:r w:rsidRPr="0058304C">
              <w:rPr>
                <w:szCs w:val="21"/>
              </w:rPr>
              <w:t>,6)</w:t>
            </w:r>
          </w:p>
        </w:tc>
        <w:tc>
          <w:tcPr>
            <w:tcW w:w="4200" w:type="dxa"/>
            <w:shd w:val="clear" w:color="auto" w:fill="auto"/>
            <w:vAlign w:val="center"/>
          </w:tcPr>
          <w:p w:rsidR="008B52AD" w:rsidRPr="00212B9A" w:rsidRDefault="008B52AD" w:rsidP="00212B9A">
            <w:pPr>
              <w:ind w:firstLineChars="0" w:firstLine="0"/>
              <w:rPr>
                <w:szCs w:val="21"/>
              </w:rPr>
            </w:pPr>
            <w:r w:rsidRPr="00212B9A">
              <w:rPr>
                <w:szCs w:val="21"/>
              </w:rPr>
              <w:t>数值（</w:t>
            </w:r>
            <w:r w:rsidRPr="00212B9A">
              <w:rPr>
                <w:szCs w:val="21"/>
              </w:rPr>
              <w:t>16</w:t>
            </w:r>
            <w:r w:rsidRPr="00212B9A">
              <w:rPr>
                <w:szCs w:val="21"/>
              </w:rPr>
              <w:t>，</w:t>
            </w:r>
            <w:r w:rsidRPr="00212B9A">
              <w:rPr>
                <w:szCs w:val="21"/>
              </w:rPr>
              <w:t>6</w:t>
            </w:r>
            <w:r w:rsidRPr="00212B9A">
              <w:rPr>
                <w:szCs w:val="21"/>
              </w:rPr>
              <w:t>），单位千克</w:t>
            </w:r>
            <w:r w:rsidRPr="00212B9A">
              <w:rPr>
                <w:rFonts w:hint="eastAsia"/>
                <w:szCs w:val="21"/>
              </w:rPr>
              <w:t>，可以为空</w:t>
            </w:r>
          </w:p>
        </w:tc>
      </w:tr>
      <w:tr w:rsidR="008B52AD" w:rsidRPr="009C3BBF" w:rsidTr="002D7507">
        <w:trPr>
          <w:jc w:val="center"/>
        </w:trPr>
        <w:tc>
          <w:tcPr>
            <w:tcW w:w="2209" w:type="dxa"/>
            <w:shd w:val="clear" w:color="auto" w:fill="auto"/>
          </w:tcPr>
          <w:p w:rsidR="008B52AD" w:rsidRPr="00212B9A" w:rsidRDefault="008B52AD" w:rsidP="00E61683">
            <w:pPr>
              <w:ind w:firstLineChars="0" w:firstLine="0"/>
              <w:rPr>
                <w:szCs w:val="21"/>
              </w:rPr>
            </w:pPr>
            <w:r w:rsidRPr="00212B9A">
              <w:rPr>
                <w:szCs w:val="21"/>
              </w:rPr>
              <w:t>合约代码</w:t>
            </w:r>
            <w:r w:rsidRPr="00212B9A">
              <w:rPr>
                <w:szCs w:val="21"/>
              </w:rPr>
              <w:t>5</w:t>
            </w:r>
          </w:p>
        </w:tc>
        <w:tc>
          <w:tcPr>
            <w:tcW w:w="1607" w:type="dxa"/>
          </w:tcPr>
          <w:p w:rsidR="008B52AD" w:rsidRPr="00212B9A" w:rsidRDefault="008B52AD" w:rsidP="00F90E7C">
            <w:pPr>
              <w:ind w:firstLineChars="0" w:firstLine="0"/>
              <w:rPr>
                <w:szCs w:val="21"/>
              </w:rPr>
            </w:pPr>
            <w:r>
              <w:rPr>
                <w:rFonts w:hint="eastAsia"/>
                <w:szCs w:val="21"/>
              </w:rPr>
              <w:t>C</w:t>
            </w:r>
            <w:r w:rsidR="00F90E7C">
              <w:rPr>
                <w:rFonts w:hint="eastAsia"/>
                <w:szCs w:val="21"/>
              </w:rPr>
              <w:t>20</w:t>
            </w:r>
          </w:p>
        </w:tc>
        <w:tc>
          <w:tcPr>
            <w:tcW w:w="4200" w:type="dxa"/>
            <w:shd w:val="clear" w:color="auto" w:fill="auto"/>
            <w:vAlign w:val="center"/>
          </w:tcPr>
          <w:p w:rsidR="008B52AD" w:rsidRPr="00212B9A" w:rsidRDefault="008B52AD" w:rsidP="00557083">
            <w:pPr>
              <w:ind w:firstLineChars="0" w:firstLine="0"/>
              <w:rPr>
                <w:szCs w:val="21"/>
              </w:rPr>
            </w:pPr>
            <w:r w:rsidRPr="00212B9A">
              <w:rPr>
                <w:szCs w:val="21"/>
              </w:rPr>
              <w:t>最长</w:t>
            </w:r>
            <w:r w:rsidR="00557083">
              <w:rPr>
                <w:szCs w:val="21"/>
              </w:rPr>
              <w:t>8</w:t>
            </w:r>
            <w:r w:rsidRPr="00212B9A">
              <w:rPr>
                <w:szCs w:val="21"/>
              </w:rPr>
              <w:t>位字符</w:t>
            </w:r>
            <w:r w:rsidRPr="00212B9A">
              <w:rPr>
                <w:rFonts w:hint="eastAsia"/>
                <w:szCs w:val="21"/>
              </w:rPr>
              <w:t>，可以为空</w:t>
            </w:r>
          </w:p>
        </w:tc>
      </w:tr>
      <w:tr w:rsidR="002D7507" w:rsidRPr="009C3BBF" w:rsidTr="002D7507">
        <w:trPr>
          <w:jc w:val="center"/>
        </w:trPr>
        <w:tc>
          <w:tcPr>
            <w:tcW w:w="2209" w:type="dxa"/>
            <w:shd w:val="clear" w:color="auto" w:fill="auto"/>
          </w:tcPr>
          <w:p w:rsidR="002D7507" w:rsidRPr="00212B9A" w:rsidRDefault="002D7507" w:rsidP="002D7507">
            <w:pPr>
              <w:ind w:firstLineChars="0" w:firstLine="0"/>
              <w:rPr>
                <w:szCs w:val="21"/>
              </w:rPr>
            </w:pPr>
            <w:r w:rsidRPr="00212B9A">
              <w:rPr>
                <w:szCs w:val="21"/>
              </w:rPr>
              <w:t>重量</w:t>
            </w:r>
            <w:r w:rsidRPr="00212B9A">
              <w:rPr>
                <w:szCs w:val="21"/>
              </w:rPr>
              <w:t>5</w:t>
            </w:r>
          </w:p>
        </w:tc>
        <w:tc>
          <w:tcPr>
            <w:tcW w:w="1607" w:type="dxa"/>
          </w:tcPr>
          <w:p w:rsidR="002D7507" w:rsidRPr="00212B9A" w:rsidRDefault="002D7507" w:rsidP="002D7507">
            <w:pPr>
              <w:ind w:firstLineChars="0" w:firstLine="0"/>
              <w:rPr>
                <w:szCs w:val="21"/>
              </w:rPr>
            </w:pPr>
            <w:r w:rsidRPr="002A17C6">
              <w:rPr>
                <w:szCs w:val="21"/>
              </w:rPr>
              <w:t>N(16,6)</w:t>
            </w:r>
          </w:p>
        </w:tc>
        <w:tc>
          <w:tcPr>
            <w:tcW w:w="4200" w:type="dxa"/>
            <w:shd w:val="clear" w:color="auto" w:fill="auto"/>
            <w:vAlign w:val="center"/>
          </w:tcPr>
          <w:p w:rsidR="002D7507" w:rsidRPr="00212B9A" w:rsidRDefault="002D7507" w:rsidP="002D7507">
            <w:pPr>
              <w:ind w:firstLineChars="0" w:firstLine="0"/>
              <w:rPr>
                <w:szCs w:val="21"/>
              </w:rPr>
            </w:pPr>
            <w:r w:rsidRPr="00212B9A">
              <w:rPr>
                <w:szCs w:val="21"/>
              </w:rPr>
              <w:t>数值（</w:t>
            </w:r>
            <w:r w:rsidRPr="00212B9A">
              <w:rPr>
                <w:szCs w:val="21"/>
              </w:rPr>
              <w:t>16</w:t>
            </w:r>
            <w:r w:rsidRPr="00212B9A">
              <w:rPr>
                <w:szCs w:val="21"/>
              </w:rPr>
              <w:t>，</w:t>
            </w:r>
            <w:r w:rsidRPr="00212B9A">
              <w:rPr>
                <w:szCs w:val="21"/>
              </w:rPr>
              <w:t>6</w:t>
            </w:r>
            <w:r w:rsidRPr="00212B9A">
              <w:rPr>
                <w:szCs w:val="21"/>
              </w:rPr>
              <w:t>），单位千克</w:t>
            </w:r>
            <w:r w:rsidRPr="00212B9A">
              <w:rPr>
                <w:rFonts w:hint="eastAsia"/>
                <w:szCs w:val="21"/>
              </w:rPr>
              <w:t>，可以为空</w:t>
            </w:r>
          </w:p>
        </w:tc>
      </w:tr>
      <w:tr w:rsidR="002D7507" w:rsidRPr="009C3BBF" w:rsidTr="002D7507">
        <w:trPr>
          <w:jc w:val="center"/>
        </w:trPr>
        <w:tc>
          <w:tcPr>
            <w:tcW w:w="2209" w:type="dxa"/>
            <w:shd w:val="clear" w:color="auto" w:fill="auto"/>
          </w:tcPr>
          <w:p w:rsidR="002D7507" w:rsidRPr="00212B9A" w:rsidRDefault="002D7507" w:rsidP="002D7507">
            <w:pPr>
              <w:ind w:firstLineChars="0" w:firstLine="0"/>
              <w:rPr>
                <w:szCs w:val="21"/>
              </w:rPr>
            </w:pPr>
            <w:r w:rsidRPr="00212B9A">
              <w:rPr>
                <w:szCs w:val="21"/>
              </w:rPr>
              <w:t>总重量</w:t>
            </w:r>
          </w:p>
        </w:tc>
        <w:tc>
          <w:tcPr>
            <w:tcW w:w="1607" w:type="dxa"/>
          </w:tcPr>
          <w:p w:rsidR="002D7507" w:rsidRPr="00212B9A" w:rsidRDefault="002D7507" w:rsidP="002D7507">
            <w:pPr>
              <w:ind w:firstLineChars="0" w:firstLine="0"/>
              <w:rPr>
                <w:szCs w:val="21"/>
              </w:rPr>
            </w:pPr>
            <w:r w:rsidRPr="002A17C6">
              <w:rPr>
                <w:szCs w:val="21"/>
              </w:rPr>
              <w:t>N(16,6)</w:t>
            </w:r>
          </w:p>
        </w:tc>
        <w:tc>
          <w:tcPr>
            <w:tcW w:w="4200" w:type="dxa"/>
            <w:shd w:val="clear" w:color="auto" w:fill="auto"/>
            <w:vAlign w:val="center"/>
          </w:tcPr>
          <w:p w:rsidR="002D7507" w:rsidRPr="00212B9A" w:rsidRDefault="002D7507" w:rsidP="002D7507">
            <w:pPr>
              <w:ind w:firstLineChars="0" w:firstLine="0"/>
              <w:rPr>
                <w:szCs w:val="21"/>
              </w:rPr>
            </w:pPr>
            <w:r w:rsidRPr="00212B9A">
              <w:rPr>
                <w:szCs w:val="21"/>
              </w:rPr>
              <w:t>数值（</w:t>
            </w:r>
            <w:r w:rsidRPr="00212B9A">
              <w:rPr>
                <w:szCs w:val="21"/>
              </w:rPr>
              <w:t>16</w:t>
            </w:r>
            <w:r w:rsidRPr="00212B9A">
              <w:rPr>
                <w:szCs w:val="21"/>
              </w:rPr>
              <w:t>，</w:t>
            </w:r>
            <w:r w:rsidRPr="00212B9A">
              <w:rPr>
                <w:szCs w:val="21"/>
              </w:rPr>
              <w:t>6</w:t>
            </w:r>
            <w:r w:rsidRPr="00212B9A">
              <w:rPr>
                <w:szCs w:val="21"/>
              </w:rPr>
              <w:t>），单位千克</w:t>
            </w:r>
            <w:r w:rsidRPr="00212B9A">
              <w:rPr>
                <w:rFonts w:hint="eastAsia"/>
                <w:szCs w:val="21"/>
              </w:rPr>
              <w:t>，可以为空</w:t>
            </w:r>
          </w:p>
        </w:tc>
      </w:tr>
      <w:tr w:rsidR="008B52AD" w:rsidRPr="009C3BBF" w:rsidTr="002D7507">
        <w:trPr>
          <w:jc w:val="center"/>
        </w:trPr>
        <w:tc>
          <w:tcPr>
            <w:tcW w:w="2209" w:type="dxa"/>
            <w:shd w:val="clear" w:color="auto" w:fill="auto"/>
          </w:tcPr>
          <w:p w:rsidR="008B52AD" w:rsidRPr="00212B9A" w:rsidRDefault="008B52AD" w:rsidP="00212B9A">
            <w:pPr>
              <w:ind w:firstLineChars="0" w:firstLine="0"/>
              <w:rPr>
                <w:szCs w:val="21"/>
              </w:rPr>
            </w:pPr>
            <w:r w:rsidRPr="00212B9A">
              <w:rPr>
                <w:szCs w:val="21"/>
              </w:rPr>
              <w:t>份额</w:t>
            </w:r>
          </w:p>
        </w:tc>
        <w:tc>
          <w:tcPr>
            <w:tcW w:w="1607" w:type="dxa"/>
          </w:tcPr>
          <w:p w:rsidR="008B52AD" w:rsidRPr="00212B9A" w:rsidRDefault="008B52AD" w:rsidP="00212B9A">
            <w:pPr>
              <w:ind w:firstLineChars="0" w:firstLine="0"/>
              <w:rPr>
                <w:szCs w:val="21"/>
              </w:rPr>
            </w:pPr>
            <w:r>
              <w:rPr>
                <w:rFonts w:hint="eastAsia"/>
                <w:szCs w:val="21"/>
              </w:rPr>
              <w:t>N</w:t>
            </w:r>
            <w:r w:rsidR="007C5E28">
              <w:rPr>
                <w:szCs w:val="21"/>
              </w:rPr>
              <w:t>(</w:t>
            </w:r>
            <w:r>
              <w:rPr>
                <w:rFonts w:hint="eastAsia"/>
                <w:szCs w:val="21"/>
              </w:rPr>
              <w:t>16</w:t>
            </w:r>
            <w:r w:rsidR="007C5E28">
              <w:rPr>
                <w:szCs w:val="21"/>
              </w:rPr>
              <w:t>,0)</w:t>
            </w:r>
          </w:p>
        </w:tc>
        <w:tc>
          <w:tcPr>
            <w:tcW w:w="4200" w:type="dxa"/>
            <w:shd w:val="clear" w:color="auto" w:fill="auto"/>
            <w:vAlign w:val="center"/>
          </w:tcPr>
          <w:p w:rsidR="008B52AD" w:rsidRPr="00212B9A" w:rsidRDefault="008B52AD" w:rsidP="00212B9A">
            <w:pPr>
              <w:ind w:firstLineChars="0" w:firstLine="0"/>
              <w:rPr>
                <w:szCs w:val="21"/>
              </w:rPr>
            </w:pPr>
            <w:r w:rsidRPr="00212B9A">
              <w:rPr>
                <w:szCs w:val="21"/>
              </w:rPr>
              <w:t>数值（</w:t>
            </w:r>
            <w:r w:rsidRPr="00212B9A">
              <w:rPr>
                <w:szCs w:val="21"/>
              </w:rPr>
              <w:t>16</w:t>
            </w:r>
            <w:r w:rsidRPr="00212B9A">
              <w:rPr>
                <w:szCs w:val="21"/>
              </w:rPr>
              <w:t>，</w:t>
            </w:r>
            <w:r w:rsidRPr="00212B9A">
              <w:rPr>
                <w:szCs w:val="21"/>
              </w:rPr>
              <w:t>0</w:t>
            </w:r>
            <w:r w:rsidRPr="00212B9A">
              <w:rPr>
                <w:szCs w:val="21"/>
              </w:rPr>
              <w:t>）</w:t>
            </w:r>
            <w:r w:rsidRPr="00212B9A">
              <w:rPr>
                <w:rFonts w:hint="eastAsia"/>
                <w:szCs w:val="21"/>
              </w:rPr>
              <w:t>，可以为空</w:t>
            </w:r>
          </w:p>
        </w:tc>
      </w:tr>
      <w:tr w:rsidR="008B52AD" w:rsidRPr="009C3BBF" w:rsidTr="002D7507">
        <w:trPr>
          <w:jc w:val="center"/>
        </w:trPr>
        <w:tc>
          <w:tcPr>
            <w:tcW w:w="2209" w:type="dxa"/>
            <w:shd w:val="clear" w:color="auto" w:fill="auto"/>
          </w:tcPr>
          <w:p w:rsidR="008B52AD" w:rsidRPr="00212B9A" w:rsidRDefault="008B52AD" w:rsidP="00212B9A">
            <w:pPr>
              <w:ind w:firstLineChars="0" w:firstLine="0"/>
              <w:rPr>
                <w:szCs w:val="21"/>
              </w:rPr>
            </w:pPr>
            <w:r w:rsidRPr="00212B9A">
              <w:rPr>
                <w:szCs w:val="21"/>
              </w:rPr>
              <w:t>本地编号</w:t>
            </w:r>
          </w:p>
        </w:tc>
        <w:tc>
          <w:tcPr>
            <w:tcW w:w="1607" w:type="dxa"/>
          </w:tcPr>
          <w:p w:rsidR="008B52AD" w:rsidRPr="00212B9A" w:rsidRDefault="008B52AD" w:rsidP="00212B9A">
            <w:pPr>
              <w:ind w:firstLineChars="0" w:firstLine="0"/>
              <w:rPr>
                <w:szCs w:val="21"/>
              </w:rPr>
            </w:pPr>
            <w:r>
              <w:rPr>
                <w:rFonts w:hint="eastAsia"/>
                <w:szCs w:val="21"/>
              </w:rPr>
              <w:t>C14</w:t>
            </w:r>
          </w:p>
        </w:tc>
        <w:tc>
          <w:tcPr>
            <w:tcW w:w="4200" w:type="dxa"/>
            <w:shd w:val="clear" w:color="auto" w:fill="auto"/>
            <w:vAlign w:val="center"/>
          </w:tcPr>
          <w:p w:rsidR="008B52AD" w:rsidRPr="00212B9A" w:rsidRDefault="008B52AD" w:rsidP="00212B9A">
            <w:pPr>
              <w:ind w:firstLineChars="0" w:firstLine="0"/>
              <w:rPr>
                <w:szCs w:val="21"/>
              </w:rPr>
            </w:pPr>
            <w:r w:rsidRPr="00212B9A">
              <w:rPr>
                <w:szCs w:val="21"/>
              </w:rPr>
              <w:t>14</w:t>
            </w:r>
            <w:r w:rsidRPr="00212B9A">
              <w:rPr>
                <w:szCs w:val="21"/>
              </w:rPr>
              <w:t>位字符，二级系统自己定义的业务请求唯一标识。</w:t>
            </w:r>
            <w:r w:rsidRPr="00212B9A">
              <w:rPr>
                <w:rFonts w:hint="eastAsia"/>
                <w:szCs w:val="21"/>
              </w:rPr>
              <w:t>可以为空</w:t>
            </w:r>
          </w:p>
        </w:tc>
      </w:tr>
      <w:tr w:rsidR="008B52AD" w:rsidRPr="00581D56" w:rsidTr="002D7507">
        <w:trPr>
          <w:jc w:val="center"/>
        </w:trPr>
        <w:tc>
          <w:tcPr>
            <w:tcW w:w="2209" w:type="dxa"/>
            <w:shd w:val="clear" w:color="auto" w:fill="auto"/>
          </w:tcPr>
          <w:p w:rsidR="008B52AD" w:rsidRPr="00212B9A" w:rsidRDefault="008B52AD" w:rsidP="00212B9A">
            <w:pPr>
              <w:ind w:firstLineChars="0" w:firstLine="0"/>
              <w:rPr>
                <w:szCs w:val="21"/>
              </w:rPr>
            </w:pPr>
            <w:r w:rsidRPr="00212B9A">
              <w:rPr>
                <w:szCs w:val="21"/>
              </w:rPr>
              <w:t>确认标志</w:t>
            </w:r>
          </w:p>
        </w:tc>
        <w:tc>
          <w:tcPr>
            <w:tcW w:w="1607" w:type="dxa"/>
          </w:tcPr>
          <w:p w:rsidR="008B52AD" w:rsidRPr="00212B9A" w:rsidRDefault="008B52AD" w:rsidP="00212B9A">
            <w:pPr>
              <w:ind w:firstLineChars="0" w:firstLine="0"/>
              <w:rPr>
                <w:szCs w:val="21"/>
              </w:rPr>
            </w:pPr>
            <w:r>
              <w:rPr>
                <w:rFonts w:hint="eastAsia"/>
                <w:szCs w:val="21"/>
              </w:rPr>
              <w:t>C4</w:t>
            </w:r>
          </w:p>
        </w:tc>
        <w:tc>
          <w:tcPr>
            <w:tcW w:w="4200" w:type="dxa"/>
            <w:shd w:val="clear" w:color="auto" w:fill="auto"/>
          </w:tcPr>
          <w:p w:rsidR="008B52AD" w:rsidRPr="00212B9A" w:rsidRDefault="008B52AD" w:rsidP="00212B9A">
            <w:pPr>
              <w:ind w:firstLineChars="0" w:firstLine="0"/>
              <w:rPr>
                <w:szCs w:val="21"/>
              </w:rPr>
            </w:pPr>
            <w:r w:rsidRPr="00212B9A">
              <w:rPr>
                <w:rFonts w:hint="eastAsia"/>
                <w:szCs w:val="21"/>
              </w:rPr>
              <w:t>4</w:t>
            </w:r>
            <w:r w:rsidRPr="00212B9A">
              <w:rPr>
                <w:rFonts w:hint="eastAsia"/>
                <w:szCs w:val="21"/>
              </w:rPr>
              <w:t>位字符，取值为：</w:t>
            </w:r>
          </w:p>
          <w:p w:rsidR="008B52AD" w:rsidRPr="00212B9A" w:rsidRDefault="008B52AD" w:rsidP="00212B9A">
            <w:pPr>
              <w:ind w:firstLineChars="0" w:firstLine="0"/>
              <w:rPr>
                <w:szCs w:val="21"/>
              </w:rPr>
            </w:pPr>
            <w:r w:rsidRPr="00212B9A">
              <w:rPr>
                <w:rFonts w:hint="eastAsia"/>
                <w:szCs w:val="21"/>
              </w:rPr>
              <w:t>101-</w:t>
            </w:r>
            <w:r w:rsidRPr="00212B9A">
              <w:rPr>
                <w:rFonts w:hint="eastAsia"/>
                <w:szCs w:val="21"/>
              </w:rPr>
              <w:t>申购请求，</w:t>
            </w:r>
            <w:r w:rsidRPr="00212B9A">
              <w:rPr>
                <w:rFonts w:hint="eastAsia"/>
                <w:szCs w:val="21"/>
              </w:rPr>
              <w:t>402-</w:t>
            </w:r>
            <w:r w:rsidRPr="00212B9A">
              <w:rPr>
                <w:rFonts w:hint="eastAsia"/>
                <w:szCs w:val="21"/>
              </w:rPr>
              <w:t>冻结成功，</w:t>
            </w:r>
            <w:r w:rsidRPr="00212B9A">
              <w:rPr>
                <w:rFonts w:hint="eastAsia"/>
                <w:szCs w:val="21"/>
              </w:rPr>
              <w:t>403-</w:t>
            </w:r>
            <w:r w:rsidRPr="00212B9A">
              <w:rPr>
                <w:rFonts w:hint="eastAsia"/>
                <w:szCs w:val="21"/>
              </w:rPr>
              <w:t>冻结失败，</w:t>
            </w:r>
            <w:r w:rsidRPr="00212B9A">
              <w:rPr>
                <w:rFonts w:hint="eastAsia"/>
                <w:szCs w:val="21"/>
              </w:rPr>
              <w:t>501-</w:t>
            </w:r>
            <w:r w:rsidRPr="00212B9A">
              <w:rPr>
                <w:rFonts w:hint="eastAsia"/>
                <w:szCs w:val="21"/>
              </w:rPr>
              <w:t>份额增加请求，</w:t>
            </w:r>
            <w:r w:rsidRPr="00212B9A">
              <w:rPr>
                <w:rFonts w:hint="eastAsia"/>
                <w:szCs w:val="21"/>
              </w:rPr>
              <w:t>502-</w:t>
            </w:r>
            <w:r w:rsidRPr="00212B9A">
              <w:rPr>
                <w:rFonts w:hint="eastAsia"/>
                <w:szCs w:val="21"/>
              </w:rPr>
              <w:t>份额增加成功，</w:t>
            </w:r>
            <w:r w:rsidRPr="00212B9A">
              <w:rPr>
                <w:rFonts w:hint="eastAsia"/>
                <w:szCs w:val="21"/>
              </w:rPr>
              <w:t>503-</w:t>
            </w:r>
            <w:r w:rsidRPr="00212B9A">
              <w:rPr>
                <w:rFonts w:hint="eastAsia"/>
                <w:szCs w:val="21"/>
              </w:rPr>
              <w:t>份额增加失败，</w:t>
            </w:r>
            <w:r w:rsidRPr="00212B9A">
              <w:rPr>
                <w:rFonts w:hint="eastAsia"/>
                <w:szCs w:val="21"/>
              </w:rPr>
              <w:t>104-</w:t>
            </w:r>
            <w:r w:rsidRPr="00212B9A">
              <w:rPr>
                <w:rFonts w:hint="eastAsia"/>
                <w:szCs w:val="21"/>
              </w:rPr>
              <w:t>申购确认成功，</w:t>
            </w:r>
            <w:r w:rsidRPr="00212B9A">
              <w:rPr>
                <w:rFonts w:hint="eastAsia"/>
                <w:szCs w:val="21"/>
              </w:rPr>
              <w:t>405-</w:t>
            </w:r>
            <w:r w:rsidRPr="00212B9A">
              <w:rPr>
                <w:rFonts w:hint="eastAsia"/>
                <w:szCs w:val="21"/>
              </w:rPr>
              <w:t>过户失败，</w:t>
            </w:r>
            <w:r w:rsidRPr="00212B9A">
              <w:rPr>
                <w:rFonts w:hint="eastAsia"/>
                <w:szCs w:val="21"/>
              </w:rPr>
              <w:t>407-</w:t>
            </w:r>
            <w:r w:rsidRPr="00212B9A">
              <w:rPr>
                <w:rFonts w:hint="eastAsia"/>
                <w:szCs w:val="21"/>
              </w:rPr>
              <w:t>解冻失败，</w:t>
            </w:r>
            <w:r w:rsidRPr="00212B9A">
              <w:rPr>
                <w:rFonts w:hint="eastAsia"/>
                <w:szCs w:val="21"/>
              </w:rPr>
              <w:t>301-</w:t>
            </w:r>
            <w:r w:rsidRPr="00212B9A">
              <w:rPr>
                <w:rFonts w:hint="eastAsia"/>
                <w:szCs w:val="21"/>
              </w:rPr>
              <w:t>赎回请求，</w:t>
            </w:r>
            <w:r w:rsidRPr="00212B9A">
              <w:rPr>
                <w:rFonts w:hint="eastAsia"/>
                <w:szCs w:val="21"/>
              </w:rPr>
              <w:t>601-</w:t>
            </w:r>
            <w:r w:rsidRPr="00212B9A">
              <w:rPr>
                <w:rFonts w:hint="eastAsia"/>
                <w:szCs w:val="21"/>
              </w:rPr>
              <w:t>份额减少请求，</w:t>
            </w:r>
            <w:r w:rsidRPr="00212B9A">
              <w:rPr>
                <w:rFonts w:hint="eastAsia"/>
                <w:szCs w:val="21"/>
              </w:rPr>
              <w:t>602-</w:t>
            </w:r>
            <w:r w:rsidRPr="00212B9A">
              <w:rPr>
                <w:rFonts w:hint="eastAsia"/>
                <w:szCs w:val="21"/>
              </w:rPr>
              <w:t>份额减少成功，</w:t>
            </w:r>
            <w:r w:rsidRPr="00212B9A">
              <w:rPr>
                <w:rFonts w:hint="eastAsia"/>
                <w:szCs w:val="21"/>
              </w:rPr>
              <w:t>603-</w:t>
            </w:r>
            <w:r w:rsidRPr="00212B9A">
              <w:rPr>
                <w:rFonts w:hint="eastAsia"/>
                <w:szCs w:val="21"/>
              </w:rPr>
              <w:t>份额减少失败，</w:t>
            </w:r>
            <w:r w:rsidRPr="00212B9A">
              <w:rPr>
                <w:rFonts w:hint="eastAsia"/>
                <w:szCs w:val="21"/>
              </w:rPr>
              <w:t>304-</w:t>
            </w:r>
            <w:r w:rsidRPr="00212B9A">
              <w:rPr>
                <w:rFonts w:hint="eastAsia"/>
                <w:szCs w:val="21"/>
              </w:rPr>
              <w:t>赎回确认成功，</w:t>
            </w:r>
            <w:r w:rsidRPr="00212B9A">
              <w:rPr>
                <w:rFonts w:hint="eastAsia"/>
                <w:szCs w:val="21"/>
              </w:rPr>
              <w:t>305-</w:t>
            </w:r>
            <w:r w:rsidRPr="00212B9A">
              <w:rPr>
                <w:rFonts w:hint="eastAsia"/>
                <w:szCs w:val="21"/>
              </w:rPr>
              <w:t>赎回过户失败，</w:t>
            </w:r>
            <w:r w:rsidRPr="00212B9A">
              <w:rPr>
                <w:rFonts w:hint="eastAsia"/>
                <w:szCs w:val="21"/>
              </w:rPr>
              <w:t>201-</w:t>
            </w:r>
            <w:r w:rsidRPr="00212B9A">
              <w:rPr>
                <w:rFonts w:hint="eastAsia"/>
                <w:szCs w:val="21"/>
              </w:rPr>
              <w:t>认购请求，</w:t>
            </w:r>
            <w:r w:rsidRPr="00212B9A">
              <w:rPr>
                <w:rFonts w:hint="eastAsia"/>
                <w:szCs w:val="21"/>
              </w:rPr>
              <w:t>204-</w:t>
            </w:r>
            <w:r w:rsidRPr="00212B9A">
              <w:rPr>
                <w:rFonts w:hint="eastAsia"/>
                <w:szCs w:val="21"/>
              </w:rPr>
              <w:t>认购成功，</w:t>
            </w:r>
            <w:r w:rsidRPr="00212B9A">
              <w:rPr>
                <w:rFonts w:hint="eastAsia"/>
                <w:szCs w:val="21"/>
              </w:rPr>
              <w:t>205-</w:t>
            </w:r>
            <w:r w:rsidRPr="00212B9A">
              <w:rPr>
                <w:rFonts w:hint="eastAsia"/>
                <w:szCs w:val="21"/>
              </w:rPr>
              <w:t>认购失败，</w:t>
            </w:r>
            <w:r w:rsidRPr="00212B9A">
              <w:rPr>
                <w:rFonts w:hint="eastAsia"/>
                <w:szCs w:val="21"/>
              </w:rPr>
              <w:t>206-</w:t>
            </w:r>
            <w:r w:rsidRPr="00212B9A">
              <w:rPr>
                <w:rFonts w:hint="eastAsia"/>
                <w:szCs w:val="21"/>
              </w:rPr>
              <w:t>认购确认成功，</w:t>
            </w:r>
            <w:r w:rsidRPr="00212B9A">
              <w:rPr>
                <w:rFonts w:hint="eastAsia"/>
                <w:szCs w:val="21"/>
              </w:rPr>
              <w:t>207-</w:t>
            </w:r>
            <w:r w:rsidRPr="00212B9A">
              <w:rPr>
                <w:rFonts w:hint="eastAsia"/>
                <w:szCs w:val="21"/>
              </w:rPr>
              <w:t>认购确认失败，</w:t>
            </w:r>
            <w:r w:rsidRPr="00212B9A">
              <w:rPr>
                <w:rFonts w:hint="eastAsia"/>
                <w:szCs w:val="21"/>
              </w:rPr>
              <w:t>105-</w:t>
            </w:r>
            <w:r w:rsidRPr="00212B9A">
              <w:rPr>
                <w:rFonts w:hint="eastAsia"/>
                <w:szCs w:val="21"/>
              </w:rPr>
              <w:t>申购确认失败，</w:t>
            </w:r>
            <w:r w:rsidRPr="00212B9A">
              <w:rPr>
                <w:rFonts w:hint="eastAsia"/>
                <w:szCs w:val="21"/>
              </w:rPr>
              <w:t>406-</w:t>
            </w:r>
            <w:r w:rsidRPr="00212B9A">
              <w:rPr>
                <w:rFonts w:hint="eastAsia"/>
                <w:szCs w:val="21"/>
              </w:rPr>
              <w:t>解冻成功</w:t>
            </w:r>
          </w:p>
          <w:p w:rsidR="008B52AD" w:rsidRPr="00212B9A" w:rsidRDefault="008B52AD" w:rsidP="00212B9A">
            <w:pPr>
              <w:ind w:firstLineChars="0" w:firstLine="0"/>
              <w:rPr>
                <w:szCs w:val="21"/>
              </w:rPr>
            </w:pPr>
            <w:r w:rsidRPr="00212B9A">
              <w:rPr>
                <w:rFonts w:hint="eastAsia"/>
                <w:szCs w:val="21"/>
              </w:rPr>
              <w:t>其中：</w:t>
            </w:r>
            <w:r w:rsidRPr="00212B9A">
              <w:rPr>
                <w:rFonts w:hint="eastAsia"/>
                <w:szCs w:val="21"/>
              </w:rPr>
              <w:t>101-</w:t>
            </w:r>
            <w:r w:rsidRPr="00212B9A">
              <w:rPr>
                <w:rFonts w:hint="eastAsia"/>
                <w:szCs w:val="21"/>
              </w:rPr>
              <w:t>申购请求，</w:t>
            </w:r>
            <w:r w:rsidRPr="00212B9A">
              <w:rPr>
                <w:rFonts w:hint="eastAsia"/>
                <w:szCs w:val="21"/>
              </w:rPr>
              <w:t>402-</w:t>
            </w:r>
            <w:r w:rsidRPr="00212B9A">
              <w:rPr>
                <w:rFonts w:hint="eastAsia"/>
                <w:szCs w:val="21"/>
              </w:rPr>
              <w:t>冻结成功，</w:t>
            </w:r>
            <w:r w:rsidRPr="00212B9A">
              <w:rPr>
                <w:rFonts w:hint="eastAsia"/>
                <w:szCs w:val="21"/>
              </w:rPr>
              <w:t>501-</w:t>
            </w:r>
            <w:r w:rsidRPr="00212B9A">
              <w:rPr>
                <w:rFonts w:hint="eastAsia"/>
                <w:szCs w:val="21"/>
              </w:rPr>
              <w:t>份额增加请求，</w:t>
            </w:r>
            <w:r w:rsidRPr="00212B9A">
              <w:rPr>
                <w:rFonts w:hint="eastAsia"/>
                <w:szCs w:val="21"/>
              </w:rPr>
              <w:t>502-</w:t>
            </w:r>
            <w:r w:rsidRPr="00212B9A">
              <w:rPr>
                <w:rFonts w:hint="eastAsia"/>
                <w:szCs w:val="21"/>
              </w:rPr>
              <w:t>份额增加成功，</w:t>
            </w:r>
            <w:r w:rsidRPr="00212B9A">
              <w:rPr>
                <w:rFonts w:hint="eastAsia"/>
                <w:szCs w:val="21"/>
              </w:rPr>
              <w:t>301-</w:t>
            </w:r>
            <w:r w:rsidRPr="00212B9A">
              <w:rPr>
                <w:rFonts w:hint="eastAsia"/>
                <w:szCs w:val="21"/>
              </w:rPr>
              <w:t>赎回请求，</w:t>
            </w:r>
            <w:r w:rsidRPr="00212B9A">
              <w:rPr>
                <w:rFonts w:hint="eastAsia"/>
                <w:szCs w:val="21"/>
              </w:rPr>
              <w:t>601-</w:t>
            </w:r>
            <w:r w:rsidRPr="00212B9A">
              <w:rPr>
                <w:rFonts w:hint="eastAsia"/>
                <w:szCs w:val="21"/>
              </w:rPr>
              <w:t>份额减少请求，</w:t>
            </w:r>
            <w:r w:rsidRPr="00212B9A">
              <w:rPr>
                <w:rFonts w:hint="eastAsia"/>
                <w:szCs w:val="21"/>
              </w:rPr>
              <w:t>602-</w:t>
            </w:r>
            <w:r w:rsidRPr="00212B9A">
              <w:rPr>
                <w:rFonts w:hint="eastAsia"/>
                <w:szCs w:val="21"/>
              </w:rPr>
              <w:t>份额减少成功，</w:t>
            </w:r>
            <w:r w:rsidRPr="00212B9A">
              <w:rPr>
                <w:rFonts w:hint="eastAsia"/>
                <w:szCs w:val="21"/>
              </w:rPr>
              <w:t>201-</w:t>
            </w:r>
            <w:r w:rsidRPr="00212B9A">
              <w:rPr>
                <w:rFonts w:hint="eastAsia"/>
                <w:szCs w:val="21"/>
              </w:rPr>
              <w:t>认购请求为中间状态，在异常情况下才会出现。其中</w:t>
            </w:r>
            <w:r w:rsidRPr="00212B9A">
              <w:rPr>
                <w:rFonts w:hint="eastAsia"/>
                <w:szCs w:val="21"/>
              </w:rPr>
              <w:t xml:space="preserve"> 206-</w:t>
            </w:r>
            <w:r w:rsidRPr="00212B9A">
              <w:rPr>
                <w:rFonts w:hint="eastAsia"/>
                <w:szCs w:val="21"/>
              </w:rPr>
              <w:t>认购确认成功，</w:t>
            </w:r>
            <w:r w:rsidRPr="00212B9A">
              <w:rPr>
                <w:rFonts w:hint="eastAsia"/>
                <w:szCs w:val="21"/>
              </w:rPr>
              <w:t>207-</w:t>
            </w:r>
            <w:r w:rsidRPr="00212B9A">
              <w:rPr>
                <w:rFonts w:hint="eastAsia"/>
                <w:szCs w:val="21"/>
              </w:rPr>
              <w:t>认购确认失败为基金公司提供。不可为空</w:t>
            </w:r>
          </w:p>
        </w:tc>
      </w:tr>
      <w:tr w:rsidR="008B52AD" w:rsidRPr="00581D56" w:rsidTr="002D7507">
        <w:trPr>
          <w:jc w:val="center"/>
        </w:trPr>
        <w:tc>
          <w:tcPr>
            <w:tcW w:w="2209" w:type="dxa"/>
            <w:shd w:val="clear" w:color="auto" w:fill="auto"/>
          </w:tcPr>
          <w:p w:rsidR="008B52AD" w:rsidRPr="00212B9A" w:rsidRDefault="008B52AD" w:rsidP="00212B9A">
            <w:pPr>
              <w:ind w:firstLineChars="0" w:firstLine="0"/>
              <w:rPr>
                <w:szCs w:val="21"/>
              </w:rPr>
            </w:pPr>
            <w:r w:rsidRPr="00212B9A">
              <w:rPr>
                <w:rFonts w:hint="eastAsia"/>
                <w:szCs w:val="21"/>
              </w:rPr>
              <w:t>交易类型</w:t>
            </w:r>
          </w:p>
        </w:tc>
        <w:tc>
          <w:tcPr>
            <w:tcW w:w="1607" w:type="dxa"/>
          </w:tcPr>
          <w:p w:rsidR="008B52AD" w:rsidRPr="00212B9A" w:rsidRDefault="008B52AD" w:rsidP="00212B9A">
            <w:pPr>
              <w:ind w:firstLineChars="0" w:firstLine="0"/>
              <w:rPr>
                <w:szCs w:val="21"/>
              </w:rPr>
            </w:pPr>
            <w:r>
              <w:rPr>
                <w:rFonts w:hint="eastAsia"/>
                <w:szCs w:val="21"/>
              </w:rPr>
              <w:t>C4</w:t>
            </w:r>
          </w:p>
        </w:tc>
        <w:tc>
          <w:tcPr>
            <w:tcW w:w="4200" w:type="dxa"/>
            <w:shd w:val="clear" w:color="auto" w:fill="auto"/>
          </w:tcPr>
          <w:p w:rsidR="008B52AD" w:rsidRPr="00212B9A" w:rsidRDefault="008B52AD" w:rsidP="00212B9A">
            <w:pPr>
              <w:ind w:firstLineChars="0" w:firstLine="0"/>
              <w:rPr>
                <w:szCs w:val="21"/>
              </w:rPr>
            </w:pPr>
            <w:r w:rsidRPr="00212B9A">
              <w:rPr>
                <w:szCs w:val="21"/>
              </w:rPr>
              <w:t>最长</w:t>
            </w:r>
            <w:r w:rsidRPr="00212B9A">
              <w:rPr>
                <w:szCs w:val="21"/>
              </w:rPr>
              <w:t>4</w:t>
            </w:r>
            <w:r w:rsidRPr="00212B9A">
              <w:rPr>
                <w:szCs w:val="21"/>
              </w:rPr>
              <w:t>位字符</w:t>
            </w:r>
            <w:r w:rsidRPr="00212B9A">
              <w:rPr>
                <w:rFonts w:hint="eastAsia"/>
                <w:szCs w:val="21"/>
              </w:rPr>
              <w:t>“</w:t>
            </w:r>
            <w:r w:rsidRPr="00212B9A">
              <w:rPr>
                <w:rFonts w:hint="eastAsia"/>
                <w:szCs w:val="21"/>
              </w:rPr>
              <w:t>020</w:t>
            </w:r>
            <w:r w:rsidRPr="00212B9A">
              <w:rPr>
                <w:rFonts w:hint="eastAsia"/>
                <w:szCs w:val="21"/>
              </w:rPr>
              <w:t>”</w:t>
            </w:r>
            <w:r w:rsidRPr="00212B9A">
              <w:rPr>
                <w:szCs w:val="21"/>
              </w:rPr>
              <w:t>-</w:t>
            </w:r>
            <w:r w:rsidRPr="00212B9A">
              <w:rPr>
                <w:szCs w:val="21"/>
              </w:rPr>
              <w:t>认购</w:t>
            </w:r>
            <w:r w:rsidRPr="00212B9A">
              <w:rPr>
                <w:rFonts w:hint="eastAsia"/>
                <w:szCs w:val="21"/>
              </w:rPr>
              <w:t>、“</w:t>
            </w:r>
            <w:r w:rsidRPr="00212B9A">
              <w:rPr>
                <w:rFonts w:hint="eastAsia"/>
                <w:szCs w:val="21"/>
              </w:rPr>
              <w:t>022</w:t>
            </w:r>
            <w:r w:rsidRPr="00212B9A">
              <w:rPr>
                <w:rFonts w:hint="eastAsia"/>
                <w:szCs w:val="21"/>
              </w:rPr>
              <w:t>”</w:t>
            </w:r>
            <w:r w:rsidRPr="00212B9A">
              <w:rPr>
                <w:szCs w:val="21"/>
              </w:rPr>
              <w:t>-</w:t>
            </w:r>
            <w:r w:rsidRPr="00212B9A">
              <w:rPr>
                <w:szCs w:val="21"/>
              </w:rPr>
              <w:t>申购、</w:t>
            </w:r>
            <w:r w:rsidRPr="00212B9A">
              <w:rPr>
                <w:rFonts w:hint="eastAsia"/>
                <w:szCs w:val="21"/>
              </w:rPr>
              <w:t>“</w:t>
            </w:r>
            <w:r w:rsidRPr="00212B9A">
              <w:rPr>
                <w:rFonts w:hint="eastAsia"/>
                <w:szCs w:val="21"/>
              </w:rPr>
              <w:t>024</w:t>
            </w:r>
            <w:r w:rsidRPr="00212B9A">
              <w:rPr>
                <w:rFonts w:hint="eastAsia"/>
                <w:szCs w:val="21"/>
              </w:rPr>
              <w:t>”</w:t>
            </w:r>
            <w:r w:rsidRPr="00212B9A">
              <w:rPr>
                <w:szCs w:val="21"/>
              </w:rPr>
              <w:t>-</w:t>
            </w:r>
            <w:r w:rsidRPr="00212B9A">
              <w:rPr>
                <w:szCs w:val="21"/>
              </w:rPr>
              <w:t>赎回</w:t>
            </w:r>
            <w:r w:rsidRPr="00212B9A">
              <w:rPr>
                <w:rFonts w:hint="eastAsia"/>
                <w:szCs w:val="21"/>
              </w:rPr>
              <w:t>。不可为空</w:t>
            </w:r>
          </w:p>
        </w:tc>
      </w:tr>
    </w:tbl>
    <w:p w:rsidR="00E1649F" w:rsidRPr="00212B9A" w:rsidRDefault="004C760B" w:rsidP="00E1649F">
      <w:pPr>
        <w:pStyle w:val="1"/>
        <w:numPr>
          <w:ilvl w:val="0"/>
          <w:numId w:val="1"/>
        </w:numPr>
        <w:rPr>
          <w:sz w:val="32"/>
          <w:szCs w:val="32"/>
        </w:rPr>
      </w:pPr>
      <w:bookmarkStart w:id="453" w:name="_Toc438719136"/>
      <w:r>
        <w:rPr>
          <w:rFonts w:hint="eastAsia"/>
          <w:sz w:val="32"/>
          <w:szCs w:val="32"/>
        </w:rPr>
        <w:t>交割</w:t>
      </w:r>
      <w:r w:rsidR="00D207AE">
        <w:rPr>
          <w:rFonts w:hint="eastAsia"/>
          <w:sz w:val="32"/>
          <w:szCs w:val="32"/>
        </w:rPr>
        <w:t>数据</w:t>
      </w:r>
      <w:bookmarkEnd w:id="453"/>
    </w:p>
    <w:p w:rsidR="00E1649F" w:rsidRPr="009D36D6" w:rsidRDefault="00E1649F" w:rsidP="00E1649F">
      <w:pPr>
        <w:pStyle w:val="21"/>
        <w:numPr>
          <w:ilvl w:val="1"/>
          <w:numId w:val="1"/>
        </w:numPr>
        <w:ind w:left="0" w:firstLineChars="0" w:firstLine="0"/>
      </w:pPr>
      <w:bookmarkStart w:id="454" w:name="_Toc429318974"/>
      <w:bookmarkStart w:id="455" w:name="_Toc438719137"/>
      <w:r w:rsidRPr="009D36D6">
        <w:t>预交割单</w:t>
      </w:r>
      <w:bookmarkEnd w:id="454"/>
      <w:r w:rsidR="000D2F92">
        <w:rPr>
          <w:rFonts w:hint="eastAsia"/>
        </w:rPr>
        <w:t>数据文件</w:t>
      </w:r>
      <w:bookmarkEnd w:id="455"/>
    </w:p>
    <w:p w:rsidR="000D2F92" w:rsidRDefault="000D2F92" w:rsidP="000D2F92">
      <w:pPr>
        <w:pStyle w:val="30"/>
        <w:numPr>
          <w:ilvl w:val="2"/>
          <w:numId w:val="1"/>
        </w:numPr>
        <w:ind w:left="0" w:firstLineChars="0" w:firstLine="0"/>
      </w:pPr>
      <w:bookmarkStart w:id="456" w:name="_Toc438719138"/>
      <w:r>
        <w:rPr>
          <w:rFonts w:hint="eastAsia"/>
        </w:rPr>
        <w:t>明细记录</w:t>
      </w:r>
      <w:bookmarkEnd w:id="456"/>
    </w:p>
    <w:p w:rsidR="00E1649F" w:rsidRPr="009D36D6" w:rsidRDefault="00CC1B24" w:rsidP="00E1649F">
      <w:pPr>
        <w:ind w:firstLine="482"/>
        <w:rPr>
          <w:szCs w:val="21"/>
        </w:rPr>
      </w:pPr>
      <w:r>
        <w:rPr>
          <w:rFonts w:hint="eastAsia"/>
          <w:b/>
          <w:szCs w:val="21"/>
        </w:rPr>
        <w:t>功能说明</w:t>
      </w:r>
      <w:r w:rsidR="00E1649F" w:rsidRPr="009D36D6">
        <w:rPr>
          <w:b/>
          <w:szCs w:val="21"/>
        </w:rPr>
        <w:t>：</w:t>
      </w:r>
      <w:r w:rsidR="00E1649F" w:rsidRPr="009D36D6">
        <w:rPr>
          <w:szCs w:val="21"/>
        </w:rPr>
        <w:t>提供二级系统清算后核对客户预交割单</w:t>
      </w:r>
      <w:r w:rsidR="00C1492B">
        <w:rPr>
          <w:rFonts w:hint="eastAsia"/>
          <w:szCs w:val="21"/>
        </w:rPr>
        <w:t>（</w:t>
      </w:r>
      <w:r w:rsidR="00C1492B">
        <w:rPr>
          <w:szCs w:val="21"/>
        </w:rPr>
        <w:t>全市场</w:t>
      </w:r>
      <w:r w:rsidR="00C1492B">
        <w:rPr>
          <w:rFonts w:hint="eastAsia"/>
          <w:szCs w:val="21"/>
        </w:rPr>
        <w:t>），</w:t>
      </w:r>
      <w:r w:rsidR="00C1492B">
        <w:rPr>
          <w:szCs w:val="21"/>
        </w:rPr>
        <w:t>目前</w:t>
      </w:r>
      <w:r w:rsidR="00C1492B">
        <w:rPr>
          <w:rFonts w:hint="eastAsia"/>
          <w:szCs w:val="21"/>
        </w:rPr>
        <w:t>仅</w:t>
      </w:r>
      <w:r w:rsidR="00C1492B">
        <w:rPr>
          <w:szCs w:val="21"/>
        </w:rPr>
        <w:t>即期</w:t>
      </w:r>
      <w:r w:rsidR="00C1492B">
        <w:rPr>
          <w:rFonts w:hint="eastAsia"/>
          <w:szCs w:val="21"/>
        </w:rPr>
        <w:t>白</w:t>
      </w:r>
      <w:r w:rsidR="00C1492B">
        <w:rPr>
          <w:szCs w:val="21"/>
        </w:rPr>
        <w:t>银</w:t>
      </w:r>
      <w:r w:rsidR="00C1492B">
        <w:rPr>
          <w:rFonts w:hint="eastAsia"/>
          <w:szCs w:val="21"/>
        </w:rPr>
        <w:t>合</w:t>
      </w:r>
      <w:r w:rsidR="00C1492B">
        <w:rPr>
          <w:szCs w:val="21"/>
        </w:rPr>
        <w:t>约、延期</w:t>
      </w:r>
      <w:r w:rsidR="00C1492B">
        <w:rPr>
          <w:rFonts w:hint="eastAsia"/>
          <w:szCs w:val="21"/>
        </w:rPr>
        <w:t>白</w:t>
      </w:r>
      <w:r w:rsidR="00C1492B">
        <w:rPr>
          <w:szCs w:val="21"/>
        </w:rPr>
        <w:t>银合约、定价合约</w:t>
      </w:r>
      <w:r w:rsidR="00C1492B">
        <w:rPr>
          <w:rFonts w:hint="eastAsia"/>
          <w:szCs w:val="21"/>
        </w:rPr>
        <w:t>会</w:t>
      </w:r>
      <w:r w:rsidR="00C1492B">
        <w:rPr>
          <w:szCs w:val="21"/>
        </w:rPr>
        <w:t>产生</w:t>
      </w:r>
      <w:r w:rsidR="00C1492B">
        <w:rPr>
          <w:rFonts w:hint="eastAsia"/>
          <w:szCs w:val="21"/>
        </w:rPr>
        <w:t>预</w:t>
      </w:r>
      <w:r w:rsidR="00C1492B">
        <w:rPr>
          <w:szCs w:val="21"/>
        </w:rPr>
        <w:t>交割单）</w:t>
      </w:r>
      <w:r w:rsidR="00A24F7C">
        <w:rPr>
          <w:rFonts w:hint="eastAsia"/>
          <w:szCs w:val="21"/>
        </w:rPr>
        <w:t>。</w:t>
      </w:r>
    </w:p>
    <w:tbl>
      <w:tblPr>
        <w:tblW w:w="8816" w:type="dxa"/>
        <w:tblInd w:w="93" w:type="dxa"/>
        <w:tblLook w:val="04A0" w:firstRow="1" w:lastRow="0" w:firstColumn="1" w:lastColumn="0" w:noHBand="0" w:noVBand="1"/>
      </w:tblPr>
      <w:tblGrid>
        <w:gridCol w:w="1763"/>
        <w:gridCol w:w="1662"/>
        <w:gridCol w:w="5391"/>
      </w:tblGrid>
      <w:tr w:rsidR="008B52AD" w:rsidRPr="00E1649F" w:rsidTr="002D7507">
        <w:trPr>
          <w:trHeight w:val="300"/>
        </w:trPr>
        <w:tc>
          <w:tcPr>
            <w:tcW w:w="1763" w:type="dxa"/>
            <w:tcBorders>
              <w:top w:val="single" w:sz="8" w:space="0" w:color="111111"/>
              <w:left w:val="single" w:sz="8" w:space="0" w:color="111111"/>
              <w:bottom w:val="single" w:sz="8" w:space="0" w:color="111111"/>
              <w:right w:val="single" w:sz="4" w:space="0" w:color="auto"/>
            </w:tcBorders>
            <w:shd w:val="clear" w:color="000000" w:fill="C0C0C0"/>
            <w:vAlign w:val="center"/>
            <w:hideMark/>
          </w:tcPr>
          <w:p w:rsidR="008B52AD" w:rsidRPr="00E1649F" w:rsidRDefault="008B52AD" w:rsidP="00E1649F">
            <w:pPr>
              <w:widowControl/>
              <w:ind w:firstLineChars="0" w:firstLine="0"/>
              <w:rPr>
                <w:rFonts w:ascii="宋体" w:eastAsia="宋体" w:hAnsi="宋体" w:cs="宋体"/>
                <w:b/>
                <w:bCs/>
                <w:color w:val="000000"/>
                <w:kern w:val="0"/>
                <w:szCs w:val="24"/>
              </w:rPr>
            </w:pPr>
            <w:r w:rsidRPr="00E1649F">
              <w:rPr>
                <w:rFonts w:ascii="宋体" w:eastAsia="宋体" w:hAnsi="宋体" w:cs="宋体" w:hint="eastAsia"/>
                <w:b/>
                <w:bCs/>
                <w:color w:val="000000"/>
                <w:kern w:val="0"/>
                <w:szCs w:val="24"/>
              </w:rPr>
              <w:t>属性描述</w:t>
            </w:r>
          </w:p>
        </w:tc>
        <w:tc>
          <w:tcPr>
            <w:tcW w:w="1662" w:type="dxa"/>
            <w:tcBorders>
              <w:top w:val="single" w:sz="4" w:space="0" w:color="auto"/>
              <w:left w:val="single" w:sz="4" w:space="0" w:color="auto"/>
              <w:bottom w:val="single" w:sz="4" w:space="0" w:color="auto"/>
              <w:right w:val="single" w:sz="4" w:space="0" w:color="auto"/>
            </w:tcBorders>
            <w:shd w:val="clear" w:color="000000" w:fill="C0C0C0"/>
          </w:tcPr>
          <w:p w:rsidR="008B52AD" w:rsidRPr="00E1649F" w:rsidRDefault="008B52AD" w:rsidP="00E1649F">
            <w:pPr>
              <w:widowControl/>
              <w:ind w:firstLineChars="0" w:firstLine="0"/>
              <w:jc w:val="center"/>
              <w:rPr>
                <w:rFonts w:ascii="宋体" w:eastAsia="宋体" w:hAnsi="宋体" w:cs="宋体"/>
                <w:b/>
                <w:bCs/>
                <w:color w:val="000000"/>
                <w:kern w:val="0"/>
                <w:szCs w:val="24"/>
              </w:rPr>
            </w:pPr>
            <w:r>
              <w:rPr>
                <w:rFonts w:ascii="宋体" w:eastAsia="宋体" w:hAnsi="宋体" w:cs="宋体" w:hint="eastAsia"/>
                <w:b/>
                <w:bCs/>
                <w:color w:val="000000"/>
                <w:kern w:val="0"/>
                <w:szCs w:val="24"/>
              </w:rPr>
              <w:t>数据类型</w:t>
            </w:r>
          </w:p>
        </w:tc>
        <w:tc>
          <w:tcPr>
            <w:tcW w:w="5391" w:type="dxa"/>
            <w:tcBorders>
              <w:top w:val="single" w:sz="8" w:space="0" w:color="111111"/>
              <w:left w:val="single" w:sz="4" w:space="0" w:color="auto"/>
              <w:bottom w:val="single" w:sz="8" w:space="0" w:color="111111"/>
              <w:right w:val="single" w:sz="8" w:space="0" w:color="111111"/>
            </w:tcBorders>
            <w:shd w:val="clear" w:color="000000" w:fill="C0C0C0"/>
            <w:vAlign w:val="center"/>
            <w:hideMark/>
          </w:tcPr>
          <w:p w:rsidR="008B52AD" w:rsidRPr="00E1649F" w:rsidRDefault="008B52AD" w:rsidP="00E1649F">
            <w:pPr>
              <w:widowControl/>
              <w:ind w:firstLineChars="0" w:firstLine="0"/>
              <w:jc w:val="center"/>
              <w:rPr>
                <w:rFonts w:ascii="宋体" w:eastAsia="宋体" w:hAnsi="宋体" w:cs="宋体"/>
                <w:b/>
                <w:bCs/>
                <w:color w:val="000000"/>
                <w:kern w:val="0"/>
                <w:szCs w:val="24"/>
              </w:rPr>
            </w:pPr>
            <w:r w:rsidRPr="00E1649F">
              <w:rPr>
                <w:rFonts w:ascii="宋体" w:eastAsia="宋体" w:hAnsi="宋体" w:cs="宋体" w:hint="eastAsia"/>
                <w:b/>
                <w:bCs/>
                <w:color w:val="000000"/>
                <w:kern w:val="0"/>
                <w:szCs w:val="24"/>
              </w:rPr>
              <w:t>说明</w:t>
            </w:r>
          </w:p>
        </w:tc>
      </w:tr>
      <w:tr w:rsidR="008B52AD" w:rsidRPr="00E1649F"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预交割单序号</w:t>
            </w:r>
          </w:p>
        </w:tc>
        <w:tc>
          <w:tcPr>
            <w:tcW w:w="1662" w:type="dxa"/>
            <w:tcBorders>
              <w:top w:val="single" w:sz="4" w:space="0" w:color="auto"/>
              <w:left w:val="single" w:sz="4" w:space="0" w:color="auto"/>
              <w:bottom w:val="single" w:sz="4" w:space="0" w:color="auto"/>
              <w:right w:val="single" w:sz="4" w:space="0" w:color="auto"/>
            </w:tcBorders>
          </w:tcPr>
          <w:p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C16</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rsidR="008B52AD" w:rsidRPr="00E1649F" w:rsidRDefault="008B52AD" w:rsidP="00E1649F">
            <w:pPr>
              <w:widowControl/>
              <w:ind w:firstLineChars="0" w:firstLine="0"/>
              <w:rPr>
                <w:rFonts w:ascii="Calibri" w:eastAsia="宋体" w:hAnsi="Calibri" w:cs="宋体"/>
                <w:color w:val="000000"/>
                <w:kern w:val="0"/>
                <w:szCs w:val="24"/>
              </w:rPr>
            </w:pPr>
            <w:r w:rsidRPr="00E1649F">
              <w:rPr>
                <w:rFonts w:ascii="Calibri" w:eastAsia="宋体" w:hAnsi="Calibri" w:cs="宋体"/>
                <w:color w:val="000000"/>
                <w:kern w:val="0"/>
                <w:szCs w:val="24"/>
              </w:rPr>
              <w:t>YYYYMMDD+8</w:t>
            </w:r>
            <w:r w:rsidRPr="00E1649F">
              <w:rPr>
                <w:rFonts w:ascii="宋体" w:eastAsia="宋体" w:hAnsi="宋体" w:cs="宋体" w:hint="eastAsia"/>
                <w:color w:val="000000"/>
                <w:kern w:val="0"/>
                <w:szCs w:val="24"/>
              </w:rPr>
              <w:t>位数字编号</w:t>
            </w:r>
          </w:p>
        </w:tc>
      </w:tr>
      <w:tr w:rsidR="008B52AD" w:rsidRPr="00E1649F"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交割日期</w:t>
            </w:r>
          </w:p>
        </w:tc>
        <w:tc>
          <w:tcPr>
            <w:tcW w:w="1662" w:type="dxa"/>
            <w:tcBorders>
              <w:top w:val="single" w:sz="4" w:space="0" w:color="auto"/>
              <w:left w:val="single" w:sz="4" w:space="0" w:color="auto"/>
              <w:bottom w:val="single" w:sz="4" w:space="0" w:color="auto"/>
              <w:right w:val="single" w:sz="4" w:space="0" w:color="auto"/>
            </w:tcBorders>
          </w:tcPr>
          <w:p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C8</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rsidR="008B52AD" w:rsidRPr="00E1649F" w:rsidRDefault="008B52AD" w:rsidP="00E1649F">
            <w:pPr>
              <w:widowControl/>
              <w:ind w:firstLineChars="0" w:firstLine="0"/>
              <w:rPr>
                <w:rFonts w:ascii="Calibri" w:eastAsia="宋体" w:hAnsi="Calibri" w:cs="宋体"/>
                <w:color w:val="000000"/>
                <w:kern w:val="0"/>
                <w:szCs w:val="24"/>
              </w:rPr>
            </w:pPr>
            <w:r w:rsidRPr="00E1649F">
              <w:rPr>
                <w:rFonts w:ascii="Calibri" w:eastAsia="宋体" w:hAnsi="Calibri" w:cs="宋体"/>
                <w:color w:val="000000"/>
                <w:kern w:val="0"/>
                <w:szCs w:val="24"/>
              </w:rPr>
              <w:t>YYYYMMDD</w:t>
            </w:r>
          </w:p>
        </w:tc>
      </w:tr>
      <w:tr w:rsidR="008B52AD" w:rsidRPr="00E1649F"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申报日期</w:t>
            </w:r>
          </w:p>
        </w:tc>
        <w:tc>
          <w:tcPr>
            <w:tcW w:w="1662" w:type="dxa"/>
            <w:tcBorders>
              <w:top w:val="single" w:sz="4" w:space="0" w:color="auto"/>
              <w:left w:val="single" w:sz="4" w:space="0" w:color="auto"/>
              <w:bottom w:val="single" w:sz="4" w:space="0" w:color="auto"/>
              <w:right w:val="single" w:sz="4" w:space="0" w:color="auto"/>
            </w:tcBorders>
          </w:tcPr>
          <w:p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C8</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rsidR="008B52AD" w:rsidRPr="00E1649F" w:rsidRDefault="008B52AD" w:rsidP="00E1649F">
            <w:pPr>
              <w:widowControl/>
              <w:ind w:firstLineChars="0" w:firstLine="0"/>
              <w:rPr>
                <w:rFonts w:ascii="Calibri" w:eastAsia="宋体" w:hAnsi="Calibri" w:cs="宋体"/>
                <w:color w:val="000000"/>
                <w:kern w:val="0"/>
                <w:szCs w:val="24"/>
              </w:rPr>
            </w:pPr>
            <w:r w:rsidRPr="00E1649F">
              <w:rPr>
                <w:rFonts w:ascii="Calibri" w:eastAsia="宋体" w:hAnsi="Calibri" w:cs="宋体"/>
                <w:color w:val="000000"/>
                <w:kern w:val="0"/>
                <w:szCs w:val="24"/>
              </w:rPr>
              <w:t>YYYYMMDD</w:t>
            </w:r>
          </w:p>
        </w:tc>
      </w:tr>
      <w:tr w:rsidR="008B52AD" w:rsidRPr="00E1649F"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买卖方向</w:t>
            </w:r>
          </w:p>
        </w:tc>
        <w:tc>
          <w:tcPr>
            <w:tcW w:w="1662" w:type="dxa"/>
            <w:tcBorders>
              <w:top w:val="single" w:sz="4" w:space="0" w:color="auto"/>
              <w:left w:val="single" w:sz="4" w:space="0" w:color="auto"/>
              <w:bottom w:val="single" w:sz="4" w:space="0" w:color="auto"/>
              <w:right w:val="single" w:sz="4" w:space="0" w:color="auto"/>
            </w:tcBorders>
          </w:tcPr>
          <w:p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C1</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rsidR="008B52AD" w:rsidRPr="00E1649F" w:rsidRDefault="008B52AD" w:rsidP="00E1649F">
            <w:pPr>
              <w:widowControl/>
              <w:ind w:firstLineChars="0" w:firstLine="0"/>
              <w:rPr>
                <w:rFonts w:ascii="Calibri" w:eastAsia="宋体" w:hAnsi="Calibri" w:cs="宋体"/>
                <w:color w:val="000000"/>
                <w:kern w:val="0"/>
                <w:szCs w:val="24"/>
              </w:rPr>
            </w:pPr>
            <w:r w:rsidRPr="00E1649F">
              <w:rPr>
                <w:rFonts w:ascii="Calibri" w:eastAsia="宋体" w:hAnsi="Calibri" w:cs="宋体"/>
                <w:color w:val="000000"/>
                <w:kern w:val="0"/>
                <w:szCs w:val="24"/>
              </w:rPr>
              <w:t>'s'-</w:t>
            </w:r>
            <w:r w:rsidRPr="00E1649F">
              <w:rPr>
                <w:rFonts w:ascii="宋体" w:eastAsia="宋体" w:hAnsi="宋体" w:cs="宋体" w:hint="eastAsia"/>
                <w:color w:val="000000"/>
                <w:kern w:val="0"/>
                <w:szCs w:val="24"/>
              </w:rPr>
              <w:t>卖</w:t>
            </w:r>
            <w:r w:rsidRPr="00E1649F">
              <w:rPr>
                <w:rFonts w:ascii="Calibri" w:eastAsia="宋体" w:hAnsi="Calibri" w:cs="宋体"/>
                <w:color w:val="000000"/>
                <w:kern w:val="0"/>
                <w:szCs w:val="24"/>
              </w:rPr>
              <w:t xml:space="preserve"> 'b'-</w:t>
            </w:r>
            <w:r w:rsidRPr="00E1649F">
              <w:rPr>
                <w:rFonts w:ascii="宋体" w:eastAsia="宋体" w:hAnsi="宋体" w:cs="宋体" w:hint="eastAsia"/>
                <w:color w:val="000000"/>
                <w:kern w:val="0"/>
                <w:szCs w:val="24"/>
              </w:rPr>
              <w:t>买</w:t>
            </w:r>
          </w:p>
        </w:tc>
      </w:tr>
      <w:tr w:rsidR="008B52AD" w:rsidRPr="00E1649F"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客户代码</w:t>
            </w:r>
          </w:p>
        </w:tc>
        <w:tc>
          <w:tcPr>
            <w:tcW w:w="1662" w:type="dxa"/>
            <w:tcBorders>
              <w:top w:val="single" w:sz="4" w:space="0" w:color="auto"/>
              <w:left w:val="single" w:sz="4" w:space="0" w:color="auto"/>
              <w:bottom w:val="single" w:sz="4" w:space="0" w:color="auto"/>
              <w:right w:val="single" w:sz="4" w:space="0" w:color="auto"/>
            </w:tcBorders>
          </w:tcPr>
          <w:p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C10</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rsidR="008B52AD" w:rsidRPr="00E1649F" w:rsidRDefault="000A5523" w:rsidP="00E1649F">
            <w:pPr>
              <w:widowControl/>
              <w:ind w:firstLineChars="0" w:firstLine="0"/>
              <w:rPr>
                <w:rFonts w:ascii="Calibri" w:eastAsia="宋体" w:hAnsi="Calibri" w:cs="宋体"/>
                <w:color w:val="000000"/>
                <w:kern w:val="0"/>
                <w:szCs w:val="24"/>
              </w:rPr>
            </w:pPr>
            <w:ins w:id="457" w:author="罗莎" w:date="2016-09-30T15:20:00Z">
              <w:r>
                <w:rPr>
                  <w:szCs w:val="21"/>
                </w:rPr>
                <w:t>10</w:t>
              </w:r>
              <w:r w:rsidRPr="00BC238B">
                <w:rPr>
                  <w:rFonts w:hint="eastAsia"/>
                  <w:szCs w:val="21"/>
                </w:rPr>
                <w:t>位数字编号</w:t>
              </w:r>
            </w:ins>
          </w:p>
        </w:tc>
      </w:tr>
      <w:tr w:rsidR="008B52AD" w:rsidRPr="00E1649F"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会员代码</w:t>
            </w:r>
          </w:p>
        </w:tc>
        <w:tc>
          <w:tcPr>
            <w:tcW w:w="1662" w:type="dxa"/>
            <w:tcBorders>
              <w:top w:val="single" w:sz="4" w:space="0" w:color="auto"/>
              <w:left w:val="single" w:sz="4" w:space="0" w:color="auto"/>
              <w:bottom w:val="single" w:sz="4" w:space="0" w:color="auto"/>
              <w:right w:val="single" w:sz="4" w:space="0" w:color="auto"/>
            </w:tcBorders>
          </w:tcPr>
          <w:p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C4</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rsidR="008B52AD" w:rsidRPr="00E1649F" w:rsidRDefault="008B52AD" w:rsidP="00E1649F">
            <w:pPr>
              <w:widowControl/>
              <w:ind w:firstLineChars="0" w:firstLine="0"/>
              <w:rPr>
                <w:rFonts w:ascii="Calibri" w:eastAsia="宋体" w:hAnsi="Calibri" w:cs="宋体"/>
                <w:color w:val="000000"/>
                <w:kern w:val="0"/>
                <w:szCs w:val="24"/>
              </w:rPr>
            </w:pPr>
            <w:r w:rsidRPr="00E1649F">
              <w:rPr>
                <w:rFonts w:ascii="Calibri" w:eastAsia="宋体" w:hAnsi="Calibri" w:cs="宋体"/>
                <w:color w:val="000000"/>
                <w:kern w:val="0"/>
                <w:szCs w:val="24"/>
              </w:rPr>
              <w:t>4</w:t>
            </w:r>
            <w:r w:rsidRPr="00E1649F">
              <w:rPr>
                <w:rFonts w:ascii="宋体" w:eastAsia="宋体" w:hAnsi="宋体" w:cs="宋体" w:hint="eastAsia"/>
                <w:color w:val="000000"/>
                <w:kern w:val="0"/>
                <w:szCs w:val="24"/>
              </w:rPr>
              <w:t>位数字编号</w:t>
            </w:r>
          </w:p>
        </w:tc>
      </w:tr>
      <w:tr w:rsidR="008B52AD" w:rsidRPr="00E1649F"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席位代码</w:t>
            </w:r>
          </w:p>
        </w:tc>
        <w:tc>
          <w:tcPr>
            <w:tcW w:w="1662" w:type="dxa"/>
            <w:tcBorders>
              <w:top w:val="single" w:sz="4" w:space="0" w:color="auto"/>
              <w:left w:val="single" w:sz="4" w:space="0" w:color="auto"/>
              <w:bottom w:val="single" w:sz="4" w:space="0" w:color="auto"/>
              <w:right w:val="single" w:sz="4" w:space="0" w:color="auto"/>
            </w:tcBorders>
          </w:tcPr>
          <w:p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C6</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rsidR="008B52AD" w:rsidRPr="00E1649F" w:rsidRDefault="008B52AD" w:rsidP="00E1649F">
            <w:pPr>
              <w:widowControl/>
              <w:ind w:firstLineChars="0" w:firstLine="0"/>
              <w:rPr>
                <w:rFonts w:ascii="Calibri" w:eastAsia="宋体" w:hAnsi="Calibri" w:cs="宋体"/>
                <w:color w:val="000000"/>
                <w:kern w:val="0"/>
                <w:szCs w:val="24"/>
              </w:rPr>
            </w:pPr>
            <w:r w:rsidRPr="00E1649F">
              <w:rPr>
                <w:rFonts w:ascii="Calibri" w:eastAsia="宋体" w:hAnsi="Calibri" w:cs="宋体"/>
                <w:color w:val="000000"/>
                <w:kern w:val="0"/>
                <w:szCs w:val="24"/>
              </w:rPr>
              <w:t>6</w:t>
            </w:r>
            <w:ins w:id="458" w:author="罗莎" w:date="2016-09-30T15:20:00Z">
              <w:r w:rsidR="000A5523" w:rsidRPr="00BC238B">
                <w:rPr>
                  <w:rFonts w:hint="eastAsia"/>
                  <w:szCs w:val="21"/>
                </w:rPr>
                <w:t>位数字编号</w:t>
              </w:r>
            </w:ins>
            <w:del w:id="459" w:author="罗莎" w:date="2016-09-30T15:20:00Z">
              <w:r w:rsidRPr="00E1649F" w:rsidDel="000A5523">
                <w:rPr>
                  <w:rFonts w:ascii="宋体" w:eastAsia="宋体" w:hAnsi="宋体" w:cs="宋体" w:hint="eastAsia"/>
                  <w:color w:val="000000"/>
                  <w:kern w:val="0"/>
                  <w:szCs w:val="24"/>
                </w:rPr>
                <w:delText>位字符</w:delText>
              </w:r>
            </w:del>
          </w:p>
        </w:tc>
      </w:tr>
      <w:tr w:rsidR="008B52AD" w:rsidRPr="00E1649F"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合约代码</w:t>
            </w:r>
          </w:p>
        </w:tc>
        <w:tc>
          <w:tcPr>
            <w:tcW w:w="1662" w:type="dxa"/>
            <w:tcBorders>
              <w:top w:val="single" w:sz="4" w:space="0" w:color="auto"/>
              <w:left w:val="single" w:sz="4" w:space="0" w:color="auto"/>
              <w:bottom w:val="single" w:sz="4" w:space="0" w:color="auto"/>
              <w:right w:val="single" w:sz="4" w:space="0" w:color="auto"/>
            </w:tcBorders>
          </w:tcPr>
          <w:p w:rsidR="008B52AD" w:rsidRPr="00E1649F" w:rsidRDefault="008B52AD"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w:t>
            </w:r>
            <w:r w:rsidR="00F90E7C">
              <w:rPr>
                <w:rFonts w:ascii="宋体" w:eastAsia="宋体" w:hAnsi="宋体" w:cs="宋体" w:hint="eastAsia"/>
                <w:color w:val="000000"/>
                <w:kern w:val="0"/>
                <w:szCs w:val="24"/>
              </w:rPr>
              <w:t>20</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rsidR="008B52AD" w:rsidRPr="00E1649F" w:rsidRDefault="008B52AD" w:rsidP="00557083">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最长</w:t>
            </w:r>
            <w:r w:rsidR="00557083">
              <w:rPr>
                <w:rFonts w:ascii="Calibri" w:eastAsia="宋体" w:hAnsi="Calibri" w:cs="宋体"/>
                <w:color w:val="000000"/>
                <w:kern w:val="0"/>
                <w:szCs w:val="24"/>
              </w:rPr>
              <w:t>8</w:t>
            </w:r>
            <w:r w:rsidRPr="00E1649F">
              <w:rPr>
                <w:rFonts w:ascii="宋体" w:eastAsia="宋体" w:hAnsi="宋体" w:cs="宋体" w:hint="eastAsia"/>
                <w:color w:val="000000"/>
                <w:kern w:val="0"/>
                <w:szCs w:val="24"/>
              </w:rPr>
              <w:t>位字符</w:t>
            </w:r>
          </w:p>
        </w:tc>
      </w:tr>
      <w:tr w:rsidR="008B52AD" w:rsidRPr="00E1649F"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交割价格</w:t>
            </w:r>
          </w:p>
        </w:tc>
        <w:tc>
          <w:tcPr>
            <w:tcW w:w="1662" w:type="dxa"/>
            <w:tcBorders>
              <w:top w:val="single" w:sz="4" w:space="0" w:color="auto"/>
              <w:left w:val="single" w:sz="4" w:space="0" w:color="auto"/>
              <w:bottom w:val="single" w:sz="4" w:space="0" w:color="auto"/>
              <w:right w:val="single" w:sz="4" w:space="0" w:color="auto"/>
            </w:tcBorders>
          </w:tcPr>
          <w:p w:rsidR="008B52AD" w:rsidRPr="00E1649F" w:rsidRDefault="002D7507" w:rsidP="008B52AD">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5391" w:type="dxa"/>
            <w:tcBorders>
              <w:top w:val="nil"/>
              <w:left w:val="single" w:sz="4" w:space="0" w:color="auto"/>
              <w:bottom w:val="single" w:sz="8" w:space="0" w:color="111111"/>
              <w:right w:val="single" w:sz="8" w:space="0" w:color="111111"/>
            </w:tcBorders>
            <w:shd w:val="clear" w:color="auto" w:fill="auto"/>
            <w:vAlign w:val="center"/>
          </w:tcPr>
          <w:p w:rsidR="008B52AD" w:rsidRPr="00E1649F" w:rsidRDefault="008B52AD" w:rsidP="00E1649F">
            <w:pPr>
              <w:widowControl/>
              <w:ind w:firstLineChars="0" w:firstLine="0"/>
              <w:rPr>
                <w:rFonts w:ascii="宋体" w:eastAsia="宋体" w:hAnsi="宋体" w:cs="宋体"/>
                <w:color w:val="000000"/>
                <w:kern w:val="0"/>
                <w:szCs w:val="24"/>
              </w:rPr>
            </w:pPr>
          </w:p>
        </w:tc>
      </w:tr>
      <w:tr w:rsidR="008B52AD" w:rsidRPr="00E1649F"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rsidR="008B52AD" w:rsidRPr="00E1649F" w:rsidRDefault="008B52AD" w:rsidP="00E1649F">
            <w:pPr>
              <w:widowControl/>
              <w:ind w:firstLineChars="0" w:firstLine="0"/>
              <w:rPr>
                <w:rFonts w:ascii="宋体" w:eastAsia="宋体" w:hAnsi="宋体" w:cs="宋体"/>
                <w:color w:val="000000"/>
                <w:kern w:val="0"/>
                <w:szCs w:val="24"/>
              </w:rPr>
            </w:pPr>
            <w:proofErr w:type="gramStart"/>
            <w:r w:rsidRPr="00E1649F">
              <w:rPr>
                <w:rFonts w:ascii="宋体" w:eastAsia="宋体" w:hAnsi="宋体" w:cs="宋体" w:hint="eastAsia"/>
                <w:color w:val="000000"/>
                <w:kern w:val="0"/>
                <w:szCs w:val="24"/>
              </w:rPr>
              <w:t>交割手</w:t>
            </w:r>
            <w:proofErr w:type="gramEnd"/>
            <w:r w:rsidRPr="00E1649F">
              <w:rPr>
                <w:rFonts w:ascii="宋体" w:eastAsia="宋体" w:hAnsi="宋体" w:cs="宋体" w:hint="eastAsia"/>
                <w:color w:val="000000"/>
                <w:kern w:val="0"/>
                <w:szCs w:val="24"/>
              </w:rPr>
              <w:t>数</w:t>
            </w:r>
          </w:p>
        </w:tc>
        <w:tc>
          <w:tcPr>
            <w:tcW w:w="1662" w:type="dxa"/>
            <w:tcBorders>
              <w:top w:val="single" w:sz="4" w:space="0" w:color="auto"/>
              <w:left w:val="single" w:sz="4" w:space="0" w:color="auto"/>
              <w:bottom w:val="single" w:sz="4" w:space="0" w:color="auto"/>
              <w:right w:val="single" w:sz="4" w:space="0" w:color="auto"/>
            </w:tcBorders>
          </w:tcPr>
          <w:p w:rsidR="008B52AD" w:rsidRPr="00E1649F" w:rsidRDefault="008B52AD"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N12</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rsidR="008B52AD" w:rsidRPr="00E1649F" w:rsidRDefault="008B52AD" w:rsidP="00E1649F">
            <w:pPr>
              <w:widowControl/>
              <w:ind w:firstLineChars="0" w:firstLine="0"/>
              <w:rPr>
                <w:rFonts w:ascii="宋体" w:eastAsia="宋体" w:hAnsi="宋体" w:cs="宋体"/>
                <w:color w:val="000000"/>
                <w:kern w:val="0"/>
                <w:szCs w:val="24"/>
              </w:rPr>
            </w:pPr>
          </w:p>
        </w:tc>
      </w:tr>
      <w:tr w:rsidR="002D7507" w:rsidRPr="00E1649F" w:rsidTr="002D7507">
        <w:trPr>
          <w:trHeight w:val="615"/>
        </w:trPr>
        <w:tc>
          <w:tcPr>
            <w:tcW w:w="1763" w:type="dxa"/>
            <w:tcBorders>
              <w:top w:val="nil"/>
              <w:left w:val="single" w:sz="8" w:space="0" w:color="111111"/>
              <w:bottom w:val="single" w:sz="8" w:space="0" w:color="111111"/>
              <w:right w:val="single" w:sz="4" w:space="0" w:color="auto"/>
            </w:tcBorders>
            <w:shd w:val="clear" w:color="auto" w:fill="auto"/>
            <w:vAlign w:val="center"/>
            <w:hideMark/>
          </w:tcPr>
          <w:p w:rsidR="002D7507" w:rsidRPr="00E1649F" w:rsidRDefault="002D7507" w:rsidP="002D7507">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交割重量</w:t>
            </w:r>
          </w:p>
        </w:tc>
        <w:tc>
          <w:tcPr>
            <w:tcW w:w="1662" w:type="dxa"/>
            <w:tcBorders>
              <w:top w:val="single" w:sz="4" w:space="0" w:color="auto"/>
              <w:left w:val="single" w:sz="4" w:space="0" w:color="auto"/>
              <w:bottom w:val="single" w:sz="4" w:space="0" w:color="auto"/>
              <w:right w:val="single" w:sz="4" w:space="0" w:color="auto"/>
            </w:tcBorders>
          </w:tcPr>
          <w:p w:rsidR="002D7507" w:rsidRPr="00E1649F" w:rsidRDefault="002D7507" w:rsidP="002D7507">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rsidR="002D7507" w:rsidRPr="00E1649F" w:rsidRDefault="002D7507" w:rsidP="002D7507">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数值</w:t>
            </w:r>
            <w:r w:rsidRPr="00E1649F">
              <w:rPr>
                <w:rFonts w:ascii="Calibri" w:eastAsia="宋体" w:hAnsi="Calibri" w:cs="宋体"/>
                <w:color w:val="000000"/>
                <w:kern w:val="0"/>
                <w:szCs w:val="24"/>
              </w:rPr>
              <w:t>(16</w:t>
            </w:r>
            <w:r w:rsidRPr="00E1649F">
              <w:rPr>
                <w:rFonts w:ascii="宋体" w:eastAsia="宋体" w:hAnsi="宋体" w:cs="宋体" w:hint="eastAsia"/>
                <w:color w:val="000000"/>
                <w:kern w:val="0"/>
                <w:szCs w:val="24"/>
              </w:rPr>
              <w:t>，</w:t>
            </w:r>
            <w:r w:rsidRPr="00E1649F">
              <w:rPr>
                <w:rFonts w:ascii="Calibri" w:eastAsia="宋体" w:hAnsi="Calibri" w:cs="宋体"/>
                <w:color w:val="000000"/>
                <w:kern w:val="0"/>
                <w:szCs w:val="24"/>
              </w:rPr>
              <w:t>6)</w:t>
            </w:r>
            <w:r w:rsidRPr="00E1649F">
              <w:rPr>
                <w:rFonts w:ascii="宋体" w:eastAsia="宋体" w:hAnsi="宋体" w:cs="宋体" w:hint="eastAsia"/>
                <w:color w:val="000000"/>
                <w:kern w:val="0"/>
                <w:szCs w:val="24"/>
              </w:rPr>
              <w:t>，该值是标准交割重量，等于</w:t>
            </w:r>
            <w:proofErr w:type="gramStart"/>
            <w:r w:rsidRPr="00E1649F">
              <w:rPr>
                <w:rFonts w:ascii="宋体" w:eastAsia="宋体" w:hAnsi="宋体" w:cs="宋体" w:hint="eastAsia"/>
                <w:color w:val="000000"/>
                <w:kern w:val="0"/>
                <w:szCs w:val="24"/>
              </w:rPr>
              <w:t>交割手</w:t>
            </w:r>
            <w:proofErr w:type="gramEnd"/>
            <w:r w:rsidRPr="00E1649F">
              <w:rPr>
                <w:rFonts w:ascii="宋体" w:eastAsia="宋体" w:hAnsi="宋体" w:cs="宋体" w:hint="eastAsia"/>
                <w:color w:val="000000"/>
                <w:kern w:val="0"/>
                <w:szCs w:val="24"/>
              </w:rPr>
              <w:t>数×交易单位数量，单位千克。</w:t>
            </w:r>
          </w:p>
        </w:tc>
      </w:tr>
      <w:tr w:rsidR="008B52AD" w:rsidRPr="00E1649F"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交割金额</w:t>
            </w:r>
          </w:p>
        </w:tc>
        <w:tc>
          <w:tcPr>
            <w:tcW w:w="1662" w:type="dxa"/>
            <w:tcBorders>
              <w:top w:val="single" w:sz="4" w:space="0" w:color="auto"/>
              <w:left w:val="single" w:sz="4" w:space="0" w:color="auto"/>
              <w:bottom w:val="single" w:sz="4" w:space="0" w:color="auto"/>
              <w:right w:val="single" w:sz="4" w:space="0" w:color="auto"/>
            </w:tcBorders>
          </w:tcPr>
          <w:p w:rsidR="008B52AD" w:rsidRPr="00E1649F" w:rsidRDefault="008B52AD"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rsidR="008B52AD" w:rsidRPr="00E1649F" w:rsidRDefault="00005063"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单位：分</w:t>
            </w:r>
          </w:p>
        </w:tc>
      </w:tr>
    </w:tbl>
    <w:p w:rsidR="00E1649F" w:rsidRPr="009D36D6" w:rsidRDefault="00E1649F" w:rsidP="00E1649F">
      <w:pPr>
        <w:ind w:firstLine="480"/>
        <w:rPr>
          <w:szCs w:val="21"/>
        </w:rPr>
      </w:pPr>
    </w:p>
    <w:p w:rsidR="00E1649F" w:rsidRPr="009D36D6" w:rsidRDefault="00E1649F" w:rsidP="00E1649F">
      <w:pPr>
        <w:pStyle w:val="21"/>
        <w:numPr>
          <w:ilvl w:val="1"/>
          <w:numId w:val="1"/>
        </w:numPr>
        <w:ind w:left="0" w:firstLineChars="0" w:firstLine="0"/>
      </w:pPr>
      <w:bookmarkStart w:id="460" w:name="_Toc429318975"/>
      <w:bookmarkStart w:id="461" w:name="_Toc438719139"/>
      <w:r w:rsidRPr="009D36D6">
        <w:t>交割单</w:t>
      </w:r>
      <w:bookmarkEnd w:id="460"/>
      <w:r w:rsidR="000D2F92">
        <w:rPr>
          <w:rFonts w:hint="eastAsia"/>
        </w:rPr>
        <w:t>数据文件</w:t>
      </w:r>
      <w:bookmarkEnd w:id="461"/>
    </w:p>
    <w:p w:rsidR="00A35C0B" w:rsidRDefault="00A35C0B" w:rsidP="00A35C0B">
      <w:pPr>
        <w:pStyle w:val="30"/>
        <w:numPr>
          <w:ilvl w:val="2"/>
          <w:numId w:val="1"/>
        </w:numPr>
        <w:ind w:left="0" w:firstLineChars="0" w:firstLine="0"/>
      </w:pPr>
      <w:bookmarkStart w:id="462" w:name="_Toc438719140"/>
      <w:r>
        <w:rPr>
          <w:rFonts w:hint="eastAsia"/>
        </w:rPr>
        <w:t>明细记录</w:t>
      </w:r>
      <w:bookmarkEnd w:id="462"/>
    </w:p>
    <w:p w:rsidR="00E1649F" w:rsidRPr="00444787" w:rsidRDefault="00CC1B24" w:rsidP="00E1649F">
      <w:pPr>
        <w:ind w:firstLine="482"/>
      </w:pPr>
      <w:r>
        <w:rPr>
          <w:rFonts w:hint="eastAsia"/>
          <w:b/>
          <w:szCs w:val="21"/>
        </w:rPr>
        <w:t>功能说明</w:t>
      </w:r>
      <w:r w:rsidR="00E1649F" w:rsidRPr="009D36D6">
        <w:rPr>
          <w:b/>
          <w:szCs w:val="21"/>
        </w:rPr>
        <w:t>：</w:t>
      </w:r>
      <w:r w:rsidR="00E1649F">
        <w:rPr>
          <w:szCs w:val="21"/>
        </w:rPr>
        <w:t>提供二级系统清算后核对客户</w:t>
      </w:r>
      <w:r w:rsidR="00E1649F" w:rsidRPr="009D36D6">
        <w:rPr>
          <w:szCs w:val="21"/>
        </w:rPr>
        <w:t>交割单</w:t>
      </w:r>
      <w:r w:rsidR="000D2F92" w:rsidRPr="00A35C0B">
        <w:rPr>
          <w:rFonts w:hint="eastAsia"/>
          <w:b/>
          <w:szCs w:val="21"/>
        </w:rPr>
        <w:t>（全市场）</w:t>
      </w:r>
      <w:r w:rsidR="000D2F92">
        <w:rPr>
          <w:rFonts w:hint="eastAsia"/>
          <w:szCs w:val="21"/>
        </w:rPr>
        <w:t>。</w:t>
      </w:r>
    </w:p>
    <w:tbl>
      <w:tblPr>
        <w:tblpPr w:leftFromText="180" w:rightFromText="180" w:vertAnchor="text" w:tblpXSpec="center" w:tblpY="1"/>
        <w:tblOverlap w:val="never"/>
        <w:tblW w:w="4944" w:type="pct"/>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702"/>
        <w:gridCol w:w="1139"/>
        <w:gridCol w:w="5356"/>
      </w:tblGrid>
      <w:tr w:rsidR="00A8123F" w:rsidRPr="00444787" w:rsidTr="002D7507">
        <w:tc>
          <w:tcPr>
            <w:tcW w:w="1038"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A8123F" w:rsidRPr="00DA00CC" w:rsidRDefault="00A8123F" w:rsidP="00DA00CC">
            <w:pPr>
              <w:widowControl/>
              <w:ind w:firstLineChars="0" w:firstLine="0"/>
              <w:rPr>
                <w:rFonts w:ascii="宋体" w:eastAsia="宋体" w:hAnsi="宋体" w:cs="宋体"/>
                <w:b/>
                <w:color w:val="000000"/>
                <w:kern w:val="0"/>
                <w:szCs w:val="24"/>
              </w:rPr>
            </w:pPr>
            <w:r w:rsidRPr="00DA00CC">
              <w:rPr>
                <w:rFonts w:ascii="宋体" w:eastAsia="宋体" w:hAnsi="宋体" w:cs="宋体"/>
                <w:b/>
                <w:color w:val="000000"/>
                <w:kern w:val="0"/>
                <w:szCs w:val="24"/>
              </w:rPr>
              <w:t>属性描述</w:t>
            </w:r>
          </w:p>
        </w:tc>
        <w:tc>
          <w:tcPr>
            <w:tcW w:w="695" w:type="pct"/>
            <w:tcBorders>
              <w:top w:val="outset" w:sz="6" w:space="0" w:color="111111"/>
              <w:left w:val="outset" w:sz="6" w:space="0" w:color="111111"/>
              <w:bottom w:val="outset" w:sz="6" w:space="0" w:color="111111"/>
              <w:right w:val="outset" w:sz="6" w:space="0" w:color="111111"/>
            </w:tcBorders>
            <w:shd w:val="clear" w:color="auto" w:fill="C0C0C0"/>
          </w:tcPr>
          <w:p w:rsidR="00A8123F" w:rsidRPr="00DA00CC" w:rsidRDefault="00A8123F" w:rsidP="00DA00CC">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3267"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A8123F" w:rsidRPr="00DA00CC" w:rsidRDefault="00A8123F" w:rsidP="00DA00CC">
            <w:pPr>
              <w:widowControl/>
              <w:ind w:firstLineChars="0" w:firstLine="0"/>
              <w:rPr>
                <w:rFonts w:ascii="宋体" w:eastAsia="宋体" w:hAnsi="宋体" w:cs="宋体"/>
                <w:b/>
                <w:color w:val="000000"/>
                <w:kern w:val="0"/>
                <w:szCs w:val="24"/>
              </w:rPr>
            </w:pPr>
            <w:r w:rsidRPr="00DA00CC">
              <w:rPr>
                <w:rFonts w:ascii="宋体" w:eastAsia="宋体" w:hAnsi="宋体" w:cs="宋体"/>
                <w:b/>
                <w:color w:val="000000"/>
                <w:kern w:val="0"/>
                <w:szCs w:val="24"/>
              </w:rPr>
              <w:t>说明</w:t>
            </w:r>
          </w:p>
        </w:tc>
      </w:tr>
      <w:tr w:rsidR="00A8123F" w:rsidRPr="00444787" w:rsidTr="002D7507">
        <w:tc>
          <w:tcPr>
            <w:tcW w:w="1038" w:type="pct"/>
            <w:tcBorders>
              <w:top w:val="outset" w:sz="6" w:space="0" w:color="111111"/>
              <w:left w:val="outset" w:sz="6" w:space="0" w:color="111111"/>
              <w:bottom w:val="outset" w:sz="6" w:space="0" w:color="111111"/>
              <w:right w:val="outset" w:sz="6" w:space="0" w:color="111111"/>
            </w:tcBorders>
          </w:tcPr>
          <w:p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交割序号</w:t>
            </w:r>
          </w:p>
        </w:tc>
        <w:tc>
          <w:tcPr>
            <w:tcW w:w="695" w:type="pct"/>
            <w:tcBorders>
              <w:top w:val="outset" w:sz="6" w:space="0" w:color="111111"/>
              <w:left w:val="outset" w:sz="6" w:space="0" w:color="111111"/>
              <w:bottom w:val="outset" w:sz="6" w:space="0" w:color="111111"/>
              <w:right w:val="outset" w:sz="6" w:space="0" w:color="111111"/>
            </w:tcBorders>
          </w:tcPr>
          <w:p w:rsidR="00A8123F" w:rsidRPr="00DA00CC" w:rsidRDefault="00A8123F" w:rsidP="00DA00CC">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C18</w:t>
            </w:r>
          </w:p>
        </w:tc>
        <w:tc>
          <w:tcPr>
            <w:tcW w:w="3267" w:type="pct"/>
            <w:tcBorders>
              <w:top w:val="outset" w:sz="6" w:space="0" w:color="111111"/>
              <w:left w:val="outset" w:sz="6" w:space="0" w:color="111111"/>
              <w:bottom w:val="outset" w:sz="6" w:space="0" w:color="111111"/>
              <w:right w:val="outset" w:sz="6" w:space="0" w:color="111111"/>
            </w:tcBorders>
            <w:vAlign w:val="center"/>
          </w:tcPr>
          <w:p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YYYYMMDD+8位数字编号</w:t>
            </w:r>
          </w:p>
        </w:tc>
      </w:tr>
      <w:tr w:rsidR="00A8123F" w:rsidRPr="00444787" w:rsidTr="002D7507">
        <w:tc>
          <w:tcPr>
            <w:tcW w:w="1038" w:type="pct"/>
            <w:tcBorders>
              <w:top w:val="outset" w:sz="6" w:space="0" w:color="111111"/>
              <w:left w:val="outset" w:sz="6" w:space="0" w:color="111111"/>
              <w:bottom w:val="outset" w:sz="6" w:space="0" w:color="111111"/>
              <w:right w:val="outset" w:sz="6" w:space="0" w:color="111111"/>
            </w:tcBorders>
          </w:tcPr>
          <w:p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买卖方向</w:t>
            </w:r>
          </w:p>
        </w:tc>
        <w:tc>
          <w:tcPr>
            <w:tcW w:w="695" w:type="pct"/>
            <w:tcBorders>
              <w:top w:val="outset" w:sz="6" w:space="0" w:color="111111"/>
              <w:left w:val="outset" w:sz="6" w:space="0" w:color="111111"/>
              <w:bottom w:val="outset" w:sz="6" w:space="0" w:color="111111"/>
              <w:right w:val="outset" w:sz="6" w:space="0" w:color="111111"/>
            </w:tcBorders>
          </w:tcPr>
          <w:p w:rsidR="00A8123F" w:rsidRPr="00DA00CC" w:rsidRDefault="00A8123F" w:rsidP="00DA00CC">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w:t>
            </w:r>
          </w:p>
        </w:tc>
        <w:tc>
          <w:tcPr>
            <w:tcW w:w="3267" w:type="pct"/>
            <w:tcBorders>
              <w:top w:val="outset" w:sz="6" w:space="0" w:color="111111"/>
              <w:left w:val="outset" w:sz="6" w:space="0" w:color="111111"/>
              <w:bottom w:val="outset" w:sz="6" w:space="0" w:color="111111"/>
              <w:right w:val="outset" w:sz="6" w:space="0" w:color="111111"/>
            </w:tcBorders>
            <w:vAlign w:val="center"/>
          </w:tcPr>
          <w:p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's'-卖 'b'-买</w:t>
            </w:r>
          </w:p>
        </w:tc>
      </w:tr>
      <w:tr w:rsidR="00A8123F" w:rsidRPr="00444787" w:rsidTr="002D7507">
        <w:tc>
          <w:tcPr>
            <w:tcW w:w="1038" w:type="pct"/>
            <w:tcBorders>
              <w:top w:val="outset" w:sz="6" w:space="0" w:color="111111"/>
              <w:left w:val="outset" w:sz="6" w:space="0" w:color="111111"/>
              <w:bottom w:val="outset" w:sz="6" w:space="0" w:color="111111"/>
              <w:right w:val="outset" w:sz="6" w:space="0" w:color="111111"/>
            </w:tcBorders>
          </w:tcPr>
          <w:p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客户代码</w:t>
            </w:r>
          </w:p>
        </w:tc>
        <w:tc>
          <w:tcPr>
            <w:tcW w:w="695" w:type="pct"/>
            <w:tcBorders>
              <w:top w:val="outset" w:sz="6" w:space="0" w:color="111111"/>
              <w:left w:val="outset" w:sz="6" w:space="0" w:color="111111"/>
              <w:bottom w:val="outset" w:sz="6" w:space="0" w:color="111111"/>
              <w:right w:val="outset" w:sz="6" w:space="0" w:color="111111"/>
            </w:tcBorders>
          </w:tcPr>
          <w:p w:rsidR="00A8123F" w:rsidRPr="00DA00CC" w:rsidRDefault="00A8123F" w:rsidP="00DA00CC">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3267" w:type="pct"/>
            <w:tcBorders>
              <w:top w:val="outset" w:sz="6" w:space="0" w:color="111111"/>
              <w:left w:val="outset" w:sz="6" w:space="0" w:color="111111"/>
              <w:bottom w:val="outset" w:sz="6" w:space="0" w:color="111111"/>
              <w:right w:val="outset" w:sz="6" w:space="0" w:color="111111"/>
            </w:tcBorders>
            <w:vAlign w:val="center"/>
          </w:tcPr>
          <w:p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10位数字编号</w:t>
            </w:r>
          </w:p>
        </w:tc>
      </w:tr>
      <w:tr w:rsidR="00A8123F" w:rsidRPr="00444787" w:rsidTr="002D7507">
        <w:tc>
          <w:tcPr>
            <w:tcW w:w="1038" w:type="pct"/>
            <w:tcBorders>
              <w:top w:val="outset" w:sz="6" w:space="0" w:color="111111"/>
              <w:left w:val="outset" w:sz="6" w:space="0" w:color="111111"/>
              <w:bottom w:val="outset" w:sz="6" w:space="0" w:color="111111"/>
              <w:right w:val="outset" w:sz="6" w:space="0" w:color="111111"/>
            </w:tcBorders>
          </w:tcPr>
          <w:p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会员代码</w:t>
            </w:r>
          </w:p>
        </w:tc>
        <w:tc>
          <w:tcPr>
            <w:tcW w:w="695" w:type="pct"/>
            <w:tcBorders>
              <w:top w:val="outset" w:sz="6" w:space="0" w:color="111111"/>
              <w:left w:val="outset" w:sz="6" w:space="0" w:color="111111"/>
              <w:bottom w:val="outset" w:sz="6" w:space="0" w:color="111111"/>
              <w:right w:val="outset" w:sz="6" w:space="0" w:color="111111"/>
            </w:tcBorders>
          </w:tcPr>
          <w:p w:rsidR="00A8123F" w:rsidRPr="00DA00CC" w:rsidRDefault="00A8123F" w:rsidP="00DA00CC">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3267" w:type="pct"/>
            <w:tcBorders>
              <w:top w:val="outset" w:sz="6" w:space="0" w:color="111111"/>
              <w:left w:val="outset" w:sz="6" w:space="0" w:color="111111"/>
              <w:bottom w:val="outset" w:sz="6" w:space="0" w:color="111111"/>
              <w:right w:val="outset" w:sz="6" w:space="0" w:color="111111"/>
            </w:tcBorders>
            <w:vAlign w:val="center"/>
          </w:tcPr>
          <w:p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4位数字编号</w:t>
            </w:r>
          </w:p>
        </w:tc>
      </w:tr>
      <w:tr w:rsidR="00A8123F" w:rsidRPr="00444787" w:rsidTr="002D7507">
        <w:tc>
          <w:tcPr>
            <w:tcW w:w="1038" w:type="pct"/>
            <w:tcBorders>
              <w:top w:val="outset" w:sz="6" w:space="0" w:color="111111"/>
              <w:left w:val="outset" w:sz="6" w:space="0" w:color="111111"/>
              <w:bottom w:val="outset" w:sz="6" w:space="0" w:color="111111"/>
              <w:right w:val="outset" w:sz="6" w:space="0" w:color="111111"/>
            </w:tcBorders>
          </w:tcPr>
          <w:p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席位</w:t>
            </w:r>
            <w:r w:rsidRPr="00DA00CC">
              <w:rPr>
                <w:rFonts w:ascii="宋体" w:eastAsia="宋体" w:hAnsi="宋体" w:cs="宋体"/>
                <w:color w:val="000000"/>
                <w:kern w:val="0"/>
                <w:szCs w:val="24"/>
              </w:rPr>
              <w:t>代码</w:t>
            </w:r>
          </w:p>
        </w:tc>
        <w:tc>
          <w:tcPr>
            <w:tcW w:w="695" w:type="pct"/>
            <w:tcBorders>
              <w:top w:val="outset" w:sz="6" w:space="0" w:color="111111"/>
              <w:left w:val="outset" w:sz="6" w:space="0" w:color="111111"/>
              <w:bottom w:val="outset" w:sz="6" w:space="0" w:color="111111"/>
              <w:right w:val="outset" w:sz="6" w:space="0" w:color="111111"/>
            </w:tcBorders>
          </w:tcPr>
          <w:p w:rsidR="00A8123F" w:rsidRPr="00DA00CC" w:rsidRDefault="00A8123F" w:rsidP="00DA00CC">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3267" w:type="pct"/>
            <w:tcBorders>
              <w:top w:val="outset" w:sz="6" w:space="0" w:color="111111"/>
              <w:left w:val="outset" w:sz="6" w:space="0" w:color="111111"/>
              <w:bottom w:val="outset" w:sz="6" w:space="0" w:color="111111"/>
              <w:right w:val="outset" w:sz="6" w:space="0" w:color="111111"/>
            </w:tcBorders>
            <w:vAlign w:val="center"/>
          </w:tcPr>
          <w:p w:rsidR="00A8123F" w:rsidRPr="00DA00CC" w:rsidRDefault="004C2CEE" w:rsidP="00DA00CC">
            <w:pPr>
              <w:widowControl/>
              <w:ind w:firstLineChars="0" w:firstLine="0"/>
              <w:rPr>
                <w:rFonts w:ascii="宋体" w:eastAsia="宋体" w:hAnsi="宋体" w:cs="宋体"/>
                <w:color w:val="000000"/>
                <w:kern w:val="0"/>
                <w:szCs w:val="24"/>
              </w:rPr>
            </w:pPr>
            <w:ins w:id="463" w:author="罗莎" w:date="2016-09-30T15:26:00Z">
              <w:r>
                <w:rPr>
                  <w:rFonts w:ascii="宋体" w:eastAsia="宋体" w:hAnsi="宋体" w:cs="宋体"/>
                  <w:color w:val="000000"/>
                  <w:kern w:val="0"/>
                  <w:szCs w:val="24"/>
                </w:rPr>
                <w:t>6</w:t>
              </w:r>
              <w:r w:rsidRPr="00DA00CC">
                <w:rPr>
                  <w:rFonts w:ascii="宋体" w:eastAsia="宋体" w:hAnsi="宋体" w:cs="宋体"/>
                  <w:color w:val="000000"/>
                  <w:kern w:val="0"/>
                  <w:szCs w:val="24"/>
                </w:rPr>
                <w:t>位数字编号</w:t>
              </w:r>
            </w:ins>
            <w:del w:id="464" w:author="罗莎" w:date="2016-09-30T15:26:00Z">
              <w:r w:rsidR="00A8123F" w:rsidRPr="00DA00CC" w:rsidDel="004C2CEE">
                <w:rPr>
                  <w:rFonts w:ascii="宋体" w:eastAsia="宋体" w:hAnsi="宋体" w:cs="宋体" w:hint="eastAsia"/>
                  <w:color w:val="000000"/>
                  <w:kern w:val="0"/>
                  <w:szCs w:val="24"/>
                </w:rPr>
                <w:delText>6位</w:delText>
              </w:r>
              <w:r w:rsidR="00A8123F" w:rsidRPr="00DA00CC" w:rsidDel="004C2CEE">
                <w:rPr>
                  <w:rFonts w:ascii="宋体" w:eastAsia="宋体" w:hAnsi="宋体" w:cs="宋体"/>
                  <w:color w:val="000000"/>
                  <w:kern w:val="0"/>
                  <w:szCs w:val="24"/>
                </w:rPr>
                <w:delText>字符</w:delText>
              </w:r>
            </w:del>
          </w:p>
        </w:tc>
      </w:tr>
      <w:tr w:rsidR="00A8123F" w:rsidRPr="00444787" w:rsidTr="002D7507">
        <w:tc>
          <w:tcPr>
            <w:tcW w:w="1038" w:type="pct"/>
            <w:tcBorders>
              <w:top w:val="outset" w:sz="6" w:space="0" w:color="111111"/>
              <w:left w:val="outset" w:sz="6" w:space="0" w:color="111111"/>
              <w:bottom w:val="outset" w:sz="6" w:space="0" w:color="111111"/>
              <w:right w:val="outset" w:sz="6" w:space="0" w:color="111111"/>
            </w:tcBorders>
          </w:tcPr>
          <w:p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合约代码</w:t>
            </w:r>
          </w:p>
        </w:tc>
        <w:tc>
          <w:tcPr>
            <w:tcW w:w="695" w:type="pct"/>
            <w:tcBorders>
              <w:top w:val="outset" w:sz="6" w:space="0" w:color="111111"/>
              <w:left w:val="outset" w:sz="6" w:space="0" w:color="111111"/>
              <w:bottom w:val="outset" w:sz="6" w:space="0" w:color="111111"/>
              <w:right w:val="outset" w:sz="6" w:space="0" w:color="111111"/>
            </w:tcBorders>
          </w:tcPr>
          <w:p w:rsidR="00A8123F" w:rsidRPr="00DA00CC" w:rsidRDefault="00A8123F" w:rsidP="00DA00CC">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w:t>
            </w:r>
            <w:r w:rsidR="00F90E7C">
              <w:rPr>
                <w:rFonts w:ascii="宋体" w:eastAsia="宋体" w:hAnsi="宋体" w:cs="宋体" w:hint="eastAsia"/>
                <w:color w:val="000000"/>
                <w:kern w:val="0"/>
                <w:szCs w:val="24"/>
              </w:rPr>
              <w:t>20</w:t>
            </w:r>
          </w:p>
        </w:tc>
        <w:tc>
          <w:tcPr>
            <w:tcW w:w="3267" w:type="pct"/>
            <w:tcBorders>
              <w:top w:val="outset" w:sz="6" w:space="0" w:color="111111"/>
              <w:left w:val="outset" w:sz="6" w:space="0" w:color="111111"/>
              <w:bottom w:val="outset" w:sz="6" w:space="0" w:color="111111"/>
              <w:right w:val="outset" w:sz="6" w:space="0" w:color="111111"/>
            </w:tcBorders>
            <w:vAlign w:val="center"/>
          </w:tcPr>
          <w:p w:rsidR="00A8123F" w:rsidRPr="00DA00CC" w:rsidRDefault="00A8123F" w:rsidP="00557083">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最长</w:t>
            </w:r>
            <w:r w:rsidR="00557083">
              <w:rPr>
                <w:rFonts w:ascii="宋体" w:eastAsia="宋体" w:hAnsi="宋体" w:cs="宋体"/>
                <w:color w:val="000000"/>
                <w:kern w:val="0"/>
                <w:szCs w:val="24"/>
              </w:rPr>
              <w:t>8</w:t>
            </w:r>
            <w:r w:rsidRPr="00DA00CC">
              <w:rPr>
                <w:rFonts w:ascii="宋体" w:eastAsia="宋体" w:hAnsi="宋体" w:cs="宋体"/>
                <w:color w:val="000000"/>
                <w:kern w:val="0"/>
                <w:szCs w:val="24"/>
              </w:rPr>
              <w:t>位字符</w:t>
            </w:r>
          </w:p>
        </w:tc>
      </w:tr>
      <w:tr w:rsidR="002D7507" w:rsidRPr="00444787" w:rsidTr="002D7507">
        <w:tc>
          <w:tcPr>
            <w:tcW w:w="1038"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交割价格</w:t>
            </w:r>
          </w:p>
        </w:tc>
        <w:tc>
          <w:tcPr>
            <w:tcW w:w="695"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3267" w:type="pct"/>
            <w:tcBorders>
              <w:top w:val="outset" w:sz="6" w:space="0" w:color="111111"/>
              <w:left w:val="outset" w:sz="6" w:space="0" w:color="111111"/>
              <w:bottom w:val="outset" w:sz="6" w:space="0" w:color="111111"/>
              <w:right w:val="outset" w:sz="6" w:space="0" w:color="111111"/>
            </w:tcBorders>
            <w:vAlign w:val="center"/>
          </w:tcPr>
          <w:p w:rsidR="002D7507" w:rsidRPr="00DA00CC" w:rsidRDefault="002D7507" w:rsidP="007B2E31">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数值(1</w:t>
            </w:r>
            <w:r w:rsidR="007B2E31">
              <w:rPr>
                <w:rFonts w:ascii="宋体" w:eastAsia="宋体" w:hAnsi="宋体" w:cs="宋体"/>
                <w:color w:val="000000"/>
                <w:kern w:val="0"/>
                <w:szCs w:val="24"/>
              </w:rPr>
              <w:t>2</w:t>
            </w:r>
            <w:r w:rsidRPr="00DA00CC">
              <w:rPr>
                <w:rFonts w:ascii="宋体" w:eastAsia="宋体" w:hAnsi="宋体" w:cs="宋体" w:hint="eastAsia"/>
                <w:color w:val="000000"/>
                <w:kern w:val="0"/>
                <w:szCs w:val="24"/>
              </w:rPr>
              <w:t>，</w:t>
            </w:r>
            <w:r w:rsidR="007B2E31">
              <w:rPr>
                <w:rFonts w:ascii="宋体" w:eastAsia="宋体" w:hAnsi="宋体" w:cs="宋体"/>
                <w:color w:val="000000"/>
                <w:kern w:val="0"/>
                <w:szCs w:val="24"/>
              </w:rPr>
              <w:t>6</w:t>
            </w:r>
            <w:r w:rsidRPr="00DA00CC">
              <w:rPr>
                <w:rFonts w:ascii="宋体" w:eastAsia="宋体" w:hAnsi="宋体" w:cs="宋体"/>
                <w:color w:val="000000"/>
                <w:kern w:val="0"/>
                <w:szCs w:val="24"/>
              </w:rPr>
              <w:t xml:space="preserve">) </w:t>
            </w:r>
          </w:p>
        </w:tc>
      </w:tr>
      <w:tr w:rsidR="002D7507" w:rsidRPr="00444787" w:rsidTr="002D7507">
        <w:tc>
          <w:tcPr>
            <w:tcW w:w="1038"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交割日期</w:t>
            </w:r>
          </w:p>
        </w:tc>
        <w:tc>
          <w:tcPr>
            <w:tcW w:w="695"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3267" w:type="pct"/>
            <w:tcBorders>
              <w:top w:val="outset" w:sz="6" w:space="0" w:color="111111"/>
              <w:left w:val="outset" w:sz="6" w:space="0" w:color="111111"/>
              <w:bottom w:val="outset" w:sz="6" w:space="0" w:color="111111"/>
              <w:right w:val="outset" w:sz="6" w:space="0" w:color="111111"/>
            </w:tcBorders>
            <w:vAlign w:val="center"/>
          </w:tcPr>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YYYYMMDD</w:t>
            </w:r>
          </w:p>
        </w:tc>
      </w:tr>
      <w:tr w:rsidR="002D7507" w:rsidRPr="00444787" w:rsidTr="002D7507">
        <w:tc>
          <w:tcPr>
            <w:tcW w:w="1038"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交割品种</w:t>
            </w:r>
          </w:p>
        </w:tc>
        <w:tc>
          <w:tcPr>
            <w:tcW w:w="695"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C3</w:t>
            </w:r>
          </w:p>
        </w:tc>
        <w:tc>
          <w:tcPr>
            <w:tcW w:w="3267" w:type="pct"/>
            <w:tcBorders>
              <w:top w:val="outset" w:sz="6" w:space="0" w:color="111111"/>
              <w:left w:val="outset" w:sz="6" w:space="0" w:color="111111"/>
              <w:bottom w:val="outset" w:sz="6" w:space="0" w:color="111111"/>
              <w:right w:val="outset" w:sz="6" w:space="0" w:color="111111"/>
            </w:tcBorders>
            <w:vAlign w:val="center"/>
          </w:tcPr>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3位编码，具体</w:t>
            </w:r>
            <w:r w:rsidRPr="00DA00CC">
              <w:rPr>
                <w:rFonts w:ascii="宋体" w:eastAsia="宋体" w:hAnsi="宋体" w:cs="宋体"/>
                <w:color w:val="000000"/>
                <w:kern w:val="0"/>
                <w:szCs w:val="24"/>
              </w:rPr>
              <w:t>交割品种代码</w:t>
            </w:r>
            <w:r w:rsidRPr="00DA00CC">
              <w:rPr>
                <w:rFonts w:ascii="宋体" w:eastAsia="宋体" w:hAnsi="宋体" w:cs="宋体" w:hint="eastAsia"/>
                <w:color w:val="000000"/>
                <w:kern w:val="0"/>
                <w:szCs w:val="24"/>
              </w:rPr>
              <w:t>详见</w:t>
            </w:r>
            <w:r w:rsidRPr="00DA00CC">
              <w:rPr>
                <w:rFonts w:ascii="宋体" w:eastAsia="宋体" w:hAnsi="宋体" w:cs="宋体"/>
                <w:color w:val="000000"/>
                <w:kern w:val="0"/>
                <w:szCs w:val="24"/>
              </w:rPr>
              <w:t>交割品种</w:t>
            </w:r>
            <w:r w:rsidRPr="00DA00CC">
              <w:rPr>
                <w:rFonts w:ascii="宋体" w:eastAsia="宋体" w:hAnsi="宋体" w:cs="宋体" w:hint="eastAsia"/>
                <w:color w:val="000000"/>
                <w:kern w:val="0"/>
                <w:szCs w:val="24"/>
              </w:rPr>
              <w:t>列表。</w:t>
            </w:r>
          </w:p>
        </w:tc>
      </w:tr>
      <w:tr w:rsidR="002D7507" w:rsidRPr="00444787" w:rsidTr="002D7507">
        <w:tc>
          <w:tcPr>
            <w:tcW w:w="1038"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标准数量</w:t>
            </w:r>
          </w:p>
        </w:tc>
        <w:tc>
          <w:tcPr>
            <w:tcW w:w="695"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N12</w:t>
            </w:r>
          </w:p>
        </w:tc>
        <w:tc>
          <w:tcPr>
            <w:tcW w:w="3267" w:type="pct"/>
            <w:tcBorders>
              <w:top w:val="outset" w:sz="6" w:space="0" w:color="111111"/>
              <w:left w:val="outset" w:sz="6" w:space="0" w:color="111111"/>
              <w:bottom w:val="outset" w:sz="6" w:space="0" w:color="111111"/>
              <w:right w:val="outset" w:sz="6" w:space="0" w:color="111111"/>
            </w:tcBorders>
            <w:vAlign w:val="center"/>
          </w:tcPr>
          <w:p w:rsidR="002D7507" w:rsidRPr="00DA00CC" w:rsidRDefault="002D7507" w:rsidP="002D7507">
            <w:pPr>
              <w:widowControl/>
              <w:ind w:firstLineChars="0" w:firstLine="0"/>
              <w:rPr>
                <w:rFonts w:ascii="宋体" w:eastAsia="宋体" w:hAnsi="宋体" w:cs="宋体"/>
                <w:color w:val="000000"/>
                <w:kern w:val="0"/>
                <w:szCs w:val="24"/>
              </w:rPr>
            </w:pPr>
          </w:p>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对于黄金、铂金品种，该字段是</w:t>
            </w:r>
            <w:proofErr w:type="gramStart"/>
            <w:r w:rsidRPr="00DA00CC">
              <w:rPr>
                <w:rFonts w:ascii="宋体" w:eastAsia="宋体" w:hAnsi="宋体" w:cs="宋体" w:hint="eastAsia"/>
                <w:color w:val="000000"/>
                <w:kern w:val="0"/>
                <w:szCs w:val="24"/>
              </w:rPr>
              <w:t>交割手</w:t>
            </w:r>
            <w:proofErr w:type="gramEnd"/>
            <w:r w:rsidRPr="00DA00CC">
              <w:rPr>
                <w:rFonts w:ascii="宋体" w:eastAsia="宋体" w:hAnsi="宋体" w:cs="宋体" w:hint="eastAsia"/>
                <w:color w:val="000000"/>
                <w:kern w:val="0"/>
                <w:szCs w:val="24"/>
              </w:rPr>
              <w:t>数，对于白银，该字段是标准交割重量。</w:t>
            </w:r>
          </w:p>
        </w:tc>
      </w:tr>
      <w:tr w:rsidR="002D7507" w:rsidRPr="00444787" w:rsidTr="002D7507">
        <w:tc>
          <w:tcPr>
            <w:tcW w:w="1038"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标准金额</w:t>
            </w:r>
          </w:p>
        </w:tc>
        <w:tc>
          <w:tcPr>
            <w:tcW w:w="695"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3267" w:type="pct"/>
            <w:tcBorders>
              <w:top w:val="outset" w:sz="6" w:space="0" w:color="111111"/>
              <w:left w:val="outset" w:sz="6" w:space="0" w:color="111111"/>
              <w:bottom w:val="outset" w:sz="6" w:space="0" w:color="111111"/>
              <w:right w:val="outset" w:sz="6" w:space="0" w:color="111111"/>
            </w:tcBorders>
            <w:vAlign w:val="center"/>
          </w:tcPr>
          <w:p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单位：分</w:t>
            </w:r>
          </w:p>
        </w:tc>
      </w:tr>
      <w:tr w:rsidR="002D7507" w:rsidRPr="00444787" w:rsidTr="002D7507">
        <w:tc>
          <w:tcPr>
            <w:tcW w:w="1038"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实际</w:t>
            </w:r>
            <w:r w:rsidRPr="00DA00CC">
              <w:rPr>
                <w:rFonts w:ascii="宋体" w:eastAsia="宋体" w:hAnsi="宋体" w:cs="宋体" w:hint="eastAsia"/>
                <w:color w:val="000000"/>
                <w:kern w:val="0"/>
                <w:szCs w:val="24"/>
              </w:rPr>
              <w:t>交割重量</w:t>
            </w:r>
          </w:p>
        </w:tc>
        <w:tc>
          <w:tcPr>
            <w:tcW w:w="695" w:type="pct"/>
            <w:tcBorders>
              <w:top w:val="outset" w:sz="6" w:space="0" w:color="111111"/>
              <w:left w:val="outset" w:sz="6" w:space="0" w:color="111111"/>
              <w:bottom w:val="outset" w:sz="6" w:space="0" w:color="111111"/>
              <w:right w:val="outset" w:sz="6" w:space="0" w:color="111111"/>
            </w:tcBorders>
          </w:tcPr>
          <w:p w:rsidR="002D7507" w:rsidRPr="00E1649F" w:rsidRDefault="002D7507" w:rsidP="002D7507">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3267" w:type="pct"/>
            <w:tcBorders>
              <w:top w:val="outset" w:sz="6" w:space="0" w:color="111111"/>
              <w:left w:val="outset" w:sz="6" w:space="0" w:color="111111"/>
              <w:bottom w:val="outset" w:sz="6" w:space="0" w:color="111111"/>
              <w:right w:val="outset" w:sz="6" w:space="0" w:color="111111"/>
            </w:tcBorders>
            <w:vAlign w:val="center"/>
          </w:tcPr>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数值(1</w:t>
            </w:r>
            <w:r w:rsidRPr="00DA00CC">
              <w:rPr>
                <w:rFonts w:ascii="宋体" w:eastAsia="宋体" w:hAnsi="宋体" w:cs="宋体" w:hint="eastAsia"/>
                <w:color w:val="000000"/>
                <w:kern w:val="0"/>
                <w:szCs w:val="24"/>
              </w:rPr>
              <w:t>6，6</w:t>
            </w:r>
            <w:r w:rsidRPr="00DA00CC">
              <w:rPr>
                <w:rFonts w:ascii="宋体" w:eastAsia="宋体" w:hAnsi="宋体" w:cs="宋体"/>
                <w:color w:val="000000"/>
                <w:kern w:val="0"/>
                <w:szCs w:val="24"/>
              </w:rPr>
              <w:t xml:space="preserve">) </w:t>
            </w:r>
          </w:p>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实际的交割重量，对于黄金、铂金品种，该字段为标准重量；对于白银品种，该字段为实际重量。</w:t>
            </w:r>
          </w:p>
        </w:tc>
      </w:tr>
      <w:tr w:rsidR="002D7507" w:rsidRPr="00444787" w:rsidTr="002D7507">
        <w:tc>
          <w:tcPr>
            <w:tcW w:w="1038"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实际</w:t>
            </w:r>
            <w:r w:rsidRPr="00DA00CC">
              <w:rPr>
                <w:rFonts w:ascii="宋体" w:eastAsia="宋体" w:hAnsi="宋体" w:cs="宋体" w:hint="eastAsia"/>
                <w:color w:val="000000"/>
                <w:kern w:val="0"/>
                <w:szCs w:val="24"/>
              </w:rPr>
              <w:t>交割</w:t>
            </w:r>
            <w:r w:rsidRPr="00DA00CC">
              <w:rPr>
                <w:rFonts w:ascii="宋体" w:eastAsia="宋体" w:hAnsi="宋体" w:cs="宋体"/>
                <w:color w:val="000000"/>
                <w:kern w:val="0"/>
                <w:szCs w:val="24"/>
              </w:rPr>
              <w:t>金额</w:t>
            </w:r>
          </w:p>
        </w:tc>
        <w:tc>
          <w:tcPr>
            <w:tcW w:w="695"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3267" w:type="pct"/>
            <w:tcBorders>
              <w:top w:val="outset" w:sz="6" w:space="0" w:color="111111"/>
              <w:left w:val="outset" w:sz="6" w:space="0" w:color="111111"/>
              <w:bottom w:val="outset" w:sz="6" w:space="0" w:color="111111"/>
              <w:right w:val="outset" w:sz="6" w:space="0" w:color="111111"/>
            </w:tcBorders>
            <w:vAlign w:val="center"/>
          </w:tcPr>
          <w:p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单位：分</w:t>
            </w:r>
          </w:p>
        </w:tc>
      </w:tr>
      <w:tr w:rsidR="002D7507" w:rsidRPr="00444787" w:rsidTr="002D7507">
        <w:tc>
          <w:tcPr>
            <w:tcW w:w="1038"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意向仓库代码</w:t>
            </w:r>
          </w:p>
        </w:tc>
        <w:tc>
          <w:tcPr>
            <w:tcW w:w="695" w:type="pct"/>
            <w:tcBorders>
              <w:top w:val="outset" w:sz="6" w:space="0" w:color="111111"/>
              <w:left w:val="outset" w:sz="6" w:space="0" w:color="111111"/>
              <w:bottom w:val="outset" w:sz="6" w:space="0" w:color="111111"/>
              <w:right w:val="outset" w:sz="6" w:space="0" w:color="111111"/>
            </w:tcBorders>
          </w:tcPr>
          <w:p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3267" w:type="pct"/>
            <w:tcBorders>
              <w:top w:val="outset" w:sz="6" w:space="0" w:color="111111"/>
              <w:left w:val="outset" w:sz="6" w:space="0" w:color="111111"/>
              <w:bottom w:val="outset" w:sz="6" w:space="0" w:color="111111"/>
              <w:right w:val="outset" w:sz="6" w:space="0" w:color="111111"/>
            </w:tcBorders>
            <w:vAlign w:val="center"/>
          </w:tcPr>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4位编码，具体</w:t>
            </w:r>
            <w:r w:rsidRPr="00DA00CC">
              <w:rPr>
                <w:rFonts w:ascii="宋体" w:eastAsia="宋体" w:hAnsi="宋体" w:cs="宋体"/>
                <w:color w:val="000000"/>
                <w:kern w:val="0"/>
                <w:szCs w:val="24"/>
              </w:rPr>
              <w:t>仓库代码</w:t>
            </w:r>
            <w:r w:rsidRPr="00DA00CC">
              <w:rPr>
                <w:rFonts w:ascii="宋体" w:eastAsia="宋体" w:hAnsi="宋体" w:cs="宋体" w:hint="eastAsia"/>
                <w:color w:val="000000"/>
                <w:kern w:val="0"/>
                <w:szCs w:val="24"/>
              </w:rPr>
              <w:t>详见</w:t>
            </w:r>
            <w:r w:rsidRPr="00DA00CC">
              <w:rPr>
                <w:rFonts w:ascii="宋体" w:eastAsia="宋体" w:hAnsi="宋体" w:cs="宋体"/>
                <w:color w:val="000000"/>
                <w:kern w:val="0"/>
                <w:szCs w:val="24"/>
              </w:rPr>
              <w:t>仓库</w:t>
            </w:r>
            <w:r w:rsidRPr="00DA00CC">
              <w:rPr>
                <w:rFonts w:ascii="宋体" w:eastAsia="宋体" w:hAnsi="宋体" w:cs="宋体" w:hint="eastAsia"/>
                <w:color w:val="000000"/>
                <w:kern w:val="0"/>
                <w:szCs w:val="24"/>
              </w:rPr>
              <w:t>列</w:t>
            </w:r>
            <w:r w:rsidRPr="00DA00CC">
              <w:rPr>
                <w:rFonts w:ascii="宋体" w:eastAsia="宋体" w:hAnsi="宋体" w:cs="宋体"/>
                <w:color w:val="000000"/>
                <w:kern w:val="0"/>
                <w:szCs w:val="24"/>
              </w:rPr>
              <w:t>表</w:t>
            </w:r>
            <w:r w:rsidRPr="00DA00CC">
              <w:rPr>
                <w:rFonts w:ascii="宋体" w:eastAsia="宋体" w:hAnsi="宋体" w:cs="宋体" w:hint="eastAsia"/>
                <w:color w:val="000000"/>
                <w:kern w:val="0"/>
                <w:szCs w:val="24"/>
              </w:rPr>
              <w:t>。</w:t>
            </w:r>
          </w:p>
          <w:p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进行了交割仓库意向申报的白银交割才有意向仓库代码。</w:t>
            </w:r>
          </w:p>
        </w:tc>
      </w:tr>
    </w:tbl>
    <w:p w:rsidR="00E1649F" w:rsidRDefault="00E1649F" w:rsidP="00E1649F">
      <w:pPr>
        <w:ind w:firstLine="480"/>
      </w:pPr>
    </w:p>
    <w:p w:rsidR="00924548" w:rsidRDefault="0081721F" w:rsidP="00924548">
      <w:pPr>
        <w:pStyle w:val="1"/>
        <w:numPr>
          <w:ilvl w:val="0"/>
          <w:numId w:val="1"/>
        </w:numPr>
        <w:rPr>
          <w:sz w:val="32"/>
          <w:szCs w:val="32"/>
        </w:rPr>
      </w:pPr>
      <w:bookmarkStart w:id="465" w:name="_Toc438719141"/>
      <w:r>
        <w:rPr>
          <w:rFonts w:hint="eastAsia"/>
          <w:sz w:val="32"/>
          <w:szCs w:val="32"/>
        </w:rPr>
        <w:t>清算</w:t>
      </w:r>
      <w:r w:rsidR="00924548">
        <w:rPr>
          <w:rFonts w:hint="eastAsia"/>
          <w:sz w:val="32"/>
          <w:szCs w:val="32"/>
        </w:rPr>
        <w:t>费用数据</w:t>
      </w:r>
      <w:bookmarkEnd w:id="465"/>
    </w:p>
    <w:p w:rsidR="00017CCA" w:rsidRDefault="00017CCA" w:rsidP="001521E3">
      <w:pPr>
        <w:pStyle w:val="21"/>
        <w:numPr>
          <w:ilvl w:val="1"/>
          <w:numId w:val="1"/>
        </w:numPr>
        <w:ind w:left="0" w:firstLineChars="0" w:firstLine="0"/>
      </w:pPr>
      <w:bookmarkStart w:id="466" w:name="_Toc438719142"/>
      <w:r>
        <w:rPr>
          <w:rFonts w:hint="eastAsia"/>
        </w:rPr>
        <w:t>席位费用数据文件</w:t>
      </w:r>
    </w:p>
    <w:p w:rsidR="00017CCA" w:rsidRPr="009D36D6" w:rsidRDefault="00017CCA" w:rsidP="00017CCA">
      <w:pPr>
        <w:pStyle w:val="30"/>
        <w:numPr>
          <w:ilvl w:val="2"/>
          <w:numId w:val="1"/>
        </w:numPr>
        <w:ind w:left="0" w:firstLineChars="0" w:firstLine="0"/>
      </w:pPr>
      <w:r w:rsidRPr="009D36D6">
        <w:rPr>
          <w:rFonts w:hint="eastAsia"/>
        </w:rPr>
        <w:t>汇总</w:t>
      </w:r>
      <w:r>
        <w:rPr>
          <w:rFonts w:hint="eastAsia"/>
        </w:rPr>
        <w:t>记录</w:t>
      </w:r>
    </w:p>
    <w:p w:rsidR="00017CCA" w:rsidRPr="009D36D6" w:rsidRDefault="00017CCA" w:rsidP="00017CCA">
      <w:pPr>
        <w:ind w:firstLine="482"/>
        <w:rPr>
          <w:b/>
          <w:szCs w:val="21"/>
        </w:rPr>
      </w:pPr>
      <w:r>
        <w:rPr>
          <w:rFonts w:hint="eastAsia"/>
          <w:b/>
          <w:szCs w:val="21"/>
        </w:rPr>
        <w:t>功能说明</w:t>
      </w:r>
      <w:r w:rsidRPr="009D36D6">
        <w:rPr>
          <w:b/>
          <w:szCs w:val="21"/>
        </w:rPr>
        <w:t>：</w:t>
      </w:r>
      <w:r>
        <w:rPr>
          <w:szCs w:val="21"/>
        </w:rPr>
        <w:t>提供二级系统清算后核对</w:t>
      </w:r>
      <w:r>
        <w:rPr>
          <w:rFonts w:hint="eastAsia"/>
          <w:szCs w:val="21"/>
        </w:rPr>
        <w:t>会员席位</w:t>
      </w:r>
      <w:r>
        <w:rPr>
          <w:szCs w:val="21"/>
        </w:rPr>
        <w:t>费用</w:t>
      </w:r>
      <w:r>
        <w:rPr>
          <w:rFonts w:hint="eastAsia"/>
          <w:szCs w:val="21"/>
        </w:rPr>
        <w:t>汇总</w:t>
      </w:r>
    </w:p>
    <w:tbl>
      <w:tblPr>
        <w:tblW w:w="4459"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826"/>
        <w:gridCol w:w="1146"/>
        <w:gridCol w:w="4421"/>
      </w:tblGrid>
      <w:tr w:rsidR="00017CCA" w:rsidRPr="009D36D6" w:rsidTr="00454E5A">
        <w:trPr>
          <w:jc w:val="center"/>
        </w:trPr>
        <w:tc>
          <w:tcPr>
            <w:tcW w:w="1228"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017CCA" w:rsidRPr="009D36D6" w:rsidRDefault="00017CCA" w:rsidP="00454E5A">
            <w:pPr>
              <w:ind w:firstLineChars="0" w:firstLine="0"/>
              <w:rPr>
                <w:szCs w:val="21"/>
              </w:rPr>
            </w:pPr>
            <w:r w:rsidRPr="009D36D6">
              <w:rPr>
                <w:b/>
                <w:bCs/>
                <w:szCs w:val="21"/>
              </w:rPr>
              <w:t>属性描述</w:t>
            </w:r>
          </w:p>
        </w:tc>
        <w:tc>
          <w:tcPr>
            <w:tcW w:w="771" w:type="pct"/>
            <w:tcBorders>
              <w:top w:val="outset" w:sz="6" w:space="0" w:color="111111"/>
              <w:left w:val="outset" w:sz="6" w:space="0" w:color="111111"/>
              <w:bottom w:val="outset" w:sz="6" w:space="0" w:color="111111"/>
              <w:right w:val="outset" w:sz="6" w:space="0" w:color="111111"/>
            </w:tcBorders>
            <w:shd w:val="clear" w:color="auto" w:fill="C0C0C0"/>
          </w:tcPr>
          <w:p w:rsidR="00017CCA" w:rsidRPr="009D36D6" w:rsidRDefault="00017CCA" w:rsidP="00454E5A">
            <w:pPr>
              <w:ind w:firstLineChars="0" w:firstLine="0"/>
              <w:rPr>
                <w:b/>
                <w:bCs/>
                <w:szCs w:val="21"/>
              </w:rPr>
            </w:pPr>
            <w:r>
              <w:rPr>
                <w:rFonts w:hint="eastAsia"/>
                <w:b/>
                <w:bCs/>
                <w:szCs w:val="21"/>
              </w:rPr>
              <w:t>数据类型</w:t>
            </w:r>
          </w:p>
        </w:tc>
        <w:tc>
          <w:tcPr>
            <w:tcW w:w="2974"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017CCA" w:rsidRPr="009D36D6" w:rsidRDefault="00017CCA" w:rsidP="00454E5A">
            <w:pPr>
              <w:ind w:firstLineChars="0" w:firstLine="0"/>
              <w:rPr>
                <w:szCs w:val="21"/>
              </w:rPr>
            </w:pPr>
            <w:r w:rsidRPr="009D36D6">
              <w:rPr>
                <w:b/>
                <w:bCs/>
                <w:szCs w:val="21"/>
              </w:rPr>
              <w:t>说明</w:t>
            </w:r>
          </w:p>
        </w:tc>
      </w:tr>
      <w:tr w:rsidR="00017CCA" w:rsidRPr="009D36D6" w:rsidTr="00454E5A">
        <w:trPr>
          <w:jc w:val="center"/>
        </w:trPr>
        <w:tc>
          <w:tcPr>
            <w:tcW w:w="1228" w:type="pct"/>
            <w:tcBorders>
              <w:top w:val="outset" w:sz="6" w:space="0" w:color="111111"/>
              <w:left w:val="outset" w:sz="6" w:space="0" w:color="111111"/>
              <w:bottom w:val="outset" w:sz="6" w:space="0" w:color="111111"/>
              <w:right w:val="outset" w:sz="6" w:space="0" w:color="111111"/>
            </w:tcBorders>
          </w:tcPr>
          <w:p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交易</w:t>
            </w:r>
            <w:r w:rsidRPr="000F1CAB">
              <w:rPr>
                <w:rFonts w:ascii="宋体" w:eastAsia="宋体" w:hAnsi="宋体" w:cs="宋体"/>
                <w:color w:val="000000"/>
                <w:kern w:val="0"/>
                <w:szCs w:val="24"/>
              </w:rPr>
              <w:t>日期</w:t>
            </w:r>
          </w:p>
        </w:tc>
        <w:tc>
          <w:tcPr>
            <w:tcW w:w="771" w:type="pct"/>
            <w:tcBorders>
              <w:top w:val="outset" w:sz="6" w:space="0" w:color="111111"/>
              <w:left w:val="outset" w:sz="6" w:space="0" w:color="111111"/>
              <w:bottom w:val="outset" w:sz="6" w:space="0" w:color="111111"/>
              <w:right w:val="outset" w:sz="6" w:space="0" w:color="111111"/>
            </w:tcBorders>
          </w:tcPr>
          <w:p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2974" w:type="pct"/>
            <w:tcBorders>
              <w:top w:val="outset" w:sz="6" w:space="0" w:color="111111"/>
              <w:left w:val="outset" w:sz="6" w:space="0" w:color="111111"/>
              <w:bottom w:val="outset" w:sz="6" w:space="0" w:color="111111"/>
              <w:right w:val="outset" w:sz="6" w:space="0" w:color="111111"/>
            </w:tcBorders>
            <w:vAlign w:val="center"/>
          </w:tcPr>
          <w:p w:rsidR="00017CCA" w:rsidRPr="000F1CAB" w:rsidRDefault="00017CCA" w:rsidP="00454E5A">
            <w:pPr>
              <w:widowControl/>
              <w:ind w:firstLineChars="0" w:firstLine="0"/>
              <w:rPr>
                <w:rFonts w:ascii="宋体" w:eastAsia="宋体" w:hAnsi="宋体" w:cs="宋体"/>
                <w:color w:val="000000"/>
                <w:kern w:val="0"/>
                <w:szCs w:val="24"/>
              </w:rPr>
            </w:pPr>
            <w:r w:rsidRPr="000F1CAB">
              <w:rPr>
                <w:rFonts w:ascii="宋体" w:eastAsia="宋体" w:hAnsi="宋体" w:cs="宋体"/>
                <w:color w:val="000000"/>
                <w:kern w:val="0"/>
                <w:szCs w:val="24"/>
              </w:rPr>
              <w:t>YYYYMMDD</w:t>
            </w:r>
          </w:p>
        </w:tc>
      </w:tr>
      <w:tr w:rsidR="00017CCA" w:rsidRPr="009D36D6" w:rsidTr="00454E5A">
        <w:trPr>
          <w:jc w:val="center"/>
        </w:trPr>
        <w:tc>
          <w:tcPr>
            <w:tcW w:w="1228" w:type="pct"/>
            <w:tcBorders>
              <w:top w:val="outset" w:sz="6" w:space="0" w:color="111111"/>
              <w:left w:val="outset" w:sz="6" w:space="0" w:color="111111"/>
              <w:bottom w:val="outset" w:sz="6" w:space="0" w:color="111111"/>
              <w:right w:val="outset" w:sz="6" w:space="0" w:color="111111"/>
            </w:tcBorders>
          </w:tcPr>
          <w:p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会员代码</w:t>
            </w:r>
          </w:p>
        </w:tc>
        <w:tc>
          <w:tcPr>
            <w:tcW w:w="771" w:type="pct"/>
            <w:tcBorders>
              <w:top w:val="outset" w:sz="6" w:space="0" w:color="111111"/>
              <w:left w:val="outset" w:sz="6" w:space="0" w:color="111111"/>
              <w:bottom w:val="outset" w:sz="6" w:space="0" w:color="111111"/>
              <w:right w:val="outset" w:sz="6" w:space="0" w:color="111111"/>
            </w:tcBorders>
          </w:tcPr>
          <w:p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974" w:type="pct"/>
            <w:tcBorders>
              <w:top w:val="outset" w:sz="6" w:space="0" w:color="111111"/>
              <w:left w:val="outset" w:sz="6" w:space="0" w:color="111111"/>
              <w:bottom w:val="outset" w:sz="6" w:space="0" w:color="111111"/>
              <w:right w:val="outset" w:sz="6" w:space="0" w:color="111111"/>
            </w:tcBorders>
            <w:vAlign w:val="center"/>
          </w:tcPr>
          <w:p w:rsidR="00017CCA" w:rsidRPr="000F1CAB" w:rsidRDefault="00017CCA" w:rsidP="00454E5A">
            <w:pPr>
              <w:widowControl/>
              <w:ind w:firstLineChars="0" w:firstLine="0"/>
              <w:rPr>
                <w:rFonts w:ascii="宋体" w:eastAsia="宋体" w:hAnsi="宋体" w:cs="宋体"/>
                <w:color w:val="000000"/>
                <w:kern w:val="0"/>
                <w:szCs w:val="24"/>
              </w:rPr>
            </w:pPr>
            <w:r w:rsidRPr="000F1CAB">
              <w:rPr>
                <w:rFonts w:ascii="宋体" w:eastAsia="宋体" w:hAnsi="宋体" w:cs="宋体"/>
                <w:color w:val="000000"/>
                <w:kern w:val="0"/>
                <w:szCs w:val="24"/>
              </w:rPr>
              <w:t>4位数字编号</w:t>
            </w:r>
          </w:p>
        </w:tc>
      </w:tr>
      <w:tr w:rsidR="00017CCA" w:rsidRPr="009D36D6" w:rsidTr="00454E5A">
        <w:trPr>
          <w:jc w:val="center"/>
        </w:trPr>
        <w:tc>
          <w:tcPr>
            <w:tcW w:w="1228" w:type="pct"/>
            <w:tcBorders>
              <w:top w:val="outset" w:sz="6" w:space="0" w:color="111111"/>
              <w:left w:val="outset" w:sz="6" w:space="0" w:color="111111"/>
              <w:bottom w:val="outset" w:sz="6" w:space="0" w:color="111111"/>
              <w:right w:val="outset" w:sz="6" w:space="0" w:color="111111"/>
            </w:tcBorders>
          </w:tcPr>
          <w:p w:rsidR="00017CCA" w:rsidRPr="000F1CAB" w:rsidRDefault="00017CCA" w:rsidP="00454E5A">
            <w:pPr>
              <w:widowControl/>
              <w:ind w:firstLineChars="0" w:firstLine="0"/>
              <w:rPr>
                <w:rFonts w:ascii="宋体" w:eastAsia="宋体" w:hAnsi="宋体" w:cs="宋体"/>
                <w:color w:val="000000"/>
                <w:kern w:val="0"/>
                <w:szCs w:val="24"/>
              </w:rPr>
            </w:pPr>
            <w:r w:rsidRPr="000F1CAB">
              <w:rPr>
                <w:rFonts w:ascii="宋体" w:eastAsia="宋体" w:hAnsi="宋体" w:cs="宋体"/>
                <w:color w:val="000000"/>
                <w:kern w:val="0"/>
                <w:szCs w:val="24"/>
              </w:rPr>
              <w:t>席位代码</w:t>
            </w:r>
          </w:p>
        </w:tc>
        <w:tc>
          <w:tcPr>
            <w:tcW w:w="771" w:type="pct"/>
            <w:tcBorders>
              <w:top w:val="outset" w:sz="6" w:space="0" w:color="111111"/>
              <w:left w:val="outset" w:sz="6" w:space="0" w:color="111111"/>
              <w:bottom w:val="outset" w:sz="6" w:space="0" w:color="111111"/>
              <w:right w:val="outset" w:sz="6" w:space="0" w:color="111111"/>
            </w:tcBorders>
          </w:tcPr>
          <w:p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2974" w:type="pct"/>
            <w:tcBorders>
              <w:top w:val="outset" w:sz="6" w:space="0" w:color="111111"/>
              <w:left w:val="outset" w:sz="6" w:space="0" w:color="111111"/>
              <w:bottom w:val="outset" w:sz="6" w:space="0" w:color="111111"/>
              <w:right w:val="outset" w:sz="6" w:space="0" w:color="111111"/>
            </w:tcBorders>
            <w:vAlign w:val="center"/>
          </w:tcPr>
          <w:p w:rsidR="00017CCA" w:rsidRPr="000F1CAB" w:rsidRDefault="00017CCA" w:rsidP="00454E5A">
            <w:pPr>
              <w:widowControl/>
              <w:ind w:firstLineChars="0" w:firstLine="0"/>
              <w:rPr>
                <w:rFonts w:ascii="宋体" w:eastAsia="宋体" w:hAnsi="宋体" w:cs="宋体"/>
                <w:color w:val="000000"/>
                <w:kern w:val="0"/>
                <w:szCs w:val="24"/>
              </w:rPr>
            </w:pPr>
            <w:r w:rsidRPr="000F1CAB">
              <w:rPr>
                <w:rFonts w:ascii="宋体" w:eastAsia="宋体" w:hAnsi="宋体" w:cs="宋体"/>
                <w:color w:val="000000"/>
                <w:kern w:val="0"/>
                <w:szCs w:val="24"/>
              </w:rPr>
              <w:t>6位</w:t>
            </w:r>
            <w:ins w:id="467" w:author="罗莎" w:date="2016-09-30T15:27:00Z">
              <w:r w:rsidR="007C5CF3" w:rsidRPr="000F1CAB">
                <w:rPr>
                  <w:rFonts w:ascii="宋体" w:eastAsia="宋体" w:hAnsi="宋体" w:cs="宋体"/>
                  <w:color w:val="000000"/>
                  <w:kern w:val="0"/>
                  <w:szCs w:val="24"/>
                </w:rPr>
                <w:t>数字编号</w:t>
              </w:r>
            </w:ins>
            <w:del w:id="468" w:author="罗莎" w:date="2016-09-30T15:27:00Z">
              <w:r w:rsidRPr="000F1CAB" w:rsidDel="007C5CF3">
                <w:rPr>
                  <w:rFonts w:ascii="宋体" w:eastAsia="宋体" w:hAnsi="宋体" w:cs="宋体" w:hint="eastAsia"/>
                  <w:color w:val="000000"/>
                  <w:kern w:val="0"/>
                  <w:szCs w:val="24"/>
                </w:rPr>
                <w:delText>字符</w:delText>
              </w:r>
            </w:del>
          </w:p>
        </w:tc>
      </w:tr>
      <w:tr w:rsidR="00017CCA" w:rsidRPr="009D36D6" w:rsidTr="00454E5A">
        <w:trPr>
          <w:jc w:val="center"/>
        </w:trPr>
        <w:tc>
          <w:tcPr>
            <w:tcW w:w="1228" w:type="pct"/>
            <w:tcBorders>
              <w:top w:val="outset" w:sz="6" w:space="0" w:color="111111"/>
              <w:left w:val="outset" w:sz="6" w:space="0" w:color="111111"/>
              <w:bottom w:val="outset" w:sz="6" w:space="0" w:color="111111"/>
              <w:right w:val="outset" w:sz="6" w:space="0" w:color="111111"/>
            </w:tcBorders>
          </w:tcPr>
          <w:p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费用类型</w:t>
            </w:r>
          </w:p>
        </w:tc>
        <w:tc>
          <w:tcPr>
            <w:tcW w:w="771" w:type="pct"/>
            <w:tcBorders>
              <w:top w:val="outset" w:sz="6" w:space="0" w:color="111111"/>
              <w:left w:val="outset" w:sz="6" w:space="0" w:color="111111"/>
              <w:bottom w:val="outset" w:sz="6" w:space="0" w:color="111111"/>
              <w:right w:val="outset" w:sz="6" w:space="0" w:color="111111"/>
            </w:tcBorders>
          </w:tcPr>
          <w:p w:rsidR="00017CCA"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974" w:type="pct"/>
            <w:tcBorders>
              <w:top w:val="outset" w:sz="6" w:space="0" w:color="111111"/>
              <w:left w:val="outset" w:sz="6" w:space="0" w:color="111111"/>
              <w:bottom w:val="outset" w:sz="6" w:space="0" w:color="111111"/>
              <w:right w:val="outset" w:sz="6" w:space="0" w:color="111111"/>
            </w:tcBorders>
            <w:vAlign w:val="center"/>
          </w:tcPr>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费用类型包括：</w:t>
            </w:r>
          </w:p>
          <w:p w:rsidR="00CB745A" w:rsidRPr="005C1F9D" w:rsidRDefault="00CB745A" w:rsidP="00CB745A">
            <w:pPr>
              <w:pStyle w:val="a9"/>
              <w:widowControl/>
              <w:numPr>
                <w:ilvl w:val="0"/>
                <w:numId w:val="61"/>
              </w:numPr>
              <w:ind w:firstLineChars="0"/>
              <w:rPr>
                <w:rFonts w:ascii="宋体" w:eastAsia="宋体" w:hAnsi="宋体" w:cs="宋体"/>
                <w:color w:val="000000"/>
                <w:kern w:val="0"/>
                <w:szCs w:val="24"/>
              </w:rPr>
            </w:pPr>
            <w:r w:rsidRPr="005C1F9D">
              <w:rPr>
                <w:rFonts w:ascii="宋体" w:eastAsia="宋体" w:hAnsi="宋体" w:cs="宋体" w:hint="eastAsia"/>
                <w:color w:val="000000"/>
                <w:kern w:val="0"/>
                <w:szCs w:val="24"/>
              </w:rPr>
              <w:t>仓储费</w:t>
            </w:r>
          </w:p>
          <w:p w:rsidR="00CB745A" w:rsidRDefault="00CB745A" w:rsidP="00CB745A">
            <w:pPr>
              <w:pStyle w:val="a9"/>
              <w:widowControl/>
              <w:numPr>
                <w:ilvl w:val="0"/>
                <w:numId w:val="61"/>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超</w:t>
            </w:r>
            <w:r>
              <w:rPr>
                <w:rFonts w:ascii="宋体" w:eastAsia="宋体" w:hAnsi="宋体" w:cs="宋体"/>
                <w:color w:val="000000"/>
                <w:kern w:val="0"/>
                <w:szCs w:val="24"/>
              </w:rPr>
              <w:t>期</w:t>
            </w:r>
            <w:r w:rsidR="00E97E62">
              <w:rPr>
                <w:rFonts w:ascii="宋体" w:eastAsia="宋体" w:hAnsi="宋体" w:cs="宋体" w:hint="eastAsia"/>
                <w:color w:val="000000"/>
                <w:kern w:val="0"/>
                <w:szCs w:val="24"/>
              </w:rPr>
              <w:t>补偿</w:t>
            </w:r>
            <w:r>
              <w:rPr>
                <w:rFonts w:ascii="宋体" w:eastAsia="宋体" w:hAnsi="宋体" w:cs="宋体"/>
                <w:color w:val="000000"/>
                <w:kern w:val="0"/>
                <w:szCs w:val="24"/>
              </w:rPr>
              <w:t>费</w:t>
            </w:r>
          </w:p>
          <w:p w:rsidR="00CB745A" w:rsidRDefault="00CB745A" w:rsidP="00CB745A">
            <w:pPr>
              <w:pStyle w:val="a9"/>
              <w:widowControl/>
              <w:numPr>
                <w:ilvl w:val="0"/>
                <w:numId w:val="61"/>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TD递</w:t>
            </w:r>
            <w:r>
              <w:rPr>
                <w:rFonts w:ascii="宋体" w:eastAsia="宋体" w:hAnsi="宋体" w:cs="宋体"/>
                <w:color w:val="000000"/>
                <w:kern w:val="0"/>
                <w:szCs w:val="24"/>
              </w:rPr>
              <w:t>延费</w:t>
            </w:r>
          </w:p>
          <w:p w:rsidR="00CB745A" w:rsidRDefault="00CB745A" w:rsidP="00CB745A">
            <w:pPr>
              <w:pStyle w:val="a9"/>
              <w:widowControl/>
              <w:numPr>
                <w:ilvl w:val="0"/>
                <w:numId w:val="61"/>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运</w:t>
            </w:r>
            <w:r>
              <w:rPr>
                <w:rFonts w:ascii="宋体" w:eastAsia="宋体" w:hAnsi="宋体" w:cs="宋体"/>
                <w:color w:val="000000"/>
                <w:kern w:val="0"/>
                <w:szCs w:val="24"/>
              </w:rPr>
              <w:t>保费</w:t>
            </w:r>
          </w:p>
          <w:p w:rsidR="00CB745A" w:rsidRDefault="00CB745A" w:rsidP="00CB745A">
            <w:pPr>
              <w:pStyle w:val="a9"/>
              <w:widowControl/>
              <w:numPr>
                <w:ilvl w:val="0"/>
                <w:numId w:val="61"/>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询</w:t>
            </w:r>
            <w:r>
              <w:rPr>
                <w:rFonts w:ascii="宋体" w:eastAsia="宋体" w:hAnsi="宋体" w:cs="宋体"/>
                <w:color w:val="000000"/>
                <w:kern w:val="0"/>
                <w:szCs w:val="24"/>
              </w:rPr>
              <w:t>价手续费（</w:t>
            </w:r>
            <w:r>
              <w:rPr>
                <w:rFonts w:ascii="宋体" w:eastAsia="宋体" w:hAnsi="宋体" w:cs="宋体" w:hint="eastAsia"/>
                <w:color w:val="000000"/>
                <w:kern w:val="0"/>
                <w:szCs w:val="24"/>
              </w:rPr>
              <w:t>应</w:t>
            </w:r>
            <w:r>
              <w:rPr>
                <w:rFonts w:ascii="宋体" w:eastAsia="宋体" w:hAnsi="宋体" w:cs="宋体"/>
                <w:color w:val="000000"/>
                <w:kern w:val="0"/>
                <w:szCs w:val="24"/>
              </w:rPr>
              <w:t>收）</w:t>
            </w:r>
          </w:p>
          <w:p w:rsidR="00CB745A" w:rsidRDefault="00CB745A" w:rsidP="00CB745A">
            <w:pPr>
              <w:pStyle w:val="a9"/>
              <w:widowControl/>
              <w:numPr>
                <w:ilvl w:val="0"/>
                <w:numId w:val="61"/>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竞价</w:t>
            </w:r>
            <w:r>
              <w:rPr>
                <w:rFonts w:ascii="宋体" w:eastAsia="宋体" w:hAnsi="宋体" w:cs="宋体"/>
                <w:color w:val="000000"/>
                <w:kern w:val="0"/>
                <w:szCs w:val="24"/>
              </w:rPr>
              <w:t>手续费（应收）</w:t>
            </w:r>
          </w:p>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8- </w:t>
            </w:r>
            <w:r w:rsidRPr="000F1CAB">
              <w:rPr>
                <w:rFonts w:ascii="宋体" w:eastAsia="宋体" w:hAnsi="宋体" w:cs="宋体"/>
                <w:color w:val="000000"/>
                <w:kern w:val="0"/>
                <w:szCs w:val="24"/>
              </w:rPr>
              <w:t>交割</w:t>
            </w:r>
            <w:r w:rsidR="00E97E62">
              <w:rPr>
                <w:rFonts w:ascii="宋体" w:eastAsia="宋体" w:hAnsi="宋体" w:cs="宋体" w:hint="eastAsia"/>
                <w:color w:val="000000"/>
                <w:kern w:val="0"/>
                <w:szCs w:val="24"/>
              </w:rPr>
              <w:t>手</w:t>
            </w:r>
            <w:r w:rsidR="00E97E62">
              <w:rPr>
                <w:rFonts w:ascii="宋体" w:eastAsia="宋体" w:hAnsi="宋体" w:cs="宋体"/>
                <w:color w:val="000000"/>
                <w:kern w:val="0"/>
                <w:szCs w:val="24"/>
              </w:rPr>
              <w:t>续</w:t>
            </w:r>
            <w:r w:rsidRPr="000F1CAB">
              <w:rPr>
                <w:rFonts w:ascii="宋体" w:eastAsia="宋体" w:hAnsi="宋体" w:cs="宋体"/>
                <w:color w:val="000000"/>
                <w:kern w:val="0"/>
                <w:szCs w:val="24"/>
              </w:rPr>
              <w:t>费</w:t>
            </w:r>
          </w:p>
          <w:p w:rsidR="00CB745A" w:rsidRDefault="00CB745A" w:rsidP="00CB745A">
            <w:pPr>
              <w:widowControl/>
              <w:ind w:firstLineChars="0" w:firstLine="0"/>
              <w:rPr>
                <w:rFonts w:ascii="宋体" w:eastAsia="宋体" w:hAnsi="宋体" w:cs="宋体"/>
                <w:color w:val="000000"/>
                <w:kern w:val="0"/>
                <w:szCs w:val="24"/>
              </w:rPr>
            </w:pPr>
            <w:r w:rsidRPr="005C1F9D">
              <w:rPr>
                <w:rFonts w:ascii="宋体" w:eastAsia="宋体" w:hAnsi="宋体" w:cs="宋体"/>
                <w:color w:val="000000"/>
                <w:kern w:val="0"/>
                <w:szCs w:val="24"/>
              </w:rPr>
              <w:t>9</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交易所收取交割违约金</w:t>
            </w:r>
          </w:p>
          <w:p w:rsidR="00CB745A" w:rsidRPr="005C1F9D"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10-</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会员收到</w:t>
            </w:r>
            <w:r w:rsidRPr="005C1F9D">
              <w:rPr>
                <w:rFonts w:ascii="宋体" w:eastAsia="宋体" w:hAnsi="宋体" w:cs="宋体"/>
                <w:color w:val="000000"/>
                <w:kern w:val="0"/>
                <w:szCs w:val="24"/>
              </w:rPr>
              <w:t>/</w:t>
            </w:r>
            <w:r w:rsidRPr="005C1F9D">
              <w:rPr>
                <w:rFonts w:ascii="宋体" w:eastAsia="宋体" w:hAnsi="宋体" w:cs="宋体" w:hint="eastAsia"/>
                <w:color w:val="000000"/>
                <w:kern w:val="0"/>
                <w:szCs w:val="24"/>
              </w:rPr>
              <w:t>支付的交割违约金</w:t>
            </w:r>
          </w:p>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13- </w:t>
            </w:r>
            <w:r w:rsidRPr="000F1CAB">
              <w:rPr>
                <w:rFonts w:ascii="宋体" w:eastAsia="宋体" w:hAnsi="宋体" w:cs="宋体" w:hint="eastAsia"/>
                <w:color w:val="000000"/>
                <w:kern w:val="0"/>
                <w:szCs w:val="24"/>
              </w:rPr>
              <w:t>质押登记费</w:t>
            </w:r>
          </w:p>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14- </w:t>
            </w:r>
            <w:r w:rsidRPr="000F1CAB">
              <w:rPr>
                <w:rFonts w:ascii="宋体" w:eastAsia="宋体" w:hAnsi="宋体" w:cs="宋体" w:hint="eastAsia"/>
                <w:color w:val="000000"/>
                <w:kern w:val="0"/>
                <w:szCs w:val="24"/>
              </w:rPr>
              <w:t>租借登记费</w:t>
            </w:r>
          </w:p>
          <w:p w:rsidR="00CB745A" w:rsidRDefault="00CB745A" w:rsidP="00CB745A">
            <w:pPr>
              <w:widowControl/>
              <w:ind w:firstLineChars="0" w:firstLine="0"/>
              <w:rPr>
                <w:rFonts w:ascii="宋体" w:eastAsia="宋体" w:hAnsi="宋体" w:cs="宋体"/>
                <w:color w:val="000000"/>
                <w:kern w:val="0"/>
                <w:szCs w:val="24"/>
              </w:rPr>
            </w:pPr>
            <w:r w:rsidRPr="005C1F9D">
              <w:rPr>
                <w:rFonts w:ascii="宋体" w:eastAsia="宋体" w:hAnsi="宋体" w:cs="宋体"/>
                <w:color w:val="000000"/>
                <w:kern w:val="0"/>
                <w:szCs w:val="24"/>
              </w:rPr>
              <w:t>15</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会员收到</w:t>
            </w:r>
            <w:r w:rsidRPr="005C1F9D">
              <w:rPr>
                <w:rFonts w:ascii="宋体" w:eastAsia="宋体" w:hAnsi="宋体" w:cs="宋体"/>
                <w:color w:val="000000"/>
                <w:kern w:val="0"/>
                <w:szCs w:val="24"/>
              </w:rPr>
              <w:t>/</w:t>
            </w:r>
            <w:r w:rsidRPr="005C1F9D">
              <w:rPr>
                <w:rFonts w:ascii="宋体" w:eastAsia="宋体" w:hAnsi="宋体" w:cs="宋体" w:hint="eastAsia"/>
                <w:color w:val="000000"/>
                <w:kern w:val="0"/>
                <w:szCs w:val="24"/>
              </w:rPr>
              <w:t>支付的平仓违约金</w:t>
            </w:r>
          </w:p>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17- 交</w:t>
            </w:r>
            <w:r>
              <w:rPr>
                <w:rFonts w:ascii="宋体" w:eastAsia="宋体" w:hAnsi="宋体" w:cs="宋体"/>
                <w:color w:val="000000"/>
                <w:kern w:val="0"/>
                <w:szCs w:val="24"/>
              </w:rPr>
              <w:t>易所收</w:t>
            </w:r>
            <w:r>
              <w:rPr>
                <w:rFonts w:ascii="宋体" w:eastAsia="宋体" w:hAnsi="宋体" w:cs="宋体" w:hint="eastAsia"/>
                <w:color w:val="000000"/>
                <w:kern w:val="0"/>
                <w:szCs w:val="24"/>
              </w:rPr>
              <w:t>取的</w:t>
            </w:r>
            <w:r w:rsidRPr="000F1CAB">
              <w:rPr>
                <w:rFonts w:ascii="宋体" w:eastAsia="宋体" w:hAnsi="宋体" w:cs="宋体" w:hint="eastAsia"/>
                <w:color w:val="000000"/>
                <w:kern w:val="0"/>
                <w:szCs w:val="24"/>
              </w:rPr>
              <w:t>罚款</w:t>
            </w:r>
          </w:p>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18- 会</w:t>
            </w:r>
            <w:r>
              <w:rPr>
                <w:rFonts w:ascii="宋体" w:eastAsia="宋体" w:hAnsi="宋体" w:cs="宋体"/>
                <w:color w:val="000000"/>
                <w:kern w:val="0"/>
                <w:szCs w:val="24"/>
              </w:rPr>
              <w:t>员收到</w:t>
            </w:r>
            <w:r>
              <w:rPr>
                <w:rFonts w:ascii="宋体" w:eastAsia="宋体" w:hAnsi="宋体" w:cs="宋体" w:hint="eastAsia"/>
                <w:color w:val="000000"/>
                <w:kern w:val="0"/>
                <w:szCs w:val="24"/>
              </w:rPr>
              <w:t>/支</w:t>
            </w:r>
            <w:r>
              <w:rPr>
                <w:rFonts w:ascii="宋体" w:eastAsia="宋体" w:hAnsi="宋体" w:cs="宋体"/>
                <w:color w:val="000000"/>
                <w:kern w:val="0"/>
                <w:szCs w:val="24"/>
              </w:rPr>
              <w:t>付的罚款</w:t>
            </w:r>
          </w:p>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19- </w:t>
            </w:r>
            <w:r w:rsidRPr="000F1CAB">
              <w:rPr>
                <w:rFonts w:ascii="宋体" w:eastAsia="宋体" w:hAnsi="宋体" w:cs="宋体" w:hint="eastAsia"/>
                <w:color w:val="000000"/>
                <w:kern w:val="0"/>
                <w:szCs w:val="24"/>
              </w:rPr>
              <w:t>滞纳金</w:t>
            </w:r>
          </w:p>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20- 黄金</w:t>
            </w:r>
            <w:r w:rsidRPr="000F1CAB">
              <w:rPr>
                <w:rFonts w:ascii="宋体" w:eastAsia="宋体" w:hAnsi="宋体" w:cs="宋体" w:hint="eastAsia"/>
                <w:color w:val="000000"/>
                <w:kern w:val="0"/>
                <w:szCs w:val="24"/>
              </w:rPr>
              <w:t>ETF过户费</w:t>
            </w:r>
          </w:p>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21- 黄金</w:t>
            </w:r>
            <w:r w:rsidRPr="000F1CAB">
              <w:rPr>
                <w:rFonts w:ascii="宋体" w:eastAsia="宋体" w:hAnsi="宋体" w:cs="宋体" w:hint="eastAsia"/>
                <w:color w:val="000000"/>
                <w:kern w:val="0"/>
                <w:szCs w:val="24"/>
              </w:rPr>
              <w:t>ETF实际现金差额</w:t>
            </w:r>
          </w:p>
          <w:p w:rsidR="00CB745A" w:rsidRP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22- </w:t>
            </w:r>
            <w:r w:rsidRPr="000F1CAB">
              <w:rPr>
                <w:rFonts w:ascii="宋体" w:eastAsia="宋体" w:hAnsi="宋体" w:cs="宋体" w:hint="eastAsia"/>
                <w:color w:val="000000"/>
                <w:kern w:val="0"/>
                <w:szCs w:val="24"/>
              </w:rPr>
              <w:t>租借</w:t>
            </w:r>
            <w:r w:rsidR="00E97E62">
              <w:rPr>
                <w:rFonts w:ascii="宋体" w:eastAsia="宋体" w:hAnsi="宋体" w:cs="宋体" w:hint="eastAsia"/>
                <w:color w:val="000000"/>
                <w:kern w:val="0"/>
                <w:szCs w:val="24"/>
              </w:rPr>
              <w:t>拆借</w:t>
            </w:r>
            <w:r w:rsidRPr="000F1CAB">
              <w:rPr>
                <w:rFonts w:ascii="宋体" w:eastAsia="宋体" w:hAnsi="宋体" w:cs="宋体" w:hint="eastAsia"/>
                <w:color w:val="000000"/>
                <w:kern w:val="0"/>
                <w:szCs w:val="24"/>
              </w:rPr>
              <w:t>利息</w:t>
            </w:r>
          </w:p>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24- </w:t>
            </w:r>
            <w:r w:rsidRPr="000F1CAB">
              <w:rPr>
                <w:rFonts w:ascii="宋体" w:eastAsia="宋体" w:hAnsi="宋体" w:cs="宋体" w:hint="eastAsia"/>
                <w:color w:val="000000"/>
                <w:kern w:val="0"/>
                <w:szCs w:val="24"/>
              </w:rPr>
              <w:t>充抵手续费</w:t>
            </w:r>
          </w:p>
          <w:p w:rsidR="003B38A4" w:rsidRDefault="003B38A4"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25- 过</w:t>
            </w:r>
            <w:r>
              <w:rPr>
                <w:rFonts w:ascii="宋体" w:eastAsia="宋体" w:hAnsi="宋体" w:cs="宋体"/>
                <w:color w:val="000000"/>
                <w:kern w:val="0"/>
                <w:szCs w:val="24"/>
              </w:rPr>
              <w:t>户费</w:t>
            </w:r>
          </w:p>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31- 出</w:t>
            </w:r>
            <w:r w:rsidRPr="000F1CAB">
              <w:rPr>
                <w:rFonts w:ascii="宋体" w:eastAsia="宋体" w:hAnsi="宋体" w:cs="宋体" w:hint="eastAsia"/>
                <w:color w:val="000000"/>
                <w:kern w:val="0"/>
                <w:szCs w:val="24"/>
              </w:rPr>
              <w:t>入库费</w:t>
            </w:r>
          </w:p>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32- 实</w:t>
            </w:r>
            <w:r>
              <w:rPr>
                <w:rFonts w:ascii="宋体" w:eastAsia="宋体" w:hAnsi="宋体" w:cs="宋体"/>
                <w:color w:val="000000"/>
                <w:kern w:val="0"/>
                <w:szCs w:val="24"/>
              </w:rPr>
              <w:t>物搬运费</w:t>
            </w:r>
          </w:p>
          <w:p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 xml:space="preserve">33- </w:t>
            </w:r>
            <w:r>
              <w:rPr>
                <w:rFonts w:ascii="宋体" w:eastAsia="宋体" w:hAnsi="宋体" w:cs="宋体" w:hint="eastAsia"/>
                <w:color w:val="000000"/>
                <w:kern w:val="0"/>
                <w:szCs w:val="24"/>
              </w:rPr>
              <w:t>保</w:t>
            </w:r>
            <w:r>
              <w:rPr>
                <w:rFonts w:ascii="宋体" w:eastAsia="宋体" w:hAnsi="宋体" w:cs="宋体"/>
                <w:color w:val="000000"/>
                <w:kern w:val="0"/>
                <w:szCs w:val="24"/>
              </w:rPr>
              <w:t>管库保管费</w:t>
            </w:r>
          </w:p>
          <w:p w:rsidR="00CB745A" w:rsidRP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34- 手</w:t>
            </w:r>
            <w:r>
              <w:rPr>
                <w:rFonts w:ascii="宋体" w:eastAsia="宋体" w:hAnsi="宋体" w:cs="宋体"/>
                <w:color w:val="000000"/>
                <w:kern w:val="0"/>
                <w:szCs w:val="24"/>
              </w:rPr>
              <w:t>续费减</w:t>
            </w:r>
            <w:r>
              <w:rPr>
                <w:rFonts w:ascii="宋体" w:eastAsia="宋体" w:hAnsi="宋体" w:cs="宋体" w:hint="eastAsia"/>
                <w:color w:val="000000"/>
                <w:kern w:val="0"/>
                <w:szCs w:val="24"/>
              </w:rPr>
              <w:t>免</w:t>
            </w:r>
          </w:p>
          <w:p w:rsidR="00CB745A" w:rsidRDefault="003B38A4"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35</w:t>
            </w:r>
            <w:r w:rsidR="00CB745A">
              <w:rPr>
                <w:rFonts w:ascii="宋体" w:eastAsia="宋体" w:hAnsi="宋体" w:cs="宋体" w:hint="eastAsia"/>
                <w:color w:val="000000"/>
                <w:kern w:val="0"/>
                <w:szCs w:val="24"/>
              </w:rPr>
              <w:t xml:space="preserve">- </w:t>
            </w:r>
            <w:r w:rsidR="00CB745A">
              <w:rPr>
                <w:rFonts w:ascii="宋体" w:eastAsia="宋体" w:hAnsi="宋体" w:cs="宋体"/>
                <w:color w:val="000000"/>
                <w:kern w:val="0"/>
                <w:szCs w:val="24"/>
              </w:rPr>
              <w:t>TN</w:t>
            </w:r>
            <w:r w:rsidR="00CB745A">
              <w:rPr>
                <w:rFonts w:ascii="宋体" w:eastAsia="宋体" w:hAnsi="宋体" w:cs="宋体" w:hint="eastAsia"/>
                <w:color w:val="000000"/>
                <w:kern w:val="0"/>
                <w:szCs w:val="24"/>
              </w:rPr>
              <w:t>递</w:t>
            </w:r>
            <w:r w:rsidR="00CB745A">
              <w:rPr>
                <w:rFonts w:ascii="宋体" w:eastAsia="宋体" w:hAnsi="宋体" w:cs="宋体"/>
                <w:color w:val="000000"/>
                <w:kern w:val="0"/>
                <w:szCs w:val="24"/>
              </w:rPr>
              <w:t>延费</w:t>
            </w:r>
          </w:p>
          <w:p w:rsidR="00CB745A" w:rsidRDefault="003B38A4"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36</w:t>
            </w:r>
            <w:r w:rsidR="00CB745A">
              <w:rPr>
                <w:rFonts w:ascii="宋体" w:eastAsia="宋体" w:hAnsi="宋体" w:cs="宋体" w:hint="eastAsia"/>
                <w:color w:val="000000"/>
                <w:kern w:val="0"/>
                <w:szCs w:val="24"/>
              </w:rPr>
              <w:t xml:space="preserve">- </w:t>
            </w:r>
            <w:r w:rsidR="00CB745A" w:rsidRPr="000F1CAB">
              <w:rPr>
                <w:rFonts w:ascii="宋体" w:eastAsia="宋体" w:hAnsi="宋体" w:cs="宋体" w:hint="eastAsia"/>
                <w:color w:val="000000"/>
                <w:kern w:val="0"/>
                <w:szCs w:val="24"/>
              </w:rPr>
              <w:t>出金手续费</w:t>
            </w:r>
          </w:p>
          <w:p w:rsidR="00CB745A" w:rsidRDefault="003B38A4"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37</w:t>
            </w:r>
            <w:r w:rsidR="00CB745A" w:rsidRPr="005C1F9D">
              <w:rPr>
                <w:rFonts w:ascii="宋体" w:eastAsia="宋体" w:hAnsi="宋体" w:cs="宋体" w:hint="eastAsia"/>
                <w:color w:val="000000"/>
                <w:kern w:val="0"/>
                <w:szCs w:val="24"/>
              </w:rPr>
              <w:t>-</w:t>
            </w:r>
            <w:r w:rsidR="00E97E62">
              <w:rPr>
                <w:rFonts w:ascii="宋体" w:eastAsia="宋体" w:hAnsi="宋体" w:cs="宋体"/>
                <w:color w:val="000000"/>
                <w:kern w:val="0"/>
                <w:szCs w:val="24"/>
              </w:rPr>
              <w:t xml:space="preserve"> </w:t>
            </w:r>
            <w:r w:rsidR="00CB745A" w:rsidRPr="005C1F9D">
              <w:rPr>
                <w:rFonts w:ascii="宋体" w:eastAsia="宋体" w:hAnsi="宋体" w:cs="宋体" w:hint="eastAsia"/>
                <w:color w:val="000000"/>
                <w:kern w:val="0"/>
                <w:szCs w:val="24"/>
              </w:rPr>
              <w:t>库存互换费</w:t>
            </w:r>
          </w:p>
          <w:p w:rsidR="003E4F62" w:rsidRDefault="003B38A4" w:rsidP="00CB745A">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38</w:t>
            </w:r>
            <w:r w:rsidR="00CB745A">
              <w:rPr>
                <w:rFonts w:ascii="宋体" w:eastAsia="宋体" w:hAnsi="宋体" w:cs="宋体" w:hint="eastAsia"/>
                <w:color w:val="000000"/>
                <w:kern w:val="0"/>
                <w:szCs w:val="24"/>
              </w:rPr>
              <w:t xml:space="preserve">- </w:t>
            </w:r>
            <w:r w:rsidR="003E4F62">
              <w:rPr>
                <w:rFonts w:ascii="宋体" w:eastAsia="宋体" w:hAnsi="宋体" w:cs="宋体" w:hint="eastAsia"/>
                <w:color w:val="000000"/>
                <w:kern w:val="0"/>
                <w:szCs w:val="24"/>
              </w:rPr>
              <w:t>询</w:t>
            </w:r>
            <w:r w:rsidR="003E4F62">
              <w:rPr>
                <w:rFonts w:ascii="宋体" w:eastAsia="宋体" w:hAnsi="宋体" w:cs="宋体"/>
                <w:color w:val="000000"/>
                <w:kern w:val="0"/>
                <w:szCs w:val="24"/>
              </w:rPr>
              <w:t>价豁免库存利息</w:t>
            </w:r>
          </w:p>
          <w:p w:rsidR="00CB745A" w:rsidRDefault="003B38A4" w:rsidP="00CB745A">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39</w:t>
            </w:r>
            <w:r w:rsidR="003E4F62">
              <w:rPr>
                <w:rFonts w:ascii="宋体" w:eastAsia="宋体" w:hAnsi="宋体" w:cs="宋体"/>
                <w:color w:val="000000"/>
                <w:kern w:val="0"/>
                <w:szCs w:val="24"/>
              </w:rPr>
              <w:t xml:space="preserve">- </w:t>
            </w:r>
            <w:r w:rsidR="00CB745A">
              <w:rPr>
                <w:rFonts w:ascii="宋体" w:eastAsia="宋体" w:hAnsi="宋体" w:cs="宋体" w:hint="eastAsia"/>
                <w:color w:val="000000"/>
                <w:kern w:val="0"/>
                <w:szCs w:val="24"/>
              </w:rPr>
              <w:t>盈亏</w:t>
            </w:r>
          </w:p>
          <w:p w:rsidR="00017CCA" w:rsidRPr="0038424D" w:rsidRDefault="00017CCA" w:rsidP="00454E5A">
            <w:pPr>
              <w:widowControl/>
              <w:ind w:firstLineChars="0" w:firstLine="0"/>
              <w:rPr>
                <w:rFonts w:ascii="宋体" w:eastAsia="宋体" w:hAnsi="宋体" w:cs="宋体"/>
                <w:color w:val="000000"/>
                <w:kern w:val="0"/>
                <w:szCs w:val="24"/>
              </w:rPr>
            </w:pPr>
          </w:p>
          <w:p w:rsidR="00017CCA"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其中：</w:t>
            </w:r>
          </w:p>
          <w:p w:rsidR="00017CCA"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 </w:t>
            </w:r>
            <w:r w:rsidR="0006458E">
              <w:rPr>
                <w:rFonts w:ascii="宋体" w:eastAsia="宋体" w:hAnsi="宋体" w:cs="宋体" w:hint="eastAsia"/>
                <w:color w:val="000000"/>
                <w:kern w:val="0"/>
                <w:szCs w:val="24"/>
              </w:rPr>
              <w:t>竞价</w:t>
            </w:r>
            <w:r>
              <w:rPr>
                <w:rFonts w:ascii="宋体" w:eastAsia="宋体" w:hAnsi="宋体" w:cs="宋体" w:hint="eastAsia"/>
                <w:color w:val="000000"/>
                <w:kern w:val="0"/>
                <w:szCs w:val="24"/>
              </w:rPr>
              <w:t>手续费（</w:t>
            </w:r>
            <w:r w:rsidR="0006458E">
              <w:rPr>
                <w:rFonts w:ascii="宋体" w:eastAsia="宋体" w:hAnsi="宋体" w:cs="宋体" w:hint="eastAsia"/>
                <w:color w:val="000000"/>
                <w:kern w:val="0"/>
                <w:szCs w:val="24"/>
              </w:rPr>
              <w:t>应</w:t>
            </w:r>
            <w:r>
              <w:rPr>
                <w:rFonts w:ascii="宋体" w:eastAsia="宋体" w:hAnsi="宋体" w:cs="宋体" w:hint="eastAsia"/>
                <w:color w:val="000000"/>
                <w:kern w:val="0"/>
                <w:szCs w:val="24"/>
              </w:rPr>
              <w:t>收）</w:t>
            </w:r>
            <w:r w:rsidR="00AE795A">
              <w:rPr>
                <w:rFonts w:ascii="宋体" w:eastAsia="宋体" w:hAnsi="宋体" w:cs="宋体" w:hint="eastAsia"/>
                <w:color w:val="000000"/>
                <w:kern w:val="0"/>
                <w:szCs w:val="24"/>
              </w:rPr>
              <w:t>只</w:t>
            </w:r>
            <w:r>
              <w:rPr>
                <w:rFonts w:ascii="宋体" w:eastAsia="宋体" w:hAnsi="宋体" w:cs="宋体" w:hint="eastAsia"/>
                <w:color w:val="000000"/>
                <w:kern w:val="0"/>
                <w:szCs w:val="24"/>
              </w:rPr>
              <w:t>包括：</w:t>
            </w:r>
            <w:r w:rsidRPr="000F1CAB">
              <w:rPr>
                <w:rFonts w:ascii="宋体" w:eastAsia="宋体" w:hAnsi="宋体" w:cs="宋体" w:hint="eastAsia"/>
                <w:color w:val="000000"/>
                <w:kern w:val="0"/>
                <w:szCs w:val="24"/>
              </w:rPr>
              <w:t>竞价交易产生的手续费。</w:t>
            </w:r>
          </w:p>
          <w:p w:rsidR="00017CCA"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 手续费减免包括：</w:t>
            </w:r>
            <w:r w:rsidRPr="000F1CAB">
              <w:rPr>
                <w:rFonts w:ascii="宋体" w:eastAsia="宋体" w:hAnsi="宋体" w:cs="宋体" w:hint="eastAsia"/>
                <w:color w:val="000000"/>
                <w:kern w:val="0"/>
                <w:szCs w:val="24"/>
              </w:rPr>
              <w:t>竞价交易、询价交易减免的</w:t>
            </w:r>
            <w:r w:rsidRPr="000F1CAB">
              <w:rPr>
                <w:rFonts w:ascii="宋体" w:eastAsia="宋体" w:hAnsi="宋体" w:cs="宋体"/>
                <w:color w:val="000000"/>
                <w:kern w:val="0"/>
                <w:szCs w:val="24"/>
              </w:rPr>
              <w:t>手续费总额</w:t>
            </w:r>
          </w:p>
          <w:p w:rsidR="00FC0728" w:rsidRDefault="00FC0728"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 询价手续费</w:t>
            </w:r>
            <w:r w:rsidR="00BE40DA">
              <w:rPr>
                <w:rFonts w:ascii="宋体" w:eastAsia="宋体" w:hAnsi="宋体" w:cs="宋体" w:hint="eastAsia"/>
                <w:color w:val="000000"/>
                <w:kern w:val="0"/>
                <w:szCs w:val="24"/>
              </w:rPr>
              <w:t>（应收）</w:t>
            </w:r>
            <w:r>
              <w:rPr>
                <w:rFonts w:ascii="宋体" w:eastAsia="宋体" w:hAnsi="宋体" w:cs="宋体" w:hint="eastAsia"/>
                <w:color w:val="000000"/>
                <w:kern w:val="0"/>
                <w:szCs w:val="24"/>
              </w:rPr>
              <w:t>：包括</w:t>
            </w:r>
            <w:proofErr w:type="gramStart"/>
            <w:r>
              <w:rPr>
                <w:rFonts w:ascii="宋体" w:eastAsia="宋体" w:hAnsi="宋体" w:cs="宋体" w:hint="eastAsia"/>
                <w:color w:val="000000"/>
                <w:kern w:val="0"/>
                <w:szCs w:val="24"/>
              </w:rPr>
              <w:t>即远掉</w:t>
            </w:r>
            <w:proofErr w:type="gramEnd"/>
            <w:r>
              <w:rPr>
                <w:rFonts w:ascii="宋体" w:eastAsia="宋体" w:hAnsi="宋体" w:cs="宋体" w:hint="eastAsia"/>
                <w:color w:val="000000"/>
                <w:kern w:val="0"/>
                <w:szCs w:val="24"/>
              </w:rPr>
              <w:t>、拆借、期权产生的手续费</w:t>
            </w:r>
          </w:p>
          <w:p w:rsidR="00017CCA" w:rsidRDefault="00FC0728"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4</w:t>
            </w:r>
            <w:r w:rsidR="00017CCA">
              <w:rPr>
                <w:rFonts w:ascii="宋体" w:eastAsia="宋体" w:hAnsi="宋体" w:cs="宋体" w:hint="eastAsia"/>
                <w:color w:val="000000"/>
                <w:kern w:val="0"/>
                <w:szCs w:val="24"/>
              </w:rPr>
              <w:t>. 租借利息：</w:t>
            </w:r>
            <w:r w:rsidR="00017CCA" w:rsidRPr="000F1CAB">
              <w:rPr>
                <w:rFonts w:ascii="宋体" w:eastAsia="宋体" w:hAnsi="宋体" w:cs="宋体" w:hint="eastAsia"/>
                <w:color w:val="000000"/>
                <w:kern w:val="0"/>
                <w:szCs w:val="24"/>
              </w:rPr>
              <w:t>含</w:t>
            </w:r>
            <w:r w:rsidR="00017CCA" w:rsidRPr="000F1CAB">
              <w:rPr>
                <w:rFonts w:ascii="宋体" w:eastAsia="宋体" w:hAnsi="宋体" w:cs="宋体"/>
                <w:color w:val="000000"/>
                <w:kern w:val="0"/>
                <w:szCs w:val="24"/>
              </w:rPr>
              <w:t>拆借利息</w:t>
            </w:r>
          </w:p>
          <w:p w:rsidR="008F71F1" w:rsidRDefault="00FC0728" w:rsidP="008F71F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5</w:t>
            </w:r>
            <w:r w:rsidR="008F71F1">
              <w:rPr>
                <w:rFonts w:ascii="宋体" w:eastAsia="宋体" w:hAnsi="宋体" w:cs="宋体" w:hint="eastAsia"/>
                <w:color w:val="000000"/>
                <w:kern w:val="0"/>
                <w:szCs w:val="24"/>
              </w:rPr>
              <w:t>.过户费包括：</w:t>
            </w:r>
            <w:r w:rsidR="008F71F1" w:rsidRPr="000F1CAB">
              <w:rPr>
                <w:rFonts w:ascii="宋体" w:eastAsia="宋体" w:hAnsi="宋体" w:cs="宋体" w:hint="eastAsia"/>
                <w:color w:val="000000"/>
                <w:kern w:val="0"/>
                <w:szCs w:val="24"/>
              </w:rPr>
              <w:t>交易</w:t>
            </w:r>
            <w:proofErr w:type="gramStart"/>
            <w:r w:rsidR="008F71F1" w:rsidRPr="000F1CAB">
              <w:rPr>
                <w:rFonts w:ascii="宋体" w:eastAsia="宋体" w:hAnsi="宋体" w:cs="宋体" w:hint="eastAsia"/>
                <w:color w:val="000000"/>
                <w:kern w:val="0"/>
                <w:szCs w:val="24"/>
              </w:rPr>
              <w:t>库非交易</w:t>
            </w:r>
            <w:proofErr w:type="gramEnd"/>
            <w:r w:rsidR="008F71F1" w:rsidRPr="000F1CAB">
              <w:rPr>
                <w:rFonts w:ascii="宋体" w:eastAsia="宋体" w:hAnsi="宋体" w:cs="宋体" w:hint="eastAsia"/>
                <w:color w:val="000000"/>
                <w:kern w:val="0"/>
                <w:szCs w:val="24"/>
              </w:rPr>
              <w:t>过户</w:t>
            </w:r>
            <w:r w:rsidR="00FE511C">
              <w:rPr>
                <w:rFonts w:ascii="宋体" w:eastAsia="宋体" w:hAnsi="宋体" w:cs="宋体" w:hint="eastAsia"/>
                <w:color w:val="000000"/>
                <w:kern w:val="0"/>
                <w:szCs w:val="24"/>
              </w:rPr>
              <w:t>费</w:t>
            </w:r>
            <w:r w:rsidR="008F71F1">
              <w:rPr>
                <w:rFonts w:ascii="宋体" w:eastAsia="宋体" w:hAnsi="宋体" w:cs="宋体" w:hint="eastAsia"/>
                <w:color w:val="000000"/>
                <w:kern w:val="0"/>
                <w:szCs w:val="24"/>
              </w:rPr>
              <w:t>、</w:t>
            </w:r>
            <w:r w:rsidR="008F71F1" w:rsidRPr="000F1CAB">
              <w:rPr>
                <w:rFonts w:ascii="宋体" w:eastAsia="宋体" w:hAnsi="宋体" w:cs="宋体" w:hint="eastAsia"/>
                <w:color w:val="000000"/>
                <w:kern w:val="0"/>
                <w:szCs w:val="24"/>
              </w:rPr>
              <w:t>库存互换过户</w:t>
            </w:r>
            <w:r w:rsidR="00FE511C">
              <w:rPr>
                <w:rFonts w:ascii="宋体" w:eastAsia="宋体" w:hAnsi="宋体" w:cs="宋体" w:hint="eastAsia"/>
                <w:color w:val="000000"/>
                <w:kern w:val="0"/>
                <w:szCs w:val="24"/>
              </w:rPr>
              <w:t>费</w:t>
            </w:r>
            <w:r w:rsidR="008F71F1">
              <w:rPr>
                <w:rFonts w:ascii="宋体" w:eastAsia="宋体" w:hAnsi="宋体" w:cs="宋体" w:hint="eastAsia"/>
                <w:color w:val="000000"/>
                <w:kern w:val="0"/>
                <w:szCs w:val="24"/>
              </w:rPr>
              <w:t>、</w:t>
            </w:r>
            <w:r w:rsidR="008F71F1" w:rsidRPr="000F1CAB">
              <w:rPr>
                <w:rFonts w:ascii="宋体" w:eastAsia="宋体" w:hAnsi="宋体" w:cs="宋体" w:hint="eastAsia"/>
                <w:color w:val="000000"/>
                <w:kern w:val="0"/>
                <w:szCs w:val="24"/>
              </w:rPr>
              <w:t>保管库场外实物清算</w:t>
            </w:r>
            <w:r w:rsidR="008F71F1">
              <w:rPr>
                <w:rFonts w:ascii="宋体" w:eastAsia="宋体" w:hAnsi="宋体" w:cs="宋体" w:hint="eastAsia"/>
                <w:color w:val="000000"/>
                <w:kern w:val="0"/>
                <w:szCs w:val="24"/>
              </w:rPr>
              <w:t>过户</w:t>
            </w:r>
            <w:r w:rsidR="00FE511C">
              <w:rPr>
                <w:rFonts w:ascii="宋体" w:eastAsia="宋体" w:hAnsi="宋体" w:cs="宋体" w:hint="eastAsia"/>
                <w:color w:val="000000"/>
                <w:kern w:val="0"/>
                <w:szCs w:val="24"/>
              </w:rPr>
              <w:t>费、库存划转过户费</w:t>
            </w:r>
            <w:r w:rsidR="008F71F1">
              <w:rPr>
                <w:rFonts w:ascii="宋体" w:eastAsia="宋体" w:hAnsi="宋体" w:cs="宋体" w:hint="eastAsia"/>
                <w:color w:val="000000"/>
                <w:kern w:val="0"/>
                <w:szCs w:val="24"/>
              </w:rPr>
              <w:t>。</w:t>
            </w:r>
          </w:p>
          <w:p w:rsidR="008F71F1" w:rsidRDefault="00FC0728" w:rsidP="008F71F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6</w:t>
            </w:r>
            <w:r w:rsidR="008F71F1">
              <w:rPr>
                <w:rFonts w:ascii="宋体" w:eastAsia="宋体" w:hAnsi="宋体" w:cs="宋体" w:hint="eastAsia"/>
                <w:color w:val="000000"/>
                <w:kern w:val="0"/>
                <w:szCs w:val="24"/>
              </w:rPr>
              <w:t>.保管库保管费包括：</w:t>
            </w:r>
            <w:r w:rsidR="008F71F1" w:rsidRPr="000F1CAB">
              <w:rPr>
                <w:rFonts w:ascii="宋体" w:eastAsia="宋体" w:hAnsi="宋体" w:cs="宋体" w:hint="eastAsia"/>
                <w:color w:val="000000"/>
                <w:kern w:val="0"/>
                <w:szCs w:val="24"/>
              </w:rPr>
              <w:t>保管库包仓费</w:t>
            </w:r>
            <w:r w:rsidR="008F71F1">
              <w:rPr>
                <w:rFonts w:ascii="宋体" w:eastAsia="宋体" w:hAnsi="宋体" w:cs="宋体" w:hint="eastAsia"/>
                <w:color w:val="000000"/>
                <w:kern w:val="0"/>
                <w:szCs w:val="24"/>
              </w:rPr>
              <w:t>、</w:t>
            </w:r>
            <w:r w:rsidR="008F71F1" w:rsidRPr="000F1CAB">
              <w:rPr>
                <w:rFonts w:ascii="宋体" w:eastAsia="宋体" w:hAnsi="宋体" w:cs="宋体" w:hint="eastAsia"/>
                <w:color w:val="000000"/>
                <w:kern w:val="0"/>
                <w:szCs w:val="24"/>
              </w:rPr>
              <w:t>保管库称重费</w:t>
            </w:r>
            <w:r w:rsidR="008F71F1">
              <w:rPr>
                <w:rFonts w:ascii="宋体" w:eastAsia="宋体" w:hAnsi="宋体" w:cs="宋体" w:hint="eastAsia"/>
                <w:color w:val="000000"/>
                <w:kern w:val="0"/>
                <w:szCs w:val="24"/>
              </w:rPr>
              <w:t>、</w:t>
            </w:r>
            <w:r w:rsidR="008F71F1" w:rsidRPr="000F1CAB">
              <w:rPr>
                <w:rFonts w:ascii="宋体" w:eastAsia="宋体" w:hAnsi="宋体" w:cs="宋体" w:hint="eastAsia"/>
                <w:color w:val="000000"/>
                <w:kern w:val="0"/>
                <w:szCs w:val="24"/>
              </w:rPr>
              <w:t>保管库查库费</w:t>
            </w:r>
            <w:r w:rsidR="008F71F1">
              <w:rPr>
                <w:rFonts w:ascii="宋体" w:eastAsia="宋体" w:hAnsi="宋体" w:cs="宋体" w:hint="eastAsia"/>
                <w:color w:val="000000"/>
                <w:kern w:val="0"/>
                <w:szCs w:val="24"/>
              </w:rPr>
              <w:t>、</w:t>
            </w:r>
            <w:r w:rsidR="008F71F1" w:rsidRPr="000F1CAB">
              <w:rPr>
                <w:rFonts w:ascii="宋体" w:eastAsia="宋体" w:hAnsi="宋体" w:cs="宋体" w:hint="eastAsia"/>
                <w:color w:val="000000"/>
                <w:kern w:val="0"/>
                <w:szCs w:val="24"/>
              </w:rPr>
              <w:t>保管库包装费</w:t>
            </w:r>
            <w:r w:rsidR="008F71F1">
              <w:rPr>
                <w:rFonts w:ascii="宋体" w:eastAsia="宋体" w:hAnsi="宋体" w:cs="宋体" w:hint="eastAsia"/>
                <w:color w:val="000000"/>
                <w:kern w:val="0"/>
                <w:szCs w:val="24"/>
              </w:rPr>
              <w:t>、</w:t>
            </w:r>
            <w:r w:rsidR="008F71F1" w:rsidRPr="000F1CAB">
              <w:rPr>
                <w:rFonts w:ascii="宋体" w:eastAsia="宋体" w:hAnsi="宋体" w:cs="宋体" w:hint="eastAsia"/>
                <w:color w:val="000000"/>
                <w:kern w:val="0"/>
                <w:szCs w:val="24"/>
              </w:rPr>
              <w:t>保管</w:t>
            </w:r>
            <w:proofErr w:type="gramStart"/>
            <w:r w:rsidR="008F71F1" w:rsidRPr="000F1CAB">
              <w:rPr>
                <w:rFonts w:ascii="宋体" w:eastAsia="宋体" w:hAnsi="宋体" w:cs="宋体" w:hint="eastAsia"/>
                <w:color w:val="000000"/>
                <w:kern w:val="0"/>
                <w:szCs w:val="24"/>
              </w:rPr>
              <w:t>库其他</w:t>
            </w:r>
            <w:proofErr w:type="gramEnd"/>
            <w:r w:rsidR="008F71F1" w:rsidRPr="000F1CAB">
              <w:rPr>
                <w:rFonts w:ascii="宋体" w:eastAsia="宋体" w:hAnsi="宋体" w:cs="宋体" w:hint="eastAsia"/>
                <w:color w:val="000000"/>
                <w:kern w:val="0"/>
                <w:szCs w:val="24"/>
              </w:rPr>
              <w:t>费用</w:t>
            </w:r>
            <w:r w:rsidR="008F71F1">
              <w:rPr>
                <w:rFonts w:ascii="宋体" w:eastAsia="宋体" w:hAnsi="宋体" w:cs="宋体" w:hint="eastAsia"/>
                <w:color w:val="000000"/>
                <w:kern w:val="0"/>
                <w:szCs w:val="24"/>
              </w:rPr>
              <w:t>。</w:t>
            </w:r>
          </w:p>
          <w:p w:rsidR="00BE40DA" w:rsidRDefault="00BE40DA" w:rsidP="008F71F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7.手</w:t>
            </w:r>
            <w:r>
              <w:rPr>
                <w:rFonts w:ascii="宋体" w:eastAsia="宋体" w:hAnsi="宋体" w:cs="宋体"/>
                <w:color w:val="000000"/>
                <w:kern w:val="0"/>
                <w:szCs w:val="24"/>
              </w:rPr>
              <w:t>续费实收</w:t>
            </w:r>
            <w:r>
              <w:rPr>
                <w:rFonts w:ascii="宋体" w:eastAsia="宋体" w:hAnsi="宋体" w:cs="宋体" w:hint="eastAsia"/>
                <w:color w:val="000000"/>
                <w:kern w:val="0"/>
                <w:szCs w:val="24"/>
              </w:rPr>
              <w:t>=</w:t>
            </w:r>
            <w:r w:rsidR="0097128B">
              <w:rPr>
                <w:rFonts w:ascii="宋体" w:eastAsia="宋体" w:hAnsi="宋体" w:cs="宋体" w:hint="eastAsia"/>
                <w:color w:val="000000"/>
                <w:kern w:val="0"/>
                <w:szCs w:val="24"/>
              </w:rPr>
              <w:t>竞价</w:t>
            </w:r>
            <w:r>
              <w:rPr>
                <w:rFonts w:ascii="宋体" w:eastAsia="宋体" w:hAnsi="宋体" w:cs="宋体" w:hint="eastAsia"/>
                <w:color w:val="000000"/>
                <w:kern w:val="0"/>
                <w:szCs w:val="24"/>
              </w:rPr>
              <w:t>手</w:t>
            </w:r>
            <w:r>
              <w:rPr>
                <w:rFonts w:ascii="宋体" w:eastAsia="宋体" w:hAnsi="宋体" w:cs="宋体"/>
                <w:color w:val="000000"/>
                <w:kern w:val="0"/>
                <w:szCs w:val="24"/>
              </w:rPr>
              <w:t>续费（应收）</w:t>
            </w:r>
            <w:r>
              <w:rPr>
                <w:rFonts w:ascii="宋体" w:eastAsia="宋体" w:hAnsi="宋体" w:cs="宋体" w:hint="eastAsia"/>
                <w:color w:val="000000"/>
                <w:kern w:val="0"/>
                <w:szCs w:val="24"/>
              </w:rPr>
              <w:t>+询</w:t>
            </w:r>
            <w:r>
              <w:rPr>
                <w:rFonts w:ascii="宋体" w:eastAsia="宋体" w:hAnsi="宋体" w:cs="宋体"/>
                <w:color w:val="000000"/>
                <w:kern w:val="0"/>
                <w:szCs w:val="24"/>
              </w:rPr>
              <w:t>价手</w:t>
            </w:r>
            <w:r>
              <w:rPr>
                <w:rFonts w:ascii="宋体" w:eastAsia="宋体" w:hAnsi="宋体" w:cs="宋体" w:hint="eastAsia"/>
                <w:color w:val="000000"/>
                <w:kern w:val="0"/>
                <w:szCs w:val="24"/>
              </w:rPr>
              <w:t>续</w:t>
            </w:r>
            <w:r>
              <w:rPr>
                <w:rFonts w:ascii="宋体" w:eastAsia="宋体" w:hAnsi="宋体" w:cs="宋体"/>
                <w:color w:val="000000"/>
                <w:kern w:val="0"/>
                <w:szCs w:val="24"/>
              </w:rPr>
              <w:t>费（应</w:t>
            </w:r>
            <w:r>
              <w:rPr>
                <w:rFonts w:ascii="宋体" w:eastAsia="宋体" w:hAnsi="宋体" w:cs="宋体" w:hint="eastAsia"/>
                <w:color w:val="000000"/>
                <w:kern w:val="0"/>
                <w:szCs w:val="24"/>
              </w:rPr>
              <w:t>收</w:t>
            </w:r>
            <w:r>
              <w:rPr>
                <w:rFonts w:ascii="宋体" w:eastAsia="宋体" w:hAnsi="宋体" w:cs="宋体"/>
                <w:color w:val="000000"/>
                <w:kern w:val="0"/>
                <w:szCs w:val="24"/>
              </w:rPr>
              <w:t>）</w:t>
            </w:r>
            <w:r>
              <w:rPr>
                <w:rFonts w:ascii="宋体" w:eastAsia="宋体" w:hAnsi="宋体" w:cs="宋体" w:hint="eastAsia"/>
                <w:color w:val="000000"/>
                <w:kern w:val="0"/>
                <w:szCs w:val="24"/>
              </w:rPr>
              <w:t>-手</w:t>
            </w:r>
            <w:r>
              <w:rPr>
                <w:rFonts w:ascii="宋体" w:eastAsia="宋体" w:hAnsi="宋体" w:cs="宋体"/>
                <w:color w:val="000000"/>
                <w:kern w:val="0"/>
                <w:szCs w:val="24"/>
              </w:rPr>
              <w:t>续费减免</w:t>
            </w:r>
          </w:p>
          <w:p w:rsidR="000200E7" w:rsidRDefault="000200E7" w:rsidP="008F71F1">
            <w:pPr>
              <w:widowControl/>
              <w:ind w:firstLineChars="0" w:firstLine="0"/>
            </w:pPr>
            <w:r>
              <w:rPr>
                <w:rFonts w:ascii="宋体" w:eastAsia="宋体" w:hAnsi="宋体" w:cs="宋体" w:hint="eastAsia"/>
                <w:color w:val="000000"/>
                <w:kern w:val="0"/>
                <w:szCs w:val="24"/>
              </w:rPr>
              <w:t>8. 盈亏</w:t>
            </w:r>
            <w:r>
              <w:rPr>
                <w:rFonts w:ascii="宋体" w:eastAsia="宋体" w:hAnsi="宋体" w:cs="宋体"/>
                <w:color w:val="000000"/>
                <w:kern w:val="0"/>
                <w:szCs w:val="24"/>
              </w:rPr>
              <w:t>包括</w:t>
            </w:r>
            <w:r w:rsidRPr="00C1222B">
              <w:rPr>
                <w:rFonts w:hint="eastAsia"/>
              </w:rPr>
              <w:t>：延期每日无负债盈亏、上海金集中定价交割盈亏、白银即期交割盈亏、询价现金交割的交割盈亏</w:t>
            </w:r>
          </w:p>
          <w:p w:rsidR="003B38A4" w:rsidRDefault="003B38A4" w:rsidP="00E4353C">
            <w:pPr>
              <w:widowControl/>
              <w:ind w:firstLineChars="0" w:firstLine="0"/>
            </w:pPr>
            <w:r>
              <w:rPr>
                <w:rFonts w:hint="eastAsia"/>
              </w:rPr>
              <w:t>9</w:t>
            </w:r>
            <w:r>
              <w:t xml:space="preserve">. </w:t>
            </w:r>
            <w:r>
              <w:rPr>
                <w:rFonts w:hint="eastAsia"/>
              </w:rPr>
              <w:t>出</w:t>
            </w:r>
            <w:r>
              <w:t>入库费包括</w:t>
            </w:r>
            <w:r>
              <w:rPr>
                <w:rFonts w:hint="eastAsia"/>
              </w:rPr>
              <w:t>：交</w:t>
            </w:r>
            <w:r>
              <w:t>易库入库费、交易库出库费、保管库入库</w:t>
            </w:r>
            <w:r>
              <w:rPr>
                <w:rFonts w:hint="eastAsia"/>
              </w:rPr>
              <w:t>费、</w:t>
            </w:r>
            <w:r>
              <w:t>保管库出库费</w:t>
            </w:r>
          </w:p>
          <w:p w:rsidR="00E4353C" w:rsidRPr="00F87532" w:rsidRDefault="00E4353C" w:rsidP="00E4353C">
            <w:pPr>
              <w:widowControl/>
              <w:ind w:firstLineChars="0" w:firstLine="0"/>
              <w:rPr>
                <w:rFonts w:ascii="宋体" w:eastAsia="宋体" w:hAnsi="宋体" w:cs="宋体"/>
                <w:color w:val="000000"/>
                <w:kern w:val="0"/>
                <w:szCs w:val="24"/>
              </w:rPr>
            </w:pPr>
            <w:r>
              <w:rPr>
                <w:rFonts w:hint="eastAsia"/>
              </w:rPr>
              <w:t xml:space="preserve">10. </w:t>
            </w:r>
            <w:r>
              <w:rPr>
                <w:rFonts w:hint="eastAsia"/>
              </w:rPr>
              <w:t>出</w:t>
            </w:r>
            <w:r>
              <w:t>金手续费包括：当日跨行出金手</w:t>
            </w:r>
            <w:r>
              <w:rPr>
                <w:rFonts w:hint="eastAsia"/>
              </w:rPr>
              <w:t>续</w:t>
            </w:r>
            <w:r>
              <w:t>费、当日同行出金手续</w:t>
            </w:r>
            <w:r>
              <w:rPr>
                <w:rFonts w:hint="eastAsia"/>
              </w:rPr>
              <w:t>费</w:t>
            </w:r>
            <w:r>
              <w:t>、跨日出金手续费</w:t>
            </w:r>
          </w:p>
        </w:tc>
      </w:tr>
      <w:tr w:rsidR="00017CCA" w:rsidRPr="009D36D6" w:rsidTr="00454E5A">
        <w:trPr>
          <w:jc w:val="center"/>
        </w:trPr>
        <w:tc>
          <w:tcPr>
            <w:tcW w:w="1228" w:type="pct"/>
            <w:tcBorders>
              <w:top w:val="outset" w:sz="6" w:space="0" w:color="111111"/>
              <w:left w:val="outset" w:sz="6" w:space="0" w:color="111111"/>
              <w:bottom w:val="outset" w:sz="6" w:space="0" w:color="111111"/>
              <w:right w:val="outset" w:sz="6" w:space="0" w:color="111111"/>
            </w:tcBorders>
          </w:tcPr>
          <w:p w:rsidR="00017CCA" w:rsidRPr="000F1CAB" w:rsidRDefault="00017CCA" w:rsidP="00454E5A">
            <w:pPr>
              <w:widowControl/>
              <w:ind w:firstLineChars="0" w:firstLine="0"/>
              <w:rPr>
                <w:rFonts w:ascii="宋体" w:eastAsia="宋体" w:hAnsi="宋体" w:cs="宋体"/>
                <w:color w:val="000000"/>
                <w:kern w:val="0"/>
                <w:szCs w:val="24"/>
              </w:rPr>
            </w:pPr>
            <w:r w:rsidRPr="000F1CAB">
              <w:rPr>
                <w:rFonts w:ascii="宋体" w:eastAsia="宋体" w:hAnsi="宋体" w:cs="宋体"/>
                <w:color w:val="000000"/>
                <w:kern w:val="0"/>
                <w:szCs w:val="24"/>
              </w:rPr>
              <w:t>费用合计</w:t>
            </w:r>
          </w:p>
        </w:tc>
        <w:tc>
          <w:tcPr>
            <w:tcW w:w="771" w:type="pct"/>
            <w:tcBorders>
              <w:top w:val="outset" w:sz="6" w:space="0" w:color="111111"/>
              <w:left w:val="outset" w:sz="6" w:space="0" w:color="111111"/>
              <w:bottom w:val="outset" w:sz="6" w:space="0" w:color="111111"/>
              <w:right w:val="outset" w:sz="6" w:space="0" w:color="111111"/>
            </w:tcBorders>
          </w:tcPr>
          <w:p w:rsidR="00017CCA" w:rsidRDefault="00017CCA" w:rsidP="00454E5A">
            <w:pPr>
              <w:ind w:leftChars="-15" w:left="-36" w:firstLineChars="43" w:firstLine="103"/>
            </w:pPr>
            <w:r w:rsidRPr="00252EFA">
              <w:rPr>
                <w:rFonts w:ascii="宋体" w:eastAsia="宋体" w:hAnsi="宋体" w:cs="宋体" w:hint="eastAsia"/>
                <w:color w:val="000000"/>
                <w:kern w:val="0"/>
                <w:szCs w:val="24"/>
              </w:rPr>
              <w:t>N18</w:t>
            </w:r>
          </w:p>
        </w:tc>
        <w:tc>
          <w:tcPr>
            <w:tcW w:w="2974" w:type="pct"/>
            <w:tcBorders>
              <w:top w:val="outset" w:sz="6" w:space="0" w:color="111111"/>
              <w:left w:val="outset" w:sz="6" w:space="0" w:color="111111"/>
              <w:bottom w:val="outset" w:sz="6" w:space="0" w:color="111111"/>
              <w:right w:val="outset" w:sz="6" w:space="0" w:color="111111"/>
            </w:tcBorders>
            <w:vAlign w:val="center"/>
          </w:tcPr>
          <w:p w:rsidR="00017CCA"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单位为：分</w:t>
            </w:r>
          </w:p>
          <w:p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按费用类型合计该会员各席位下的</w:t>
            </w:r>
            <w:proofErr w:type="gramStart"/>
            <w:r>
              <w:rPr>
                <w:rFonts w:ascii="宋体" w:eastAsia="宋体" w:hAnsi="宋体" w:cs="宋体" w:hint="eastAsia"/>
                <w:color w:val="000000"/>
                <w:kern w:val="0"/>
                <w:szCs w:val="24"/>
              </w:rPr>
              <w:t>费用</w:t>
            </w:r>
            <w:r w:rsidRPr="000F1CAB">
              <w:rPr>
                <w:rFonts w:ascii="宋体" w:eastAsia="宋体" w:hAnsi="宋体" w:cs="宋体" w:hint="eastAsia"/>
                <w:color w:val="000000"/>
                <w:kern w:val="0"/>
                <w:szCs w:val="24"/>
              </w:rPr>
              <w:t>费用</w:t>
            </w:r>
            <w:proofErr w:type="gramEnd"/>
          </w:p>
        </w:tc>
      </w:tr>
    </w:tbl>
    <w:p w:rsidR="00017CCA" w:rsidRDefault="00017CCA" w:rsidP="00017CCA">
      <w:pPr>
        <w:ind w:firstLine="480"/>
      </w:pPr>
    </w:p>
    <w:p w:rsidR="00CA7CC5" w:rsidRDefault="00CA7CC5">
      <w:pPr>
        <w:ind w:firstLine="480"/>
      </w:pPr>
    </w:p>
    <w:p w:rsidR="001521E3" w:rsidRPr="009D36D6" w:rsidRDefault="001521E3" w:rsidP="001521E3">
      <w:pPr>
        <w:pStyle w:val="21"/>
        <w:numPr>
          <w:ilvl w:val="1"/>
          <w:numId w:val="1"/>
        </w:numPr>
        <w:ind w:left="0" w:firstLineChars="0" w:firstLine="0"/>
      </w:pPr>
      <w:r w:rsidRPr="009D36D6">
        <w:rPr>
          <w:rFonts w:hint="eastAsia"/>
        </w:rPr>
        <w:t>客户</w:t>
      </w:r>
      <w:r w:rsidRPr="009D36D6">
        <w:t>费用</w:t>
      </w:r>
      <w:r w:rsidR="009009BE">
        <w:rPr>
          <w:rFonts w:hint="eastAsia"/>
        </w:rPr>
        <w:t>数据文件</w:t>
      </w:r>
      <w:bookmarkEnd w:id="466"/>
    </w:p>
    <w:p w:rsidR="00924548" w:rsidRPr="009D36D6" w:rsidRDefault="00924548" w:rsidP="001521E3">
      <w:pPr>
        <w:pStyle w:val="30"/>
        <w:numPr>
          <w:ilvl w:val="2"/>
          <w:numId w:val="1"/>
        </w:numPr>
        <w:ind w:left="0" w:firstLineChars="0" w:firstLine="0"/>
      </w:pPr>
      <w:bookmarkStart w:id="469" w:name="_Toc438719144"/>
      <w:r w:rsidRPr="009D36D6">
        <w:t>明细</w:t>
      </w:r>
      <w:r w:rsidR="009009BE">
        <w:rPr>
          <w:rFonts w:hint="eastAsia"/>
        </w:rPr>
        <w:t>记录</w:t>
      </w:r>
      <w:bookmarkEnd w:id="469"/>
    </w:p>
    <w:p w:rsidR="00924548" w:rsidRPr="009D36D6" w:rsidRDefault="00CC1B24" w:rsidP="00CC1B24">
      <w:pPr>
        <w:ind w:firstLine="482"/>
        <w:rPr>
          <w:szCs w:val="21"/>
        </w:rPr>
      </w:pPr>
      <w:r>
        <w:rPr>
          <w:rFonts w:hint="eastAsia"/>
          <w:b/>
          <w:szCs w:val="21"/>
        </w:rPr>
        <w:t>功能说明</w:t>
      </w:r>
      <w:r w:rsidR="00924548" w:rsidRPr="009D36D6">
        <w:rPr>
          <w:b/>
          <w:szCs w:val="21"/>
        </w:rPr>
        <w:t>：</w:t>
      </w:r>
      <w:r w:rsidR="00924548" w:rsidRPr="009D36D6">
        <w:rPr>
          <w:szCs w:val="21"/>
        </w:rPr>
        <w:t>提供二级系统清算后核对客户费用明细</w:t>
      </w:r>
    </w:p>
    <w:tbl>
      <w:tblPr>
        <w:tblW w:w="5000"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962"/>
        <w:gridCol w:w="1288"/>
        <w:gridCol w:w="5040"/>
      </w:tblGrid>
      <w:tr w:rsidR="00B65444" w:rsidRPr="009D36D6" w:rsidTr="00ED6951">
        <w:trPr>
          <w:tblHeader/>
          <w:jc w:val="center"/>
        </w:trPr>
        <w:tc>
          <w:tcPr>
            <w:tcW w:w="1178"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B65444" w:rsidRPr="00924548" w:rsidRDefault="00B65444" w:rsidP="00924548">
            <w:pPr>
              <w:widowControl/>
              <w:ind w:firstLineChars="0" w:firstLine="0"/>
              <w:rPr>
                <w:rFonts w:ascii="宋体" w:eastAsia="宋体" w:hAnsi="宋体" w:cs="宋体"/>
                <w:b/>
                <w:color w:val="000000"/>
                <w:kern w:val="0"/>
                <w:szCs w:val="24"/>
              </w:rPr>
            </w:pPr>
            <w:r w:rsidRPr="00924548">
              <w:rPr>
                <w:rFonts w:ascii="宋体" w:eastAsia="宋体" w:hAnsi="宋体" w:cs="宋体"/>
                <w:b/>
                <w:color w:val="000000"/>
                <w:kern w:val="0"/>
                <w:szCs w:val="24"/>
              </w:rPr>
              <w:t>属性描述</w:t>
            </w:r>
          </w:p>
        </w:tc>
        <w:tc>
          <w:tcPr>
            <w:tcW w:w="773" w:type="pct"/>
            <w:tcBorders>
              <w:top w:val="outset" w:sz="6" w:space="0" w:color="111111"/>
              <w:left w:val="outset" w:sz="6" w:space="0" w:color="111111"/>
              <w:bottom w:val="outset" w:sz="6" w:space="0" w:color="111111"/>
              <w:right w:val="outset" w:sz="6" w:space="0" w:color="111111"/>
            </w:tcBorders>
            <w:shd w:val="clear" w:color="auto" w:fill="C0C0C0"/>
          </w:tcPr>
          <w:p w:rsidR="00B65444" w:rsidRPr="00924548" w:rsidRDefault="00B65444" w:rsidP="00924548">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3027"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B65444" w:rsidRPr="00924548" w:rsidRDefault="00B65444" w:rsidP="00924548">
            <w:pPr>
              <w:widowControl/>
              <w:ind w:firstLineChars="0" w:firstLine="0"/>
              <w:rPr>
                <w:rFonts w:ascii="宋体" w:eastAsia="宋体" w:hAnsi="宋体" w:cs="宋体"/>
                <w:b/>
                <w:color w:val="000000"/>
                <w:kern w:val="0"/>
                <w:szCs w:val="24"/>
              </w:rPr>
            </w:pPr>
            <w:r w:rsidRPr="00924548">
              <w:rPr>
                <w:rFonts w:ascii="宋体" w:eastAsia="宋体" w:hAnsi="宋体" w:cs="宋体"/>
                <w:b/>
                <w:color w:val="000000"/>
                <w:kern w:val="0"/>
                <w:szCs w:val="24"/>
              </w:rPr>
              <w:t>说明</w:t>
            </w:r>
          </w:p>
        </w:tc>
      </w:tr>
      <w:tr w:rsidR="00B65444" w:rsidRPr="009D36D6" w:rsidTr="00ED6951">
        <w:trPr>
          <w:jc w:val="center"/>
        </w:trPr>
        <w:tc>
          <w:tcPr>
            <w:tcW w:w="1178" w:type="pct"/>
            <w:tcBorders>
              <w:top w:val="outset" w:sz="6" w:space="0" w:color="111111"/>
              <w:left w:val="outset" w:sz="6" w:space="0" w:color="111111"/>
              <w:bottom w:val="outset" w:sz="6" w:space="0" w:color="111111"/>
              <w:right w:val="outset" w:sz="6" w:space="0" w:color="111111"/>
            </w:tcBorders>
          </w:tcPr>
          <w:p w:rsidR="00B65444" w:rsidRPr="00924548" w:rsidRDefault="00470257"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交易</w:t>
            </w:r>
            <w:r w:rsidR="00B65444" w:rsidRPr="00924548">
              <w:rPr>
                <w:rFonts w:ascii="宋体" w:eastAsia="宋体" w:hAnsi="宋体" w:cs="宋体"/>
                <w:color w:val="000000"/>
                <w:kern w:val="0"/>
                <w:szCs w:val="24"/>
              </w:rPr>
              <w:t>日期</w:t>
            </w:r>
          </w:p>
        </w:tc>
        <w:tc>
          <w:tcPr>
            <w:tcW w:w="773" w:type="pct"/>
            <w:tcBorders>
              <w:top w:val="outset" w:sz="6" w:space="0" w:color="111111"/>
              <w:left w:val="outset" w:sz="6" w:space="0" w:color="111111"/>
              <w:bottom w:val="outset" w:sz="6" w:space="0" w:color="111111"/>
              <w:right w:val="outset" w:sz="6" w:space="0" w:color="111111"/>
            </w:tcBorders>
          </w:tcPr>
          <w:p w:rsidR="00B65444" w:rsidRPr="00924548" w:rsidRDefault="00DA1A86"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3027" w:type="pct"/>
            <w:tcBorders>
              <w:top w:val="outset" w:sz="6" w:space="0" w:color="111111"/>
              <w:left w:val="outset" w:sz="6" w:space="0" w:color="111111"/>
              <w:bottom w:val="outset" w:sz="6" w:space="0" w:color="111111"/>
              <w:right w:val="outset" w:sz="6" w:space="0" w:color="111111"/>
            </w:tcBorders>
            <w:vAlign w:val="center"/>
          </w:tcPr>
          <w:p w:rsidR="00B65444" w:rsidRPr="00924548" w:rsidRDefault="00B65444" w:rsidP="00924548">
            <w:pPr>
              <w:widowControl/>
              <w:ind w:firstLineChars="0" w:firstLine="0"/>
              <w:rPr>
                <w:rFonts w:ascii="宋体" w:eastAsia="宋体" w:hAnsi="宋体" w:cs="宋体"/>
                <w:color w:val="000000"/>
                <w:kern w:val="0"/>
                <w:szCs w:val="24"/>
              </w:rPr>
            </w:pPr>
            <w:r w:rsidRPr="00924548">
              <w:rPr>
                <w:rFonts w:ascii="宋体" w:eastAsia="宋体" w:hAnsi="宋体" w:cs="宋体"/>
                <w:color w:val="000000"/>
                <w:kern w:val="0"/>
                <w:szCs w:val="24"/>
              </w:rPr>
              <w:t>YYYYMMDD</w:t>
            </w:r>
          </w:p>
        </w:tc>
      </w:tr>
      <w:tr w:rsidR="00B65444" w:rsidRPr="009D36D6" w:rsidTr="00ED6951">
        <w:trPr>
          <w:jc w:val="center"/>
        </w:trPr>
        <w:tc>
          <w:tcPr>
            <w:tcW w:w="1178" w:type="pct"/>
            <w:tcBorders>
              <w:top w:val="outset" w:sz="6" w:space="0" w:color="111111"/>
              <w:left w:val="outset" w:sz="6" w:space="0" w:color="111111"/>
              <w:bottom w:val="outset" w:sz="6" w:space="0" w:color="111111"/>
              <w:right w:val="outset" w:sz="6" w:space="0" w:color="111111"/>
            </w:tcBorders>
          </w:tcPr>
          <w:p w:rsidR="00B65444" w:rsidRPr="00924548" w:rsidRDefault="00A063D3" w:rsidP="00924548">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会员代码</w:t>
            </w:r>
          </w:p>
        </w:tc>
        <w:tc>
          <w:tcPr>
            <w:tcW w:w="773" w:type="pct"/>
            <w:tcBorders>
              <w:top w:val="outset" w:sz="6" w:space="0" w:color="111111"/>
              <w:left w:val="outset" w:sz="6" w:space="0" w:color="111111"/>
              <w:bottom w:val="outset" w:sz="6" w:space="0" w:color="111111"/>
              <w:right w:val="outset" w:sz="6" w:space="0" w:color="111111"/>
            </w:tcBorders>
          </w:tcPr>
          <w:p w:rsidR="00B65444" w:rsidRPr="00924548" w:rsidRDefault="00DA1A86"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3027" w:type="pct"/>
            <w:tcBorders>
              <w:top w:val="outset" w:sz="6" w:space="0" w:color="111111"/>
              <w:left w:val="outset" w:sz="6" w:space="0" w:color="111111"/>
              <w:bottom w:val="outset" w:sz="6" w:space="0" w:color="111111"/>
              <w:right w:val="outset" w:sz="6" w:space="0" w:color="111111"/>
            </w:tcBorders>
            <w:vAlign w:val="center"/>
          </w:tcPr>
          <w:p w:rsidR="00B65444" w:rsidRPr="00924548" w:rsidRDefault="00B65444" w:rsidP="00924548">
            <w:pPr>
              <w:widowControl/>
              <w:ind w:firstLineChars="0" w:firstLine="0"/>
              <w:rPr>
                <w:rFonts w:ascii="宋体" w:eastAsia="宋体" w:hAnsi="宋体" w:cs="宋体"/>
                <w:color w:val="000000"/>
                <w:kern w:val="0"/>
                <w:szCs w:val="24"/>
              </w:rPr>
            </w:pPr>
            <w:r w:rsidRPr="00924548">
              <w:rPr>
                <w:rFonts w:ascii="宋体" w:eastAsia="宋体" w:hAnsi="宋体" w:cs="宋体"/>
                <w:color w:val="000000"/>
                <w:kern w:val="0"/>
                <w:szCs w:val="24"/>
              </w:rPr>
              <w:t>4位数字编号</w:t>
            </w:r>
          </w:p>
        </w:tc>
      </w:tr>
      <w:tr w:rsidR="00B65444" w:rsidRPr="009D36D6" w:rsidTr="00ED6951">
        <w:trPr>
          <w:jc w:val="center"/>
        </w:trPr>
        <w:tc>
          <w:tcPr>
            <w:tcW w:w="1178" w:type="pct"/>
            <w:tcBorders>
              <w:top w:val="outset" w:sz="6" w:space="0" w:color="111111"/>
              <w:left w:val="outset" w:sz="6" w:space="0" w:color="111111"/>
              <w:bottom w:val="outset" w:sz="6" w:space="0" w:color="111111"/>
              <w:right w:val="outset" w:sz="6" w:space="0" w:color="111111"/>
            </w:tcBorders>
          </w:tcPr>
          <w:p w:rsidR="00B65444" w:rsidRPr="00924548" w:rsidRDefault="00B65444" w:rsidP="00924548">
            <w:pPr>
              <w:widowControl/>
              <w:ind w:firstLineChars="0" w:firstLine="0"/>
              <w:rPr>
                <w:rFonts w:ascii="宋体" w:eastAsia="宋体" w:hAnsi="宋体" w:cs="宋体"/>
                <w:color w:val="000000"/>
                <w:kern w:val="0"/>
                <w:szCs w:val="24"/>
              </w:rPr>
            </w:pPr>
            <w:r w:rsidRPr="00924548">
              <w:rPr>
                <w:rFonts w:ascii="宋体" w:eastAsia="宋体" w:hAnsi="宋体" w:cs="宋体"/>
                <w:color w:val="000000"/>
                <w:kern w:val="0"/>
                <w:szCs w:val="24"/>
              </w:rPr>
              <w:t>席位代码</w:t>
            </w:r>
          </w:p>
        </w:tc>
        <w:tc>
          <w:tcPr>
            <w:tcW w:w="773" w:type="pct"/>
            <w:tcBorders>
              <w:top w:val="outset" w:sz="6" w:space="0" w:color="111111"/>
              <w:left w:val="outset" w:sz="6" w:space="0" w:color="111111"/>
              <w:bottom w:val="outset" w:sz="6" w:space="0" w:color="111111"/>
              <w:right w:val="outset" w:sz="6" w:space="0" w:color="111111"/>
            </w:tcBorders>
          </w:tcPr>
          <w:p w:rsidR="00B65444" w:rsidRPr="00924548" w:rsidRDefault="00DA1A86"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3027" w:type="pct"/>
            <w:tcBorders>
              <w:top w:val="outset" w:sz="6" w:space="0" w:color="111111"/>
              <w:left w:val="outset" w:sz="6" w:space="0" w:color="111111"/>
              <w:bottom w:val="outset" w:sz="6" w:space="0" w:color="111111"/>
              <w:right w:val="outset" w:sz="6" w:space="0" w:color="111111"/>
            </w:tcBorders>
            <w:vAlign w:val="center"/>
          </w:tcPr>
          <w:p w:rsidR="00B65444" w:rsidRPr="00924548" w:rsidRDefault="00B65444" w:rsidP="00924548">
            <w:pPr>
              <w:widowControl/>
              <w:ind w:firstLineChars="0" w:firstLine="0"/>
              <w:rPr>
                <w:rFonts w:ascii="宋体" w:eastAsia="宋体" w:hAnsi="宋体" w:cs="宋体"/>
                <w:color w:val="000000"/>
                <w:kern w:val="0"/>
                <w:szCs w:val="24"/>
              </w:rPr>
            </w:pPr>
            <w:r w:rsidRPr="00924548">
              <w:rPr>
                <w:rFonts w:ascii="宋体" w:eastAsia="宋体" w:hAnsi="宋体" w:cs="宋体"/>
                <w:color w:val="000000"/>
                <w:kern w:val="0"/>
                <w:szCs w:val="24"/>
              </w:rPr>
              <w:t>6</w:t>
            </w:r>
            <w:ins w:id="470" w:author="罗莎" w:date="2016-09-30T15:29:00Z">
              <w:r w:rsidR="00A900EC" w:rsidRPr="00924548">
                <w:rPr>
                  <w:rFonts w:ascii="宋体" w:eastAsia="宋体" w:hAnsi="宋体" w:cs="宋体"/>
                  <w:color w:val="000000"/>
                  <w:kern w:val="0"/>
                  <w:szCs w:val="24"/>
                </w:rPr>
                <w:t>位数字编号</w:t>
              </w:r>
            </w:ins>
            <w:del w:id="471" w:author="罗莎" w:date="2016-09-30T15:29:00Z">
              <w:r w:rsidRPr="00924548" w:rsidDel="00A900EC">
                <w:rPr>
                  <w:rFonts w:ascii="宋体" w:eastAsia="宋体" w:hAnsi="宋体" w:cs="宋体"/>
                  <w:color w:val="000000"/>
                  <w:kern w:val="0"/>
                  <w:szCs w:val="24"/>
                </w:rPr>
                <w:delText>位</w:delText>
              </w:r>
              <w:r w:rsidRPr="00924548" w:rsidDel="00A900EC">
                <w:rPr>
                  <w:rFonts w:ascii="宋体" w:eastAsia="宋体" w:hAnsi="宋体" w:cs="宋体" w:hint="eastAsia"/>
                  <w:color w:val="000000"/>
                  <w:kern w:val="0"/>
                  <w:szCs w:val="24"/>
                </w:rPr>
                <w:delText>字符</w:delText>
              </w:r>
            </w:del>
          </w:p>
        </w:tc>
      </w:tr>
      <w:tr w:rsidR="00B65444" w:rsidRPr="009D36D6" w:rsidTr="00ED6951">
        <w:trPr>
          <w:jc w:val="center"/>
        </w:trPr>
        <w:tc>
          <w:tcPr>
            <w:tcW w:w="1178" w:type="pct"/>
            <w:tcBorders>
              <w:top w:val="outset" w:sz="6" w:space="0" w:color="111111"/>
              <w:left w:val="outset" w:sz="6" w:space="0" w:color="111111"/>
              <w:bottom w:val="outset" w:sz="6" w:space="0" w:color="111111"/>
              <w:right w:val="outset" w:sz="6" w:space="0" w:color="111111"/>
            </w:tcBorders>
          </w:tcPr>
          <w:p w:rsidR="00B65444" w:rsidRPr="00924548" w:rsidRDefault="00B65444" w:rsidP="00924548">
            <w:pPr>
              <w:widowControl/>
              <w:ind w:firstLineChars="0" w:firstLine="0"/>
              <w:rPr>
                <w:rFonts w:ascii="宋体" w:eastAsia="宋体" w:hAnsi="宋体" w:cs="宋体"/>
                <w:color w:val="000000"/>
                <w:kern w:val="0"/>
                <w:szCs w:val="24"/>
              </w:rPr>
            </w:pPr>
            <w:r w:rsidRPr="00924548">
              <w:rPr>
                <w:rFonts w:ascii="宋体" w:eastAsia="宋体" w:hAnsi="宋体" w:cs="宋体"/>
                <w:color w:val="000000"/>
                <w:kern w:val="0"/>
                <w:szCs w:val="24"/>
              </w:rPr>
              <w:t>客户</w:t>
            </w:r>
            <w:r w:rsidR="00A063D3">
              <w:rPr>
                <w:rFonts w:ascii="宋体" w:eastAsia="宋体" w:hAnsi="宋体" w:cs="宋体" w:hint="eastAsia"/>
                <w:color w:val="000000"/>
                <w:kern w:val="0"/>
                <w:szCs w:val="24"/>
              </w:rPr>
              <w:t>代码</w:t>
            </w:r>
          </w:p>
        </w:tc>
        <w:tc>
          <w:tcPr>
            <w:tcW w:w="773" w:type="pct"/>
            <w:tcBorders>
              <w:top w:val="outset" w:sz="6" w:space="0" w:color="111111"/>
              <w:left w:val="outset" w:sz="6" w:space="0" w:color="111111"/>
              <w:bottom w:val="outset" w:sz="6" w:space="0" w:color="111111"/>
              <w:right w:val="outset" w:sz="6" w:space="0" w:color="111111"/>
            </w:tcBorders>
          </w:tcPr>
          <w:p w:rsidR="00B65444" w:rsidRPr="00924548" w:rsidRDefault="00DA1A86"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3027" w:type="pct"/>
            <w:tcBorders>
              <w:top w:val="outset" w:sz="6" w:space="0" w:color="111111"/>
              <w:left w:val="outset" w:sz="6" w:space="0" w:color="111111"/>
              <w:bottom w:val="outset" w:sz="6" w:space="0" w:color="111111"/>
              <w:right w:val="outset" w:sz="6" w:space="0" w:color="111111"/>
            </w:tcBorders>
            <w:vAlign w:val="center"/>
          </w:tcPr>
          <w:p w:rsidR="00B65444" w:rsidRPr="00924548" w:rsidRDefault="00A900EC" w:rsidP="00924548">
            <w:pPr>
              <w:widowControl/>
              <w:ind w:firstLineChars="0" w:firstLine="0"/>
              <w:rPr>
                <w:rFonts w:ascii="宋体" w:eastAsia="宋体" w:hAnsi="宋体" w:cs="宋体"/>
                <w:color w:val="000000"/>
                <w:kern w:val="0"/>
                <w:szCs w:val="24"/>
              </w:rPr>
            </w:pPr>
            <w:ins w:id="472" w:author="罗莎" w:date="2016-09-30T15:29:00Z">
              <w:r>
                <w:rPr>
                  <w:rFonts w:ascii="宋体" w:eastAsia="宋体" w:hAnsi="宋体" w:cs="宋体"/>
                  <w:color w:val="000000"/>
                  <w:kern w:val="0"/>
                  <w:szCs w:val="24"/>
                </w:rPr>
                <w:t>10</w:t>
              </w:r>
              <w:r w:rsidRPr="00924548">
                <w:rPr>
                  <w:rFonts w:ascii="宋体" w:eastAsia="宋体" w:hAnsi="宋体" w:cs="宋体"/>
                  <w:color w:val="000000"/>
                  <w:kern w:val="0"/>
                  <w:szCs w:val="24"/>
                </w:rPr>
                <w:t>位数字编号</w:t>
              </w:r>
            </w:ins>
          </w:p>
        </w:tc>
      </w:tr>
      <w:tr w:rsidR="00ED6951" w:rsidRPr="009D36D6" w:rsidTr="00ED6951">
        <w:trPr>
          <w:jc w:val="center"/>
        </w:trPr>
        <w:tc>
          <w:tcPr>
            <w:tcW w:w="1178" w:type="pct"/>
            <w:tcBorders>
              <w:top w:val="outset" w:sz="6" w:space="0" w:color="111111"/>
              <w:left w:val="outset" w:sz="6" w:space="0" w:color="111111"/>
              <w:bottom w:val="outset" w:sz="6" w:space="0" w:color="111111"/>
              <w:right w:val="outset" w:sz="6" w:space="0" w:color="111111"/>
            </w:tcBorders>
          </w:tcPr>
          <w:p w:rsidR="00ED6951" w:rsidRPr="00924548" w:rsidRDefault="00ED6951"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费用类型</w:t>
            </w:r>
          </w:p>
        </w:tc>
        <w:tc>
          <w:tcPr>
            <w:tcW w:w="773" w:type="pct"/>
            <w:tcBorders>
              <w:top w:val="outset" w:sz="6" w:space="0" w:color="111111"/>
              <w:left w:val="outset" w:sz="6" w:space="0" w:color="111111"/>
              <w:bottom w:val="outset" w:sz="6" w:space="0" w:color="111111"/>
              <w:right w:val="outset" w:sz="6" w:space="0" w:color="111111"/>
            </w:tcBorders>
          </w:tcPr>
          <w:p w:rsidR="00ED6951" w:rsidRDefault="004E2DA6"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w:t>
            </w:r>
            <w:r w:rsidR="00302CDD">
              <w:rPr>
                <w:rFonts w:ascii="宋体" w:eastAsia="宋体" w:hAnsi="宋体" w:cs="宋体" w:hint="eastAsia"/>
                <w:color w:val="000000"/>
                <w:kern w:val="0"/>
                <w:szCs w:val="24"/>
              </w:rPr>
              <w:t>4</w:t>
            </w:r>
          </w:p>
        </w:tc>
        <w:tc>
          <w:tcPr>
            <w:tcW w:w="3027" w:type="pct"/>
            <w:tcBorders>
              <w:top w:val="outset" w:sz="6" w:space="0" w:color="111111"/>
              <w:left w:val="outset" w:sz="6" w:space="0" w:color="111111"/>
              <w:bottom w:val="outset" w:sz="6" w:space="0" w:color="111111"/>
              <w:right w:val="outset" w:sz="6" w:space="0" w:color="111111"/>
            </w:tcBorders>
            <w:vAlign w:val="center"/>
          </w:tcPr>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费用类型包括：</w:t>
            </w:r>
          </w:p>
          <w:p w:rsidR="001D7B80" w:rsidRPr="005C1F9D" w:rsidRDefault="001D7B80" w:rsidP="00DC74B1">
            <w:pPr>
              <w:pStyle w:val="a9"/>
              <w:widowControl/>
              <w:numPr>
                <w:ilvl w:val="0"/>
                <w:numId w:val="66"/>
              </w:numPr>
              <w:ind w:firstLineChars="0"/>
              <w:rPr>
                <w:rFonts w:ascii="宋体" w:eastAsia="宋体" w:hAnsi="宋体" w:cs="宋体"/>
                <w:color w:val="000000"/>
                <w:kern w:val="0"/>
                <w:szCs w:val="24"/>
              </w:rPr>
            </w:pPr>
            <w:r w:rsidRPr="005C1F9D">
              <w:rPr>
                <w:rFonts w:ascii="宋体" w:eastAsia="宋体" w:hAnsi="宋体" w:cs="宋体" w:hint="eastAsia"/>
                <w:color w:val="000000"/>
                <w:kern w:val="0"/>
                <w:szCs w:val="24"/>
              </w:rPr>
              <w:t>仓储费</w:t>
            </w:r>
          </w:p>
          <w:p w:rsidR="001D7B80" w:rsidRDefault="001D7B80" w:rsidP="00DC74B1">
            <w:pPr>
              <w:pStyle w:val="a9"/>
              <w:widowControl/>
              <w:numPr>
                <w:ilvl w:val="0"/>
                <w:numId w:val="66"/>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超</w:t>
            </w:r>
            <w:r>
              <w:rPr>
                <w:rFonts w:ascii="宋体" w:eastAsia="宋体" w:hAnsi="宋体" w:cs="宋体"/>
                <w:color w:val="000000"/>
                <w:kern w:val="0"/>
                <w:szCs w:val="24"/>
              </w:rPr>
              <w:t>期</w:t>
            </w:r>
            <w:r>
              <w:rPr>
                <w:rFonts w:ascii="宋体" w:eastAsia="宋体" w:hAnsi="宋体" w:cs="宋体" w:hint="eastAsia"/>
                <w:color w:val="000000"/>
                <w:kern w:val="0"/>
                <w:szCs w:val="24"/>
              </w:rPr>
              <w:t>补偿</w:t>
            </w:r>
            <w:r>
              <w:rPr>
                <w:rFonts w:ascii="宋体" w:eastAsia="宋体" w:hAnsi="宋体" w:cs="宋体"/>
                <w:color w:val="000000"/>
                <w:kern w:val="0"/>
                <w:szCs w:val="24"/>
              </w:rPr>
              <w:t>费</w:t>
            </w:r>
          </w:p>
          <w:p w:rsidR="001D7B80" w:rsidRDefault="001D7B80" w:rsidP="00DC74B1">
            <w:pPr>
              <w:pStyle w:val="a9"/>
              <w:widowControl/>
              <w:numPr>
                <w:ilvl w:val="0"/>
                <w:numId w:val="66"/>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TD递</w:t>
            </w:r>
            <w:r>
              <w:rPr>
                <w:rFonts w:ascii="宋体" w:eastAsia="宋体" w:hAnsi="宋体" w:cs="宋体"/>
                <w:color w:val="000000"/>
                <w:kern w:val="0"/>
                <w:szCs w:val="24"/>
              </w:rPr>
              <w:t>延费</w:t>
            </w:r>
          </w:p>
          <w:p w:rsidR="001D7B80" w:rsidRDefault="001D7B80" w:rsidP="00DC74B1">
            <w:pPr>
              <w:pStyle w:val="a9"/>
              <w:widowControl/>
              <w:numPr>
                <w:ilvl w:val="0"/>
                <w:numId w:val="66"/>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运</w:t>
            </w:r>
            <w:r>
              <w:rPr>
                <w:rFonts w:ascii="宋体" w:eastAsia="宋体" w:hAnsi="宋体" w:cs="宋体"/>
                <w:color w:val="000000"/>
                <w:kern w:val="0"/>
                <w:szCs w:val="24"/>
              </w:rPr>
              <w:t>保费</w:t>
            </w:r>
          </w:p>
          <w:p w:rsidR="001D7B80" w:rsidRDefault="001D7B80" w:rsidP="00DC74B1">
            <w:pPr>
              <w:pStyle w:val="a9"/>
              <w:widowControl/>
              <w:numPr>
                <w:ilvl w:val="0"/>
                <w:numId w:val="66"/>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询</w:t>
            </w:r>
            <w:r>
              <w:rPr>
                <w:rFonts w:ascii="宋体" w:eastAsia="宋体" w:hAnsi="宋体" w:cs="宋体"/>
                <w:color w:val="000000"/>
                <w:kern w:val="0"/>
                <w:szCs w:val="24"/>
              </w:rPr>
              <w:t>价手续费（</w:t>
            </w:r>
            <w:r>
              <w:rPr>
                <w:rFonts w:ascii="宋体" w:eastAsia="宋体" w:hAnsi="宋体" w:cs="宋体" w:hint="eastAsia"/>
                <w:color w:val="000000"/>
                <w:kern w:val="0"/>
                <w:szCs w:val="24"/>
              </w:rPr>
              <w:t>应</w:t>
            </w:r>
            <w:r>
              <w:rPr>
                <w:rFonts w:ascii="宋体" w:eastAsia="宋体" w:hAnsi="宋体" w:cs="宋体"/>
                <w:color w:val="000000"/>
                <w:kern w:val="0"/>
                <w:szCs w:val="24"/>
              </w:rPr>
              <w:t>收）</w:t>
            </w:r>
          </w:p>
          <w:p w:rsidR="001D7B80" w:rsidRDefault="001D7B80" w:rsidP="00DC74B1">
            <w:pPr>
              <w:pStyle w:val="a9"/>
              <w:widowControl/>
              <w:numPr>
                <w:ilvl w:val="0"/>
                <w:numId w:val="66"/>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竞价</w:t>
            </w:r>
            <w:r>
              <w:rPr>
                <w:rFonts w:ascii="宋体" w:eastAsia="宋体" w:hAnsi="宋体" w:cs="宋体"/>
                <w:color w:val="000000"/>
                <w:kern w:val="0"/>
                <w:szCs w:val="24"/>
              </w:rPr>
              <w:t>手续费（应收）</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8- </w:t>
            </w:r>
            <w:r w:rsidRPr="000F1CAB">
              <w:rPr>
                <w:rFonts w:ascii="宋体" w:eastAsia="宋体" w:hAnsi="宋体" w:cs="宋体"/>
                <w:color w:val="000000"/>
                <w:kern w:val="0"/>
                <w:szCs w:val="24"/>
              </w:rPr>
              <w:t>交割</w:t>
            </w:r>
            <w:r>
              <w:rPr>
                <w:rFonts w:ascii="宋体" w:eastAsia="宋体" w:hAnsi="宋体" w:cs="宋体" w:hint="eastAsia"/>
                <w:color w:val="000000"/>
                <w:kern w:val="0"/>
                <w:szCs w:val="24"/>
              </w:rPr>
              <w:t>手</w:t>
            </w:r>
            <w:r>
              <w:rPr>
                <w:rFonts w:ascii="宋体" w:eastAsia="宋体" w:hAnsi="宋体" w:cs="宋体"/>
                <w:color w:val="000000"/>
                <w:kern w:val="0"/>
                <w:szCs w:val="24"/>
              </w:rPr>
              <w:t>续</w:t>
            </w:r>
            <w:r w:rsidRPr="000F1CAB">
              <w:rPr>
                <w:rFonts w:ascii="宋体" w:eastAsia="宋体" w:hAnsi="宋体" w:cs="宋体"/>
                <w:color w:val="000000"/>
                <w:kern w:val="0"/>
                <w:szCs w:val="24"/>
              </w:rPr>
              <w:t>费</w:t>
            </w:r>
          </w:p>
          <w:p w:rsidR="001D7B80" w:rsidRDefault="001D7B80" w:rsidP="001D7B80">
            <w:pPr>
              <w:widowControl/>
              <w:ind w:firstLineChars="0" w:firstLine="0"/>
              <w:rPr>
                <w:rFonts w:ascii="宋体" w:eastAsia="宋体" w:hAnsi="宋体" w:cs="宋体"/>
                <w:color w:val="000000"/>
                <w:kern w:val="0"/>
                <w:szCs w:val="24"/>
              </w:rPr>
            </w:pPr>
            <w:r w:rsidRPr="005C1F9D">
              <w:rPr>
                <w:rFonts w:ascii="宋体" w:eastAsia="宋体" w:hAnsi="宋体" w:cs="宋体"/>
                <w:color w:val="000000"/>
                <w:kern w:val="0"/>
                <w:szCs w:val="24"/>
              </w:rPr>
              <w:t>9</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交易所收取交割违约金</w:t>
            </w:r>
          </w:p>
          <w:p w:rsidR="001D7B80" w:rsidRPr="005C1F9D"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10-</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会员收到</w:t>
            </w:r>
            <w:r w:rsidRPr="005C1F9D">
              <w:rPr>
                <w:rFonts w:ascii="宋体" w:eastAsia="宋体" w:hAnsi="宋体" w:cs="宋体"/>
                <w:color w:val="000000"/>
                <w:kern w:val="0"/>
                <w:szCs w:val="24"/>
              </w:rPr>
              <w:t>/</w:t>
            </w:r>
            <w:r w:rsidRPr="005C1F9D">
              <w:rPr>
                <w:rFonts w:ascii="宋体" w:eastAsia="宋体" w:hAnsi="宋体" w:cs="宋体" w:hint="eastAsia"/>
                <w:color w:val="000000"/>
                <w:kern w:val="0"/>
                <w:szCs w:val="24"/>
              </w:rPr>
              <w:t>支付的交割违约金</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13- </w:t>
            </w:r>
            <w:r w:rsidRPr="000F1CAB">
              <w:rPr>
                <w:rFonts w:ascii="宋体" w:eastAsia="宋体" w:hAnsi="宋体" w:cs="宋体" w:hint="eastAsia"/>
                <w:color w:val="000000"/>
                <w:kern w:val="0"/>
                <w:szCs w:val="24"/>
              </w:rPr>
              <w:t>质押登记费</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14- </w:t>
            </w:r>
            <w:r w:rsidRPr="000F1CAB">
              <w:rPr>
                <w:rFonts w:ascii="宋体" w:eastAsia="宋体" w:hAnsi="宋体" w:cs="宋体" w:hint="eastAsia"/>
                <w:color w:val="000000"/>
                <w:kern w:val="0"/>
                <w:szCs w:val="24"/>
              </w:rPr>
              <w:t>租借登记费</w:t>
            </w:r>
          </w:p>
          <w:p w:rsidR="001D7B80" w:rsidRDefault="001D7B80" w:rsidP="001D7B80">
            <w:pPr>
              <w:widowControl/>
              <w:ind w:firstLineChars="0" w:firstLine="0"/>
              <w:rPr>
                <w:rFonts w:ascii="宋体" w:eastAsia="宋体" w:hAnsi="宋体" w:cs="宋体"/>
                <w:color w:val="000000"/>
                <w:kern w:val="0"/>
                <w:szCs w:val="24"/>
              </w:rPr>
            </w:pPr>
            <w:r w:rsidRPr="005C1F9D">
              <w:rPr>
                <w:rFonts w:ascii="宋体" w:eastAsia="宋体" w:hAnsi="宋体" w:cs="宋体"/>
                <w:color w:val="000000"/>
                <w:kern w:val="0"/>
                <w:szCs w:val="24"/>
              </w:rPr>
              <w:t>15</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会员收到</w:t>
            </w:r>
            <w:r w:rsidRPr="005C1F9D">
              <w:rPr>
                <w:rFonts w:ascii="宋体" w:eastAsia="宋体" w:hAnsi="宋体" w:cs="宋体"/>
                <w:color w:val="000000"/>
                <w:kern w:val="0"/>
                <w:szCs w:val="24"/>
              </w:rPr>
              <w:t>/</w:t>
            </w:r>
            <w:r w:rsidRPr="005C1F9D">
              <w:rPr>
                <w:rFonts w:ascii="宋体" w:eastAsia="宋体" w:hAnsi="宋体" w:cs="宋体" w:hint="eastAsia"/>
                <w:color w:val="000000"/>
                <w:kern w:val="0"/>
                <w:szCs w:val="24"/>
              </w:rPr>
              <w:t>支付的平仓违约金</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17- 交</w:t>
            </w:r>
            <w:r>
              <w:rPr>
                <w:rFonts w:ascii="宋体" w:eastAsia="宋体" w:hAnsi="宋体" w:cs="宋体"/>
                <w:color w:val="000000"/>
                <w:kern w:val="0"/>
                <w:szCs w:val="24"/>
              </w:rPr>
              <w:t>易所收</w:t>
            </w:r>
            <w:r>
              <w:rPr>
                <w:rFonts w:ascii="宋体" w:eastAsia="宋体" w:hAnsi="宋体" w:cs="宋体" w:hint="eastAsia"/>
                <w:color w:val="000000"/>
                <w:kern w:val="0"/>
                <w:szCs w:val="24"/>
              </w:rPr>
              <w:t>取的</w:t>
            </w:r>
            <w:r w:rsidRPr="000F1CAB">
              <w:rPr>
                <w:rFonts w:ascii="宋体" w:eastAsia="宋体" w:hAnsi="宋体" w:cs="宋体" w:hint="eastAsia"/>
                <w:color w:val="000000"/>
                <w:kern w:val="0"/>
                <w:szCs w:val="24"/>
              </w:rPr>
              <w:t>罚款</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18- 会</w:t>
            </w:r>
            <w:r>
              <w:rPr>
                <w:rFonts w:ascii="宋体" w:eastAsia="宋体" w:hAnsi="宋体" w:cs="宋体"/>
                <w:color w:val="000000"/>
                <w:kern w:val="0"/>
                <w:szCs w:val="24"/>
              </w:rPr>
              <w:t>员收到</w:t>
            </w:r>
            <w:r>
              <w:rPr>
                <w:rFonts w:ascii="宋体" w:eastAsia="宋体" w:hAnsi="宋体" w:cs="宋体" w:hint="eastAsia"/>
                <w:color w:val="000000"/>
                <w:kern w:val="0"/>
                <w:szCs w:val="24"/>
              </w:rPr>
              <w:t>/支</w:t>
            </w:r>
            <w:r>
              <w:rPr>
                <w:rFonts w:ascii="宋体" w:eastAsia="宋体" w:hAnsi="宋体" w:cs="宋体"/>
                <w:color w:val="000000"/>
                <w:kern w:val="0"/>
                <w:szCs w:val="24"/>
              </w:rPr>
              <w:t>付的罚款</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19- </w:t>
            </w:r>
            <w:r w:rsidRPr="000F1CAB">
              <w:rPr>
                <w:rFonts w:ascii="宋体" w:eastAsia="宋体" w:hAnsi="宋体" w:cs="宋体" w:hint="eastAsia"/>
                <w:color w:val="000000"/>
                <w:kern w:val="0"/>
                <w:szCs w:val="24"/>
              </w:rPr>
              <w:t>滞纳金</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20- 黄金</w:t>
            </w:r>
            <w:r w:rsidRPr="000F1CAB">
              <w:rPr>
                <w:rFonts w:ascii="宋体" w:eastAsia="宋体" w:hAnsi="宋体" w:cs="宋体" w:hint="eastAsia"/>
                <w:color w:val="000000"/>
                <w:kern w:val="0"/>
                <w:szCs w:val="24"/>
              </w:rPr>
              <w:t>ETF过户费</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21- 黄金</w:t>
            </w:r>
            <w:r w:rsidRPr="000F1CAB">
              <w:rPr>
                <w:rFonts w:ascii="宋体" w:eastAsia="宋体" w:hAnsi="宋体" w:cs="宋体" w:hint="eastAsia"/>
                <w:color w:val="000000"/>
                <w:kern w:val="0"/>
                <w:szCs w:val="24"/>
              </w:rPr>
              <w:t>ETF实际现金差额</w:t>
            </w:r>
          </w:p>
          <w:p w:rsidR="001D7B80" w:rsidRPr="00CB745A"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22- </w:t>
            </w:r>
            <w:r w:rsidRPr="000F1CAB">
              <w:rPr>
                <w:rFonts w:ascii="宋体" w:eastAsia="宋体" w:hAnsi="宋体" w:cs="宋体" w:hint="eastAsia"/>
                <w:color w:val="000000"/>
                <w:kern w:val="0"/>
                <w:szCs w:val="24"/>
              </w:rPr>
              <w:t>租借</w:t>
            </w:r>
            <w:r>
              <w:rPr>
                <w:rFonts w:ascii="宋体" w:eastAsia="宋体" w:hAnsi="宋体" w:cs="宋体" w:hint="eastAsia"/>
                <w:color w:val="000000"/>
                <w:kern w:val="0"/>
                <w:szCs w:val="24"/>
              </w:rPr>
              <w:t>拆借</w:t>
            </w:r>
            <w:r w:rsidRPr="000F1CAB">
              <w:rPr>
                <w:rFonts w:ascii="宋体" w:eastAsia="宋体" w:hAnsi="宋体" w:cs="宋体" w:hint="eastAsia"/>
                <w:color w:val="000000"/>
                <w:kern w:val="0"/>
                <w:szCs w:val="24"/>
              </w:rPr>
              <w:t>利息</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24- </w:t>
            </w:r>
            <w:r w:rsidRPr="000F1CAB">
              <w:rPr>
                <w:rFonts w:ascii="宋体" w:eastAsia="宋体" w:hAnsi="宋体" w:cs="宋体" w:hint="eastAsia"/>
                <w:color w:val="000000"/>
                <w:kern w:val="0"/>
                <w:szCs w:val="24"/>
              </w:rPr>
              <w:t>充抵手续费</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25- 过</w:t>
            </w:r>
            <w:r>
              <w:rPr>
                <w:rFonts w:ascii="宋体" w:eastAsia="宋体" w:hAnsi="宋体" w:cs="宋体"/>
                <w:color w:val="000000"/>
                <w:kern w:val="0"/>
                <w:szCs w:val="24"/>
              </w:rPr>
              <w:t>户费</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31- 出</w:t>
            </w:r>
            <w:r w:rsidRPr="000F1CAB">
              <w:rPr>
                <w:rFonts w:ascii="宋体" w:eastAsia="宋体" w:hAnsi="宋体" w:cs="宋体" w:hint="eastAsia"/>
                <w:color w:val="000000"/>
                <w:kern w:val="0"/>
                <w:szCs w:val="24"/>
              </w:rPr>
              <w:t>入库费</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32- 实</w:t>
            </w:r>
            <w:r>
              <w:rPr>
                <w:rFonts w:ascii="宋体" w:eastAsia="宋体" w:hAnsi="宋体" w:cs="宋体"/>
                <w:color w:val="000000"/>
                <w:kern w:val="0"/>
                <w:szCs w:val="24"/>
              </w:rPr>
              <w:t>物搬运费</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 xml:space="preserve">33- </w:t>
            </w:r>
            <w:r>
              <w:rPr>
                <w:rFonts w:ascii="宋体" w:eastAsia="宋体" w:hAnsi="宋体" w:cs="宋体" w:hint="eastAsia"/>
                <w:color w:val="000000"/>
                <w:kern w:val="0"/>
                <w:szCs w:val="24"/>
              </w:rPr>
              <w:t>保</w:t>
            </w:r>
            <w:r>
              <w:rPr>
                <w:rFonts w:ascii="宋体" w:eastAsia="宋体" w:hAnsi="宋体" w:cs="宋体"/>
                <w:color w:val="000000"/>
                <w:kern w:val="0"/>
                <w:szCs w:val="24"/>
              </w:rPr>
              <w:t>管库保管费</w:t>
            </w:r>
          </w:p>
          <w:p w:rsidR="001D7B80" w:rsidRPr="00CB745A"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34- 手</w:t>
            </w:r>
            <w:r>
              <w:rPr>
                <w:rFonts w:ascii="宋体" w:eastAsia="宋体" w:hAnsi="宋体" w:cs="宋体"/>
                <w:color w:val="000000"/>
                <w:kern w:val="0"/>
                <w:szCs w:val="24"/>
              </w:rPr>
              <w:t>续费减</w:t>
            </w:r>
            <w:r>
              <w:rPr>
                <w:rFonts w:ascii="宋体" w:eastAsia="宋体" w:hAnsi="宋体" w:cs="宋体" w:hint="eastAsia"/>
                <w:color w:val="000000"/>
                <w:kern w:val="0"/>
                <w:szCs w:val="24"/>
              </w:rPr>
              <w:t>免</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35- </w:t>
            </w:r>
            <w:r>
              <w:rPr>
                <w:rFonts w:ascii="宋体" w:eastAsia="宋体" w:hAnsi="宋体" w:cs="宋体"/>
                <w:color w:val="000000"/>
                <w:kern w:val="0"/>
                <w:szCs w:val="24"/>
              </w:rPr>
              <w:t>TN</w:t>
            </w:r>
            <w:r>
              <w:rPr>
                <w:rFonts w:ascii="宋体" w:eastAsia="宋体" w:hAnsi="宋体" w:cs="宋体" w:hint="eastAsia"/>
                <w:color w:val="000000"/>
                <w:kern w:val="0"/>
                <w:szCs w:val="24"/>
              </w:rPr>
              <w:t>递</w:t>
            </w:r>
            <w:r>
              <w:rPr>
                <w:rFonts w:ascii="宋体" w:eastAsia="宋体" w:hAnsi="宋体" w:cs="宋体"/>
                <w:color w:val="000000"/>
                <w:kern w:val="0"/>
                <w:szCs w:val="24"/>
              </w:rPr>
              <w:t>延费</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36- </w:t>
            </w:r>
            <w:r w:rsidRPr="000F1CAB">
              <w:rPr>
                <w:rFonts w:ascii="宋体" w:eastAsia="宋体" w:hAnsi="宋体" w:cs="宋体" w:hint="eastAsia"/>
                <w:color w:val="000000"/>
                <w:kern w:val="0"/>
                <w:szCs w:val="24"/>
              </w:rPr>
              <w:t>出金手续费</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37</w:t>
            </w:r>
            <w:r w:rsidRPr="005C1F9D">
              <w:rPr>
                <w:rFonts w:ascii="宋体" w:eastAsia="宋体" w:hAnsi="宋体" w:cs="宋体" w:hint="eastAsia"/>
                <w:color w:val="000000"/>
                <w:kern w:val="0"/>
                <w:szCs w:val="24"/>
              </w:rPr>
              <w:t>-</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库存互换费</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38</w:t>
            </w:r>
            <w:r>
              <w:rPr>
                <w:rFonts w:ascii="宋体" w:eastAsia="宋体" w:hAnsi="宋体" w:cs="宋体" w:hint="eastAsia"/>
                <w:color w:val="000000"/>
                <w:kern w:val="0"/>
                <w:szCs w:val="24"/>
              </w:rPr>
              <w:t>- 询</w:t>
            </w:r>
            <w:r>
              <w:rPr>
                <w:rFonts w:ascii="宋体" w:eastAsia="宋体" w:hAnsi="宋体" w:cs="宋体"/>
                <w:color w:val="000000"/>
                <w:kern w:val="0"/>
                <w:szCs w:val="24"/>
              </w:rPr>
              <w:t>价豁免库存利息</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 xml:space="preserve">39- </w:t>
            </w:r>
            <w:r>
              <w:rPr>
                <w:rFonts w:ascii="宋体" w:eastAsia="宋体" w:hAnsi="宋体" w:cs="宋体" w:hint="eastAsia"/>
                <w:color w:val="000000"/>
                <w:kern w:val="0"/>
                <w:szCs w:val="24"/>
              </w:rPr>
              <w:t>盈亏</w:t>
            </w:r>
          </w:p>
          <w:p w:rsidR="001D7B80" w:rsidRPr="0038424D" w:rsidRDefault="001D7B80" w:rsidP="001D7B80">
            <w:pPr>
              <w:widowControl/>
              <w:ind w:firstLineChars="0" w:firstLine="0"/>
              <w:rPr>
                <w:rFonts w:ascii="宋体" w:eastAsia="宋体" w:hAnsi="宋体" w:cs="宋体"/>
                <w:color w:val="000000"/>
                <w:kern w:val="0"/>
                <w:szCs w:val="24"/>
              </w:rPr>
            </w:pP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其中：</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 竞价手续费（应收）只包括：</w:t>
            </w:r>
            <w:r w:rsidRPr="000F1CAB">
              <w:rPr>
                <w:rFonts w:ascii="宋体" w:eastAsia="宋体" w:hAnsi="宋体" w:cs="宋体" w:hint="eastAsia"/>
                <w:color w:val="000000"/>
                <w:kern w:val="0"/>
                <w:szCs w:val="24"/>
              </w:rPr>
              <w:t>竞价交易产生的手续费。</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 手续费减免包括：</w:t>
            </w:r>
            <w:r w:rsidRPr="000F1CAB">
              <w:rPr>
                <w:rFonts w:ascii="宋体" w:eastAsia="宋体" w:hAnsi="宋体" w:cs="宋体" w:hint="eastAsia"/>
                <w:color w:val="000000"/>
                <w:kern w:val="0"/>
                <w:szCs w:val="24"/>
              </w:rPr>
              <w:t>竞价交易、询价交易减免的</w:t>
            </w:r>
            <w:r w:rsidRPr="000F1CAB">
              <w:rPr>
                <w:rFonts w:ascii="宋体" w:eastAsia="宋体" w:hAnsi="宋体" w:cs="宋体"/>
                <w:color w:val="000000"/>
                <w:kern w:val="0"/>
                <w:szCs w:val="24"/>
              </w:rPr>
              <w:t>手续费总额</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 询价手续费（应收）：包括</w:t>
            </w:r>
            <w:proofErr w:type="gramStart"/>
            <w:r>
              <w:rPr>
                <w:rFonts w:ascii="宋体" w:eastAsia="宋体" w:hAnsi="宋体" w:cs="宋体" w:hint="eastAsia"/>
                <w:color w:val="000000"/>
                <w:kern w:val="0"/>
                <w:szCs w:val="24"/>
              </w:rPr>
              <w:t>即远掉</w:t>
            </w:r>
            <w:proofErr w:type="gramEnd"/>
            <w:r>
              <w:rPr>
                <w:rFonts w:ascii="宋体" w:eastAsia="宋体" w:hAnsi="宋体" w:cs="宋体" w:hint="eastAsia"/>
                <w:color w:val="000000"/>
                <w:kern w:val="0"/>
                <w:szCs w:val="24"/>
              </w:rPr>
              <w:t>、拆借、期权产生的手续费</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4. 租借利息：</w:t>
            </w:r>
            <w:r w:rsidRPr="000F1CAB">
              <w:rPr>
                <w:rFonts w:ascii="宋体" w:eastAsia="宋体" w:hAnsi="宋体" w:cs="宋体" w:hint="eastAsia"/>
                <w:color w:val="000000"/>
                <w:kern w:val="0"/>
                <w:szCs w:val="24"/>
              </w:rPr>
              <w:t>含</w:t>
            </w:r>
            <w:r w:rsidRPr="000F1CAB">
              <w:rPr>
                <w:rFonts w:ascii="宋体" w:eastAsia="宋体" w:hAnsi="宋体" w:cs="宋体"/>
                <w:color w:val="000000"/>
                <w:kern w:val="0"/>
                <w:szCs w:val="24"/>
              </w:rPr>
              <w:t>拆借利息</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5.过户费包括：</w:t>
            </w:r>
            <w:r w:rsidRPr="000F1CAB">
              <w:rPr>
                <w:rFonts w:ascii="宋体" w:eastAsia="宋体" w:hAnsi="宋体" w:cs="宋体" w:hint="eastAsia"/>
                <w:color w:val="000000"/>
                <w:kern w:val="0"/>
                <w:szCs w:val="24"/>
              </w:rPr>
              <w:t>交易</w:t>
            </w:r>
            <w:proofErr w:type="gramStart"/>
            <w:r w:rsidRPr="000F1CAB">
              <w:rPr>
                <w:rFonts w:ascii="宋体" w:eastAsia="宋体" w:hAnsi="宋体" w:cs="宋体" w:hint="eastAsia"/>
                <w:color w:val="000000"/>
                <w:kern w:val="0"/>
                <w:szCs w:val="24"/>
              </w:rPr>
              <w:t>库非交易</w:t>
            </w:r>
            <w:proofErr w:type="gramEnd"/>
            <w:r w:rsidRPr="000F1CAB">
              <w:rPr>
                <w:rFonts w:ascii="宋体" w:eastAsia="宋体" w:hAnsi="宋体" w:cs="宋体" w:hint="eastAsia"/>
                <w:color w:val="000000"/>
                <w:kern w:val="0"/>
                <w:szCs w:val="24"/>
              </w:rPr>
              <w:t>过户</w:t>
            </w:r>
            <w:r>
              <w:rPr>
                <w:rFonts w:ascii="宋体" w:eastAsia="宋体" w:hAnsi="宋体" w:cs="宋体" w:hint="eastAsia"/>
                <w:color w:val="000000"/>
                <w:kern w:val="0"/>
                <w:szCs w:val="24"/>
              </w:rPr>
              <w:t>费、</w:t>
            </w:r>
            <w:r w:rsidRPr="000F1CAB">
              <w:rPr>
                <w:rFonts w:ascii="宋体" w:eastAsia="宋体" w:hAnsi="宋体" w:cs="宋体" w:hint="eastAsia"/>
                <w:color w:val="000000"/>
                <w:kern w:val="0"/>
                <w:szCs w:val="24"/>
              </w:rPr>
              <w:t>库存互换过户</w:t>
            </w:r>
            <w:r>
              <w:rPr>
                <w:rFonts w:ascii="宋体" w:eastAsia="宋体" w:hAnsi="宋体" w:cs="宋体" w:hint="eastAsia"/>
                <w:color w:val="000000"/>
                <w:kern w:val="0"/>
                <w:szCs w:val="24"/>
              </w:rPr>
              <w:t>费、</w:t>
            </w:r>
            <w:r w:rsidRPr="000F1CAB">
              <w:rPr>
                <w:rFonts w:ascii="宋体" w:eastAsia="宋体" w:hAnsi="宋体" w:cs="宋体" w:hint="eastAsia"/>
                <w:color w:val="000000"/>
                <w:kern w:val="0"/>
                <w:szCs w:val="24"/>
              </w:rPr>
              <w:t>保管库场外实物清算</w:t>
            </w:r>
            <w:r>
              <w:rPr>
                <w:rFonts w:ascii="宋体" w:eastAsia="宋体" w:hAnsi="宋体" w:cs="宋体" w:hint="eastAsia"/>
                <w:color w:val="000000"/>
                <w:kern w:val="0"/>
                <w:szCs w:val="24"/>
              </w:rPr>
              <w:t>过户费、库存划转过户费。</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6.保管库保管费包括：</w:t>
            </w:r>
            <w:r w:rsidRPr="000F1CAB">
              <w:rPr>
                <w:rFonts w:ascii="宋体" w:eastAsia="宋体" w:hAnsi="宋体" w:cs="宋体" w:hint="eastAsia"/>
                <w:color w:val="000000"/>
                <w:kern w:val="0"/>
                <w:szCs w:val="24"/>
              </w:rPr>
              <w:t>保管库包仓费</w:t>
            </w:r>
            <w:r>
              <w:rPr>
                <w:rFonts w:ascii="宋体" w:eastAsia="宋体" w:hAnsi="宋体" w:cs="宋体" w:hint="eastAsia"/>
                <w:color w:val="000000"/>
                <w:kern w:val="0"/>
                <w:szCs w:val="24"/>
              </w:rPr>
              <w:t>、</w:t>
            </w:r>
            <w:r w:rsidRPr="000F1CAB">
              <w:rPr>
                <w:rFonts w:ascii="宋体" w:eastAsia="宋体" w:hAnsi="宋体" w:cs="宋体" w:hint="eastAsia"/>
                <w:color w:val="000000"/>
                <w:kern w:val="0"/>
                <w:szCs w:val="24"/>
              </w:rPr>
              <w:t>保管库称重费</w:t>
            </w:r>
            <w:r>
              <w:rPr>
                <w:rFonts w:ascii="宋体" w:eastAsia="宋体" w:hAnsi="宋体" w:cs="宋体" w:hint="eastAsia"/>
                <w:color w:val="000000"/>
                <w:kern w:val="0"/>
                <w:szCs w:val="24"/>
              </w:rPr>
              <w:t>、</w:t>
            </w:r>
            <w:r w:rsidRPr="000F1CAB">
              <w:rPr>
                <w:rFonts w:ascii="宋体" w:eastAsia="宋体" w:hAnsi="宋体" w:cs="宋体" w:hint="eastAsia"/>
                <w:color w:val="000000"/>
                <w:kern w:val="0"/>
                <w:szCs w:val="24"/>
              </w:rPr>
              <w:t>保管库查库费</w:t>
            </w:r>
            <w:r>
              <w:rPr>
                <w:rFonts w:ascii="宋体" w:eastAsia="宋体" w:hAnsi="宋体" w:cs="宋体" w:hint="eastAsia"/>
                <w:color w:val="000000"/>
                <w:kern w:val="0"/>
                <w:szCs w:val="24"/>
              </w:rPr>
              <w:t>、</w:t>
            </w:r>
            <w:r w:rsidRPr="000F1CAB">
              <w:rPr>
                <w:rFonts w:ascii="宋体" w:eastAsia="宋体" w:hAnsi="宋体" w:cs="宋体" w:hint="eastAsia"/>
                <w:color w:val="000000"/>
                <w:kern w:val="0"/>
                <w:szCs w:val="24"/>
              </w:rPr>
              <w:t>保管库包装费</w:t>
            </w:r>
            <w:r>
              <w:rPr>
                <w:rFonts w:ascii="宋体" w:eastAsia="宋体" w:hAnsi="宋体" w:cs="宋体" w:hint="eastAsia"/>
                <w:color w:val="000000"/>
                <w:kern w:val="0"/>
                <w:szCs w:val="24"/>
              </w:rPr>
              <w:t>、</w:t>
            </w:r>
            <w:r w:rsidRPr="000F1CAB">
              <w:rPr>
                <w:rFonts w:ascii="宋体" w:eastAsia="宋体" w:hAnsi="宋体" w:cs="宋体" w:hint="eastAsia"/>
                <w:color w:val="000000"/>
                <w:kern w:val="0"/>
                <w:szCs w:val="24"/>
              </w:rPr>
              <w:t>保管</w:t>
            </w:r>
            <w:proofErr w:type="gramStart"/>
            <w:r w:rsidRPr="000F1CAB">
              <w:rPr>
                <w:rFonts w:ascii="宋体" w:eastAsia="宋体" w:hAnsi="宋体" w:cs="宋体" w:hint="eastAsia"/>
                <w:color w:val="000000"/>
                <w:kern w:val="0"/>
                <w:szCs w:val="24"/>
              </w:rPr>
              <w:t>库其他</w:t>
            </w:r>
            <w:proofErr w:type="gramEnd"/>
            <w:r w:rsidRPr="000F1CAB">
              <w:rPr>
                <w:rFonts w:ascii="宋体" w:eastAsia="宋体" w:hAnsi="宋体" w:cs="宋体" w:hint="eastAsia"/>
                <w:color w:val="000000"/>
                <w:kern w:val="0"/>
                <w:szCs w:val="24"/>
              </w:rPr>
              <w:t>费用</w:t>
            </w:r>
            <w:r>
              <w:rPr>
                <w:rFonts w:ascii="宋体" w:eastAsia="宋体" w:hAnsi="宋体" w:cs="宋体" w:hint="eastAsia"/>
                <w:color w:val="000000"/>
                <w:kern w:val="0"/>
                <w:szCs w:val="24"/>
              </w:rPr>
              <w:t>。</w:t>
            </w:r>
          </w:p>
          <w:p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7.手</w:t>
            </w:r>
            <w:r>
              <w:rPr>
                <w:rFonts w:ascii="宋体" w:eastAsia="宋体" w:hAnsi="宋体" w:cs="宋体"/>
                <w:color w:val="000000"/>
                <w:kern w:val="0"/>
                <w:szCs w:val="24"/>
              </w:rPr>
              <w:t>续费实收</w:t>
            </w:r>
            <w:r>
              <w:rPr>
                <w:rFonts w:ascii="宋体" w:eastAsia="宋体" w:hAnsi="宋体" w:cs="宋体" w:hint="eastAsia"/>
                <w:color w:val="000000"/>
                <w:kern w:val="0"/>
                <w:szCs w:val="24"/>
              </w:rPr>
              <w:t>=竞价手</w:t>
            </w:r>
            <w:r>
              <w:rPr>
                <w:rFonts w:ascii="宋体" w:eastAsia="宋体" w:hAnsi="宋体" w:cs="宋体"/>
                <w:color w:val="000000"/>
                <w:kern w:val="0"/>
                <w:szCs w:val="24"/>
              </w:rPr>
              <w:t>续费（应收）</w:t>
            </w:r>
            <w:r>
              <w:rPr>
                <w:rFonts w:ascii="宋体" w:eastAsia="宋体" w:hAnsi="宋体" w:cs="宋体" w:hint="eastAsia"/>
                <w:color w:val="000000"/>
                <w:kern w:val="0"/>
                <w:szCs w:val="24"/>
              </w:rPr>
              <w:t>+询</w:t>
            </w:r>
            <w:r>
              <w:rPr>
                <w:rFonts w:ascii="宋体" w:eastAsia="宋体" w:hAnsi="宋体" w:cs="宋体"/>
                <w:color w:val="000000"/>
                <w:kern w:val="0"/>
                <w:szCs w:val="24"/>
              </w:rPr>
              <w:t>价手</w:t>
            </w:r>
            <w:r>
              <w:rPr>
                <w:rFonts w:ascii="宋体" w:eastAsia="宋体" w:hAnsi="宋体" w:cs="宋体" w:hint="eastAsia"/>
                <w:color w:val="000000"/>
                <w:kern w:val="0"/>
                <w:szCs w:val="24"/>
              </w:rPr>
              <w:t>续</w:t>
            </w:r>
            <w:r>
              <w:rPr>
                <w:rFonts w:ascii="宋体" w:eastAsia="宋体" w:hAnsi="宋体" w:cs="宋体"/>
                <w:color w:val="000000"/>
                <w:kern w:val="0"/>
                <w:szCs w:val="24"/>
              </w:rPr>
              <w:t>费（应</w:t>
            </w:r>
            <w:r>
              <w:rPr>
                <w:rFonts w:ascii="宋体" w:eastAsia="宋体" w:hAnsi="宋体" w:cs="宋体" w:hint="eastAsia"/>
                <w:color w:val="000000"/>
                <w:kern w:val="0"/>
                <w:szCs w:val="24"/>
              </w:rPr>
              <w:t>收</w:t>
            </w:r>
            <w:r>
              <w:rPr>
                <w:rFonts w:ascii="宋体" w:eastAsia="宋体" w:hAnsi="宋体" w:cs="宋体"/>
                <w:color w:val="000000"/>
                <w:kern w:val="0"/>
                <w:szCs w:val="24"/>
              </w:rPr>
              <w:t>）</w:t>
            </w:r>
            <w:r>
              <w:rPr>
                <w:rFonts w:ascii="宋体" w:eastAsia="宋体" w:hAnsi="宋体" w:cs="宋体" w:hint="eastAsia"/>
                <w:color w:val="000000"/>
                <w:kern w:val="0"/>
                <w:szCs w:val="24"/>
              </w:rPr>
              <w:t>-手</w:t>
            </w:r>
            <w:r>
              <w:rPr>
                <w:rFonts w:ascii="宋体" w:eastAsia="宋体" w:hAnsi="宋体" w:cs="宋体"/>
                <w:color w:val="000000"/>
                <w:kern w:val="0"/>
                <w:szCs w:val="24"/>
              </w:rPr>
              <w:t>续费减免</w:t>
            </w:r>
          </w:p>
          <w:p w:rsidR="001D7B80" w:rsidRDefault="001D7B80" w:rsidP="001D7B80">
            <w:pPr>
              <w:widowControl/>
              <w:ind w:firstLineChars="0" w:firstLine="0"/>
            </w:pPr>
            <w:r>
              <w:rPr>
                <w:rFonts w:ascii="宋体" w:eastAsia="宋体" w:hAnsi="宋体" w:cs="宋体" w:hint="eastAsia"/>
                <w:color w:val="000000"/>
                <w:kern w:val="0"/>
                <w:szCs w:val="24"/>
              </w:rPr>
              <w:t>8. 盈亏</w:t>
            </w:r>
            <w:r>
              <w:rPr>
                <w:rFonts w:ascii="宋体" w:eastAsia="宋体" w:hAnsi="宋体" w:cs="宋体"/>
                <w:color w:val="000000"/>
                <w:kern w:val="0"/>
                <w:szCs w:val="24"/>
              </w:rPr>
              <w:t>包括</w:t>
            </w:r>
            <w:r w:rsidRPr="00C1222B">
              <w:rPr>
                <w:rFonts w:hint="eastAsia"/>
              </w:rPr>
              <w:t>：延期每日无负债盈亏、上海金集中定价交割盈亏、白银即期交割盈亏、询价现金交割的交割盈亏</w:t>
            </w:r>
          </w:p>
          <w:p w:rsidR="001D7B80" w:rsidRDefault="001D7B80" w:rsidP="001D7B80">
            <w:pPr>
              <w:widowControl/>
              <w:ind w:firstLineChars="0" w:firstLine="0"/>
            </w:pPr>
            <w:r>
              <w:rPr>
                <w:rFonts w:hint="eastAsia"/>
              </w:rPr>
              <w:t>9</w:t>
            </w:r>
            <w:r>
              <w:t xml:space="preserve">. </w:t>
            </w:r>
            <w:r>
              <w:rPr>
                <w:rFonts w:hint="eastAsia"/>
              </w:rPr>
              <w:t>出</w:t>
            </w:r>
            <w:r>
              <w:t>入库费包括</w:t>
            </w:r>
            <w:r>
              <w:rPr>
                <w:rFonts w:hint="eastAsia"/>
              </w:rPr>
              <w:t>：交</w:t>
            </w:r>
            <w:r>
              <w:t>易库入库费、交易库出库费、保管库入库</w:t>
            </w:r>
            <w:r>
              <w:rPr>
                <w:rFonts w:hint="eastAsia"/>
              </w:rPr>
              <w:t>费、</w:t>
            </w:r>
            <w:r>
              <w:t>保管库出库费</w:t>
            </w:r>
          </w:p>
          <w:p w:rsidR="00BE40DA" w:rsidRPr="00924548" w:rsidRDefault="001D7B80" w:rsidP="00A41AA4">
            <w:pPr>
              <w:widowControl/>
              <w:ind w:firstLineChars="0" w:firstLine="0"/>
              <w:rPr>
                <w:rFonts w:ascii="宋体" w:eastAsia="宋体" w:hAnsi="宋体" w:cs="宋体"/>
                <w:color w:val="000000"/>
                <w:kern w:val="0"/>
                <w:szCs w:val="24"/>
              </w:rPr>
            </w:pPr>
            <w:r>
              <w:rPr>
                <w:rFonts w:hint="eastAsia"/>
              </w:rPr>
              <w:t xml:space="preserve">10. </w:t>
            </w:r>
            <w:r>
              <w:rPr>
                <w:rFonts w:hint="eastAsia"/>
              </w:rPr>
              <w:t>出</w:t>
            </w:r>
            <w:r>
              <w:t>金手续费包括：当日跨行出金手</w:t>
            </w:r>
            <w:r>
              <w:rPr>
                <w:rFonts w:hint="eastAsia"/>
              </w:rPr>
              <w:t>续</w:t>
            </w:r>
            <w:r>
              <w:t>费、当日同行出金手续</w:t>
            </w:r>
            <w:r>
              <w:rPr>
                <w:rFonts w:hint="eastAsia"/>
              </w:rPr>
              <w:t>费</w:t>
            </w:r>
            <w:r>
              <w:t>、跨日出金手续费</w:t>
            </w:r>
          </w:p>
        </w:tc>
      </w:tr>
      <w:tr w:rsidR="00DA1A86" w:rsidRPr="009D36D6" w:rsidTr="00ED6951">
        <w:trPr>
          <w:jc w:val="center"/>
        </w:trPr>
        <w:tc>
          <w:tcPr>
            <w:tcW w:w="1178" w:type="pct"/>
            <w:tcBorders>
              <w:top w:val="outset" w:sz="6" w:space="0" w:color="111111"/>
              <w:left w:val="outset" w:sz="6" w:space="0" w:color="111111"/>
              <w:bottom w:val="outset" w:sz="6" w:space="0" w:color="111111"/>
              <w:right w:val="outset" w:sz="6" w:space="0" w:color="111111"/>
            </w:tcBorders>
          </w:tcPr>
          <w:p w:rsidR="00DA1A86" w:rsidRPr="00924548" w:rsidRDefault="00DA1A86" w:rsidP="00924548">
            <w:pPr>
              <w:widowControl/>
              <w:ind w:firstLineChars="0" w:firstLine="0"/>
              <w:rPr>
                <w:rFonts w:ascii="宋体" w:eastAsia="宋体" w:hAnsi="宋体" w:cs="宋体"/>
                <w:color w:val="000000"/>
                <w:kern w:val="0"/>
                <w:szCs w:val="24"/>
              </w:rPr>
            </w:pPr>
            <w:r w:rsidRPr="00924548">
              <w:rPr>
                <w:rFonts w:ascii="宋体" w:eastAsia="宋体" w:hAnsi="宋体" w:cs="宋体"/>
                <w:color w:val="000000"/>
                <w:kern w:val="0"/>
                <w:szCs w:val="24"/>
              </w:rPr>
              <w:t>费用</w:t>
            </w:r>
          </w:p>
        </w:tc>
        <w:tc>
          <w:tcPr>
            <w:tcW w:w="773" w:type="pct"/>
            <w:tcBorders>
              <w:top w:val="outset" w:sz="6" w:space="0" w:color="111111"/>
              <w:left w:val="outset" w:sz="6" w:space="0" w:color="111111"/>
              <w:bottom w:val="outset" w:sz="6" w:space="0" w:color="111111"/>
              <w:right w:val="outset" w:sz="6" w:space="0" w:color="111111"/>
            </w:tcBorders>
          </w:tcPr>
          <w:p w:rsidR="00DA1A86" w:rsidRDefault="00DA1A86" w:rsidP="00DA1A86">
            <w:pPr>
              <w:ind w:firstLineChars="25" w:firstLine="60"/>
            </w:pPr>
            <w:r w:rsidRPr="00A76815">
              <w:rPr>
                <w:rFonts w:ascii="宋体" w:eastAsia="宋体" w:hAnsi="宋体" w:cs="宋体" w:hint="eastAsia"/>
                <w:color w:val="000000"/>
                <w:kern w:val="0"/>
                <w:szCs w:val="24"/>
              </w:rPr>
              <w:t>N18</w:t>
            </w:r>
          </w:p>
        </w:tc>
        <w:tc>
          <w:tcPr>
            <w:tcW w:w="3027" w:type="pct"/>
            <w:tcBorders>
              <w:top w:val="outset" w:sz="6" w:space="0" w:color="111111"/>
              <w:left w:val="outset" w:sz="6" w:space="0" w:color="111111"/>
              <w:bottom w:val="outset" w:sz="6" w:space="0" w:color="111111"/>
              <w:right w:val="outset" w:sz="6" w:space="0" w:color="111111"/>
            </w:tcBorders>
            <w:vAlign w:val="center"/>
          </w:tcPr>
          <w:p w:rsidR="00DA1A86" w:rsidRPr="00924548" w:rsidRDefault="005A33C3"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单位：分</w:t>
            </w:r>
          </w:p>
        </w:tc>
      </w:tr>
    </w:tbl>
    <w:p w:rsidR="00701691" w:rsidRDefault="00701691" w:rsidP="007F2BEF">
      <w:pPr>
        <w:pStyle w:val="21"/>
        <w:numPr>
          <w:ilvl w:val="1"/>
          <w:numId w:val="1"/>
        </w:numPr>
        <w:ind w:left="0" w:firstLineChars="0" w:firstLine="0"/>
      </w:pPr>
      <w:bookmarkStart w:id="473" w:name="_Toc434242637"/>
      <w:bookmarkStart w:id="474" w:name="_Toc438719145"/>
      <w:r>
        <w:rPr>
          <w:rFonts w:hint="eastAsia"/>
        </w:rPr>
        <w:t>席位</w:t>
      </w:r>
      <w:r>
        <w:t>升贴水信息数据文件</w:t>
      </w:r>
    </w:p>
    <w:p w:rsidR="00701691" w:rsidRPr="009D36D6" w:rsidRDefault="00701691" w:rsidP="00701691">
      <w:pPr>
        <w:pStyle w:val="30"/>
        <w:numPr>
          <w:ilvl w:val="2"/>
          <w:numId w:val="1"/>
        </w:numPr>
        <w:ind w:left="0" w:firstLineChars="0" w:firstLine="0"/>
      </w:pPr>
      <w:r w:rsidRPr="009D36D6">
        <w:rPr>
          <w:rFonts w:hint="eastAsia"/>
        </w:rPr>
        <w:t>汇总</w:t>
      </w:r>
      <w:r>
        <w:rPr>
          <w:rFonts w:hint="eastAsia"/>
        </w:rPr>
        <w:t>记录</w:t>
      </w:r>
    </w:p>
    <w:p w:rsidR="00701691" w:rsidRPr="009D36D6" w:rsidRDefault="00701691" w:rsidP="00701691">
      <w:pPr>
        <w:ind w:firstLine="482"/>
        <w:rPr>
          <w:szCs w:val="21"/>
        </w:rPr>
      </w:pPr>
      <w:r>
        <w:rPr>
          <w:rFonts w:hint="eastAsia"/>
          <w:b/>
          <w:szCs w:val="21"/>
        </w:rPr>
        <w:t>功能说明</w:t>
      </w:r>
      <w:r w:rsidRPr="009D36D6">
        <w:rPr>
          <w:b/>
          <w:szCs w:val="21"/>
        </w:rPr>
        <w:t>：</w:t>
      </w:r>
      <w:r w:rsidRPr="009D36D6">
        <w:rPr>
          <w:szCs w:val="21"/>
        </w:rPr>
        <w:t>提供二级系统清算后核对</w:t>
      </w:r>
      <w:r>
        <w:rPr>
          <w:rFonts w:hint="eastAsia"/>
          <w:szCs w:val="21"/>
        </w:rPr>
        <w:t>席位下客户</w:t>
      </w:r>
      <w:r w:rsidRPr="009D36D6">
        <w:rPr>
          <w:szCs w:val="21"/>
        </w:rPr>
        <w:t>升贴水</w:t>
      </w:r>
      <w:r>
        <w:rPr>
          <w:rFonts w:hint="eastAsia"/>
          <w:szCs w:val="21"/>
        </w:rPr>
        <w:t>合计</w:t>
      </w:r>
    </w:p>
    <w:tbl>
      <w:tblPr>
        <w:tblW w:w="3899"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968"/>
        <w:gridCol w:w="1337"/>
        <w:gridCol w:w="3160"/>
      </w:tblGrid>
      <w:tr w:rsidR="00701691" w:rsidRPr="009D36D6" w:rsidTr="009F049A">
        <w:trPr>
          <w:jc w:val="center"/>
        </w:trPr>
        <w:tc>
          <w:tcPr>
            <w:tcW w:w="1522"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701691" w:rsidRPr="009D36D6" w:rsidRDefault="00701691" w:rsidP="009F049A">
            <w:pPr>
              <w:ind w:firstLine="482"/>
              <w:jc w:val="center"/>
              <w:rPr>
                <w:szCs w:val="21"/>
              </w:rPr>
            </w:pPr>
            <w:r w:rsidRPr="009D36D6">
              <w:rPr>
                <w:b/>
                <w:bCs/>
                <w:szCs w:val="21"/>
              </w:rPr>
              <w:t>属性描述</w:t>
            </w:r>
          </w:p>
        </w:tc>
        <w:tc>
          <w:tcPr>
            <w:tcW w:w="1034" w:type="pct"/>
            <w:tcBorders>
              <w:top w:val="outset" w:sz="6" w:space="0" w:color="111111"/>
              <w:left w:val="outset" w:sz="6" w:space="0" w:color="111111"/>
              <w:bottom w:val="outset" w:sz="6" w:space="0" w:color="111111"/>
              <w:right w:val="outset" w:sz="6" w:space="0" w:color="111111"/>
            </w:tcBorders>
            <w:shd w:val="clear" w:color="auto" w:fill="C0C0C0"/>
          </w:tcPr>
          <w:p w:rsidR="00701691" w:rsidRPr="009D36D6" w:rsidRDefault="00701691" w:rsidP="009F049A">
            <w:pPr>
              <w:ind w:firstLineChars="82" w:firstLine="198"/>
              <w:rPr>
                <w:b/>
                <w:bCs/>
                <w:szCs w:val="21"/>
              </w:rPr>
            </w:pPr>
            <w:r>
              <w:rPr>
                <w:rFonts w:hint="eastAsia"/>
                <w:b/>
                <w:bCs/>
                <w:szCs w:val="21"/>
              </w:rPr>
              <w:t>数据类型</w:t>
            </w:r>
          </w:p>
        </w:tc>
        <w:tc>
          <w:tcPr>
            <w:tcW w:w="2444"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701691" w:rsidRPr="009D36D6" w:rsidRDefault="00701691" w:rsidP="009F049A">
            <w:pPr>
              <w:ind w:firstLine="482"/>
              <w:jc w:val="center"/>
              <w:rPr>
                <w:szCs w:val="21"/>
              </w:rPr>
            </w:pPr>
            <w:r w:rsidRPr="009D36D6">
              <w:rPr>
                <w:b/>
                <w:bCs/>
                <w:szCs w:val="21"/>
              </w:rPr>
              <w:t>说明</w:t>
            </w:r>
          </w:p>
        </w:tc>
      </w:tr>
      <w:tr w:rsidR="00701691" w:rsidRPr="009D36D6" w:rsidTr="009F049A">
        <w:trPr>
          <w:jc w:val="center"/>
        </w:trPr>
        <w:tc>
          <w:tcPr>
            <w:tcW w:w="1522" w:type="pct"/>
            <w:tcBorders>
              <w:top w:val="outset" w:sz="6" w:space="0" w:color="111111"/>
              <w:left w:val="outset" w:sz="6" w:space="0" w:color="111111"/>
              <w:bottom w:val="outset" w:sz="6" w:space="0" w:color="111111"/>
              <w:right w:val="outset" w:sz="6" w:space="0" w:color="111111"/>
            </w:tcBorders>
            <w:vAlign w:val="center"/>
          </w:tcPr>
          <w:p w:rsidR="00701691" w:rsidRPr="009D36D6" w:rsidRDefault="00701691" w:rsidP="009F049A">
            <w:pPr>
              <w:ind w:firstLine="480"/>
              <w:rPr>
                <w:szCs w:val="21"/>
              </w:rPr>
            </w:pPr>
            <w:r>
              <w:rPr>
                <w:rFonts w:hint="eastAsia"/>
                <w:szCs w:val="21"/>
              </w:rPr>
              <w:t>交易日期</w:t>
            </w:r>
          </w:p>
        </w:tc>
        <w:tc>
          <w:tcPr>
            <w:tcW w:w="1034" w:type="pct"/>
            <w:tcBorders>
              <w:top w:val="outset" w:sz="6" w:space="0" w:color="111111"/>
              <w:left w:val="outset" w:sz="6" w:space="0" w:color="111111"/>
              <w:bottom w:val="outset" w:sz="6" w:space="0" w:color="111111"/>
              <w:right w:val="outset" w:sz="6" w:space="0" w:color="111111"/>
            </w:tcBorders>
          </w:tcPr>
          <w:p w:rsidR="00701691" w:rsidRDefault="00701691" w:rsidP="009F049A">
            <w:pPr>
              <w:ind w:firstLine="480"/>
              <w:rPr>
                <w:szCs w:val="21"/>
              </w:rPr>
            </w:pPr>
            <w:r>
              <w:rPr>
                <w:rFonts w:ascii="宋体" w:eastAsia="宋体" w:hAnsi="宋体" w:cs="宋体" w:hint="eastAsia"/>
                <w:color w:val="000000"/>
                <w:kern w:val="0"/>
                <w:szCs w:val="24"/>
              </w:rPr>
              <w:t>C8</w:t>
            </w:r>
          </w:p>
        </w:tc>
        <w:tc>
          <w:tcPr>
            <w:tcW w:w="2444" w:type="pct"/>
            <w:tcBorders>
              <w:top w:val="outset" w:sz="6" w:space="0" w:color="111111"/>
              <w:left w:val="outset" w:sz="6" w:space="0" w:color="111111"/>
              <w:bottom w:val="outset" w:sz="6" w:space="0" w:color="111111"/>
              <w:right w:val="outset" w:sz="6" w:space="0" w:color="111111"/>
            </w:tcBorders>
            <w:vAlign w:val="center"/>
          </w:tcPr>
          <w:p w:rsidR="00701691" w:rsidRPr="009D36D6" w:rsidRDefault="00701691" w:rsidP="009F049A">
            <w:pPr>
              <w:ind w:firstLine="480"/>
              <w:rPr>
                <w:szCs w:val="21"/>
              </w:rPr>
            </w:pPr>
            <w:r w:rsidRPr="00924548">
              <w:rPr>
                <w:rFonts w:ascii="宋体" w:eastAsia="宋体" w:hAnsi="宋体" w:cs="宋体"/>
                <w:color w:val="000000"/>
                <w:kern w:val="0"/>
                <w:szCs w:val="24"/>
              </w:rPr>
              <w:t>YYYYMMDD</w:t>
            </w:r>
          </w:p>
        </w:tc>
      </w:tr>
      <w:tr w:rsidR="00701691" w:rsidRPr="009D36D6" w:rsidTr="009F049A">
        <w:trPr>
          <w:jc w:val="center"/>
        </w:trPr>
        <w:tc>
          <w:tcPr>
            <w:tcW w:w="1522" w:type="pct"/>
            <w:tcBorders>
              <w:top w:val="outset" w:sz="6" w:space="0" w:color="111111"/>
              <w:left w:val="outset" w:sz="6" w:space="0" w:color="111111"/>
              <w:bottom w:val="outset" w:sz="6" w:space="0" w:color="111111"/>
              <w:right w:val="outset" w:sz="6" w:space="0" w:color="111111"/>
            </w:tcBorders>
            <w:vAlign w:val="center"/>
          </w:tcPr>
          <w:p w:rsidR="00701691" w:rsidRPr="009D36D6" w:rsidRDefault="00701691" w:rsidP="009F049A">
            <w:pPr>
              <w:ind w:firstLine="480"/>
              <w:rPr>
                <w:szCs w:val="21"/>
              </w:rPr>
            </w:pPr>
            <w:r w:rsidRPr="009D36D6">
              <w:rPr>
                <w:rFonts w:hint="eastAsia"/>
                <w:szCs w:val="21"/>
              </w:rPr>
              <w:t>会员</w:t>
            </w:r>
            <w:r w:rsidRPr="009D36D6">
              <w:rPr>
                <w:szCs w:val="21"/>
              </w:rPr>
              <w:t>代码</w:t>
            </w:r>
          </w:p>
        </w:tc>
        <w:tc>
          <w:tcPr>
            <w:tcW w:w="1034" w:type="pct"/>
            <w:tcBorders>
              <w:top w:val="outset" w:sz="6" w:space="0" w:color="111111"/>
              <w:left w:val="outset" w:sz="6" w:space="0" w:color="111111"/>
              <w:bottom w:val="outset" w:sz="6" w:space="0" w:color="111111"/>
              <w:right w:val="outset" w:sz="6" w:space="0" w:color="111111"/>
            </w:tcBorders>
          </w:tcPr>
          <w:p w:rsidR="00701691" w:rsidRPr="009D36D6" w:rsidRDefault="00701691" w:rsidP="009F049A">
            <w:pPr>
              <w:ind w:firstLine="480"/>
              <w:rPr>
                <w:szCs w:val="21"/>
              </w:rPr>
            </w:pPr>
            <w:r>
              <w:rPr>
                <w:rFonts w:hint="eastAsia"/>
                <w:szCs w:val="21"/>
              </w:rPr>
              <w:t>C4</w:t>
            </w:r>
          </w:p>
        </w:tc>
        <w:tc>
          <w:tcPr>
            <w:tcW w:w="2444" w:type="pct"/>
            <w:tcBorders>
              <w:top w:val="outset" w:sz="6" w:space="0" w:color="111111"/>
              <w:left w:val="outset" w:sz="6" w:space="0" w:color="111111"/>
              <w:bottom w:val="outset" w:sz="6" w:space="0" w:color="111111"/>
              <w:right w:val="outset" w:sz="6" w:space="0" w:color="111111"/>
            </w:tcBorders>
            <w:vAlign w:val="center"/>
          </w:tcPr>
          <w:p w:rsidR="00701691" w:rsidRPr="009D36D6" w:rsidRDefault="00701691" w:rsidP="009F049A">
            <w:pPr>
              <w:ind w:firstLine="480"/>
              <w:rPr>
                <w:szCs w:val="21"/>
              </w:rPr>
            </w:pPr>
            <w:r w:rsidRPr="009D36D6">
              <w:rPr>
                <w:szCs w:val="21"/>
              </w:rPr>
              <w:t>4</w:t>
            </w:r>
            <w:r w:rsidRPr="009D36D6">
              <w:rPr>
                <w:szCs w:val="21"/>
              </w:rPr>
              <w:t>位数字编号</w:t>
            </w:r>
          </w:p>
        </w:tc>
      </w:tr>
      <w:tr w:rsidR="00701691" w:rsidRPr="009D36D6" w:rsidTr="009F049A">
        <w:trPr>
          <w:jc w:val="center"/>
        </w:trPr>
        <w:tc>
          <w:tcPr>
            <w:tcW w:w="1522" w:type="pct"/>
            <w:tcBorders>
              <w:top w:val="outset" w:sz="6" w:space="0" w:color="111111"/>
              <w:left w:val="outset" w:sz="6" w:space="0" w:color="111111"/>
              <w:bottom w:val="outset" w:sz="6" w:space="0" w:color="111111"/>
              <w:right w:val="outset" w:sz="6" w:space="0" w:color="111111"/>
            </w:tcBorders>
            <w:vAlign w:val="center"/>
          </w:tcPr>
          <w:p w:rsidR="00701691" w:rsidRPr="009D36D6" w:rsidRDefault="00701691" w:rsidP="009F049A">
            <w:pPr>
              <w:ind w:firstLine="480"/>
              <w:rPr>
                <w:szCs w:val="21"/>
              </w:rPr>
            </w:pPr>
            <w:r w:rsidRPr="009D36D6">
              <w:rPr>
                <w:rFonts w:hint="eastAsia"/>
                <w:szCs w:val="21"/>
              </w:rPr>
              <w:t>席位代码</w:t>
            </w:r>
          </w:p>
        </w:tc>
        <w:tc>
          <w:tcPr>
            <w:tcW w:w="1034" w:type="pct"/>
            <w:tcBorders>
              <w:top w:val="outset" w:sz="6" w:space="0" w:color="111111"/>
              <w:left w:val="outset" w:sz="6" w:space="0" w:color="111111"/>
              <w:bottom w:val="outset" w:sz="6" w:space="0" w:color="111111"/>
              <w:right w:val="outset" w:sz="6" w:space="0" w:color="111111"/>
            </w:tcBorders>
          </w:tcPr>
          <w:p w:rsidR="00701691" w:rsidRPr="009D36D6" w:rsidRDefault="00701691" w:rsidP="009F049A">
            <w:pPr>
              <w:ind w:firstLine="480"/>
              <w:rPr>
                <w:szCs w:val="21"/>
              </w:rPr>
            </w:pPr>
            <w:r>
              <w:rPr>
                <w:rFonts w:hint="eastAsia"/>
                <w:szCs w:val="21"/>
              </w:rPr>
              <w:t>C6</w:t>
            </w:r>
          </w:p>
        </w:tc>
        <w:tc>
          <w:tcPr>
            <w:tcW w:w="2444" w:type="pct"/>
            <w:tcBorders>
              <w:top w:val="outset" w:sz="6" w:space="0" w:color="111111"/>
              <w:left w:val="outset" w:sz="6" w:space="0" w:color="111111"/>
              <w:bottom w:val="outset" w:sz="6" w:space="0" w:color="111111"/>
              <w:right w:val="outset" w:sz="6" w:space="0" w:color="111111"/>
            </w:tcBorders>
            <w:vAlign w:val="center"/>
          </w:tcPr>
          <w:p w:rsidR="00701691" w:rsidRPr="009D36D6" w:rsidRDefault="00701691" w:rsidP="009F049A">
            <w:pPr>
              <w:ind w:firstLine="480"/>
              <w:rPr>
                <w:szCs w:val="21"/>
              </w:rPr>
            </w:pPr>
            <w:r w:rsidRPr="009D36D6">
              <w:rPr>
                <w:szCs w:val="21"/>
              </w:rPr>
              <w:t>6</w:t>
            </w:r>
            <w:ins w:id="475" w:author="罗莎" w:date="2016-09-30T15:30:00Z">
              <w:r w:rsidR="00A900EC" w:rsidRPr="00924548">
                <w:rPr>
                  <w:rFonts w:ascii="宋体" w:eastAsia="宋体" w:hAnsi="宋体" w:cs="宋体"/>
                  <w:color w:val="000000"/>
                  <w:kern w:val="0"/>
                  <w:szCs w:val="24"/>
                </w:rPr>
                <w:t>位数字编号</w:t>
              </w:r>
            </w:ins>
            <w:del w:id="476" w:author="罗莎" w:date="2016-09-30T15:30:00Z">
              <w:r w:rsidRPr="009D36D6" w:rsidDel="00A900EC">
                <w:rPr>
                  <w:rFonts w:hint="eastAsia"/>
                  <w:szCs w:val="21"/>
                </w:rPr>
                <w:delText>位</w:delText>
              </w:r>
              <w:r w:rsidRPr="009D36D6" w:rsidDel="00A900EC">
                <w:rPr>
                  <w:szCs w:val="21"/>
                </w:rPr>
                <w:delText>字符</w:delText>
              </w:r>
            </w:del>
          </w:p>
        </w:tc>
      </w:tr>
      <w:tr w:rsidR="00BF75E7" w:rsidRPr="009D36D6" w:rsidTr="009F049A">
        <w:trPr>
          <w:jc w:val="center"/>
        </w:trPr>
        <w:tc>
          <w:tcPr>
            <w:tcW w:w="1522" w:type="pct"/>
            <w:tcBorders>
              <w:top w:val="outset" w:sz="6" w:space="0" w:color="111111"/>
              <w:left w:val="outset" w:sz="6" w:space="0" w:color="111111"/>
              <w:bottom w:val="outset" w:sz="6" w:space="0" w:color="111111"/>
              <w:right w:val="outset" w:sz="6" w:space="0" w:color="111111"/>
            </w:tcBorders>
            <w:vAlign w:val="center"/>
          </w:tcPr>
          <w:p w:rsidR="00BF75E7" w:rsidRPr="009D36D6" w:rsidRDefault="00BF75E7" w:rsidP="00BF75E7">
            <w:pPr>
              <w:ind w:firstLine="480"/>
              <w:rPr>
                <w:szCs w:val="21"/>
              </w:rPr>
            </w:pPr>
            <w:r>
              <w:rPr>
                <w:rFonts w:hint="eastAsia"/>
                <w:szCs w:val="21"/>
              </w:rPr>
              <w:t>升贴水类型</w:t>
            </w:r>
          </w:p>
        </w:tc>
        <w:tc>
          <w:tcPr>
            <w:tcW w:w="1034" w:type="pct"/>
            <w:tcBorders>
              <w:top w:val="outset" w:sz="6" w:space="0" w:color="111111"/>
              <w:left w:val="outset" w:sz="6" w:space="0" w:color="111111"/>
              <w:bottom w:val="outset" w:sz="6" w:space="0" w:color="111111"/>
              <w:right w:val="outset" w:sz="6" w:space="0" w:color="111111"/>
            </w:tcBorders>
          </w:tcPr>
          <w:p w:rsidR="00BF75E7" w:rsidRDefault="00302CDD" w:rsidP="00BF75E7">
            <w:pPr>
              <w:ind w:firstLine="480"/>
              <w:rPr>
                <w:szCs w:val="21"/>
              </w:rPr>
            </w:pPr>
            <w:r>
              <w:rPr>
                <w:rFonts w:hint="eastAsia"/>
                <w:szCs w:val="21"/>
              </w:rPr>
              <w:t>C4</w:t>
            </w:r>
          </w:p>
        </w:tc>
        <w:tc>
          <w:tcPr>
            <w:tcW w:w="2444" w:type="pct"/>
            <w:tcBorders>
              <w:top w:val="outset" w:sz="6" w:space="0" w:color="111111"/>
              <w:left w:val="outset" w:sz="6" w:space="0" w:color="111111"/>
              <w:bottom w:val="outset" w:sz="6" w:space="0" w:color="111111"/>
              <w:right w:val="outset" w:sz="6" w:space="0" w:color="111111"/>
            </w:tcBorders>
            <w:vAlign w:val="center"/>
          </w:tcPr>
          <w:p w:rsidR="002E6BEE" w:rsidRPr="00156D7B" w:rsidRDefault="00B7039D" w:rsidP="00DC74B1">
            <w:pPr>
              <w:ind w:firstLineChars="0" w:firstLine="480"/>
              <w:rPr>
                <w:szCs w:val="21"/>
              </w:rPr>
            </w:pPr>
            <w:r w:rsidRPr="00B7039D">
              <w:rPr>
                <w:rFonts w:hint="eastAsia"/>
                <w:szCs w:val="21"/>
              </w:rPr>
              <w:t>7-</w:t>
            </w:r>
            <w:r>
              <w:rPr>
                <w:rFonts w:hint="eastAsia"/>
                <w:szCs w:val="21"/>
              </w:rPr>
              <w:t xml:space="preserve"> </w:t>
            </w:r>
            <w:r w:rsidR="002E6BEE" w:rsidRPr="00B7039D">
              <w:rPr>
                <w:rFonts w:hint="eastAsia"/>
                <w:szCs w:val="21"/>
              </w:rPr>
              <w:t>条块升贴水</w:t>
            </w:r>
          </w:p>
          <w:p w:rsidR="00B7039D" w:rsidRDefault="00B7039D" w:rsidP="00B7039D">
            <w:pPr>
              <w:ind w:firstLine="480"/>
              <w:rPr>
                <w:szCs w:val="21"/>
              </w:rPr>
            </w:pPr>
            <w:r>
              <w:rPr>
                <w:szCs w:val="21"/>
              </w:rPr>
              <w:t xml:space="preserve">11- </w:t>
            </w:r>
            <w:r>
              <w:rPr>
                <w:rFonts w:hint="eastAsia"/>
                <w:szCs w:val="21"/>
              </w:rPr>
              <w:t>溢短金额</w:t>
            </w:r>
          </w:p>
          <w:p w:rsidR="00B7039D" w:rsidRPr="00B7039D" w:rsidRDefault="00B7039D" w:rsidP="00B7039D">
            <w:pPr>
              <w:ind w:firstLine="480"/>
              <w:rPr>
                <w:szCs w:val="21"/>
              </w:rPr>
            </w:pPr>
            <w:r>
              <w:rPr>
                <w:rFonts w:hint="eastAsia"/>
                <w:szCs w:val="21"/>
              </w:rPr>
              <w:t xml:space="preserve">12- </w:t>
            </w:r>
            <w:r>
              <w:rPr>
                <w:rFonts w:hint="eastAsia"/>
                <w:szCs w:val="21"/>
              </w:rPr>
              <w:t>品种升贴水</w:t>
            </w:r>
          </w:p>
          <w:p w:rsidR="00BF75E7" w:rsidRPr="009D36D6" w:rsidRDefault="002E6BEE" w:rsidP="00BF75E7">
            <w:pPr>
              <w:ind w:firstLine="480"/>
              <w:rPr>
                <w:szCs w:val="21"/>
              </w:rPr>
            </w:pPr>
            <w:r>
              <w:rPr>
                <w:szCs w:val="21"/>
              </w:rPr>
              <w:t xml:space="preserve">16- </w:t>
            </w:r>
            <w:r w:rsidR="00BF75E7">
              <w:rPr>
                <w:rFonts w:hint="eastAsia"/>
                <w:szCs w:val="21"/>
              </w:rPr>
              <w:t>品牌升贴水</w:t>
            </w:r>
          </w:p>
        </w:tc>
      </w:tr>
      <w:tr w:rsidR="00BF75E7" w:rsidRPr="009D36D6" w:rsidTr="009F049A">
        <w:trPr>
          <w:jc w:val="center"/>
        </w:trPr>
        <w:tc>
          <w:tcPr>
            <w:tcW w:w="1522" w:type="pct"/>
            <w:tcBorders>
              <w:top w:val="outset" w:sz="6" w:space="0" w:color="111111"/>
              <w:left w:val="outset" w:sz="6" w:space="0" w:color="111111"/>
              <w:bottom w:val="outset" w:sz="6" w:space="0" w:color="111111"/>
              <w:right w:val="outset" w:sz="6" w:space="0" w:color="111111"/>
            </w:tcBorders>
            <w:vAlign w:val="center"/>
          </w:tcPr>
          <w:p w:rsidR="00BF75E7" w:rsidRPr="009D36D6" w:rsidRDefault="00BF75E7" w:rsidP="00BF75E7">
            <w:pPr>
              <w:ind w:firstLine="480"/>
              <w:rPr>
                <w:szCs w:val="21"/>
              </w:rPr>
            </w:pPr>
            <w:r w:rsidRPr="009D36D6">
              <w:rPr>
                <w:szCs w:val="21"/>
              </w:rPr>
              <w:t>升贴水合计</w:t>
            </w:r>
          </w:p>
        </w:tc>
        <w:tc>
          <w:tcPr>
            <w:tcW w:w="1034" w:type="pct"/>
            <w:tcBorders>
              <w:top w:val="outset" w:sz="6" w:space="0" w:color="111111"/>
              <w:left w:val="outset" w:sz="6" w:space="0" w:color="111111"/>
              <w:bottom w:val="outset" w:sz="6" w:space="0" w:color="111111"/>
              <w:right w:val="outset" w:sz="6" w:space="0" w:color="111111"/>
            </w:tcBorders>
          </w:tcPr>
          <w:p w:rsidR="00BF75E7" w:rsidRPr="009D36D6" w:rsidRDefault="00BF75E7" w:rsidP="00BF75E7">
            <w:pPr>
              <w:ind w:firstLine="480"/>
              <w:rPr>
                <w:szCs w:val="21"/>
              </w:rPr>
            </w:pPr>
            <w:r>
              <w:rPr>
                <w:rFonts w:hint="eastAsia"/>
                <w:szCs w:val="21"/>
              </w:rPr>
              <w:t>N18</w:t>
            </w:r>
          </w:p>
        </w:tc>
        <w:tc>
          <w:tcPr>
            <w:tcW w:w="2444" w:type="pct"/>
            <w:tcBorders>
              <w:top w:val="outset" w:sz="6" w:space="0" w:color="111111"/>
              <w:left w:val="outset" w:sz="6" w:space="0" w:color="111111"/>
              <w:bottom w:val="outset" w:sz="6" w:space="0" w:color="111111"/>
              <w:right w:val="outset" w:sz="6" w:space="0" w:color="111111"/>
            </w:tcBorders>
            <w:vAlign w:val="center"/>
          </w:tcPr>
          <w:p w:rsidR="00BF75E7" w:rsidRPr="009D36D6" w:rsidRDefault="00BF75E7" w:rsidP="00BF75E7">
            <w:pPr>
              <w:ind w:firstLine="480"/>
              <w:rPr>
                <w:szCs w:val="21"/>
              </w:rPr>
            </w:pPr>
            <w:r>
              <w:rPr>
                <w:rFonts w:hint="eastAsia"/>
                <w:szCs w:val="21"/>
              </w:rPr>
              <w:t>单位：分</w:t>
            </w:r>
          </w:p>
        </w:tc>
      </w:tr>
    </w:tbl>
    <w:p w:rsidR="00701691" w:rsidRPr="00701691" w:rsidRDefault="00701691" w:rsidP="00DC74B1">
      <w:pPr>
        <w:ind w:firstLine="480"/>
      </w:pPr>
    </w:p>
    <w:p w:rsidR="00B87B7E" w:rsidRDefault="00DF7DFD" w:rsidP="007F2BEF">
      <w:pPr>
        <w:pStyle w:val="21"/>
        <w:numPr>
          <w:ilvl w:val="1"/>
          <w:numId w:val="1"/>
        </w:numPr>
        <w:ind w:left="0" w:firstLineChars="0" w:firstLine="0"/>
      </w:pPr>
      <w:r>
        <w:rPr>
          <w:rFonts w:hint="eastAsia"/>
        </w:rPr>
        <w:t>客户</w:t>
      </w:r>
      <w:r w:rsidR="00B87B7E" w:rsidRPr="00B87B7E">
        <w:rPr>
          <w:rFonts w:hint="eastAsia"/>
        </w:rPr>
        <w:t>升贴水</w:t>
      </w:r>
      <w:bookmarkEnd w:id="473"/>
      <w:r w:rsidR="007F2BEF">
        <w:rPr>
          <w:rFonts w:hint="eastAsia"/>
        </w:rPr>
        <w:t>信息</w:t>
      </w:r>
      <w:r>
        <w:rPr>
          <w:rFonts w:hint="eastAsia"/>
        </w:rPr>
        <w:t>数据文件</w:t>
      </w:r>
      <w:bookmarkEnd w:id="474"/>
    </w:p>
    <w:p w:rsidR="00DF7DFD" w:rsidRPr="009D36D6" w:rsidRDefault="00DF7DFD" w:rsidP="00DF7DFD">
      <w:pPr>
        <w:pStyle w:val="30"/>
        <w:numPr>
          <w:ilvl w:val="2"/>
          <w:numId w:val="1"/>
        </w:numPr>
        <w:ind w:left="0" w:firstLineChars="0" w:firstLine="0"/>
      </w:pPr>
      <w:bookmarkStart w:id="477" w:name="_Toc438719147"/>
      <w:r>
        <w:rPr>
          <w:rFonts w:hint="eastAsia"/>
        </w:rPr>
        <w:t>明细记录</w:t>
      </w:r>
      <w:bookmarkEnd w:id="477"/>
    </w:p>
    <w:p w:rsidR="00B87B7E" w:rsidRPr="00444787" w:rsidRDefault="00CC1B24" w:rsidP="00DF7DFD">
      <w:pPr>
        <w:ind w:firstLine="482"/>
      </w:pPr>
      <w:r>
        <w:rPr>
          <w:rFonts w:hint="eastAsia"/>
          <w:b/>
          <w:szCs w:val="21"/>
        </w:rPr>
        <w:t>功能说明</w:t>
      </w:r>
      <w:r w:rsidR="00B87B7E" w:rsidRPr="009D36D6">
        <w:rPr>
          <w:b/>
          <w:szCs w:val="21"/>
        </w:rPr>
        <w:t>：</w:t>
      </w:r>
      <w:r w:rsidR="00B87B7E" w:rsidRPr="009D36D6">
        <w:rPr>
          <w:szCs w:val="21"/>
        </w:rPr>
        <w:t>提供二级系统清算后核对客户升贴水</w:t>
      </w:r>
      <w:r w:rsidR="00DF7DFD">
        <w:rPr>
          <w:rFonts w:hint="eastAsia"/>
          <w:szCs w:val="21"/>
        </w:rPr>
        <w:t>。</w:t>
      </w:r>
    </w:p>
    <w:tbl>
      <w:tblPr>
        <w:tblW w:w="5664"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968"/>
        <w:gridCol w:w="1621"/>
        <w:gridCol w:w="5802"/>
      </w:tblGrid>
      <w:tr w:rsidR="005B24C1" w:rsidRPr="00444787" w:rsidTr="00233AE3">
        <w:trPr>
          <w:jc w:val="center"/>
        </w:trPr>
        <w:tc>
          <w:tcPr>
            <w:tcW w:w="1048"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5B24C1" w:rsidRPr="00444787" w:rsidRDefault="005B24C1" w:rsidP="007F2BEF">
            <w:pPr>
              <w:ind w:firstLineChars="82" w:firstLine="198"/>
              <w:rPr>
                <w:szCs w:val="21"/>
              </w:rPr>
            </w:pPr>
            <w:r w:rsidRPr="00444787">
              <w:rPr>
                <w:b/>
                <w:bCs/>
                <w:szCs w:val="21"/>
              </w:rPr>
              <w:t>属性描述</w:t>
            </w:r>
          </w:p>
        </w:tc>
        <w:tc>
          <w:tcPr>
            <w:tcW w:w="863" w:type="pct"/>
            <w:tcBorders>
              <w:top w:val="outset" w:sz="6" w:space="0" w:color="111111"/>
              <w:left w:val="outset" w:sz="6" w:space="0" w:color="111111"/>
              <w:bottom w:val="outset" w:sz="6" w:space="0" w:color="111111"/>
              <w:right w:val="outset" w:sz="6" w:space="0" w:color="111111"/>
            </w:tcBorders>
            <w:shd w:val="clear" w:color="auto" w:fill="C0C0C0"/>
          </w:tcPr>
          <w:p w:rsidR="005B24C1" w:rsidRPr="00444787" w:rsidRDefault="005B24C1" w:rsidP="005B24C1">
            <w:pPr>
              <w:ind w:firstLineChars="82" w:firstLine="198"/>
              <w:rPr>
                <w:b/>
                <w:bCs/>
                <w:szCs w:val="21"/>
              </w:rPr>
            </w:pPr>
            <w:r>
              <w:rPr>
                <w:rFonts w:hint="eastAsia"/>
                <w:b/>
                <w:bCs/>
                <w:szCs w:val="21"/>
              </w:rPr>
              <w:t>数据类型</w:t>
            </w:r>
          </w:p>
        </w:tc>
        <w:tc>
          <w:tcPr>
            <w:tcW w:w="3089"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5B24C1" w:rsidRPr="00444787" w:rsidRDefault="005B24C1" w:rsidP="007F2BEF">
            <w:pPr>
              <w:ind w:firstLine="482"/>
              <w:jc w:val="center"/>
              <w:rPr>
                <w:szCs w:val="21"/>
              </w:rPr>
            </w:pPr>
            <w:r w:rsidRPr="00444787">
              <w:rPr>
                <w:b/>
                <w:bCs/>
                <w:szCs w:val="21"/>
              </w:rPr>
              <w:t>说明</w:t>
            </w:r>
          </w:p>
        </w:tc>
      </w:tr>
      <w:tr w:rsidR="002B2BC0" w:rsidRPr="00F13E74" w:rsidTr="00233AE3">
        <w:trPr>
          <w:jc w:val="center"/>
        </w:trPr>
        <w:tc>
          <w:tcPr>
            <w:tcW w:w="1048" w:type="pct"/>
            <w:tcBorders>
              <w:top w:val="outset" w:sz="6" w:space="0" w:color="111111"/>
              <w:left w:val="outset" w:sz="6" w:space="0" w:color="111111"/>
              <w:bottom w:val="outset" w:sz="6" w:space="0" w:color="111111"/>
              <w:right w:val="outset" w:sz="6" w:space="0" w:color="111111"/>
            </w:tcBorders>
            <w:vAlign w:val="center"/>
          </w:tcPr>
          <w:p w:rsidR="002B2BC0" w:rsidRPr="00444787" w:rsidRDefault="002B2BC0" w:rsidP="007F2BEF">
            <w:pPr>
              <w:ind w:firstLine="480"/>
              <w:rPr>
                <w:szCs w:val="21"/>
              </w:rPr>
            </w:pPr>
            <w:r>
              <w:rPr>
                <w:rFonts w:hint="eastAsia"/>
                <w:szCs w:val="21"/>
              </w:rPr>
              <w:t>交易日期</w:t>
            </w:r>
          </w:p>
        </w:tc>
        <w:tc>
          <w:tcPr>
            <w:tcW w:w="863" w:type="pct"/>
            <w:tcBorders>
              <w:top w:val="outset" w:sz="6" w:space="0" w:color="111111"/>
              <w:left w:val="outset" w:sz="6" w:space="0" w:color="111111"/>
              <w:bottom w:val="outset" w:sz="6" w:space="0" w:color="111111"/>
              <w:right w:val="outset" w:sz="6" w:space="0" w:color="111111"/>
            </w:tcBorders>
          </w:tcPr>
          <w:p w:rsidR="00CA7CC5" w:rsidRDefault="002B2BC0" w:rsidP="00DC74B1">
            <w:pPr>
              <w:ind w:firstLineChars="38" w:firstLine="91"/>
              <w:rPr>
                <w:szCs w:val="21"/>
              </w:rPr>
            </w:pPr>
            <w:r>
              <w:rPr>
                <w:rFonts w:ascii="宋体" w:eastAsia="宋体" w:hAnsi="宋体" w:cs="宋体" w:hint="eastAsia"/>
                <w:color w:val="000000"/>
                <w:kern w:val="0"/>
                <w:szCs w:val="24"/>
              </w:rPr>
              <w:t>C8</w:t>
            </w:r>
          </w:p>
        </w:tc>
        <w:tc>
          <w:tcPr>
            <w:tcW w:w="3089" w:type="pct"/>
            <w:tcBorders>
              <w:top w:val="outset" w:sz="6" w:space="0" w:color="111111"/>
              <w:left w:val="outset" w:sz="6" w:space="0" w:color="111111"/>
              <w:bottom w:val="outset" w:sz="6" w:space="0" w:color="111111"/>
              <w:right w:val="outset" w:sz="6" w:space="0" w:color="111111"/>
            </w:tcBorders>
            <w:vAlign w:val="center"/>
          </w:tcPr>
          <w:p w:rsidR="002B2BC0" w:rsidRPr="00444787" w:rsidRDefault="002B2BC0" w:rsidP="007F2BEF">
            <w:pPr>
              <w:ind w:firstLine="480"/>
              <w:rPr>
                <w:szCs w:val="21"/>
              </w:rPr>
            </w:pPr>
            <w:r w:rsidRPr="00924548">
              <w:rPr>
                <w:rFonts w:ascii="宋体" w:eastAsia="宋体" w:hAnsi="宋体" w:cs="宋体"/>
                <w:color w:val="000000"/>
                <w:kern w:val="0"/>
                <w:szCs w:val="24"/>
              </w:rPr>
              <w:t>YYYYMMDD</w:t>
            </w:r>
          </w:p>
        </w:tc>
      </w:tr>
      <w:tr w:rsidR="002B2BC0" w:rsidRPr="00444787" w:rsidTr="00233AE3">
        <w:trPr>
          <w:jc w:val="center"/>
        </w:trPr>
        <w:tc>
          <w:tcPr>
            <w:tcW w:w="1048" w:type="pct"/>
            <w:tcBorders>
              <w:top w:val="outset" w:sz="6" w:space="0" w:color="111111"/>
              <w:left w:val="outset" w:sz="6" w:space="0" w:color="111111"/>
              <w:bottom w:val="outset" w:sz="6" w:space="0" w:color="111111"/>
              <w:right w:val="outset" w:sz="6" w:space="0" w:color="111111"/>
            </w:tcBorders>
            <w:vAlign w:val="center"/>
          </w:tcPr>
          <w:p w:rsidR="002B2BC0" w:rsidRPr="00444787" w:rsidRDefault="002B2BC0" w:rsidP="007F2BEF">
            <w:pPr>
              <w:ind w:firstLine="480"/>
              <w:rPr>
                <w:szCs w:val="21"/>
              </w:rPr>
            </w:pPr>
            <w:r w:rsidRPr="00444787">
              <w:rPr>
                <w:szCs w:val="21"/>
              </w:rPr>
              <w:t>客户代码</w:t>
            </w:r>
          </w:p>
        </w:tc>
        <w:tc>
          <w:tcPr>
            <w:tcW w:w="863" w:type="pct"/>
            <w:tcBorders>
              <w:top w:val="outset" w:sz="6" w:space="0" w:color="111111"/>
              <w:left w:val="outset" w:sz="6" w:space="0" w:color="111111"/>
              <w:bottom w:val="outset" w:sz="6" w:space="0" w:color="111111"/>
              <w:right w:val="outset" w:sz="6" w:space="0" w:color="111111"/>
            </w:tcBorders>
          </w:tcPr>
          <w:p w:rsidR="002B2BC0" w:rsidRPr="00444787" w:rsidRDefault="002B2BC0" w:rsidP="003C3A72">
            <w:pPr>
              <w:ind w:firstLineChars="38" w:firstLine="91"/>
              <w:rPr>
                <w:szCs w:val="21"/>
              </w:rPr>
            </w:pPr>
            <w:r>
              <w:rPr>
                <w:rFonts w:hint="eastAsia"/>
                <w:szCs w:val="21"/>
              </w:rPr>
              <w:t>C10</w:t>
            </w:r>
          </w:p>
        </w:tc>
        <w:tc>
          <w:tcPr>
            <w:tcW w:w="3089" w:type="pct"/>
            <w:tcBorders>
              <w:top w:val="outset" w:sz="6" w:space="0" w:color="111111"/>
              <w:left w:val="outset" w:sz="6" w:space="0" w:color="111111"/>
              <w:bottom w:val="outset" w:sz="6" w:space="0" w:color="111111"/>
              <w:right w:val="outset" w:sz="6" w:space="0" w:color="111111"/>
            </w:tcBorders>
            <w:vAlign w:val="center"/>
          </w:tcPr>
          <w:p w:rsidR="002B2BC0" w:rsidRPr="00444787" w:rsidRDefault="002B2BC0" w:rsidP="007F2BEF">
            <w:pPr>
              <w:ind w:firstLine="480"/>
              <w:rPr>
                <w:szCs w:val="21"/>
              </w:rPr>
            </w:pPr>
            <w:r w:rsidRPr="00444787">
              <w:rPr>
                <w:szCs w:val="21"/>
              </w:rPr>
              <w:t>10</w:t>
            </w:r>
            <w:r w:rsidRPr="00444787">
              <w:rPr>
                <w:szCs w:val="21"/>
              </w:rPr>
              <w:t>位数字编号</w:t>
            </w:r>
          </w:p>
        </w:tc>
      </w:tr>
      <w:tr w:rsidR="002B2BC0" w:rsidRPr="00444787" w:rsidTr="00233AE3">
        <w:trPr>
          <w:jc w:val="center"/>
        </w:trPr>
        <w:tc>
          <w:tcPr>
            <w:tcW w:w="1048" w:type="pct"/>
            <w:tcBorders>
              <w:top w:val="outset" w:sz="6" w:space="0" w:color="111111"/>
              <w:left w:val="outset" w:sz="6" w:space="0" w:color="111111"/>
              <w:bottom w:val="outset" w:sz="6" w:space="0" w:color="111111"/>
              <w:right w:val="outset" w:sz="6" w:space="0" w:color="111111"/>
            </w:tcBorders>
            <w:vAlign w:val="center"/>
          </w:tcPr>
          <w:p w:rsidR="002B2BC0" w:rsidRPr="00444787" w:rsidRDefault="002B2BC0" w:rsidP="007F2BEF">
            <w:pPr>
              <w:ind w:firstLine="480"/>
              <w:rPr>
                <w:szCs w:val="21"/>
              </w:rPr>
            </w:pPr>
            <w:r>
              <w:rPr>
                <w:rFonts w:hint="eastAsia"/>
                <w:szCs w:val="21"/>
              </w:rPr>
              <w:t>会员</w:t>
            </w:r>
            <w:r>
              <w:rPr>
                <w:szCs w:val="21"/>
              </w:rPr>
              <w:t>代码</w:t>
            </w:r>
          </w:p>
        </w:tc>
        <w:tc>
          <w:tcPr>
            <w:tcW w:w="863" w:type="pct"/>
            <w:tcBorders>
              <w:top w:val="outset" w:sz="6" w:space="0" w:color="111111"/>
              <w:left w:val="outset" w:sz="6" w:space="0" w:color="111111"/>
              <w:bottom w:val="outset" w:sz="6" w:space="0" w:color="111111"/>
              <w:right w:val="outset" w:sz="6" w:space="0" w:color="111111"/>
            </w:tcBorders>
          </w:tcPr>
          <w:p w:rsidR="002B2BC0" w:rsidRPr="00444787" w:rsidRDefault="002B2BC0" w:rsidP="003C3A72">
            <w:pPr>
              <w:ind w:firstLineChars="38" w:firstLine="91"/>
              <w:rPr>
                <w:szCs w:val="21"/>
              </w:rPr>
            </w:pPr>
            <w:r>
              <w:rPr>
                <w:rFonts w:hint="eastAsia"/>
                <w:szCs w:val="21"/>
              </w:rPr>
              <w:t>C4</w:t>
            </w:r>
          </w:p>
        </w:tc>
        <w:tc>
          <w:tcPr>
            <w:tcW w:w="3089" w:type="pct"/>
            <w:tcBorders>
              <w:top w:val="outset" w:sz="6" w:space="0" w:color="111111"/>
              <w:left w:val="outset" w:sz="6" w:space="0" w:color="111111"/>
              <w:bottom w:val="outset" w:sz="6" w:space="0" w:color="111111"/>
              <w:right w:val="outset" w:sz="6" w:space="0" w:color="111111"/>
            </w:tcBorders>
            <w:vAlign w:val="center"/>
          </w:tcPr>
          <w:p w:rsidR="002B2BC0" w:rsidRPr="00444787" w:rsidRDefault="002B2BC0" w:rsidP="007F2BEF">
            <w:pPr>
              <w:ind w:firstLine="480"/>
              <w:rPr>
                <w:szCs w:val="21"/>
              </w:rPr>
            </w:pPr>
            <w:r w:rsidRPr="00444787">
              <w:rPr>
                <w:szCs w:val="21"/>
              </w:rPr>
              <w:t>4</w:t>
            </w:r>
            <w:r w:rsidRPr="00444787">
              <w:rPr>
                <w:szCs w:val="21"/>
              </w:rPr>
              <w:t>位数字编号</w:t>
            </w:r>
          </w:p>
        </w:tc>
      </w:tr>
      <w:tr w:rsidR="002B2BC0" w:rsidRPr="00444787" w:rsidTr="00233AE3">
        <w:trPr>
          <w:jc w:val="center"/>
        </w:trPr>
        <w:tc>
          <w:tcPr>
            <w:tcW w:w="1048" w:type="pct"/>
            <w:tcBorders>
              <w:top w:val="outset" w:sz="6" w:space="0" w:color="111111"/>
              <w:left w:val="outset" w:sz="6" w:space="0" w:color="111111"/>
              <w:bottom w:val="outset" w:sz="6" w:space="0" w:color="111111"/>
              <w:right w:val="outset" w:sz="6" w:space="0" w:color="111111"/>
            </w:tcBorders>
            <w:vAlign w:val="center"/>
          </w:tcPr>
          <w:p w:rsidR="002B2BC0" w:rsidRPr="00444787" w:rsidRDefault="002B2BC0" w:rsidP="007F2BEF">
            <w:pPr>
              <w:ind w:firstLine="480"/>
              <w:rPr>
                <w:szCs w:val="21"/>
              </w:rPr>
            </w:pPr>
            <w:r>
              <w:rPr>
                <w:rFonts w:hint="eastAsia"/>
                <w:szCs w:val="21"/>
              </w:rPr>
              <w:t>席位代码</w:t>
            </w:r>
          </w:p>
        </w:tc>
        <w:tc>
          <w:tcPr>
            <w:tcW w:w="863" w:type="pct"/>
            <w:tcBorders>
              <w:top w:val="outset" w:sz="6" w:space="0" w:color="111111"/>
              <w:left w:val="outset" w:sz="6" w:space="0" w:color="111111"/>
              <w:bottom w:val="outset" w:sz="6" w:space="0" w:color="111111"/>
              <w:right w:val="outset" w:sz="6" w:space="0" w:color="111111"/>
            </w:tcBorders>
          </w:tcPr>
          <w:p w:rsidR="002B2BC0" w:rsidRPr="00444787" w:rsidRDefault="002B2BC0" w:rsidP="003C3A72">
            <w:pPr>
              <w:ind w:firstLineChars="38" w:firstLine="91"/>
              <w:rPr>
                <w:szCs w:val="21"/>
              </w:rPr>
            </w:pPr>
            <w:r>
              <w:rPr>
                <w:rFonts w:hint="eastAsia"/>
                <w:szCs w:val="21"/>
              </w:rPr>
              <w:t>C6</w:t>
            </w:r>
          </w:p>
        </w:tc>
        <w:tc>
          <w:tcPr>
            <w:tcW w:w="3089" w:type="pct"/>
            <w:tcBorders>
              <w:top w:val="outset" w:sz="6" w:space="0" w:color="111111"/>
              <w:left w:val="outset" w:sz="6" w:space="0" w:color="111111"/>
              <w:bottom w:val="outset" w:sz="6" w:space="0" w:color="111111"/>
              <w:right w:val="outset" w:sz="6" w:space="0" w:color="111111"/>
            </w:tcBorders>
            <w:vAlign w:val="center"/>
          </w:tcPr>
          <w:p w:rsidR="002B2BC0" w:rsidRPr="00444787" w:rsidRDefault="002B2BC0" w:rsidP="007F2BEF">
            <w:pPr>
              <w:ind w:firstLine="480"/>
              <w:rPr>
                <w:szCs w:val="21"/>
              </w:rPr>
            </w:pPr>
            <w:r>
              <w:rPr>
                <w:rFonts w:hint="eastAsia"/>
                <w:szCs w:val="21"/>
              </w:rPr>
              <w:t>6</w:t>
            </w:r>
            <w:r w:rsidRPr="00444787">
              <w:rPr>
                <w:szCs w:val="21"/>
              </w:rPr>
              <w:t>位数字编号</w:t>
            </w:r>
          </w:p>
        </w:tc>
      </w:tr>
      <w:tr w:rsidR="002B2BC0" w:rsidRPr="00444787" w:rsidTr="00233AE3">
        <w:trPr>
          <w:jc w:val="center"/>
        </w:trPr>
        <w:tc>
          <w:tcPr>
            <w:tcW w:w="1048" w:type="pct"/>
            <w:tcBorders>
              <w:top w:val="outset" w:sz="6" w:space="0" w:color="111111"/>
              <w:left w:val="outset" w:sz="6" w:space="0" w:color="111111"/>
              <w:bottom w:val="outset" w:sz="6" w:space="0" w:color="111111"/>
              <w:right w:val="outset" w:sz="6" w:space="0" w:color="111111"/>
            </w:tcBorders>
            <w:vAlign w:val="center"/>
          </w:tcPr>
          <w:p w:rsidR="002B2BC0" w:rsidRDefault="002B2BC0" w:rsidP="007F2BEF">
            <w:pPr>
              <w:ind w:firstLine="480"/>
              <w:rPr>
                <w:szCs w:val="21"/>
              </w:rPr>
            </w:pPr>
            <w:r>
              <w:rPr>
                <w:rFonts w:hint="eastAsia"/>
                <w:szCs w:val="21"/>
              </w:rPr>
              <w:t>升贴水类型</w:t>
            </w:r>
          </w:p>
        </w:tc>
        <w:tc>
          <w:tcPr>
            <w:tcW w:w="863" w:type="pct"/>
            <w:tcBorders>
              <w:top w:val="outset" w:sz="6" w:space="0" w:color="111111"/>
              <w:left w:val="outset" w:sz="6" w:space="0" w:color="111111"/>
              <w:bottom w:val="outset" w:sz="6" w:space="0" w:color="111111"/>
              <w:right w:val="outset" w:sz="6" w:space="0" w:color="111111"/>
            </w:tcBorders>
          </w:tcPr>
          <w:p w:rsidR="002B2BC0" w:rsidRDefault="002B2BC0" w:rsidP="00233AE3">
            <w:pPr>
              <w:ind w:firstLineChars="38" w:firstLine="91"/>
              <w:rPr>
                <w:szCs w:val="21"/>
              </w:rPr>
            </w:pPr>
            <w:r>
              <w:rPr>
                <w:rFonts w:hint="eastAsia"/>
                <w:szCs w:val="21"/>
              </w:rPr>
              <w:t>C</w:t>
            </w:r>
            <w:r w:rsidR="00302CDD">
              <w:rPr>
                <w:szCs w:val="21"/>
              </w:rPr>
              <w:t>4</w:t>
            </w:r>
          </w:p>
        </w:tc>
        <w:tc>
          <w:tcPr>
            <w:tcW w:w="3089" w:type="pct"/>
            <w:tcBorders>
              <w:top w:val="outset" w:sz="6" w:space="0" w:color="111111"/>
              <w:left w:val="outset" w:sz="6" w:space="0" w:color="111111"/>
              <w:bottom w:val="outset" w:sz="6" w:space="0" w:color="111111"/>
              <w:right w:val="outset" w:sz="6" w:space="0" w:color="111111"/>
            </w:tcBorders>
            <w:vAlign w:val="center"/>
          </w:tcPr>
          <w:p w:rsidR="00803208" w:rsidRDefault="00803208" w:rsidP="00470257">
            <w:pPr>
              <w:ind w:firstLine="480"/>
              <w:rPr>
                <w:szCs w:val="21"/>
              </w:rPr>
            </w:pPr>
          </w:p>
          <w:p w:rsidR="00156D7B" w:rsidRPr="00156D7B" w:rsidRDefault="00156D7B" w:rsidP="00156D7B">
            <w:pPr>
              <w:ind w:firstLineChars="0" w:firstLine="480"/>
              <w:rPr>
                <w:szCs w:val="21"/>
              </w:rPr>
            </w:pPr>
            <w:r w:rsidRPr="00B7039D">
              <w:rPr>
                <w:rFonts w:hint="eastAsia"/>
                <w:szCs w:val="21"/>
              </w:rPr>
              <w:t>7-</w:t>
            </w:r>
            <w:r>
              <w:rPr>
                <w:rFonts w:hint="eastAsia"/>
                <w:szCs w:val="21"/>
              </w:rPr>
              <w:t xml:space="preserve"> </w:t>
            </w:r>
            <w:r w:rsidRPr="00B7039D">
              <w:rPr>
                <w:rFonts w:hint="eastAsia"/>
                <w:szCs w:val="21"/>
              </w:rPr>
              <w:t>条块升贴水</w:t>
            </w:r>
          </w:p>
          <w:p w:rsidR="00156D7B" w:rsidRDefault="00156D7B" w:rsidP="00156D7B">
            <w:pPr>
              <w:ind w:firstLine="480"/>
              <w:rPr>
                <w:szCs w:val="21"/>
              </w:rPr>
            </w:pPr>
            <w:r>
              <w:rPr>
                <w:szCs w:val="21"/>
              </w:rPr>
              <w:t xml:space="preserve">11- </w:t>
            </w:r>
            <w:r>
              <w:rPr>
                <w:rFonts w:hint="eastAsia"/>
                <w:szCs w:val="21"/>
              </w:rPr>
              <w:t>溢短金额</w:t>
            </w:r>
          </w:p>
          <w:p w:rsidR="00156D7B" w:rsidRPr="00B7039D" w:rsidRDefault="00156D7B" w:rsidP="00156D7B">
            <w:pPr>
              <w:ind w:firstLine="480"/>
              <w:rPr>
                <w:szCs w:val="21"/>
              </w:rPr>
            </w:pPr>
            <w:r>
              <w:rPr>
                <w:rFonts w:hint="eastAsia"/>
                <w:szCs w:val="21"/>
              </w:rPr>
              <w:t xml:space="preserve">12- </w:t>
            </w:r>
            <w:r>
              <w:rPr>
                <w:rFonts w:hint="eastAsia"/>
                <w:szCs w:val="21"/>
              </w:rPr>
              <w:t>品种升贴水</w:t>
            </w:r>
          </w:p>
          <w:p w:rsidR="002B2BC0" w:rsidRPr="00444787" w:rsidRDefault="00156D7B" w:rsidP="00156D7B">
            <w:pPr>
              <w:ind w:firstLine="480"/>
              <w:rPr>
                <w:szCs w:val="21"/>
              </w:rPr>
            </w:pPr>
            <w:r>
              <w:rPr>
                <w:szCs w:val="21"/>
              </w:rPr>
              <w:t xml:space="preserve">16- </w:t>
            </w:r>
            <w:r>
              <w:rPr>
                <w:rFonts w:hint="eastAsia"/>
                <w:szCs w:val="21"/>
              </w:rPr>
              <w:t>品牌升贴水</w:t>
            </w:r>
          </w:p>
        </w:tc>
      </w:tr>
      <w:tr w:rsidR="002B2BC0" w:rsidRPr="00444787" w:rsidTr="00233AE3">
        <w:trPr>
          <w:jc w:val="center"/>
        </w:trPr>
        <w:tc>
          <w:tcPr>
            <w:tcW w:w="1048" w:type="pct"/>
            <w:tcBorders>
              <w:top w:val="outset" w:sz="6" w:space="0" w:color="111111"/>
              <w:left w:val="outset" w:sz="6" w:space="0" w:color="111111"/>
              <w:bottom w:val="outset" w:sz="6" w:space="0" w:color="111111"/>
              <w:right w:val="outset" w:sz="6" w:space="0" w:color="111111"/>
            </w:tcBorders>
            <w:vAlign w:val="center"/>
          </w:tcPr>
          <w:p w:rsidR="002B2BC0" w:rsidRPr="00444787" w:rsidRDefault="002B2BC0" w:rsidP="007F2BEF">
            <w:pPr>
              <w:ind w:firstLine="480"/>
              <w:rPr>
                <w:szCs w:val="21"/>
              </w:rPr>
            </w:pPr>
            <w:r>
              <w:rPr>
                <w:rFonts w:hint="eastAsia"/>
                <w:szCs w:val="21"/>
              </w:rPr>
              <w:t>金额</w:t>
            </w:r>
          </w:p>
        </w:tc>
        <w:tc>
          <w:tcPr>
            <w:tcW w:w="863" w:type="pct"/>
            <w:tcBorders>
              <w:top w:val="outset" w:sz="6" w:space="0" w:color="111111"/>
              <w:left w:val="outset" w:sz="6" w:space="0" w:color="111111"/>
              <w:bottom w:val="outset" w:sz="6" w:space="0" w:color="111111"/>
              <w:right w:val="outset" w:sz="6" w:space="0" w:color="111111"/>
            </w:tcBorders>
          </w:tcPr>
          <w:p w:rsidR="002B2BC0" w:rsidRPr="00444787" w:rsidRDefault="002B2BC0" w:rsidP="003C3A72">
            <w:pPr>
              <w:ind w:firstLineChars="38" w:firstLine="91"/>
              <w:rPr>
                <w:szCs w:val="21"/>
              </w:rPr>
            </w:pPr>
            <w:r>
              <w:rPr>
                <w:rFonts w:hint="eastAsia"/>
                <w:szCs w:val="21"/>
              </w:rPr>
              <w:t>N18</w:t>
            </w:r>
          </w:p>
        </w:tc>
        <w:tc>
          <w:tcPr>
            <w:tcW w:w="3089" w:type="pct"/>
            <w:tcBorders>
              <w:top w:val="outset" w:sz="6" w:space="0" w:color="111111"/>
              <w:left w:val="outset" w:sz="6" w:space="0" w:color="111111"/>
              <w:bottom w:val="outset" w:sz="6" w:space="0" w:color="111111"/>
              <w:right w:val="outset" w:sz="6" w:space="0" w:color="111111"/>
            </w:tcBorders>
            <w:vAlign w:val="center"/>
          </w:tcPr>
          <w:p w:rsidR="002B2BC0" w:rsidRPr="00444787" w:rsidRDefault="002B2BC0" w:rsidP="007F2BEF">
            <w:pPr>
              <w:ind w:firstLine="480"/>
              <w:rPr>
                <w:szCs w:val="21"/>
              </w:rPr>
            </w:pPr>
            <w:r>
              <w:rPr>
                <w:rFonts w:hint="eastAsia"/>
                <w:szCs w:val="21"/>
              </w:rPr>
              <w:t>单位：分</w:t>
            </w:r>
          </w:p>
        </w:tc>
      </w:tr>
    </w:tbl>
    <w:p w:rsidR="00B87B7E" w:rsidRPr="009D36D6" w:rsidRDefault="00B87B7E" w:rsidP="007F2BEF">
      <w:pPr>
        <w:ind w:firstLine="480"/>
        <w:rPr>
          <w:szCs w:val="21"/>
        </w:rPr>
      </w:pPr>
    </w:p>
    <w:p w:rsidR="00B87B7E" w:rsidRPr="009D36D6" w:rsidRDefault="00B87B7E" w:rsidP="007F2BEF">
      <w:pPr>
        <w:ind w:firstLine="480"/>
        <w:rPr>
          <w:szCs w:val="21"/>
        </w:rPr>
      </w:pPr>
    </w:p>
    <w:p w:rsidR="001F048F" w:rsidRDefault="001F048F" w:rsidP="00AA79D8">
      <w:pPr>
        <w:pStyle w:val="21"/>
        <w:numPr>
          <w:ilvl w:val="1"/>
          <w:numId w:val="1"/>
        </w:numPr>
        <w:ind w:left="0" w:firstLineChars="0" w:firstLine="0"/>
      </w:pPr>
      <w:bookmarkStart w:id="478" w:name="_Toc438719151"/>
      <w:r w:rsidRPr="009D36D6">
        <w:rPr>
          <w:rFonts w:hint="eastAsia"/>
        </w:rPr>
        <w:t>询价</w:t>
      </w:r>
      <w:proofErr w:type="gramStart"/>
      <w:r w:rsidRPr="009D36D6">
        <w:rPr>
          <w:rFonts w:hint="eastAsia"/>
        </w:rPr>
        <w:t>即远掉</w:t>
      </w:r>
      <w:proofErr w:type="gramEnd"/>
      <w:r w:rsidRPr="009D36D6">
        <w:rPr>
          <w:rFonts w:hint="eastAsia"/>
        </w:rPr>
        <w:t>手续费明细单</w:t>
      </w:r>
      <w:r w:rsidR="00B06083">
        <w:rPr>
          <w:rFonts w:hint="eastAsia"/>
        </w:rPr>
        <w:t>数据文件</w:t>
      </w:r>
      <w:bookmarkEnd w:id="478"/>
    </w:p>
    <w:p w:rsidR="00AA79D8" w:rsidRPr="009D36D6" w:rsidRDefault="00AA79D8" w:rsidP="00AA79D8">
      <w:pPr>
        <w:pStyle w:val="30"/>
        <w:numPr>
          <w:ilvl w:val="2"/>
          <w:numId w:val="1"/>
        </w:numPr>
        <w:ind w:left="0" w:firstLineChars="0" w:firstLine="0"/>
      </w:pPr>
      <w:bookmarkStart w:id="479" w:name="_Toc438719152"/>
      <w:r w:rsidRPr="009D36D6">
        <w:t>明细</w:t>
      </w:r>
      <w:r>
        <w:rPr>
          <w:rFonts w:hint="eastAsia"/>
        </w:rPr>
        <w:t>记录</w:t>
      </w:r>
      <w:bookmarkEnd w:id="479"/>
    </w:p>
    <w:p w:rsidR="001F048F" w:rsidRPr="001F048F" w:rsidRDefault="001F048F" w:rsidP="001F048F">
      <w:pPr>
        <w:ind w:firstLine="482"/>
      </w:pPr>
      <w:r w:rsidRPr="001F048F">
        <w:rPr>
          <w:rFonts w:hint="eastAsia"/>
          <w:b/>
        </w:rPr>
        <w:t>功能说明</w:t>
      </w:r>
      <w:r>
        <w:rPr>
          <w:rFonts w:hint="eastAsia"/>
        </w:rPr>
        <w:t>：</w:t>
      </w:r>
      <w:r w:rsidRPr="009D36D6">
        <w:rPr>
          <w:szCs w:val="21"/>
        </w:rPr>
        <w:t>提供二级系</w:t>
      </w:r>
      <w:r w:rsidRPr="009D36D6">
        <w:rPr>
          <w:rFonts w:hint="eastAsia"/>
          <w:szCs w:val="21"/>
        </w:rPr>
        <w:t>统从</w:t>
      </w:r>
      <w:r w:rsidRPr="009D36D6">
        <w:rPr>
          <w:rFonts w:hint="eastAsia"/>
          <w:szCs w:val="21"/>
          <w:lang w:val="en-GB"/>
        </w:rPr>
        <w:t>上一交易日询价市场收市之后、到当前交易日截止询价市场收市登记成功的</w:t>
      </w:r>
      <w:r w:rsidRPr="009D36D6">
        <w:rPr>
          <w:rFonts w:hint="eastAsia"/>
          <w:szCs w:val="21"/>
        </w:rPr>
        <w:t>询价</w:t>
      </w:r>
      <w:proofErr w:type="gramStart"/>
      <w:r w:rsidRPr="009D36D6">
        <w:rPr>
          <w:rFonts w:hint="eastAsia"/>
          <w:szCs w:val="21"/>
        </w:rPr>
        <w:t>即远掉</w:t>
      </w:r>
      <w:proofErr w:type="gramEnd"/>
      <w:r w:rsidRPr="009D36D6">
        <w:rPr>
          <w:rFonts w:hint="eastAsia"/>
          <w:szCs w:val="21"/>
        </w:rPr>
        <w:t>手续费。</w:t>
      </w:r>
    </w:p>
    <w:tbl>
      <w:tblPr>
        <w:tblW w:w="8880" w:type="dxa"/>
        <w:jc w:val="center"/>
        <w:tblBorders>
          <w:top w:val="outset" w:sz="6" w:space="0" w:color="111111"/>
          <w:left w:val="outset" w:sz="6" w:space="0" w:color="111111"/>
          <w:bottom w:val="outset" w:sz="6" w:space="0" w:color="111111"/>
          <w:right w:val="outset" w:sz="6" w:space="0" w:color="111111"/>
          <w:insideH w:val="outset" w:sz="6" w:space="0" w:color="111111"/>
          <w:insideV w:val="outset" w:sz="6" w:space="0" w:color="111111"/>
        </w:tblBorders>
        <w:tblLayout w:type="fixed"/>
        <w:tblCellMar>
          <w:left w:w="0" w:type="dxa"/>
          <w:right w:w="0" w:type="dxa"/>
        </w:tblCellMar>
        <w:tblLook w:val="0000" w:firstRow="0" w:lastRow="0" w:firstColumn="0" w:lastColumn="0" w:noHBand="0" w:noVBand="0"/>
      </w:tblPr>
      <w:tblGrid>
        <w:gridCol w:w="2418"/>
        <w:gridCol w:w="2251"/>
        <w:gridCol w:w="4211"/>
      </w:tblGrid>
      <w:tr w:rsidR="00233AE3" w:rsidRPr="009D36D6" w:rsidTr="00233AE3">
        <w:trPr>
          <w:trHeight w:val="284"/>
          <w:tblHeader/>
          <w:jc w:val="center"/>
        </w:trPr>
        <w:tc>
          <w:tcPr>
            <w:tcW w:w="2418" w:type="dxa"/>
            <w:shd w:val="clear" w:color="auto" w:fill="C0C0C0"/>
            <w:vAlign w:val="center"/>
          </w:tcPr>
          <w:p w:rsidR="00233AE3" w:rsidRPr="009D36D6" w:rsidRDefault="00233AE3" w:rsidP="001F048F">
            <w:pPr>
              <w:ind w:firstLineChars="82" w:firstLine="198"/>
              <w:rPr>
                <w:szCs w:val="21"/>
              </w:rPr>
            </w:pPr>
            <w:r w:rsidRPr="009D36D6">
              <w:rPr>
                <w:b/>
                <w:bCs/>
                <w:szCs w:val="21"/>
              </w:rPr>
              <w:t>属性描述</w:t>
            </w:r>
          </w:p>
        </w:tc>
        <w:tc>
          <w:tcPr>
            <w:tcW w:w="2251" w:type="dxa"/>
            <w:shd w:val="clear" w:color="auto" w:fill="C0C0C0"/>
          </w:tcPr>
          <w:p w:rsidR="00233AE3" w:rsidRPr="00787893" w:rsidRDefault="00233AE3" w:rsidP="001F048F">
            <w:pPr>
              <w:ind w:firstLineChars="82" w:firstLine="198"/>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4211" w:type="dxa"/>
            <w:shd w:val="clear" w:color="auto" w:fill="C0C0C0"/>
          </w:tcPr>
          <w:p w:rsidR="00233AE3" w:rsidRPr="009D36D6" w:rsidRDefault="00233AE3" w:rsidP="001F048F">
            <w:pPr>
              <w:ind w:firstLineChars="82" w:firstLine="198"/>
              <w:rPr>
                <w:b/>
                <w:bCs/>
                <w:szCs w:val="21"/>
              </w:rPr>
            </w:pPr>
            <w:r w:rsidRPr="00787893">
              <w:rPr>
                <w:rFonts w:ascii="宋体" w:eastAsia="宋体" w:hAnsi="宋体" w:cs="宋体" w:hint="eastAsia"/>
                <w:b/>
                <w:color w:val="000000"/>
                <w:kern w:val="0"/>
                <w:szCs w:val="24"/>
              </w:rPr>
              <w:t>说明</w:t>
            </w:r>
          </w:p>
        </w:tc>
      </w:tr>
      <w:tr w:rsidR="00233AE3" w:rsidRPr="009D36D6" w:rsidTr="00233AE3">
        <w:trPr>
          <w:trHeight w:val="20"/>
          <w:jc w:val="center"/>
        </w:trPr>
        <w:tc>
          <w:tcPr>
            <w:tcW w:w="2418" w:type="dxa"/>
            <w:vAlign w:val="center"/>
          </w:tcPr>
          <w:p w:rsidR="00233AE3" w:rsidRPr="009D36D6" w:rsidRDefault="00311375" w:rsidP="001F048F">
            <w:pPr>
              <w:ind w:firstLineChars="0" w:firstLine="0"/>
              <w:jc w:val="left"/>
              <w:rPr>
                <w:szCs w:val="21"/>
              </w:rPr>
            </w:pPr>
            <w:r>
              <w:rPr>
                <w:rFonts w:hint="eastAsia"/>
                <w:szCs w:val="21"/>
              </w:rPr>
              <w:t>客户代码</w:t>
            </w:r>
          </w:p>
        </w:tc>
        <w:tc>
          <w:tcPr>
            <w:tcW w:w="2251" w:type="dxa"/>
          </w:tcPr>
          <w:p w:rsidR="00233AE3" w:rsidRPr="009D36D6" w:rsidRDefault="00311375" w:rsidP="001F048F">
            <w:pPr>
              <w:ind w:firstLineChars="0" w:firstLine="0"/>
              <w:jc w:val="left"/>
              <w:rPr>
                <w:rFonts w:hAnsi="宋体" w:cs="宋体"/>
                <w:color w:val="000000"/>
                <w:kern w:val="0"/>
                <w:szCs w:val="21"/>
              </w:rPr>
            </w:pPr>
            <w:r>
              <w:rPr>
                <w:rFonts w:hAnsi="宋体" w:cs="宋体" w:hint="eastAsia"/>
                <w:color w:val="000000"/>
                <w:kern w:val="0"/>
                <w:szCs w:val="21"/>
              </w:rPr>
              <w:t>C10</w:t>
            </w:r>
          </w:p>
        </w:tc>
        <w:tc>
          <w:tcPr>
            <w:tcW w:w="4211" w:type="dxa"/>
          </w:tcPr>
          <w:p w:rsidR="00233AE3" w:rsidRPr="009D36D6" w:rsidRDefault="001E7BEB" w:rsidP="001F048F">
            <w:pPr>
              <w:ind w:firstLineChars="0" w:firstLine="0"/>
              <w:jc w:val="left"/>
              <w:rPr>
                <w:rFonts w:hAnsi="宋体" w:cs="宋体"/>
                <w:color w:val="000000"/>
                <w:kern w:val="0"/>
                <w:szCs w:val="21"/>
              </w:rPr>
            </w:pPr>
            <w:ins w:id="480" w:author="罗莎" w:date="2016-09-30T15:30:00Z">
              <w:r>
                <w:rPr>
                  <w:rFonts w:ascii="宋体" w:eastAsia="宋体" w:hAnsi="宋体" w:cs="宋体"/>
                  <w:color w:val="000000"/>
                  <w:kern w:val="0"/>
                  <w:szCs w:val="24"/>
                </w:rPr>
                <w:t>10</w:t>
              </w:r>
              <w:r w:rsidRPr="00924548">
                <w:rPr>
                  <w:rFonts w:ascii="宋体" w:eastAsia="宋体" w:hAnsi="宋体" w:cs="宋体"/>
                  <w:color w:val="000000"/>
                  <w:kern w:val="0"/>
                  <w:szCs w:val="24"/>
                </w:rPr>
                <w:t>位数字编号</w:t>
              </w:r>
            </w:ins>
          </w:p>
        </w:tc>
      </w:tr>
      <w:tr w:rsidR="00311375" w:rsidRPr="009D36D6" w:rsidTr="00233AE3">
        <w:trPr>
          <w:trHeight w:val="20"/>
          <w:jc w:val="center"/>
        </w:trPr>
        <w:tc>
          <w:tcPr>
            <w:tcW w:w="2418" w:type="dxa"/>
            <w:vAlign w:val="center"/>
          </w:tcPr>
          <w:p w:rsidR="00311375" w:rsidRPr="009D36D6" w:rsidRDefault="00311375" w:rsidP="001F048F">
            <w:pPr>
              <w:ind w:firstLineChars="0" w:firstLine="0"/>
              <w:jc w:val="left"/>
              <w:rPr>
                <w:rFonts w:hAnsi="宋体" w:cs="宋体"/>
                <w:color w:val="000000"/>
                <w:kern w:val="0"/>
                <w:szCs w:val="21"/>
              </w:rPr>
            </w:pPr>
            <w:r w:rsidRPr="009D36D6">
              <w:rPr>
                <w:rFonts w:hAnsi="宋体" w:cs="宋体" w:hint="eastAsia"/>
                <w:color w:val="000000"/>
                <w:kern w:val="0"/>
                <w:szCs w:val="21"/>
              </w:rPr>
              <w:t>收费日期</w:t>
            </w:r>
          </w:p>
        </w:tc>
        <w:tc>
          <w:tcPr>
            <w:tcW w:w="2251" w:type="dxa"/>
          </w:tcPr>
          <w:p w:rsidR="00311375" w:rsidRDefault="00311375" w:rsidP="001F048F">
            <w:pPr>
              <w:ind w:firstLineChars="0" w:firstLine="0"/>
              <w:jc w:val="left"/>
              <w:rPr>
                <w:rFonts w:hAnsi="宋体" w:cs="宋体"/>
                <w:color w:val="000000"/>
                <w:kern w:val="0"/>
                <w:szCs w:val="21"/>
              </w:rPr>
            </w:pPr>
            <w:r>
              <w:rPr>
                <w:rFonts w:hAnsi="宋体" w:cs="宋体" w:hint="eastAsia"/>
                <w:color w:val="000000"/>
                <w:kern w:val="0"/>
                <w:szCs w:val="21"/>
              </w:rPr>
              <w:t>C8</w:t>
            </w:r>
          </w:p>
        </w:tc>
        <w:tc>
          <w:tcPr>
            <w:tcW w:w="4211" w:type="dxa"/>
          </w:tcPr>
          <w:p w:rsidR="00311375" w:rsidRPr="009D36D6" w:rsidRDefault="000B0F82" w:rsidP="001F048F">
            <w:pPr>
              <w:ind w:firstLineChars="0" w:firstLine="0"/>
              <w:jc w:val="left"/>
              <w:rPr>
                <w:rFonts w:hAnsi="宋体" w:cs="宋体"/>
                <w:color w:val="000000"/>
                <w:kern w:val="0"/>
                <w:szCs w:val="21"/>
              </w:rPr>
            </w:pPr>
            <w:r>
              <w:rPr>
                <w:rFonts w:hint="eastAsia"/>
                <w:szCs w:val="21"/>
              </w:rPr>
              <w:t>YYYYMMDD</w:t>
            </w:r>
          </w:p>
        </w:tc>
      </w:tr>
      <w:tr w:rsidR="00311375" w:rsidRPr="009D36D6" w:rsidTr="00233AE3">
        <w:trPr>
          <w:trHeight w:val="20"/>
          <w:jc w:val="center"/>
        </w:trPr>
        <w:tc>
          <w:tcPr>
            <w:tcW w:w="2418" w:type="dxa"/>
            <w:vAlign w:val="center"/>
          </w:tcPr>
          <w:p w:rsidR="00311375" w:rsidRPr="009D36D6" w:rsidRDefault="00311375" w:rsidP="001F048F">
            <w:pPr>
              <w:ind w:firstLineChars="0" w:firstLine="0"/>
              <w:jc w:val="left"/>
              <w:rPr>
                <w:szCs w:val="21"/>
              </w:rPr>
            </w:pPr>
            <w:r w:rsidRPr="009D36D6">
              <w:rPr>
                <w:rFonts w:hAnsi="宋体" w:cs="宋体" w:hint="eastAsia"/>
                <w:color w:val="000000"/>
                <w:kern w:val="0"/>
                <w:szCs w:val="21"/>
              </w:rPr>
              <w:t>成交单编号</w:t>
            </w:r>
          </w:p>
        </w:tc>
        <w:tc>
          <w:tcPr>
            <w:tcW w:w="2251" w:type="dxa"/>
          </w:tcPr>
          <w:p w:rsidR="00311375" w:rsidRPr="009D36D6" w:rsidRDefault="00311375" w:rsidP="001F048F">
            <w:pPr>
              <w:ind w:firstLineChars="0" w:firstLine="0"/>
              <w:jc w:val="left"/>
              <w:rPr>
                <w:rFonts w:hAnsi="宋体" w:cs="宋体"/>
                <w:color w:val="000000"/>
                <w:kern w:val="0"/>
                <w:szCs w:val="21"/>
              </w:rPr>
            </w:pPr>
            <w:r>
              <w:rPr>
                <w:rFonts w:hAnsi="宋体" w:cs="宋体" w:hint="eastAsia"/>
                <w:color w:val="000000"/>
                <w:kern w:val="0"/>
                <w:szCs w:val="21"/>
              </w:rPr>
              <w:t>C18</w:t>
            </w:r>
          </w:p>
        </w:tc>
        <w:tc>
          <w:tcPr>
            <w:tcW w:w="4211" w:type="dxa"/>
          </w:tcPr>
          <w:p w:rsidR="00311375" w:rsidRPr="009D36D6" w:rsidRDefault="00311375" w:rsidP="001F048F">
            <w:pPr>
              <w:ind w:firstLineChars="0" w:firstLine="0"/>
              <w:jc w:val="left"/>
              <w:rPr>
                <w:rFonts w:hAnsi="宋体" w:cs="宋体"/>
                <w:color w:val="000000"/>
                <w:kern w:val="0"/>
                <w:szCs w:val="21"/>
              </w:rPr>
            </w:pPr>
          </w:p>
        </w:tc>
      </w:tr>
      <w:tr w:rsidR="001020EF" w:rsidRPr="009D36D6" w:rsidTr="00233AE3">
        <w:trPr>
          <w:trHeight w:val="20"/>
          <w:jc w:val="center"/>
        </w:trPr>
        <w:tc>
          <w:tcPr>
            <w:tcW w:w="2418" w:type="dxa"/>
            <w:vAlign w:val="center"/>
          </w:tcPr>
          <w:p w:rsidR="001020EF" w:rsidRPr="009D36D6" w:rsidRDefault="001020EF" w:rsidP="001F048F">
            <w:pPr>
              <w:ind w:firstLineChars="0" w:firstLine="0"/>
              <w:jc w:val="left"/>
              <w:rPr>
                <w:szCs w:val="21"/>
              </w:rPr>
            </w:pPr>
            <w:r w:rsidRPr="009D36D6">
              <w:rPr>
                <w:rFonts w:hAnsi="宋体" w:cs="宋体" w:hint="eastAsia"/>
                <w:color w:val="000000"/>
                <w:kern w:val="0"/>
                <w:szCs w:val="21"/>
              </w:rPr>
              <w:t>手续费类型</w:t>
            </w:r>
          </w:p>
        </w:tc>
        <w:tc>
          <w:tcPr>
            <w:tcW w:w="2251" w:type="dxa"/>
          </w:tcPr>
          <w:p w:rsidR="001020EF" w:rsidRPr="009D36D6" w:rsidRDefault="001020EF" w:rsidP="001F048F">
            <w:pPr>
              <w:ind w:firstLineChars="0" w:firstLine="0"/>
              <w:jc w:val="left"/>
              <w:rPr>
                <w:rFonts w:hAnsi="宋体" w:cs="宋体"/>
                <w:color w:val="000000"/>
                <w:kern w:val="0"/>
                <w:szCs w:val="21"/>
              </w:rPr>
            </w:pPr>
            <w:r>
              <w:rPr>
                <w:rFonts w:hAnsi="宋体" w:cs="宋体" w:hint="eastAsia"/>
                <w:color w:val="000000"/>
                <w:kern w:val="0"/>
                <w:szCs w:val="21"/>
              </w:rPr>
              <w:t>C2</w:t>
            </w:r>
          </w:p>
        </w:tc>
        <w:tc>
          <w:tcPr>
            <w:tcW w:w="4211" w:type="dxa"/>
          </w:tcPr>
          <w:p w:rsidR="001020EF" w:rsidRPr="009D36D6" w:rsidRDefault="001020EF" w:rsidP="001F048F">
            <w:pPr>
              <w:ind w:firstLineChars="0" w:firstLine="0"/>
              <w:jc w:val="left"/>
              <w:rPr>
                <w:rFonts w:hAnsi="宋体" w:cs="宋体"/>
                <w:color w:val="000000"/>
                <w:kern w:val="0"/>
                <w:szCs w:val="21"/>
              </w:rPr>
            </w:pPr>
          </w:p>
        </w:tc>
      </w:tr>
      <w:tr w:rsidR="002D7507" w:rsidRPr="009D36D6" w:rsidTr="00233AE3">
        <w:trPr>
          <w:trHeight w:val="20"/>
          <w:jc w:val="center"/>
        </w:trPr>
        <w:tc>
          <w:tcPr>
            <w:tcW w:w="2418" w:type="dxa"/>
            <w:vAlign w:val="center"/>
          </w:tcPr>
          <w:p w:rsidR="002D7507" w:rsidRPr="009D36D6" w:rsidRDefault="002D7507" w:rsidP="002D7507">
            <w:pPr>
              <w:ind w:firstLineChars="0" w:firstLine="0"/>
              <w:jc w:val="left"/>
              <w:rPr>
                <w:rFonts w:hAnsi="宋体" w:cs="宋体"/>
                <w:color w:val="000000"/>
                <w:kern w:val="0"/>
                <w:szCs w:val="21"/>
              </w:rPr>
            </w:pPr>
            <w:r w:rsidRPr="009D36D6">
              <w:rPr>
                <w:rFonts w:hAnsi="宋体" w:cs="宋体" w:hint="eastAsia"/>
                <w:color w:val="000000"/>
                <w:kern w:val="0"/>
                <w:szCs w:val="21"/>
              </w:rPr>
              <w:t>手续费率</w:t>
            </w:r>
          </w:p>
        </w:tc>
        <w:tc>
          <w:tcPr>
            <w:tcW w:w="2251" w:type="dxa"/>
          </w:tcPr>
          <w:p w:rsidR="002D7507" w:rsidRPr="009D36D6" w:rsidRDefault="002D7507" w:rsidP="002D7507">
            <w:pPr>
              <w:ind w:firstLineChars="0" w:firstLine="0"/>
              <w:jc w:val="left"/>
              <w:rPr>
                <w:rFonts w:hAnsi="宋体" w:cs="宋体"/>
                <w:color w:val="000000"/>
                <w:kern w:val="0"/>
                <w:szCs w:val="21"/>
              </w:rPr>
            </w:pPr>
            <w:r>
              <w:rPr>
                <w:szCs w:val="21"/>
              </w:rPr>
              <w:t>N(16</w:t>
            </w:r>
            <w:r w:rsidRPr="0058304C">
              <w:rPr>
                <w:szCs w:val="21"/>
              </w:rPr>
              <w:t>,6)</w:t>
            </w:r>
          </w:p>
        </w:tc>
        <w:tc>
          <w:tcPr>
            <w:tcW w:w="4211" w:type="dxa"/>
          </w:tcPr>
          <w:p w:rsidR="002D7507" w:rsidRPr="009D36D6" w:rsidRDefault="002D7507" w:rsidP="002D7507">
            <w:pPr>
              <w:ind w:firstLineChars="0" w:firstLine="0"/>
              <w:jc w:val="left"/>
              <w:rPr>
                <w:rFonts w:hAnsi="宋体" w:cs="宋体"/>
                <w:color w:val="000000"/>
                <w:kern w:val="0"/>
                <w:szCs w:val="21"/>
              </w:rPr>
            </w:pPr>
          </w:p>
        </w:tc>
      </w:tr>
      <w:tr w:rsidR="002D7507" w:rsidRPr="009D36D6" w:rsidTr="00233AE3">
        <w:trPr>
          <w:trHeight w:val="20"/>
          <w:jc w:val="center"/>
        </w:trPr>
        <w:tc>
          <w:tcPr>
            <w:tcW w:w="2418" w:type="dxa"/>
            <w:vAlign w:val="center"/>
          </w:tcPr>
          <w:p w:rsidR="002D7507" w:rsidRPr="009D36D6" w:rsidRDefault="002D7507" w:rsidP="002D7507">
            <w:pPr>
              <w:ind w:firstLineChars="0" w:firstLine="0"/>
              <w:jc w:val="left"/>
              <w:rPr>
                <w:rFonts w:hAnsi="宋体" w:cs="宋体"/>
                <w:color w:val="000000"/>
                <w:kern w:val="0"/>
                <w:szCs w:val="21"/>
              </w:rPr>
            </w:pPr>
            <w:r w:rsidRPr="009D36D6">
              <w:rPr>
                <w:rFonts w:hAnsi="宋体" w:cs="宋体" w:hint="eastAsia"/>
                <w:color w:val="000000"/>
                <w:kern w:val="0"/>
                <w:szCs w:val="21"/>
              </w:rPr>
              <w:t>手续费</w:t>
            </w:r>
          </w:p>
        </w:tc>
        <w:tc>
          <w:tcPr>
            <w:tcW w:w="2251" w:type="dxa"/>
          </w:tcPr>
          <w:p w:rsidR="002D7507" w:rsidRPr="00787893" w:rsidRDefault="002D7507" w:rsidP="002D7507">
            <w:pPr>
              <w:widowControl/>
              <w:ind w:firstLineChars="0" w:firstLine="0"/>
              <w:jc w:val="left"/>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211" w:type="dxa"/>
            <w:vAlign w:val="center"/>
          </w:tcPr>
          <w:p w:rsidR="002D7507" w:rsidRPr="00787893" w:rsidRDefault="002D7507" w:rsidP="002D7507">
            <w:pPr>
              <w:widowControl/>
              <w:ind w:firstLineChars="0" w:firstLine="0"/>
              <w:jc w:val="left"/>
              <w:rPr>
                <w:rFonts w:ascii="宋体" w:eastAsia="宋体" w:hAnsi="宋体" w:cs="宋体"/>
                <w:color w:val="000000"/>
                <w:kern w:val="0"/>
                <w:szCs w:val="24"/>
              </w:rPr>
            </w:pPr>
          </w:p>
        </w:tc>
      </w:tr>
    </w:tbl>
    <w:p w:rsidR="001521E3" w:rsidRDefault="001521E3" w:rsidP="001521E3">
      <w:pPr>
        <w:ind w:firstLine="480"/>
        <w:rPr>
          <w:szCs w:val="21"/>
        </w:rPr>
      </w:pPr>
    </w:p>
    <w:p w:rsidR="001F048F" w:rsidRPr="009D36D6" w:rsidRDefault="003A7419" w:rsidP="00AA79D8">
      <w:pPr>
        <w:pStyle w:val="21"/>
        <w:numPr>
          <w:ilvl w:val="1"/>
          <w:numId w:val="1"/>
        </w:numPr>
        <w:ind w:left="0" w:firstLineChars="0" w:firstLine="0"/>
        <w:rPr>
          <w:szCs w:val="21"/>
        </w:rPr>
      </w:pPr>
      <w:bookmarkStart w:id="481" w:name="_Toc438719153"/>
      <w:r w:rsidRPr="009D36D6">
        <w:rPr>
          <w:rFonts w:hint="eastAsia"/>
        </w:rPr>
        <w:t>询价期权手续费明细</w:t>
      </w:r>
      <w:r w:rsidRPr="009D36D6">
        <w:t>单</w:t>
      </w:r>
      <w:r w:rsidR="00B06083">
        <w:rPr>
          <w:rFonts w:hint="eastAsia"/>
        </w:rPr>
        <w:t>数据文件</w:t>
      </w:r>
      <w:bookmarkEnd w:id="481"/>
    </w:p>
    <w:p w:rsidR="00AA79D8" w:rsidRPr="009D36D6" w:rsidRDefault="00AA79D8" w:rsidP="00AA79D8">
      <w:pPr>
        <w:pStyle w:val="30"/>
        <w:numPr>
          <w:ilvl w:val="2"/>
          <w:numId w:val="1"/>
        </w:numPr>
        <w:ind w:left="0" w:firstLineChars="0" w:firstLine="0"/>
      </w:pPr>
      <w:bookmarkStart w:id="482" w:name="_Toc438719154"/>
      <w:r w:rsidRPr="009D36D6">
        <w:t>明细</w:t>
      </w:r>
      <w:r>
        <w:rPr>
          <w:rFonts w:hint="eastAsia"/>
        </w:rPr>
        <w:t>记录</w:t>
      </w:r>
      <w:bookmarkEnd w:id="482"/>
    </w:p>
    <w:p w:rsidR="001F048F" w:rsidRDefault="003A7419" w:rsidP="003A7419">
      <w:pPr>
        <w:ind w:firstLine="482"/>
        <w:rPr>
          <w:szCs w:val="21"/>
        </w:rPr>
      </w:pPr>
      <w:r w:rsidRPr="003A7419">
        <w:rPr>
          <w:rFonts w:hint="eastAsia"/>
          <w:b/>
          <w:szCs w:val="21"/>
        </w:rPr>
        <w:t>功能说明</w:t>
      </w:r>
      <w:r>
        <w:rPr>
          <w:rFonts w:hint="eastAsia"/>
          <w:szCs w:val="21"/>
        </w:rPr>
        <w:t>：</w:t>
      </w:r>
      <w:r w:rsidRPr="009D36D6">
        <w:rPr>
          <w:szCs w:val="21"/>
        </w:rPr>
        <w:t>提供二级系</w:t>
      </w:r>
      <w:r w:rsidRPr="009D36D6">
        <w:rPr>
          <w:rFonts w:hint="eastAsia"/>
          <w:szCs w:val="21"/>
        </w:rPr>
        <w:t>统从</w:t>
      </w:r>
      <w:r w:rsidRPr="009D36D6">
        <w:rPr>
          <w:rFonts w:hint="eastAsia"/>
          <w:szCs w:val="21"/>
          <w:lang w:val="en-GB"/>
        </w:rPr>
        <w:t>上一交易日询价市场收市之后、到当前交易日截止询价市场收市登记成功的</w:t>
      </w:r>
      <w:r w:rsidRPr="009D36D6">
        <w:rPr>
          <w:rFonts w:hint="eastAsia"/>
          <w:szCs w:val="21"/>
        </w:rPr>
        <w:t>询价期权手续费</w:t>
      </w:r>
      <w:r>
        <w:rPr>
          <w:rFonts w:hint="eastAsia"/>
          <w:szCs w:val="21"/>
        </w:rPr>
        <w:t>。</w:t>
      </w:r>
    </w:p>
    <w:tbl>
      <w:tblPr>
        <w:tblW w:w="8880" w:type="dxa"/>
        <w:jc w:val="center"/>
        <w:tblBorders>
          <w:top w:val="outset" w:sz="6" w:space="0" w:color="111111"/>
          <w:left w:val="outset" w:sz="6" w:space="0" w:color="111111"/>
          <w:bottom w:val="outset" w:sz="6" w:space="0" w:color="111111"/>
          <w:right w:val="outset" w:sz="6" w:space="0" w:color="111111"/>
          <w:insideH w:val="outset" w:sz="6" w:space="0" w:color="111111"/>
          <w:insideV w:val="outset" w:sz="6" w:space="0" w:color="111111"/>
        </w:tblBorders>
        <w:tblLayout w:type="fixed"/>
        <w:tblCellMar>
          <w:left w:w="0" w:type="dxa"/>
          <w:right w:w="0" w:type="dxa"/>
        </w:tblCellMar>
        <w:tblLook w:val="0000" w:firstRow="0" w:lastRow="0" w:firstColumn="0" w:lastColumn="0" w:noHBand="0" w:noVBand="0"/>
      </w:tblPr>
      <w:tblGrid>
        <w:gridCol w:w="2418"/>
        <w:gridCol w:w="2251"/>
        <w:gridCol w:w="4211"/>
      </w:tblGrid>
      <w:tr w:rsidR="00233AE3" w:rsidRPr="009D36D6" w:rsidTr="006B52E4">
        <w:trPr>
          <w:trHeight w:val="284"/>
          <w:tblHeader/>
          <w:jc w:val="center"/>
        </w:trPr>
        <w:tc>
          <w:tcPr>
            <w:tcW w:w="2418" w:type="dxa"/>
            <w:shd w:val="clear" w:color="auto" w:fill="C0C0C0"/>
            <w:vAlign w:val="center"/>
          </w:tcPr>
          <w:p w:rsidR="00233AE3" w:rsidRPr="009D36D6" w:rsidRDefault="00233AE3" w:rsidP="006B52E4">
            <w:pPr>
              <w:ind w:firstLineChars="82" w:firstLine="198"/>
              <w:rPr>
                <w:szCs w:val="21"/>
              </w:rPr>
            </w:pPr>
            <w:r w:rsidRPr="009D36D6">
              <w:rPr>
                <w:b/>
                <w:bCs/>
                <w:szCs w:val="21"/>
              </w:rPr>
              <w:t>属性描述</w:t>
            </w:r>
          </w:p>
        </w:tc>
        <w:tc>
          <w:tcPr>
            <w:tcW w:w="2251" w:type="dxa"/>
            <w:shd w:val="clear" w:color="auto" w:fill="C0C0C0"/>
          </w:tcPr>
          <w:p w:rsidR="00233AE3" w:rsidRPr="00787893" w:rsidRDefault="00233AE3" w:rsidP="006B52E4">
            <w:pPr>
              <w:ind w:firstLineChars="82" w:firstLine="198"/>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4211" w:type="dxa"/>
            <w:shd w:val="clear" w:color="auto" w:fill="C0C0C0"/>
          </w:tcPr>
          <w:p w:rsidR="00233AE3" w:rsidRPr="009D36D6" w:rsidRDefault="00233AE3" w:rsidP="006B52E4">
            <w:pPr>
              <w:ind w:firstLineChars="82" w:firstLine="198"/>
              <w:rPr>
                <w:b/>
                <w:bCs/>
                <w:szCs w:val="21"/>
              </w:rPr>
            </w:pPr>
            <w:r w:rsidRPr="00787893">
              <w:rPr>
                <w:rFonts w:ascii="宋体" w:eastAsia="宋体" w:hAnsi="宋体" w:cs="宋体" w:hint="eastAsia"/>
                <w:b/>
                <w:color w:val="000000"/>
                <w:kern w:val="0"/>
                <w:szCs w:val="24"/>
              </w:rPr>
              <w:t>说明</w:t>
            </w:r>
          </w:p>
        </w:tc>
      </w:tr>
      <w:tr w:rsidR="00311375" w:rsidRPr="009D36D6" w:rsidTr="006B52E4">
        <w:trPr>
          <w:trHeight w:val="20"/>
          <w:jc w:val="center"/>
        </w:trPr>
        <w:tc>
          <w:tcPr>
            <w:tcW w:w="2418" w:type="dxa"/>
            <w:vAlign w:val="center"/>
          </w:tcPr>
          <w:p w:rsidR="00311375" w:rsidRPr="009D36D6" w:rsidRDefault="00311375" w:rsidP="006B52E4">
            <w:pPr>
              <w:ind w:firstLineChars="0" w:firstLine="0"/>
              <w:jc w:val="left"/>
              <w:rPr>
                <w:szCs w:val="21"/>
              </w:rPr>
            </w:pPr>
            <w:r>
              <w:rPr>
                <w:rFonts w:hint="eastAsia"/>
                <w:szCs w:val="21"/>
              </w:rPr>
              <w:t>客户代码</w:t>
            </w:r>
          </w:p>
        </w:tc>
        <w:tc>
          <w:tcPr>
            <w:tcW w:w="2251" w:type="dxa"/>
          </w:tcPr>
          <w:p w:rsidR="00311375" w:rsidRPr="009D36D6" w:rsidRDefault="00311375" w:rsidP="006B52E4">
            <w:pPr>
              <w:ind w:firstLineChars="0" w:firstLine="0"/>
              <w:jc w:val="left"/>
              <w:rPr>
                <w:rFonts w:hAnsi="宋体" w:cs="宋体"/>
                <w:color w:val="000000"/>
                <w:kern w:val="0"/>
                <w:szCs w:val="21"/>
              </w:rPr>
            </w:pPr>
            <w:r>
              <w:rPr>
                <w:rFonts w:hAnsi="宋体" w:cs="宋体" w:hint="eastAsia"/>
                <w:color w:val="000000"/>
                <w:kern w:val="0"/>
                <w:szCs w:val="21"/>
              </w:rPr>
              <w:t>C10</w:t>
            </w:r>
          </w:p>
        </w:tc>
        <w:tc>
          <w:tcPr>
            <w:tcW w:w="4211" w:type="dxa"/>
          </w:tcPr>
          <w:p w:rsidR="00311375" w:rsidRPr="009D36D6" w:rsidRDefault="00F70192" w:rsidP="006B52E4">
            <w:pPr>
              <w:ind w:firstLineChars="0" w:firstLine="0"/>
              <w:jc w:val="left"/>
              <w:rPr>
                <w:rFonts w:hAnsi="宋体" w:cs="宋体"/>
                <w:color w:val="000000"/>
                <w:kern w:val="0"/>
                <w:szCs w:val="21"/>
              </w:rPr>
            </w:pPr>
            <w:ins w:id="483" w:author="罗莎" w:date="2016-09-30T15:30:00Z">
              <w:r>
                <w:rPr>
                  <w:rFonts w:ascii="宋体" w:eastAsia="宋体" w:hAnsi="宋体" w:cs="宋体"/>
                  <w:color w:val="000000"/>
                  <w:kern w:val="0"/>
                  <w:szCs w:val="24"/>
                </w:rPr>
                <w:t>10</w:t>
              </w:r>
              <w:r w:rsidRPr="00924548">
                <w:rPr>
                  <w:rFonts w:ascii="宋体" w:eastAsia="宋体" w:hAnsi="宋体" w:cs="宋体"/>
                  <w:color w:val="000000"/>
                  <w:kern w:val="0"/>
                  <w:szCs w:val="24"/>
                </w:rPr>
                <w:t>位数字编号</w:t>
              </w:r>
            </w:ins>
          </w:p>
        </w:tc>
      </w:tr>
      <w:tr w:rsidR="00311375" w:rsidRPr="009D36D6" w:rsidTr="006B52E4">
        <w:trPr>
          <w:trHeight w:val="20"/>
          <w:jc w:val="center"/>
        </w:trPr>
        <w:tc>
          <w:tcPr>
            <w:tcW w:w="2418" w:type="dxa"/>
            <w:vAlign w:val="center"/>
          </w:tcPr>
          <w:p w:rsidR="00311375" w:rsidRPr="009D36D6" w:rsidRDefault="00311375" w:rsidP="006B52E4">
            <w:pPr>
              <w:ind w:firstLineChars="0" w:firstLine="0"/>
              <w:jc w:val="left"/>
              <w:rPr>
                <w:rFonts w:hAnsi="宋体" w:cs="宋体"/>
                <w:color w:val="000000"/>
                <w:kern w:val="0"/>
                <w:szCs w:val="21"/>
              </w:rPr>
            </w:pPr>
            <w:r w:rsidRPr="009D36D6">
              <w:rPr>
                <w:rFonts w:hAnsi="宋体" w:cs="宋体" w:hint="eastAsia"/>
                <w:color w:val="000000"/>
                <w:kern w:val="0"/>
                <w:szCs w:val="21"/>
              </w:rPr>
              <w:t>收费日期</w:t>
            </w:r>
          </w:p>
        </w:tc>
        <w:tc>
          <w:tcPr>
            <w:tcW w:w="2251" w:type="dxa"/>
          </w:tcPr>
          <w:p w:rsidR="00311375" w:rsidRDefault="00311375" w:rsidP="006B52E4">
            <w:pPr>
              <w:ind w:firstLineChars="0" w:firstLine="0"/>
              <w:jc w:val="left"/>
              <w:rPr>
                <w:rFonts w:hAnsi="宋体" w:cs="宋体"/>
                <w:color w:val="000000"/>
                <w:kern w:val="0"/>
                <w:szCs w:val="21"/>
              </w:rPr>
            </w:pPr>
            <w:r>
              <w:rPr>
                <w:rFonts w:hAnsi="宋体" w:cs="宋体" w:hint="eastAsia"/>
                <w:color w:val="000000"/>
                <w:kern w:val="0"/>
                <w:szCs w:val="21"/>
              </w:rPr>
              <w:t>C8</w:t>
            </w:r>
          </w:p>
        </w:tc>
        <w:tc>
          <w:tcPr>
            <w:tcW w:w="4211" w:type="dxa"/>
          </w:tcPr>
          <w:p w:rsidR="00311375" w:rsidRPr="009D36D6" w:rsidRDefault="000B0F82" w:rsidP="006B52E4">
            <w:pPr>
              <w:ind w:firstLineChars="0" w:firstLine="0"/>
              <w:jc w:val="left"/>
              <w:rPr>
                <w:rFonts w:hAnsi="宋体" w:cs="宋体"/>
                <w:color w:val="000000"/>
                <w:kern w:val="0"/>
                <w:szCs w:val="21"/>
              </w:rPr>
            </w:pPr>
            <w:r>
              <w:rPr>
                <w:rFonts w:hint="eastAsia"/>
                <w:szCs w:val="21"/>
              </w:rPr>
              <w:t>YYYYMMDD</w:t>
            </w:r>
          </w:p>
        </w:tc>
      </w:tr>
      <w:tr w:rsidR="00233AE3" w:rsidRPr="009D36D6" w:rsidTr="006B52E4">
        <w:trPr>
          <w:trHeight w:val="20"/>
          <w:jc w:val="center"/>
        </w:trPr>
        <w:tc>
          <w:tcPr>
            <w:tcW w:w="2418" w:type="dxa"/>
            <w:vAlign w:val="center"/>
          </w:tcPr>
          <w:p w:rsidR="00233AE3" w:rsidRPr="009D36D6" w:rsidRDefault="00233AE3" w:rsidP="006B52E4">
            <w:pPr>
              <w:ind w:firstLineChars="0" w:firstLine="0"/>
              <w:jc w:val="left"/>
              <w:rPr>
                <w:szCs w:val="21"/>
              </w:rPr>
            </w:pPr>
            <w:r w:rsidRPr="009D36D6">
              <w:rPr>
                <w:rFonts w:hAnsi="宋体" w:cs="宋体" w:hint="eastAsia"/>
                <w:color w:val="000000"/>
                <w:kern w:val="0"/>
                <w:szCs w:val="21"/>
              </w:rPr>
              <w:t>成交单编号</w:t>
            </w:r>
          </w:p>
        </w:tc>
        <w:tc>
          <w:tcPr>
            <w:tcW w:w="2251" w:type="dxa"/>
          </w:tcPr>
          <w:p w:rsidR="00233AE3" w:rsidRPr="009D36D6" w:rsidRDefault="00233AE3" w:rsidP="006B52E4">
            <w:pPr>
              <w:ind w:firstLineChars="0" w:firstLine="0"/>
              <w:jc w:val="left"/>
              <w:rPr>
                <w:rFonts w:hAnsi="宋体" w:cs="宋体"/>
                <w:color w:val="000000"/>
                <w:kern w:val="0"/>
                <w:szCs w:val="21"/>
              </w:rPr>
            </w:pPr>
            <w:r>
              <w:rPr>
                <w:rFonts w:hAnsi="宋体" w:cs="宋体" w:hint="eastAsia"/>
                <w:color w:val="000000"/>
                <w:kern w:val="0"/>
                <w:szCs w:val="21"/>
              </w:rPr>
              <w:t>C18</w:t>
            </w:r>
          </w:p>
        </w:tc>
        <w:tc>
          <w:tcPr>
            <w:tcW w:w="4211" w:type="dxa"/>
          </w:tcPr>
          <w:p w:rsidR="00233AE3" w:rsidRPr="009D36D6" w:rsidRDefault="00233AE3" w:rsidP="006B52E4">
            <w:pPr>
              <w:ind w:firstLineChars="0" w:firstLine="0"/>
              <w:jc w:val="left"/>
              <w:rPr>
                <w:rFonts w:hAnsi="宋体" w:cs="宋体"/>
                <w:color w:val="000000"/>
                <w:kern w:val="0"/>
                <w:szCs w:val="21"/>
              </w:rPr>
            </w:pPr>
          </w:p>
        </w:tc>
      </w:tr>
      <w:tr w:rsidR="00BB1D53" w:rsidRPr="009D36D6" w:rsidTr="0037115F">
        <w:trPr>
          <w:trHeight w:val="20"/>
          <w:jc w:val="center"/>
        </w:trPr>
        <w:tc>
          <w:tcPr>
            <w:tcW w:w="2418" w:type="dxa"/>
            <w:vAlign w:val="center"/>
          </w:tcPr>
          <w:p w:rsidR="00BB1D53" w:rsidRPr="009D36D6" w:rsidRDefault="00BB1D53" w:rsidP="00BB1D53">
            <w:pPr>
              <w:ind w:firstLineChars="0" w:firstLine="0"/>
              <w:jc w:val="left"/>
              <w:rPr>
                <w:rFonts w:hAnsi="宋体" w:cs="宋体"/>
                <w:color w:val="000000"/>
                <w:kern w:val="0"/>
                <w:szCs w:val="21"/>
              </w:rPr>
            </w:pPr>
            <w:r>
              <w:rPr>
                <w:rFonts w:hAnsi="宋体" w:cs="宋体" w:hint="eastAsia"/>
                <w:color w:val="000000"/>
                <w:kern w:val="0"/>
                <w:szCs w:val="21"/>
              </w:rPr>
              <w:t>开平</w:t>
            </w:r>
            <w:r>
              <w:rPr>
                <w:rFonts w:hAnsi="宋体" w:cs="宋体"/>
                <w:color w:val="000000"/>
                <w:kern w:val="0"/>
                <w:szCs w:val="21"/>
              </w:rPr>
              <w:t>标志</w:t>
            </w:r>
          </w:p>
        </w:tc>
        <w:tc>
          <w:tcPr>
            <w:tcW w:w="2251" w:type="dxa"/>
          </w:tcPr>
          <w:p w:rsidR="00BB1D53" w:rsidRDefault="00BB1D53" w:rsidP="00BB1D53">
            <w:pPr>
              <w:ind w:firstLineChars="0" w:firstLine="0"/>
              <w:jc w:val="left"/>
              <w:rPr>
                <w:rFonts w:hAnsi="宋体" w:cs="宋体"/>
                <w:color w:val="000000"/>
                <w:kern w:val="0"/>
                <w:szCs w:val="21"/>
              </w:rPr>
            </w:pPr>
            <w:r>
              <w:rPr>
                <w:rFonts w:hint="eastAsia"/>
                <w:szCs w:val="21"/>
              </w:rPr>
              <w:t>C1</w:t>
            </w:r>
          </w:p>
        </w:tc>
        <w:tc>
          <w:tcPr>
            <w:tcW w:w="4211" w:type="dxa"/>
            <w:vAlign w:val="center"/>
          </w:tcPr>
          <w:p w:rsidR="00BB1D53" w:rsidRPr="009D36D6" w:rsidRDefault="00BB1D53" w:rsidP="00BB1D53">
            <w:pPr>
              <w:ind w:firstLineChars="0" w:firstLine="0"/>
              <w:jc w:val="left"/>
              <w:rPr>
                <w:rFonts w:hAnsi="宋体" w:cs="宋体"/>
                <w:color w:val="000000"/>
                <w:kern w:val="0"/>
                <w:szCs w:val="21"/>
              </w:rPr>
            </w:pPr>
            <w:r w:rsidRPr="00EE0069">
              <w:rPr>
                <w:szCs w:val="21"/>
              </w:rPr>
              <w:t xml:space="preserve">'0'- </w:t>
            </w:r>
            <w:r w:rsidRPr="00EE0069">
              <w:rPr>
                <w:szCs w:val="21"/>
              </w:rPr>
              <w:t>开</w:t>
            </w:r>
            <w:r w:rsidRPr="00EE0069">
              <w:rPr>
                <w:szCs w:val="21"/>
              </w:rPr>
              <w:t xml:space="preserve"> '1'- </w:t>
            </w:r>
            <w:r w:rsidRPr="00EE0069">
              <w:rPr>
                <w:szCs w:val="21"/>
              </w:rPr>
              <w:t>平</w:t>
            </w:r>
            <w:r w:rsidRPr="00EE0069">
              <w:rPr>
                <w:rFonts w:hint="eastAsia"/>
                <w:szCs w:val="21"/>
              </w:rPr>
              <w:t>，该字段值可以为空。</w:t>
            </w:r>
          </w:p>
        </w:tc>
      </w:tr>
      <w:tr w:rsidR="00BB1D53" w:rsidRPr="009D36D6" w:rsidTr="006B52E4">
        <w:trPr>
          <w:trHeight w:val="20"/>
          <w:jc w:val="center"/>
        </w:trPr>
        <w:tc>
          <w:tcPr>
            <w:tcW w:w="2418" w:type="dxa"/>
            <w:vAlign w:val="center"/>
          </w:tcPr>
          <w:p w:rsidR="00BB1D53" w:rsidRPr="009D36D6" w:rsidRDefault="00BB1D53" w:rsidP="00BB1D53">
            <w:pPr>
              <w:ind w:firstLineChars="0" w:firstLine="0"/>
              <w:jc w:val="left"/>
              <w:rPr>
                <w:szCs w:val="21"/>
              </w:rPr>
            </w:pPr>
            <w:r w:rsidRPr="009D36D6">
              <w:rPr>
                <w:rFonts w:hAnsi="宋体" w:cs="宋体" w:hint="eastAsia"/>
                <w:color w:val="000000"/>
                <w:kern w:val="0"/>
                <w:szCs w:val="21"/>
              </w:rPr>
              <w:t>手续费类型</w:t>
            </w:r>
          </w:p>
        </w:tc>
        <w:tc>
          <w:tcPr>
            <w:tcW w:w="2251" w:type="dxa"/>
          </w:tcPr>
          <w:p w:rsidR="00BB1D53" w:rsidRPr="009D36D6" w:rsidRDefault="00BB1D53" w:rsidP="00BB1D53">
            <w:pPr>
              <w:ind w:firstLineChars="0" w:firstLine="0"/>
              <w:jc w:val="left"/>
              <w:rPr>
                <w:rFonts w:hAnsi="宋体" w:cs="宋体"/>
                <w:color w:val="000000"/>
                <w:kern w:val="0"/>
                <w:szCs w:val="21"/>
              </w:rPr>
            </w:pPr>
            <w:r>
              <w:rPr>
                <w:rFonts w:hAnsi="宋体" w:cs="宋体" w:hint="eastAsia"/>
                <w:color w:val="000000"/>
                <w:kern w:val="0"/>
                <w:szCs w:val="21"/>
              </w:rPr>
              <w:t>C2</w:t>
            </w:r>
          </w:p>
        </w:tc>
        <w:tc>
          <w:tcPr>
            <w:tcW w:w="4211" w:type="dxa"/>
          </w:tcPr>
          <w:p w:rsidR="00BB1D53" w:rsidRPr="009D36D6" w:rsidRDefault="00BB1D53" w:rsidP="00BB1D53">
            <w:pPr>
              <w:ind w:firstLineChars="0" w:firstLine="0"/>
              <w:jc w:val="left"/>
              <w:rPr>
                <w:rFonts w:hAnsi="宋体" w:cs="宋体"/>
                <w:color w:val="000000"/>
                <w:kern w:val="0"/>
                <w:szCs w:val="21"/>
              </w:rPr>
            </w:pPr>
          </w:p>
        </w:tc>
      </w:tr>
      <w:tr w:rsidR="002D7507" w:rsidRPr="009D36D6" w:rsidTr="006B52E4">
        <w:trPr>
          <w:trHeight w:val="20"/>
          <w:jc w:val="center"/>
        </w:trPr>
        <w:tc>
          <w:tcPr>
            <w:tcW w:w="2418" w:type="dxa"/>
            <w:vAlign w:val="center"/>
          </w:tcPr>
          <w:p w:rsidR="002D7507" w:rsidRPr="009D36D6" w:rsidRDefault="002D7507" w:rsidP="002D7507">
            <w:pPr>
              <w:ind w:firstLineChars="0" w:firstLine="0"/>
              <w:jc w:val="left"/>
              <w:rPr>
                <w:rFonts w:hAnsi="宋体" w:cs="宋体"/>
                <w:color w:val="000000"/>
                <w:kern w:val="0"/>
                <w:szCs w:val="21"/>
              </w:rPr>
            </w:pPr>
            <w:r w:rsidRPr="009D36D6">
              <w:rPr>
                <w:rFonts w:hAnsi="宋体" w:cs="宋体" w:hint="eastAsia"/>
                <w:color w:val="000000"/>
                <w:kern w:val="0"/>
                <w:szCs w:val="21"/>
              </w:rPr>
              <w:t>手续费率</w:t>
            </w:r>
          </w:p>
        </w:tc>
        <w:tc>
          <w:tcPr>
            <w:tcW w:w="2251" w:type="dxa"/>
          </w:tcPr>
          <w:p w:rsidR="002D7507" w:rsidRPr="009D36D6" w:rsidRDefault="002D7507" w:rsidP="002D7507">
            <w:pPr>
              <w:ind w:firstLineChars="0" w:firstLine="0"/>
              <w:jc w:val="left"/>
              <w:rPr>
                <w:rFonts w:hAnsi="宋体" w:cs="宋体"/>
                <w:color w:val="000000"/>
                <w:kern w:val="0"/>
                <w:szCs w:val="21"/>
              </w:rPr>
            </w:pPr>
            <w:r>
              <w:rPr>
                <w:szCs w:val="21"/>
              </w:rPr>
              <w:t>N(16</w:t>
            </w:r>
            <w:r w:rsidRPr="0058304C">
              <w:rPr>
                <w:szCs w:val="21"/>
              </w:rPr>
              <w:t>,6)</w:t>
            </w:r>
          </w:p>
        </w:tc>
        <w:tc>
          <w:tcPr>
            <w:tcW w:w="4211" w:type="dxa"/>
          </w:tcPr>
          <w:p w:rsidR="002D7507" w:rsidRPr="009D36D6" w:rsidRDefault="002D7507" w:rsidP="002D7507">
            <w:pPr>
              <w:ind w:firstLineChars="0" w:firstLine="0"/>
              <w:jc w:val="left"/>
              <w:rPr>
                <w:rFonts w:hAnsi="宋体" w:cs="宋体"/>
                <w:color w:val="000000"/>
                <w:kern w:val="0"/>
                <w:szCs w:val="21"/>
              </w:rPr>
            </w:pPr>
          </w:p>
        </w:tc>
      </w:tr>
      <w:tr w:rsidR="002D7507" w:rsidRPr="009D36D6" w:rsidTr="006B52E4">
        <w:trPr>
          <w:trHeight w:val="20"/>
          <w:jc w:val="center"/>
        </w:trPr>
        <w:tc>
          <w:tcPr>
            <w:tcW w:w="2418" w:type="dxa"/>
            <w:vAlign w:val="center"/>
          </w:tcPr>
          <w:p w:rsidR="002D7507" w:rsidRPr="009D36D6" w:rsidRDefault="002D7507" w:rsidP="002D7507">
            <w:pPr>
              <w:ind w:firstLineChars="0" w:firstLine="0"/>
              <w:jc w:val="left"/>
              <w:rPr>
                <w:rFonts w:hAnsi="宋体" w:cs="宋体"/>
                <w:color w:val="000000"/>
                <w:kern w:val="0"/>
                <w:szCs w:val="21"/>
              </w:rPr>
            </w:pPr>
            <w:r w:rsidRPr="009D36D6">
              <w:rPr>
                <w:rFonts w:hAnsi="宋体" w:cs="宋体" w:hint="eastAsia"/>
                <w:color w:val="000000"/>
                <w:kern w:val="0"/>
                <w:szCs w:val="21"/>
              </w:rPr>
              <w:t>手续费</w:t>
            </w:r>
          </w:p>
        </w:tc>
        <w:tc>
          <w:tcPr>
            <w:tcW w:w="2251" w:type="dxa"/>
          </w:tcPr>
          <w:p w:rsidR="002D7507" w:rsidRPr="00787893" w:rsidRDefault="002D7507" w:rsidP="002D7507">
            <w:pPr>
              <w:widowControl/>
              <w:ind w:firstLineChars="0" w:firstLine="0"/>
              <w:jc w:val="left"/>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211" w:type="dxa"/>
            <w:vAlign w:val="center"/>
          </w:tcPr>
          <w:p w:rsidR="002D7507" w:rsidRPr="00787893" w:rsidRDefault="002D7507" w:rsidP="002D7507">
            <w:pPr>
              <w:widowControl/>
              <w:ind w:firstLineChars="0" w:firstLine="0"/>
              <w:jc w:val="left"/>
              <w:rPr>
                <w:rFonts w:ascii="宋体" w:eastAsia="宋体" w:hAnsi="宋体" w:cs="宋体"/>
                <w:color w:val="000000"/>
                <w:kern w:val="0"/>
                <w:szCs w:val="24"/>
              </w:rPr>
            </w:pPr>
          </w:p>
        </w:tc>
      </w:tr>
    </w:tbl>
    <w:p w:rsidR="003A7419" w:rsidRDefault="003A7419" w:rsidP="001521E3">
      <w:pPr>
        <w:ind w:firstLine="480"/>
        <w:rPr>
          <w:szCs w:val="21"/>
        </w:rPr>
      </w:pPr>
    </w:p>
    <w:p w:rsidR="003A7419" w:rsidRPr="009D36D6" w:rsidRDefault="003A7419" w:rsidP="00AA79D8">
      <w:pPr>
        <w:pStyle w:val="21"/>
        <w:numPr>
          <w:ilvl w:val="1"/>
          <w:numId w:val="1"/>
        </w:numPr>
        <w:ind w:left="0" w:firstLineChars="0" w:firstLine="0"/>
        <w:rPr>
          <w:szCs w:val="21"/>
        </w:rPr>
      </w:pPr>
      <w:bookmarkStart w:id="484" w:name="_Toc438719155"/>
      <w:r w:rsidRPr="009D36D6">
        <w:rPr>
          <w:rFonts w:hint="eastAsia"/>
        </w:rPr>
        <w:t>询价拆借手续费明细单</w:t>
      </w:r>
      <w:r w:rsidR="00B06083">
        <w:rPr>
          <w:rFonts w:hint="eastAsia"/>
        </w:rPr>
        <w:t>数据文件</w:t>
      </w:r>
      <w:bookmarkEnd w:id="484"/>
    </w:p>
    <w:p w:rsidR="00AA79D8" w:rsidRPr="009D36D6" w:rsidRDefault="00AA79D8" w:rsidP="00AA79D8">
      <w:pPr>
        <w:pStyle w:val="30"/>
        <w:numPr>
          <w:ilvl w:val="2"/>
          <w:numId w:val="1"/>
        </w:numPr>
        <w:ind w:left="0" w:firstLineChars="0" w:firstLine="0"/>
      </w:pPr>
      <w:bookmarkStart w:id="485" w:name="_Toc438719156"/>
      <w:r w:rsidRPr="009D36D6">
        <w:t>明细</w:t>
      </w:r>
      <w:r>
        <w:rPr>
          <w:rFonts w:hint="eastAsia"/>
        </w:rPr>
        <w:t>记录</w:t>
      </w:r>
      <w:bookmarkEnd w:id="485"/>
    </w:p>
    <w:p w:rsidR="003A7419" w:rsidRDefault="003A7419" w:rsidP="003A7419">
      <w:pPr>
        <w:ind w:firstLine="482"/>
        <w:rPr>
          <w:szCs w:val="21"/>
        </w:rPr>
      </w:pPr>
      <w:r w:rsidRPr="003A7419">
        <w:rPr>
          <w:rFonts w:hint="eastAsia"/>
          <w:b/>
          <w:szCs w:val="21"/>
        </w:rPr>
        <w:t>功能说明</w:t>
      </w:r>
      <w:r>
        <w:rPr>
          <w:rFonts w:hint="eastAsia"/>
          <w:szCs w:val="21"/>
        </w:rPr>
        <w:t>：</w:t>
      </w:r>
      <w:r w:rsidRPr="009D36D6">
        <w:rPr>
          <w:szCs w:val="21"/>
        </w:rPr>
        <w:t>提供二级系</w:t>
      </w:r>
      <w:r w:rsidRPr="009D36D6">
        <w:rPr>
          <w:rFonts w:hint="eastAsia"/>
          <w:szCs w:val="21"/>
        </w:rPr>
        <w:t>统从</w:t>
      </w:r>
      <w:r w:rsidRPr="009D36D6">
        <w:rPr>
          <w:rFonts w:hint="eastAsia"/>
          <w:szCs w:val="21"/>
          <w:lang w:val="en-GB"/>
        </w:rPr>
        <w:t>上一交易日询价市场收市之后、到当前交易日截止询价市场收市登记成功的</w:t>
      </w:r>
      <w:r w:rsidRPr="009D36D6">
        <w:rPr>
          <w:rFonts w:hint="eastAsia"/>
          <w:szCs w:val="21"/>
        </w:rPr>
        <w:t>询价拆借手续费。</w:t>
      </w:r>
    </w:p>
    <w:tbl>
      <w:tblPr>
        <w:tblW w:w="8880" w:type="dxa"/>
        <w:jc w:val="center"/>
        <w:tblBorders>
          <w:top w:val="outset" w:sz="6" w:space="0" w:color="111111"/>
          <w:left w:val="outset" w:sz="6" w:space="0" w:color="111111"/>
          <w:bottom w:val="outset" w:sz="6" w:space="0" w:color="111111"/>
          <w:right w:val="outset" w:sz="6" w:space="0" w:color="111111"/>
          <w:insideH w:val="outset" w:sz="6" w:space="0" w:color="111111"/>
          <w:insideV w:val="outset" w:sz="6" w:space="0" w:color="111111"/>
        </w:tblBorders>
        <w:tblLayout w:type="fixed"/>
        <w:tblCellMar>
          <w:left w:w="0" w:type="dxa"/>
          <w:right w:w="0" w:type="dxa"/>
        </w:tblCellMar>
        <w:tblLook w:val="0000" w:firstRow="0" w:lastRow="0" w:firstColumn="0" w:lastColumn="0" w:noHBand="0" w:noVBand="0"/>
      </w:tblPr>
      <w:tblGrid>
        <w:gridCol w:w="2418"/>
        <w:gridCol w:w="2251"/>
        <w:gridCol w:w="4211"/>
      </w:tblGrid>
      <w:tr w:rsidR="00233AE3" w:rsidRPr="009D36D6" w:rsidTr="006B52E4">
        <w:trPr>
          <w:trHeight w:val="284"/>
          <w:tblHeader/>
          <w:jc w:val="center"/>
        </w:trPr>
        <w:tc>
          <w:tcPr>
            <w:tcW w:w="2418" w:type="dxa"/>
            <w:shd w:val="clear" w:color="auto" w:fill="C0C0C0"/>
            <w:vAlign w:val="center"/>
          </w:tcPr>
          <w:p w:rsidR="00233AE3" w:rsidRPr="009D36D6" w:rsidRDefault="00233AE3" w:rsidP="006B52E4">
            <w:pPr>
              <w:ind w:firstLineChars="82" w:firstLine="198"/>
              <w:rPr>
                <w:szCs w:val="21"/>
              </w:rPr>
            </w:pPr>
            <w:r w:rsidRPr="009D36D6">
              <w:rPr>
                <w:b/>
                <w:bCs/>
                <w:szCs w:val="21"/>
              </w:rPr>
              <w:t>属性描述</w:t>
            </w:r>
          </w:p>
        </w:tc>
        <w:tc>
          <w:tcPr>
            <w:tcW w:w="2251" w:type="dxa"/>
            <w:shd w:val="clear" w:color="auto" w:fill="C0C0C0"/>
          </w:tcPr>
          <w:p w:rsidR="00233AE3" w:rsidRPr="00787893" w:rsidRDefault="00233AE3" w:rsidP="006B52E4">
            <w:pPr>
              <w:ind w:firstLineChars="82" w:firstLine="198"/>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4211" w:type="dxa"/>
            <w:shd w:val="clear" w:color="auto" w:fill="C0C0C0"/>
          </w:tcPr>
          <w:p w:rsidR="00233AE3" w:rsidRPr="009D36D6" w:rsidRDefault="00233AE3" w:rsidP="006B52E4">
            <w:pPr>
              <w:ind w:firstLineChars="82" w:firstLine="198"/>
              <w:rPr>
                <w:b/>
                <w:bCs/>
                <w:szCs w:val="21"/>
              </w:rPr>
            </w:pPr>
            <w:r w:rsidRPr="00787893">
              <w:rPr>
                <w:rFonts w:ascii="宋体" w:eastAsia="宋体" w:hAnsi="宋体" w:cs="宋体" w:hint="eastAsia"/>
                <w:b/>
                <w:color w:val="000000"/>
                <w:kern w:val="0"/>
                <w:szCs w:val="24"/>
              </w:rPr>
              <w:t>说明</w:t>
            </w:r>
          </w:p>
        </w:tc>
      </w:tr>
      <w:tr w:rsidR="00311375" w:rsidRPr="009D36D6" w:rsidTr="006B52E4">
        <w:trPr>
          <w:trHeight w:val="20"/>
          <w:jc w:val="center"/>
        </w:trPr>
        <w:tc>
          <w:tcPr>
            <w:tcW w:w="2418" w:type="dxa"/>
            <w:vAlign w:val="center"/>
          </w:tcPr>
          <w:p w:rsidR="00311375" w:rsidRPr="009D36D6" w:rsidRDefault="00311375" w:rsidP="006B52E4">
            <w:pPr>
              <w:ind w:firstLineChars="0" w:firstLine="0"/>
              <w:jc w:val="left"/>
              <w:rPr>
                <w:szCs w:val="21"/>
              </w:rPr>
            </w:pPr>
            <w:r>
              <w:rPr>
                <w:rFonts w:hint="eastAsia"/>
                <w:szCs w:val="21"/>
              </w:rPr>
              <w:t>客户代码</w:t>
            </w:r>
          </w:p>
        </w:tc>
        <w:tc>
          <w:tcPr>
            <w:tcW w:w="2251" w:type="dxa"/>
          </w:tcPr>
          <w:p w:rsidR="00311375" w:rsidRPr="009D36D6" w:rsidRDefault="00311375" w:rsidP="006B52E4">
            <w:pPr>
              <w:ind w:firstLineChars="0" w:firstLine="0"/>
              <w:jc w:val="left"/>
              <w:rPr>
                <w:rFonts w:hAnsi="宋体" w:cs="宋体"/>
                <w:color w:val="000000"/>
                <w:kern w:val="0"/>
                <w:szCs w:val="21"/>
              </w:rPr>
            </w:pPr>
            <w:r>
              <w:rPr>
                <w:rFonts w:hAnsi="宋体" w:cs="宋体" w:hint="eastAsia"/>
                <w:color w:val="000000"/>
                <w:kern w:val="0"/>
                <w:szCs w:val="21"/>
              </w:rPr>
              <w:t>C10</w:t>
            </w:r>
          </w:p>
        </w:tc>
        <w:tc>
          <w:tcPr>
            <w:tcW w:w="4211" w:type="dxa"/>
          </w:tcPr>
          <w:p w:rsidR="00311375" w:rsidRPr="009D36D6" w:rsidRDefault="00F70192" w:rsidP="006B52E4">
            <w:pPr>
              <w:ind w:firstLineChars="0" w:firstLine="0"/>
              <w:jc w:val="left"/>
              <w:rPr>
                <w:rFonts w:hAnsi="宋体" w:cs="宋体"/>
                <w:color w:val="000000"/>
                <w:kern w:val="0"/>
                <w:szCs w:val="21"/>
              </w:rPr>
            </w:pPr>
            <w:ins w:id="486" w:author="罗莎" w:date="2016-09-30T15:31:00Z">
              <w:r>
                <w:rPr>
                  <w:rFonts w:ascii="宋体" w:eastAsia="宋体" w:hAnsi="宋体" w:cs="宋体"/>
                  <w:color w:val="000000"/>
                  <w:kern w:val="0"/>
                  <w:szCs w:val="24"/>
                </w:rPr>
                <w:t>10</w:t>
              </w:r>
              <w:r w:rsidRPr="00924548">
                <w:rPr>
                  <w:rFonts w:ascii="宋体" w:eastAsia="宋体" w:hAnsi="宋体" w:cs="宋体"/>
                  <w:color w:val="000000"/>
                  <w:kern w:val="0"/>
                  <w:szCs w:val="24"/>
                </w:rPr>
                <w:t>位数字编号</w:t>
              </w:r>
            </w:ins>
          </w:p>
        </w:tc>
      </w:tr>
      <w:tr w:rsidR="00311375" w:rsidRPr="009D36D6" w:rsidTr="006B52E4">
        <w:trPr>
          <w:trHeight w:val="20"/>
          <w:jc w:val="center"/>
        </w:trPr>
        <w:tc>
          <w:tcPr>
            <w:tcW w:w="2418" w:type="dxa"/>
            <w:vAlign w:val="center"/>
          </w:tcPr>
          <w:p w:rsidR="00311375" w:rsidRPr="009D36D6" w:rsidRDefault="00311375" w:rsidP="006B52E4">
            <w:pPr>
              <w:ind w:firstLineChars="0" w:firstLine="0"/>
              <w:jc w:val="left"/>
              <w:rPr>
                <w:rFonts w:hAnsi="宋体" w:cs="宋体"/>
                <w:color w:val="000000"/>
                <w:kern w:val="0"/>
                <w:szCs w:val="21"/>
              </w:rPr>
            </w:pPr>
            <w:r w:rsidRPr="009D36D6">
              <w:rPr>
                <w:rFonts w:hAnsi="宋体" w:cs="宋体" w:hint="eastAsia"/>
                <w:color w:val="000000"/>
                <w:kern w:val="0"/>
                <w:szCs w:val="21"/>
              </w:rPr>
              <w:t>收费日期</w:t>
            </w:r>
          </w:p>
        </w:tc>
        <w:tc>
          <w:tcPr>
            <w:tcW w:w="2251" w:type="dxa"/>
          </w:tcPr>
          <w:p w:rsidR="00311375" w:rsidRDefault="00311375" w:rsidP="006B52E4">
            <w:pPr>
              <w:ind w:firstLineChars="0" w:firstLine="0"/>
              <w:jc w:val="left"/>
              <w:rPr>
                <w:rFonts w:hAnsi="宋体" w:cs="宋体"/>
                <w:color w:val="000000"/>
                <w:kern w:val="0"/>
                <w:szCs w:val="21"/>
              </w:rPr>
            </w:pPr>
            <w:r>
              <w:rPr>
                <w:rFonts w:hAnsi="宋体" w:cs="宋体" w:hint="eastAsia"/>
                <w:color w:val="000000"/>
                <w:kern w:val="0"/>
                <w:szCs w:val="21"/>
              </w:rPr>
              <w:t>C8</w:t>
            </w:r>
          </w:p>
        </w:tc>
        <w:tc>
          <w:tcPr>
            <w:tcW w:w="4211" w:type="dxa"/>
          </w:tcPr>
          <w:p w:rsidR="00311375" w:rsidRPr="009D36D6" w:rsidRDefault="008D63E9" w:rsidP="006B52E4">
            <w:pPr>
              <w:ind w:firstLineChars="0" w:firstLine="0"/>
              <w:jc w:val="left"/>
              <w:rPr>
                <w:rFonts w:hAnsi="宋体" w:cs="宋体"/>
                <w:color w:val="000000"/>
                <w:kern w:val="0"/>
                <w:szCs w:val="21"/>
              </w:rPr>
            </w:pPr>
            <w:r>
              <w:rPr>
                <w:rFonts w:hAnsi="宋体" w:cs="宋体" w:hint="eastAsia"/>
                <w:color w:val="000000"/>
                <w:kern w:val="0"/>
                <w:szCs w:val="21"/>
              </w:rPr>
              <w:t>YYYYMMDD</w:t>
            </w:r>
          </w:p>
        </w:tc>
      </w:tr>
      <w:tr w:rsidR="00233AE3" w:rsidRPr="009D36D6" w:rsidTr="006B52E4">
        <w:trPr>
          <w:trHeight w:val="20"/>
          <w:jc w:val="center"/>
        </w:trPr>
        <w:tc>
          <w:tcPr>
            <w:tcW w:w="2418" w:type="dxa"/>
            <w:vAlign w:val="center"/>
          </w:tcPr>
          <w:p w:rsidR="00233AE3" w:rsidRPr="009D36D6" w:rsidRDefault="00233AE3" w:rsidP="006B52E4">
            <w:pPr>
              <w:ind w:firstLineChars="0" w:firstLine="0"/>
              <w:jc w:val="left"/>
              <w:rPr>
                <w:szCs w:val="21"/>
              </w:rPr>
            </w:pPr>
            <w:r w:rsidRPr="009D36D6">
              <w:rPr>
                <w:rFonts w:hAnsi="宋体" w:cs="宋体" w:hint="eastAsia"/>
                <w:color w:val="000000"/>
                <w:kern w:val="0"/>
                <w:szCs w:val="21"/>
              </w:rPr>
              <w:t>成交单编号</w:t>
            </w:r>
          </w:p>
        </w:tc>
        <w:tc>
          <w:tcPr>
            <w:tcW w:w="2251" w:type="dxa"/>
          </w:tcPr>
          <w:p w:rsidR="00233AE3" w:rsidRPr="009D36D6" w:rsidRDefault="00233AE3" w:rsidP="006B52E4">
            <w:pPr>
              <w:ind w:firstLineChars="0" w:firstLine="0"/>
              <w:jc w:val="left"/>
              <w:rPr>
                <w:rFonts w:hAnsi="宋体" w:cs="宋体"/>
                <w:color w:val="000000"/>
                <w:kern w:val="0"/>
                <w:szCs w:val="21"/>
              </w:rPr>
            </w:pPr>
            <w:r>
              <w:rPr>
                <w:rFonts w:hAnsi="宋体" w:cs="宋体" w:hint="eastAsia"/>
                <w:color w:val="000000"/>
                <w:kern w:val="0"/>
                <w:szCs w:val="21"/>
              </w:rPr>
              <w:t>C18</w:t>
            </w:r>
          </w:p>
        </w:tc>
        <w:tc>
          <w:tcPr>
            <w:tcW w:w="4211" w:type="dxa"/>
          </w:tcPr>
          <w:p w:rsidR="00233AE3" w:rsidRPr="009D36D6" w:rsidRDefault="00233AE3" w:rsidP="006B52E4">
            <w:pPr>
              <w:ind w:firstLineChars="0" w:firstLine="0"/>
              <w:jc w:val="left"/>
              <w:rPr>
                <w:rFonts w:hAnsi="宋体" w:cs="宋体"/>
                <w:color w:val="000000"/>
                <w:kern w:val="0"/>
                <w:szCs w:val="21"/>
              </w:rPr>
            </w:pPr>
          </w:p>
        </w:tc>
      </w:tr>
      <w:tr w:rsidR="00233AE3" w:rsidRPr="009D36D6" w:rsidTr="006B52E4">
        <w:trPr>
          <w:trHeight w:val="20"/>
          <w:jc w:val="center"/>
        </w:trPr>
        <w:tc>
          <w:tcPr>
            <w:tcW w:w="2418" w:type="dxa"/>
            <w:vAlign w:val="center"/>
          </w:tcPr>
          <w:p w:rsidR="00233AE3" w:rsidRPr="009D36D6" w:rsidRDefault="00233AE3" w:rsidP="006B52E4">
            <w:pPr>
              <w:ind w:firstLineChars="0" w:firstLine="0"/>
              <w:jc w:val="left"/>
              <w:rPr>
                <w:szCs w:val="21"/>
              </w:rPr>
            </w:pPr>
            <w:r w:rsidRPr="009D36D6">
              <w:rPr>
                <w:rFonts w:hAnsi="宋体" w:cs="宋体" w:hint="eastAsia"/>
                <w:color w:val="000000"/>
                <w:kern w:val="0"/>
                <w:szCs w:val="21"/>
              </w:rPr>
              <w:t>手续费类型</w:t>
            </w:r>
          </w:p>
        </w:tc>
        <w:tc>
          <w:tcPr>
            <w:tcW w:w="2251" w:type="dxa"/>
          </w:tcPr>
          <w:p w:rsidR="00233AE3" w:rsidRPr="009D36D6" w:rsidRDefault="00233AE3" w:rsidP="006B52E4">
            <w:pPr>
              <w:ind w:firstLineChars="0" w:firstLine="0"/>
              <w:jc w:val="left"/>
              <w:rPr>
                <w:rFonts w:hAnsi="宋体" w:cs="宋体"/>
                <w:color w:val="000000"/>
                <w:kern w:val="0"/>
                <w:szCs w:val="21"/>
              </w:rPr>
            </w:pPr>
            <w:r>
              <w:rPr>
                <w:rFonts w:hAnsi="宋体" w:cs="宋体" w:hint="eastAsia"/>
                <w:color w:val="000000"/>
                <w:kern w:val="0"/>
                <w:szCs w:val="21"/>
              </w:rPr>
              <w:t>C2</w:t>
            </w:r>
          </w:p>
        </w:tc>
        <w:tc>
          <w:tcPr>
            <w:tcW w:w="4211" w:type="dxa"/>
          </w:tcPr>
          <w:p w:rsidR="00233AE3" w:rsidRPr="009D36D6" w:rsidRDefault="00233AE3" w:rsidP="006B52E4">
            <w:pPr>
              <w:ind w:firstLineChars="0" w:firstLine="0"/>
              <w:jc w:val="left"/>
              <w:rPr>
                <w:rFonts w:hAnsi="宋体" w:cs="宋体"/>
                <w:color w:val="000000"/>
                <w:kern w:val="0"/>
                <w:szCs w:val="21"/>
              </w:rPr>
            </w:pPr>
          </w:p>
        </w:tc>
      </w:tr>
      <w:tr w:rsidR="002D7507" w:rsidRPr="009D36D6" w:rsidTr="006B52E4">
        <w:trPr>
          <w:trHeight w:val="20"/>
          <w:jc w:val="center"/>
        </w:trPr>
        <w:tc>
          <w:tcPr>
            <w:tcW w:w="2418" w:type="dxa"/>
            <w:vAlign w:val="center"/>
          </w:tcPr>
          <w:p w:rsidR="002D7507" w:rsidRPr="009D36D6" w:rsidRDefault="002D7507" w:rsidP="002D7507">
            <w:pPr>
              <w:ind w:firstLineChars="0" w:firstLine="0"/>
              <w:jc w:val="left"/>
              <w:rPr>
                <w:rFonts w:hAnsi="宋体" w:cs="宋体"/>
                <w:color w:val="000000"/>
                <w:kern w:val="0"/>
                <w:szCs w:val="21"/>
              </w:rPr>
            </w:pPr>
            <w:r w:rsidRPr="009D36D6">
              <w:rPr>
                <w:rFonts w:hAnsi="宋体" w:cs="宋体" w:hint="eastAsia"/>
                <w:color w:val="000000"/>
                <w:kern w:val="0"/>
                <w:szCs w:val="21"/>
              </w:rPr>
              <w:t>手续费率</w:t>
            </w:r>
          </w:p>
        </w:tc>
        <w:tc>
          <w:tcPr>
            <w:tcW w:w="2251" w:type="dxa"/>
          </w:tcPr>
          <w:p w:rsidR="002D7507" w:rsidRPr="009D36D6" w:rsidRDefault="002D7507" w:rsidP="002D7507">
            <w:pPr>
              <w:ind w:firstLineChars="0" w:firstLine="0"/>
              <w:jc w:val="left"/>
              <w:rPr>
                <w:rFonts w:hAnsi="宋体" w:cs="宋体"/>
                <w:color w:val="000000"/>
                <w:kern w:val="0"/>
                <w:szCs w:val="21"/>
              </w:rPr>
            </w:pPr>
            <w:r>
              <w:rPr>
                <w:szCs w:val="21"/>
              </w:rPr>
              <w:t>N(16</w:t>
            </w:r>
            <w:r w:rsidRPr="0058304C">
              <w:rPr>
                <w:szCs w:val="21"/>
              </w:rPr>
              <w:t>,6)</w:t>
            </w:r>
          </w:p>
        </w:tc>
        <w:tc>
          <w:tcPr>
            <w:tcW w:w="4211" w:type="dxa"/>
          </w:tcPr>
          <w:p w:rsidR="002D7507" w:rsidRPr="009D36D6" w:rsidRDefault="002D7507" w:rsidP="002D7507">
            <w:pPr>
              <w:ind w:firstLineChars="0" w:firstLine="0"/>
              <w:jc w:val="left"/>
              <w:rPr>
                <w:rFonts w:hAnsi="宋体" w:cs="宋体"/>
                <w:color w:val="000000"/>
                <w:kern w:val="0"/>
                <w:szCs w:val="21"/>
              </w:rPr>
            </w:pPr>
          </w:p>
        </w:tc>
      </w:tr>
      <w:tr w:rsidR="002D7507" w:rsidRPr="009D36D6" w:rsidTr="006B52E4">
        <w:trPr>
          <w:trHeight w:val="20"/>
          <w:jc w:val="center"/>
        </w:trPr>
        <w:tc>
          <w:tcPr>
            <w:tcW w:w="2418" w:type="dxa"/>
            <w:vAlign w:val="center"/>
          </w:tcPr>
          <w:p w:rsidR="002D7507" w:rsidRPr="009D36D6" w:rsidRDefault="002D7507" w:rsidP="002D7507">
            <w:pPr>
              <w:ind w:firstLineChars="0" w:firstLine="0"/>
              <w:jc w:val="left"/>
              <w:rPr>
                <w:rFonts w:hAnsi="宋体" w:cs="宋体"/>
                <w:color w:val="000000"/>
                <w:kern w:val="0"/>
                <w:szCs w:val="21"/>
              </w:rPr>
            </w:pPr>
            <w:r w:rsidRPr="009D36D6">
              <w:rPr>
                <w:rFonts w:hAnsi="宋体" w:cs="宋体" w:hint="eastAsia"/>
                <w:color w:val="000000"/>
                <w:kern w:val="0"/>
                <w:szCs w:val="21"/>
              </w:rPr>
              <w:t>手续费</w:t>
            </w:r>
          </w:p>
        </w:tc>
        <w:tc>
          <w:tcPr>
            <w:tcW w:w="2251" w:type="dxa"/>
          </w:tcPr>
          <w:p w:rsidR="002D7507" w:rsidRPr="00787893" w:rsidRDefault="002D7507" w:rsidP="002D7507">
            <w:pPr>
              <w:widowControl/>
              <w:ind w:firstLineChars="0" w:firstLine="0"/>
              <w:jc w:val="left"/>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211" w:type="dxa"/>
            <w:vAlign w:val="center"/>
          </w:tcPr>
          <w:p w:rsidR="002D7507" w:rsidRPr="00787893" w:rsidRDefault="002D7507" w:rsidP="002D7507">
            <w:pPr>
              <w:widowControl/>
              <w:ind w:firstLineChars="0" w:firstLine="0"/>
              <w:jc w:val="left"/>
              <w:rPr>
                <w:rFonts w:ascii="宋体" w:eastAsia="宋体" w:hAnsi="宋体" w:cs="宋体"/>
                <w:color w:val="000000"/>
                <w:kern w:val="0"/>
                <w:szCs w:val="24"/>
              </w:rPr>
            </w:pPr>
          </w:p>
        </w:tc>
      </w:tr>
    </w:tbl>
    <w:p w:rsidR="003A7419" w:rsidRPr="00787893" w:rsidRDefault="003A7419" w:rsidP="001521E3">
      <w:pPr>
        <w:ind w:firstLine="480"/>
        <w:rPr>
          <w:szCs w:val="21"/>
        </w:rPr>
      </w:pPr>
    </w:p>
    <w:p w:rsidR="00B36B09" w:rsidRDefault="00B36B09" w:rsidP="000D628E">
      <w:pPr>
        <w:pStyle w:val="1"/>
        <w:numPr>
          <w:ilvl w:val="0"/>
          <w:numId w:val="1"/>
        </w:numPr>
      </w:pPr>
      <w:bookmarkStart w:id="487" w:name="_Toc438719157"/>
      <w:r>
        <w:rPr>
          <w:rFonts w:hint="eastAsia"/>
        </w:rPr>
        <w:t>行情数据</w:t>
      </w:r>
      <w:bookmarkEnd w:id="487"/>
    </w:p>
    <w:p w:rsidR="00FB7475" w:rsidRDefault="00FB7475" w:rsidP="000D628E">
      <w:pPr>
        <w:pStyle w:val="21"/>
        <w:numPr>
          <w:ilvl w:val="1"/>
          <w:numId w:val="1"/>
        </w:numPr>
        <w:ind w:left="0" w:firstLineChars="0" w:firstLine="0"/>
      </w:pPr>
      <w:bookmarkStart w:id="488" w:name="_Toc438719158"/>
      <w:r>
        <w:rPr>
          <w:rFonts w:hint="eastAsia"/>
        </w:rPr>
        <w:t>竞价收市行情</w:t>
      </w:r>
      <w:r w:rsidR="001B2277">
        <w:rPr>
          <w:rFonts w:hint="eastAsia"/>
        </w:rPr>
        <w:t>数据文件</w:t>
      </w:r>
      <w:bookmarkEnd w:id="488"/>
    </w:p>
    <w:p w:rsidR="001B2277" w:rsidRPr="009D36D6" w:rsidRDefault="001B2277" w:rsidP="001B2277">
      <w:pPr>
        <w:pStyle w:val="30"/>
        <w:numPr>
          <w:ilvl w:val="2"/>
          <w:numId w:val="1"/>
        </w:numPr>
        <w:ind w:left="0" w:firstLineChars="0" w:firstLine="0"/>
      </w:pPr>
      <w:bookmarkStart w:id="489" w:name="_Toc438719159"/>
      <w:r w:rsidRPr="009D36D6">
        <w:t>明细</w:t>
      </w:r>
      <w:r>
        <w:rPr>
          <w:rFonts w:hint="eastAsia"/>
        </w:rPr>
        <w:t>记录</w:t>
      </w:r>
      <w:bookmarkEnd w:id="489"/>
    </w:p>
    <w:p w:rsidR="00FB7475" w:rsidRPr="009D36D6" w:rsidRDefault="00202602" w:rsidP="00FB7475">
      <w:pPr>
        <w:ind w:firstLine="482"/>
        <w:rPr>
          <w:szCs w:val="21"/>
        </w:rPr>
      </w:pPr>
      <w:r>
        <w:rPr>
          <w:rFonts w:hint="eastAsia"/>
          <w:b/>
          <w:szCs w:val="21"/>
        </w:rPr>
        <w:t>功能说明</w:t>
      </w:r>
      <w:r w:rsidR="00FB7475" w:rsidRPr="009D36D6">
        <w:rPr>
          <w:b/>
          <w:szCs w:val="21"/>
        </w:rPr>
        <w:t>：</w:t>
      </w:r>
      <w:r w:rsidR="00FB7475" w:rsidRPr="009D36D6">
        <w:rPr>
          <w:szCs w:val="21"/>
        </w:rPr>
        <w:t>提供</w:t>
      </w:r>
      <w:r w:rsidR="00FB7475" w:rsidRPr="009D36D6">
        <w:rPr>
          <w:rFonts w:hint="eastAsia"/>
          <w:szCs w:val="21"/>
        </w:rPr>
        <w:t>交易所系统收市后的竞价行情</w:t>
      </w:r>
    </w:p>
    <w:tbl>
      <w:tblPr>
        <w:tblW w:w="7953" w:type="dxa"/>
        <w:tblInd w:w="93" w:type="dxa"/>
        <w:tblLook w:val="04A0" w:firstRow="1" w:lastRow="0" w:firstColumn="1" w:lastColumn="0" w:noHBand="0" w:noVBand="1"/>
      </w:tblPr>
      <w:tblGrid>
        <w:gridCol w:w="1598"/>
        <w:gridCol w:w="1961"/>
        <w:gridCol w:w="4394"/>
      </w:tblGrid>
      <w:tr w:rsidR="00C41FE6" w:rsidRPr="00FB7475" w:rsidTr="001F7B05">
        <w:trPr>
          <w:trHeight w:val="285"/>
        </w:trPr>
        <w:tc>
          <w:tcPr>
            <w:tcW w:w="159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C41FE6" w:rsidRPr="00FB7475" w:rsidRDefault="00C41FE6" w:rsidP="00FB7475">
            <w:pPr>
              <w:widowControl/>
              <w:ind w:firstLineChars="0" w:firstLine="0"/>
              <w:rPr>
                <w:rFonts w:ascii="宋体" w:eastAsia="宋体" w:hAnsi="宋体" w:cs="宋体"/>
                <w:b/>
                <w:bCs/>
                <w:color w:val="000000"/>
                <w:kern w:val="0"/>
                <w:szCs w:val="24"/>
              </w:rPr>
            </w:pPr>
            <w:r w:rsidRPr="00FB7475">
              <w:rPr>
                <w:rFonts w:ascii="宋体" w:eastAsia="宋体" w:hAnsi="宋体" w:cs="宋体" w:hint="eastAsia"/>
                <w:b/>
                <w:bCs/>
                <w:color w:val="000000"/>
                <w:kern w:val="0"/>
                <w:szCs w:val="24"/>
              </w:rPr>
              <w:t>属性描述</w:t>
            </w:r>
          </w:p>
        </w:tc>
        <w:tc>
          <w:tcPr>
            <w:tcW w:w="1961" w:type="dxa"/>
            <w:tcBorders>
              <w:top w:val="single" w:sz="4" w:space="0" w:color="auto"/>
              <w:left w:val="nil"/>
              <w:bottom w:val="single" w:sz="4" w:space="0" w:color="auto"/>
              <w:right w:val="single" w:sz="4" w:space="0" w:color="auto"/>
            </w:tcBorders>
            <w:shd w:val="clear" w:color="000000" w:fill="C0C0C0"/>
          </w:tcPr>
          <w:p w:rsidR="00C41FE6" w:rsidRPr="00FB7475" w:rsidRDefault="00C41FE6" w:rsidP="00C41FE6">
            <w:pPr>
              <w:widowControl/>
              <w:ind w:firstLineChars="0" w:firstLine="0"/>
              <w:rPr>
                <w:rFonts w:ascii="宋体" w:eastAsia="宋体" w:hAnsi="宋体" w:cs="宋体"/>
                <w:b/>
                <w:bCs/>
                <w:color w:val="000000"/>
                <w:kern w:val="0"/>
                <w:szCs w:val="24"/>
              </w:rPr>
            </w:pPr>
            <w:r>
              <w:rPr>
                <w:rFonts w:ascii="宋体" w:eastAsia="宋体" w:hAnsi="宋体" w:cs="宋体" w:hint="eastAsia"/>
                <w:b/>
                <w:bCs/>
                <w:color w:val="000000"/>
                <w:kern w:val="0"/>
                <w:szCs w:val="24"/>
              </w:rPr>
              <w:t>数据类型</w:t>
            </w:r>
          </w:p>
        </w:tc>
        <w:tc>
          <w:tcPr>
            <w:tcW w:w="439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C41FE6" w:rsidRPr="00FB7475" w:rsidRDefault="00C41FE6" w:rsidP="00FB7475">
            <w:pPr>
              <w:widowControl/>
              <w:ind w:firstLineChars="0" w:firstLine="0"/>
              <w:jc w:val="center"/>
              <w:rPr>
                <w:rFonts w:ascii="宋体" w:eastAsia="宋体" w:hAnsi="宋体" w:cs="宋体"/>
                <w:b/>
                <w:bCs/>
                <w:color w:val="000000"/>
                <w:kern w:val="0"/>
                <w:szCs w:val="24"/>
              </w:rPr>
            </w:pPr>
            <w:r w:rsidRPr="00FB7475">
              <w:rPr>
                <w:rFonts w:ascii="宋体" w:eastAsia="宋体" w:hAnsi="宋体" w:cs="宋体" w:hint="eastAsia"/>
                <w:b/>
                <w:bCs/>
                <w:color w:val="000000"/>
                <w:kern w:val="0"/>
                <w:szCs w:val="24"/>
              </w:rPr>
              <w:t>说明</w:t>
            </w:r>
          </w:p>
        </w:tc>
      </w:tr>
      <w:tr w:rsidR="00C41FE6"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合约代码</w:t>
            </w:r>
          </w:p>
        </w:tc>
        <w:tc>
          <w:tcPr>
            <w:tcW w:w="1961" w:type="dxa"/>
            <w:tcBorders>
              <w:top w:val="single" w:sz="4" w:space="0" w:color="auto"/>
              <w:left w:val="nil"/>
              <w:bottom w:val="single" w:sz="4" w:space="0" w:color="auto"/>
              <w:right w:val="single" w:sz="4" w:space="0" w:color="auto"/>
            </w:tcBorders>
          </w:tcPr>
          <w:p w:rsidR="00C41FE6" w:rsidRPr="00FB7475" w:rsidRDefault="00C41FE6" w:rsidP="00FB7475">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w:t>
            </w:r>
            <w:r w:rsidR="00F90E7C">
              <w:rPr>
                <w:rFonts w:ascii="宋体" w:eastAsia="宋体" w:hAnsi="宋体" w:cs="宋体" w:hint="eastAsia"/>
                <w:color w:val="000000"/>
                <w:kern w:val="0"/>
                <w:szCs w:val="24"/>
              </w:rPr>
              <w:t>20</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C41FE6" w:rsidRPr="00FB7475" w:rsidRDefault="00C41FE6" w:rsidP="00557083">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最长</w:t>
            </w:r>
            <w:r w:rsidR="00557083">
              <w:rPr>
                <w:rFonts w:ascii="Calibri" w:eastAsia="宋体" w:hAnsi="Calibri" w:cs="宋体"/>
                <w:color w:val="000000"/>
                <w:kern w:val="0"/>
                <w:szCs w:val="24"/>
              </w:rPr>
              <w:t>8</w:t>
            </w:r>
            <w:r w:rsidRPr="00FB7475">
              <w:rPr>
                <w:rFonts w:ascii="宋体" w:eastAsia="宋体" w:hAnsi="宋体" w:cs="宋体" w:hint="eastAsia"/>
                <w:color w:val="000000"/>
                <w:kern w:val="0"/>
                <w:szCs w:val="24"/>
              </w:rPr>
              <w:t>位字符，不可为空</w:t>
            </w:r>
          </w:p>
        </w:tc>
      </w:tr>
      <w:tr w:rsidR="00C41FE6"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合约名称</w:t>
            </w:r>
          </w:p>
        </w:tc>
        <w:tc>
          <w:tcPr>
            <w:tcW w:w="1961" w:type="dxa"/>
            <w:tcBorders>
              <w:top w:val="single" w:sz="4" w:space="0" w:color="auto"/>
              <w:left w:val="nil"/>
              <w:bottom w:val="single" w:sz="4" w:space="0" w:color="auto"/>
              <w:right w:val="single" w:sz="4" w:space="0" w:color="auto"/>
            </w:tcBorders>
          </w:tcPr>
          <w:p w:rsidR="00C41FE6" w:rsidRPr="00FB7475" w:rsidRDefault="00C41FE6" w:rsidP="00FB7475">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C12</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最长</w:t>
            </w:r>
            <w:r w:rsidRPr="00FB7475">
              <w:rPr>
                <w:rFonts w:ascii="Calibri" w:eastAsia="宋体" w:hAnsi="Calibri" w:cs="宋体"/>
                <w:color w:val="000000"/>
                <w:kern w:val="0"/>
                <w:szCs w:val="24"/>
              </w:rPr>
              <w:t>12</w:t>
            </w:r>
            <w:r w:rsidRPr="00FB7475">
              <w:rPr>
                <w:rFonts w:ascii="宋体" w:eastAsia="宋体" w:hAnsi="宋体" w:cs="宋体" w:hint="eastAsia"/>
                <w:color w:val="000000"/>
                <w:kern w:val="0"/>
                <w:szCs w:val="24"/>
              </w:rPr>
              <w:t>位字符，不可为空</w:t>
            </w:r>
          </w:p>
        </w:tc>
      </w:tr>
      <w:tr w:rsidR="002D7507"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proofErr w:type="gramStart"/>
            <w:r w:rsidRPr="00FB7475">
              <w:rPr>
                <w:rFonts w:ascii="宋体" w:eastAsia="宋体" w:hAnsi="宋体" w:cs="宋体" w:hint="eastAsia"/>
                <w:color w:val="000000"/>
                <w:kern w:val="0"/>
                <w:szCs w:val="24"/>
              </w:rPr>
              <w:t>昨</w:t>
            </w:r>
            <w:proofErr w:type="gramEnd"/>
            <w:r w:rsidRPr="00FB7475">
              <w:rPr>
                <w:rFonts w:ascii="宋体" w:eastAsia="宋体" w:hAnsi="宋体" w:cs="宋体" w:hint="eastAsia"/>
                <w:color w:val="000000"/>
                <w:kern w:val="0"/>
                <w:szCs w:val="24"/>
              </w:rPr>
              <w:t>收盘</w:t>
            </w:r>
          </w:p>
        </w:tc>
        <w:tc>
          <w:tcPr>
            <w:tcW w:w="1961" w:type="dxa"/>
            <w:tcBorders>
              <w:top w:val="single" w:sz="4" w:space="0" w:color="auto"/>
              <w:left w:val="nil"/>
              <w:bottom w:val="single" w:sz="4" w:space="0" w:color="auto"/>
              <w:right w:val="single" w:sz="4" w:space="0" w:color="auto"/>
            </w:tcBorders>
          </w:tcPr>
          <w:p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2D7507"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proofErr w:type="gramStart"/>
            <w:r w:rsidRPr="00FB7475">
              <w:rPr>
                <w:rFonts w:ascii="宋体" w:eastAsia="宋体" w:hAnsi="宋体" w:cs="宋体" w:hint="eastAsia"/>
                <w:color w:val="000000"/>
                <w:kern w:val="0"/>
                <w:szCs w:val="24"/>
              </w:rPr>
              <w:t>昨</w:t>
            </w:r>
            <w:proofErr w:type="gramEnd"/>
            <w:r w:rsidRPr="00FB7475">
              <w:rPr>
                <w:rFonts w:ascii="宋体" w:eastAsia="宋体" w:hAnsi="宋体" w:cs="宋体" w:hint="eastAsia"/>
                <w:color w:val="000000"/>
                <w:kern w:val="0"/>
                <w:szCs w:val="24"/>
              </w:rPr>
              <w:t>结算</w:t>
            </w:r>
          </w:p>
        </w:tc>
        <w:tc>
          <w:tcPr>
            <w:tcW w:w="1961" w:type="dxa"/>
            <w:tcBorders>
              <w:top w:val="single" w:sz="4" w:space="0" w:color="auto"/>
              <w:left w:val="nil"/>
              <w:bottom w:val="single" w:sz="4" w:space="0" w:color="auto"/>
              <w:right w:val="single" w:sz="4" w:space="0" w:color="auto"/>
            </w:tcBorders>
          </w:tcPr>
          <w:p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2D7507"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开盘价</w:t>
            </w:r>
          </w:p>
        </w:tc>
        <w:tc>
          <w:tcPr>
            <w:tcW w:w="1961" w:type="dxa"/>
            <w:tcBorders>
              <w:top w:val="single" w:sz="4" w:space="0" w:color="auto"/>
              <w:left w:val="nil"/>
              <w:bottom w:val="single" w:sz="4" w:space="0" w:color="auto"/>
              <w:right w:val="single" w:sz="4" w:space="0" w:color="auto"/>
            </w:tcBorders>
          </w:tcPr>
          <w:p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2D7507"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最高价</w:t>
            </w:r>
          </w:p>
        </w:tc>
        <w:tc>
          <w:tcPr>
            <w:tcW w:w="1961" w:type="dxa"/>
            <w:tcBorders>
              <w:top w:val="single" w:sz="4" w:space="0" w:color="auto"/>
              <w:left w:val="nil"/>
              <w:bottom w:val="single" w:sz="4" w:space="0" w:color="auto"/>
              <w:right w:val="single" w:sz="4" w:space="0" w:color="auto"/>
            </w:tcBorders>
          </w:tcPr>
          <w:p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2D7507"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最低价</w:t>
            </w:r>
          </w:p>
        </w:tc>
        <w:tc>
          <w:tcPr>
            <w:tcW w:w="1961" w:type="dxa"/>
            <w:tcBorders>
              <w:top w:val="single" w:sz="4" w:space="0" w:color="auto"/>
              <w:left w:val="nil"/>
              <w:bottom w:val="single" w:sz="4" w:space="0" w:color="auto"/>
              <w:right w:val="single" w:sz="4" w:space="0" w:color="auto"/>
            </w:tcBorders>
          </w:tcPr>
          <w:p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2D7507"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收盘价</w:t>
            </w:r>
          </w:p>
        </w:tc>
        <w:tc>
          <w:tcPr>
            <w:tcW w:w="1961" w:type="dxa"/>
            <w:tcBorders>
              <w:top w:val="single" w:sz="4" w:space="0" w:color="auto"/>
              <w:left w:val="nil"/>
              <w:bottom w:val="single" w:sz="4" w:space="0" w:color="auto"/>
              <w:right w:val="single" w:sz="4" w:space="0" w:color="auto"/>
            </w:tcBorders>
          </w:tcPr>
          <w:p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2D7507"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结算价</w:t>
            </w:r>
          </w:p>
        </w:tc>
        <w:tc>
          <w:tcPr>
            <w:tcW w:w="1961" w:type="dxa"/>
            <w:tcBorders>
              <w:top w:val="single" w:sz="4" w:space="0" w:color="auto"/>
              <w:left w:val="nil"/>
              <w:bottom w:val="single" w:sz="4" w:space="0" w:color="auto"/>
              <w:right w:val="single" w:sz="4" w:space="0" w:color="auto"/>
            </w:tcBorders>
          </w:tcPr>
          <w:p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C41FE6"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成交量</w:t>
            </w:r>
          </w:p>
        </w:tc>
        <w:tc>
          <w:tcPr>
            <w:tcW w:w="1961" w:type="dxa"/>
            <w:tcBorders>
              <w:top w:val="single" w:sz="4" w:space="0" w:color="auto"/>
              <w:left w:val="nil"/>
              <w:bottom w:val="single" w:sz="4" w:space="0" w:color="auto"/>
              <w:right w:val="single" w:sz="4" w:space="0" w:color="auto"/>
            </w:tcBorders>
          </w:tcPr>
          <w:p w:rsidR="00C41FE6" w:rsidRPr="00FB7475" w:rsidRDefault="00C41FE6" w:rsidP="00C41FE6">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N12</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可以为空</w:t>
            </w:r>
          </w:p>
        </w:tc>
      </w:tr>
      <w:tr w:rsidR="00C41FE6"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持仓量</w:t>
            </w:r>
          </w:p>
        </w:tc>
        <w:tc>
          <w:tcPr>
            <w:tcW w:w="1961" w:type="dxa"/>
            <w:tcBorders>
              <w:top w:val="single" w:sz="4" w:space="0" w:color="auto"/>
              <w:left w:val="nil"/>
              <w:bottom w:val="single" w:sz="4" w:space="0" w:color="auto"/>
              <w:right w:val="single" w:sz="4" w:space="0" w:color="auto"/>
            </w:tcBorders>
          </w:tcPr>
          <w:p w:rsidR="00C41FE6" w:rsidRPr="00FB7475" w:rsidRDefault="00C41FE6" w:rsidP="006B52E4">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N12</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可以为空</w:t>
            </w:r>
          </w:p>
        </w:tc>
      </w:tr>
      <w:tr w:rsidR="00C41FE6"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成交额</w:t>
            </w:r>
          </w:p>
        </w:tc>
        <w:tc>
          <w:tcPr>
            <w:tcW w:w="1961" w:type="dxa"/>
            <w:tcBorders>
              <w:top w:val="single" w:sz="4" w:space="0" w:color="auto"/>
              <w:left w:val="nil"/>
              <w:bottom w:val="single" w:sz="4" w:space="0" w:color="auto"/>
              <w:right w:val="single" w:sz="4" w:space="0" w:color="auto"/>
            </w:tcBorders>
          </w:tcPr>
          <w:p w:rsidR="00C41FE6" w:rsidRPr="00FB7475" w:rsidRDefault="00C41FE6" w:rsidP="006B52E4">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C41FE6" w:rsidRPr="00FB7475"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行情日期</w:t>
            </w:r>
          </w:p>
        </w:tc>
        <w:tc>
          <w:tcPr>
            <w:tcW w:w="1961" w:type="dxa"/>
            <w:tcBorders>
              <w:top w:val="single" w:sz="4" w:space="0" w:color="auto"/>
              <w:left w:val="nil"/>
              <w:bottom w:val="single" w:sz="4" w:space="0" w:color="auto"/>
              <w:right w:val="single" w:sz="4" w:space="0" w:color="auto"/>
            </w:tcBorders>
          </w:tcPr>
          <w:p w:rsidR="00C41FE6" w:rsidRPr="00FB7475" w:rsidRDefault="00C41FE6" w:rsidP="006B52E4">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rsidR="00C41FE6" w:rsidRPr="00FB7475" w:rsidRDefault="00C41FE6" w:rsidP="00FB7475">
            <w:pPr>
              <w:widowControl/>
              <w:ind w:firstLineChars="0" w:firstLine="0"/>
              <w:rPr>
                <w:rFonts w:ascii="Calibri" w:eastAsia="宋体" w:hAnsi="Calibri" w:cs="宋体"/>
                <w:color w:val="000000"/>
                <w:kern w:val="0"/>
                <w:szCs w:val="24"/>
              </w:rPr>
            </w:pPr>
            <w:r w:rsidRPr="00FB7475">
              <w:rPr>
                <w:rFonts w:ascii="Calibri" w:eastAsia="宋体" w:hAnsi="Calibri" w:cs="宋体"/>
                <w:color w:val="000000"/>
                <w:kern w:val="0"/>
                <w:szCs w:val="24"/>
              </w:rPr>
              <w:t>YYYYMMDD</w:t>
            </w:r>
            <w:r w:rsidRPr="00FB7475">
              <w:rPr>
                <w:rFonts w:ascii="宋体" w:eastAsia="宋体" w:hAnsi="宋体" w:cs="宋体" w:hint="eastAsia"/>
                <w:color w:val="000000"/>
                <w:kern w:val="0"/>
                <w:szCs w:val="24"/>
              </w:rPr>
              <w:t>，不可为空</w:t>
            </w:r>
          </w:p>
        </w:tc>
      </w:tr>
    </w:tbl>
    <w:p w:rsidR="00FB7475" w:rsidRPr="009D36D6" w:rsidRDefault="00FB7475" w:rsidP="00FB7475">
      <w:pPr>
        <w:ind w:firstLine="480"/>
        <w:rPr>
          <w:szCs w:val="21"/>
        </w:rPr>
      </w:pPr>
    </w:p>
    <w:p w:rsidR="00FB7475" w:rsidRDefault="00FB7475" w:rsidP="0049364B">
      <w:pPr>
        <w:ind w:firstLine="480"/>
      </w:pPr>
    </w:p>
    <w:p w:rsidR="00735253" w:rsidRDefault="00735253" w:rsidP="000D628E">
      <w:pPr>
        <w:pStyle w:val="21"/>
        <w:numPr>
          <w:ilvl w:val="1"/>
          <w:numId w:val="1"/>
        </w:numPr>
        <w:ind w:left="0" w:firstLineChars="0" w:firstLine="0"/>
      </w:pPr>
      <w:bookmarkStart w:id="490" w:name="_Toc438719162"/>
      <w:r>
        <w:rPr>
          <w:rFonts w:hint="eastAsia"/>
        </w:rPr>
        <w:t>定</w:t>
      </w:r>
      <w:r>
        <w:t>价合约定盘价</w:t>
      </w:r>
      <w:r w:rsidR="00FB1F60">
        <w:rPr>
          <w:rFonts w:hint="eastAsia"/>
        </w:rPr>
        <w:t>数据</w:t>
      </w:r>
      <w:r w:rsidR="00FB1F60">
        <w:t>文件</w:t>
      </w:r>
    </w:p>
    <w:p w:rsidR="00735253" w:rsidRPr="009D36D6" w:rsidRDefault="00735253" w:rsidP="00735253">
      <w:pPr>
        <w:pStyle w:val="30"/>
        <w:numPr>
          <w:ilvl w:val="2"/>
          <w:numId w:val="1"/>
        </w:numPr>
        <w:ind w:left="0" w:firstLineChars="0" w:firstLine="0"/>
      </w:pPr>
      <w:r w:rsidRPr="009D36D6">
        <w:t>明细</w:t>
      </w:r>
      <w:r>
        <w:rPr>
          <w:rFonts w:hint="eastAsia"/>
        </w:rPr>
        <w:t>记录</w:t>
      </w:r>
    </w:p>
    <w:p w:rsidR="00735253" w:rsidRPr="00735253" w:rsidRDefault="00735253" w:rsidP="00DC74B1">
      <w:pPr>
        <w:ind w:firstLineChars="82" w:firstLine="198"/>
        <w:rPr>
          <w:szCs w:val="21"/>
        </w:rPr>
      </w:pPr>
      <w:r w:rsidRPr="00735253">
        <w:rPr>
          <w:rFonts w:hint="eastAsia"/>
          <w:b/>
          <w:szCs w:val="21"/>
        </w:rPr>
        <w:t>功能说明</w:t>
      </w:r>
      <w:r w:rsidRPr="00735253">
        <w:rPr>
          <w:b/>
          <w:szCs w:val="21"/>
        </w:rPr>
        <w:t>：</w:t>
      </w:r>
      <w:r w:rsidRPr="00735253">
        <w:rPr>
          <w:szCs w:val="21"/>
        </w:rPr>
        <w:t>提供</w:t>
      </w:r>
      <w:r w:rsidRPr="00735253">
        <w:rPr>
          <w:rFonts w:hint="eastAsia"/>
          <w:szCs w:val="21"/>
        </w:rPr>
        <w:t>交易所系统收市后的</w:t>
      </w:r>
      <w:r>
        <w:rPr>
          <w:rFonts w:hint="eastAsia"/>
          <w:szCs w:val="21"/>
        </w:rPr>
        <w:t>定价</w:t>
      </w:r>
      <w:r>
        <w:rPr>
          <w:szCs w:val="21"/>
        </w:rPr>
        <w:t>行情</w:t>
      </w:r>
      <w:r w:rsidRPr="00735253">
        <w:rPr>
          <w:rFonts w:hint="eastAsia"/>
          <w:szCs w:val="21"/>
        </w:rPr>
        <w:t>。</w:t>
      </w:r>
    </w:p>
    <w:tbl>
      <w:tblPr>
        <w:tblStyle w:val="aa"/>
        <w:tblW w:w="9511" w:type="dxa"/>
        <w:tblLook w:val="04A0" w:firstRow="1" w:lastRow="0" w:firstColumn="1" w:lastColumn="0" w:noHBand="0" w:noVBand="1"/>
      </w:tblPr>
      <w:tblGrid>
        <w:gridCol w:w="1473"/>
        <w:gridCol w:w="2268"/>
        <w:gridCol w:w="5770"/>
      </w:tblGrid>
      <w:tr w:rsidR="00735253" w:rsidTr="00FB1F60">
        <w:tc>
          <w:tcPr>
            <w:tcW w:w="1473" w:type="dxa"/>
            <w:shd w:val="clear" w:color="auto" w:fill="D9D9D9" w:themeFill="background1" w:themeFillShade="D9"/>
            <w:vAlign w:val="center"/>
          </w:tcPr>
          <w:p w:rsidR="00735253" w:rsidRPr="0050406D" w:rsidRDefault="00735253" w:rsidP="007B2E31">
            <w:pPr>
              <w:widowControl/>
              <w:ind w:firstLineChars="0" w:firstLine="0"/>
              <w:rPr>
                <w:rFonts w:ascii="宋体" w:eastAsia="宋体" w:hAnsi="宋体" w:cs="宋体"/>
                <w:b/>
                <w:color w:val="000000"/>
                <w:kern w:val="0"/>
                <w:szCs w:val="24"/>
              </w:rPr>
            </w:pPr>
            <w:r w:rsidRPr="0050406D">
              <w:rPr>
                <w:rFonts w:ascii="宋体" w:eastAsia="宋体" w:hAnsi="宋体" w:cs="宋体"/>
                <w:b/>
                <w:color w:val="000000"/>
                <w:kern w:val="0"/>
                <w:szCs w:val="24"/>
              </w:rPr>
              <w:t>属性描述</w:t>
            </w:r>
          </w:p>
        </w:tc>
        <w:tc>
          <w:tcPr>
            <w:tcW w:w="2268" w:type="dxa"/>
            <w:shd w:val="clear" w:color="auto" w:fill="D9D9D9" w:themeFill="background1" w:themeFillShade="D9"/>
          </w:tcPr>
          <w:p w:rsidR="00735253" w:rsidRPr="0050406D" w:rsidRDefault="00735253" w:rsidP="007B2E31">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5770" w:type="dxa"/>
            <w:shd w:val="clear" w:color="auto" w:fill="D9D9D9" w:themeFill="background1" w:themeFillShade="D9"/>
            <w:vAlign w:val="center"/>
          </w:tcPr>
          <w:p w:rsidR="00735253" w:rsidRPr="0050406D" w:rsidRDefault="00735253" w:rsidP="007B2E31">
            <w:pPr>
              <w:widowControl/>
              <w:ind w:firstLineChars="0" w:firstLine="0"/>
              <w:rPr>
                <w:rFonts w:ascii="宋体" w:eastAsia="宋体" w:hAnsi="宋体" w:cs="宋体"/>
                <w:b/>
                <w:color w:val="000000"/>
                <w:kern w:val="0"/>
                <w:szCs w:val="24"/>
              </w:rPr>
            </w:pPr>
            <w:r w:rsidRPr="0050406D">
              <w:rPr>
                <w:rFonts w:ascii="宋体" w:eastAsia="宋体" w:hAnsi="宋体" w:cs="宋体"/>
                <w:b/>
                <w:color w:val="000000"/>
                <w:kern w:val="0"/>
                <w:szCs w:val="24"/>
              </w:rPr>
              <w:t>说明</w:t>
            </w:r>
          </w:p>
        </w:tc>
      </w:tr>
      <w:tr w:rsidR="00FB1F60" w:rsidTr="0095799A">
        <w:tc>
          <w:tcPr>
            <w:tcW w:w="1473" w:type="dxa"/>
            <w:shd w:val="clear" w:color="auto" w:fill="auto"/>
          </w:tcPr>
          <w:p w:rsidR="00FB1F60" w:rsidRPr="0095799A" w:rsidRDefault="00FB1F60" w:rsidP="00FB1F60">
            <w:pPr>
              <w:widowControl/>
              <w:ind w:firstLineChars="0" w:firstLine="0"/>
              <w:rPr>
                <w:rFonts w:ascii="Cambria Math" w:hAnsi="Cambria Math"/>
              </w:rPr>
            </w:pPr>
            <w:r w:rsidRPr="00362CA3">
              <w:rPr>
                <w:rFonts w:ascii="Cambria Math" w:hAnsi="Cambria Math" w:hint="eastAsia"/>
              </w:rPr>
              <w:t>合约代码</w:t>
            </w:r>
          </w:p>
        </w:tc>
        <w:tc>
          <w:tcPr>
            <w:tcW w:w="2268" w:type="dxa"/>
            <w:shd w:val="clear" w:color="auto" w:fill="auto"/>
          </w:tcPr>
          <w:p w:rsidR="00FB1F60" w:rsidRPr="0095799A" w:rsidRDefault="0000256E" w:rsidP="00FB1F60">
            <w:pPr>
              <w:widowControl/>
              <w:ind w:firstLineChars="0" w:firstLine="0"/>
              <w:rPr>
                <w:rFonts w:ascii="Cambria Math" w:hAnsi="Cambria Math"/>
              </w:rPr>
            </w:pPr>
            <w:r>
              <w:rPr>
                <w:rFonts w:ascii="Cambria Math" w:hAnsi="Cambria Math" w:hint="eastAsia"/>
              </w:rPr>
              <w:t>C8</w:t>
            </w:r>
          </w:p>
        </w:tc>
        <w:tc>
          <w:tcPr>
            <w:tcW w:w="5770" w:type="dxa"/>
            <w:shd w:val="clear" w:color="auto" w:fill="auto"/>
            <w:vAlign w:val="center"/>
          </w:tcPr>
          <w:p w:rsidR="00FB1F60" w:rsidRPr="0095799A" w:rsidRDefault="00557083" w:rsidP="00FB1F60">
            <w:pPr>
              <w:widowControl/>
              <w:ind w:firstLineChars="0" w:firstLine="0"/>
              <w:rPr>
                <w:rFonts w:ascii="Cambria Math" w:hAnsi="Cambria Math"/>
              </w:rPr>
            </w:pPr>
            <w:r w:rsidRPr="0095799A">
              <w:rPr>
                <w:rFonts w:ascii="Cambria Math" w:hAnsi="Cambria Math" w:hint="eastAsia"/>
              </w:rPr>
              <w:t>最长</w:t>
            </w:r>
            <w:r w:rsidRPr="0095799A">
              <w:rPr>
                <w:rFonts w:ascii="Cambria Math" w:hAnsi="Cambria Math"/>
              </w:rPr>
              <w:t>8</w:t>
            </w:r>
            <w:r w:rsidRPr="0095799A">
              <w:rPr>
                <w:rFonts w:ascii="Cambria Math" w:hAnsi="Cambria Math" w:hint="eastAsia"/>
              </w:rPr>
              <w:t>位字符</w:t>
            </w:r>
          </w:p>
        </w:tc>
      </w:tr>
      <w:tr w:rsidR="00FB1F60" w:rsidTr="00DC74B1">
        <w:tc>
          <w:tcPr>
            <w:tcW w:w="1473" w:type="dxa"/>
          </w:tcPr>
          <w:p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合约名称</w:t>
            </w:r>
          </w:p>
        </w:tc>
        <w:tc>
          <w:tcPr>
            <w:tcW w:w="2268" w:type="dxa"/>
          </w:tcPr>
          <w:p w:rsidR="00FB1F60" w:rsidRDefault="0000256E" w:rsidP="00FB1F60">
            <w:pPr>
              <w:widowControl/>
              <w:ind w:firstLineChars="0" w:firstLine="0"/>
              <w:rPr>
                <w:rFonts w:ascii="宋体" w:eastAsia="宋体" w:hAnsi="宋体" w:cs="宋体"/>
                <w:color w:val="000000"/>
                <w:kern w:val="0"/>
                <w:szCs w:val="24"/>
              </w:rPr>
            </w:pPr>
            <w:r>
              <w:rPr>
                <w:rFonts w:ascii="Cambria Math" w:hAnsi="Cambria Math" w:hint="eastAsia"/>
              </w:rPr>
              <w:t>C12</w:t>
            </w:r>
          </w:p>
        </w:tc>
        <w:tc>
          <w:tcPr>
            <w:tcW w:w="5770" w:type="dxa"/>
          </w:tcPr>
          <w:p w:rsidR="00FB1F60" w:rsidRPr="0050406D" w:rsidRDefault="00FB1F60" w:rsidP="00FB1F60">
            <w:pPr>
              <w:widowControl/>
              <w:ind w:firstLineChars="0" w:firstLine="0"/>
              <w:rPr>
                <w:rFonts w:ascii="宋体" w:eastAsia="宋体" w:hAnsi="宋体" w:cs="宋体"/>
                <w:color w:val="000000"/>
                <w:kern w:val="0"/>
                <w:szCs w:val="24"/>
              </w:rPr>
            </w:pPr>
          </w:p>
        </w:tc>
      </w:tr>
      <w:tr w:rsidR="00FB1F60" w:rsidTr="00DC74B1">
        <w:tc>
          <w:tcPr>
            <w:tcW w:w="1473" w:type="dxa"/>
          </w:tcPr>
          <w:p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场次编号</w:t>
            </w:r>
          </w:p>
        </w:tc>
        <w:tc>
          <w:tcPr>
            <w:tcW w:w="2268" w:type="dxa"/>
          </w:tcPr>
          <w:p w:rsidR="00FB1F60" w:rsidRPr="0050406D" w:rsidRDefault="0000256E" w:rsidP="00FB1F60">
            <w:pPr>
              <w:widowControl/>
              <w:ind w:firstLineChars="0" w:firstLine="0"/>
              <w:rPr>
                <w:rFonts w:ascii="宋体" w:eastAsia="宋体" w:hAnsi="宋体" w:cs="宋体"/>
                <w:color w:val="000000"/>
                <w:kern w:val="0"/>
                <w:szCs w:val="24"/>
              </w:rPr>
            </w:pPr>
            <w:r>
              <w:rPr>
                <w:rFonts w:ascii="Cambria Math" w:hAnsi="Cambria Math" w:hint="eastAsia"/>
              </w:rPr>
              <w:t>C10</w:t>
            </w:r>
          </w:p>
        </w:tc>
        <w:tc>
          <w:tcPr>
            <w:tcW w:w="5770" w:type="dxa"/>
          </w:tcPr>
          <w:p w:rsidR="00FB1F60" w:rsidRPr="0050406D" w:rsidRDefault="00FB1F60" w:rsidP="00FB1F60">
            <w:pPr>
              <w:widowControl/>
              <w:ind w:firstLineChars="0" w:firstLine="0"/>
              <w:rPr>
                <w:rFonts w:ascii="宋体" w:eastAsia="宋体" w:hAnsi="宋体" w:cs="宋体"/>
                <w:color w:val="000000"/>
                <w:kern w:val="0"/>
                <w:szCs w:val="24"/>
              </w:rPr>
            </w:pPr>
          </w:p>
        </w:tc>
      </w:tr>
      <w:tr w:rsidR="00FB1F60" w:rsidTr="00DC74B1">
        <w:tc>
          <w:tcPr>
            <w:tcW w:w="1473" w:type="dxa"/>
          </w:tcPr>
          <w:p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场次名称</w:t>
            </w:r>
          </w:p>
        </w:tc>
        <w:tc>
          <w:tcPr>
            <w:tcW w:w="2268" w:type="dxa"/>
          </w:tcPr>
          <w:p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C</w:t>
            </w:r>
            <w:r w:rsidR="0000256E">
              <w:rPr>
                <w:rFonts w:ascii="Cambria Math" w:hAnsi="Cambria Math"/>
              </w:rPr>
              <w:t>31</w:t>
            </w:r>
          </w:p>
        </w:tc>
        <w:tc>
          <w:tcPr>
            <w:tcW w:w="5770" w:type="dxa"/>
          </w:tcPr>
          <w:p w:rsidR="00FB1F60" w:rsidRPr="0050406D" w:rsidRDefault="00FB1F60" w:rsidP="00FB1F60">
            <w:pPr>
              <w:widowControl/>
              <w:ind w:firstLineChars="0" w:firstLine="0"/>
              <w:rPr>
                <w:rFonts w:ascii="宋体" w:eastAsia="宋体" w:hAnsi="宋体" w:cs="宋体"/>
                <w:color w:val="000000"/>
                <w:kern w:val="0"/>
                <w:szCs w:val="24"/>
              </w:rPr>
            </w:pPr>
          </w:p>
        </w:tc>
      </w:tr>
      <w:tr w:rsidR="00FB1F60" w:rsidTr="00DC74B1">
        <w:tc>
          <w:tcPr>
            <w:tcW w:w="1473" w:type="dxa"/>
          </w:tcPr>
          <w:p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参考价</w:t>
            </w:r>
          </w:p>
        </w:tc>
        <w:tc>
          <w:tcPr>
            <w:tcW w:w="2268" w:type="dxa"/>
          </w:tcPr>
          <w:p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00256E" w:rsidRPr="00362CA3">
              <w:rPr>
                <w:rFonts w:ascii="Cambria Math" w:hAnsi="Cambria Math" w:hint="eastAsia"/>
              </w:rPr>
              <w:t xml:space="preserve"> </w:t>
            </w:r>
            <w:r w:rsidR="0000256E">
              <w:rPr>
                <w:rFonts w:ascii="Cambria Math" w:hAnsi="Cambria Math" w:hint="eastAsia"/>
              </w:rPr>
              <w:t>(12,6</w:t>
            </w:r>
            <w:r w:rsidRPr="00362CA3">
              <w:rPr>
                <w:rFonts w:ascii="Cambria Math" w:hAnsi="Cambria Math" w:hint="eastAsia"/>
              </w:rPr>
              <w:t>)</w:t>
            </w:r>
          </w:p>
        </w:tc>
        <w:tc>
          <w:tcPr>
            <w:tcW w:w="5770" w:type="dxa"/>
          </w:tcPr>
          <w:p w:rsidR="00FB1F60" w:rsidRPr="0050406D" w:rsidRDefault="00FB1F60" w:rsidP="00FB1F60">
            <w:pPr>
              <w:widowControl/>
              <w:ind w:firstLineChars="0" w:firstLine="0"/>
              <w:rPr>
                <w:rFonts w:ascii="宋体" w:eastAsia="宋体" w:hAnsi="宋体" w:cs="宋体"/>
                <w:color w:val="000000"/>
                <w:kern w:val="0"/>
                <w:szCs w:val="24"/>
              </w:rPr>
            </w:pPr>
          </w:p>
        </w:tc>
      </w:tr>
      <w:tr w:rsidR="00FB1F60" w:rsidTr="00DC74B1">
        <w:tc>
          <w:tcPr>
            <w:tcW w:w="1473" w:type="dxa"/>
          </w:tcPr>
          <w:p w:rsidR="00FB1F60" w:rsidRPr="0050406D" w:rsidRDefault="00FB1F60" w:rsidP="00FB1F60">
            <w:pPr>
              <w:widowControl/>
              <w:ind w:firstLineChars="0" w:firstLine="0"/>
              <w:rPr>
                <w:rFonts w:ascii="宋体" w:eastAsia="宋体" w:hAnsi="宋体" w:cs="宋体"/>
                <w:color w:val="000000"/>
                <w:kern w:val="0"/>
                <w:szCs w:val="24"/>
              </w:rPr>
            </w:pPr>
            <w:proofErr w:type="gramStart"/>
            <w:r w:rsidRPr="00362CA3">
              <w:rPr>
                <w:rFonts w:ascii="Cambria Math" w:hAnsi="Cambria Math" w:hint="eastAsia"/>
              </w:rPr>
              <w:t>参考价报入时</w:t>
            </w:r>
            <w:proofErr w:type="gramEnd"/>
            <w:r w:rsidRPr="00362CA3">
              <w:rPr>
                <w:rFonts w:ascii="Cambria Math" w:hAnsi="Cambria Math" w:hint="eastAsia"/>
              </w:rPr>
              <w:t>间</w:t>
            </w:r>
          </w:p>
        </w:tc>
        <w:tc>
          <w:tcPr>
            <w:tcW w:w="2268" w:type="dxa"/>
          </w:tcPr>
          <w:p w:rsidR="00FB1F60" w:rsidRPr="0050406D" w:rsidRDefault="0000256E" w:rsidP="00FB1F60">
            <w:pPr>
              <w:widowControl/>
              <w:ind w:firstLineChars="0" w:firstLine="0"/>
              <w:rPr>
                <w:rFonts w:ascii="宋体" w:eastAsia="宋体" w:hAnsi="宋体" w:cs="宋体"/>
                <w:color w:val="000000"/>
                <w:kern w:val="0"/>
                <w:szCs w:val="24"/>
              </w:rPr>
            </w:pPr>
            <w:r>
              <w:rPr>
                <w:rFonts w:ascii="Cambria Math" w:hAnsi="Cambria Math" w:hint="eastAsia"/>
              </w:rPr>
              <w:t>C8</w:t>
            </w:r>
          </w:p>
        </w:tc>
        <w:tc>
          <w:tcPr>
            <w:tcW w:w="5770" w:type="dxa"/>
          </w:tcPr>
          <w:p w:rsidR="00FB1F60" w:rsidRPr="0050406D" w:rsidRDefault="00FB1F60" w:rsidP="00FB1F60">
            <w:pPr>
              <w:widowControl/>
              <w:ind w:firstLineChars="0" w:firstLine="0"/>
              <w:rPr>
                <w:rFonts w:ascii="宋体" w:eastAsia="宋体" w:hAnsi="宋体" w:cs="宋体"/>
                <w:color w:val="000000"/>
                <w:kern w:val="0"/>
                <w:szCs w:val="24"/>
              </w:rPr>
            </w:pPr>
          </w:p>
        </w:tc>
      </w:tr>
      <w:tr w:rsidR="00FB1F60" w:rsidTr="00DC74B1">
        <w:tc>
          <w:tcPr>
            <w:tcW w:w="1473" w:type="dxa"/>
          </w:tcPr>
          <w:p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成交手数</w:t>
            </w:r>
          </w:p>
        </w:tc>
        <w:tc>
          <w:tcPr>
            <w:tcW w:w="2268" w:type="dxa"/>
          </w:tcPr>
          <w:p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00256E">
              <w:rPr>
                <w:rFonts w:ascii="Cambria Math" w:hAnsi="Cambria Math"/>
              </w:rPr>
              <w:t>10</w:t>
            </w:r>
          </w:p>
        </w:tc>
        <w:tc>
          <w:tcPr>
            <w:tcW w:w="5770" w:type="dxa"/>
            <w:vAlign w:val="center"/>
          </w:tcPr>
          <w:p w:rsidR="00FB1F60" w:rsidRPr="0050406D" w:rsidRDefault="00FB1F60" w:rsidP="00FB1F60">
            <w:pPr>
              <w:widowControl/>
              <w:ind w:firstLineChars="0" w:firstLine="0"/>
              <w:rPr>
                <w:rFonts w:ascii="宋体" w:eastAsia="宋体" w:hAnsi="宋体" w:cs="宋体"/>
                <w:color w:val="000000"/>
                <w:kern w:val="0"/>
                <w:szCs w:val="24"/>
              </w:rPr>
            </w:pPr>
          </w:p>
        </w:tc>
      </w:tr>
      <w:tr w:rsidR="00FB1F60" w:rsidTr="00DC74B1">
        <w:tc>
          <w:tcPr>
            <w:tcW w:w="1473" w:type="dxa"/>
          </w:tcPr>
          <w:p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成交重量</w:t>
            </w:r>
          </w:p>
        </w:tc>
        <w:tc>
          <w:tcPr>
            <w:tcW w:w="2268" w:type="dxa"/>
          </w:tcPr>
          <w:p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00256E" w:rsidRPr="00362CA3">
              <w:rPr>
                <w:rFonts w:ascii="Cambria Math" w:hAnsi="Cambria Math" w:hint="eastAsia"/>
              </w:rPr>
              <w:t xml:space="preserve"> </w:t>
            </w:r>
            <w:r w:rsidRPr="00362CA3">
              <w:rPr>
                <w:rFonts w:ascii="Cambria Math" w:hAnsi="Cambria Math" w:hint="eastAsia"/>
              </w:rPr>
              <w:t>(16,6)</w:t>
            </w:r>
          </w:p>
        </w:tc>
        <w:tc>
          <w:tcPr>
            <w:tcW w:w="5770" w:type="dxa"/>
            <w:vAlign w:val="center"/>
          </w:tcPr>
          <w:p w:rsidR="00FB1F60" w:rsidRPr="0050406D" w:rsidRDefault="00FB1F60" w:rsidP="00FB1F60">
            <w:pPr>
              <w:widowControl/>
              <w:ind w:firstLineChars="0" w:firstLine="0"/>
              <w:rPr>
                <w:rFonts w:ascii="宋体" w:eastAsia="宋体" w:hAnsi="宋体" w:cs="宋体"/>
                <w:color w:val="000000"/>
                <w:kern w:val="0"/>
                <w:szCs w:val="24"/>
              </w:rPr>
            </w:pPr>
          </w:p>
        </w:tc>
      </w:tr>
      <w:tr w:rsidR="00FB1F60" w:rsidTr="00DC74B1">
        <w:tc>
          <w:tcPr>
            <w:tcW w:w="1473" w:type="dxa"/>
          </w:tcPr>
          <w:p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买手数</w:t>
            </w:r>
          </w:p>
        </w:tc>
        <w:tc>
          <w:tcPr>
            <w:tcW w:w="2268" w:type="dxa"/>
          </w:tcPr>
          <w:p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00256E">
              <w:rPr>
                <w:rFonts w:ascii="Cambria Math" w:hAnsi="Cambria Math"/>
              </w:rPr>
              <w:t>10</w:t>
            </w:r>
          </w:p>
        </w:tc>
        <w:tc>
          <w:tcPr>
            <w:tcW w:w="5770" w:type="dxa"/>
            <w:vAlign w:val="center"/>
          </w:tcPr>
          <w:p w:rsidR="00FB1F60" w:rsidRPr="0050406D" w:rsidRDefault="00FB1F60" w:rsidP="00FB1F60">
            <w:pPr>
              <w:widowControl/>
              <w:ind w:firstLineChars="0" w:firstLine="0"/>
              <w:rPr>
                <w:rFonts w:ascii="宋体" w:eastAsia="宋体" w:hAnsi="宋体" w:cs="宋体"/>
                <w:color w:val="000000"/>
                <w:kern w:val="0"/>
                <w:szCs w:val="24"/>
              </w:rPr>
            </w:pPr>
          </w:p>
        </w:tc>
      </w:tr>
      <w:tr w:rsidR="00FB1F60" w:rsidTr="00DC74B1">
        <w:tc>
          <w:tcPr>
            <w:tcW w:w="1473" w:type="dxa"/>
          </w:tcPr>
          <w:p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买重量</w:t>
            </w:r>
          </w:p>
        </w:tc>
        <w:tc>
          <w:tcPr>
            <w:tcW w:w="2268" w:type="dxa"/>
          </w:tcPr>
          <w:p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00256E" w:rsidRPr="00362CA3">
              <w:rPr>
                <w:rFonts w:ascii="Cambria Math" w:hAnsi="Cambria Math" w:hint="eastAsia"/>
              </w:rPr>
              <w:t xml:space="preserve"> </w:t>
            </w:r>
            <w:r w:rsidRPr="00362CA3">
              <w:rPr>
                <w:rFonts w:ascii="Cambria Math" w:hAnsi="Cambria Math" w:hint="eastAsia"/>
              </w:rPr>
              <w:t>(16,6)</w:t>
            </w:r>
          </w:p>
        </w:tc>
        <w:tc>
          <w:tcPr>
            <w:tcW w:w="5770" w:type="dxa"/>
            <w:vAlign w:val="center"/>
          </w:tcPr>
          <w:p w:rsidR="00FB1F60" w:rsidRPr="0050406D" w:rsidRDefault="00FB1F60" w:rsidP="00FB1F60">
            <w:pPr>
              <w:widowControl/>
              <w:ind w:firstLineChars="0" w:firstLine="0"/>
              <w:rPr>
                <w:rFonts w:ascii="宋体" w:eastAsia="宋体" w:hAnsi="宋体" w:cs="宋体"/>
                <w:color w:val="000000"/>
                <w:kern w:val="0"/>
                <w:szCs w:val="24"/>
              </w:rPr>
            </w:pPr>
          </w:p>
        </w:tc>
      </w:tr>
      <w:tr w:rsidR="00FB1F60" w:rsidTr="00DC74B1">
        <w:tc>
          <w:tcPr>
            <w:tcW w:w="1473" w:type="dxa"/>
          </w:tcPr>
          <w:p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卖手数</w:t>
            </w:r>
          </w:p>
        </w:tc>
        <w:tc>
          <w:tcPr>
            <w:tcW w:w="2268" w:type="dxa"/>
          </w:tcPr>
          <w:p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00256E">
              <w:rPr>
                <w:rFonts w:ascii="Cambria Math" w:hAnsi="Cambria Math"/>
              </w:rPr>
              <w:t>10</w:t>
            </w:r>
          </w:p>
        </w:tc>
        <w:tc>
          <w:tcPr>
            <w:tcW w:w="5770" w:type="dxa"/>
          </w:tcPr>
          <w:p w:rsidR="00FB1F60" w:rsidRPr="0050406D" w:rsidRDefault="00FB1F60" w:rsidP="00FB1F60">
            <w:pPr>
              <w:widowControl/>
              <w:ind w:firstLineChars="0" w:firstLine="0"/>
              <w:rPr>
                <w:rFonts w:ascii="宋体" w:eastAsia="宋体" w:hAnsi="宋体" w:cs="宋体"/>
                <w:color w:val="000000"/>
                <w:kern w:val="0"/>
                <w:szCs w:val="24"/>
              </w:rPr>
            </w:pPr>
          </w:p>
        </w:tc>
      </w:tr>
      <w:tr w:rsidR="00FB1F60" w:rsidTr="00DC74B1">
        <w:tc>
          <w:tcPr>
            <w:tcW w:w="1473" w:type="dxa"/>
          </w:tcPr>
          <w:p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卖重量</w:t>
            </w:r>
          </w:p>
        </w:tc>
        <w:tc>
          <w:tcPr>
            <w:tcW w:w="2268" w:type="dxa"/>
          </w:tcPr>
          <w:p w:rsidR="00FB1F60" w:rsidRPr="0050406D" w:rsidRDefault="00FB1F60" w:rsidP="00A36F69">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A36F69" w:rsidRPr="00362CA3">
              <w:rPr>
                <w:rFonts w:ascii="Cambria Math" w:hAnsi="Cambria Math" w:hint="eastAsia"/>
              </w:rPr>
              <w:t xml:space="preserve"> </w:t>
            </w:r>
            <w:r w:rsidRPr="00362CA3">
              <w:rPr>
                <w:rFonts w:ascii="Cambria Math" w:hAnsi="Cambria Math" w:hint="eastAsia"/>
              </w:rPr>
              <w:t>(16,6)</w:t>
            </w:r>
          </w:p>
        </w:tc>
        <w:tc>
          <w:tcPr>
            <w:tcW w:w="5770" w:type="dxa"/>
          </w:tcPr>
          <w:p w:rsidR="00FB1F60" w:rsidRPr="0050406D" w:rsidRDefault="00FB1F60" w:rsidP="00FB1F60">
            <w:pPr>
              <w:widowControl/>
              <w:ind w:firstLineChars="0" w:firstLine="0"/>
              <w:rPr>
                <w:rFonts w:ascii="宋体" w:eastAsia="宋体" w:hAnsi="宋体" w:cs="宋体"/>
                <w:color w:val="000000"/>
                <w:kern w:val="0"/>
                <w:szCs w:val="24"/>
              </w:rPr>
            </w:pPr>
          </w:p>
        </w:tc>
      </w:tr>
      <w:tr w:rsidR="00A36F69" w:rsidTr="00FB1F60">
        <w:tc>
          <w:tcPr>
            <w:tcW w:w="1473" w:type="dxa"/>
          </w:tcPr>
          <w:p w:rsidR="00A36F69" w:rsidRPr="00362CA3" w:rsidRDefault="00A36F69" w:rsidP="00FB1F60">
            <w:pPr>
              <w:widowControl/>
              <w:ind w:firstLineChars="0" w:firstLine="0"/>
              <w:rPr>
                <w:rFonts w:ascii="Cambria Math" w:hAnsi="Cambria Math"/>
              </w:rPr>
            </w:pPr>
            <w:r>
              <w:rPr>
                <w:rFonts w:ascii="Cambria Math" w:hAnsi="Cambria Math" w:hint="eastAsia"/>
              </w:rPr>
              <w:t>基</w:t>
            </w:r>
            <w:r>
              <w:rPr>
                <w:rFonts w:ascii="Cambria Math" w:hAnsi="Cambria Math"/>
              </w:rPr>
              <w:t>准价</w:t>
            </w:r>
          </w:p>
        </w:tc>
        <w:tc>
          <w:tcPr>
            <w:tcW w:w="2268" w:type="dxa"/>
          </w:tcPr>
          <w:p w:rsidR="00A36F69" w:rsidRPr="00362CA3" w:rsidRDefault="00A36F69" w:rsidP="00A36F69">
            <w:pPr>
              <w:widowControl/>
              <w:ind w:firstLineChars="0" w:firstLine="0"/>
              <w:rPr>
                <w:rFonts w:ascii="Cambria Math" w:hAnsi="Cambria Math"/>
              </w:rPr>
            </w:pPr>
            <w:r w:rsidRPr="00362CA3">
              <w:rPr>
                <w:rFonts w:ascii="Cambria Math" w:hAnsi="Cambria Math" w:hint="eastAsia"/>
              </w:rPr>
              <w:t xml:space="preserve">N </w:t>
            </w:r>
            <w:r>
              <w:rPr>
                <w:rFonts w:ascii="Cambria Math" w:hAnsi="Cambria Math" w:hint="eastAsia"/>
              </w:rPr>
              <w:t>(12,6</w:t>
            </w:r>
            <w:r w:rsidRPr="00362CA3">
              <w:rPr>
                <w:rFonts w:ascii="Cambria Math" w:hAnsi="Cambria Math" w:hint="eastAsia"/>
              </w:rPr>
              <w:t>)</w:t>
            </w:r>
          </w:p>
        </w:tc>
        <w:tc>
          <w:tcPr>
            <w:tcW w:w="5770" w:type="dxa"/>
          </w:tcPr>
          <w:p w:rsidR="00A36F69" w:rsidRPr="0050406D" w:rsidRDefault="00A36F69" w:rsidP="00FB1F60">
            <w:pPr>
              <w:widowControl/>
              <w:ind w:firstLineChars="0" w:firstLine="0"/>
              <w:rPr>
                <w:rFonts w:ascii="宋体" w:eastAsia="宋体" w:hAnsi="宋体" w:cs="宋体"/>
                <w:color w:val="000000"/>
                <w:kern w:val="0"/>
                <w:szCs w:val="24"/>
              </w:rPr>
            </w:pPr>
          </w:p>
        </w:tc>
      </w:tr>
      <w:tr w:rsidR="00984CE4" w:rsidTr="00FB1F60">
        <w:tc>
          <w:tcPr>
            <w:tcW w:w="1473" w:type="dxa"/>
          </w:tcPr>
          <w:p w:rsidR="00984CE4" w:rsidRPr="00362CA3" w:rsidRDefault="00984CE4" w:rsidP="00984CE4">
            <w:pPr>
              <w:widowControl/>
              <w:ind w:firstLineChars="0" w:firstLine="0"/>
              <w:rPr>
                <w:rFonts w:ascii="Cambria Math" w:hAnsi="Cambria Math"/>
              </w:rPr>
            </w:pPr>
            <w:r w:rsidRPr="00362CA3">
              <w:rPr>
                <w:rFonts w:ascii="Cambria Math" w:hAnsi="Cambria Math" w:hint="eastAsia"/>
              </w:rPr>
              <w:t>是否为结算价</w:t>
            </w:r>
          </w:p>
        </w:tc>
        <w:tc>
          <w:tcPr>
            <w:tcW w:w="2268" w:type="dxa"/>
          </w:tcPr>
          <w:p w:rsidR="00984CE4" w:rsidRDefault="00984CE4" w:rsidP="00984CE4">
            <w:pPr>
              <w:widowControl/>
              <w:ind w:firstLineChars="0" w:firstLine="0"/>
              <w:rPr>
                <w:rFonts w:ascii="宋体" w:eastAsia="宋体" w:hAnsi="宋体" w:cs="宋体"/>
                <w:color w:val="000000"/>
                <w:kern w:val="0"/>
                <w:szCs w:val="24"/>
              </w:rPr>
            </w:pPr>
            <w:r w:rsidRPr="00362CA3">
              <w:rPr>
                <w:rFonts w:ascii="Cambria Math" w:hAnsi="Cambria Math" w:hint="eastAsia"/>
              </w:rPr>
              <w:t>C</w:t>
            </w:r>
            <w:r>
              <w:rPr>
                <w:rFonts w:ascii="Cambria Math" w:hAnsi="Cambria Math"/>
              </w:rPr>
              <w:t>2</w:t>
            </w:r>
          </w:p>
        </w:tc>
        <w:tc>
          <w:tcPr>
            <w:tcW w:w="5770" w:type="dxa"/>
          </w:tcPr>
          <w:p w:rsidR="00984CE4" w:rsidRPr="00362CA3" w:rsidRDefault="00984CE4" w:rsidP="00984CE4">
            <w:pPr>
              <w:widowControl/>
              <w:ind w:firstLineChars="0" w:firstLine="0"/>
              <w:rPr>
                <w:rFonts w:ascii="Cambria Math" w:hAnsi="Cambria Math"/>
              </w:rPr>
            </w:pPr>
            <w:r w:rsidRPr="00362CA3">
              <w:rPr>
                <w:rFonts w:ascii="Cambria Math" w:hAnsi="Cambria Math" w:hint="eastAsia"/>
              </w:rPr>
              <w:t>1</w:t>
            </w:r>
            <w:r w:rsidRPr="00362CA3">
              <w:rPr>
                <w:rFonts w:ascii="Cambria Math" w:hAnsi="Cambria Math" w:hint="eastAsia"/>
              </w:rPr>
              <w:t>：是</w:t>
            </w:r>
            <w:r w:rsidRPr="00362CA3">
              <w:rPr>
                <w:rFonts w:ascii="Cambria Math" w:hAnsi="Cambria Math" w:hint="eastAsia"/>
              </w:rPr>
              <w:t xml:space="preserve"> </w:t>
            </w:r>
          </w:p>
          <w:p w:rsidR="00984CE4" w:rsidRPr="0050406D" w:rsidRDefault="00984CE4" w:rsidP="00984CE4">
            <w:pPr>
              <w:widowControl/>
              <w:ind w:firstLineChars="0" w:firstLine="0"/>
              <w:rPr>
                <w:rFonts w:ascii="宋体" w:eastAsia="宋体" w:hAnsi="宋体" w:cs="宋体"/>
                <w:color w:val="000000"/>
                <w:kern w:val="0"/>
                <w:szCs w:val="24"/>
              </w:rPr>
            </w:pPr>
            <w:r w:rsidRPr="00362CA3">
              <w:rPr>
                <w:rFonts w:ascii="Cambria Math" w:hAnsi="Cambria Math" w:hint="eastAsia"/>
              </w:rPr>
              <w:t>0</w:t>
            </w:r>
            <w:r w:rsidRPr="00362CA3">
              <w:rPr>
                <w:rFonts w:ascii="Cambria Math" w:hAnsi="Cambria Math" w:hint="eastAsia"/>
              </w:rPr>
              <w:t>：否</w:t>
            </w:r>
          </w:p>
        </w:tc>
      </w:tr>
      <w:tr w:rsidR="00984CE4" w:rsidTr="00FB1F60">
        <w:tc>
          <w:tcPr>
            <w:tcW w:w="1473" w:type="dxa"/>
          </w:tcPr>
          <w:p w:rsidR="00984CE4" w:rsidRPr="00362CA3" w:rsidRDefault="00984CE4" w:rsidP="00984CE4">
            <w:pPr>
              <w:widowControl/>
              <w:ind w:firstLineChars="0" w:firstLine="0"/>
              <w:rPr>
                <w:rFonts w:ascii="Cambria Math" w:hAnsi="Cambria Math"/>
              </w:rPr>
            </w:pPr>
            <w:r w:rsidRPr="00362CA3">
              <w:rPr>
                <w:rFonts w:ascii="Cambria Math" w:hAnsi="Cambria Math" w:hint="eastAsia"/>
              </w:rPr>
              <w:t>月平均价</w:t>
            </w:r>
          </w:p>
        </w:tc>
        <w:tc>
          <w:tcPr>
            <w:tcW w:w="2268" w:type="dxa"/>
          </w:tcPr>
          <w:p w:rsidR="00984CE4" w:rsidRDefault="00984CE4" w:rsidP="00984CE4">
            <w:pPr>
              <w:widowControl/>
              <w:ind w:firstLineChars="0" w:firstLine="0"/>
              <w:rPr>
                <w:rFonts w:ascii="宋体" w:eastAsia="宋体" w:hAnsi="宋体" w:cs="宋体"/>
                <w:color w:val="000000"/>
                <w:kern w:val="0"/>
                <w:szCs w:val="24"/>
              </w:rPr>
            </w:pPr>
            <w:r w:rsidRPr="00362CA3">
              <w:rPr>
                <w:rFonts w:ascii="Cambria Math" w:hAnsi="Cambria Math" w:hint="eastAsia"/>
              </w:rPr>
              <w:t xml:space="preserve">N </w:t>
            </w:r>
            <w:r>
              <w:rPr>
                <w:rFonts w:ascii="Cambria Math" w:hAnsi="Cambria Math" w:hint="eastAsia"/>
              </w:rPr>
              <w:t>(12,6</w:t>
            </w:r>
            <w:r w:rsidRPr="00362CA3">
              <w:rPr>
                <w:rFonts w:ascii="Cambria Math" w:hAnsi="Cambria Math" w:hint="eastAsia"/>
              </w:rPr>
              <w:t>)</w:t>
            </w:r>
          </w:p>
        </w:tc>
        <w:tc>
          <w:tcPr>
            <w:tcW w:w="5770" w:type="dxa"/>
          </w:tcPr>
          <w:p w:rsidR="00984CE4" w:rsidRPr="0050406D" w:rsidRDefault="00984CE4" w:rsidP="00984CE4">
            <w:pPr>
              <w:widowControl/>
              <w:ind w:firstLineChars="0" w:firstLine="0"/>
              <w:rPr>
                <w:rFonts w:ascii="宋体" w:eastAsia="宋体" w:hAnsi="宋体" w:cs="宋体"/>
                <w:color w:val="000000"/>
                <w:kern w:val="0"/>
                <w:szCs w:val="24"/>
              </w:rPr>
            </w:pPr>
          </w:p>
        </w:tc>
      </w:tr>
      <w:tr w:rsidR="00984CE4" w:rsidTr="00FB1F60">
        <w:tc>
          <w:tcPr>
            <w:tcW w:w="1473" w:type="dxa"/>
          </w:tcPr>
          <w:p w:rsidR="00984CE4" w:rsidRPr="00362CA3" w:rsidRDefault="00984CE4" w:rsidP="00984CE4">
            <w:pPr>
              <w:widowControl/>
              <w:ind w:firstLineChars="0" w:firstLine="0"/>
              <w:rPr>
                <w:rFonts w:ascii="Cambria Math" w:hAnsi="Cambria Math"/>
              </w:rPr>
            </w:pPr>
            <w:r w:rsidRPr="00362CA3">
              <w:rPr>
                <w:rFonts w:ascii="Cambria Math" w:hAnsi="Cambria Math" w:hint="eastAsia"/>
              </w:rPr>
              <w:t>月成交量</w:t>
            </w:r>
          </w:p>
        </w:tc>
        <w:tc>
          <w:tcPr>
            <w:tcW w:w="2268" w:type="dxa"/>
          </w:tcPr>
          <w:p w:rsidR="00984CE4" w:rsidRDefault="00984CE4" w:rsidP="00984CE4">
            <w:pPr>
              <w:widowControl/>
              <w:ind w:firstLineChars="0" w:firstLine="0"/>
              <w:rPr>
                <w:rFonts w:ascii="宋体" w:eastAsia="宋体" w:hAnsi="宋体" w:cs="宋体"/>
                <w:color w:val="000000"/>
                <w:kern w:val="0"/>
                <w:szCs w:val="24"/>
              </w:rPr>
            </w:pPr>
            <w:r>
              <w:rPr>
                <w:rFonts w:ascii="Cambria Math" w:hAnsi="Cambria Math" w:hint="eastAsia"/>
              </w:rPr>
              <w:t>N</w:t>
            </w:r>
            <w:r w:rsidRPr="00362CA3">
              <w:rPr>
                <w:rFonts w:ascii="Cambria Math" w:hAnsi="Cambria Math" w:hint="eastAsia"/>
              </w:rPr>
              <w:t>(16,6)</w:t>
            </w:r>
          </w:p>
        </w:tc>
        <w:tc>
          <w:tcPr>
            <w:tcW w:w="5770" w:type="dxa"/>
          </w:tcPr>
          <w:p w:rsidR="00984CE4" w:rsidRPr="0050406D" w:rsidRDefault="00984CE4" w:rsidP="00984CE4">
            <w:pPr>
              <w:widowControl/>
              <w:ind w:firstLineChars="0" w:firstLine="0"/>
              <w:rPr>
                <w:rFonts w:ascii="宋体" w:eastAsia="宋体" w:hAnsi="宋体" w:cs="宋体"/>
                <w:color w:val="000000"/>
                <w:kern w:val="0"/>
                <w:szCs w:val="24"/>
              </w:rPr>
            </w:pPr>
          </w:p>
        </w:tc>
      </w:tr>
      <w:tr w:rsidR="00984CE4" w:rsidTr="00FB1F60">
        <w:tc>
          <w:tcPr>
            <w:tcW w:w="1473" w:type="dxa"/>
          </w:tcPr>
          <w:p w:rsidR="00984CE4" w:rsidRPr="00362CA3" w:rsidRDefault="00984CE4" w:rsidP="00984CE4">
            <w:pPr>
              <w:widowControl/>
              <w:ind w:firstLineChars="0" w:firstLine="0"/>
              <w:rPr>
                <w:rFonts w:ascii="Cambria Math" w:hAnsi="Cambria Math"/>
              </w:rPr>
            </w:pPr>
            <w:r w:rsidRPr="00362CA3">
              <w:rPr>
                <w:rFonts w:ascii="Cambria Math" w:hAnsi="Cambria Math" w:hint="eastAsia"/>
              </w:rPr>
              <w:t>年平均价</w:t>
            </w:r>
          </w:p>
        </w:tc>
        <w:tc>
          <w:tcPr>
            <w:tcW w:w="2268" w:type="dxa"/>
          </w:tcPr>
          <w:p w:rsidR="00984CE4" w:rsidRDefault="00984CE4" w:rsidP="00984CE4">
            <w:pPr>
              <w:widowControl/>
              <w:ind w:firstLineChars="0" w:firstLine="0"/>
              <w:rPr>
                <w:rFonts w:ascii="宋体" w:eastAsia="宋体" w:hAnsi="宋体" w:cs="宋体"/>
                <w:color w:val="000000"/>
                <w:kern w:val="0"/>
                <w:szCs w:val="24"/>
              </w:rPr>
            </w:pPr>
            <w:r w:rsidRPr="00362CA3">
              <w:rPr>
                <w:rFonts w:ascii="Cambria Math" w:hAnsi="Cambria Math" w:hint="eastAsia"/>
              </w:rPr>
              <w:t xml:space="preserve">N </w:t>
            </w:r>
            <w:r>
              <w:rPr>
                <w:rFonts w:ascii="Cambria Math" w:hAnsi="Cambria Math" w:hint="eastAsia"/>
              </w:rPr>
              <w:t>(12,6</w:t>
            </w:r>
            <w:r w:rsidRPr="00362CA3">
              <w:rPr>
                <w:rFonts w:ascii="Cambria Math" w:hAnsi="Cambria Math" w:hint="eastAsia"/>
              </w:rPr>
              <w:t>)</w:t>
            </w:r>
          </w:p>
        </w:tc>
        <w:tc>
          <w:tcPr>
            <w:tcW w:w="5770" w:type="dxa"/>
          </w:tcPr>
          <w:p w:rsidR="00984CE4" w:rsidRPr="0050406D" w:rsidRDefault="00984CE4" w:rsidP="00984CE4">
            <w:pPr>
              <w:widowControl/>
              <w:ind w:firstLineChars="0" w:firstLine="0"/>
              <w:rPr>
                <w:rFonts w:ascii="宋体" w:eastAsia="宋体" w:hAnsi="宋体" w:cs="宋体"/>
                <w:color w:val="000000"/>
                <w:kern w:val="0"/>
                <w:szCs w:val="24"/>
              </w:rPr>
            </w:pPr>
          </w:p>
        </w:tc>
      </w:tr>
      <w:tr w:rsidR="00984CE4" w:rsidTr="00FB1F60">
        <w:tc>
          <w:tcPr>
            <w:tcW w:w="1473" w:type="dxa"/>
          </w:tcPr>
          <w:p w:rsidR="00984CE4" w:rsidRPr="00362CA3" w:rsidRDefault="00984CE4" w:rsidP="00813D85">
            <w:pPr>
              <w:widowControl/>
              <w:ind w:firstLineChars="0" w:firstLine="0"/>
              <w:rPr>
                <w:rFonts w:ascii="Cambria Math" w:hAnsi="Cambria Math"/>
              </w:rPr>
            </w:pPr>
            <w:r w:rsidRPr="00DC74B1">
              <w:rPr>
                <w:rFonts w:ascii="Cambria Math" w:hAnsi="Cambria Math" w:hint="eastAsia"/>
              </w:rPr>
              <w:t>行情日期</w:t>
            </w:r>
            <w:del w:id="491" w:author="罗莎" w:date="2016-09-30T15:31:00Z">
              <w:r w:rsidRPr="00DC74B1" w:rsidDel="00813D85">
                <w:rPr>
                  <w:rFonts w:ascii="Cambria Math" w:hAnsi="Cambria Math"/>
                </w:rPr>
                <w:delText>YYYYMMDD</w:delText>
              </w:r>
            </w:del>
          </w:p>
        </w:tc>
        <w:tc>
          <w:tcPr>
            <w:tcW w:w="2268" w:type="dxa"/>
          </w:tcPr>
          <w:p w:rsidR="00984CE4" w:rsidRDefault="00984CE4" w:rsidP="00984CE4">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5770" w:type="dxa"/>
          </w:tcPr>
          <w:p w:rsidR="00984CE4" w:rsidRPr="0050406D" w:rsidRDefault="00813D85" w:rsidP="00984CE4">
            <w:pPr>
              <w:widowControl/>
              <w:ind w:firstLineChars="0" w:firstLine="0"/>
              <w:rPr>
                <w:rFonts w:ascii="宋体" w:eastAsia="宋体" w:hAnsi="宋体" w:cs="宋体"/>
                <w:color w:val="000000"/>
                <w:kern w:val="0"/>
                <w:szCs w:val="24"/>
              </w:rPr>
            </w:pPr>
            <w:ins w:id="492" w:author="罗莎" w:date="2016-09-30T15:31:00Z">
              <w:r w:rsidRPr="00DC74B1">
                <w:rPr>
                  <w:rFonts w:ascii="Cambria Math" w:hAnsi="Cambria Math"/>
                </w:rPr>
                <w:t>YYYYMMDD</w:t>
              </w:r>
            </w:ins>
          </w:p>
        </w:tc>
      </w:tr>
    </w:tbl>
    <w:p w:rsidR="00735253" w:rsidRPr="00735253" w:rsidRDefault="00735253" w:rsidP="00DC74B1">
      <w:pPr>
        <w:ind w:firstLine="480"/>
      </w:pPr>
    </w:p>
    <w:p w:rsidR="0050406D" w:rsidRDefault="0050406D" w:rsidP="000D628E">
      <w:pPr>
        <w:pStyle w:val="21"/>
        <w:numPr>
          <w:ilvl w:val="1"/>
          <w:numId w:val="1"/>
        </w:numPr>
        <w:ind w:left="0" w:firstLineChars="0" w:firstLine="0"/>
      </w:pPr>
      <w:r>
        <w:rPr>
          <w:rFonts w:hint="eastAsia"/>
        </w:rPr>
        <w:t>租借基准利率和均值</w:t>
      </w:r>
      <w:bookmarkEnd w:id="490"/>
      <w:ins w:id="493" w:author="罗莎" w:date="2016-09-29T11:24:00Z">
        <w:r w:rsidR="00C21D30">
          <w:rPr>
            <w:rFonts w:hint="eastAsia"/>
          </w:rPr>
          <w:t>数据文件</w:t>
        </w:r>
      </w:ins>
    </w:p>
    <w:p w:rsidR="001B2277" w:rsidRPr="009D36D6" w:rsidRDefault="001B2277" w:rsidP="001B2277">
      <w:pPr>
        <w:pStyle w:val="30"/>
        <w:numPr>
          <w:ilvl w:val="2"/>
          <w:numId w:val="1"/>
        </w:numPr>
        <w:ind w:left="0" w:firstLineChars="0" w:firstLine="0"/>
      </w:pPr>
      <w:bookmarkStart w:id="494" w:name="_Toc438719163"/>
      <w:r w:rsidRPr="009D36D6">
        <w:t>明细</w:t>
      </w:r>
      <w:r>
        <w:rPr>
          <w:rFonts w:hint="eastAsia"/>
        </w:rPr>
        <w:t>记录</w:t>
      </w:r>
      <w:bookmarkEnd w:id="494"/>
    </w:p>
    <w:p w:rsidR="0050406D" w:rsidRDefault="00202602" w:rsidP="0050406D">
      <w:pPr>
        <w:ind w:firstLine="482"/>
        <w:rPr>
          <w:szCs w:val="21"/>
        </w:rPr>
      </w:pPr>
      <w:r>
        <w:rPr>
          <w:rFonts w:hint="eastAsia"/>
          <w:b/>
          <w:szCs w:val="21"/>
        </w:rPr>
        <w:t>功能说明</w:t>
      </w:r>
      <w:r w:rsidR="0050406D" w:rsidRPr="009D36D6">
        <w:rPr>
          <w:b/>
          <w:szCs w:val="21"/>
        </w:rPr>
        <w:t>：</w:t>
      </w:r>
      <w:r w:rsidR="0050406D" w:rsidRPr="009D36D6">
        <w:rPr>
          <w:szCs w:val="21"/>
        </w:rPr>
        <w:t>提供</w:t>
      </w:r>
      <w:r w:rsidR="0050406D" w:rsidRPr="009D36D6">
        <w:rPr>
          <w:rFonts w:hint="eastAsia"/>
          <w:szCs w:val="21"/>
        </w:rPr>
        <w:t>交易所系统收市后的租借基准利率和</w:t>
      </w:r>
      <w:r w:rsidR="0050406D" w:rsidRPr="009D36D6">
        <w:rPr>
          <w:szCs w:val="21"/>
        </w:rPr>
        <w:t>均值</w:t>
      </w:r>
      <w:r w:rsidR="0050406D">
        <w:rPr>
          <w:rFonts w:hint="eastAsia"/>
          <w:szCs w:val="21"/>
        </w:rPr>
        <w:t>。</w:t>
      </w:r>
    </w:p>
    <w:tbl>
      <w:tblPr>
        <w:tblStyle w:val="aa"/>
        <w:tblW w:w="9511" w:type="dxa"/>
        <w:tblLook w:val="04A0" w:firstRow="1" w:lastRow="0" w:firstColumn="1" w:lastColumn="0" w:noHBand="0" w:noVBand="1"/>
      </w:tblPr>
      <w:tblGrid>
        <w:gridCol w:w="1416"/>
        <w:gridCol w:w="2283"/>
        <w:gridCol w:w="5812"/>
      </w:tblGrid>
      <w:tr w:rsidR="00E8469D" w:rsidTr="00A04ED8">
        <w:tc>
          <w:tcPr>
            <w:tcW w:w="1416" w:type="dxa"/>
            <w:shd w:val="clear" w:color="auto" w:fill="D9D9D9" w:themeFill="background1" w:themeFillShade="D9"/>
            <w:vAlign w:val="center"/>
          </w:tcPr>
          <w:p w:rsidR="00E8469D" w:rsidRPr="0050406D" w:rsidRDefault="00E8469D" w:rsidP="0050406D">
            <w:pPr>
              <w:widowControl/>
              <w:ind w:firstLineChars="0" w:firstLine="0"/>
              <w:rPr>
                <w:rFonts w:ascii="宋体" w:eastAsia="宋体" w:hAnsi="宋体" w:cs="宋体"/>
                <w:b/>
                <w:color w:val="000000"/>
                <w:kern w:val="0"/>
                <w:szCs w:val="24"/>
              </w:rPr>
            </w:pPr>
            <w:r w:rsidRPr="0050406D">
              <w:rPr>
                <w:rFonts w:ascii="宋体" w:eastAsia="宋体" w:hAnsi="宋体" w:cs="宋体"/>
                <w:b/>
                <w:color w:val="000000"/>
                <w:kern w:val="0"/>
                <w:szCs w:val="24"/>
              </w:rPr>
              <w:t>属性描述</w:t>
            </w:r>
          </w:p>
        </w:tc>
        <w:tc>
          <w:tcPr>
            <w:tcW w:w="2283" w:type="dxa"/>
            <w:shd w:val="clear" w:color="auto" w:fill="D9D9D9" w:themeFill="background1" w:themeFillShade="D9"/>
          </w:tcPr>
          <w:p w:rsidR="00E8469D" w:rsidRPr="0050406D" w:rsidRDefault="00E8469D" w:rsidP="0050406D">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5812" w:type="dxa"/>
            <w:shd w:val="clear" w:color="auto" w:fill="D9D9D9" w:themeFill="background1" w:themeFillShade="D9"/>
            <w:vAlign w:val="center"/>
          </w:tcPr>
          <w:p w:rsidR="00E8469D" w:rsidRPr="0050406D" w:rsidRDefault="00E8469D" w:rsidP="0050406D">
            <w:pPr>
              <w:widowControl/>
              <w:ind w:firstLineChars="0" w:firstLine="0"/>
              <w:rPr>
                <w:rFonts w:ascii="宋体" w:eastAsia="宋体" w:hAnsi="宋体" w:cs="宋体"/>
                <w:b/>
                <w:color w:val="000000"/>
                <w:kern w:val="0"/>
                <w:szCs w:val="24"/>
              </w:rPr>
            </w:pPr>
            <w:r w:rsidRPr="0050406D">
              <w:rPr>
                <w:rFonts w:ascii="宋体" w:eastAsia="宋体" w:hAnsi="宋体" w:cs="宋体"/>
                <w:b/>
                <w:color w:val="000000"/>
                <w:kern w:val="0"/>
                <w:szCs w:val="24"/>
              </w:rPr>
              <w:t>说明</w:t>
            </w:r>
          </w:p>
        </w:tc>
      </w:tr>
      <w:tr w:rsidR="00470257" w:rsidTr="00A04ED8">
        <w:tc>
          <w:tcPr>
            <w:tcW w:w="1416" w:type="dxa"/>
            <w:vAlign w:val="center"/>
          </w:tcPr>
          <w:p w:rsidR="00470257" w:rsidRPr="0050406D" w:rsidRDefault="007C5E28" w:rsidP="0068594D">
            <w:pPr>
              <w:widowControl/>
              <w:ind w:firstLineChars="0" w:firstLine="0"/>
              <w:rPr>
                <w:rFonts w:ascii="宋体" w:eastAsia="宋体" w:hAnsi="宋体" w:cs="宋体"/>
                <w:color w:val="000000"/>
                <w:kern w:val="0"/>
                <w:szCs w:val="24"/>
              </w:rPr>
            </w:pPr>
            <w:r w:rsidRPr="007C5E28">
              <w:rPr>
                <w:rFonts w:ascii="宋体" w:eastAsia="宋体" w:hAnsi="宋体" w:cs="宋体" w:hint="eastAsia"/>
                <w:color w:val="000000"/>
                <w:kern w:val="0"/>
                <w:szCs w:val="24"/>
              </w:rPr>
              <w:t>序号</w:t>
            </w:r>
          </w:p>
        </w:tc>
        <w:tc>
          <w:tcPr>
            <w:tcW w:w="2283" w:type="dxa"/>
          </w:tcPr>
          <w:p w:rsidR="00470257" w:rsidRDefault="002702FB" w:rsidP="0068594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w:t>
            </w:r>
          </w:p>
        </w:tc>
        <w:tc>
          <w:tcPr>
            <w:tcW w:w="5812" w:type="dxa"/>
          </w:tcPr>
          <w:p w:rsidR="002702FB" w:rsidRPr="0095799A" w:rsidRDefault="002702FB" w:rsidP="00291ACF">
            <w:pPr>
              <w:ind w:firstLineChars="100" w:firstLine="240"/>
            </w:pPr>
            <w:r w:rsidRPr="0095799A">
              <w:rPr>
                <w:rFonts w:hint="eastAsia"/>
              </w:rPr>
              <w:t>最长</w:t>
            </w:r>
            <w:r w:rsidRPr="0095799A">
              <w:t>2</w:t>
            </w:r>
            <w:r w:rsidRPr="0095799A">
              <w:rPr>
                <w:rFonts w:hint="eastAsia"/>
              </w:rPr>
              <w:t>位数字，由</w:t>
            </w:r>
            <w:r w:rsidRPr="0095799A">
              <w:t>1</w:t>
            </w:r>
            <w:r w:rsidRPr="0095799A">
              <w:rPr>
                <w:rFonts w:hint="eastAsia"/>
              </w:rPr>
              <w:t>开始编号。编码规则如下：</w:t>
            </w:r>
          </w:p>
          <w:p w:rsidR="00291ACF" w:rsidRDefault="00291ACF" w:rsidP="00291ACF">
            <w:pPr>
              <w:ind w:firstLineChars="100" w:firstLine="241"/>
              <w:rPr>
                <w:b/>
              </w:rPr>
            </w:pPr>
            <w:r w:rsidRPr="006C20F6">
              <w:rPr>
                <w:rFonts w:hint="eastAsia"/>
                <w:b/>
              </w:rPr>
              <w:t>期限</w:t>
            </w:r>
            <w:r w:rsidRPr="006C20F6">
              <w:rPr>
                <w:rFonts w:hint="eastAsia"/>
                <w:b/>
              </w:rPr>
              <w:t xml:space="preserve">    </w:t>
            </w:r>
            <w:r>
              <w:rPr>
                <w:b/>
              </w:rPr>
              <w:t xml:space="preserve">                   </w:t>
            </w:r>
            <w:r>
              <w:rPr>
                <w:b/>
              </w:rPr>
              <w:tab/>
            </w:r>
            <w:r>
              <w:rPr>
                <w:b/>
              </w:rPr>
              <w:tab/>
              <w:t xml:space="preserve"> </w:t>
            </w:r>
            <w:r w:rsidRPr="006C20F6">
              <w:rPr>
                <w:rFonts w:hint="eastAsia"/>
                <w:b/>
              </w:rPr>
              <w:t>序号取值</w:t>
            </w:r>
          </w:p>
          <w:p w:rsidR="00291ACF" w:rsidRDefault="00291ACF" w:rsidP="00291ACF">
            <w:pPr>
              <w:ind w:firstLineChars="100" w:firstLine="240"/>
            </w:pPr>
            <w:r w:rsidRPr="006C20F6">
              <w:rPr>
                <w:rFonts w:hint="eastAsia"/>
              </w:rPr>
              <w:t>隔夜</w:t>
            </w:r>
            <w:r>
              <w:rPr>
                <w:rFonts w:hint="eastAsia"/>
              </w:rPr>
              <w:t xml:space="preserve">        </w:t>
            </w:r>
            <w:r>
              <w:t xml:space="preserve">                  </w:t>
            </w:r>
            <w:r>
              <w:tab/>
            </w:r>
            <w:r>
              <w:tab/>
              <w:t xml:space="preserve">  </w:t>
            </w:r>
            <w:r>
              <w:rPr>
                <w:rFonts w:hint="eastAsia"/>
              </w:rPr>
              <w:t>1</w:t>
            </w:r>
          </w:p>
          <w:p w:rsidR="00291ACF" w:rsidRDefault="00291ACF" w:rsidP="00291ACF">
            <w:pPr>
              <w:ind w:firstLineChars="100" w:firstLine="240"/>
            </w:pPr>
            <w:r>
              <w:rPr>
                <w:rFonts w:hint="eastAsia"/>
              </w:rPr>
              <w:t>天</w:t>
            </w:r>
            <w:r>
              <w:rPr>
                <w:rFonts w:hint="eastAsia"/>
              </w:rPr>
              <w:t xml:space="preserve">      </w:t>
            </w:r>
            <w:r>
              <w:t xml:space="preserve">                    </w:t>
            </w:r>
            <w:r>
              <w:rPr>
                <w:rFonts w:hint="eastAsia"/>
              </w:rPr>
              <w:t xml:space="preserve">    </w:t>
            </w:r>
            <w:r>
              <w:tab/>
            </w:r>
            <w:r>
              <w:tab/>
              <w:t xml:space="preserve">  </w:t>
            </w:r>
            <w:r>
              <w:rPr>
                <w:rFonts w:hint="eastAsia"/>
              </w:rPr>
              <w:t>2</w:t>
            </w:r>
          </w:p>
          <w:p w:rsidR="00291ACF" w:rsidRDefault="00291ACF" w:rsidP="00291ACF">
            <w:pPr>
              <w:ind w:firstLineChars="100" w:firstLine="240"/>
            </w:pPr>
            <w:r>
              <w:rPr>
                <w:rFonts w:hint="eastAsia"/>
              </w:rPr>
              <w:t>周（</w:t>
            </w:r>
            <w:r>
              <w:rPr>
                <w:rFonts w:hint="eastAsia"/>
              </w:rPr>
              <w:t>1</w:t>
            </w:r>
            <w:r>
              <w:rPr>
                <w:rFonts w:hint="eastAsia"/>
              </w:rPr>
              <w:t>周、</w:t>
            </w:r>
            <w:r>
              <w:rPr>
                <w:rFonts w:hint="eastAsia"/>
              </w:rPr>
              <w:t>2</w:t>
            </w:r>
            <w:r>
              <w:rPr>
                <w:rFonts w:hint="eastAsia"/>
              </w:rPr>
              <w:t>周）</w:t>
            </w:r>
            <w:r>
              <w:rPr>
                <w:rFonts w:hint="eastAsia"/>
              </w:rPr>
              <w:t xml:space="preserve">                 </w:t>
            </w:r>
            <w:r>
              <w:t xml:space="preserve">       </w:t>
            </w:r>
            <w:r>
              <w:rPr>
                <w:rFonts w:hint="eastAsia"/>
              </w:rPr>
              <w:t>3</w:t>
            </w:r>
          </w:p>
          <w:p w:rsidR="00291ACF" w:rsidRDefault="00291ACF" w:rsidP="00291ACF">
            <w:pPr>
              <w:ind w:firstLineChars="100" w:firstLine="240"/>
            </w:pPr>
            <w:r>
              <w:rPr>
                <w:rFonts w:hint="eastAsia"/>
              </w:rPr>
              <w:t>月（</w:t>
            </w:r>
            <w:r>
              <w:rPr>
                <w:rFonts w:hint="eastAsia"/>
              </w:rPr>
              <w:t>1</w:t>
            </w:r>
            <w:r>
              <w:rPr>
                <w:rFonts w:hint="eastAsia"/>
              </w:rPr>
              <w:t>个月、</w:t>
            </w:r>
            <w:r>
              <w:rPr>
                <w:rFonts w:hint="eastAsia"/>
              </w:rPr>
              <w:t>3</w:t>
            </w:r>
            <w:r>
              <w:rPr>
                <w:rFonts w:hint="eastAsia"/>
              </w:rPr>
              <w:t>个月、</w:t>
            </w:r>
            <w:r>
              <w:rPr>
                <w:rFonts w:hint="eastAsia"/>
              </w:rPr>
              <w:t>6</w:t>
            </w:r>
            <w:r>
              <w:rPr>
                <w:rFonts w:hint="eastAsia"/>
              </w:rPr>
              <w:t>个月、</w:t>
            </w:r>
            <w:r>
              <w:rPr>
                <w:rFonts w:hint="eastAsia"/>
              </w:rPr>
              <w:t>9</w:t>
            </w:r>
            <w:r>
              <w:rPr>
                <w:rFonts w:hint="eastAsia"/>
              </w:rPr>
              <w:t>个月）</w:t>
            </w:r>
            <w:r>
              <w:rPr>
                <w:rFonts w:hint="eastAsia"/>
              </w:rPr>
              <w:t xml:space="preserve">     4</w:t>
            </w:r>
          </w:p>
          <w:p w:rsidR="00470257" w:rsidRPr="0095799A" w:rsidRDefault="00291ACF" w:rsidP="0095799A">
            <w:pPr>
              <w:ind w:firstLineChars="100" w:firstLine="240"/>
            </w:pPr>
            <w:r>
              <w:rPr>
                <w:rFonts w:hint="eastAsia"/>
              </w:rPr>
              <w:t>年（</w:t>
            </w:r>
            <w:r>
              <w:rPr>
                <w:rFonts w:hint="eastAsia"/>
              </w:rPr>
              <w:t>1</w:t>
            </w:r>
            <w:r>
              <w:rPr>
                <w:rFonts w:hint="eastAsia"/>
              </w:rPr>
              <w:t>年）</w:t>
            </w:r>
            <w:r>
              <w:rPr>
                <w:rFonts w:hint="eastAsia"/>
              </w:rPr>
              <w:t xml:space="preserve">                       </w:t>
            </w:r>
            <w:r>
              <w:t xml:space="preserve">      </w:t>
            </w:r>
            <w:r w:rsidR="002702FB">
              <w:rPr>
                <w:rFonts w:hint="eastAsia"/>
              </w:rPr>
              <w:t xml:space="preserve"> 5</w:t>
            </w:r>
          </w:p>
        </w:tc>
      </w:tr>
      <w:tr w:rsidR="007C5E28" w:rsidTr="00A04ED8">
        <w:tc>
          <w:tcPr>
            <w:tcW w:w="1416"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交易日期</w:t>
            </w:r>
          </w:p>
        </w:tc>
        <w:tc>
          <w:tcPr>
            <w:tcW w:w="2283" w:type="dxa"/>
          </w:tcPr>
          <w:p w:rsidR="007C5E28" w:rsidRDefault="007C5E28" w:rsidP="007C5E2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5812" w:type="dxa"/>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指以交易系统日期切换为标准的交易所工作日期，格式YYYYMMDD。示例：20150219。</w:t>
            </w:r>
          </w:p>
        </w:tc>
      </w:tr>
      <w:tr w:rsidR="007C5E28" w:rsidTr="00A04ED8">
        <w:tc>
          <w:tcPr>
            <w:tcW w:w="1416"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自然日期</w:t>
            </w:r>
          </w:p>
        </w:tc>
        <w:tc>
          <w:tcPr>
            <w:tcW w:w="2283" w:type="dxa"/>
          </w:tcPr>
          <w:p w:rsidR="007C5E28" w:rsidRPr="0050406D" w:rsidRDefault="007C5E28" w:rsidP="007C5E2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5812" w:type="dxa"/>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指运行程序所在服务器的系统日期，格式YYYYMMDD，数据</w:t>
            </w:r>
            <w:proofErr w:type="gramStart"/>
            <w:r w:rsidRPr="0050406D">
              <w:rPr>
                <w:rFonts w:ascii="宋体" w:eastAsia="宋体" w:hAnsi="宋体" w:cs="宋体" w:hint="eastAsia"/>
                <w:color w:val="000000"/>
                <w:kern w:val="0"/>
                <w:szCs w:val="24"/>
              </w:rPr>
              <w:t>值符合</w:t>
            </w:r>
            <w:proofErr w:type="gramEnd"/>
            <w:r w:rsidRPr="0050406D">
              <w:rPr>
                <w:rFonts w:ascii="宋体" w:eastAsia="宋体" w:hAnsi="宋体" w:cs="宋体" w:hint="eastAsia"/>
                <w:color w:val="000000"/>
                <w:kern w:val="0"/>
                <w:szCs w:val="24"/>
              </w:rPr>
              <w:t>标准公历日期。示例：20150219。</w:t>
            </w:r>
          </w:p>
        </w:tc>
      </w:tr>
      <w:tr w:rsidR="007C5E28" w:rsidTr="00A04ED8">
        <w:tc>
          <w:tcPr>
            <w:tcW w:w="1416"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品种</w:t>
            </w:r>
          </w:p>
        </w:tc>
        <w:tc>
          <w:tcPr>
            <w:tcW w:w="2283" w:type="dxa"/>
          </w:tcPr>
          <w:p w:rsidR="007C5E28" w:rsidRPr="0050406D" w:rsidRDefault="007C5E28" w:rsidP="007C5E2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w:t>
            </w:r>
          </w:p>
        </w:tc>
        <w:tc>
          <w:tcPr>
            <w:tcW w:w="5812" w:type="dxa"/>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目前是黄金，后续业务发展了需要支持白银、铂金、钯金等其他品种。</w:t>
            </w:r>
          </w:p>
        </w:tc>
      </w:tr>
      <w:tr w:rsidR="007C5E28" w:rsidTr="00A04ED8">
        <w:tc>
          <w:tcPr>
            <w:tcW w:w="1416"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期限</w:t>
            </w:r>
          </w:p>
        </w:tc>
        <w:tc>
          <w:tcPr>
            <w:tcW w:w="2283" w:type="dxa"/>
          </w:tcPr>
          <w:p w:rsidR="007C5E28" w:rsidRPr="0050406D" w:rsidRDefault="007C5E28" w:rsidP="007C5E2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w:t>
            </w:r>
          </w:p>
        </w:tc>
        <w:tc>
          <w:tcPr>
            <w:tcW w:w="5812" w:type="dxa"/>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利率期限包括隔夜、1周、2周、1个月、3个月、6个月、9个月及1年</w:t>
            </w:r>
            <w:r>
              <w:rPr>
                <w:rFonts w:ascii="宋体" w:eastAsia="宋体" w:hAnsi="宋体" w:cs="宋体" w:hint="eastAsia"/>
                <w:color w:val="000000"/>
                <w:kern w:val="0"/>
                <w:szCs w:val="24"/>
              </w:rPr>
              <w:t>，后续会根据实际情况增加</w:t>
            </w:r>
            <w:r w:rsidRPr="0050406D">
              <w:rPr>
                <w:rFonts w:ascii="宋体" w:eastAsia="宋体" w:hAnsi="宋体" w:cs="宋体" w:hint="eastAsia"/>
                <w:color w:val="000000"/>
                <w:kern w:val="0"/>
                <w:szCs w:val="24"/>
              </w:rPr>
              <w:t>。</w:t>
            </w:r>
          </w:p>
        </w:tc>
      </w:tr>
      <w:tr w:rsidR="007C5E28" w:rsidTr="00A04ED8">
        <w:tc>
          <w:tcPr>
            <w:tcW w:w="1416"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利率</w:t>
            </w:r>
          </w:p>
        </w:tc>
        <w:tc>
          <w:tcPr>
            <w:tcW w:w="2283" w:type="dxa"/>
          </w:tcPr>
          <w:p w:rsidR="007C5E28" w:rsidRPr="0050406D" w:rsidRDefault="007C5E28" w:rsidP="007C5E28">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5812" w:type="dxa"/>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以百分点表示，保留4位小数。</w:t>
            </w:r>
          </w:p>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例如：1.9052,表示利率为1.9052%。</w:t>
            </w:r>
          </w:p>
        </w:tc>
      </w:tr>
      <w:tr w:rsidR="007C5E28" w:rsidTr="00A04ED8">
        <w:tc>
          <w:tcPr>
            <w:tcW w:w="1416"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涨跌</w:t>
            </w:r>
          </w:p>
        </w:tc>
        <w:tc>
          <w:tcPr>
            <w:tcW w:w="2283" w:type="dxa"/>
          </w:tcPr>
          <w:p w:rsidR="007C5E28" w:rsidRPr="0050406D" w:rsidRDefault="007C5E28" w:rsidP="007C5E28">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5812"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保留2位小数，以BP表示。1个BP等于0.01个百分点。</w:t>
            </w:r>
          </w:p>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 xml:space="preserve">涨跌= 100×（当前利率 </w:t>
            </w:r>
            <w:r w:rsidRPr="0050406D">
              <w:rPr>
                <w:rFonts w:ascii="宋体" w:eastAsia="宋体" w:hAnsi="宋体" w:cs="宋体"/>
                <w:color w:val="000000"/>
                <w:kern w:val="0"/>
                <w:szCs w:val="24"/>
              </w:rPr>
              <w:t>–</w:t>
            </w:r>
            <w:r w:rsidRPr="0050406D">
              <w:rPr>
                <w:rFonts w:ascii="宋体" w:eastAsia="宋体" w:hAnsi="宋体" w:cs="宋体" w:hint="eastAsia"/>
                <w:color w:val="000000"/>
                <w:kern w:val="0"/>
                <w:szCs w:val="24"/>
              </w:rPr>
              <w:t xml:space="preserve"> 上一交易日利率）</w:t>
            </w:r>
          </w:p>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负数表示跌，正数表示涨，</w:t>
            </w:r>
            <w:proofErr w:type="gramStart"/>
            <w:r w:rsidRPr="0050406D">
              <w:rPr>
                <w:rFonts w:ascii="宋体" w:eastAsia="宋体" w:hAnsi="宋体" w:cs="宋体" w:hint="eastAsia"/>
                <w:color w:val="000000"/>
                <w:kern w:val="0"/>
                <w:szCs w:val="24"/>
              </w:rPr>
              <w:t>零表示</w:t>
            </w:r>
            <w:proofErr w:type="gramEnd"/>
            <w:r w:rsidRPr="0050406D">
              <w:rPr>
                <w:rFonts w:ascii="宋体" w:eastAsia="宋体" w:hAnsi="宋体" w:cs="宋体" w:hint="eastAsia"/>
                <w:color w:val="000000"/>
                <w:kern w:val="0"/>
                <w:szCs w:val="24"/>
              </w:rPr>
              <w:t>不涨不跌。</w:t>
            </w:r>
          </w:p>
        </w:tc>
      </w:tr>
      <w:tr w:rsidR="007C5E28" w:rsidTr="00A04ED8">
        <w:tc>
          <w:tcPr>
            <w:tcW w:w="1416"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5日均值</w:t>
            </w:r>
          </w:p>
        </w:tc>
        <w:tc>
          <w:tcPr>
            <w:tcW w:w="2283" w:type="dxa"/>
          </w:tcPr>
          <w:p w:rsidR="007C5E28" w:rsidRPr="0050406D" w:rsidRDefault="007C5E28" w:rsidP="007C5E28">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5812"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以百分点表示，保留4位小数。</w:t>
            </w:r>
          </w:p>
        </w:tc>
      </w:tr>
      <w:tr w:rsidR="007C5E28" w:rsidTr="00A04ED8">
        <w:tc>
          <w:tcPr>
            <w:tcW w:w="1416"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10日均值</w:t>
            </w:r>
          </w:p>
        </w:tc>
        <w:tc>
          <w:tcPr>
            <w:tcW w:w="2283" w:type="dxa"/>
          </w:tcPr>
          <w:p w:rsidR="007C5E28" w:rsidRPr="0050406D" w:rsidRDefault="007C5E28" w:rsidP="007C5E28">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5812"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以百分点表示，保留4位小数。</w:t>
            </w:r>
          </w:p>
        </w:tc>
      </w:tr>
      <w:tr w:rsidR="007C5E28" w:rsidTr="00A04ED8">
        <w:tc>
          <w:tcPr>
            <w:tcW w:w="1416"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20日均值</w:t>
            </w:r>
          </w:p>
        </w:tc>
        <w:tc>
          <w:tcPr>
            <w:tcW w:w="2283" w:type="dxa"/>
          </w:tcPr>
          <w:p w:rsidR="007C5E28" w:rsidRPr="0050406D" w:rsidRDefault="007C5E28" w:rsidP="007C5E28">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5812"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以百分点表示，保留4位小数。</w:t>
            </w:r>
          </w:p>
        </w:tc>
      </w:tr>
      <w:tr w:rsidR="007C5E28" w:rsidTr="00A04ED8">
        <w:tc>
          <w:tcPr>
            <w:tcW w:w="1416"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发布日期</w:t>
            </w:r>
          </w:p>
        </w:tc>
        <w:tc>
          <w:tcPr>
            <w:tcW w:w="2283" w:type="dxa"/>
          </w:tcPr>
          <w:p w:rsidR="007C5E28" w:rsidRPr="0050406D" w:rsidRDefault="007C5E28" w:rsidP="007C5E2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5812" w:type="dxa"/>
          </w:tcPr>
          <w:p w:rsidR="007C5E28" w:rsidRPr="0050406D" w:rsidRDefault="007C5E28" w:rsidP="007C5E28">
            <w:pPr>
              <w:widowControl/>
              <w:ind w:firstLineChars="0" w:firstLine="0"/>
              <w:rPr>
                <w:rFonts w:ascii="宋体" w:eastAsia="宋体" w:hAnsi="宋体" w:cs="宋体"/>
                <w:color w:val="000000"/>
                <w:kern w:val="0"/>
                <w:szCs w:val="24"/>
              </w:rPr>
            </w:pPr>
            <w:proofErr w:type="gramStart"/>
            <w:r w:rsidRPr="0050406D">
              <w:rPr>
                <w:rFonts w:ascii="宋体" w:eastAsia="宋体" w:hAnsi="宋体" w:cs="宋体" w:hint="eastAsia"/>
                <w:color w:val="000000"/>
                <w:kern w:val="0"/>
                <w:szCs w:val="24"/>
              </w:rPr>
              <w:t>指程序</w:t>
            </w:r>
            <w:proofErr w:type="gramEnd"/>
            <w:r w:rsidRPr="0050406D">
              <w:rPr>
                <w:rFonts w:ascii="宋体" w:eastAsia="宋体" w:hAnsi="宋体" w:cs="宋体" w:hint="eastAsia"/>
                <w:color w:val="000000"/>
                <w:kern w:val="0"/>
                <w:szCs w:val="24"/>
              </w:rPr>
              <w:t>所在服务器的系统日期，格式YYYYMMDD，数据</w:t>
            </w:r>
            <w:proofErr w:type="gramStart"/>
            <w:r w:rsidRPr="0050406D">
              <w:rPr>
                <w:rFonts w:ascii="宋体" w:eastAsia="宋体" w:hAnsi="宋体" w:cs="宋体" w:hint="eastAsia"/>
                <w:color w:val="000000"/>
                <w:kern w:val="0"/>
                <w:szCs w:val="24"/>
              </w:rPr>
              <w:t>值符合</w:t>
            </w:r>
            <w:proofErr w:type="gramEnd"/>
            <w:r w:rsidRPr="0050406D">
              <w:rPr>
                <w:rFonts w:ascii="宋体" w:eastAsia="宋体" w:hAnsi="宋体" w:cs="宋体" w:hint="eastAsia"/>
                <w:color w:val="000000"/>
                <w:kern w:val="0"/>
                <w:szCs w:val="24"/>
              </w:rPr>
              <w:t>标准公历日期。示例：20150219。</w:t>
            </w:r>
          </w:p>
        </w:tc>
      </w:tr>
      <w:tr w:rsidR="007C5E28" w:rsidTr="00A04ED8">
        <w:tc>
          <w:tcPr>
            <w:tcW w:w="1416" w:type="dxa"/>
            <w:vAlign w:val="center"/>
          </w:tcPr>
          <w:p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发布时间</w:t>
            </w:r>
          </w:p>
        </w:tc>
        <w:tc>
          <w:tcPr>
            <w:tcW w:w="2283" w:type="dxa"/>
          </w:tcPr>
          <w:p w:rsidR="007C5E28" w:rsidRPr="0050406D" w:rsidRDefault="007C5E28" w:rsidP="007C5E2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5812" w:type="dxa"/>
          </w:tcPr>
          <w:p w:rsidR="007C5E28" w:rsidRPr="0050406D" w:rsidRDefault="007C5E28" w:rsidP="007C5E28">
            <w:pPr>
              <w:widowControl/>
              <w:ind w:firstLineChars="0" w:firstLine="0"/>
              <w:rPr>
                <w:rFonts w:ascii="宋体" w:eastAsia="宋体" w:hAnsi="宋体" w:cs="宋体"/>
                <w:color w:val="000000"/>
                <w:kern w:val="0"/>
                <w:szCs w:val="24"/>
              </w:rPr>
            </w:pPr>
            <w:proofErr w:type="gramStart"/>
            <w:r w:rsidRPr="0050406D">
              <w:rPr>
                <w:rFonts w:ascii="宋体" w:eastAsia="宋体" w:hAnsi="宋体" w:cs="宋体" w:hint="eastAsia"/>
                <w:color w:val="000000"/>
                <w:kern w:val="0"/>
                <w:szCs w:val="24"/>
              </w:rPr>
              <w:t>指程序</w:t>
            </w:r>
            <w:proofErr w:type="gramEnd"/>
            <w:r w:rsidRPr="0050406D">
              <w:rPr>
                <w:rFonts w:ascii="宋体" w:eastAsia="宋体" w:hAnsi="宋体" w:cs="宋体" w:hint="eastAsia"/>
                <w:color w:val="000000"/>
                <w:kern w:val="0"/>
                <w:szCs w:val="24"/>
              </w:rPr>
              <w:t>所在服务器的系统时间，格式HH:MM:SS，数据</w:t>
            </w:r>
            <w:proofErr w:type="gramStart"/>
            <w:r w:rsidRPr="0050406D">
              <w:rPr>
                <w:rFonts w:ascii="宋体" w:eastAsia="宋体" w:hAnsi="宋体" w:cs="宋体" w:hint="eastAsia"/>
                <w:color w:val="000000"/>
                <w:kern w:val="0"/>
                <w:szCs w:val="24"/>
              </w:rPr>
              <w:t>值符合</w:t>
            </w:r>
            <w:proofErr w:type="gramEnd"/>
            <w:r w:rsidRPr="0050406D">
              <w:rPr>
                <w:rFonts w:ascii="宋体" w:eastAsia="宋体" w:hAnsi="宋体" w:cs="宋体" w:hint="eastAsia"/>
                <w:color w:val="000000"/>
                <w:kern w:val="0"/>
                <w:szCs w:val="24"/>
              </w:rPr>
              <w:t>国际标准时间。示例：14:08:16。</w:t>
            </w:r>
          </w:p>
        </w:tc>
      </w:tr>
    </w:tbl>
    <w:p w:rsidR="006A06A0" w:rsidRPr="006A06A0" w:rsidRDefault="006A06A0" w:rsidP="006A06A0">
      <w:pPr>
        <w:pStyle w:val="1"/>
        <w:numPr>
          <w:ilvl w:val="0"/>
          <w:numId w:val="1"/>
        </w:numPr>
      </w:pPr>
      <w:bookmarkStart w:id="495" w:name="_Toc424197724"/>
      <w:bookmarkStart w:id="496" w:name="_Toc429319003"/>
      <w:bookmarkStart w:id="497" w:name="_Toc434242635"/>
      <w:bookmarkStart w:id="498" w:name="_Toc438719164"/>
      <w:r w:rsidRPr="006A06A0">
        <w:rPr>
          <w:rFonts w:hint="eastAsia"/>
        </w:rPr>
        <w:t>询价</w:t>
      </w:r>
      <w:bookmarkEnd w:id="495"/>
      <w:bookmarkEnd w:id="496"/>
      <w:r w:rsidRPr="006A06A0">
        <w:rPr>
          <w:rFonts w:hint="eastAsia"/>
        </w:rPr>
        <w:t>清算</w:t>
      </w:r>
      <w:r w:rsidRPr="006A06A0">
        <w:t>单</w:t>
      </w:r>
      <w:bookmarkEnd w:id="497"/>
      <w:r>
        <w:rPr>
          <w:rFonts w:hint="eastAsia"/>
        </w:rPr>
        <w:t>明细</w:t>
      </w:r>
      <w:bookmarkEnd w:id="498"/>
    </w:p>
    <w:p w:rsidR="006A06A0" w:rsidRPr="009D36D6" w:rsidRDefault="006A06A0" w:rsidP="006A06A0">
      <w:pPr>
        <w:pStyle w:val="21"/>
        <w:numPr>
          <w:ilvl w:val="1"/>
          <w:numId w:val="1"/>
        </w:numPr>
        <w:ind w:left="0" w:firstLineChars="0" w:firstLine="0"/>
      </w:pPr>
      <w:bookmarkStart w:id="499" w:name="_Toc438719165"/>
      <w:proofErr w:type="gramStart"/>
      <w:r w:rsidRPr="009D36D6">
        <w:rPr>
          <w:rFonts w:hint="eastAsia"/>
        </w:rPr>
        <w:t>即远</w:t>
      </w:r>
      <w:r w:rsidRPr="009D36D6">
        <w:t>掉</w:t>
      </w:r>
      <w:proofErr w:type="gramEnd"/>
      <w:r w:rsidRPr="009D36D6">
        <w:t>到期清算单</w:t>
      </w:r>
      <w:r w:rsidR="004C329B">
        <w:rPr>
          <w:rFonts w:hint="eastAsia"/>
        </w:rPr>
        <w:t>数据文件</w:t>
      </w:r>
      <w:bookmarkEnd w:id="499"/>
    </w:p>
    <w:p w:rsidR="004C329B" w:rsidRPr="009D36D6" w:rsidRDefault="004C329B" w:rsidP="004C329B">
      <w:pPr>
        <w:pStyle w:val="30"/>
        <w:numPr>
          <w:ilvl w:val="2"/>
          <w:numId w:val="1"/>
        </w:numPr>
        <w:ind w:left="0" w:firstLineChars="0" w:firstLine="0"/>
      </w:pPr>
      <w:bookmarkStart w:id="500" w:name="_Toc438719166"/>
      <w:r w:rsidRPr="009D36D6">
        <w:t>明细</w:t>
      </w:r>
      <w:r>
        <w:rPr>
          <w:rFonts w:hint="eastAsia"/>
        </w:rPr>
        <w:t>记录</w:t>
      </w:r>
      <w:bookmarkEnd w:id="500"/>
    </w:p>
    <w:p w:rsidR="006A06A0" w:rsidRPr="009D36D6" w:rsidRDefault="00202602" w:rsidP="006A06A0">
      <w:pPr>
        <w:ind w:firstLine="482"/>
        <w:rPr>
          <w:szCs w:val="21"/>
        </w:rPr>
      </w:pPr>
      <w:r>
        <w:rPr>
          <w:rFonts w:hint="eastAsia"/>
          <w:b/>
          <w:szCs w:val="21"/>
        </w:rPr>
        <w:t>功能说明</w:t>
      </w:r>
      <w:r w:rsidR="006A06A0" w:rsidRPr="009D36D6">
        <w:rPr>
          <w:b/>
          <w:szCs w:val="21"/>
        </w:rPr>
        <w:t>：</w:t>
      </w:r>
      <w:r w:rsidR="006A06A0" w:rsidRPr="009D36D6">
        <w:rPr>
          <w:szCs w:val="21"/>
        </w:rPr>
        <w:t>提供二级系</w:t>
      </w:r>
      <w:r w:rsidR="006A06A0" w:rsidRPr="009D36D6">
        <w:rPr>
          <w:rFonts w:hint="eastAsia"/>
          <w:szCs w:val="21"/>
        </w:rPr>
        <w:t>统当前交易日询价</w:t>
      </w:r>
      <w:proofErr w:type="gramStart"/>
      <w:r w:rsidR="006A06A0" w:rsidRPr="009D36D6">
        <w:rPr>
          <w:rFonts w:hint="eastAsia"/>
          <w:szCs w:val="21"/>
        </w:rPr>
        <w:t>即远掉</w:t>
      </w:r>
      <w:proofErr w:type="gramEnd"/>
      <w:r w:rsidR="006A06A0" w:rsidRPr="009D36D6">
        <w:rPr>
          <w:rFonts w:hint="eastAsia"/>
          <w:szCs w:val="21"/>
        </w:rPr>
        <w:t>到期</w:t>
      </w:r>
      <w:r w:rsidR="006A06A0" w:rsidRPr="009D36D6">
        <w:rPr>
          <w:szCs w:val="21"/>
        </w:rPr>
        <w:t>清算单信息</w:t>
      </w:r>
      <w:r w:rsidR="006A06A0" w:rsidRPr="009D36D6">
        <w:rPr>
          <w:rFonts w:hint="eastAsia"/>
          <w:szCs w:val="21"/>
        </w:rPr>
        <w:t>。</w:t>
      </w:r>
    </w:p>
    <w:tbl>
      <w:tblPr>
        <w:tblW w:w="5678"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2984"/>
        <w:gridCol w:w="1973"/>
        <w:gridCol w:w="4457"/>
      </w:tblGrid>
      <w:tr w:rsidR="00455671" w:rsidRPr="009D36D6" w:rsidTr="00B0722A">
        <w:trPr>
          <w:tblHeader/>
          <w:jc w:val="center"/>
        </w:trPr>
        <w:tc>
          <w:tcPr>
            <w:tcW w:w="1585"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455671" w:rsidRPr="007234A9" w:rsidRDefault="00455671" w:rsidP="007234A9">
            <w:pPr>
              <w:widowControl/>
              <w:ind w:firstLineChars="0" w:firstLine="0"/>
              <w:rPr>
                <w:rFonts w:ascii="宋体" w:eastAsia="宋体" w:hAnsi="宋体" w:cs="宋体"/>
                <w:b/>
                <w:color w:val="000000"/>
                <w:kern w:val="0"/>
                <w:szCs w:val="24"/>
              </w:rPr>
            </w:pPr>
            <w:r w:rsidRPr="007234A9">
              <w:rPr>
                <w:rFonts w:ascii="宋体" w:eastAsia="宋体" w:hAnsi="宋体" w:cs="宋体"/>
                <w:b/>
                <w:color w:val="000000"/>
                <w:kern w:val="0"/>
                <w:szCs w:val="24"/>
              </w:rPr>
              <w:t>属性描述</w:t>
            </w:r>
          </w:p>
        </w:tc>
        <w:tc>
          <w:tcPr>
            <w:tcW w:w="1048" w:type="pct"/>
            <w:tcBorders>
              <w:top w:val="outset" w:sz="6" w:space="0" w:color="111111"/>
              <w:left w:val="outset" w:sz="6" w:space="0" w:color="111111"/>
              <w:bottom w:val="outset" w:sz="6" w:space="0" w:color="111111"/>
              <w:right w:val="outset" w:sz="6" w:space="0" w:color="111111"/>
            </w:tcBorders>
            <w:shd w:val="clear" w:color="auto" w:fill="C0C0C0"/>
          </w:tcPr>
          <w:p w:rsidR="00455671" w:rsidRPr="007234A9" w:rsidRDefault="00455671" w:rsidP="007234A9">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367"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455671" w:rsidRPr="007234A9" w:rsidRDefault="00455671" w:rsidP="007234A9">
            <w:pPr>
              <w:widowControl/>
              <w:ind w:firstLineChars="0" w:firstLine="0"/>
              <w:rPr>
                <w:rFonts w:ascii="宋体" w:eastAsia="宋体" w:hAnsi="宋体" w:cs="宋体"/>
                <w:b/>
                <w:color w:val="000000"/>
                <w:kern w:val="0"/>
                <w:szCs w:val="24"/>
              </w:rPr>
            </w:pPr>
            <w:r w:rsidRPr="007234A9">
              <w:rPr>
                <w:rFonts w:ascii="宋体" w:eastAsia="宋体" w:hAnsi="宋体" w:cs="宋体"/>
                <w:b/>
                <w:color w:val="000000"/>
                <w:kern w:val="0"/>
                <w:szCs w:val="24"/>
              </w:rPr>
              <w:t>说明</w:t>
            </w:r>
          </w:p>
        </w:tc>
      </w:tr>
      <w:tr w:rsidR="00063D53"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910652"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日期</w:t>
            </w:r>
          </w:p>
        </w:tc>
        <w:tc>
          <w:tcPr>
            <w:tcW w:w="1048" w:type="pct"/>
            <w:tcBorders>
              <w:top w:val="outset" w:sz="6" w:space="0" w:color="111111"/>
              <w:left w:val="outset" w:sz="6" w:space="0" w:color="111111"/>
              <w:bottom w:val="outset" w:sz="6" w:space="0" w:color="111111"/>
              <w:right w:val="outset" w:sz="6" w:space="0" w:color="111111"/>
            </w:tcBorders>
          </w:tcPr>
          <w:p w:rsidR="00063D53" w:rsidRPr="007234A9" w:rsidRDefault="00C91A33" w:rsidP="007234A9">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C8</w:t>
            </w:r>
          </w:p>
        </w:tc>
        <w:tc>
          <w:tcPr>
            <w:tcW w:w="2367"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A83D16"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YYYYMMDD</w:t>
            </w:r>
          </w:p>
        </w:tc>
      </w:tr>
      <w:tr w:rsidR="00063D53"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063D53" w:rsidP="007234A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询价</w:t>
            </w:r>
            <w:proofErr w:type="gramStart"/>
            <w:r w:rsidRPr="007234A9">
              <w:rPr>
                <w:rFonts w:ascii="宋体" w:eastAsia="宋体" w:hAnsi="宋体" w:cs="宋体" w:hint="eastAsia"/>
                <w:color w:val="000000"/>
                <w:kern w:val="0"/>
                <w:szCs w:val="24"/>
              </w:rPr>
              <w:t>即远掉</w:t>
            </w:r>
            <w:proofErr w:type="gramEnd"/>
            <w:r w:rsidRPr="007234A9">
              <w:rPr>
                <w:rFonts w:ascii="宋体" w:eastAsia="宋体" w:hAnsi="宋体" w:cs="宋体" w:hint="eastAsia"/>
                <w:color w:val="000000"/>
                <w:kern w:val="0"/>
                <w:szCs w:val="24"/>
              </w:rPr>
              <w:t>到期清算单编号</w:t>
            </w:r>
          </w:p>
        </w:tc>
        <w:tc>
          <w:tcPr>
            <w:tcW w:w="1048" w:type="pct"/>
            <w:tcBorders>
              <w:top w:val="outset" w:sz="6" w:space="0" w:color="111111"/>
              <w:left w:val="outset" w:sz="6" w:space="0" w:color="111111"/>
              <w:bottom w:val="outset" w:sz="6" w:space="0" w:color="111111"/>
              <w:right w:val="outset" w:sz="6" w:space="0" w:color="111111"/>
            </w:tcBorders>
          </w:tcPr>
          <w:p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67"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063D53" w:rsidP="007234A9">
            <w:pPr>
              <w:widowControl/>
              <w:ind w:firstLineChars="0" w:firstLine="0"/>
              <w:rPr>
                <w:rFonts w:ascii="宋体" w:eastAsia="宋体" w:hAnsi="宋体" w:cs="宋体"/>
                <w:color w:val="000000"/>
                <w:kern w:val="0"/>
                <w:szCs w:val="24"/>
              </w:rPr>
            </w:pPr>
          </w:p>
        </w:tc>
      </w:tr>
      <w:tr w:rsidR="00063D53"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063D53" w:rsidP="007234A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成交单编号</w:t>
            </w:r>
          </w:p>
        </w:tc>
        <w:tc>
          <w:tcPr>
            <w:tcW w:w="1048" w:type="pct"/>
            <w:tcBorders>
              <w:top w:val="outset" w:sz="6" w:space="0" w:color="111111"/>
              <w:left w:val="outset" w:sz="6" w:space="0" w:color="111111"/>
              <w:bottom w:val="outset" w:sz="6" w:space="0" w:color="111111"/>
              <w:right w:val="outset" w:sz="6" w:space="0" w:color="111111"/>
            </w:tcBorders>
          </w:tcPr>
          <w:p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67"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063D53" w:rsidP="007234A9">
            <w:pPr>
              <w:widowControl/>
              <w:ind w:firstLineChars="0" w:firstLine="0"/>
              <w:rPr>
                <w:rFonts w:ascii="宋体" w:eastAsia="宋体" w:hAnsi="宋体" w:cs="宋体"/>
                <w:color w:val="000000"/>
                <w:kern w:val="0"/>
                <w:szCs w:val="24"/>
              </w:rPr>
            </w:pPr>
          </w:p>
        </w:tc>
      </w:tr>
      <w:tr w:rsidR="00AA129E"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AA129E" w:rsidRPr="007234A9" w:rsidRDefault="00AA129E"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席位</w:t>
            </w:r>
            <w:r>
              <w:rPr>
                <w:rFonts w:ascii="宋体" w:eastAsia="宋体" w:hAnsi="宋体" w:cs="宋体"/>
                <w:color w:val="000000"/>
                <w:kern w:val="0"/>
                <w:szCs w:val="24"/>
              </w:rPr>
              <w:t>代码</w:t>
            </w:r>
          </w:p>
        </w:tc>
        <w:tc>
          <w:tcPr>
            <w:tcW w:w="1048" w:type="pct"/>
            <w:tcBorders>
              <w:top w:val="outset" w:sz="6" w:space="0" w:color="111111"/>
              <w:left w:val="outset" w:sz="6" w:space="0" w:color="111111"/>
              <w:bottom w:val="outset" w:sz="6" w:space="0" w:color="111111"/>
              <w:right w:val="outset" w:sz="6" w:space="0" w:color="111111"/>
            </w:tcBorders>
          </w:tcPr>
          <w:p w:rsidR="00AA129E" w:rsidRDefault="00AA129E"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2367" w:type="pct"/>
            <w:tcBorders>
              <w:top w:val="outset" w:sz="6" w:space="0" w:color="111111"/>
              <w:left w:val="outset" w:sz="6" w:space="0" w:color="111111"/>
              <w:bottom w:val="outset" w:sz="6" w:space="0" w:color="111111"/>
              <w:right w:val="outset" w:sz="6" w:space="0" w:color="111111"/>
            </w:tcBorders>
            <w:vAlign w:val="center"/>
          </w:tcPr>
          <w:p w:rsidR="00AA129E" w:rsidRPr="007234A9" w:rsidRDefault="00AA129E" w:rsidP="007234A9">
            <w:pPr>
              <w:widowControl/>
              <w:ind w:firstLineChars="0" w:firstLine="0"/>
              <w:rPr>
                <w:rFonts w:ascii="宋体" w:eastAsia="宋体" w:hAnsi="宋体" w:cs="宋体"/>
                <w:color w:val="000000"/>
                <w:kern w:val="0"/>
                <w:szCs w:val="24"/>
              </w:rPr>
            </w:pPr>
          </w:p>
        </w:tc>
      </w:tr>
      <w:tr w:rsidR="00063D53"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客户代码</w:t>
            </w:r>
          </w:p>
        </w:tc>
        <w:tc>
          <w:tcPr>
            <w:tcW w:w="1048" w:type="pct"/>
            <w:tcBorders>
              <w:top w:val="outset" w:sz="6" w:space="0" w:color="111111"/>
              <w:left w:val="outset" w:sz="6" w:space="0" w:color="111111"/>
              <w:bottom w:val="outset" w:sz="6" w:space="0" w:color="111111"/>
              <w:right w:val="outset" w:sz="6" w:space="0" w:color="111111"/>
            </w:tcBorders>
          </w:tcPr>
          <w:p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2367"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063D53" w:rsidP="007234A9">
            <w:pPr>
              <w:widowControl/>
              <w:ind w:firstLineChars="0" w:firstLine="0"/>
              <w:rPr>
                <w:rFonts w:ascii="宋体" w:eastAsia="宋体" w:hAnsi="宋体" w:cs="宋体"/>
                <w:color w:val="000000"/>
                <w:kern w:val="0"/>
                <w:szCs w:val="24"/>
              </w:rPr>
            </w:pPr>
          </w:p>
        </w:tc>
      </w:tr>
      <w:tr w:rsidR="00063D53"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063D53" w:rsidP="007234A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本方方向</w:t>
            </w:r>
            <w:r w:rsidR="009B18C0">
              <w:rPr>
                <w:rFonts w:ascii="宋体" w:eastAsia="宋体" w:hAnsi="宋体" w:cs="宋体" w:hint="eastAsia"/>
                <w:color w:val="000000"/>
                <w:kern w:val="0"/>
                <w:szCs w:val="24"/>
              </w:rPr>
              <w:t>（原交易方向）</w:t>
            </w:r>
          </w:p>
        </w:tc>
        <w:tc>
          <w:tcPr>
            <w:tcW w:w="1048" w:type="pct"/>
            <w:tcBorders>
              <w:top w:val="outset" w:sz="6" w:space="0" w:color="111111"/>
              <w:left w:val="outset" w:sz="6" w:space="0" w:color="111111"/>
              <w:bottom w:val="outset" w:sz="6" w:space="0" w:color="111111"/>
              <w:right w:val="outset" w:sz="6" w:space="0" w:color="111111"/>
            </w:tcBorders>
          </w:tcPr>
          <w:p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67"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063D53" w:rsidP="007234A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买方、卖方</w:t>
            </w:r>
          </w:p>
        </w:tc>
      </w:tr>
      <w:tr w:rsidR="00063D53"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063D53" w:rsidP="007234A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合约代码</w:t>
            </w:r>
          </w:p>
        </w:tc>
        <w:tc>
          <w:tcPr>
            <w:tcW w:w="1048" w:type="pct"/>
            <w:tcBorders>
              <w:top w:val="outset" w:sz="6" w:space="0" w:color="111111"/>
              <w:left w:val="outset" w:sz="6" w:space="0" w:color="111111"/>
              <w:bottom w:val="outset" w:sz="6" w:space="0" w:color="111111"/>
              <w:right w:val="outset" w:sz="6" w:space="0" w:color="111111"/>
            </w:tcBorders>
          </w:tcPr>
          <w:p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67"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934276"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最长8位字符</w:t>
            </w:r>
          </w:p>
        </w:tc>
      </w:tr>
      <w:tr w:rsidR="00063D53"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近/远端</w:t>
            </w:r>
          </w:p>
        </w:tc>
        <w:tc>
          <w:tcPr>
            <w:tcW w:w="1048" w:type="pct"/>
            <w:tcBorders>
              <w:top w:val="outset" w:sz="6" w:space="0" w:color="111111"/>
              <w:left w:val="outset" w:sz="6" w:space="0" w:color="111111"/>
              <w:bottom w:val="outset" w:sz="6" w:space="0" w:color="111111"/>
              <w:right w:val="outset" w:sz="6" w:space="0" w:color="111111"/>
            </w:tcBorders>
          </w:tcPr>
          <w:p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67" w:type="pct"/>
            <w:tcBorders>
              <w:top w:val="outset" w:sz="6" w:space="0" w:color="111111"/>
              <w:left w:val="outset" w:sz="6" w:space="0" w:color="111111"/>
              <w:bottom w:val="outset" w:sz="6" w:space="0" w:color="111111"/>
              <w:right w:val="outset" w:sz="6" w:space="0" w:color="111111"/>
            </w:tcBorders>
            <w:vAlign w:val="center"/>
          </w:tcPr>
          <w:p w:rsidR="00063D53" w:rsidRPr="007234A9" w:rsidRDefault="00557F88" w:rsidP="007234A9">
            <w:pPr>
              <w:widowControl/>
              <w:ind w:firstLineChars="0" w:firstLine="0"/>
              <w:rPr>
                <w:rFonts w:ascii="宋体" w:eastAsia="宋体" w:hAnsi="宋体" w:cs="宋体"/>
                <w:color w:val="000000"/>
                <w:kern w:val="0"/>
                <w:szCs w:val="24"/>
              </w:rPr>
            </w:pPr>
            <w:ins w:id="501" w:author="翟羽佳" w:date="2016-09-21T12:46:00Z">
              <w:r>
                <w:rPr>
                  <w:rFonts w:ascii="宋体" w:eastAsia="宋体" w:hAnsi="宋体" w:cs="宋体" w:hint="eastAsia"/>
                  <w:color w:val="000000"/>
                  <w:kern w:val="0"/>
                  <w:szCs w:val="24"/>
                </w:rPr>
                <w:t>近端、远端</w:t>
              </w:r>
            </w:ins>
          </w:p>
        </w:tc>
      </w:tr>
      <w:tr w:rsidR="002D7507"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价格</w:t>
            </w:r>
          </w:p>
        </w:tc>
        <w:tc>
          <w:tcPr>
            <w:tcW w:w="1048" w:type="pct"/>
            <w:tcBorders>
              <w:top w:val="outset" w:sz="6" w:space="0" w:color="111111"/>
              <w:left w:val="outset" w:sz="6" w:space="0" w:color="111111"/>
              <w:bottom w:val="outset" w:sz="6" w:space="0" w:color="111111"/>
              <w:right w:val="outset" w:sz="6" w:space="0" w:color="111111"/>
            </w:tcBorders>
          </w:tcPr>
          <w:p w:rsidR="002D7507" w:rsidRPr="007234A9"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2367" w:type="pct"/>
            <w:tcBorders>
              <w:top w:val="outset" w:sz="6" w:space="0" w:color="111111"/>
              <w:left w:val="outset" w:sz="6" w:space="0" w:color="111111"/>
              <w:bottom w:val="outset" w:sz="6" w:space="0" w:color="111111"/>
              <w:right w:val="outset" w:sz="6" w:space="0" w:color="111111"/>
            </w:tcBorders>
            <w:vAlign w:val="center"/>
          </w:tcPr>
          <w:p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 xml:space="preserve">　</w:t>
            </w:r>
          </w:p>
        </w:tc>
      </w:tr>
      <w:tr w:rsidR="002D7507"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数量(手)</w:t>
            </w:r>
          </w:p>
        </w:tc>
        <w:tc>
          <w:tcPr>
            <w:tcW w:w="1048" w:type="pct"/>
            <w:tcBorders>
              <w:top w:val="outset" w:sz="6" w:space="0" w:color="111111"/>
              <w:left w:val="outset" w:sz="6" w:space="0" w:color="111111"/>
              <w:bottom w:val="outset" w:sz="6" w:space="0" w:color="111111"/>
              <w:right w:val="outset" w:sz="6" w:space="0" w:color="111111"/>
            </w:tcBorders>
          </w:tcPr>
          <w:p w:rsidR="002D7507" w:rsidRPr="007234A9"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N10</w:t>
            </w:r>
          </w:p>
        </w:tc>
        <w:tc>
          <w:tcPr>
            <w:tcW w:w="2367" w:type="pct"/>
            <w:tcBorders>
              <w:top w:val="outset" w:sz="6" w:space="0" w:color="111111"/>
              <w:left w:val="outset" w:sz="6" w:space="0" w:color="111111"/>
              <w:bottom w:val="outset" w:sz="6" w:space="0" w:color="111111"/>
              <w:right w:val="outset" w:sz="6" w:space="0" w:color="111111"/>
            </w:tcBorders>
            <w:vAlign w:val="center"/>
          </w:tcPr>
          <w:p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 xml:space="preserve">　</w:t>
            </w:r>
          </w:p>
        </w:tc>
      </w:tr>
      <w:tr w:rsidR="002D7507"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重量（千克）</w:t>
            </w:r>
          </w:p>
        </w:tc>
        <w:tc>
          <w:tcPr>
            <w:tcW w:w="1048" w:type="pct"/>
            <w:tcBorders>
              <w:top w:val="outset" w:sz="6" w:space="0" w:color="111111"/>
              <w:left w:val="outset" w:sz="6" w:space="0" w:color="111111"/>
              <w:bottom w:val="outset" w:sz="6" w:space="0" w:color="111111"/>
              <w:right w:val="outset" w:sz="6" w:space="0" w:color="111111"/>
            </w:tcBorders>
          </w:tcPr>
          <w:p w:rsidR="002D7507" w:rsidRPr="007234A9" w:rsidRDefault="00E850F9"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2367" w:type="pct"/>
            <w:tcBorders>
              <w:top w:val="outset" w:sz="6" w:space="0" w:color="111111"/>
              <w:left w:val="outset" w:sz="6" w:space="0" w:color="111111"/>
              <w:bottom w:val="outset" w:sz="6" w:space="0" w:color="111111"/>
              <w:right w:val="outset" w:sz="6" w:space="0" w:color="111111"/>
            </w:tcBorders>
            <w:vAlign w:val="center"/>
          </w:tcPr>
          <w:p w:rsidR="002D7507" w:rsidRPr="007234A9" w:rsidRDefault="002D7507" w:rsidP="002D7507">
            <w:pPr>
              <w:widowControl/>
              <w:ind w:firstLineChars="0" w:firstLine="0"/>
              <w:rPr>
                <w:rFonts w:ascii="宋体" w:eastAsia="宋体" w:hAnsi="宋体" w:cs="宋体"/>
                <w:color w:val="000000"/>
                <w:kern w:val="0"/>
                <w:szCs w:val="24"/>
              </w:rPr>
            </w:pPr>
          </w:p>
        </w:tc>
      </w:tr>
      <w:tr w:rsidR="002D7507"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结算方式</w:t>
            </w:r>
          </w:p>
        </w:tc>
        <w:tc>
          <w:tcPr>
            <w:tcW w:w="1048" w:type="pct"/>
            <w:tcBorders>
              <w:top w:val="outset" w:sz="6" w:space="0" w:color="111111"/>
              <w:left w:val="outset" w:sz="6" w:space="0" w:color="111111"/>
              <w:bottom w:val="outset" w:sz="6" w:space="0" w:color="111111"/>
              <w:right w:val="outset" w:sz="6" w:space="0" w:color="111111"/>
            </w:tcBorders>
          </w:tcPr>
          <w:p w:rsidR="002D7507" w:rsidRPr="007234A9"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67" w:type="pct"/>
            <w:tcBorders>
              <w:top w:val="outset" w:sz="6" w:space="0" w:color="111111"/>
              <w:left w:val="outset" w:sz="6" w:space="0" w:color="111111"/>
              <w:bottom w:val="outset" w:sz="6" w:space="0" w:color="111111"/>
              <w:right w:val="outset" w:sz="6" w:space="0" w:color="111111"/>
            </w:tcBorders>
            <w:vAlign w:val="center"/>
          </w:tcPr>
          <w:p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实物交割、现金结算</w:t>
            </w:r>
          </w:p>
        </w:tc>
      </w:tr>
      <w:tr w:rsidR="00E850F9"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E850F9" w:rsidRPr="007234A9" w:rsidRDefault="00E850F9" w:rsidP="00E850F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参考价格</w:t>
            </w:r>
          </w:p>
        </w:tc>
        <w:tc>
          <w:tcPr>
            <w:tcW w:w="1048" w:type="pct"/>
            <w:tcBorders>
              <w:top w:val="outset" w:sz="6" w:space="0" w:color="111111"/>
              <w:left w:val="outset" w:sz="6" w:space="0" w:color="111111"/>
              <w:bottom w:val="outset" w:sz="6" w:space="0" w:color="111111"/>
              <w:right w:val="outset" w:sz="6" w:space="0" w:color="111111"/>
            </w:tcBorders>
          </w:tcPr>
          <w:p w:rsidR="00E850F9" w:rsidRPr="007234A9" w:rsidRDefault="00E850F9" w:rsidP="00E850F9">
            <w:pPr>
              <w:widowControl/>
              <w:ind w:firstLineChars="0" w:firstLine="0"/>
              <w:rPr>
                <w:rFonts w:ascii="宋体" w:eastAsia="宋体" w:hAnsi="宋体" w:cs="宋体"/>
                <w:color w:val="000000"/>
                <w:kern w:val="0"/>
                <w:szCs w:val="24"/>
              </w:rPr>
            </w:pPr>
            <w:r w:rsidRPr="0086290F">
              <w:rPr>
                <w:szCs w:val="21"/>
              </w:rPr>
              <w:t>N(12,6)</w:t>
            </w:r>
          </w:p>
        </w:tc>
        <w:tc>
          <w:tcPr>
            <w:tcW w:w="2367" w:type="pct"/>
            <w:tcBorders>
              <w:top w:val="outset" w:sz="6" w:space="0" w:color="111111"/>
              <w:left w:val="outset" w:sz="6" w:space="0" w:color="111111"/>
              <w:bottom w:val="outset" w:sz="6" w:space="0" w:color="111111"/>
              <w:right w:val="outset" w:sz="6" w:space="0" w:color="111111"/>
            </w:tcBorders>
            <w:vAlign w:val="center"/>
          </w:tcPr>
          <w:p w:rsidR="00E850F9" w:rsidRPr="007234A9" w:rsidRDefault="00E850F9" w:rsidP="00E850F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 xml:space="preserve">　</w:t>
            </w:r>
          </w:p>
        </w:tc>
      </w:tr>
      <w:tr w:rsidR="00E850F9"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E850F9" w:rsidRPr="007234A9" w:rsidRDefault="00E850F9" w:rsidP="00E850F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本方收到资金金额（元）</w:t>
            </w:r>
          </w:p>
        </w:tc>
        <w:tc>
          <w:tcPr>
            <w:tcW w:w="1048" w:type="pct"/>
            <w:tcBorders>
              <w:top w:val="outset" w:sz="6" w:space="0" w:color="111111"/>
              <w:left w:val="outset" w:sz="6" w:space="0" w:color="111111"/>
              <w:bottom w:val="outset" w:sz="6" w:space="0" w:color="111111"/>
              <w:right w:val="outset" w:sz="6" w:space="0" w:color="111111"/>
            </w:tcBorders>
          </w:tcPr>
          <w:p w:rsidR="00E850F9" w:rsidRPr="007234A9" w:rsidRDefault="00E850F9" w:rsidP="00E850F9">
            <w:pPr>
              <w:widowControl/>
              <w:ind w:firstLineChars="0" w:firstLine="0"/>
              <w:rPr>
                <w:rFonts w:ascii="宋体" w:eastAsia="宋体" w:hAnsi="宋体" w:cs="宋体"/>
                <w:color w:val="000000"/>
                <w:kern w:val="0"/>
                <w:szCs w:val="24"/>
              </w:rPr>
            </w:pPr>
            <w:r w:rsidRPr="0086290F">
              <w:rPr>
                <w:szCs w:val="21"/>
              </w:rPr>
              <w:t>N(12,6)</w:t>
            </w:r>
          </w:p>
        </w:tc>
        <w:tc>
          <w:tcPr>
            <w:tcW w:w="2367" w:type="pct"/>
            <w:tcBorders>
              <w:top w:val="outset" w:sz="6" w:space="0" w:color="111111"/>
              <w:left w:val="outset" w:sz="6" w:space="0" w:color="111111"/>
              <w:bottom w:val="outset" w:sz="6" w:space="0" w:color="111111"/>
              <w:right w:val="outset" w:sz="6" w:space="0" w:color="111111"/>
            </w:tcBorders>
            <w:vAlign w:val="center"/>
          </w:tcPr>
          <w:p w:rsidR="00E850F9" w:rsidRPr="007234A9" w:rsidRDefault="00E850F9" w:rsidP="00E850F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若</w:t>
            </w:r>
            <w:r>
              <w:rPr>
                <w:rFonts w:ascii="宋体" w:eastAsia="宋体" w:hAnsi="宋体" w:cs="宋体" w:hint="eastAsia"/>
                <w:color w:val="000000"/>
                <w:kern w:val="0"/>
                <w:szCs w:val="24"/>
              </w:rPr>
              <w:t>本</w:t>
            </w:r>
            <w:r w:rsidRPr="007234A9">
              <w:rPr>
                <w:rFonts w:ascii="宋体" w:eastAsia="宋体" w:hAnsi="宋体" w:cs="宋体" w:hint="eastAsia"/>
                <w:color w:val="000000"/>
                <w:kern w:val="0"/>
                <w:szCs w:val="24"/>
              </w:rPr>
              <w:t>方收到，数值为正；若</w:t>
            </w:r>
            <w:r>
              <w:rPr>
                <w:rFonts w:ascii="宋体" w:eastAsia="宋体" w:hAnsi="宋体" w:cs="宋体" w:hint="eastAsia"/>
                <w:color w:val="000000"/>
                <w:kern w:val="0"/>
                <w:szCs w:val="24"/>
              </w:rPr>
              <w:t>本</w:t>
            </w:r>
            <w:r w:rsidRPr="007234A9">
              <w:rPr>
                <w:rFonts w:ascii="宋体" w:eastAsia="宋体" w:hAnsi="宋体" w:cs="宋体" w:hint="eastAsia"/>
                <w:color w:val="000000"/>
                <w:kern w:val="0"/>
                <w:szCs w:val="24"/>
              </w:rPr>
              <w:t>方支出，数值为负。</w:t>
            </w:r>
          </w:p>
        </w:tc>
      </w:tr>
      <w:tr w:rsidR="00E850F9"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E850F9" w:rsidRPr="007234A9" w:rsidRDefault="00E850F9" w:rsidP="00E850F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本方收到实物重量（千克）</w:t>
            </w:r>
          </w:p>
        </w:tc>
        <w:tc>
          <w:tcPr>
            <w:tcW w:w="1048" w:type="pct"/>
            <w:tcBorders>
              <w:top w:val="outset" w:sz="6" w:space="0" w:color="111111"/>
              <w:left w:val="outset" w:sz="6" w:space="0" w:color="111111"/>
              <w:bottom w:val="outset" w:sz="6" w:space="0" w:color="111111"/>
              <w:right w:val="outset" w:sz="6" w:space="0" w:color="111111"/>
            </w:tcBorders>
          </w:tcPr>
          <w:p w:rsidR="00E850F9" w:rsidRPr="007234A9" w:rsidRDefault="00E850F9" w:rsidP="00E850F9">
            <w:pPr>
              <w:widowControl/>
              <w:ind w:firstLineChars="0" w:firstLine="0"/>
              <w:rPr>
                <w:rFonts w:ascii="宋体" w:eastAsia="宋体" w:hAnsi="宋体" w:cs="宋体"/>
                <w:color w:val="000000"/>
                <w:kern w:val="0"/>
                <w:szCs w:val="24"/>
              </w:rPr>
            </w:pPr>
            <w:r w:rsidRPr="0086290F">
              <w:rPr>
                <w:szCs w:val="21"/>
              </w:rPr>
              <w:t>N(12,6)</w:t>
            </w:r>
          </w:p>
        </w:tc>
        <w:tc>
          <w:tcPr>
            <w:tcW w:w="2367" w:type="pct"/>
            <w:tcBorders>
              <w:top w:val="outset" w:sz="6" w:space="0" w:color="111111"/>
              <w:left w:val="outset" w:sz="6" w:space="0" w:color="111111"/>
              <w:bottom w:val="outset" w:sz="6" w:space="0" w:color="111111"/>
              <w:right w:val="outset" w:sz="6" w:space="0" w:color="111111"/>
            </w:tcBorders>
            <w:vAlign w:val="center"/>
          </w:tcPr>
          <w:p w:rsidR="00E850F9" w:rsidRPr="007234A9" w:rsidRDefault="00E850F9" w:rsidP="00E850F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若</w:t>
            </w:r>
            <w:r>
              <w:rPr>
                <w:rFonts w:ascii="宋体" w:eastAsia="宋体" w:hAnsi="宋体" w:cs="宋体" w:hint="eastAsia"/>
                <w:color w:val="000000"/>
                <w:kern w:val="0"/>
                <w:szCs w:val="24"/>
              </w:rPr>
              <w:t>本</w:t>
            </w:r>
            <w:r w:rsidRPr="007234A9">
              <w:rPr>
                <w:rFonts w:ascii="宋体" w:eastAsia="宋体" w:hAnsi="宋体" w:cs="宋体" w:hint="eastAsia"/>
                <w:color w:val="000000"/>
                <w:kern w:val="0"/>
                <w:szCs w:val="24"/>
              </w:rPr>
              <w:t>方收货，数值为正；若</w:t>
            </w:r>
            <w:r>
              <w:rPr>
                <w:rFonts w:ascii="宋体" w:eastAsia="宋体" w:hAnsi="宋体" w:cs="宋体" w:hint="eastAsia"/>
                <w:color w:val="000000"/>
                <w:kern w:val="0"/>
                <w:szCs w:val="24"/>
              </w:rPr>
              <w:t>本</w:t>
            </w:r>
            <w:r w:rsidRPr="007234A9">
              <w:rPr>
                <w:rFonts w:ascii="宋体" w:eastAsia="宋体" w:hAnsi="宋体" w:cs="宋体" w:hint="eastAsia"/>
                <w:color w:val="000000"/>
                <w:kern w:val="0"/>
                <w:szCs w:val="24"/>
              </w:rPr>
              <w:t>方交货，数值为负。</w:t>
            </w:r>
          </w:p>
        </w:tc>
      </w:tr>
      <w:tr w:rsidR="002D7507"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是否违约申报</w:t>
            </w:r>
          </w:p>
        </w:tc>
        <w:tc>
          <w:tcPr>
            <w:tcW w:w="1048" w:type="pct"/>
            <w:tcBorders>
              <w:top w:val="outset" w:sz="6" w:space="0" w:color="111111"/>
              <w:left w:val="outset" w:sz="6" w:space="0" w:color="111111"/>
              <w:bottom w:val="outset" w:sz="6" w:space="0" w:color="111111"/>
              <w:right w:val="outset" w:sz="6" w:space="0" w:color="111111"/>
            </w:tcBorders>
          </w:tcPr>
          <w:p w:rsidR="002D7507" w:rsidRPr="007234A9"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67" w:type="pct"/>
            <w:tcBorders>
              <w:top w:val="outset" w:sz="6" w:space="0" w:color="111111"/>
              <w:left w:val="outset" w:sz="6" w:space="0" w:color="111111"/>
              <w:bottom w:val="outset" w:sz="6" w:space="0" w:color="111111"/>
              <w:right w:val="outset" w:sz="6" w:space="0" w:color="111111"/>
            </w:tcBorders>
            <w:vAlign w:val="center"/>
          </w:tcPr>
          <w:p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未申报、实物交割买方违约申报、现金结算违约申报</w:t>
            </w:r>
          </w:p>
        </w:tc>
      </w:tr>
      <w:tr w:rsidR="002D7507" w:rsidRPr="009D36D6" w:rsidDel="00074A86" w:rsidTr="00B0722A">
        <w:trPr>
          <w:jc w:val="center"/>
          <w:del w:id="502" w:author="罗莎" w:date="2016-09-21T15:42:00Z"/>
        </w:trPr>
        <w:tc>
          <w:tcPr>
            <w:tcW w:w="1585" w:type="pct"/>
            <w:tcBorders>
              <w:top w:val="outset" w:sz="6" w:space="0" w:color="111111"/>
              <w:left w:val="outset" w:sz="6" w:space="0" w:color="111111"/>
              <w:bottom w:val="outset" w:sz="6" w:space="0" w:color="111111"/>
              <w:right w:val="outset" w:sz="6" w:space="0" w:color="111111"/>
            </w:tcBorders>
            <w:vAlign w:val="center"/>
          </w:tcPr>
          <w:p w:rsidR="002D7507" w:rsidRPr="007234A9" w:rsidDel="00074A86" w:rsidRDefault="002D7507" w:rsidP="002D7507">
            <w:pPr>
              <w:widowControl/>
              <w:ind w:firstLineChars="0" w:firstLine="0"/>
              <w:rPr>
                <w:del w:id="503" w:author="罗莎" w:date="2016-09-21T15:42:00Z"/>
                <w:rFonts w:ascii="宋体" w:eastAsia="宋体" w:hAnsi="宋体" w:cs="宋体"/>
                <w:color w:val="000000"/>
                <w:kern w:val="0"/>
                <w:szCs w:val="24"/>
              </w:rPr>
            </w:pPr>
            <w:del w:id="504" w:author="罗莎" w:date="2016-09-21T15:42:00Z">
              <w:r w:rsidRPr="007234A9" w:rsidDel="00074A86">
                <w:rPr>
                  <w:rFonts w:ascii="宋体" w:eastAsia="宋体" w:hAnsi="宋体" w:cs="宋体" w:hint="eastAsia"/>
                  <w:color w:val="000000"/>
                  <w:kern w:val="0"/>
                  <w:szCs w:val="24"/>
                </w:rPr>
                <w:delText>是否豁免</w:delText>
              </w:r>
            </w:del>
          </w:p>
        </w:tc>
        <w:tc>
          <w:tcPr>
            <w:tcW w:w="1048" w:type="pct"/>
            <w:tcBorders>
              <w:top w:val="outset" w:sz="6" w:space="0" w:color="111111"/>
              <w:left w:val="outset" w:sz="6" w:space="0" w:color="111111"/>
              <w:bottom w:val="outset" w:sz="6" w:space="0" w:color="111111"/>
              <w:right w:val="outset" w:sz="6" w:space="0" w:color="111111"/>
            </w:tcBorders>
          </w:tcPr>
          <w:p w:rsidR="002D7507" w:rsidRPr="007234A9" w:rsidDel="00074A86" w:rsidRDefault="002D7507" w:rsidP="002D7507">
            <w:pPr>
              <w:widowControl/>
              <w:ind w:firstLineChars="0" w:firstLine="0"/>
              <w:rPr>
                <w:del w:id="505" w:author="罗莎" w:date="2016-09-21T15:42:00Z"/>
                <w:rFonts w:ascii="宋体" w:eastAsia="宋体" w:hAnsi="宋体" w:cs="宋体"/>
                <w:color w:val="000000"/>
                <w:kern w:val="0"/>
                <w:szCs w:val="24"/>
              </w:rPr>
            </w:pPr>
            <w:del w:id="506" w:author="罗莎" w:date="2016-09-21T15:42:00Z">
              <w:r w:rsidDel="00074A86">
                <w:rPr>
                  <w:rFonts w:ascii="宋体" w:eastAsia="宋体" w:hAnsi="宋体" w:cs="宋体" w:hint="eastAsia"/>
                  <w:color w:val="000000"/>
                  <w:kern w:val="0"/>
                  <w:szCs w:val="24"/>
                </w:rPr>
                <w:delText>C4</w:delText>
              </w:r>
            </w:del>
          </w:p>
        </w:tc>
        <w:tc>
          <w:tcPr>
            <w:tcW w:w="2367" w:type="pct"/>
            <w:tcBorders>
              <w:top w:val="outset" w:sz="6" w:space="0" w:color="111111"/>
              <w:left w:val="outset" w:sz="6" w:space="0" w:color="111111"/>
              <w:bottom w:val="outset" w:sz="6" w:space="0" w:color="111111"/>
              <w:right w:val="outset" w:sz="6" w:space="0" w:color="111111"/>
            </w:tcBorders>
            <w:vAlign w:val="center"/>
          </w:tcPr>
          <w:p w:rsidR="002D7507" w:rsidRPr="007234A9" w:rsidDel="00074A86" w:rsidRDefault="002D7507" w:rsidP="002D7507">
            <w:pPr>
              <w:widowControl/>
              <w:ind w:firstLineChars="0" w:firstLine="0"/>
              <w:rPr>
                <w:del w:id="507" w:author="罗莎" w:date="2016-09-21T15:42:00Z"/>
                <w:rFonts w:ascii="宋体" w:eastAsia="宋体" w:hAnsi="宋体" w:cs="宋体"/>
                <w:color w:val="000000"/>
                <w:kern w:val="0"/>
                <w:szCs w:val="24"/>
              </w:rPr>
            </w:pPr>
            <w:del w:id="508" w:author="罗莎" w:date="2016-09-21T15:42:00Z">
              <w:r w:rsidRPr="007234A9" w:rsidDel="00074A86">
                <w:rPr>
                  <w:rFonts w:ascii="宋体" w:eastAsia="宋体" w:hAnsi="宋体" w:cs="宋体" w:hint="eastAsia"/>
                  <w:color w:val="000000"/>
                  <w:kern w:val="0"/>
                  <w:szCs w:val="24"/>
                </w:rPr>
                <w:delText>未豁免、买方豁免、卖方豁免、双方豁免</w:delText>
              </w:r>
            </w:del>
          </w:p>
        </w:tc>
      </w:tr>
      <w:tr w:rsidR="002D7507" w:rsidRPr="009D36D6"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清算信息</w:t>
            </w:r>
          </w:p>
        </w:tc>
        <w:tc>
          <w:tcPr>
            <w:tcW w:w="1048" w:type="pct"/>
            <w:tcBorders>
              <w:top w:val="outset" w:sz="6" w:space="0" w:color="111111"/>
              <w:left w:val="outset" w:sz="6" w:space="0" w:color="111111"/>
              <w:bottom w:val="outset" w:sz="6" w:space="0" w:color="111111"/>
              <w:right w:val="outset" w:sz="6" w:space="0" w:color="111111"/>
            </w:tcBorders>
          </w:tcPr>
          <w:p w:rsidR="002D7507" w:rsidRPr="007234A9"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67" w:type="pct"/>
            <w:tcBorders>
              <w:top w:val="outset" w:sz="6" w:space="0" w:color="111111"/>
              <w:left w:val="outset" w:sz="6" w:space="0" w:color="111111"/>
              <w:bottom w:val="outset" w:sz="6" w:space="0" w:color="111111"/>
              <w:right w:val="outset" w:sz="6" w:space="0" w:color="111111"/>
            </w:tcBorders>
            <w:vAlign w:val="center"/>
          </w:tcPr>
          <w:p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成功、</w:t>
            </w:r>
            <w:ins w:id="509" w:author="翟羽佳" w:date="2016-09-21T12:51:00Z">
              <w:r w:rsidR="0068622B">
                <w:rPr>
                  <w:rFonts w:ascii="宋体" w:eastAsia="宋体" w:hAnsi="宋体" w:cs="宋体" w:hint="eastAsia"/>
                  <w:color w:val="000000"/>
                  <w:kern w:val="0"/>
                  <w:szCs w:val="24"/>
                </w:rPr>
                <w:t>实际</w:t>
              </w:r>
            </w:ins>
            <w:r w:rsidRPr="007234A9">
              <w:rPr>
                <w:rFonts w:ascii="宋体" w:eastAsia="宋体" w:hAnsi="宋体" w:cs="宋体" w:hint="eastAsia"/>
                <w:color w:val="000000"/>
                <w:kern w:val="0"/>
                <w:szCs w:val="24"/>
              </w:rPr>
              <w:t>买方主动违约、</w:t>
            </w:r>
            <w:ins w:id="510" w:author="翟羽佳" w:date="2016-09-21T12:51:00Z">
              <w:r w:rsidR="0068622B">
                <w:rPr>
                  <w:rFonts w:ascii="宋体" w:eastAsia="宋体" w:hAnsi="宋体" w:cs="宋体" w:hint="eastAsia"/>
                  <w:color w:val="000000"/>
                  <w:kern w:val="0"/>
                  <w:szCs w:val="24"/>
                </w:rPr>
                <w:t>实际</w:t>
              </w:r>
            </w:ins>
            <w:r w:rsidRPr="007234A9">
              <w:rPr>
                <w:rFonts w:ascii="宋体" w:eastAsia="宋体" w:hAnsi="宋体" w:cs="宋体" w:hint="eastAsia"/>
                <w:color w:val="000000"/>
                <w:kern w:val="0"/>
                <w:szCs w:val="24"/>
              </w:rPr>
              <w:t>卖方主动违约、双方主动违约、</w:t>
            </w:r>
            <w:ins w:id="511" w:author="翟羽佳" w:date="2016-09-21T12:51:00Z">
              <w:r w:rsidR="0068622B">
                <w:rPr>
                  <w:rFonts w:ascii="宋体" w:eastAsia="宋体" w:hAnsi="宋体" w:cs="宋体" w:hint="eastAsia"/>
                  <w:color w:val="000000"/>
                  <w:kern w:val="0"/>
                  <w:szCs w:val="24"/>
                </w:rPr>
                <w:t>实际</w:t>
              </w:r>
            </w:ins>
            <w:r w:rsidRPr="007234A9">
              <w:rPr>
                <w:rFonts w:ascii="宋体" w:eastAsia="宋体" w:hAnsi="宋体" w:cs="宋体" w:hint="eastAsia"/>
                <w:color w:val="000000"/>
                <w:kern w:val="0"/>
                <w:szCs w:val="24"/>
              </w:rPr>
              <w:t>买方被动违约、</w:t>
            </w:r>
            <w:ins w:id="512" w:author="翟羽佳" w:date="2016-09-21T12:51:00Z">
              <w:r w:rsidR="0068622B">
                <w:rPr>
                  <w:rFonts w:ascii="宋体" w:eastAsia="宋体" w:hAnsi="宋体" w:cs="宋体" w:hint="eastAsia"/>
                  <w:color w:val="000000"/>
                  <w:kern w:val="0"/>
                  <w:szCs w:val="24"/>
                </w:rPr>
                <w:t>实际</w:t>
              </w:r>
            </w:ins>
            <w:r w:rsidRPr="007234A9">
              <w:rPr>
                <w:rFonts w:ascii="宋体" w:eastAsia="宋体" w:hAnsi="宋体" w:cs="宋体" w:hint="eastAsia"/>
                <w:color w:val="000000"/>
                <w:kern w:val="0"/>
                <w:szCs w:val="24"/>
              </w:rPr>
              <w:t>卖方被动违约、双方被动违约、现金结算主动违约、现金结算被动违约、参考价格不存在</w:t>
            </w:r>
          </w:p>
        </w:tc>
      </w:tr>
    </w:tbl>
    <w:p w:rsidR="006A06A0" w:rsidRPr="009D36D6" w:rsidRDefault="006A06A0" w:rsidP="006A06A0">
      <w:pPr>
        <w:ind w:firstLine="480"/>
        <w:rPr>
          <w:szCs w:val="21"/>
        </w:rPr>
      </w:pPr>
    </w:p>
    <w:p w:rsidR="006A06A0" w:rsidRPr="009D36D6" w:rsidRDefault="006A06A0" w:rsidP="006A06A0">
      <w:pPr>
        <w:pStyle w:val="21"/>
        <w:numPr>
          <w:ilvl w:val="1"/>
          <w:numId w:val="1"/>
        </w:numPr>
        <w:ind w:left="0" w:firstLineChars="0" w:firstLine="0"/>
      </w:pPr>
      <w:bookmarkStart w:id="513" w:name="_Toc438719167"/>
      <w:r w:rsidRPr="009D36D6">
        <w:rPr>
          <w:rFonts w:hint="eastAsia"/>
        </w:rPr>
        <w:t>期权</w:t>
      </w:r>
      <w:r w:rsidRPr="009D36D6">
        <w:t>权利金</w:t>
      </w:r>
      <w:r w:rsidRPr="009D36D6">
        <w:rPr>
          <w:rFonts w:hint="eastAsia"/>
        </w:rPr>
        <w:t>清算</w:t>
      </w:r>
      <w:r w:rsidRPr="009D36D6">
        <w:t>单</w:t>
      </w:r>
      <w:r w:rsidR="004C329B">
        <w:rPr>
          <w:rFonts w:hint="eastAsia"/>
        </w:rPr>
        <w:t>数据文件</w:t>
      </w:r>
      <w:bookmarkEnd w:id="513"/>
    </w:p>
    <w:p w:rsidR="004C329B" w:rsidRPr="009D36D6" w:rsidRDefault="004C329B" w:rsidP="004C329B">
      <w:pPr>
        <w:pStyle w:val="30"/>
        <w:numPr>
          <w:ilvl w:val="2"/>
          <w:numId w:val="1"/>
        </w:numPr>
        <w:ind w:left="0" w:firstLineChars="0" w:firstLine="0"/>
      </w:pPr>
      <w:bookmarkStart w:id="514" w:name="_Toc438719168"/>
      <w:r w:rsidRPr="009D36D6">
        <w:t>明细</w:t>
      </w:r>
      <w:r>
        <w:rPr>
          <w:rFonts w:hint="eastAsia"/>
        </w:rPr>
        <w:t>记录</w:t>
      </w:r>
      <w:bookmarkEnd w:id="514"/>
    </w:p>
    <w:p w:rsidR="006A06A0" w:rsidRPr="009D36D6" w:rsidRDefault="00202602" w:rsidP="006A06A0">
      <w:pPr>
        <w:ind w:firstLine="482"/>
        <w:rPr>
          <w:szCs w:val="21"/>
        </w:rPr>
      </w:pPr>
      <w:r>
        <w:rPr>
          <w:rFonts w:hint="eastAsia"/>
          <w:b/>
          <w:szCs w:val="21"/>
        </w:rPr>
        <w:t>功能说明</w:t>
      </w:r>
      <w:r w:rsidR="006A06A0" w:rsidRPr="009D36D6">
        <w:rPr>
          <w:b/>
          <w:szCs w:val="21"/>
        </w:rPr>
        <w:t>：</w:t>
      </w:r>
      <w:r w:rsidR="006A06A0" w:rsidRPr="009D36D6">
        <w:rPr>
          <w:szCs w:val="21"/>
        </w:rPr>
        <w:t>提供二级系</w:t>
      </w:r>
      <w:r w:rsidR="006A06A0" w:rsidRPr="009D36D6">
        <w:rPr>
          <w:rFonts w:hint="eastAsia"/>
          <w:szCs w:val="21"/>
        </w:rPr>
        <w:t>统当前交易日询价期权</w:t>
      </w:r>
      <w:r w:rsidR="006A06A0" w:rsidRPr="009D36D6">
        <w:rPr>
          <w:szCs w:val="21"/>
        </w:rPr>
        <w:t>权利金清算单信息</w:t>
      </w:r>
    </w:p>
    <w:tbl>
      <w:tblPr>
        <w:tblW w:w="5455"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3115"/>
        <w:gridCol w:w="1854"/>
        <w:gridCol w:w="4075"/>
      </w:tblGrid>
      <w:tr w:rsidR="00BB2AEA" w:rsidRPr="009D36D6" w:rsidTr="00BB2AEA">
        <w:trPr>
          <w:tblHeader/>
          <w:jc w:val="center"/>
        </w:trPr>
        <w:tc>
          <w:tcPr>
            <w:tcW w:w="1722"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BB2AEA" w:rsidRPr="00157331" w:rsidRDefault="00BB2AEA" w:rsidP="00157331">
            <w:pPr>
              <w:widowControl/>
              <w:ind w:firstLineChars="0" w:firstLine="0"/>
              <w:rPr>
                <w:rFonts w:ascii="宋体" w:eastAsia="宋体" w:hAnsi="宋体" w:cs="宋体"/>
                <w:b/>
                <w:color w:val="000000"/>
                <w:kern w:val="0"/>
                <w:szCs w:val="24"/>
              </w:rPr>
            </w:pPr>
            <w:r w:rsidRPr="00157331">
              <w:rPr>
                <w:rFonts w:ascii="宋体" w:eastAsia="宋体" w:hAnsi="宋体" w:cs="宋体"/>
                <w:b/>
                <w:color w:val="000000"/>
                <w:kern w:val="0"/>
                <w:szCs w:val="24"/>
              </w:rPr>
              <w:t>属性描述</w:t>
            </w:r>
          </w:p>
        </w:tc>
        <w:tc>
          <w:tcPr>
            <w:tcW w:w="1025" w:type="pct"/>
            <w:tcBorders>
              <w:top w:val="outset" w:sz="6" w:space="0" w:color="111111"/>
              <w:left w:val="outset" w:sz="6" w:space="0" w:color="111111"/>
              <w:bottom w:val="outset" w:sz="6" w:space="0" w:color="111111"/>
              <w:right w:val="outset" w:sz="6" w:space="0" w:color="111111"/>
            </w:tcBorders>
            <w:shd w:val="clear" w:color="auto" w:fill="C0C0C0"/>
          </w:tcPr>
          <w:p w:rsidR="00BB2AEA" w:rsidRPr="00157331" w:rsidRDefault="00BB2AEA" w:rsidP="00157331">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253"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BB2AEA" w:rsidRPr="00157331" w:rsidRDefault="00BB2AEA" w:rsidP="00157331">
            <w:pPr>
              <w:widowControl/>
              <w:ind w:firstLineChars="0" w:firstLine="0"/>
              <w:rPr>
                <w:rFonts w:ascii="宋体" w:eastAsia="宋体" w:hAnsi="宋体" w:cs="宋体"/>
                <w:b/>
                <w:color w:val="000000"/>
                <w:kern w:val="0"/>
                <w:szCs w:val="24"/>
              </w:rPr>
            </w:pPr>
            <w:r w:rsidRPr="00157331">
              <w:rPr>
                <w:rFonts w:ascii="宋体" w:eastAsia="宋体" w:hAnsi="宋体" w:cs="宋体"/>
                <w:b/>
                <w:color w:val="000000"/>
                <w:kern w:val="0"/>
                <w:szCs w:val="24"/>
              </w:rPr>
              <w:t>说明</w:t>
            </w:r>
          </w:p>
        </w:tc>
      </w:tr>
      <w:tr w:rsidR="000C64DF"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0C64DF" w:rsidRPr="00157331" w:rsidRDefault="00910652"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日期</w:t>
            </w:r>
          </w:p>
        </w:tc>
        <w:tc>
          <w:tcPr>
            <w:tcW w:w="1025" w:type="pct"/>
            <w:tcBorders>
              <w:top w:val="outset" w:sz="6" w:space="0" w:color="111111"/>
              <w:left w:val="outset" w:sz="6" w:space="0" w:color="111111"/>
              <w:bottom w:val="outset" w:sz="6" w:space="0" w:color="111111"/>
              <w:right w:val="outset" w:sz="6" w:space="0" w:color="111111"/>
            </w:tcBorders>
          </w:tcPr>
          <w:p w:rsidR="000C64DF" w:rsidRPr="00157331" w:rsidRDefault="008D63E9" w:rsidP="008D63E9">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C8</w:t>
            </w:r>
          </w:p>
        </w:tc>
        <w:tc>
          <w:tcPr>
            <w:tcW w:w="2253" w:type="pct"/>
            <w:tcBorders>
              <w:top w:val="outset" w:sz="6" w:space="0" w:color="111111"/>
              <w:left w:val="outset" w:sz="6" w:space="0" w:color="111111"/>
              <w:bottom w:val="outset" w:sz="6" w:space="0" w:color="111111"/>
              <w:right w:val="outset" w:sz="6" w:space="0" w:color="111111"/>
            </w:tcBorders>
            <w:vAlign w:val="center"/>
          </w:tcPr>
          <w:p w:rsidR="000C64DF" w:rsidRPr="00157331" w:rsidRDefault="000C64DF"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生成清算单的时间</w:t>
            </w:r>
            <w:r w:rsidR="008D63E9">
              <w:rPr>
                <w:rFonts w:ascii="宋体" w:eastAsia="宋体" w:hAnsi="宋体" w:cs="宋体" w:hint="eastAsia"/>
                <w:color w:val="000000"/>
                <w:kern w:val="0"/>
                <w:szCs w:val="24"/>
              </w:rPr>
              <w:t>,格式</w:t>
            </w:r>
            <w:r w:rsidR="008D63E9">
              <w:rPr>
                <w:rFonts w:ascii="宋体" w:eastAsia="宋体" w:hAnsi="宋体" w:cs="宋体"/>
                <w:color w:val="000000"/>
                <w:kern w:val="0"/>
                <w:szCs w:val="24"/>
              </w:rPr>
              <w:t>：</w:t>
            </w:r>
            <w:r w:rsidR="008D63E9">
              <w:rPr>
                <w:rFonts w:ascii="宋体" w:eastAsia="宋体" w:hAnsi="宋体" w:cs="宋体" w:hint="eastAsia"/>
                <w:color w:val="000000"/>
                <w:kern w:val="0"/>
                <w:szCs w:val="24"/>
              </w:rPr>
              <w:t>YYYYMMDD</w:t>
            </w:r>
          </w:p>
        </w:tc>
      </w:tr>
      <w:tr w:rsidR="000C64DF"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0C64DF" w:rsidRPr="00157331" w:rsidRDefault="000C64DF"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询价期权权利金清算单编号</w:t>
            </w:r>
          </w:p>
        </w:tc>
        <w:tc>
          <w:tcPr>
            <w:tcW w:w="1025" w:type="pct"/>
            <w:tcBorders>
              <w:top w:val="outset" w:sz="6" w:space="0" w:color="111111"/>
              <w:left w:val="outset" w:sz="6" w:space="0" w:color="111111"/>
              <w:bottom w:val="outset" w:sz="6" w:space="0" w:color="111111"/>
              <w:right w:val="outset" w:sz="6" w:space="0" w:color="111111"/>
            </w:tcBorders>
          </w:tcPr>
          <w:p w:rsidR="000C64DF" w:rsidRPr="00157331" w:rsidRDefault="000C64DF"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253" w:type="pct"/>
            <w:tcBorders>
              <w:top w:val="outset" w:sz="6" w:space="0" w:color="111111"/>
              <w:left w:val="outset" w:sz="6" w:space="0" w:color="111111"/>
              <w:bottom w:val="outset" w:sz="6" w:space="0" w:color="111111"/>
              <w:right w:val="outset" w:sz="6" w:space="0" w:color="111111"/>
            </w:tcBorders>
            <w:vAlign w:val="center"/>
          </w:tcPr>
          <w:p w:rsidR="000C64DF" w:rsidRPr="00157331" w:rsidRDefault="000C64DF"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0C64DF"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0C64DF" w:rsidRPr="00157331" w:rsidRDefault="000C64DF"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成交单编号</w:t>
            </w:r>
          </w:p>
        </w:tc>
        <w:tc>
          <w:tcPr>
            <w:tcW w:w="1025" w:type="pct"/>
            <w:tcBorders>
              <w:top w:val="outset" w:sz="6" w:space="0" w:color="111111"/>
              <w:left w:val="outset" w:sz="6" w:space="0" w:color="111111"/>
              <w:bottom w:val="outset" w:sz="6" w:space="0" w:color="111111"/>
              <w:right w:val="outset" w:sz="6" w:space="0" w:color="111111"/>
            </w:tcBorders>
          </w:tcPr>
          <w:p w:rsidR="000C64DF" w:rsidRPr="00157331" w:rsidRDefault="000C64DF"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253" w:type="pct"/>
            <w:tcBorders>
              <w:top w:val="outset" w:sz="6" w:space="0" w:color="111111"/>
              <w:left w:val="outset" w:sz="6" w:space="0" w:color="111111"/>
              <w:bottom w:val="outset" w:sz="6" w:space="0" w:color="111111"/>
              <w:right w:val="outset" w:sz="6" w:space="0" w:color="111111"/>
            </w:tcBorders>
            <w:vAlign w:val="center"/>
          </w:tcPr>
          <w:p w:rsidR="000C64DF" w:rsidRPr="00157331" w:rsidRDefault="000C64DF"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席位</w:t>
            </w:r>
            <w:r>
              <w:rPr>
                <w:rFonts w:ascii="宋体" w:eastAsia="宋体" w:hAnsi="宋体" w:cs="宋体"/>
                <w:color w:val="000000"/>
                <w:kern w:val="0"/>
                <w:szCs w:val="24"/>
              </w:rPr>
              <w:t>代码</w:t>
            </w:r>
          </w:p>
        </w:tc>
        <w:tc>
          <w:tcPr>
            <w:tcW w:w="1025" w:type="pct"/>
            <w:tcBorders>
              <w:top w:val="outset" w:sz="6" w:space="0" w:color="111111"/>
              <w:left w:val="outset" w:sz="6" w:space="0" w:color="111111"/>
              <w:bottom w:val="outset" w:sz="6" w:space="0" w:color="111111"/>
              <w:right w:val="outset" w:sz="6" w:space="0" w:color="111111"/>
            </w:tcBorders>
          </w:tcPr>
          <w:p w:rsidR="00AA129E"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2253"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客户代码</w:t>
            </w:r>
          </w:p>
        </w:tc>
        <w:tc>
          <w:tcPr>
            <w:tcW w:w="1025"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2253"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本方方向</w:t>
            </w:r>
            <w:r>
              <w:rPr>
                <w:rFonts w:ascii="宋体" w:eastAsia="宋体" w:hAnsi="宋体" w:cs="宋体" w:hint="eastAsia"/>
                <w:color w:val="000000"/>
                <w:kern w:val="0"/>
                <w:szCs w:val="24"/>
              </w:rPr>
              <w:t>（原交易方向）</w:t>
            </w:r>
          </w:p>
        </w:tc>
        <w:tc>
          <w:tcPr>
            <w:tcW w:w="1025"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253"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买方、卖方</w:t>
            </w:r>
          </w:p>
        </w:tc>
      </w:tr>
      <w:tr w:rsidR="00AA129E"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合约代码</w:t>
            </w:r>
          </w:p>
        </w:tc>
        <w:tc>
          <w:tcPr>
            <w:tcW w:w="1025"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253"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934276"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最长8位字符</w:t>
            </w:r>
          </w:p>
        </w:tc>
      </w:tr>
      <w:tr w:rsidR="00AA129E"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开平</w:t>
            </w:r>
            <w:proofErr w:type="gramStart"/>
            <w:r w:rsidRPr="00157331">
              <w:rPr>
                <w:rFonts w:ascii="宋体" w:eastAsia="宋体" w:hAnsi="宋体" w:cs="宋体" w:hint="eastAsia"/>
                <w:color w:val="000000"/>
                <w:kern w:val="0"/>
                <w:szCs w:val="24"/>
              </w:rPr>
              <w:t>仓标志</w:t>
            </w:r>
            <w:proofErr w:type="gramEnd"/>
          </w:p>
        </w:tc>
        <w:tc>
          <w:tcPr>
            <w:tcW w:w="1025"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253"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权利金（元/克、元/千克）</w:t>
            </w:r>
          </w:p>
        </w:tc>
        <w:tc>
          <w:tcPr>
            <w:tcW w:w="1025"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2253"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数量(手）</w:t>
            </w:r>
          </w:p>
        </w:tc>
        <w:tc>
          <w:tcPr>
            <w:tcW w:w="1025"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N10</w:t>
            </w:r>
          </w:p>
        </w:tc>
        <w:tc>
          <w:tcPr>
            <w:tcW w:w="2253"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重量（千克）</w:t>
            </w:r>
          </w:p>
        </w:tc>
        <w:tc>
          <w:tcPr>
            <w:tcW w:w="1025"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sidRPr="00711CBE">
              <w:rPr>
                <w:szCs w:val="21"/>
              </w:rPr>
              <w:t>N(12,6)</w:t>
            </w:r>
          </w:p>
        </w:tc>
        <w:tc>
          <w:tcPr>
            <w:tcW w:w="2253"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本方收到资金金额（元）</w:t>
            </w:r>
          </w:p>
        </w:tc>
        <w:tc>
          <w:tcPr>
            <w:tcW w:w="1025"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sidRPr="00711CBE">
              <w:rPr>
                <w:szCs w:val="21"/>
              </w:rPr>
              <w:t>N(12,6)</w:t>
            </w:r>
          </w:p>
        </w:tc>
        <w:tc>
          <w:tcPr>
            <w:tcW w:w="2253"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本方收到，数值为正；本方支出，数值为负。</w:t>
            </w:r>
          </w:p>
        </w:tc>
      </w:tr>
      <w:tr w:rsidR="00AA129E"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是否违约申报</w:t>
            </w:r>
          </w:p>
        </w:tc>
        <w:tc>
          <w:tcPr>
            <w:tcW w:w="1025"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sidRPr="00144F04">
              <w:rPr>
                <w:rFonts w:ascii="宋体" w:eastAsia="宋体" w:hAnsi="宋体" w:cs="宋体" w:hint="eastAsia"/>
                <w:color w:val="000000"/>
                <w:kern w:val="0"/>
                <w:szCs w:val="24"/>
              </w:rPr>
              <w:t>C4</w:t>
            </w:r>
          </w:p>
        </w:tc>
        <w:tc>
          <w:tcPr>
            <w:tcW w:w="2253"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未申报、权利金违约申报</w:t>
            </w:r>
          </w:p>
        </w:tc>
      </w:tr>
      <w:tr w:rsidR="00AA129E" w:rsidRPr="009D36D6" w:rsidDel="00074A86" w:rsidTr="00BB2AEA">
        <w:trPr>
          <w:jc w:val="center"/>
          <w:del w:id="515" w:author="罗莎" w:date="2016-09-21T15:45:00Z"/>
        </w:trPr>
        <w:tc>
          <w:tcPr>
            <w:tcW w:w="1722" w:type="pct"/>
            <w:tcBorders>
              <w:top w:val="outset" w:sz="6" w:space="0" w:color="111111"/>
              <w:left w:val="outset" w:sz="6" w:space="0" w:color="111111"/>
              <w:bottom w:val="outset" w:sz="6" w:space="0" w:color="111111"/>
              <w:right w:val="outset" w:sz="6" w:space="0" w:color="111111"/>
            </w:tcBorders>
            <w:vAlign w:val="center"/>
          </w:tcPr>
          <w:p w:rsidR="00AA129E" w:rsidRPr="00157331" w:rsidDel="00074A86" w:rsidRDefault="00AA129E" w:rsidP="00AA129E">
            <w:pPr>
              <w:widowControl/>
              <w:ind w:firstLineChars="0" w:firstLine="0"/>
              <w:rPr>
                <w:del w:id="516" w:author="罗莎" w:date="2016-09-21T15:45:00Z"/>
                <w:rFonts w:ascii="宋体" w:eastAsia="宋体" w:hAnsi="宋体" w:cs="宋体"/>
                <w:color w:val="000000"/>
                <w:kern w:val="0"/>
                <w:szCs w:val="24"/>
              </w:rPr>
            </w:pPr>
            <w:del w:id="517" w:author="罗莎" w:date="2016-09-21T15:45:00Z">
              <w:r w:rsidRPr="00157331" w:rsidDel="00074A86">
                <w:rPr>
                  <w:rFonts w:ascii="宋体" w:eastAsia="宋体" w:hAnsi="宋体" w:cs="宋体" w:hint="eastAsia"/>
                  <w:color w:val="000000"/>
                  <w:kern w:val="0"/>
                  <w:szCs w:val="24"/>
                </w:rPr>
                <w:delText>是否豁免</w:delText>
              </w:r>
            </w:del>
          </w:p>
        </w:tc>
        <w:tc>
          <w:tcPr>
            <w:tcW w:w="1025" w:type="pct"/>
            <w:tcBorders>
              <w:top w:val="outset" w:sz="6" w:space="0" w:color="111111"/>
              <w:left w:val="outset" w:sz="6" w:space="0" w:color="111111"/>
              <w:bottom w:val="outset" w:sz="6" w:space="0" w:color="111111"/>
              <w:right w:val="outset" w:sz="6" w:space="0" w:color="111111"/>
            </w:tcBorders>
          </w:tcPr>
          <w:p w:rsidR="00AA129E" w:rsidRPr="00157331" w:rsidDel="00074A86" w:rsidRDefault="00AA129E" w:rsidP="00AA129E">
            <w:pPr>
              <w:widowControl/>
              <w:ind w:firstLineChars="0" w:firstLine="0"/>
              <w:rPr>
                <w:del w:id="518" w:author="罗莎" w:date="2016-09-21T15:45:00Z"/>
                <w:rFonts w:ascii="宋体" w:eastAsia="宋体" w:hAnsi="宋体" w:cs="宋体"/>
                <w:color w:val="000000"/>
                <w:kern w:val="0"/>
                <w:szCs w:val="24"/>
              </w:rPr>
            </w:pPr>
            <w:del w:id="519" w:author="罗莎" w:date="2016-09-21T15:45:00Z">
              <w:r w:rsidRPr="00144F04" w:rsidDel="00074A86">
                <w:rPr>
                  <w:rFonts w:ascii="宋体" w:eastAsia="宋体" w:hAnsi="宋体" w:cs="宋体" w:hint="eastAsia"/>
                  <w:color w:val="000000"/>
                  <w:kern w:val="0"/>
                  <w:szCs w:val="24"/>
                </w:rPr>
                <w:delText>C4</w:delText>
              </w:r>
            </w:del>
          </w:p>
        </w:tc>
        <w:tc>
          <w:tcPr>
            <w:tcW w:w="2253" w:type="pct"/>
            <w:tcBorders>
              <w:top w:val="outset" w:sz="6" w:space="0" w:color="111111"/>
              <w:left w:val="outset" w:sz="6" w:space="0" w:color="111111"/>
              <w:bottom w:val="outset" w:sz="6" w:space="0" w:color="111111"/>
              <w:right w:val="outset" w:sz="6" w:space="0" w:color="111111"/>
            </w:tcBorders>
            <w:vAlign w:val="center"/>
          </w:tcPr>
          <w:p w:rsidR="00AA129E" w:rsidRPr="00157331" w:rsidDel="00074A86" w:rsidRDefault="00AA129E" w:rsidP="00AA129E">
            <w:pPr>
              <w:widowControl/>
              <w:ind w:firstLineChars="0" w:firstLine="0"/>
              <w:rPr>
                <w:del w:id="520" w:author="罗莎" w:date="2016-09-21T15:45:00Z"/>
                <w:rFonts w:ascii="宋体" w:eastAsia="宋体" w:hAnsi="宋体" w:cs="宋体"/>
                <w:color w:val="000000"/>
                <w:kern w:val="0"/>
                <w:szCs w:val="24"/>
              </w:rPr>
            </w:pPr>
            <w:del w:id="521" w:author="罗莎" w:date="2016-09-21T15:45:00Z">
              <w:r w:rsidRPr="00157331" w:rsidDel="00074A86">
                <w:rPr>
                  <w:rFonts w:ascii="宋体" w:eastAsia="宋体" w:hAnsi="宋体" w:cs="宋体" w:hint="eastAsia"/>
                  <w:color w:val="000000"/>
                  <w:kern w:val="0"/>
                  <w:szCs w:val="24"/>
                </w:rPr>
                <w:delText>未豁免、豁免</w:delText>
              </w:r>
            </w:del>
          </w:p>
        </w:tc>
      </w:tr>
      <w:tr w:rsidR="00AA129E" w:rsidRPr="009D36D6"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清算信息</w:t>
            </w:r>
          </w:p>
        </w:tc>
        <w:tc>
          <w:tcPr>
            <w:tcW w:w="1025"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sidRPr="00144F04">
              <w:rPr>
                <w:rFonts w:ascii="宋体" w:eastAsia="宋体" w:hAnsi="宋体" w:cs="宋体" w:hint="eastAsia"/>
                <w:color w:val="000000"/>
                <w:kern w:val="0"/>
                <w:szCs w:val="24"/>
              </w:rPr>
              <w:t>C4</w:t>
            </w:r>
          </w:p>
        </w:tc>
        <w:tc>
          <w:tcPr>
            <w:tcW w:w="2253"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成功、权利</w:t>
            </w:r>
            <w:proofErr w:type="gramStart"/>
            <w:r w:rsidRPr="00157331">
              <w:rPr>
                <w:rFonts w:ascii="宋体" w:eastAsia="宋体" w:hAnsi="宋体" w:cs="宋体" w:hint="eastAsia"/>
                <w:color w:val="000000"/>
                <w:kern w:val="0"/>
                <w:szCs w:val="24"/>
              </w:rPr>
              <w:t>金主动</w:t>
            </w:r>
            <w:proofErr w:type="gramEnd"/>
            <w:r w:rsidRPr="00157331">
              <w:rPr>
                <w:rFonts w:ascii="宋体" w:eastAsia="宋体" w:hAnsi="宋体" w:cs="宋体" w:hint="eastAsia"/>
                <w:color w:val="000000"/>
                <w:kern w:val="0"/>
                <w:szCs w:val="24"/>
              </w:rPr>
              <w:t>违约、权利金被动违约</w:t>
            </w:r>
          </w:p>
        </w:tc>
      </w:tr>
    </w:tbl>
    <w:p w:rsidR="006A06A0" w:rsidRPr="009D36D6" w:rsidRDefault="006A06A0" w:rsidP="006A06A0">
      <w:pPr>
        <w:ind w:firstLine="480"/>
        <w:rPr>
          <w:szCs w:val="21"/>
        </w:rPr>
      </w:pPr>
    </w:p>
    <w:p w:rsidR="006A06A0" w:rsidRPr="009D36D6" w:rsidRDefault="006A06A0" w:rsidP="006A06A0">
      <w:pPr>
        <w:pStyle w:val="21"/>
        <w:numPr>
          <w:ilvl w:val="1"/>
          <w:numId w:val="1"/>
        </w:numPr>
        <w:ind w:left="0" w:firstLineChars="0" w:firstLine="0"/>
      </w:pPr>
      <w:bookmarkStart w:id="522" w:name="_Toc438719169"/>
      <w:r w:rsidRPr="009D36D6">
        <w:rPr>
          <w:rFonts w:hint="eastAsia"/>
        </w:rPr>
        <w:t>拆借</w:t>
      </w:r>
      <w:r w:rsidRPr="009D36D6">
        <w:t>过户清算单</w:t>
      </w:r>
      <w:r w:rsidR="004C329B">
        <w:rPr>
          <w:rFonts w:hint="eastAsia"/>
        </w:rPr>
        <w:t>数据文件</w:t>
      </w:r>
      <w:bookmarkEnd w:id="522"/>
    </w:p>
    <w:p w:rsidR="004C329B" w:rsidRPr="009D36D6" w:rsidRDefault="004C329B" w:rsidP="004C329B">
      <w:pPr>
        <w:pStyle w:val="30"/>
        <w:numPr>
          <w:ilvl w:val="2"/>
          <w:numId w:val="1"/>
        </w:numPr>
        <w:ind w:left="0" w:firstLineChars="0" w:firstLine="0"/>
      </w:pPr>
      <w:bookmarkStart w:id="523" w:name="_Toc438719170"/>
      <w:r w:rsidRPr="009D36D6">
        <w:t>明细</w:t>
      </w:r>
      <w:r>
        <w:rPr>
          <w:rFonts w:hint="eastAsia"/>
        </w:rPr>
        <w:t>记录</w:t>
      </w:r>
      <w:bookmarkEnd w:id="523"/>
    </w:p>
    <w:p w:rsidR="006A06A0" w:rsidRPr="009D36D6" w:rsidRDefault="00202602" w:rsidP="006A06A0">
      <w:pPr>
        <w:ind w:firstLine="482"/>
        <w:rPr>
          <w:szCs w:val="21"/>
        </w:rPr>
      </w:pPr>
      <w:r>
        <w:rPr>
          <w:rFonts w:hint="eastAsia"/>
          <w:b/>
          <w:szCs w:val="21"/>
        </w:rPr>
        <w:t>功能说明</w:t>
      </w:r>
      <w:r w:rsidR="006A06A0" w:rsidRPr="009D36D6">
        <w:rPr>
          <w:b/>
          <w:szCs w:val="21"/>
        </w:rPr>
        <w:t>：</w:t>
      </w:r>
      <w:r w:rsidR="006A06A0" w:rsidRPr="009D36D6">
        <w:rPr>
          <w:szCs w:val="21"/>
        </w:rPr>
        <w:t>提供二级系</w:t>
      </w:r>
      <w:r w:rsidR="006A06A0" w:rsidRPr="009D36D6">
        <w:rPr>
          <w:rFonts w:hint="eastAsia"/>
          <w:szCs w:val="21"/>
        </w:rPr>
        <w:t>统当前交易日询价拆借过户</w:t>
      </w:r>
      <w:r w:rsidR="006A06A0" w:rsidRPr="009D36D6">
        <w:rPr>
          <w:szCs w:val="21"/>
        </w:rPr>
        <w:t>清算单信息</w:t>
      </w:r>
    </w:p>
    <w:tbl>
      <w:tblPr>
        <w:tblW w:w="5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2892"/>
        <w:gridCol w:w="1575"/>
        <w:gridCol w:w="3823"/>
      </w:tblGrid>
      <w:tr w:rsidR="00BB2AEA" w:rsidRPr="009D36D6" w:rsidTr="00AA129E">
        <w:trPr>
          <w:tblHeader/>
          <w:jc w:val="center"/>
        </w:trPr>
        <w:tc>
          <w:tcPr>
            <w:tcW w:w="1744"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BB2AEA" w:rsidRPr="00157331" w:rsidRDefault="00BB2AEA" w:rsidP="00157331">
            <w:pPr>
              <w:widowControl/>
              <w:ind w:firstLineChars="0" w:firstLine="0"/>
              <w:rPr>
                <w:rFonts w:ascii="宋体" w:eastAsia="宋体" w:hAnsi="宋体" w:cs="宋体"/>
                <w:b/>
                <w:color w:val="000000"/>
                <w:kern w:val="0"/>
                <w:szCs w:val="24"/>
              </w:rPr>
            </w:pPr>
            <w:r w:rsidRPr="00157331">
              <w:rPr>
                <w:rFonts w:ascii="宋体" w:eastAsia="宋体" w:hAnsi="宋体" w:cs="宋体"/>
                <w:b/>
                <w:color w:val="000000"/>
                <w:kern w:val="0"/>
                <w:szCs w:val="24"/>
              </w:rPr>
              <w:t>属性描述</w:t>
            </w:r>
          </w:p>
        </w:tc>
        <w:tc>
          <w:tcPr>
            <w:tcW w:w="950" w:type="pct"/>
            <w:tcBorders>
              <w:top w:val="outset" w:sz="6" w:space="0" w:color="111111"/>
              <w:left w:val="outset" w:sz="6" w:space="0" w:color="111111"/>
              <w:bottom w:val="outset" w:sz="6" w:space="0" w:color="111111"/>
              <w:right w:val="outset" w:sz="6" w:space="0" w:color="111111"/>
            </w:tcBorders>
            <w:shd w:val="clear" w:color="auto" w:fill="C0C0C0"/>
          </w:tcPr>
          <w:p w:rsidR="00BB2AEA" w:rsidRPr="00157331" w:rsidRDefault="00BB2AEA" w:rsidP="00157331">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306"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BB2AEA" w:rsidRPr="00157331" w:rsidRDefault="00BB2AEA" w:rsidP="00157331">
            <w:pPr>
              <w:widowControl/>
              <w:ind w:firstLineChars="0" w:firstLine="0"/>
              <w:rPr>
                <w:rFonts w:ascii="宋体" w:eastAsia="宋体" w:hAnsi="宋体" w:cs="宋体"/>
                <w:b/>
                <w:color w:val="000000"/>
                <w:kern w:val="0"/>
                <w:szCs w:val="24"/>
              </w:rPr>
            </w:pPr>
            <w:r w:rsidRPr="00157331">
              <w:rPr>
                <w:rFonts w:ascii="宋体" w:eastAsia="宋体" w:hAnsi="宋体" w:cs="宋体"/>
                <w:b/>
                <w:color w:val="000000"/>
                <w:kern w:val="0"/>
                <w:szCs w:val="24"/>
              </w:rPr>
              <w:t>说明</w:t>
            </w:r>
          </w:p>
        </w:tc>
      </w:tr>
      <w:tr w:rsidR="006E0048"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6E0048" w:rsidRPr="00157331" w:rsidRDefault="00910652"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日期</w:t>
            </w:r>
          </w:p>
        </w:tc>
        <w:tc>
          <w:tcPr>
            <w:tcW w:w="950" w:type="pct"/>
            <w:tcBorders>
              <w:top w:val="outset" w:sz="6" w:space="0" w:color="111111"/>
              <w:left w:val="outset" w:sz="6" w:space="0" w:color="111111"/>
              <w:bottom w:val="outset" w:sz="6" w:space="0" w:color="111111"/>
              <w:right w:val="outset" w:sz="6" w:space="0" w:color="111111"/>
            </w:tcBorders>
          </w:tcPr>
          <w:p w:rsidR="006E0048" w:rsidRPr="00157331" w:rsidRDefault="008D63E9" w:rsidP="00157331">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C8</w:t>
            </w:r>
          </w:p>
        </w:tc>
        <w:tc>
          <w:tcPr>
            <w:tcW w:w="2306" w:type="pct"/>
            <w:tcBorders>
              <w:top w:val="outset" w:sz="6" w:space="0" w:color="111111"/>
              <w:left w:val="outset" w:sz="6" w:space="0" w:color="111111"/>
              <w:bottom w:val="outset" w:sz="6" w:space="0" w:color="111111"/>
              <w:right w:val="outset" w:sz="6" w:space="0" w:color="111111"/>
            </w:tcBorders>
            <w:vAlign w:val="center"/>
          </w:tcPr>
          <w:p w:rsidR="006E0048" w:rsidRPr="00157331" w:rsidRDefault="006E004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生成清算单的时间</w:t>
            </w:r>
            <w:r w:rsidR="008D63E9">
              <w:rPr>
                <w:rFonts w:ascii="宋体" w:eastAsia="宋体" w:hAnsi="宋体" w:cs="宋体" w:hint="eastAsia"/>
                <w:color w:val="000000"/>
                <w:kern w:val="0"/>
                <w:szCs w:val="24"/>
              </w:rPr>
              <w:t>,格式</w:t>
            </w:r>
            <w:r w:rsidR="008D63E9">
              <w:rPr>
                <w:rFonts w:ascii="宋体" w:eastAsia="宋体" w:hAnsi="宋体" w:cs="宋体"/>
                <w:color w:val="000000"/>
                <w:kern w:val="0"/>
                <w:szCs w:val="24"/>
              </w:rPr>
              <w:t>为：</w:t>
            </w:r>
            <w:r w:rsidR="008D63E9">
              <w:rPr>
                <w:rFonts w:ascii="宋体" w:eastAsia="宋体" w:hAnsi="宋体" w:cs="宋体" w:hint="eastAsia"/>
                <w:color w:val="000000"/>
                <w:kern w:val="0"/>
                <w:szCs w:val="24"/>
              </w:rPr>
              <w:t>YYYYMMDD</w:t>
            </w:r>
          </w:p>
        </w:tc>
      </w:tr>
      <w:tr w:rsidR="006E0048"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6E0048" w:rsidRPr="00157331" w:rsidRDefault="006E004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询价拆借过户单编号</w:t>
            </w:r>
          </w:p>
        </w:tc>
        <w:tc>
          <w:tcPr>
            <w:tcW w:w="950" w:type="pct"/>
            <w:tcBorders>
              <w:top w:val="outset" w:sz="6" w:space="0" w:color="111111"/>
              <w:left w:val="outset" w:sz="6" w:space="0" w:color="111111"/>
              <w:bottom w:val="outset" w:sz="6" w:space="0" w:color="111111"/>
              <w:right w:val="outset" w:sz="6" w:space="0" w:color="111111"/>
            </w:tcBorders>
          </w:tcPr>
          <w:p w:rsidR="006E0048" w:rsidRPr="00157331" w:rsidRDefault="006E0048"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06" w:type="pct"/>
            <w:tcBorders>
              <w:top w:val="outset" w:sz="6" w:space="0" w:color="111111"/>
              <w:left w:val="outset" w:sz="6" w:space="0" w:color="111111"/>
              <w:bottom w:val="outset" w:sz="6" w:space="0" w:color="111111"/>
              <w:right w:val="outset" w:sz="6" w:space="0" w:color="111111"/>
            </w:tcBorders>
            <w:vAlign w:val="center"/>
          </w:tcPr>
          <w:p w:rsidR="006E0048" w:rsidRPr="00157331" w:rsidRDefault="006E004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6E0048"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6E0048" w:rsidRPr="00157331" w:rsidRDefault="006E004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成交单编号</w:t>
            </w:r>
          </w:p>
        </w:tc>
        <w:tc>
          <w:tcPr>
            <w:tcW w:w="950" w:type="pct"/>
            <w:tcBorders>
              <w:top w:val="outset" w:sz="6" w:space="0" w:color="111111"/>
              <w:left w:val="outset" w:sz="6" w:space="0" w:color="111111"/>
              <w:bottom w:val="outset" w:sz="6" w:space="0" w:color="111111"/>
              <w:right w:val="outset" w:sz="6" w:space="0" w:color="111111"/>
            </w:tcBorders>
          </w:tcPr>
          <w:p w:rsidR="006E0048" w:rsidRPr="00157331" w:rsidRDefault="006E0048"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06" w:type="pct"/>
            <w:tcBorders>
              <w:top w:val="outset" w:sz="6" w:space="0" w:color="111111"/>
              <w:left w:val="outset" w:sz="6" w:space="0" w:color="111111"/>
              <w:bottom w:val="outset" w:sz="6" w:space="0" w:color="111111"/>
              <w:right w:val="outset" w:sz="6" w:space="0" w:color="111111"/>
            </w:tcBorders>
            <w:vAlign w:val="center"/>
          </w:tcPr>
          <w:p w:rsidR="006E0048" w:rsidRPr="00157331" w:rsidRDefault="006E004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席位</w:t>
            </w:r>
            <w:r>
              <w:rPr>
                <w:rFonts w:ascii="宋体" w:eastAsia="宋体" w:hAnsi="宋体" w:cs="宋体"/>
                <w:color w:val="000000"/>
                <w:kern w:val="0"/>
                <w:szCs w:val="24"/>
              </w:rPr>
              <w:t>代码</w:t>
            </w:r>
          </w:p>
        </w:tc>
        <w:tc>
          <w:tcPr>
            <w:tcW w:w="950" w:type="pct"/>
            <w:tcBorders>
              <w:top w:val="outset" w:sz="6" w:space="0" w:color="111111"/>
              <w:left w:val="outset" w:sz="6" w:space="0" w:color="111111"/>
              <w:bottom w:val="outset" w:sz="6" w:space="0" w:color="111111"/>
              <w:right w:val="outset" w:sz="6" w:space="0" w:color="111111"/>
            </w:tcBorders>
          </w:tcPr>
          <w:p w:rsidR="00AA129E"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2306"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客户代码</w:t>
            </w:r>
          </w:p>
        </w:tc>
        <w:tc>
          <w:tcPr>
            <w:tcW w:w="950"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2306"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本方方向</w:t>
            </w:r>
            <w:r>
              <w:rPr>
                <w:rFonts w:ascii="宋体" w:eastAsia="宋体" w:hAnsi="宋体" w:cs="宋体" w:hint="eastAsia"/>
                <w:color w:val="000000"/>
                <w:kern w:val="0"/>
                <w:szCs w:val="24"/>
              </w:rPr>
              <w:t>（原交易方向）</w:t>
            </w:r>
          </w:p>
        </w:tc>
        <w:tc>
          <w:tcPr>
            <w:tcW w:w="950"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06"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拆入、拆出</w:t>
            </w:r>
          </w:p>
        </w:tc>
      </w:tr>
      <w:tr w:rsidR="00AA129E"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合约代码</w:t>
            </w:r>
          </w:p>
        </w:tc>
        <w:tc>
          <w:tcPr>
            <w:tcW w:w="950"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06"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934276"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最长8位字符</w:t>
            </w:r>
          </w:p>
        </w:tc>
      </w:tr>
      <w:tr w:rsidR="00AA129E"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过户品种</w:t>
            </w:r>
          </w:p>
        </w:tc>
        <w:tc>
          <w:tcPr>
            <w:tcW w:w="950"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06"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借金/还金</w:t>
            </w:r>
          </w:p>
        </w:tc>
        <w:tc>
          <w:tcPr>
            <w:tcW w:w="950"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06"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借金、还金</w:t>
            </w:r>
          </w:p>
        </w:tc>
      </w:tr>
      <w:tr w:rsidR="00AA129E"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数量(手）</w:t>
            </w:r>
          </w:p>
        </w:tc>
        <w:tc>
          <w:tcPr>
            <w:tcW w:w="950"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N10</w:t>
            </w:r>
          </w:p>
        </w:tc>
        <w:tc>
          <w:tcPr>
            <w:tcW w:w="2306"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重量（千克）</w:t>
            </w:r>
          </w:p>
        </w:tc>
        <w:tc>
          <w:tcPr>
            <w:tcW w:w="950"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sidRPr="00EF3E2B">
              <w:rPr>
                <w:szCs w:val="21"/>
              </w:rPr>
              <w:t>N(12,6)</w:t>
            </w:r>
          </w:p>
        </w:tc>
        <w:tc>
          <w:tcPr>
            <w:tcW w:w="2306"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本方收到实物重量（千克）</w:t>
            </w:r>
          </w:p>
        </w:tc>
        <w:tc>
          <w:tcPr>
            <w:tcW w:w="950"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sidRPr="00EF3E2B">
              <w:rPr>
                <w:szCs w:val="21"/>
              </w:rPr>
              <w:t>N(12,6)</w:t>
            </w:r>
          </w:p>
        </w:tc>
        <w:tc>
          <w:tcPr>
            <w:tcW w:w="2306"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本方收货，数值为正；本方交货，数值为负。</w:t>
            </w:r>
          </w:p>
        </w:tc>
      </w:tr>
      <w:tr w:rsidR="00AA129E"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仓库代码</w:t>
            </w:r>
          </w:p>
        </w:tc>
        <w:tc>
          <w:tcPr>
            <w:tcW w:w="950"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N20</w:t>
            </w:r>
          </w:p>
        </w:tc>
        <w:tc>
          <w:tcPr>
            <w:tcW w:w="2306"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清算信息</w:t>
            </w:r>
          </w:p>
        </w:tc>
        <w:tc>
          <w:tcPr>
            <w:tcW w:w="950"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06"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成功、失败</w:t>
            </w:r>
          </w:p>
        </w:tc>
      </w:tr>
    </w:tbl>
    <w:p w:rsidR="006A06A0" w:rsidRPr="009D36D6" w:rsidRDefault="006A06A0" w:rsidP="006A06A0">
      <w:pPr>
        <w:ind w:firstLine="480"/>
        <w:rPr>
          <w:szCs w:val="21"/>
        </w:rPr>
      </w:pPr>
    </w:p>
    <w:p w:rsidR="006A06A0" w:rsidRPr="009D36D6" w:rsidRDefault="006A06A0" w:rsidP="006A06A0">
      <w:pPr>
        <w:pStyle w:val="21"/>
        <w:numPr>
          <w:ilvl w:val="1"/>
          <w:numId w:val="1"/>
        </w:numPr>
        <w:ind w:left="0" w:firstLineChars="0" w:firstLine="0"/>
      </w:pPr>
      <w:bookmarkStart w:id="524" w:name="_Toc438719171"/>
      <w:r w:rsidRPr="009D36D6">
        <w:rPr>
          <w:rFonts w:hint="eastAsia"/>
        </w:rPr>
        <w:t>拆借</w:t>
      </w:r>
      <w:r w:rsidRPr="009D36D6">
        <w:t>利息清算单</w:t>
      </w:r>
      <w:r w:rsidR="004C329B">
        <w:rPr>
          <w:rFonts w:hint="eastAsia"/>
        </w:rPr>
        <w:t>数据文件</w:t>
      </w:r>
      <w:bookmarkEnd w:id="524"/>
    </w:p>
    <w:p w:rsidR="004C329B" w:rsidRPr="009D36D6" w:rsidRDefault="004C329B" w:rsidP="004C329B">
      <w:pPr>
        <w:pStyle w:val="30"/>
        <w:numPr>
          <w:ilvl w:val="2"/>
          <w:numId w:val="1"/>
        </w:numPr>
        <w:ind w:left="0" w:firstLineChars="0" w:firstLine="0"/>
      </w:pPr>
      <w:bookmarkStart w:id="525" w:name="_Toc438719172"/>
      <w:r w:rsidRPr="009D36D6">
        <w:t>明细</w:t>
      </w:r>
      <w:r>
        <w:rPr>
          <w:rFonts w:hint="eastAsia"/>
        </w:rPr>
        <w:t>记录</w:t>
      </w:r>
      <w:bookmarkEnd w:id="525"/>
    </w:p>
    <w:p w:rsidR="006A06A0" w:rsidRPr="009D36D6" w:rsidRDefault="00202602" w:rsidP="006A06A0">
      <w:pPr>
        <w:ind w:firstLine="482"/>
        <w:rPr>
          <w:szCs w:val="21"/>
        </w:rPr>
      </w:pPr>
      <w:r>
        <w:rPr>
          <w:rFonts w:hint="eastAsia"/>
          <w:b/>
          <w:szCs w:val="21"/>
        </w:rPr>
        <w:t>功能说明</w:t>
      </w:r>
      <w:r w:rsidR="006A06A0" w:rsidRPr="009D36D6">
        <w:rPr>
          <w:b/>
          <w:szCs w:val="21"/>
        </w:rPr>
        <w:t>：</w:t>
      </w:r>
      <w:r w:rsidR="006A06A0" w:rsidRPr="009D36D6">
        <w:rPr>
          <w:szCs w:val="21"/>
        </w:rPr>
        <w:t>提供二级系</w:t>
      </w:r>
      <w:r w:rsidR="006A06A0" w:rsidRPr="009D36D6">
        <w:rPr>
          <w:rFonts w:hint="eastAsia"/>
          <w:szCs w:val="21"/>
        </w:rPr>
        <w:t>统当前交易日询价拆借</w:t>
      </w:r>
      <w:r w:rsidR="006A06A0" w:rsidRPr="009D36D6">
        <w:rPr>
          <w:szCs w:val="21"/>
        </w:rPr>
        <w:t>利息清算单信息</w:t>
      </w:r>
    </w:p>
    <w:tbl>
      <w:tblPr>
        <w:tblW w:w="4933"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2614"/>
        <w:gridCol w:w="1575"/>
        <w:gridCol w:w="3990"/>
      </w:tblGrid>
      <w:tr w:rsidR="00377886" w:rsidRPr="009D36D6" w:rsidTr="00AA129E">
        <w:trPr>
          <w:tblHeader/>
          <w:jc w:val="center"/>
        </w:trPr>
        <w:tc>
          <w:tcPr>
            <w:tcW w:w="1598"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377886" w:rsidRPr="00157331" w:rsidRDefault="00377886" w:rsidP="00157331">
            <w:pPr>
              <w:widowControl/>
              <w:ind w:firstLineChars="0" w:firstLine="0"/>
              <w:rPr>
                <w:rFonts w:ascii="宋体" w:eastAsia="宋体" w:hAnsi="宋体" w:cs="宋体"/>
                <w:b/>
                <w:color w:val="000000"/>
                <w:kern w:val="0"/>
                <w:szCs w:val="24"/>
              </w:rPr>
            </w:pPr>
            <w:r w:rsidRPr="00157331">
              <w:rPr>
                <w:rFonts w:ascii="宋体" w:eastAsia="宋体" w:hAnsi="宋体" w:cs="宋体"/>
                <w:b/>
                <w:color w:val="000000"/>
                <w:kern w:val="0"/>
                <w:szCs w:val="24"/>
              </w:rPr>
              <w:t>属性描述</w:t>
            </w:r>
          </w:p>
        </w:tc>
        <w:tc>
          <w:tcPr>
            <w:tcW w:w="963" w:type="pct"/>
            <w:tcBorders>
              <w:top w:val="outset" w:sz="6" w:space="0" w:color="111111"/>
              <w:left w:val="outset" w:sz="6" w:space="0" w:color="111111"/>
              <w:bottom w:val="outset" w:sz="6" w:space="0" w:color="111111"/>
              <w:right w:val="outset" w:sz="6" w:space="0" w:color="111111"/>
            </w:tcBorders>
            <w:shd w:val="clear" w:color="auto" w:fill="C0C0C0"/>
          </w:tcPr>
          <w:p w:rsidR="00377886" w:rsidRPr="00157331" w:rsidRDefault="00377886" w:rsidP="00157331">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439"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377886" w:rsidRPr="00157331" w:rsidRDefault="00377886" w:rsidP="00157331">
            <w:pPr>
              <w:widowControl/>
              <w:ind w:firstLineChars="0" w:firstLine="0"/>
              <w:rPr>
                <w:rFonts w:ascii="宋体" w:eastAsia="宋体" w:hAnsi="宋体" w:cs="宋体"/>
                <w:b/>
                <w:color w:val="000000"/>
                <w:kern w:val="0"/>
                <w:szCs w:val="24"/>
              </w:rPr>
            </w:pPr>
            <w:r w:rsidRPr="00157331">
              <w:rPr>
                <w:rFonts w:ascii="宋体" w:eastAsia="宋体" w:hAnsi="宋体" w:cs="宋体"/>
                <w:b/>
                <w:color w:val="000000"/>
                <w:kern w:val="0"/>
                <w:szCs w:val="24"/>
              </w:rPr>
              <w:t>说明</w:t>
            </w:r>
          </w:p>
        </w:tc>
      </w:tr>
      <w:tr w:rsidR="00955678" w:rsidRPr="009D36D6"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rsidR="00955678" w:rsidRPr="00157331" w:rsidRDefault="00910652"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日期</w:t>
            </w:r>
          </w:p>
        </w:tc>
        <w:tc>
          <w:tcPr>
            <w:tcW w:w="963" w:type="pct"/>
            <w:tcBorders>
              <w:top w:val="outset" w:sz="6" w:space="0" w:color="111111"/>
              <w:left w:val="outset" w:sz="6" w:space="0" w:color="111111"/>
              <w:bottom w:val="outset" w:sz="6" w:space="0" w:color="111111"/>
              <w:right w:val="outset" w:sz="6" w:space="0" w:color="111111"/>
            </w:tcBorders>
          </w:tcPr>
          <w:p w:rsidR="00955678" w:rsidRPr="00157331" w:rsidRDefault="008D63E9" w:rsidP="00157331">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C8</w:t>
            </w:r>
          </w:p>
        </w:tc>
        <w:tc>
          <w:tcPr>
            <w:tcW w:w="2439" w:type="pct"/>
            <w:tcBorders>
              <w:top w:val="outset" w:sz="6" w:space="0" w:color="111111"/>
              <w:left w:val="outset" w:sz="6" w:space="0" w:color="111111"/>
              <w:bottom w:val="outset" w:sz="6" w:space="0" w:color="111111"/>
              <w:right w:val="outset" w:sz="6" w:space="0" w:color="111111"/>
            </w:tcBorders>
            <w:vAlign w:val="center"/>
          </w:tcPr>
          <w:p w:rsidR="00955678" w:rsidRPr="00157331" w:rsidRDefault="0095567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生成清算单的时间</w:t>
            </w:r>
            <w:r w:rsidR="008D63E9">
              <w:rPr>
                <w:rFonts w:ascii="宋体" w:eastAsia="宋体" w:hAnsi="宋体" w:cs="宋体" w:hint="eastAsia"/>
                <w:color w:val="000000"/>
                <w:kern w:val="0"/>
                <w:szCs w:val="24"/>
              </w:rPr>
              <w:t>,格</w:t>
            </w:r>
            <w:r w:rsidR="008D63E9">
              <w:rPr>
                <w:rFonts w:ascii="宋体" w:eastAsia="宋体" w:hAnsi="宋体" w:cs="宋体"/>
                <w:color w:val="000000"/>
                <w:kern w:val="0"/>
                <w:szCs w:val="24"/>
              </w:rPr>
              <w:t>式为：</w:t>
            </w:r>
            <w:r w:rsidR="008D63E9">
              <w:rPr>
                <w:rFonts w:ascii="宋体" w:eastAsia="宋体" w:hAnsi="宋体" w:cs="宋体" w:hint="eastAsia"/>
                <w:color w:val="000000"/>
                <w:kern w:val="0"/>
                <w:szCs w:val="24"/>
              </w:rPr>
              <w:t>YYYYMMDD</w:t>
            </w:r>
          </w:p>
        </w:tc>
      </w:tr>
      <w:tr w:rsidR="00955678" w:rsidRPr="009D36D6"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rsidR="00955678" w:rsidRPr="00157331" w:rsidRDefault="0095567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询价拆借利息清算单编号</w:t>
            </w:r>
          </w:p>
        </w:tc>
        <w:tc>
          <w:tcPr>
            <w:tcW w:w="963" w:type="pct"/>
            <w:tcBorders>
              <w:top w:val="outset" w:sz="6" w:space="0" w:color="111111"/>
              <w:left w:val="outset" w:sz="6" w:space="0" w:color="111111"/>
              <w:bottom w:val="outset" w:sz="6" w:space="0" w:color="111111"/>
              <w:right w:val="outset" w:sz="6" w:space="0" w:color="111111"/>
            </w:tcBorders>
          </w:tcPr>
          <w:p w:rsidR="00955678" w:rsidRPr="00157331" w:rsidRDefault="00955678"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439" w:type="pct"/>
            <w:tcBorders>
              <w:top w:val="outset" w:sz="6" w:space="0" w:color="111111"/>
              <w:left w:val="outset" w:sz="6" w:space="0" w:color="111111"/>
              <w:bottom w:val="outset" w:sz="6" w:space="0" w:color="111111"/>
              <w:right w:val="outset" w:sz="6" w:space="0" w:color="111111"/>
            </w:tcBorders>
            <w:vAlign w:val="center"/>
          </w:tcPr>
          <w:p w:rsidR="00955678" w:rsidRPr="00157331" w:rsidRDefault="0095567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955678" w:rsidRPr="009D36D6"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rsidR="00955678" w:rsidRPr="00157331" w:rsidRDefault="0095567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成交单编号</w:t>
            </w:r>
          </w:p>
        </w:tc>
        <w:tc>
          <w:tcPr>
            <w:tcW w:w="963" w:type="pct"/>
            <w:tcBorders>
              <w:top w:val="outset" w:sz="6" w:space="0" w:color="111111"/>
              <w:left w:val="outset" w:sz="6" w:space="0" w:color="111111"/>
              <w:bottom w:val="outset" w:sz="6" w:space="0" w:color="111111"/>
              <w:right w:val="outset" w:sz="6" w:space="0" w:color="111111"/>
            </w:tcBorders>
          </w:tcPr>
          <w:p w:rsidR="00955678" w:rsidRPr="00157331" w:rsidRDefault="00955678"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439" w:type="pct"/>
            <w:tcBorders>
              <w:top w:val="outset" w:sz="6" w:space="0" w:color="111111"/>
              <w:left w:val="outset" w:sz="6" w:space="0" w:color="111111"/>
              <w:bottom w:val="outset" w:sz="6" w:space="0" w:color="111111"/>
              <w:right w:val="outset" w:sz="6" w:space="0" w:color="111111"/>
            </w:tcBorders>
            <w:vAlign w:val="center"/>
          </w:tcPr>
          <w:p w:rsidR="00955678" w:rsidRPr="00157331" w:rsidRDefault="0095567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席位</w:t>
            </w:r>
            <w:r>
              <w:rPr>
                <w:rFonts w:ascii="宋体" w:eastAsia="宋体" w:hAnsi="宋体" w:cs="宋体"/>
                <w:color w:val="000000"/>
                <w:kern w:val="0"/>
                <w:szCs w:val="24"/>
              </w:rPr>
              <w:t>代码</w:t>
            </w:r>
          </w:p>
        </w:tc>
        <w:tc>
          <w:tcPr>
            <w:tcW w:w="963" w:type="pct"/>
            <w:tcBorders>
              <w:top w:val="outset" w:sz="6" w:space="0" w:color="111111"/>
              <w:left w:val="outset" w:sz="6" w:space="0" w:color="111111"/>
              <w:bottom w:val="outset" w:sz="6" w:space="0" w:color="111111"/>
              <w:right w:val="outset" w:sz="6" w:space="0" w:color="111111"/>
            </w:tcBorders>
          </w:tcPr>
          <w:p w:rsidR="00AA129E"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2439"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客户代码</w:t>
            </w:r>
          </w:p>
        </w:tc>
        <w:tc>
          <w:tcPr>
            <w:tcW w:w="963"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2439"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本方方向</w:t>
            </w:r>
            <w:r>
              <w:rPr>
                <w:rFonts w:ascii="宋体" w:eastAsia="宋体" w:hAnsi="宋体" w:cs="宋体" w:hint="eastAsia"/>
                <w:color w:val="000000"/>
                <w:kern w:val="0"/>
                <w:szCs w:val="24"/>
              </w:rPr>
              <w:t>（原交易方向）</w:t>
            </w:r>
          </w:p>
        </w:tc>
        <w:tc>
          <w:tcPr>
            <w:tcW w:w="963"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439"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拆入、拆出</w:t>
            </w:r>
          </w:p>
        </w:tc>
      </w:tr>
      <w:tr w:rsidR="00AA129E" w:rsidRPr="009D36D6"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合约代码</w:t>
            </w:r>
          </w:p>
        </w:tc>
        <w:tc>
          <w:tcPr>
            <w:tcW w:w="963"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439"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934276"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最长8位字符</w:t>
            </w:r>
          </w:p>
        </w:tc>
      </w:tr>
      <w:tr w:rsidR="00AA129E" w:rsidRPr="009D36D6"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本方收到资金金额（元）</w:t>
            </w:r>
          </w:p>
        </w:tc>
        <w:tc>
          <w:tcPr>
            <w:tcW w:w="963"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2439"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本方收到，为正值，本方支付，为负值</w:t>
            </w:r>
          </w:p>
        </w:tc>
      </w:tr>
      <w:tr w:rsidR="00AA129E" w:rsidRPr="009D36D6"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清算信息</w:t>
            </w:r>
          </w:p>
        </w:tc>
        <w:tc>
          <w:tcPr>
            <w:tcW w:w="963" w:type="pct"/>
            <w:tcBorders>
              <w:top w:val="outset" w:sz="6" w:space="0" w:color="111111"/>
              <w:left w:val="outset" w:sz="6" w:space="0" w:color="111111"/>
              <w:bottom w:val="outset" w:sz="6" w:space="0" w:color="111111"/>
              <w:right w:val="outset" w:sz="6" w:space="0" w:color="111111"/>
            </w:tcBorders>
          </w:tcPr>
          <w:p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439" w:type="pct"/>
            <w:tcBorders>
              <w:top w:val="outset" w:sz="6" w:space="0" w:color="111111"/>
              <w:left w:val="outset" w:sz="6" w:space="0" w:color="111111"/>
              <w:bottom w:val="outset" w:sz="6" w:space="0" w:color="111111"/>
              <w:right w:val="outset" w:sz="6" w:space="0" w:color="111111"/>
            </w:tcBorders>
            <w:vAlign w:val="center"/>
          </w:tcPr>
          <w:p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成功、失败</w:t>
            </w:r>
          </w:p>
        </w:tc>
      </w:tr>
    </w:tbl>
    <w:p w:rsidR="006A06A0" w:rsidRPr="009D36D6" w:rsidRDefault="006A06A0" w:rsidP="006A06A0">
      <w:pPr>
        <w:ind w:firstLine="480"/>
        <w:rPr>
          <w:szCs w:val="21"/>
        </w:rPr>
      </w:pPr>
    </w:p>
    <w:p w:rsidR="0050406D" w:rsidRDefault="0050406D" w:rsidP="000D628E">
      <w:pPr>
        <w:pStyle w:val="1"/>
        <w:numPr>
          <w:ilvl w:val="0"/>
          <w:numId w:val="1"/>
        </w:numPr>
      </w:pPr>
      <w:bookmarkStart w:id="526" w:name="_Toc438719173"/>
      <w:r>
        <w:rPr>
          <w:rFonts w:hint="eastAsia"/>
        </w:rPr>
        <w:t>其他数据</w:t>
      </w:r>
      <w:bookmarkEnd w:id="526"/>
    </w:p>
    <w:p w:rsidR="00212B9A" w:rsidRDefault="00212B9A" w:rsidP="000D628E">
      <w:pPr>
        <w:pStyle w:val="21"/>
        <w:numPr>
          <w:ilvl w:val="1"/>
          <w:numId w:val="1"/>
        </w:numPr>
        <w:ind w:left="0" w:firstLineChars="0" w:firstLine="0"/>
      </w:pPr>
      <w:bookmarkStart w:id="527" w:name="_Toc438719174"/>
      <w:r>
        <w:rPr>
          <w:rFonts w:hint="eastAsia"/>
        </w:rPr>
        <w:t>充抵申请明细数据</w:t>
      </w:r>
      <w:r w:rsidR="0025296B">
        <w:rPr>
          <w:rFonts w:hint="eastAsia"/>
        </w:rPr>
        <w:t>文件</w:t>
      </w:r>
      <w:bookmarkEnd w:id="527"/>
    </w:p>
    <w:p w:rsidR="0025296B" w:rsidRPr="009D36D6" w:rsidRDefault="0025296B" w:rsidP="0025296B">
      <w:pPr>
        <w:pStyle w:val="30"/>
        <w:numPr>
          <w:ilvl w:val="2"/>
          <w:numId w:val="1"/>
        </w:numPr>
        <w:ind w:left="0" w:firstLineChars="0" w:firstLine="0"/>
      </w:pPr>
      <w:bookmarkStart w:id="528" w:name="_Toc438719175"/>
      <w:r w:rsidRPr="009D36D6">
        <w:t>明细</w:t>
      </w:r>
      <w:r>
        <w:rPr>
          <w:rFonts w:hint="eastAsia"/>
        </w:rPr>
        <w:t>记录</w:t>
      </w:r>
      <w:bookmarkEnd w:id="528"/>
    </w:p>
    <w:p w:rsidR="00212B9A" w:rsidRPr="009D36D6" w:rsidRDefault="00202602" w:rsidP="00212B9A">
      <w:pPr>
        <w:ind w:firstLine="482"/>
        <w:rPr>
          <w:szCs w:val="21"/>
        </w:rPr>
      </w:pPr>
      <w:r>
        <w:rPr>
          <w:rFonts w:hint="eastAsia"/>
          <w:b/>
          <w:szCs w:val="21"/>
        </w:rPr>
        <w:t>功能说明</w:t>
      </w:r>
      <w:r w:rsidR="00212B9A" w:rsidRPr="009D36D6">
        <w:rPr>
          <w:b/>
          <w:szCs w:val="21"/>
        </w:rPr>
        <w:t>：</w:t>
      </w:r>
      <w:r w:rsidR="00212B9A" w:rsidRPr="009D36D6">
        <w:rPr>
          <w:szCs w:val="21"/>
        </w:rPr>
        <w:t>提供二级系</w:t>
      </w:r>
      <w:r w:rsidR="00212B9A" w:rsidRPr="009D36D6">
        <w:rPr>
          <w:rFonts w:hint="eastAsia"/>
          <w:szCs w:val="21"/>
        </w:rPr>
        <w:t>统会员所属客户当前交易</w:t>
      </w:r>
      <w:proofErr w:type="gramStart"/>
      <w:r w:rsidR="00212B9A" w:rsidRPr="009D36D6">
        <w:rPr>
          <w:rFonts w:hint="eastAsia"/>
          <w:szCs w:val="21"/>
        </w:rPr>
        <w:t>日状态</w:t>
      </w:r>
      <w:proofErr w:type="gramEnd"/>
      <w:r w:rsidR="00212B9A" w:rsidRPr="009D36D6">
        <w:rPr>
          <w:rFonts w:hint="eastAsia"/>
          <w:szCs w:val="21"/>
        </w:rPr>
        <w:t>为充抵成功、到期充抵违约处置中、充抵到期违约宽限中，以及当天状态修改为“到期充抵完结”、“手工充抵完结”、“交割充抵完结”、“到期充抵违约处置完结”的充抵申请记录。</w:t>
      </w:r>
    </w:p>
    <w:tbl>
      <w:tblPr>
        <w:tblW w:w="9007" w:type="dxa"/>
        <w:tblInd w:w="93" w:type="dxa"/>
        <w:tblLook w:val="04A0" w:firstRow="1" w:lastRow="0" w:firstColumn="1" w:lastColumn="0" w:noHBand="0" w:noVBand="1"/>
      </w:tblPr>
      <w:tblGrid>
        <w:gridCol w:w="2567"/>
        <w:gridCol w:w="2046"/>
        <w:gridCol w:w="4394"/>
      </w:tblGrid>
      <w:tr w:rsidR="003D08CD" w:rsidRPr="0050406D" w:rsidTr="00F27F79">
        <w:trPr>
          <w:trHeight w:val="285"/>
          <w:tblHeader/>
        </w:trPr>
        <w:tc>
          <w:tcPr>
            <w:tcW w:w="2567"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3D08CD" w:rsidRPr="0050406D" w:rsidRDefault="003D08CD" w:rsidP="0050406D">
            <w:pPr>
              <w:widowControl/>
              <w:ind w:firstLineChars="0" w:firstLine="0"/>
              <w:rPr>
                <w:rFonts w:ascii="宋体" w:eastAsia="宋体" w:hAnsi="宋体" w:cs="宋体"/>
                <w:b/>
                <w:bCs/>
                <w:color w:val="000000"/>
                <w:kern w:val="0"/>
                <w:szCs w:val="24"/>
              </w:rPr>
            </w:pPr>
            <w:r w:rsidRPr="0050406D">
              <w:rPr>
                <w:rFonts w:ascii="宋体" w:eastAsia="宋体" w:hAnsi="宋体" w:cs="宋体" w:hint="eastAsia"/>
                <w:b/>
                <w:bCs/>
                <w:color w:val="000000"/>
                <w:kern w:val="0"/>
                <w:szCs w:val="24"/>
              </w:rPr>
              <w:t>属性描述</w:t>
            </w:r>
          </w:p>
        </w:tc>
        <w:tc>
          <w:tcPr>
            <w:tcW w:w="2046" w:type="dxa"/>
            <w:tcBorders>
              <w:top w:val="single" w:sz="4" w:space="0" w:color="auto"/>
              <w:left w:val="nil"/>
              <w:bottom w:val="single" w:sz="4" w:space="0" w:color="auto"/>
              <w:right w:val="single" w:sz="4" w:space="0" w:color="auto"/>
            </w:tcBorders>
            <w:shd w:val="clear" w:color="000000" w:fill="C0C0C0"/>
          </w:tcPr>
          <w:p w:rsidR="003D08CD" w:rsidRPr="0050406D" w:rsidRDefault="003D08CD" w:rsidP="0050406D">
            <w:pPr>
              <w:widowControl/>
              <w:ind w:firstLineChars="0" w:firstLine="0"/>
              <w:rPr>
                <w:rFonts w:ascii="宋体" w:eastAsia="宋体" w:hAnsi="宋体" w:cs="宋体"/>
                <w:b/>
                <w:bCs/>
                <w:color w:val="000000"/>
                <w:kern w:val="0"/>
                <w:szCs w:val="24"/>
              </w:rPr>
            </w:pPr>
            <w:r>
              <w:rPr>
                <w:rFonts w:ascii="宋体" w:eastAsia="宋体" w:hAnsi="宋体" w:cs="宋体" w:hint="eastAsia"/>
                <w:b/>
                <w:bCs/>
                <w:color w:val="000000"/>
                <w:kern w:val="0"/>
                <w:szCs w:val="24"/>
              </w:rPr>
              <w:t>数据类型</w:t>
            </w:r>
          </w:p>
        </w:tc>
        <w:tc>
          <w:tcPr>
            <w:tcW w:w="4394"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3D08CD" w:rsidRPr="0050406D" w:rsidRDefault="003D08CD" w:rsidP="0050406D">
            <w:pPr>
              <w:widowControl/>
              <w:ind w:firstLineChars="0" w:firstLine="0"/>
              <w:rPr>
                <w:rFonts w:ascii="宋体" w:eastAsia="宋体" w:hAnsi="宋体" w:cs="宋体"/>
                <w:b/>
                <w:bCs/>
                <w:color w:val="000000"/>
                <w:kern w:val="0"/>
                <w:szCs w:val="24"/>
              </w:rPr>
            </w:pPr>
            <w:r w:rsidRPr="0050406D">
              <w:rPr>
                <w:rFonts w:ascii="宋体" w:eastAsia="宋体" w:hAnsi="宋体" w:cs="宋体" w:hint="eastAsia"/>
                <w:b/>
                <w:bCs/>
                <w:color w:val="000000"/>
                <w:kern w:val="0"/>
                <w:szCs w:val="24"/>
              </w:rPr>
              <w:t>说明</w:t>
            </w:r>
          </w:p>
        </w:tc>
      </w:tr>
      <w:tr w:rsidR="003D08CD" w:rsidRPr="0050406D"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充抵申请单编号</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C16</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最长16位字符</w:t>
            </w:r>
          </w:p>
        </w:tc>
      </w:tr>
      <w:tr w:rsidR="003D08CD" w:rsidRPr="0050406D"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充抵申请日期</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YYYYMMDD</w:t>
            </w:r>
          </w:p>
        </w:tc>
      </w:tr>
      <w:tr w:rsidR="003D08CD" w:rsidRPr="0050406D"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充抵申请时间</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HH:MM:SS</w:t>
            </w:r>
          </w:p>
        </w:tc>
      </w:tr>
      <w:tr w:rsidR="003D08CD" w:rsidRPr="0050406D"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申请会员代码</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最长4位字符</w:t>
            </w:r>
          </w:p>
        </w:tc>
      </w:tr>
      <w:tr w:rsidR="003D08CD" w:rsidRPr="0050406D"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申请席位代码</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最长6位字符</w:t>
            </w:r>
          </w:p>
        </w:tc>
      </w:tr>
      <w:tr w:rsidR="003D08CD" w:rsidRPr="0050406D"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申请客户代码</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p>
        </w:tc>
      </w:tr>
      <w:tr w:rsidR="003D08CD" w:rsidRPr="0050406D"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充抵申请物代码</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最长10位字符</w:t>
            </w:r>
          </w:p>
        </w:tc>
      </w:tr>
      <w:tr w:rsidR="003D08CD" w:rsidRPr="0050406D"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充抵申请物简称</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最长20位字符</w:t>
            </w:r>
          </w:p>
        </w:tc>
      </w:tr>
      <w:tr w:rsidR="003D08CD" w:rsidRPr="0050406D"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w:t>
            </w:r>
            <w:proofErr w:type="gramStart"/>
            <w:r w:rsidRPr="0050406D">
              <w:rPr>
                <w:rFonts w:ascii="宋体" w:eastAsia="宋体" w:hAnsi="宋体" w:cs="宋体" w:hint="eastAsia"/>
                <w:color w:val="000000"/>
                <w:kern w:val="0"/>
                <w:szCs w:val="24"/>
              </w:rPr>
              <w:t>物类型</w:t>
            </w:r>
            <w:proofErr w:type="gramEnd"/>
            <w:r w:rsidRPr="0050406D">
              <w:rPr>
                <w:rFonts w:ascii="宋体" w:eastAsia="宋体" w:hAnsi="宋体" w:cs="宋体" w:hint="eastAsia"/>
                <w:color w:val="000000"/>
                <w:kern w:val="0"/>
                <w:szCs w:val="24"/>
              </w:rPr>
              <w:t>代码</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最长1位字符</w:t>
            </w:r>
          </w:p>
        </w:tc>
      </w:tr>
      <w:tr w:rsidR="003D08CD" w:rsidRPr="0050406D"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充抵申请物数量</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w:t>
            </w:r>
            <w:r w:rsidR="00362034">
              <w:rPr>
                <w:rFonts w:ascii="宋体" w:eastAsia="宋体" w:hAnsi="宋体" w:cs="宋体"/>
                <w:color w:val="000000"/>
                <w:kern w:val="0"/>
                <w:szCs w:val="24"/>
              </w:rPr>
              <w:t>(</w:t>
            </w:r>
            <w:r>
              <w:rPr>
                <w:rFonts w:ascii="宋体" w:eastAsia="宋体" w:hAnsi="宋体" w:cs="宋体" w:hint="eastAsia"/>
                <w:color w:val="000000"/>
                <w:kern w:val="0"/>
                <w:szCs w:val="24"/>
              </w:rPr>
              <w:t>16</w:t>
            </w:r>
            <w:r w:rsidR="00362034">
              <w:rPr>
                <w:rFonts w:ascii="宋体" w:eastAsia="宋体" w:hAnsi="宋体" w:cs="宋体"/>
                <w:color w:val="000000"/>
                <w:kern w:val="0"/>
                <w:szCs w:val="24"/>
              </w:rPr>
              <w:t>,2)</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数值(16,2)</w:t>
            </w:r>
          </w:p>
        </w:tc>
      </w:tr>
      <w:tr w:rsidR="003D08CD" w:rsidRPr="0050406D"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充抵申请物有效数量</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w:t>
            </w:r>
            <w:r w:rsidR="00362034">
              <w:rPr>
                <w:rFonts w:ascii="宋体" w:eastAsia="宋体" w:hAnsi="宋体" w:cs="宋体"/>
                <w:color w:val="000000"/>
                <w:kern w:val="0"/>
                <w:szCs w:val="24"/>
              </w:rPr>
              <w:t>(</w:t>
            </w:r>
            <w:r>
              <w:rPr>
                <w:rFonts w:ascii="宋体" w:eastAsia="宋体" w:hAnsi="宋体" w:cs="宋体" w:hint="eastAsia"/>
                <w:color w:val="000000"/>
                <w:kern w:val="0"/>
                <w:szCs w:val="24"/>
              </w:rPr>
              <w:t>16</w:t>
            </w:r>
            <w:r w:rsidR="00362034">
              <w:rPr>
                <w:rFonts w:ascii="宋体" w:eastAsia="宋体" w:hAnsi="宋体" w:cs="宋体"/>
                <w:color w:val="000000"/>
                <w:kern w:val="0"/>
                <w:szCs w:val="24"/>
              </w:rPr>
              <w:t>,2)</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数值(16,2)</w:t>
            </w:r>
          </w:p>
        </w:tc>
      </w:tr>
      <w:tr w:rsidR="003D08CD" w:rsidRPr="0050406D"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充抵申请物转交割数量</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w:t>
            </w:r>
            <w:r w:rsidR="00362034">
              <w:rPr>
                <w:rFonts w:ascii="宋体" w:eastAsia="宋体" w:hAnsi="宋体" w:cs="宋体"/>
                <w:color w:val="000000"/>
                <w:kern w:val="0"/>
                <w:szCs w:val="24"/>
              </w:rPr>
              <w:t>(</w:t>
            </w:r>
            <w:r>
              <w:rPr>
                <w:rFonts w:ascii="宋体" w:eastAsia="宋体" w:hAnsi="宋体" w:cs="宋体" w:hint="eastAsia"/>
                <w:color w:val="000000"/>
                <w:kern w:val="0"/>
                <w:szCs w:val="24"/>
              </w:rPr>
              <w:t>16</w:t>
            </w:r>
            <w:r w:rsidR="00362034">
              <w:rPr>
                <w:rFonts w:ascii="宋体" w:eastAsia="宋体" w:hAnsi="宋体" w:cs="宋体"/>
                <w:color w:val="000000"/>
                <w:kern w:val="0"/>
                <w:szCs w:val="24"/>
              </w:rPr>
              <w:t>,2)</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数值(16,2)</w:t>
            </w:r>
          </w:p>
        </w:tc>
      </w:tr>
      <w:tr w:rsidR="003D08CD" w:rsidRPr="0050406D"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违约处置数量</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w:t>
            </w:r>
            <w:r w:rsidR="007C5E28">
              <w:rPr>
                <w:rFonts w:ascii="宋体" w:eastAsia="宋体" w:hAnsi="宋体" w:cs="宋体" w:hint="eastAsia"/>
                <w:color w:val="000000"/>
                <w:kern w:val="0"/>
                <w:szCs w:val="24"/>
              </w:rPr>
              <w:t>(</w:t>
            </w:r>
            <w:r>
              <w:rPr>
                <w:rFonts w:ascii="宋体" w:eastAsia="宋体" w:hAnsi="宋体" w:cs="宋体" w:hint="eastAsia"/>
                <w:color w:val="000000"/>
                <w:kern w:val="0"/>
                <w:szCs w:val="24"/>
              </w:rPr>
              <w:t>16</w:t>
            </w:r>
            <w:r w:rsidR="00362034">
              <w:rPr>
                <w:rFonts w:ascii="宋体" w:eastAsia="宋体" w:hAnsi="宋体" w:cs="宋体"/>
                <w:color w:val="000000"/>
                <w:kern w:val="0"/>
                <w:szCs w:val="24"/>
              </w:rPr>
              <w:t>,2)</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数值(16,2)</w:t>
            </w:r>
          </w:p>
        </w:tc>
      </w:tr>
      <w:tr w:rsidR="003D08CD" w:rsidRPr="0050406D"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充抵到期数量</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w:t>
            </w:r>
            <w:r w:rsidR="007C5E28">
              <w:rPr>
                <w:rFonts w:ascii="宋体" w:eastAsia="宋体" w:hAnsi="宋体" w:cs="宋体"/>
                <w:color w:val="000000"/>
                <w:kern w:val="0"/>
                <w:szCs w:val="24"/>
              </w:rPr>
              <w:t>(</w:t>
            </w:r>
            <w:r>
              <w:rPr>
                <w:rFonts w:ascii="宋体" w:eastAsia="宋体" w:hAnsi="宋体" w:cs="宋体" w:hint="eastAsia"/>
                <w:color w:val="000000"/>
                <w:kern w:val="0"/>
                <w:szCs w:val="24"/>
              </w:rPr>
              <w:t>16</w:t>
            </w:r>
            <w:r w:rsidR="00362034">
              <w:rPr>
                <w:rFonts w:ascii="宋体" w:eastAsia="宋体" w:hAnsi="宋体" w:cs="宋体"/>
                <w:color w:val="000000"/>
                <w:kern w:val="0"/>
                <w:szCs w:val="24"/>
              </w:rPr>
              <w:t>,2)</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数值(16,2)</w:t>
            </w:r>
          </w:p>
        </w:tc>
      </w:tr>
      <w:tr w:rsidR="003D08CD" w:rsidRPr="0050406D"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充抵到期日</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YYYYMMDD</w:t>
            </w:r>
          </w:p>
        </w:tc>
      </w:tr>
      <w:tr w:rsidR="003D08CD" w:rsidRPr="0050406D"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实际充抵到期日</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YYYYMMDD</w:t>
            </w:r>
          </w:p>
        </w:tc>
      </w:tr>
      <w:tr w:rsidR="003D08CD" w:rsidRPr="0050406D"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提交日期</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w:t>
            </w:r>
            <w:r w:rsidR="00A22CBF">
              <w:rPr>
                <w:rFonts w:ascii="宋体" w:eastAsia="宋体" w:hAnsi="宋体" w:cs="宋体"/>
                <w:color w:val="000000"/>
                <w:kern w:val="0"/>
                <w:szCs w:val="24"/>
              </w:rPr>
              <w:t>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YYYYMMDD</w:t>
            </w:r>
          </w:p>
        </w:tc>
      </w:tr>
      <w:tr w:rsidR="000A2043" w:rsidRPr="0050406D" w:rsidTr="00F27F79">
        <w:trPr>
          <w:trHeight w:val="285"/>
        </w:trPr>
        <w:tc>
          <w:tcPr>
            <w:tcW w:w="2567" w:type="dxa"/>
            <w:vMerge w:val="restart"/>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状态</w:t>
            </w:r>
          </w:p>
        </w:tc>
        <w:tc>
          <w:tcPr>
            <w:tcW w:w="2046" w:type="dxa"/>
            <w:vMerge w:val="restart"/>
            <w:tcBorders>
              <w:top w:val="single" w:sz="4" w:space="0" w:color="auto"/>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100已录入</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101已提交</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102已注销</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103审核通过、</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104审核不通过</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105充抵成功、</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106充抵失败、</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107已失效</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108到期撤销中、</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109手工撤销中</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110充抵违约宽限处理中、</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111到期充抵违约处置中</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112到期充抵完结、</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113手工充抵完结、</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114交割充抵完结、</w:t>
            </w:r>
          </w:p>
        </w:tc>
      </w:tr>
      <w:tr w:rsidR="000A2043" w:rsidRPr="0050406D"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bottom w:val="single" w:sz="4" w:space="0" w:color="auto"/>
              <w:right w:val="single" w:sz="4" w:space="0" w:color="auto"/>
            </w:tcBorders>
          </w:tcPr>
          <w:p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115到期充抵违约处置完结</w:t>
            </w:r>
          </w:p>
        </w:tc>
      </w:tr>
      <w:tr w:rsidR="003D08CD" w:rsidRPr="0050406D"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计费日期</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YYYYMMDD</w:t>
            </w:r>
          </w:p>
        </w:tc>
      </w:tr>
      <w:tr w:rsidR="003D08CD" w:rsidRPr="0050406D"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充抵手续费率</w:t>
            </w:r>
          </w:p>
        </w:tc>
        <w:tc>
          <w:tcPr>
            <w:tcW w:w="2046" w:type="dxa"/>
            <w:tcBorders>
              <w:top w:val="single" w:sz="4" w:space="0" w:color="auto"/>
              <w:left w:val="nil"/>
              <w:bottom w:val="single" w:sz="4" w:space="0" w:color="auto"/>
              <w:right w:val="single" w:sz="4" w:space="0" w:color="auto"/>
            </w:tcBorders>
          </w:tcPr>
          <w:p w:rsidR="003D08CD" w:rsidRPr="0050406D" w:rsidRDefault="00E850F9" w:rsidP="00E850F9">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数值(10,6)</w:t>
            </w:r>
          </w:p>
        </w:tc>
      </w:tr>
      <w:tr w:rsidR="003D08CD" w:rsidRPr="0050406D"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充抵手续费</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数值(18,2)</w:t>
            </w:r>
          </w:p>
        </w:tc>
      </w:tr>
      <w:tr w:rsidR="003D08CD" w:rsidRPr="0050406D"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充抵申请物估价金额</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数值(18,2)</w:t>
            </w:r>
          </w:p>
        </w:tc>
      </w:tr>
      <w:tr w:rsidR="003D08CD" w:rsidRPr="0050406D"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充抵申请物折后金额</w:t>
            </w:r>
          </w:p>
        </w:tc>
        <w:tc>
          <w:tcPr>
            <w:tcW w:w="2046" w:type="dxa"/>
            <w:tcBorders>
              <w:top w:val="single" w:sz="4" w:space="0" w:color="auto"/>
              <w:left w:val="nil"/>
              <w:bottom w:val="single" w:sz="4" w:space="0" w:color="auto"/>
              <w:right w:val="single" w:sz="4" w:space="0" w:color="auto"/>
            </w:tcBorders>
          </w:tcPr>
          <w:p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数值(18,2)</w:t>
            </w:r>
          </w:p>
        </w:tc>
      </w:tr>
    </w:tbl>
    <w:p w:rsidR="00212B9A" w:rsidRDefault="00212B9A" w:rsidP="0049364B">
      <w:pPr>
        <w:ind w:firstLine="480"/>
      </w:pPr>
    </w:p>
    <w:p w:rsidR="00212B9A" w:rsidRDefault="00212B9A" w:rsidP="000D628E">
      <w:pPr>
        <w:pStyle w:val="21"/>
        <w:numPr>
          <w:ilvl w:val="1"/>
          <w:numId w:val="1"/>
        </w:numPr>
        <w:ind w:left="0" w:firstLineChars="0" w:firstLine="0"/>
      </w:pPr>
      <w:bookmarkStart w:id="529" w:name="_Toc434242619"/>
      <w:bookmarkStart w:id="530" w:name="_Toc438719176"/>
      <w:r w:rsidRPr="00212B9A">
        <w:rPr>
          <w:rFonts w:hint="eastAsia"/>
        </w:rPr>
        <w:t>违约</w:t>
      </w:r>
      <w:r w:rsidRPr="00212B9A">
        <w:t>单</w:t>
      </w:r>
      <w:bookmarkEnd w:id="529"/>
      <w:r w:rsidR="00D17A31">
        <w:rPr>
          <w:rFonts w:hint="eastAsia"/>
        </w:rPr>
        <w:t>数据文件</w:t>
      </w:r>
      <w:bookmarkEnd w:id="530"/>
    </w:p>
    <w:p w:rsidR="0025296B" w:rsidRPr="009D36D6" w:rsidRDefault="0025296B" w:rsidP="0025296B">
      <w:pPr>
        <w:pStyle w:val="30"/>
        <w:numPr>
          <w:ilvl w:val="2"/>
          <w:numId w:val="1"/>
        </w:numPr>
        <w:ind w:left="0" w:firstLineChars="0" w:firstLine="0"/>
      </w:pPr>
      <w:bookmarkStart w:id="531" w:name="_Toc438719177"/>
      <w:r w:rsidRPr="009D36D6">
        <w:t>明细</w:t>
      </w:r>
      <w:r>
        <w:rPr>
          <w:rFonts w:hint="eastAsia"/>
        </w:rPr>
        <w:t>记录</w:t>
      </w:r>
      <w:bookmarkEnd w:id="531"/>
    </w:p>
    <w:p w:rsidR="00212B9A" w:rsidRPr="009D36D6" w:rsidRDefault="00202602" w:rsidP="00212B9A">
      <w:pPr>
        <w:ind w:firstLine="482"/>
        <w:rPr>
          <w:b/>
          <w:szCs w:val="21"/>
        </w:rPr>
      </w:pPr>
      <w:r>
        <w:rPr>
          <w:rFonts w:hint="eastAsia"/>
          <w:b/>
          <w:szCs w:val="21"/>
        </w:rPr>
        <w:t>功能说明</w:t>
      </w:r>
      <w:r w:rsidR="00212B9A" w:rsidRPr="009D36D6">
        <w:rPr>
          <w:b/>
          <w:szCs w:val="21"/>
        </w:rPr>
        <w:t>：</w:t>
      </w:r>
      <w:r w:rsidR="00212B9A" w:rsidRPr="009D36D6">
        <w:rPr>
          <w:szCs w:val="21"/>
        </w:rPr>
        <w:t>提供二级系统清算时处理违约的数据来源</w:t>
      </w:r>
      <w:r w:rsidR="008A0514">
        <w:rPr>
          <w:rFonts w:hint="eastAsia"/>
          <w:szCs w:val="21"/>
        </w:rPr>
        <w:t>（</w:t>
      </w:r>
      <w:r w:rsidR="008A0514">
        <w:rPr>
          <w:szCs w:val="21"/>
        </w:rPr>
        <w:t>包含</w:t>
      </w:r>
      <w:r w:rsidR="008A0514">
        <w:rPr>
          <w:rFonts w:hint="eastAsia"/>
          <w:szCs w:val="21"/>
        </w:rPr>
        <w:t>询</w:t>
      </w:r>
      <w:r w:rsidR="008A0514">
        <w:rPr>
          <w:szCs w:val="21"/>
        </w:rPr>
        <w:t>价、竞</w:t>
      </w:r>
      <w:r w:rsidR="008A0514">
        <w:rPr>
          <w:rFonts w:hint="eastAsia"/>
          <w:szCs w:val="21"/>
        </w:rPr>
        <w:t>价</w:t>
      </w:r>
      <w:r w:rsidR="008A0514">
        <w:rPr>
          <w:szCs w:val="21"/>
        </w:rPr>
        <w:t>、定价</w:t>
      </w:r>
      <w:r w:rsidR="008A0514">
        <w:rPr>
          <w:rFonts w:hint="eastAsia"/>
          <w:szCs w:val="21"/>
        </w:rPr>
        <w:t>市</w:t>
      </w:r>
      <w:r w:rsidR="008A0514">
        <w:rPr>
          <w:szCs w:val="21"/>
        </w:rPr>
        <w:t>场的违约</w:t>
      </w:r>
      <w:r w:rsidR="00297F0D">
        <w:rPr>
          <w:rFonts w:hint="eastAsia"/>
          <w:szCs w:val="21"/>
        </w:rPr>
        <w:t>单</w:t>
      </w:r>
      <w:r w:rsidR="008A0514">
        <w:rPr>
          <w:szCs w:val="21"/>
        </w:rPr>
        <w:t>）</w:t>
      </w:r>
      <w:r w:rsidR="00212B9A" w:rsidRPr="009D36D6">
        <w:rPr>
          <w:rFonts w:hint="eastAsia"/>
          <w:szCs w:val="21"/>
        </w:rPr>
        <w:t>。</w:t>
      </w:r>
    </w:p>
    <w:tbl>
      <w:tblPr>
        <w:tblW w:w="3915"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138"/>
        <w:gridCol w:w="1140"/>
        <w:gridCol w:w="4213"/>
      </w:tblGrid>
      <w:tr w:rsidR="00532120" w:rsidRPr="009D36D6" w:rsidTr="00532120">
        <w:trPr>
          <w:tblHeader/>
          <w:jc w:val="center"/>
        </w:trPr>
        <w:tc>
          <w:tcPr>
            <w:tcW w:w="877"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532120" w:rsidRPr="00E1649F" w:rsidRDefault="00532120" w:rsidP="00E1649F">
            <w:pPr>
              <w:widowControl/>
              <w:ind w:firstLineChars="0" w:firstLine="0"/>
              <w:rPr>
                <w:rFonts w:ascii="宋体" w:eastAsia="宋体" w:hAnsi="宋体" w:cs="宋体"/>
                <w:b/>
                <w:color w:val="000000"/>
                <w:kern w:val="0"/>
                <w:szCs w:val="24"/>
              </w:rPr>
            </w:pPr>
            <w:r w:rsidRPr="00E1649F">
              <w:rPr>
                <w:rFonts w:ascii="宋体" w:eastAsia="宋体" w:hAnsi="宋体" w:cs="宋体"/>
                <w:b/>
                <w:color w:val="000000"/>
                <w:kern w:val="0"/>
                <w:szCs w:val="24"/>
              </w:rPr>
              <w:t>属性描述</w:t>
            </w:r>
          </w:p>
        </w:tc>
        <w:tc>
          <w:tcPr>
            <w:tcW w:w="878" w:type="pct"/>
            <w:tcBorders>
              <w:top w:val="outset" w:sz="6" w:space="0" w:color="111111"/>
              <w:left w:val="outset" w:sz="6" w:space="0" w:color="111111"/>
              <w:bottom w:val="outset" w:sz="6" w:space="0" w:color="111111"/>
              <w:right w:val="outset" w:sz="6" w:space="0" w:color="111111"/>
            </w:tcBorders>
            <w:shd w:val="clear" w:color="auto" w:fill="C0C0C0"/>
          </w:tcPr>
          <w:p w:rsidR="00532120" w:rsidRPr="00E1649F" w:rsidRDefault="00532120" w:rsidP="00E1649F">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3245" w:type="pct"/>
            <w:tcBorders>
              <w:top w:val="outset" w:sz="6" w:space="0" w:color="111111"/>
              <w:left w:val="outset" w:sz="6" w:space="0" w:color="111111"/>
              <w:bottom w:val="outset" w:sz="6" w:space="0" w:color="111111"/>
              <w:right w:val="outset" w:sz="6" w:space="0" w:color="111111"/>
            </w:tcBorders>
            <w:shd w:val="clear" w:color="auto" w:fill="C0C0C0"/>
            <w:vAlign w:val="center"/>
          </w:tcPr>
          <w:p w:rsidR="00532120" w:rsidRPr="00E1649F" w:rsidRDefault="00532120" w:rsidP="00E1649F">
            <w:pPr>
              <w:widowControl/>
              <w:ind w:firstLineChars="0" w:firstLine="0"/>
              <w:rPr>
                <w:rFonts w:ascii="宋体" w:eastAsia="宋体" w:hAnsi="宋体" w:cs="宋体"/>
                <w:b/>
                <w:color w:val="000000"/>
                <w:kern w:val="0"/>
                <w:szCs w:val="24"/>
              </w:rPr>
            </w:pPr>
            <w:r w:rsidRPr="00E1649F">
              <w:rPr>
                <w:rFonts w:ascii="宋体" w:eastAsia="宋体" w:hAnsi="宋体" w:cs="宋体"/>
                <w:b/>
                <w:color w:val="000000"/>
                <w:kern w:val="0"/>
                <w:szCs w:val="24"/>
              </w:rPr>
              <w:t>说明</w:t>
            </w:r>
          </w:p>
        </w:tc>
      </w:tr>
      <w:tr w:rsidR="00532120" w:rsidRPr="009D36D6"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交割序号</w:t>
            </w:r>
          </w:p>
        </w:tc>
        <w:tc>
          <w:tcPr>
            <w:tcW w:w="878" w:type="pct"/>
            <w:tcBorders>
              <w:top w:val="outset" w:sz="6" w:space="0" w:color="111111"/>
              <w:left w:val="outset" w:sz="6" w:space="0" w:color="111111"/>
              <w:bottom w:val="outset" w:sz="6" w:space="0" w:color="111111"/>
              <w:right w:val="outset" w:sz="6" w:space="0" w:color="111111"/>
            </w:tcBorders>
          </w:tcPr>
          <w:p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C18</w:t>
            </w:r>
          </w:p>
        </w:tc>
        <w:tc>
          <w:tcPr>
            <w:tcW w:w="3245"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YYYYMMDD+8位数字编号</w:t>
            </w:r>
          </w:p>
        </w:tc>
      </w:tr>
      <w:tr w:rsidR="00532120" w:rsidRPr="009D36D6"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买卖方向</w:t>
            </w:r>
          </w:p>
        </w:tc>
        <w:tc>
          <w:tcPr>
            <w:tcW w:w="878" w:type="pct"/>
            <w:tcBorders>
              <w:top w:val="outset" w:sz="6" w:space="0" w:color="111111"/>
              <w:left w:val="outset" w:sz="6" w:space="0" w:color="111111"/>
              <w:bottom w:val="outset" w:sz="6" w:space="0" w:color="111111"/>
              <w:right w:val="outset" w:sz="6" w:space="0" w:color="111111"/>
            </w:tcBorders>
          </w:tcPr>
          <w:p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w:t>
            </w:r>
          </w:p>
        </w:tc>
        <w:tc>
          <w:tcPr>
            <w:tcW w:w="3245"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's'-卖 'b'-买</w:t>
            </w:r>
          </w:p>
        </w:tc>
      </w:tr>
      <w:tr w:rsidR="00532120" w:rsidRPr="009D36D6"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客户代码</w:t>
            </w:r>
          </w:p>
        </w:tc>
        <w:tc>
          <w:tcPr>
            <w:tcW w:w="878" w:type="pct"/>
            <w:tcBorders>
              <w:top w:val="outset" w:sz="6" w:space="0" w:color="111111"/>
              <w:left w:val="outset" w:sz="6" w:space="0" w:color="111111"/>
              <w:bottom w:val="outset" w:sz="6" w:space="0" w:color="111111"/>
              <w:right w:val="outset" w:sz="6" w:space="0" w:color="111111"/>
            </w:tcBorders>
          </w:tcPr>
          <w:p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3245"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3061F3"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10位</w:t>
            </w:r>
            <w:r>
              <w:rPr>
                <w:rFonts w:ascii="宋体" w:eastAsia="宋体" w:hAnsi="宋体" w:cs="宋体"/>
                <w:color w:val="000000"/>
                <w:kern w:val="0"/>
                <w:szCs w:val="24"/>
              </w:rPr>
              <w:t>数字编号</w:t>
            </w:r>
          </w:p>
        </w:tc>
      </w:tr>
      <w:tr w:rsidR="00532120" w:rsidRPr="009D36D6"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会员代码</w:t>
            </w:r>
          </w:p>
        </w:tc>
        <w:tc>
          <w:tcPr>
            <w:tcW w:w="878" w:type="pct"/>
            <w:tcBorders>
              <w:top w:val="outset" w:sz="6" w:space="0" w:color="111111"/>
              <w:left w:val="outset" w:sz="6" w:space="0" w:color="111111"/>
              <w:bottom w:val="outset" w:sz="6" w:space="0" w:color="111111"/>
              <w:right w:val="outset" w:sz="6" w:space="0" w:color="111111"/>
            </w:tcBorders>
          </w:tcPr>
          <w:p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3245"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4位数字编号</w:t>
            </w:r>
          </w:p>
        </w:tc>
      </w:tr>
      <w:tr w:rsidR="00532120" w:rsidRPr="009D36D6"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席位</w:t>
            </w:r>
            <w:r w:rsidRPr="00E1649F">
              <w:rPr>
                <w:rFonts w:ascii="宋体" w:eastAsia="宋体" w:hAnsi="宋体" w:cs="宋体"/>
                <w:color w:val="000000"/>
                <w:kern w:val="0"/>
                <w:szCs w:val="24"/>
              </w:rPr>
              <w:t>代码</w:t>
            </w:r>
          </w:p>
        </w:tc>
        <w:tc>
          <w:tcPr>
            <w:tcW w:w="878" w:type="pct"/>
            <w:tcBorders>
              <w:top w:val="outset" w:sz="6" w:space="0" w:color="111111"/>
              <w:left w:val="outset" w:sz="6" w:space="0" w:color="111111"/>
              <w:bottom w:val="outset" w:sz="6" w:space="0" w:color="111111"/>
              <w:right w:val="outset" w:sz="6" w:space="0" w:color="111111"/>
            </w:tcBorders>
          </w:tcPr>
          <w:p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3245"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90273E" w:rsidP="00E1649F">
            <w:pPr>
              <w:widowControl/>
              <w:ind w:firstLineChars="0" w:firstLine="0"/>
              <w:rPr>
                <w:rFonts w:ascii="宋体" w:eastAsia="宋体" w:hAnsi="宋体" w:cs="宋体"/>
                <w:color w:val="000000"/>
                <w:kern w:val="0"/>
                <w:szCs w:val="24"/>
              </w:rPr>
            </w:pPr>
            <w:ins w:id="532" w:author="罗莎" w:date="2016-09-30T15:33:00Z">
              <w:r>
                <w:rPr>
                  <w:rFonts w:ascii="宋体" w:eastAsia="宋体" w:hAnsi="宋体" w:cs="宋体"/>
                  <w:color w:val="000000"/>
                  <w:kern w:val="0"/>
                  <w:szCs w:val="24"/>
                </w:rPr>
                <w:t>6</w:t>
              </w:r>
              <w:r w:rsidRPr="00E1649F">
                <w:rPr>
                  <w:rFonts w:ascii="宋体" w:eastAsia="宋体" w:hAnsi="宋体" w:cs="宋体"/>
                  <w:color w:val="000000"/>
                  <w:kern w:val="0"/>
                  <w:szCs w:val="24"/>
                </w:rPr>
                <w:t>位数字编号</w:t>
              </w:r>
            </w:ins>
            <w:del w:id="533" w:author="罗莎" w:date="2016-09-30T15:33:00Z">
              <w:r w:rsidR="00532120" w:rsidRPr="00E1649F" w:rsidDel="0090273E">
                <w:rPr>
                  <w:rFonts w:ascii="宋体" w:eastAsia="宋体" w:hAnsi="宋体" w:cs="宋体" w:hint="eastAsia"/>
                  <w:color w:val="000000"/>
                  <w:kern w:val="0"/>
                  <w:szCs w:val="24"/>
                </w:rPr>
                <w:delText>6位</w:delText>
              </w:r>
              <w:r w:rsidR="00532120" w:rsidRPr="00E1649F" w:rsidDel="0090273E">
                <w:rPr>
                  <w:rFonts w:ascii="宋体" w:eastAsia="宋体" w:hAnsi="宋体" w:cs="宋体"/>
                  <w:color w:val="000000"/>
                  <w:kern w:val="0"/>
                  <w:szCs w:val="24"/>
                </w:rPr>
                <w:delText>字符</w:delText>
              </w:r>
            </w:del>
          </w:p>
        </w:tc>
      </w:tr>
      <w:tr w:rsidR="00532120" w:rsidRPr="009D36D6"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合约代码</w:t>
            </w:r>
          </w:p>
        </w:tc>
        <w:tc>
          <w:tcPr>
            <w:tcW w:w="878" w:type="pct"/>
            <w:tcBorders>
              <w:top w:val="outset" w:sz="6" w:space="0" w:color="111111"/>
              <w:left w:val="outset" w:sz="6" w:space="0" w:color="111111"/>
              <w:bottom w:val="outset" w:sz="6" w:space="0" w:color="111111"/>
              <w:right w:val="outset" w:sz="6" w:space="0" w:color="111111"/>
            </w:tcBorders>
          </w:tcPr>
          <w:p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w:t>
            </w:r>
            <w:r w:rsidR="00F90E7C">
              <w:rPr>
                <w:rFonts w:ascii="宋体" w:eastAsia="宋体" w:hAnsi="宋体" w:cs="宋体" w:hint="eastAsia"/>
                <w:color w:val="000000"/>
                <w:kern w:val="0"/>
                <w:szCs w:val="24"/>
              </w:rPr>
              <w:t>20</w:t>
            </w:r>
          </w:p>
        </w:tc>
        <w:tc>
          <w:tcPr>
            <w:tcW w:w="3245"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最长</w:t>
            </w:r>
            <w:r w:rsidR="00934276">
              <w:rPr>
                <w:rFonts w:ascii="宋体" w:eastAsia="宋体" w:hAnsi="宋体" w:cs="宋体"/>
                <w:color w:val="000000"/>
                <w:kern w:val="0"/>
                <w:szCs w:val="24"/>
              </w:rPr>
              <w:t>8</w:t>
            </w:r>
            <w:r w:rsidRPr="00E1649F">
              <w:rPr>
                <w:rFonts w:ascii="宋体" w:eastAsia="宋体" w:hAnsi="宋体" w:cs="宋体"/>
                <w:color w:val="000000"/>
                <w:kern w:val="0"/>
                <w:szCs w:val="24"/>
              </w:rPr>
              <w:t>位字符</w:t>
            </w:r>
          </w:p>
        </w:tc>
      </w:tr>
      <w:tr w:rsidR="00532120" w:rsidRPr="009D36D6"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手数</w:t>
            </w:r>
          </w:p>
        </w:tc>
        <w:tc>
          <w:tcPr>
            <w:tcW w:w="878" w:type="pct"/>
            <w:tcBorders>
              <w:top w:val="outset" w:sz="6" w:space="0" w:color="111111"/>
              <w:left w:val="outset" w:sz="6" w:space="0" w:color="111111"/>
              <w:bottom w:val="outset" w:sz="6" w:space="0" w:color="111111"/>
              <w:right w:val="outset" w:sz="6" w:space="0" w:color="111111"/>
            </w:tcBorders>
          </w:tcPr>
          <w:p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N12</w:t>
            </w:r>
          </w:p>
        </w:tc>
        <w:tc>
          <w:tcPr>
            <w:tcW w:w="3245"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p>
        </w:tc>
      </w:tr>
      <w:tr w:rsidR="00532120" w:rsidRPr="009D36D6"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价格</w:t>
            </w:r>
          </w:p>
        </w:tc>
        <w:tc>
          <w:tcPr>
            <w:tcW w:w="878" w:type="pct"/>
            <w:tcBorders>
              <w:top w:val="outset" w:sz="6" w:space="0" w:color="111111"/>
              <w:left w:val="outset" w:sz="6" w:space="0" w:color="111111"/>
              <w:bottom w:val="outset" w:sz="6" w:space="0" w:color="111111"/>
              <w:right w:val="outset" w:sz="6" w:space="0" w:color="111111"/>
            </w:tcBorders>
          </w:tcPr>
          <w:p w:rsidR="00532120" w:rsidRPr="00E1649F" w:rsidRDefault="00E850F9" w:rsidP="00E1649F">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3245"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p>
        </w:tc>
      </w:tr>
      <w:tr w:rsidR="00532120" w:rsidRPr="009D36D6"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违约方向</w:t>
            </w:r>
          </w:p>
        </w:tc>
        <w:tc>
          <w:tcPr>
            <w:tcW w:w="878" w:type="pct"/>
            <w:tcBorders>
              <w:top w:val="outset" w:sz="6" w:space="0" w:color="111111"/>
              <w:left w:val="outset" w:sz="6" w:space="0" w:color="111111"/>
              <w:bottom w:val="outset" w:sz="6" w:space="0" w:color="111111"/>
              <w:right w:val="outset" w:sz="6" w:space="0" w:color="111111"/>
            </w:tcBorders>
          </w:tcPr>
          <w:p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w:t>
            </w:r>
          </w:p>
        </w:tc>
        <w:tc>
          <w:tcPr>
            <w:tcW w:w="3245"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'1'- 违约方 '2' -被违约方</w:t>
            </w:r>
          </w:p>
        </w:tc>
      </w:tr>
      <w:tr w:rsidR="00532120" w:rsidRPr="009D36D6"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违约日期</w:t>
            </w:r>
          </w:p>
        </w:tc>
        <w:tc>
          <w:tcPr>
            <w:tcW w:w="878" w:type="pct"/>
            <w:tcBorders>
              <w:top w:val="outset" w:sz="6" w:space="0" w:color="111111"/>
              <w:left w:val="outset" w:sz="6" w:space="0" w:color="111111"/>
              <w:bottom w:val="outset" w:sz="6" w:space="0" w:color="111111"/>
              <w:right w:val="outset" w:sz="6" w:space="0" w:color="111111"/>
            </w:tcBorders>
          </w:tcPr>
          <w:p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3245" w:type="pct"/>
            <w:tcBorders>
              <w:top w:val="outset" w:sz="6" w:space="0" w:color="111111"/>
              <w:left w:val="outset" w:sz="6" w:space="0" w:color="111111"/>
              <w:bottom w:val="outset" w:sz="6" w:space="0" w:color="111111"/>
              <w:right w:val="outset" w:sz="6" w:space="0" w:color="111111"/>
            </w:tcBorders>
            <w:vAlign w:val="center"/>
          </w:tcPr>
          <w:p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YYYYMMDD</w:t>
            </w:r>
          </w:p>
        </w:tc>
      </w:tr>
    </w:tbl>
    <w:p w:rsidR="00212B9A" w:rsidRDefault="00212B9A" w:rsidP="0049364B">
      <w:pPr>
        <w:ind w:firstLine="480"/>
      </w:pPr>
    </w:p>
    <w:p w:rsidR="00D814C1" w:rsidRPr="00464CE3" w:rsidRDefault="00D814C1" w:rsidP="00D814C1">
      <w:pPr>
        <w:pStyle w:val="21"/>
        <w:numPr>
          <w:ilvl w:val="1"/>
          <w:numId w:val="1"/>
        </w:numPr>
        <w:ind w:left="0" w:firstLineChars="0" w:firstLine="0"/>
      </w:pPr>
      <w:bookmarkStart w:id="534" w:name="_Toc434242651"/>
      <w:bookmarkStart w:id="535" w:name="_Toc438719178"/>
      <w:r w:rsidRPr="00464CE3">
        <w:rPr>
          <w:rFonts w:hint="eastAsia"/>
        </w:rPr>
        <w:t>发票</w:t>
      </w:r>
      <w:bookmarkEnd w:id="534"/>
      <w:r w:rsidR="0025296B">
        <w:rPr>
          <w:rFonts w:hint="eastAsia"/>
        </w:rPr>
        <w:t>数据文件</w:t>
      </w:r>
      <w:bookmarkEnd w:id="535"/>
    </w:p>
    <w:p w:rsidR="0025296B" w:rsidRPr="009D36D6" w:rsidRDefault="0025296B" w:rsidP="0025296B">
      <w:pPr>
        <w:pStyle w:val="30"/>
        <w:numPr>
          <w:ilvl w:val="2"/>
          <w:numId w:val="1"/>
        </w:numPr>
        <w:ind w:left="0" w:firstLineChars="0" w:firstLine="0"/>
      </w:pPr>
      <w:bookmarkStart w:id="536" w:name="_Toc438719179"/>
      <w:r w:rsidRPr="009D36D6">
        <w:t>明细</w:t>
      </w:r>
      <w:r>
        <w:rPr>
          <w:rFonts w:hint="eastAsia"/>
        </w:rPr>
        <w:t>记录</w:t>
      </w:r>
      <w:bookmarkEnd w:id="536"/>
    </w:p>
    <w:p w:rsidR="00D814C1" w:rsidRDefault="00202602" w:rsidP="00D814C1">
      <w:pPr>
        <w:ind w:firstLine="482"/>
        <w:rPr>
          <w:szCs w:val="21"/>
        </w:rPr>
      </w:pPr>
      <w:r>
        <w:rPr>
          <w:rFonts w:hint="eastAsia"/>
          <w:b/>
          <w:szCs w:val="21"/>
        </w:rPr>
        <w:t>功能说明</w:t>
      </w:r>
      <w:r w:rsidR="00D814C1" w:rsidRPr="009D36D6">
        <w:rPr>
          <w:b/>
          <w:szCs w:val="21"/>
        </w:rPr>
        <w:t>：</w:t>
      </w:r>
      <w:r w:rsidR="00D814C1" w:rsidRPr="009D36D6">
        <w:rPr>
          <w:szCs w:val="21"/>
        </w:rPr>
        <w:t>提供二级系统清算后核对白银发票相关数据，</w:t>
      </w:r>
      <w:proofErr w:type="gramStart"/>
      <w:r w:rsidR="00D814C1" w:rsidRPr="009D36D6">
        <w:rPr>
          <w:szCs w:val="21"/>
        </w:rPr>
        <w:t>若类型</w:t>
      </w:r>
      <w:proofErr w:type="gramEnd"/>
      <w:r w:rsidR="00D814C1" w:rsidRPr="009D36D6">
        <w:rPr>
          <w:szCs w:val="21"/>
        </w:rPr>
        <w:t>为滞纳金，代表对应交割单当日收取滞纳金；</w:t>
      </w:r>
      <w:proofErr w:type="gramStart"/>
      <w:r w:rsidR="00D814C1" w:rsidRPr="009D36D6">
        <w:rPr>
          <w:szCs w:val="21"/>
        </w:rPr>
        <w:t>若类型</w:t>
      </w:r>
      <w:proofErr w:type="gramEnd"/>
      <w:r w:rsidR="00D814C1" w:rsidRPr="009D36D6">
        <w:rPr>
          <w:szCs w:val="21"/>
        </w:rPr>
        <w:t>为罚款，代表对应交割单当日收取罚款；</w:t>
      </w:r>
      <w:proofErr w:type="gramStart"/>
      <w:r w:rsidR="00D814C1" w:rsidRPr="009D36D6">
        <w:rPr>
          <w:szCs w:val="21"/>
        </w:rPr>
        <w:t>若类型</w:t>
      </w:r>
      <w:proofErr w:type="gramEnd"/>
      <w:r w:rsidR="00D814C1" w:rsidRPr="009D36D6">
        <w:rPr>
          <w:szCs w:val="21"/>
        </w:rPr>
        <w:t>为发票，代表当日交易所收到对应交割单的增值税发票。</w:t>
      </w:r>
    </w:p>
    <w:p w:rsidR="00BF59F9" w:rsidRPr="009D36D6" w:rsidRDefault="00BF59F9" w:rsidP="00BF59F9">
      <w:pPr>
        <w:ind w:firstLine="480"/>
        <w:rPr>
          <w:b/>
          <w:szCs w:val="21"/>
        </w:rPr>
      </w:pPr>
      <w:r>
        <w:rPr>
          <w:rFonts w:hint="eastAsia"/>
          <w:szCs w:val="21"/>
        </w:rPr>
        <w:t>如果出现罚款，该笔白银交割单</w:t>
      </w:r>
      <w:r w:rsidR="001E3E8E">
        <w:rPr>
          <w:rFonts w:hint="eastAsia"/>
          <w:szCs w:val="21"/>
        </w:rPr>
        <w:t>涉及</w:t>
      </w:r>
      <w:r>
        <w:rPr>
          <w:rFonts w:hint="eastAsia"/>
          <w:szCs w:val="21"/>
        </w:rPr>
        <w:t>买卖双方客户的发票数据文件中都要有</w:t>
      </w:r>
      <w:r w:rsidR="001E3E8E">
        <w:rPr>
          <w:rFonts w:hint="eastAsia"/>
          <w:szCs w:val="21"/>
        </w:rPr>
        <w:t>该条</w:t>
      </w:r>
      <w:r>
        <w:rPr>
          <w:rFonts w:hint="eastAsia"/>
          <w:szCs w:val="21"/>
        </w:rPr>
        <w:t>记录</w:t>
      </w:r>
      <w:r w:rsidR="001E3E8E">
        <w:rPr>
          <w:rFonts w:hint="eastAsia"/>
          <w:szCs w:val="21"/>
        </w:rPr>
        <w:t>，以便该笔白银交割单的买方客户能够处理罚款</w:t>
      </w:r>
      <w:r>
        <w:rPr>
          <w:rFonts w:hint="eastAsia"/>
          <w:szCs w:val="21"/>
        </w:rPr>
        <w:t>。</w:t>
      </w:r>
    </w:p>
    <w:tbl>
      <w:tblPr>
        <w:tblW w:w="7953" w:type="dxa"/>
        <w:tblInd w:w="93" w:type="dxa"/>
        <w:tblLook w:val="04A0" w:firstRow="1" w:lastRow="0" w:firstColumn="1" w:lastColumn="0" w:noHBand="0" w:noVBand="1"/>
      </w:tblPr>
      <w:tblGrid>
        <w:gridCol w:w="1261"/>
        <w:gridCol w:w="1360"/>
        <w:gridCol w:w="5332"/>
      </w:tblGrid>
      <w:tr w:rsidR="00532120" w:rsidRPr="00464CE3" w:rsidTr="008549E1">
        <w:trPr>
          <w:trHeight w:val="300"/>
        </w:trPr>
        <w:tc>
          <w:tcPr>
            <w:tcW w:w="1261" w:type="dxa"/>
            <w:tcBorders>
              <w:top w:val="single" w:sz="8" w:space="0" w:color="111111"/>
              <w:left w:val="single" w:sz="8" w:space="0" w:color="111111"/>
              <w:bottom w:val="single" w:sz="8" w:space="0" w:color="111111"/>
              <w:right w:val="single" w:sz="4" w:space="0" w:color="auto"/>
            </w:tcBorders>
            <w:shd w:val="clear" w:color="000000" w:fill="C0C0C0"/>
            <w:vAlign w:val="center"/>
            <w:hideMark/>
          </w:tcPr>
          <w:p w:rsidR="00532120" w:rsidRPr="00464CE3" w:rsidRDefault="00532120" w:rsidP="006B52E4">
            <w:pPr>
              <w:widowControl/>
              <w:ind w:firstLineChars="0" w:firstLine="0"/>
              <w:rPr>
                <w:rFonts w:ascii="宋体" w:eastAsia="宋体" w:hAnsi="宋体" w:cs="宋体"/>
                <w:b/>
                <w:color w:val="000000"/>
                <w:kern w:val="0"/>
                <w:szCs w:val="24"/>
              </w:rPr>
            </w:pPr>
            <w:r w:rsidRPr="00464CE3">
              <w:rPr>
                <w:rFonts w:ascii="宋体" w:eastAsia="宋体" w:hAnsi="宋体" w:cs="宋体" w:hint="eastAsia"/>
                <w:b/>
                <w:color w:val="000000"/>
                <w:kern w:val="0"/>
                <w:szCs w:val="24"/>
              </w:rPr>
              <w:t>属性描述</w:t>
            </w:r>
          </w:p>
        </w:tc>
        <w:tc>
          <w:tcPr>
            <w:tcW w:w="1360" w:type="dxa"/>
            <w:tcBorders>
              <w:top w:val="single" w:sz="4" w:space="0" w:color="auto"/>
              <w:left w:val="single" w:sz="4" w:space="0" w:color="auto"/>
              <w:bottom w:val="single" w:sz="4" w:space="0" w:color="auto"/>
              <w:right w:val="single" w:sz="4" w:space="0" w:color="auto"/>
            </w:tcBorders>
            <w:shd w:val="clear" w:color="000000" w:fill="C0C0C0"/>
          </w:tcPr>
          <w:p w:rsidR="00532120" w:rsidRPr="00464CE3" w:rsidRDefault="00532120" w:rsidP="00532120">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5332" w:type="dxa"/>
            <w:tcBorders>
              <w:top w:val="single" w:sz="8" w:space="0" w:color="111111"/>
              <w:left w:val="single" w:sz="4" w:space="0" w:color="auto"/>
              <w:bottom w:val="single" w:sz="8" w:space="0" w:color="111111"/>
              <w:right w:val="single" w:sz="8" w:space="0" w:color="111111"/>
            </w:tcBorders>
            <w:shd w:val="clear" w:color="000000" w:fill="C0C0C0"/>
            <w:vAlign w:val="center"/>
            <w:hideMark/>
          </w:tcPr>
          <w:p w:rsidR="00532120" w:rsidRPr="00464CE3" w:rsidRDefault="00532120" w:rsidP="006B52E4">
            <w:pPr>
              <w:widowControl/>
              <w:ind w:firstLineChars="0" w:firstLine="0"/>
              <w:jc w:val="center"/>
              <w:rPr>
                <w:rFonts w:ascii="宋体" w:eastAsia="宋体" w:hAnsi="宋体" w:cs="宋体"/>
                <w:b/>
                <w:color w:val="000000"/>
                <w:kern w:val="0"/>
                <w:szCs w:val="24"/>
              </w:rPr>
            </w:pPr>
            <w:r w:rsidRPr="00464CE3">
              <w:rPr>
                <w:rFonts w:ascii="宋体" w:eastAsia="宋体" w:hAnsi="宋体" w:cs="宋体" w:hint="eastAsia"/>
                <w:b/>
                <w:color w:val="000000"/>
                <w:kern w:val="0"/>
                <w:szCs w:val="24"/>
              </w:rPr>
              <w:t>说明</w:t>
            </w:r>
          </w:p>
        </w:tc>
      </w:tr>
      <w:tr w:rsidR="00532120" w:rsidRPr="00464CE3" w:rsidTr="008549E1">
        <w:trPr>
          <w:trHeight w:val="330"/>
        </w:trPr>
        <w:tc>
          <w:tcPr>
            <w:tcW w:w="1261" w:type="dxa"/>
            <w:tcBorders>
              <w:top w:val="nil"/>
              <w:left w:val="single" w:sz="8" w:space="0" w:color="111111"/>
              <w:bottom w:val="single" w:sz="8" w:space="0" w:color="111111"/>
              <w:right w:val="single" w:sz="4" w:space="0" w:color="auto"/>
            </w:tcBorders>
            <w:shd w:val="clear" w:color="auto" w:fill="auto"/>
            <w:vAlign w:val="center"/>
            <w:hideMark/>
          </w:tcPr>
          <w:p w:rsidR="00532120" w:rsidRPr="00464CE3" w:rsidRDefault="00532120" w:rsidP="006B52E4">
            <w:pPr>
              <w:widowControl/>
              <w:ind w:firstLineChars="0" w:firstLine="0"/>
              <w:rPr>
                <w:rFonts w:ascii="宋体" w:eastAsia="宋体" w:hAnsi="宋体" w:cs="宋体"/>
                <w:color w:val="000000"/>
                <w:kern w:val="0"/>
                <w:szCs w:val="24"/>
              </w:rPr>
            </w:pPr>
            <w:r w:rsidRPr="00464CE3">
              <w:rPr>
                <w:rFonts w:ascii="宋体" w:eastAsia="宋体" w:hAnsi="宋体" w:cs="宋体" w:hint="eastAsia"/>
                <w:color w:val="000000"/>
                <w:kern w:val="0"/>
                <w:szCs w:val="24"/>
              </w:rPr>
              <w:t>交割单号</w:t>
            </w:r>
          </w:p>
        </w:tc>
        <w:tc>
          <w:tcPr>
            <w:tcW w:w="1360" w:type="dxa"/>
            <w:tcBorders>
              <w:top w:val="single" w:sz="4" w:space="0" w:color="auto"/>
              <w:left w:val="single" w:sz="4" w:space="0" w:color="auto"/>
              <w:bottom w:val="single" w:sz="4" w:space="0" w:color="auto"/>
              <w:right w:val="single" w:sz="4" w:space="0" w:color="auto"/>
            </w:tcBorders>
          </w:tcPr>
          <w:p w:rsidR="00532120" w:rsidRPr="00464CE3" w:rsidRDefault="008549E1" w:rsidP="006B52E4">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C18</w:t>
            </w:r>
          </w:p>
        </w:tc>
        <w:tc>
          <w:tcPr>
            <w:tcW w:w="5332" w:type="dxa"/>
            <w:tcBorders>
              <w:top w:val="nil"/>
              <w:left w:val="single" w:sz="4" w:space="0" w:color="auto"/>
              <w:bottom w:val="single" w:sz="8" w:space="0" w:color="111111"/>
              <w:right w:val="single" w:sz="8" w:space="0" w:color="111111"/>
            </w:tcBorders>
            <w:shd w:val="clear" w:color="auto" w:fill="auto"/>
            <w:vAlign w:val="center"/>
            <w:hideMark/>
          </w:tcPr>
          <w:p w:rsidR="00532120" w:rsidRPr="00464CE3" w:rsidRDefault="00532120" w:rsidP="006B52E4">
            <w:pPr>
              <w:widowControl/>
              <w:ind w:firstLineChars="0" w:firstLine="0"/>
              <w:rPr>
                <w:rFonts w:ascii="宋体" w:eastAsia="宋体" w:hAnsi="宋体" w:cs="宋体"/>
                <w:color w:val="000000"/>
                <w:kern w:val="0"/>
                <w:szCs w:val="24"/>
              </w:rPr>
            </w:pPr>
            <w:r w:rsidRPr="00464CE3">
              <w:rPr>
                <w:rFonts w:ascii="宋体" w:eastAsia="宋体" w:hAnsi="宋体" w:cs="宋体"/>
                <w:color w:val="000000"/>
                <w:kern w:val="0"/>
                <w:szCs w:val="24"/>
              </w:rPr>
              <w:t>YYYYMMDD+8</w:t>
            </w:r>
            <w:r w:rsidRPr="00464CE3">
              <w:rPr>
                <w:rFonts w:ascii="宋体" w:eastAsia="宋体" w:hAnsi="宋体" w:cs="宋体" w:hint="eastAsia"/>
                <w:color w:val="000000"/>
                <w:kern w:val="0"/>
                <w:szCs w:val="24"/>
              </w:rPr>
              <w:t>位数字编号</w:t>
            </w:r>
          </w:p>
        </w:tc>
      </w:tr>
      <w:tr w:rsidR="00532120" w:rsidRPr="00464CE3" w:rsidTr="008549E1">
        <w:trPr>
          <w:trHeight w:val="330"/>
        </w:trPr>
        <w:tc>
          <w:tcPr>
            <w:tcW w:w="1261" w:type="dxa"/>
            <w:tcBorders>
              <w:top w:val="nil"/>
              <w:left w:val="single" w:sz="8" w:space="0" w:color="111111"/>
              <w:bottom w:val="single" w:sz="8" w:space="0" w:color="111111"/>
              <w:right w:val="single" w:sz="4" w:space="0" w:color="auto"/>
            </w:tcBorders>
            <w:shd w:val="clear" w:color="auto" w:fill="auto"/>
            <w:vAlign w:val="center"/>
            <w:hideMark/>
          </w:tcPr>
          <w:p w:rsidR="00532120" w:rsidRPr="00464CE3" w:rsidRDefault="00532120" w:rsidP="006B52E4">
            <w:pPr>
              <w:widowControl/>
              <w:ind w:firstLineChars="0" w:firstLine="0"/>
              <w:rPr>
                <w:rFonts w:ascii="宋体" w:eastAsia="宋体" w:hAnsi="宋体" w:cs="宋体"/>
                <w:color w:val="000000"/>
                <w:kern w:val="0"/>
                <w:szCs w:val="24"/>
              </w:rPr>
            </w:pPr>
            <w:r w:rsidRPr="00464CE3">
              <w:rPr>
                <w:rFonts w:ascii="宋体" w:eastAsia="宋体" w:hAnsi="宋体" w:cs="宋体" w:hint="eastAsia"/>
                <w:color w:val="000000"/>
                <w:kern w:val="0"/>
                <w:szCs w:val="24"/>
              </w:rPr>
              <w:t>类型合计</w:t>
            </w:r>
          </w:p>
        </w:tc>
        <w:tc>
          <w:tcPr>
            <w:tcW w:w="1360" w:type="dxa"/>
            <w:tcBorders>
              <w:top w:val="single" w:sz="4" w:space="0" w:color="auto"/>
              <w:left w:val="single" w:sz="4" w:space="0" w:color="auto"/>
              <w:bottom w:val="single" w:sz="4" w:space="0" w:color="auto"/>
              <w:right w:val="single" w:sz="4" w:space="0" w:color="auto"/>
            </w:tcBorders>
          </w:tcPr>
          <w:p w:rsidR="00532120" w:rsidRPr="00464CE3" w:rsidRDefault="008549E1" w:rsidP="006B52E4">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w:t>
            </w:r>
          </w:p>
        </w:tc>
        <w:tc>
          <w:tcPr>
            <w:tcW w:w="5332" w:type="dxa"/>
            <w:tcBorders>
              <w:top w:val="nil"/>
              <w:left w:val="single" w:sz="4" w:space="0" w:color="auto"/>
              <w:bottom w:val="single" w:sz="8" w:space="0" w:color="111111"/>
              <w:right w:val="single" w:sz="8" w:space="0" w:color="111111"/>
            </w:tcBorders>
            <w:shd w:val="clear" w:color="auto" w:fill="auto"/>
            <w:vAlign w:val="center"/>
            <w:hideMark/>
          </w:tcPr>
          <w:p w:rsidR="00532120" w:rsidRPr="00464CE3" w:rsidRDefault="00532120" w:rsidP="006B52E4">
            <w:pPr>
              <w:widowControl/>
              <w:ind w:firstLineChars="0" w:firstLine="0"/>
              <w:rPr>
                <w:rFonts w:ascii="宋体" w:eastAsia="宋体" w:hAnsi="宋体" w:cs="宋体"/>
                <w:color w:val="000000"/>
                <w:kern w:val="0"/>
                <w:szCs w:val="24"/>
              </w:rPr>
            </w:pPr>
            <w:r w:rsidRPr="00464CE3">
              <w:rPr>
                <w:rFonts w:ascii="宋体" w:eastAsia="宋体" w:hAnsi="宋体" w:cs="宋体"/>
                <w:color w:val="000000"/>
                <w:kern w:val="0"/>
                <w:szCs w:val="24"/>
              </w:rPr>
              <w:t>‘1’-</w:t>
            </w:r>
            <w:r w:rsidRPr="00464CE3">
              <w:rPr>
                <w:rFonts w:ascii="宋体" w:eastAsia="宋体" w:hAnsi="宋体" w:cs="宋体" w:hint="eastAsia"/>
                <w:color w:val="000000"/>
                <w:kern w:val="0"/>
                <w:szCs w:val="24"/>
              </w:rPr>
              <w:t>滞纳金，</w:t>
            </w:r>
            <w:proofErr w:type="gramStart"/>
            <w:r w:rsidRPr="00464CE3">
              <w:rPr>
                <w:rFonts w:ascii="宋体" w:eastAsia="宋体" w:hAnsi="宋体" w:cs="宋体"/>
                <w:color w:val="000000"/>
                <w:kern w:val="0"/>
                <w:szCs w:val="24"/>
              </w:rPr>
              <w:t>’</w:t>
            </w:r>
            <w:proofErr w:type="gramEnd"/>
            <w:r w:rsidRPr="00464CE3">
              <w:rPr>
                <w:rFonts w:ascii="宋体" w:eastAsia="宋体" w:hAnsi="宋体" w:cs="宋体"/>
                <w:color w:val="000000"/>
                <w:kern w:val="0"/>
                <w:szCs w:val="24"/>
              </w:rPr>
              <w:t>2</w:t>
            </w:r>
            <w:proofErr w:type="gramStart"/>
            <w:r w:rsidRPr="00464CE3">
              <w:rPr>
                <w:rFonts w:ascii="宋体" w:eastAsia="宋体" w:hAnsi="宋体" w:cs="宋体"/>
                <w:color w:val="000000"/>
                <w:kern w:val="0"/>
                <w:szCs w:val="24"/>
              </w:rPr>
              <w:t>’</w:t>
            </w:r>
            <w:proofErr w:type="gramEnd"/>
            <w:r w:rsidRPr="00464CE3">
              <w:rPr>
                <w:rFonts w:ascii="宋体" w:eastAsia="宋体" w:hAnsi="宋体" w:cs="宋体"/>
                <w:color w:val="000000"/>
                <w:kern w:val="0"/>
                <w:szCs w:val="24"/>
              </w:rPr>
              <w:t>-</w:t>
            </w:r>
            <w:r w:rsidRPr="00464CE3">
              <w:rPr>
                <w:rFonts w:ascii="宋体" w:eastAsia="宋体" w:hAnsi="宋体" w:cs="宋体" w:hint="eastAsia"/>
                <w:color w:val="000000"/>
                <w:kern w:val="0"/>
                <w:szCs w:val="24"/>
              </w:rPr>
              <w:t>罚款，</w:t>
            </w:r>
            <w:proofErr w:type="gramStart"/>
            <w:r w:rsidRPr="00464CE3">
              <w:rPr>
                <w:rFonts w:ascii="宋体" w:eastAsia="宋体" w:hAnsi="宋体" w:cs="宋体"/>
                <w:color w:val="000000"/>
                <w:kern w:val="0"/>
                <w:szCs w:val="24"/>
              </w:rPr>
              <w:t>’</w:t>
            </w:r>
            <w:proofErr w:type="gramEnd"/>
            <w:r w:rsidRPr="00464CE3">
              <w:rPr>
                <w:rFonts w:ascii="宋体" w:eastAsia="宋体" w:hAnsi="宋体" w:cs="宋体"/>
                <w:color w:val="000000"/>
                <w:kern w:val="0"/>
                <w:szCs w:val="24"/>
              </w:rPr>
              <w:t>3</w:t>
            </w:r>
            <w:proofErr w:type="gramStart"/>
            <w:r w:rsidRPr="00464CE3">
              <w:rPr>
                <w:rFonts w:ascii="宋体" w:eastAsia="宋体" w:hAnsi="宋体" w:cs="宋体"/>
                <w:color w:val="000000"/>
                <w:kern w:val="0"/>
                <w:szCs w:val="24"/>
              </w:rPr>
              <w:t>’</w:t>
            </w:r>
            <w:proofErr w:type="gramEnd"/>
            <w:r w:rsidRPr="00464CE3">
              <w:rPr>
                <w:rFonts w:ascii="宋体" w:eastAsia="宋体" w:hAnsi="宋体" w:cs="宋体"/>
                <w:color w:val="000000"/>
                <w:kern w:val="0"/>
                <w:szCs w:val="24"/>
              </w:rPr>
              <w:t>-</w:t>
            </w:r>
            <w:r w:rsidRPr="00464CE3">
              <w:rPr>
                <w:rFonts w:ascii="宋体" w:eastAsia="宋体" w:hAnsi="宋体" w:cs="宋体" w:hint="eastAsia"/>
                <w:color w:val="000000"/>
                <w:kern w:val="0"/>
                <w:szCs w:val="24"/>
              </w:rPr>
              <w:t>发票</w:t>
            </w:r>
          </w:p>
        </w:tc>
      </w:tr>
    </w:tbl>
    <w:p w:rsidR="00D814C1" w:rsidRDefault="00D814C1" w:rsidP="00D814C1">
      <w:pPr>
        <w:ind w:firstLine="480"/>
      </w:pPr>
    </w:p>
    <w:p w:rsidR="00D038AA" w:rsidRDefault="00D038AA" w:rsidP="00D814C1">
      <w:pPr>
        <w:ind w:firstLine="480"/>
      </w:pPr>
    </w:p>
    <w:p w:rsidR="00D038AA" w:rsidRPr="00D757C3" w:rsidRDefault="008B1187" w:rsidP="00D757C3">
      <w:pPr>
        <w:pStyle w:val="21"/>
        <w:numPr>
          <w:ilvl w:val="1"/>
          <w:numId w:val="1"/>
        </w:numPr>
        <w:ind w:left="0" w:firstLineChars="0" w:firstLine="0"/>
      </w:pPr>
      <w:bookmarkStart w:id="537" w:name="_Toc438719180"/>
      <w:r>
        <w:rPr>
          <w:rFonts w:hint="eastAsia"/>
        </w:rPr>
        <w:t>席位</w:t>
      </w:r>
      <w:r w:rsidR="00D038AA" w:rsidRPr="00D757C3">
        <w:rPr>
          <w:rFonts w:hint="eastAsia"/>
        </w:rPr>
        <w:t>保证金</w:t>
      </w:r>
      <w:proofErr w:type="gramStart"/>
      <w:r w:rsidR="00D038AA" w:rsidRPr="00D757C3">
        <w:rPr>
          <w:rFonts w:hint="eastAsia"/>
        </w:rPr>
        <w:t>率</w:t>
      </w:r>
      <w:r w:rsidR="00D757C3">
        <w:rPr>
          <w:rFonts w:hint="eastAsia"/>
        </w:rPr>
        <w:t>数据</w:t>
      </w:r>
      <w:proofErr w:type="gramEnd"/>
      <w:r w:rsidR="00D757C3">
        <w:t>文件</w:t>
      </w:r>
      <w:bookmarkEnd w:id="537"/>
    </w:p>
    <w:p w:rsidR="00D038AA" w:rsidRPr="00E56631" w:rsidRDefault="00D038AA" w:rsidP="00D038AA">
      <w:pPr>
        <w:pStyle w:val="a9"/>
        <w:keepNext/>
        <w:keepLines/>
        <w:numPr>
          <w:ilvl w:val="1"/>
          <w:numId w:val="26"/>
        </w:numPr>
        <w:adjustRightInd w:val="0"/>
        <w:snapToGrid w:val="0"/>
        <w:spacing w:before="240" w:line="360" w:lineRule="atLeast"/>
        <w:ind w:firstLineChars="0"/>
        <w:jc w:val="left"/>
        <w:outlineLvl w:val="2"/>
        <w:rPr>
          <w:rFonts w:ascii="黑体" w:eastAsia="黑体" w:hAnsi="Times New Roman"/>
          <w:b/>
          <w:bCs/>
          <w:vanish/>
          <w:szCs w:val="32"/>
        </w:rPr>
      </w:pPr>
      <w:bookmarkStart w:id="538" w:name="_Toc438719181"/>
      <w:bookmarkEnd w:id="538"/>
    </w:p>
    <w:p w:rsidR="00D038AA" w:rsidRDefault="00D038AA" w:rsidP="00D757C3">
      <w:pPr>
        <w:pStyle w:val="30"/>
        <w:numPr>
          <w:ilvl w:val="2"/>
          <w:numId w:val="1"/>
        </w:numPr>
        <w:ind w:left="0" w:firstLineChars="0" w:firstLine="0"/>
      </w:pPr>
      <w:bookmarkStart w:id="539" w:name="_Toc438719182"/>
      <w:r w:rsidRPr="00E56631">
        <w:rPr>
          <w:rFonts w:hint="eastAsia"/>
        </w:rPr>
        <w:t>明细</w:t>
      </w:r>
      <w:r w:rsidRPr="00E56631">
        <w:t>文件</w:t>
      </w:r>
      <w:bookmarkEnd w:id="539"/>
    </w:p>
    <w:p w:rsidR="00D038AA" w:rsidRPr="00D757C3" w:rsidRDefault="00D038AA" w:rsidP="00D038AA">
      <w:pPr>
        <w:ind w:firstLine="482"/>
        <w:rPr>
          <w:szCs w:val="21"/>
        </w:rPr>
      </w:pPr>
      <w:r>
        <w:rPr>
          <w:rFonts w:hint="eastAsia"/>
          <w:b/>
          <w:szCs w:val="21"/>
        </w:rPr>
        <w:t>功能说明</w:t>
      </w:r>
      <w:r w:rsidRPr="009D36D6">
        <w:rPr>
          <w:b/>
          <w:szCs w:val="21"/>
        </w:rPr>
        <w:t>：</w:t>
      </w:r>
      <w:r w:rsidRPr="00E56631">
        <w:rPr>
          <w:rFonts w:hint="eastAsia"/>
          <w:szCs w:val="21"/>
        </w:rPr>
        <w:t>当前交易日发送给二级系统的</w:t>
      </w:r>
      <w:r w:rsidRPr="0016399F">
        <w:rPr>
          <w:rFonts w:hint="eastAsia"/>
          <w:szCs w:val="21"/>
        </w:rPr>
        <w:t>保证金率，</w:t>
      </w:r>
      <w:r w:rsidRPr="0016399F">
        <w:rPr>
          <w:szCs w:val="21"/>
        </w:rPr>
        <w:t>包括：</w:t>
      </w:r>
      <w:r w:rsidRPr="0016399F">
        <w:rPr>
          <w:rFonts w:hint="eastAsia"/>
          <w:szCs w:val="21"/>
        </w:rPr>
        <w:t>现货合约保证金率</w:t>
      </w:r>
      <w:r w:rsidR="00FE705E">
        <w:rPr>
          <w:rFonts w:hint="eastAsia"/>
          <w:szCs w:val="21"/>
        </w:rPr>
        <w:t>、</w:t>
      </w:r>
      <w:r w:rsidRPr="0016399F">
        <w:rPr>
          <w:rFonts w:hint="eastAsia"/>
          <w:szCs w:val="21"/>
        </w:rPr>
        <w:t>即期合约保证金率、延期合约保证金率</w:t>
      </w:r>
      <w:ins w:id="540" w:author="罗莎" w:date="2016-09-30T15:59:00Z">
        <w:r w:rsidR="00072E9A">
          <w:rPr>
            <w:rFonts w:hint="eastAsia"/>
            <w:szCs w:val="21"/>
          </w:rPr>
          <w:t>、定价合约保证金率</w:t>
        </w:r>
      </w:ins>
      <w:r w:rsidRPr="0016399F">
        <w:rPr>
          <w:rFonts w:hint="eastAsia"/>
          <w:szCs w:val="21"/>
        </w:rPr>
        <w:t>。</w:t>
      </w:r>
    </w:p>
    <w:tbl>
      <w:tblPr>
        <w:tblW w:w="6394" w:type="dxa"/>
        <w:jc w:val="center"/>
        <w:tblLook w:val="04A0" w:firstRow="1" w:lastRow="0" w:firstColumn="1" w:lastColumn="0" w:noHBand="0" w:noVBand="1"/>
      </w:tblPr>
      <w:tblGrid>
        <w:gridCol w:w="1858"/>
        <w:gridCol w:w="2268"/>
        <w:gridCol w:w="2268"/>
      </w:tblGrid>
      <w:tr w:rsidR="002A3F28" w:rsidRPr="00464CE3" w:rsidTr="00DC74B1">
        <w:trPr>
          <w:trHeight w:val="300"/>
          <w:jc w:val="center"/>
        </w:trPr>
        <w:tc>
          <w:tcPr>
            <w:tcW w:w="1858" w:type="dxa"/>
            <w:tcBorders>
              <w:top w:val="single" w:sz="8" w:space="0" w:color="111111"/>
              <w:left w:val="single" w:sz="8" w:space="0" w:color="111111"/>
              <w:bottom w:val="single" w:sz="8" w:space="0" w:color="111111"/>
              <w:right w:val="single" w:sz="4" w:space="0" w:color="auto"/>
            </w:tcBorders>
            <w:shd w:val="clear" w:color="000000" w:fill="C0C0C0"/>
            <w:vAlign w:val="center"/>
            <w:hideMark/>
          </w:tcPr>
          <w:p w:rsidR="002A3F28" w:rsidRPr="00464CE3" w:rsidRDefault="002A3F28" w:rsidP="006B52E4">
            <w:pPr>
              <w:widowControl/>
              <w:ind w:firstLineChars="0" w:firstLine="0"/>
              <w:rPr>
                <w:rFonts w:ascii="宋体" w:eastAsia="宋体" w:hAnsi="宋体" w:cs="宋体"/>
                <w:b/>
                <w:color w:val="000000"/>
                <w:kern w:val="0"/>
                <w:szCs w:val="24"/>
              </w:rPr>
            </w:pPr>
            <w:r w:rsidRPr="00464CE3">
              <w:rPr>
                <w:rFonts w:ascii="宋体" w:eastAsia="宋体" w:hAnsi="宋体" w:cs="宋体" w:hint="eastAsia"/>
                <w:b/>
                <w:color w:val="000000"/>
                <w:kern w:val="0"/>
                <w:szCs w:val="24"/>
              </w:rPr>
              <w:t>属性描述</w:t>
            </w:r>
          </w:p>
        </w:tc>
        <w:tc>
          <w:tcPr>
            <w:tcW w:w="2268" w:type="dxa"/>
            <w:tcBorders>
              <w:top w:val="single" w:sz="4" w:space="0" w:color="auto"/>
              <w:left w:val="single" w:sz="4" w:space="0" w:color="auto"/>
              <w:bottom w:val="single" w:sz="8" w:space="0" w:color="111111"/>
              <w:right w:val="single" w:sz="4" w:space="0" w:color="auto"/>
            </w:tcBorders>
            <w:shd w:val="clear" w:color="000000" w:fill="C0C0C0"/>
          </w:tcPr>
          <w:p w:rsidR="002A3F28" w:rsidRPr="00464CE3" w:rsidRDefault="002A3F28" w:rsidP="006B52E4">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268" w:type="dxa"/>
            <w:tcBorders>
              <w:top w:val="single" w:sz="4" w:space="0" w:color="auto"/>
              <w:left w:val="single" w:sz="4" w:space="0" w:color="auto"/>
              <w:bottom w:val="single" w:sz="8" w:space="0" w:color="111111"/>
              <w:right w:val="single" w:sz="4" w:space="0" w:color="auto"/>
            </w:tcBorders>
            <w:shd w:val="clear" w:color="000000" w:fill="C0C0C0"/>
          </w:tcPr>
          <w:p w:rsidR="002A3F28" w:rsidRDefault="002A3F28" w:rsidP="006B52E4">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说明</w:t>
            </w:r>
          </w:p>
        </w:tc>
      </w:tr>
      <w:tr w:rsidR="002A3F28" w:rsidRPr="00464CE3"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hideMark/>
          </w:tcPr>
          <w:p w:rsidR="002A3F28" w:rsidRPr="00464CE3" w:rsidRDefault="002A3F28" w:rsidP="00D038AA">
            <w:pPr>
              <w:widowControl/>
              <w:ind w:firstLineChars="0" w:firstLine="0"/>
              <w:rPr>
                <w:rFonts w:ascii="宋体" w:eastAsia="宋体" w:hAnsi="宋体" w:cs="宋体"/>
                <w:color w:val="000000"/>
                <w:kern w:val="0"/>
                <w:szCs w:val="24"/>
              </w:rPr>
            </w:pPr>
            <w:r w:rsidRPr="009D36D6">
              <w:rPr>
                <w:szCs w:val="21"/>
              </w:rPr>
              <w:t>日期</w:t>
            </w:r>
          </w:p>
        </w:tc>
        <w:tc>
          <w:tcPr>
            <w:tcW w:w="2268" w:type="dxa"/>
            <w:tcBorders>
              <w:top w:val="single" w:sz="8" w:space="0" w:color="111111"/>
              <w:left w:val="single" w:sz="8" w:space="0" w:color="111111"/>
              <w:bottom w:val="single" w:sz="8" w:space="0" w:color="111111"/>
              <w:right w:val="single" w:sz="8" w:space="0" w:color="111111"/>
            </w:tcBorders>
          </w:tcPr>
          <w:p w:rsidR="002A3F28" w:rsidRPr="00464CE3" w:rsidRDefault="002A3F28" w:rsidP="00D038AA">
            <w:pPr>
              <w:widowControl/>
              <w:ind w:firstLineChars="0" w:firstLine="0"/>
              <w:rPr>
                <w:rFonts w:ascii="宋体" w:eastAsia="宋体" w:hAnsi="宋体" w:cs="宋体"/>
                <w:color w:val="000000"/>
                <w:kern w:val="0"/>
                <w:szCs w:val="24"/>
              </w:rPr>
            </w:pPr>
            <w:r>
              <w:rPr>
                <w:rFonts w:hAnsi="宋体" w:cs="宋体" w:hint="eastAsia"/>
                <w:color w:val="000000"/>
                <w:kern w:val="0"/>
                <w:szCs w:val="21"/>
              </w:rPr>
              <w:t>C8</w:t>
            </w:r>
          </w:p>
        </w:tc>
        <w:tc>
          <w:tcPr>
            <w:tcW w:w="2268" w:type="dxa"/>
            <w:tcBorders>
              <w:top w:val="single" w:sz="8" w:space="0" w:color="111111"/>
              <w:left w:val="single" w:sz="8" w:space="0" w:color="111111"/>
              <w:bottom w:val="single" w:sz="8" w:space="0" w:color="111111"/>
              <w:right w:val="single" w:sz="8" w:space="0" w:color="111111"/>
            </w:tcBorders>
          </w:tcPr>
          <w:p w:rsidR="002A3F28" w:rsidRDefault="008D63E9" w:rsidP="00D038AA">
            <w:pPr>
              <w:widowControl/>
              <w:ind w:firstLineChars="0" w:firstLine="0"/>
              <w:rPr>
                <w:rFonts w:hAnsi="宋体" w:cs="宋体"/>
                <w:color w:val="000000"/>
                <w:kern w:val="0"/>
                <w:szCs w:val="21"/>
              </w:rPr>
            </w:pPr>
            <w:r>
              <w:rPr>
                <w:rFonts w:hAnsi="宋体" w:cs="宋体" w:hint="eastAsia"/>
                <w:color w:val="000000"/>
                <w:kern w:val="0"/>
                <w:szCs w:val="21"/>
              </w:rPr>
              <w:t>YYYYMMDD</w:t>
            </w:r>
          </w:p>
        </w:tc>
      </w:tr>
      <w:tr w:rsidR="002A3F28" w:rsidRPr="00464CE3"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hideMark/>
          </w:tcPr>
          <w:p w:rsidR="002A3F28" w:rsidRPr="00464CE3" w:rsidRDefault="002A3F28" w:rsidP="00D038AA">
            <w:pPr>
              <w:widowControl/>
              <w:ind w:firstLineChars="0" w:firstLine="0"/>
              <w:rPr>
                <w:rFonts w:ascii="宋体" w:eastAsia="宋体" w:hAnsi="宋体" w:cs="宋体"/>
                <w:color w:val="000000"/>
                <w:kern w:val="0"/>
                <w:szCs w:val="24"/>
              </w:rPr>
            </w:pPr>
            <w:r w:rsidRPr="009D36D6">
              <w:rPr>
                <w:szCs w:val="21"/>
              </w:rPr>
              <w:t>会员代码</w:t>
            </w:r>
          </w:p>
        </w:tc>
        <w:tc>
          <w:tcPr>
            <w:tcW w:w="2268" w:type="dxa"/>
            <w:tcBorders>
              <w:top w:val="single" w:sz="8" w:space="0" w:color="111111"/>
              <w:left w:val="single" w:sz="8" w:space="0" w:color="111111"/>
              <w:bottom w:val="single" w:sz="8" w:space="0" w:color="111111"/>
              <w:right w:val="single" w:sz="8" w:space="0" w:color="111111"/>
            </w:tcBorders>
          </w:tcPr>
          <w:p w:rsidR="002A3F28" w:rsidRPr="00464CE3" w:rsidRDefault="002A3F28" w:rsidP="00D038AA">
            <w:pPr>
              <w:widowControl/>
              <w:ind w:firstLineChars="0" w:firstLine="0"/>
              <w:rPr>
                <w:rFonts w:ascii="宋体" w:eastAsia="宋体" w:hAnsi="宋体" w:cs="宋体"/>
                <w:color w:val="000000"/>
                <w:kern w:val="0"/>
                <w:szCs w:val="24"/>
              </w:rPr>
            </w:pPr>
            <w:r>
              <w:rPr>
                <w:rFonts w:hint="eastAsia"/>
                <w:szCs w:val="21"/>
              </w:rPr>
              <w:t>C4</w:t>
            </w:r>
          </w:p>
        </w:tc>
        <w:tc>
          <w:tcPr>
            <w:tcW w:w="2268" w:type="dxa"/>
            <w:tcBorders>
              <w:top w:val="single" w:sz="8" w:space="0" w:color="111111"/>
              <w:left w:val="single" w:sz="8" w:space="0" w:color="111111"/>
              <w:bottom w:val="single" w:sz="8" w:space="0" w:color="111111"/>
              <w:right w:val="single" w:sz="8" w:space="0" w:color="111111"/>
            </w:tcBorders>
          </w:tcPr>
          <w:p w:rsidR="002A3F28" w:rsidRDefault="002A3F28" w:rsidP="00D038AA">
            <w:pPr>
              <w:widowControl/>
              <w:ind w:firstLineChars="0" w:firstLine="0"/>
              <w:rPr>
                <w:szCs w:val="21"/>
              </w:rPr>
            </w:pPr>
          </w:p>
        </w:tc>
      </w:tr>
      <w:tr w:rsidR="002A3F28" w:rsidRPr="00464CE3"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rsidR="002A3F28" w:rsidRPr="00464CE3" w:rsidRDefault="002A3F28" w:rsidP="00D038AA">
            <w:pPr>
              <w:widowControl/>
              <w:ind w:firstLineChars="0" w:firstLine="0"/>
              <w:rPr>
                <w:rFonts w:ascii="宋体" w:eastAsia="宋体" w:hAnsi="宋体" w:cs="宋体"/>
                <w:color w:val="000000"/>
                <w:kern w:val="0"/>
                <w:szCs w:val="24"/>
              </w:rPr>
            </w:pPr>
            <w:r w:rsidRPr="009D36D6">
              <w:rPr>
                <w:rFonts w:hint="eastAsia"/>
                <w:szCs w:val="21"/>
              </w:rPr>
              <w:t>席位</w:t>
            </w:r>
            <w:r w:rsidRPr="009D36D6">
              <w:rPr>
                <w:szCs w:val="21"/>
              </w:rPr>
              <w:t>代码</w:t>
            </w:r>
          </w:p>
        </w:tc>
        <w:tc>
          <w:tcPr>
            <w:tcW w:w="2268" w:type="dxa"/>
            <w:tcBorders>
              <w:top w:val="single" w:sz="8" w:space="0" w:color="111111"/>
              <w:left w:val="single" w:sz="8" w:space="0" w:color="111111"/>
              <w:bottom w:val="single" w:sz="8" w:space="0" w:color="111111"/>
              <w:right w:val="single" w:sz="8" w:space="0" w:color="111111"/>
            </w:tcBorders>
          </w:tcPr>
          <w:p w:rsidR="002A3F28" w:rsidRDefault="002A3F28" w:rsidP="00D038AA">
            <w:pPr>
              <w:widowControl/>
              <w:ind w:firstLineChars="0" w:firstLine="0"/>
              <w:rPr>
                <w:rFonts w:ascii="宋体" w:eastAsia="宋体" w:hAnsi="宋体" w:cs="宋体"/>
                <w:color w:val="000000"/>
                <w:kern w:val="0"/>
                <w:szCs w:val="24"/>
              </w:rPr>
            </w:pPr>
            <w:r>
              <w:rPr>
                <w:rFonts w:hint="eastAsia"/>
                <w:szCs w:val="21"/>
              </w:rPr>
              <w:t>C6</w:t>
            </w:r>
          </w:p>
        </w:tc>
        <w:tc>
          <w:tcPr>
            <w:tcW w:w="2268" w:type="dxa"/>
            <w:tcBorders>
              <w:top w:val="single" w:sz="8" w:space="0" w:color="111111"/>
              <w:left w:val="single" w:sz="8" w:space="0" w:color="111111"/>
              <w:bottom w:val="single" w:sz="8" w:space="0" w:color="111111"/>
              <w:right w:val="single" w:sz="8" w:space="0" w:color="111111"/>
            </w:tcBorders>
          </w:tcPr>
          <w:p w:rsidR="002A3F28" w:rsidRDefault="002A3F28" w:rsidP="00D038AA">
            <w:pPr>
              <w:widowControl/>
              <w:ind w:firstLineChars="0" w:firstLine="0"/>
              <w:rPr>
                <w:szCs w:val="21"/>
              </w:rPr>
            </w:pPr>
          </w:p>
        </w:tc>
      </w:tr>
      <w:tr w:rsidR="0090273E" w:rsidRPr="00464CE3" w:rsidTr="00DC74B1">
        <w:trPr>
          <w:trHeight w:val="330"/>
          <w:jc w:val="center"/>
          <w:ins w:id="541" w:author="罗莎" w:date="2016-09-30T15:36:00Z"/>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rsidR="0090273E" w:rsidRPr="009D36D6" w:rsidRDefault="0090273E" w:rsidP="00D038AA">
            <w:pPr>
              <w:widowControl/>
              <w:ind w:firstLineChars="0" w:firstLine="0"/>
              <w:rPr>
                <w:ins w:id="542" w:author="罗莎" w:date="2016-09-30T15:36:00Z"/>
                <w:szCs w:val="21"/>
              </w:rPr>
            </w:pPr>
            <w:ins w:id="543" w:author="罗莎" w:date="2016-09-30T15:36:00Z">
              <w:r>
                <w:rPr>
                  <w:rFonts w:hint="eastAsia"/>
                  <w:szCs w:val="21"/>
                </w:rPr>
                <w:t>席位类型</w:t>
              </w:r>
            </w:ins>
          </w:p>
        </w:tc>
        <w:tc>
          <w:tcPr>
            <w:tcW w:w="2268" w:type="dxa"/>
            <w:tcBorders>
              <w:top w:val="single" w:sz="8" w:space="0" w:color="111111"/>
              <w:left w:val="single" w:sz="8" w:space="0" w:color="111111"/>
              <w:bottom w:val="single" w:sz="8" w:space="0" w:color="111111"/>
              <w:right w:val="single" w:sz="8" w:space="0" w:color="111111"/>
            </w:tcBorders>
          </w:tcPr>
          <w:p w:rsidR="0090273E" w:rsidRDefault="0090273E" w:rsidP="00D038AA">
            <w:pPr>
              <w:widowControl/>
              <w:ind w:firstLineChars="0" w:firstLine="0"/>
              <w:rPr>
                <w:ins w:id="544" w:author="罗莎" w:date="2016-09-30T15:36:00Z"/>
                <w:szCs w:val="21"/>
              </w:rPr>
            </w:pPr>
            <w:ins w:id="545" w:author="罗莎" w:date="2016-09-30T15:36:00Z">
              <w:r>
                <w:rPr>
                  <w:rFonts w:hint="eastAsia"/>
                  <w:szCs w:val="21"/>
                </w:rPr>
                <w:t>C1</w:t>
              </w:r>
            </w:ins>
          </w:p>
        </w:tc>
        <w:tc>
          <w:tcPr>
            <w:tcW w:w="2268" w:type="dxa"/>
            <w:tcBorders>
              <w:top w:val="single" w:sz="8" w:space="0" w:color="111111"/>
              <w:left w:val="single" w:sz="8" w:space="0" w:color="111111"/>
              <w:bottom w:val="single" w:sz="8" w:space="0" w:color="111111"/>
              <w:right w:val="single" w:sz="8" w:space="0" w:color="111111"/>
            </w:tcBorders>
          </w:tcPr>
          <w:p w:rsidR="0090273E" w:rsidRDefault="0090273E" w:rsidP="00D038AA">
            <w:pPr>
              <w:widowControl/>
              <w:ind w:firstLineChars="0" w:firstLine="0"/>
              <w:rPr>
                <w:ins w:id="546" w:author="罗莎" w:date="2016-09-30T15:37:00Z"/>
                <w:szCs w:val="21"/>
              </w:rPr>
            </w:pPr>
            <w:ins w:id="547" w:author="罗莎" w:date="2016-09-30T15:37:00Z">
              <w:r>
                <w:rPr>
                  <w:rFonts w:hint="eastAsia"/>
                  <w:szCs w:val="21"/>
                </w:rPr>
                <w:t xml:space="preserve">1- </w:t>
              </w:r>
              <w:r w:rsidRPr="0090273E">
                <w:rPr>
                  <w:rFonts w:hint="eastAsia"/>
                  <w:szCs w:val="21"/>
                </w:rPr>
                <w:t>自营</w:t>
              </w:r>
            </w:ins>
          </w:p>
          <w:p w:rsidR="0090273E" w:rsidRDefault="0090273E" w:rsidP="00D038AA">
            <w:pPr>
              <w:widowControl/>
              <w:ind w:firstLineChars="0" w:firstLine="0"/>
              <w:rPr>
                <w:ins w:id="548" w:author="罗莎" w:date="2016-09-30T15:37:00Z"/>
                <w:szCs w:val="21"/>
              </w:rPr>
            </w:pPr>
            <w:ins w:id="549" w:author="罗莎" w:date="2016-09-30T15:37:00Z">
              <w:r>
                <w:rPr>
                  <w:rFonts w:hint="eastAsia"/>
                  <w:szCs w:val="21"/>
                </w:rPr>
                <w:t xml:space="preserve">2- </w:t>
              </w:r>
              <w:r w:rsidRPr="0090273E">
                <w:rPr>
                  <w:rFonts w:hint="eastAsia"/>
                  <w:szCs w:val="21"/>
                </w:rPr>
                <w:t>代理法人</w:t>
              </w:r>
            </w:ins>
          </w:p>
          <w:p w:rsidR="0090273E" w:rsidRDefault="0090273E" w:rsidP="00D038AA">
            <w:pPr>
              <w:widowControl/>
              <w:ind w:firstLineChars="0" w:firstLine="0"/>
              <w:rPr>
                <w:ins w:id="550" w:author="罗莎" w:date="2016-09-30T15:36:00Z"/>
                <w:szCs w:val="21"/>
              </w:rPr>
            </w:pPr>
            <w:ins w:id="551" w:author="罗莎" w:date="2016-09-30T15:37:00Z">
              <w:r>
                <w:rPr>
                  <w:rFonts w:hint="eastAsia"/>
                  <w:szCs w:val="21"/>
                </w:rPr>
                <w:t xml:space="preserve">3- </w:t>
              </w:r>
              <w:r w:rsidRPr="0090273E">
                <w:rPr>
                  <w:rFonts w:hint="eastAsia"/>
                  <w:szCs w:val="21"/>
                </w:rPr>
                <w:t>代理个人</w:t>
              </w:r>
            </w:ins>
          </w:p>
        </w:tc>
      </w:tr>
      <w:tr w:rsidR="0090273E" w:rsidRPr="00464CE3" w:rsidTr="00DC74B1">
        <w:trPr>
          <w:trHeight w:val="330"/>
          <w:jc w:val="center"/>
          <w:ins w:id="552" w:author="罗莎" w:date="2016-09-30T15:36:00Z"/>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rsidR="0090273E" w:rsidRPr="009D36D6" w:rsidRDefault="0090273E" w:rsidP="00D038AA">
            <w:pPr>
              <w:widowControl/>
              <w:ind w:firstLineChars="0" w:firstLine="0"/>
              <w:rPr>
                <w:ins w:id="553" w:author="罗莎" w:date="2016-09-30T15:36:00Z"/>
                <w:szCs w:val="21"/>
              </w:rPr>
            </w:pPr>
            <w:ins w:id="554" w:author="罗莎" w:date="2016-09-30T15:36:00Z">
              <w:r>
                <w:rPr>
                  <w:rFonts w:hint="eastAsia"/>
                  <w:szCs w:val="21"/>
                </w:rPr>
                <w:t>席位性质</w:t>
              </w:r>
            </w:ins>
          </w:p>
        </w:tc>
        <w:tc>
          <w:tcPr>
            <w:tcW w:w="2268" w:type="dxa"/>
            <w:tcBorders>
              <w:top w:val="single" w:sz="8" w:space="0" w:color="111111"/>
              <w:left w:val="single" w:sz="8" w:space="0" w:color="111111"/>
              <w:bottom w:val="single" w:sz="8" w:space="0" w:color="111111"/>
              <w:right w:val="single" w:sz="8" w:space="0" w:color="111111"/>
            </w:tcBorders>
          </w:tcPr>
          <w:p w:rsidR="0090273E" w:rsidRDefault="0090273E" w:rsidP="00D038AA">
            <w:pPr>
              <w:widowControl/>
              <w:ind w:firstLineChars="0" w:firstLine="0"/>
              <w:rPr>
                <w:ins w:id="555" w:author="罗莎" w:date="2016-09-30T15:36:00Z"/>
                <w:szCs w:val="21"/>
              </w:rPr>
            </w:pPr>
            <w:ins w:id="556" w:author="罗莎" w:date="2016-09-30T15:36:00Z">
              <w:r>
                <w:rPr>
                  <w:rFonts w:hint="eastAsia"/>
                  <w:szCs w:val="21"/>
                </w:rPr>
                <w:t>C1</w:t>
              </w:r>
            </w:ins>
          </w:p>
        </w:tc>
        <w:tc>
          <w:tcPr>
            <w:tcW w:w="2268" w:type="dxa"/>
            <w:tcBorders>
              <w:top w:val="single" w:sz="8" w:space="0" w:color="111111"/>
              <w:left w:val="single" w:sz="8" w:space="0" w:color="111111"/>
              <w:bottom w:val="single" w:sz="8" w:space="0" w:color="111111"/>
              <w:right w:val="single" w:sz="8" w:space="0" w:color="111111"/>
            </w:tcBorders>
          </w:tcPr>
          <w:p w:rsidR="0090273E" w:rsidRDefault="0090273E" w:rsidP="00D038AA">
            <w:pPr>
              <w:widowControl/>
              <w:ind w:firstLineChars="0" w:firstLine="0"/>
              <w:rPr>
                <w:ins w:id="557" w:author="罗莎" w:date="2016-09-30T15:36:00Z"/>
                <w:szCs w:val="21"/>
              </w:rPr>
            </w:pPr>
            <w:ins w:id="558" w:author="罗莎" w:date="2016-09-30T15:36:00Z">
              <w:r>
                <w:rPr>
                  <w:rFonts w:hint="eastAsia"/>
                  <w:szCs w:val="21"/>
                </w:rPr>
                <w:t xml:space="preserve">1- </w:t>
              </w:r>
              <w:r>
                <w:rPr>
                  <w:rFonts w:hint="eastAsia"/>
                  <w:szCs w:val="21"/>
                </w:rPr>
                <w:t>主板</w:t>
              </w:r>
            </w:ins>
          </w:p>
          <w:p w:rsidR="0090273E" w:rsidRDefault="0090273E" w:rsidP="00D038AA">
            <w:pPr>
              <w:widowControl/>
              <w:ind w:firstLineChars="0" w:firstLine="0"/>
              <w:rPr>
                <w:ins w:id="559" w:author="罗莎" w:date="2016-09-30T15:36:00Z"/>
                <w:szCs w:val="21"/>
              </w:rPr>
            </w:pPr>
            <w:ins w:id="560" w:author="罗莎" w:date="2016-09-30T15:36:00Z">
              <w:r>
                <w:rPr>
                  <w:rFonts w:hint="eastAsia"/>
                  <w:szCs w:val="21"/>
                </w:rPr>
                <w:t xml:space="preserve">2- </w:t>
              </w:r>
              <w:r>
                <w:rPr>
                  <w:rFonts w:hint="eastAsia"/>
                  <w:szCs w:val="21"/>
                </w:rPr>
                <w:t>国际</w:t>
              </w:r>
            </w:ins>
            <w:ins w:id="561" w:author="罗莎" w:date="2016-09-30T15:37:00Z">
              <w:r>
                <w:rPr>
                  <w:rFonts w:hint="eastAsia"/>
                  <w:szCs w:val="21"/>
                </w:rPr>
                <w:t>板</w:t>
              </w:r>
            </w:ins>
          </w:p>
        </w:tc>
      </w:tr>
      <w:tr w:rsidR="002A3F28" w:rsidRPr="00464CE3"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rsidR="002A3F28" w:rsidRPr="00464CE3" w:rsidRDefault="002A3F28" w:rsidP="00D038AA">
            <w:pPr>
              <w:widowControl/>
              <w:ind w:firstLineChars="0" w:firstLine="0"/>
              <w:rPr>
                <w:rFonts w:ascii="宋体" w:eastAsia="宋体" w:hAnsi="宋体" w:cs="宋体"/>
                <w:color w:val="000000"/>
                <w:kern w:val="0"/>
                <w:szCs w:val="24"/>
              </w:rPr>
            </w:pPr>
            <w:r>
              <w:rPr>
                <w:rFonts w:hint="eastAsia"/>
                <w:szCs w:val="21"/>
              </w:rPr>
              <w:t>合约</w:t>
            </w:r>
            <w:r>
              <w:rPr>
                <w:szCs w:val="21"/>
              </w:rPr>
              <w:t>代码</w:t>
            </w:r>
          </w:p>
        </w:tc>
        <w:tc>
          <w:tcPr>
            <w:tcW w:w="2268" w:type="dxa"/>
            <w:tcBorders>
              <w:top w:val="single" w:sz="8" w:space="0" w:color="111111"/>
              <w:left w:val="single" w:sz="8" w:space="0" w:color="111111"/>
              <w:bottom w:val="single" w:sz="8" w:space="0" w:color="111111"/>
              <w:right w:val="single" w:sz="8" w:space="0" w:color="111111"/>
            </w:tcBorders>
          </w:tcPr>
          <w:p w:rsidR="002A3F28" w:rsidRDefault="002A3F28" w:rsidP="00D038AA">
            <w:pPr>
              <w:widowControl/>
              <w:ind w:firstLineChars="0" w:firstLine="0"/>
              <w:rPr>
                <w:rFonts w:ascii="宋体" w:eastAsia="宋体" w:hAnsi="宋体" w:cs="宋体"/>
                <w:color w:val="000000"/>
                <w:kern w:val="0"/>
                <w:szCs w:val="24"/>
              </w:rPr>
            </w:pPr>
            <w:r>
              <w:rPr>
                <w:rFonts w:hint="eastAsia"/>
                <w:szCs w:val="21"/>
              </w:rPr>
              <w:t>C</w:t>
            </w:r>
            <w:r w:rsidR="00F90E7C">
              <w:rPr>
                <w:rFonts w:hint="eastAsia"/>
                <w:szCs w:val="21"/>
              </w:rPr>
              <w:t>20</w:t>
            </w:r>
          </w:p>
        </w:tc>
        <w:tc>
          <w:tcPr>
            <w:tcW w:w="2268" w:type="dxa"/>
            <w:tcBorders>
              <w:top w:val="single" w:sz="8" w:space="0" w:color="111111"/>
              <w:left w:val="single" w:sz="8" w:space="0" w:color="111111"/>
              <w:bottom w:val="single" w:sz="8" w:space="0" w:color="111111"/>
              <w:right w:val="single" w:sz="8" w:space="0" w:color="111111"/>
            </w:tcBorders>
          </w:tcPr>
          <w:p w:rsidR="002A3F28" w:rsidRDefault="00934276" w:rsidP="00D038AA">
            <w:pPr>
              <w:widowControl/>
              <w:ind w:firstLineChars="0" w:firstLine="0"/>
              <w:rPr>
                <w:szCs w:val="21"/>
              </w:rPr>
            </w:pPr>
            <w:r>
              <w:rPr>
                <w:rFonts w:ascii="宋体" w:eastAsia="宋体" w:hAnsi="宋体" w:cs="宋体" w:hint="eastAsia"/>
                <w:color w:val="000000"/>
                <w:kern w:val="0"/>
                <w:szCs w:val="24"/>
              </w:rPr>
              <w:t>最长8位字符</w:t>
            </w:r>
          </w:p>
        </w:tc>
      </w:tr>
      <w:tr w:rsidR="00381B20" w:rsidRPr="00464CE3" w:rsidTr="00381B20">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rsidR="00381B20" w:rsidRDefault="00381B20" w:rsidP="00D038AA">
            <w:pPr>
              <w:widowControl/>
              <w:ind w:firstLineChars="0" w:firstLine="0"/>
              <w:rPr>
                <w:szCs w:val="21"/>
              </w:rPr>
            </w:pPr>
            <w:r>
              <w:rPr>
                <w:rFonts w:hint="eastAsia"/>
                <w:szCs w:val="21"/>
              </w:rPr>
              <w:t>保证</w:t>
            </w:r>
            <w:r>
              <w:rPr>
                <w:szCs w:val="21"/>
              </w:rPr>
              <w:t>金类</w:t>
            </w:r>
            <w:r>
              <w:rPr>
                <w:rFonts w:hint="eastAsia"/>
                <w:szCs w:val="21"/>
              </w:rPr>
              <w:t>型</w:t>
            </w:r>
          </w:p>
        </w:tc>
        <w:tc>
          <w:tcPr>
            <w:tcW w:w="2268" w:type="dxa"/>
            <w:tcBorders>
              <w:top w:val="single" w:sz="8" w:space="0" w:color="111111"/>
              <w:left w:val="single" w:sz="8" w:space="0" w:color="111111"/>
              <w:bottom w:val="single" w:sz="8" w:space="0" w:color="111111"/>
              <w:right w:val="single" w:sz="8" w:space="0" w:color="111111"/>
            </w:tcBorders>
          </w:tcPr>
          <w:p w:rsidR="00381B20" w:rsidRDefault="00381B20" w:rsidP="00D038AA">
            <w:pPr>
              <w:widowControl/>
              <w:ind w:firstLineChars="0" w:firstLine="0"/>
              <w:rPr>
                <w:szCs w:val="21"/>
              </w:rPr>
            </w:pPr>
            <w:r>
              <w:rPr>
                <w:rFonts w:hint="eastAsia"/>
                <w:szCs w:val="21"/>
              </w:rPr>
              <w:t>C1</w:t>
            </w:r>
          </w:p>
        </w:tc>
        <w:tc>
          <w:tcPr>
            <w:tcW w:w="2268" w:type="dxa"/>
            <w:tcBorders>
              <w:top w:val="single" w:sz="8" w:space="0" w:color="111111"/>
              <w:left w:val="single" w:sz="8" w:space="0" w:color="111111"/>
              <w:bottom w:val="single" w:sz="8" w:space="0" w:color="111111"/>
              <w:right w:val="single" w:sz="8" w:space="0" w:color="111111"/>
            </w:tcBorders>
          </w:tcPr>
          <w:p w:rsidR="00381B20" w:rsidRDefault="00381B20" w:rsidP="00DC74B1">
            <w:pPr>
              <w:pStyle w:val="a9"/>
              <w:widowControl/>
              <w:numPr>
                <w:ilvl w:val="0"/>
                <w:numId w:val="40"/>
              </w:numPr>
              <w:ind w:firstLineChars="0"/>
              <w:rPr>
                <w:szCs w:val="21"/>
              </w:rPr>
            </w:pPr>
            <w:r>
              <w:rPr>
                <w:rFonts w:hint="eastAsia"/>
                <w:szCs w:val="21"/>
              </w:rPr>
              <w:t>固定</w:t>
            </w:r>
            <w:r>
              <w:rPr>
                <w:szCs w:val="21"/>
              </w:rPr>
              <w:t>值</w:t>
            </w:r>
          </w:p>
          <w:p w:rsidR="00381B20" w:rsidRPr="00381B20" w:rsidRDefault="00381B20" w:rsidP="00DC74B1">
            <w:pPr>
              <w:pStyle w:val="a9"/>
              <w:widowControl/>
              <w:numPr>
                <w:ilvl w:val="0"/>
                <w:numId w:val="40"/>
              </w:numPr>
              <w:ind w:firstLineChars="0"/>
              <w:rPr>
                <w:szCs w:val="21"/>
              </w:rPr>
            </w:pPr>
            <w:r>
              <w:rPr>
                <w:rFonts w:hint="eastAsia"/>
                <w:szCs w:val="21"/>
              </w:rPr>
              <w:t>比率</w:t>
            </w:r>
          </w:p>
        </w:tc>
      </w:tr>
      <w:tr w:rsidR="00FE705E" w:rsidRPr="00464CE3"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rsidR="00FE705E" w:rsidRDefault="00FE705E" w:rsidP="00D038AA">
            <w:pPr>
              <w:widowControl/>
              <w:ind w:firstLineChars="0" w:firstLine="0"/>
              <w:rPr>
                <w:szCs w:val="21"/>
              </w:rPr>
            </w:pPr>
            <w:r>
              <w:rPr>
                <w:rFonts w:hint="eastAsia"/>
                <w:szCs w:val="21"/>
              </w:rPr>
              <w:t>多空方向</w:t>
            </w:r>
          </w:p>
        </w:tc>
        <w:tc>
          <w:tcPr>
            <w:tcW w:w="2268" w:type="dxa"/>
            <w:tcBorders>
              <w:top w:val="single" w:sz="8" w:space="0" w:color="111111"/>
              <w:left w:val="single" w:sz="8" w:space="0" w:color="111111"/>
              <w:bottom w:val="single" w:sz="8" w:space="0" w:color="111111"/>
              <w:right w:val="single" w:sz="8" w:space="0" w:color="111111"/>
            </w:tcBorders>
          </w:tcPr>
          <w:p w:rsidR="00FE705E" w:rsidRDefault="00FE705E" w:rsidP="00D038AA">
            <w:pPr>
              <w:widowControl/>
              <w:ind w:firstLineChars="0" w:firstLine="0"/>
              <w:rPr>
                <w:szCs w:val="21"/>
              </w:rPr>
            </w:pPr>
            <w:r>
              <w:rPr>
                <w:rFonts w:hint="eastAsia"/>
                <w:szCs w:val="21"/>
              </w:rPr>
              <w:t>C1</w:t>
            </w:r>
          </w:p>
        </w:tc>
        <w:tc>
          <w:tcPr>
            <w:tcW w:w="2268" w:type="dxa"/>
            <w:tcBorders>
              <w:top w:val="single" w:sz="8" w:space="0" w:color="111111"/>
              <w:left w:val="single" w:sz="8" w:space="0" w:color="111111"/>
              <w:bottom w:val="single" w:sz="8" w:space="0" w:color="111111"/>
              <w:right w:val="single" w:sz="8" w:space="0" w:color="111111"/>
            </w:tcBorders>
          </w:tcPr>
          <w:p w:rsidR="00F751E9" w:rsidRDefault="00F751E9" w:rsidP="00D038AA">
            <w:pPr>
              <w:widowControl/>
              <w:ind w:firstLineChars="0" w:firstLine="0"/>
              <w:rPr>
                <w:ins w:id="562" w:author="罗莎" w:date="2016-09-30T16:07:00Z"/>
                <w:szCs w:val="21"/>
              </w:rPr>
            </w:pPr>
            <w:ins w:id="563" w:author="罗莎" w:date="2016-09-30T16:07:00Z">
              <w:r>
                <w:rPr>
                  <w:rFonts w:hint="eastAsia"/>
                  <w:szCs w:val="21"/>
                </w:rPr>
                <w:t>定价合约此字段为空</w:t>
              </w:r>
            </w:ins>
          </w:p>
          <w:p w:rsidR="00FE705E" w:rsidRDefault="00FE705E" w:rsidP="00D038AA">
            <w:pPr>
              <w:widowControl/>
              <w:ind w:firstLineChars="0" w:firstLine="0"/>
              <w:rPr>
                <w:szCs w:val="21"/>
              </w:rPr>
            </w:pPr>
            <w:r>
              <w:rPr>
                <w:rFonts w:hint="eastAsia"/>
                <w:szCs w:val="21"/>
              </w:rPr>
              <w:t xml:space="preserve">1- </w:t>
            </w:r>
            <w:r>
              <w:rPr>
                <w:rFonts w:hint="eastAsia"/>
                <w:szCs w:val="21"/>
              </w:rPr>
              <w:t>多</w:t>
            </w:r>
          </w:p>
          <w:p w:rsidR="00FE705E" w:rsidRDefault="00FE705E" w:rsidP="00D038AA">
            <w:pPr>
              <w:widowControl/>
              <w:ind w:firstLineChars="0" w:firstLine="0"/>
              <w:rPr>
                <w:szCs w:val="21"/>
              </w:rPr>
            </w:pPr>
            <w:r>
              <w:rPr>
                <w:rFonts w:hint="eastAsia"/>
                <w:szCs w:val="21"/>
              </w:rPr>
              <w:t xml:space="preserve">0- </w:t>
            </w:r>
            <w:r>
              <w:rPr>
                <w:rFonts w:hint="eastAsia"/>
                <w:szCs w:val="21"/>
              </w:rPr>
              <w:t>空</w:t>
            </w:r>
          </w:p>
        </w:tc>
      </w:tr>
      <w:tr w:rsidR="003C430E" w:rsidRPr="00464CE3" w:rsidTr="00DC74B1">
        <w:trPr>
          <w:trHeight w:val="330"/>
          <w:jc w:val="center"/>
          <w:ins w:id="564" w:author="罗莎" w:date="2016-09-30T16:04:00Z"/>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rsidR="003C430E" w:rsidRDefault="003C430E" w:rsidP="00D038AA">
            <w:pPr>
              <w:widowControl/>
              <w:ind w:firstLineChars="0" w:firstLine="0"/>
              <w:rPr>
                <w:ins w:id="565" w:author="罗莎" w:date="2016-09-30T16:04:00Z"/>
                <w:szCs w:val="21"/>
              </w:rPr>
            </w:pPr>
            <w:ins w:id="566" w:author="罗莎" w:date="2016-09-30T16:05:00Z">
              <w:r>
                <w:rPr>
                  <w:rFonts w:hint="eastAsia"/>
                  <w:szCs w:val="21"/>
                </w:rPr>
                <w:t>交易保证金名称</w:t>
              </w:r>
            </w:ins>
          </w:p>
        </w:tc>
        <w:tc>
          <w:tcPr>
            <w:tcW w:w="2268" w:type="dxa"/>
            <w:tcBorders>
              <w:top w:val="single" w:sz="8" w:space="0" w:color="111111"/>
              <w:left w:val="single" w:sz="8" w:space="0" w:color="111111"/>
              <w:bottom w:val="single" w:sz="8" w:space="0" w:color="111111"/>
              <w:right w:val="single" w:sz="8" w:space="0" w:color="111111"/>
            </w:tcBorders>
          </w:tcPr>
          <w:p w:rsidR="003C430E" w:rsidRDefault="00F751E9" w:rsidP="00D038AA">
            <w:pPr>
              <w:widowControl/>
              <w:ind w:firstLineChars="0" w:firstLine="0"/>
              <w:rPr>
                <w:ins w:id="567" w:author="罗莎" w:date="2016-09-30T16:04:00Z"/>
                <w:szCs w:val="21"/>
              </w:rPr>
            </w:pPr>
            <w:ins w:id="568" w:author="罗莎" w:date="2016-09-30T16:06:00Z">
              <w:r>
                <w:rPr>
                  <w:rFonts w:hint="eastAsia"/>
                  <w:szCs w:val="21"/>
                </w:rPr>
                <w:t>C3</w:t>
              </w:r>
            </w:ins>
          </w:p>
        </w:tc>
        <w:tc>
          <w:tcPr>
            <w:tcW w:w="2268" w:type="dxa"/>
            <w:tcBorders>
              <w:top w:val="single" w:sz="8" w:space="0" w:color="111111"/>
              <w:left w:val="single" w:sz="8" w:space="0" w:color="111111"/>
              <w:bottom w:val="single" w:sz="8" w:space="0" w:color="111111"/>
              <w:right w:val="single" w:sz="8" w:space="0" w:color="111111"/>
            </w:tcBorders>
          </w:tcPr>
          <w:p w:rsidR="00F751E9" w:rsidRDefault="00F751E9" w:rsidP="00D038AA">
            <w:pPr>
              <w:widowControl/>
              <w:ind w:firstLineChars="0" w:firstLine="0"/>
              <w:rPr>
                <w:ins w:id="569" w:author="罗莎" w:date="2016-09-30T16:06:00Z"/>
                <w:szCs w:val="21"/>
              </w:rPr>
            </w:pPr>
            <w:ins w:id="570" w:author="罗莎" w:date="2016-09-30T16:06:00Z">
              <w:r>
                <w:rPr>
                  <w:rFonts w:hint="eastAsia"/>
                  <w:szCs w:val="21"/>
                </w:rPr>
                <w:t>定价合约保证金</w:t>
              </w:r>
              <w:proofErr w:type="gramStart"/>
              <w:r>
                <w:rPr>
                  <w:rFonts w:hint="eastAsia"/>
                  <w:szCs w:val="21"/>
                </w:rPr>
                <w:t>率</w:t>
              </w:r>
            </w:ins>
            <w:ins w:id="571" w:author="罗莎" w:date="2016-09-30T16:07:00Z">
              <w:r>
                <w:rPr>
                  <w:rFonts w:hint="eastAsia"/>
                  <w:szCs w:val="21"/>
                </w:rPr>
                <w:t>使用</w:t>
              </w:r>
              <w:proofErr w:type="gramEnd"/>
              <w:r>
                <w:rPr>
                  <w:rFonts w:hint="eastAsia"/>
                  <w:szCs w:val="21"/>
                </w:rPr>
                <w:t>此字段，其他合约此字段为空。</w:t>
              </w:r>
            </w:ins>
          </w:p>
          <w:p w:rsidR="003C430E" w:rsidRDefault="003C430E" w:rsidP="00D038AA">
            <w:pPr>
              <w:widowControl/>
              <w:ind w:firstLineChars="0" w:firstLine="0"/>
              <w:rPr>
                <w:ins w:id="572" w:author="罗莎" w:date="2016-09-30T16:04:00Z"/>
                <w:szCs w:val="21"/>
              </w:rPr>
            </w:pPr>
            <w:ins w:id="573" w:author="罗莎" w:date="2016-09-30T16:04:00Z">
              <w:r>
                <w:rPr>
                  <w:rFonts w:hint="eastAsia"/>
                  <w:szCs w:val="21"/>
                </w:rPr>
                <w:t xml:space="preserve">411- </w:t>
              </w:r>
              <w:r>
                <w:rPr>
                  <w:rFonts w:hint="eastAsia"/>
                  <w:szCs w:val="21"/>
                </w:rPr>
                <w:t>买入交易保证金</w:t>
              </w:r>
            </w:ins>
          </w:p>
          <w:p w:rsidR="003C430E" w:rsidRDefault="003C430E" w:rsidP="00D038AA">
            <w:pPr>
              <w:widowControl/>
              <w:ind w:firstLineChars="0" w:firstLine="0"/>
              <w:rPr>
                <w:ins w:id="574" w:author="罗莎" w:date="2016-09-30T16:04:00Z"/>
                <w:szCs w:val="21"/>
              </w:rPr>
            </w:pPr>
            <w:ins w:id="575" w:author="罗莎" w:date="2016-09-30T16:04:00Z">
              <w:r>
                <w:rPr>
                  <w:rFonts w:hint="eastAsia"/>
                  <w:szCs w:val="21"/>
                </w:rPr>
                <w:t xml:space="preserve">412- </w:t>
              </w:r>
              <w:r>
                <w:rPr>
                  <w:rFonts w:hint="eastAsia"/>
                  <w:szCs w:val="21"/>
                </w:rPr>
                <w:t>卖出交易保证</w:t>
              </w:r>
            </w:ins>
            <w:ins w:id="576" w:author="罗莎" w:date="2016-09-30T16:05:00Z">
              <w:r>
                <w:rPr>
                  <w:rFonts w:hint="eastAsia"/>
                  <w:szCs w:val="21"/>
                </w:rPr>
                <w:t>金</w:t>
              </w:r>
            </w:ins>
          </w:p>
        </w:tc>
      </w:tr>
      <w:tr w:rsidR="002A3F28" w:rsidRPr="00464CE3" w:rsidTr="00DC74B1">
        <w:trPr>
          <w:trHeight w:val="330"/>
          <w:jc w:val="center"/>
        </w:trPr>
        <w:tc>
          <w:tcPr>
            <w:tcW w:w="1858" w:type="dxa"/>
            <w:tcBorders>
              <w:top w:val="single" w:sz="8" w:space="0" w:color="111111"/>
              <w:left w:val="single" w:sz="8" w:space="0" w:color="111111"/>
              <w:bottom w:val="single" w:sz="8" w:space="0" w:color="111111"/>
              <w:right w:val="single" w:sz="4" w:space="0" w:color="auto"/>
            </w:tcBorders>
            <w:shd w:val="clear" w:color="auto" w:fill="auto"/>
            <w:vAlign w:val="center"/>
          </w:tcPr>
          <w:p w:rsidR="002A3F28" w:rsidRPr="00464CE3" w:rsidRDefault="002A3F28" w:rsidP="00D038AA">
            <w:pPr>
              <w:widowControl/>
              <w:ind w:firstLineChars="0" w:firstLine="0"/>
              <w:rPr>
                <w:rFonts w:ascii="宋体" w:eastAsia="宋体" w:hAnsi="宋体" w:cs="宋体"/>
                <w:color w:val="000000"/>
                <w:kern w:val="0"/>
                <w:szCs w:val="24"/>
              </w:rPr>
            </w:pPr>
            <w:r w:rsidRPr="0016399F">
              <w:rPr>
                <w:rFonts w:hint="eastAsia"/>
                <w:szCs w:val="21"/>
              </w:rPr>
              <w:t>保证金率</w:t>
            </w:r>
          </w:p>
        </w:tc>
        <w:tc>
          <w:tcPr>
            <w:tcW w:w="2268" w:type="dxa"/>
            <w:tcBorders>
              <w:top w:val="single" w:sz="8" w:space="0" w:color="111111"/>
              <w:left w:val="single" w:sz="4" w:space="0" w:color="auto"/>
              <w:bottom w:val="single" w:sz="4" w:space="0" w:color="auto"/>
              <w:right w:val="single" w:sz="4" w:space="0" w:color="auto"/>
            </w:tcBorders>
          </w:tcPr>
          <w:p w:rsidR="002A3F28" w:rsidRDefault="00E850F9" w:rsidP="00D038AA">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2268" w:type="dxa"/>
            <w:tcBorders>
              <w:top w:val="single" w:sz="8" w:space="0" w:color="111111"/>
              <w:left w:val="single" w:sz="4" w:space="0" w:color="auto"/>
              <w:bottom w:val="single" w:sz="4" w:space="0" w:color="auto"/>
              <w:right w:val="single" w:sz="4" w:space="0" w:color="auto"/>
            </w:tcBorders>
          </w:tcPr>
          <w:p w:rsidR="002A3F28" w:rsidRDefault="002A3F28" w:rsidP="00D038AA">
            <w:pPr>
              <w:widowControl/>
              <w:ind w:firstLineChars="0" w:firstLine="0"/>
              <w:rPr>
                <w:szCs w:val="21"/>
              </w:rPr>
            </w:pPr>
          </w:p>
        </w:tc>
      </w:tr>
    </w:tbl>
    <w:p w:rsidR="00D038AA" w:rsidRPr="00D038AA" w:rsidRDefault="00D038AA" w:rsidP="00592ACC">
      <w:pPr>
        <w:ind w:firstLineChars="0" w:firstLine="0"/>
      </w:pPr>
    </w:p>
    <w:p w:rsidR="00FE705E" w:rsidRPr="00D757C3" w:rsidRDefault="00FE705E" w:rsidP="00FE705E">
      <w:pPr>
        <w:pStyle w:val="21"/>
        <w:numPr>
          <w:ilvl w:val="1"/>
          <w:numId w:val="1"/>
        </w:numPr>
        <w:ind w:left="0" w:firstLineChars="0" w:firstLine="0"/>
      </w:pPr>
      <w:r>
        <w:rPr>
          <w:rFonts w:hint="eastAsia"/>
        </w:rPr>
        <w:t>席位手续费</w:t>
      </w:r>
      <w:proofErr w:type="gramStart"/>
      <w:r w:rsidRPr="00D757C3">
        <w:rPr>
          <w:rFonts w:hint="eastAsia"/>
        </w:rPr>
        <w:t>率</w:t>
      </w:r>
      <w:r>
        <w:rPr>
          <w:rFonts w:hint="eastAsia"/>
        </w:rPr>
        <w:t>数据</w:t>
      </w:r>
      <w:proofErr w:type="gramEnd"/>
      <w:r>
        <w:t>文件</w:t>
      </w:r>
    </w:p>
    <w:p w:rsidR="00FE705E" w:rsidRPr="00E56631" w:rsidRDefault="00FE705E" w:rsidP="00FE705E">
      <w:pPr>
        <w:pStyle w:val="a9"/>
        <w:keepNext/>
        <w:keepLines/>
        <w:numPr>
          <w:ilvl w:val="1"/>
          <w:numId w:val="26"/>
        </w:numPr>
        <w:adjustRightInd w:val="0"/>
        <w:snapToGrid w:val="0"/>
        <w:spacing w:before="240" w:line="360" w:lineRule="atLeast"/>
        <w:ind w:firstLineChars="0"/>
        <w:jc w:val="left"/>
        <w:outlineLvl w:val="2"/>
        <w:rPr>
          <w:rFonts w:ascii="黑体" w:eastAsia="黑体" w:hAnsi="Times New Roman"/>
          <w:b/>
          <w:bCs/>
          <w:vanish/>
          <w:szCs w:val="32"/>
        </w:rPr>
      </w:pPr>
    </w:p>
    <w:p w:rsidR="00FE705E" w:rsidRDefault="00FE705E" w:rsidP="00FE705E">
      <w:pPr>
        <w:pStyle w:val="30"/>
        <w:numPr>
          <w:ilvl w:val="2"/>
          <w:numId w:val="1"/>
        </w:numPr>
        <w:ind w:left="0" w:firstLineChars="0" w:firstLine="0"/>
      </w:pPr>
      <w:r w:rsidRPr="00E56631">
        <w:rPr>
          <w:rFonts w:hint="eastAsia"/>
        </w:rPr>
        <w:t>明细</w:t>
      </w:r>
      <w:r w:rsidRPr="00E56631">
        <w:t>文件</w:t>
      </w:r>
    </w:p>
    <w:p w:rsidR="00FE705E" w:rsidRPr="00D757C3" w:rsidRDefault="00FE705E" w:rsidP="00FE705E">
      <w:pPr>
        <w:ind w:firstLine="482"/>
        <w:rPr>
          <w:szCs w:val="21"/>
        </w:rPr>
      </w:pPr>
      <w:r>
        <w:rPr>
          <w:rFonts w:hint="eastAsia"/>
          <w:b/>
          <w:szCs w:val="21"/>
        </w:rPr>
        <w:t>功能说明</w:t>
      </w:r>
      <w:r w:rsidRPr="009D36D6">
        <w:rPr>
          <w:b/>
          <w:szCs w:val="21"/>
        </w:rPr>
        <w:t>：</w:t>
      </w:r>
      <w:r w:rsidRPr="00E56631">
        <w:rPr>
          <w:rFonts w:hint="eastAsia"/>
          <w:szCs w:val="21"/>
        </w:rPr>
        <w:t>当前交易日发送给二级系统的</w:t>
      </w:r>
      <w:r w:rsidRPr="0016399F">
        <w:rPr>
          <w:rFonts w:hint="eastAsia"/>
          <w:szCs w:val="21"/>
        </w:rPr>
        <w:t>手续费率，</w:t>
      </w:r>
      <w:r w:rsidRPr="0016399F">
        <w:rPr>
          <w:szCs w:val="21"/>
        </w:rPr>
        <w:t>包括：</w:t>
      </w:r>
      <w:r>
        <w:rPr>
          <w:rFonts w:hint="eastAsia"/>
          <w:szCs w:val="21"/>
        </w:rPr>
        <w:t>现货合约手续费</w:t>
      </w:r>
      <w:r w:rsidRPr="0016399F">
        <w:rPr>
          <w:rFonts w:hint="eastAsia"/>
          <w:szCs w:val="21"/>
        </w:rPr>
        <w:t>率</w:t>
      </w:r>
      <w:r>
        <w:rPr>
          <w:rFonts w:hint="eastAsia"/>
          <w:szCs w:val="21"/>
        </w:rPr>
        <w:t>、即期合约手续费</w:t>
      </w:r>
      <w:r w:rsidRPr="0016399F">
        <w:rPr>
          <w:rFonts w:hint="eastAsia"/>
          <w:szCs w:val="21"/>
        </w:rPr>
        <w:t>率、</w:t>
      </w:r>
      <w:r>
        <w:rPr>
          <w:rFonts w:hint="eastAsia"/>
          <w:szCs w:val="21"/>
        </w:rPr>
        <w:t>延期合约手续费</w:t>
      </w:r>
      <w:r w:rsidRPr="0016399F">
        <w:rPr>
          <w:rFonts w:hint="eastAsia"/>
          <w:szCs w:val="21"/>
        </w:rPr>
        <w:t>率</w:t>
      </w:r>
      <w:ins w:id="577" w:author="罗莎" w:date="2016-09-30T15:56:00Z">
        <w:r w:rsidR="00AD5D5F">
          <w:rPr>
            <w:rFonts w:hint="eastAsia"/>
            <w:szCs w:val="21"/>
          </w:rPr>
          <w:t>、定价合约手续费率</w:t>
        </w:r>
      </w:ins>
      <w:r w:rsidRPr="0016399F">
        <w:rPr>
          <w:rFonts w:hint="eastAsia"/>
          <w:szCs w:val="21"/>
        </w:rPr>
        <w:t>。</w:t>
      </w:r>
    </w:p>
    <w:tbl>
      <w:tblPr>
        <w:tblW w:w="6394" w:type="dxa"/>
        <w:jc w:val="center"/>
        <w:tblLook w:val="04A0" w:firstRow="1" w:lastRow="0" w:firstColumn="1" w:lastColumn="0" w:noHBand="0" w:noVBand="1"/>
      </w:tblPr>
      <w:tblGrid>
        <w:gridCol w:w="1858"/>
        <w:gridCol w:w="2268"/>
        <w:gridCol w:w="2268"/>
      </w:tblGrid>
      <w:tr w:rsidR="00FE705E" w:rsidRPr="00464CE3" w:rsidTr="00454E5A">
        <w:trPr>
          <w:trHeight w:val="300"/>
          <w:jc w:val="center"/>
        </w:trPr>
        <w:tc>
          <w:tcPr>
            <w:tcW w:w="1858" w:type="dxa"/>
            <w:tcBorders>
              <w:top w:val="single" w:sz="8" w:space="0" w:color="111111"/>
              <w:left w:val="single" w:sz="8" w:space="0" w:color="111111"/>
              <w:bottom w:val="single" w:sz="8" w:space="0" w:color="111111"/>
              <w:right w:val="single" w:sz="4" w:space="0" w:color="auto"/>
            </w:tcBorders>
            <w:shd w:val="clear" w:color="000000" w:fill="C0C0C0"/>
            <w:vAlign w:val="center"/>
            <w:hideMark/>
          </w:tcPr>
          <w:p w:rsidR="00FE705E" w:rsidRPr="00464CE3" w:rsidRDefault="00FE705E" w:rsidP="00454E5A">
            <w:pPr>
              <w:widowControl/>
              <w:ind w:firstLineChars="0" w:firstLine="0"/>
              <w:rPr>
                <w:rFonts w:ascii="宋体" w:eastAsia="宋体" w:hAnsi="宋体" w:cs="宋体"/>
                <w:b/>
                <w:color w:val="000000"/>
                <w:kern w:val="0"/>
                <w:szCs w:val="24"/>
              </w:rPr>
            </w:pPr>
            <w:r w:rsidRPr="00464CE3">
              <w:rPr>
                <w:rFonts w:ascii="宋体" w:eastAsia="宋体" w:hAnsi="宋体" w:cs="宋体" w:hint="eastAsia"/>
                <w:b/>
                <w:color w:val="000000"/>
                <w:kern w:val="0"/>
                <w:szCs w:val="24"/>
              </w:rPr>
              <w:t>属性描述</w:t>
            </w:r>
          </w:p>
        </w:tc>
        <w:tc>
          <w:tcPr>
            <w:tcW w:w="2268" w:type="dxa"/>
            <w:tcBorders>
              <w:top w:val="single" w:sz="4" w:space="0" w:color="auto"/>
              <w:left w:val="single" w:sz="4" w:space="0" w:color="auto"/>
              <w:bottom w:val="single" w:sz="4" w:space="0" w:color="auto"/>
              <w:right w:val="single" w:sz="4" w:space="0" w:color="auto"/>
            </w:tcBorders>
            <w:shd w:val="clear" w:color="000000" w:fill="C0C0C0"/>
          </w:tcPr>
          <w:p w:rsidR="00FE705E" w:rsidRPr="00464CE3" w:rsidRDefault="00FE705E" w:rsidP="00454E5A">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268" w:type="dxa"/>
            <w:tcBorders>
              <w:top w:val="single" w:sz="4" w:space="0" w:color="auto"/>
              <w:left w:val="single" w:sz="4" w:space="0" w:color="auto"/>
              <w:bottom w:val="single" w:sz="4" w:space="0" w:color="auto"/>
              <w:right w:val="single" w:sz="4" w:space="0" w:color="auto"/>
            </w:tcBorders>
            <w:shd w:val="clear" w:color="000000" w:fill="C0C0C0"/>
          </w:tcPr>
          <w:p w:rsidR="00FE705E" w:rsidRDefault="00FE705E" w:rsidP="00454E5A">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说明</w:t>
            </w:r>
          </w:p>
        </w:tc>
      </w:tr>
      <w:tr w:rsidR="00FE705E" w:rsidRPr="00464CE3"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hideMark/>
          </w:tcPr>
          <w:p w:rsidR="00FE705E" w:rsidRPr="00464CE3" w:rsidRDefault="00FE705E" w:rsidP="00454E5A">
            <w:pPr>
              <w:widowControl/>
              <w:ind w:firstLineChars="0" w:firstLine="0"/>
              <w:rPr>
                <w:rFonts w:ascii="宋体" w:eastAsia="宋体" w:hAnsi="宋体" w:cs="宋体"/>
                <w:color w:val="000000"/>
                <w:kern w:val="0"/>
                <w:szCs w:val="24"/>
              </w:rPr>
            </w:pPr>
            <w:r w:rsidRPr="009D36D6">
              <w:rPr>
                <w:szCs w:val="21"/>
              </w:rPr>
              <w:t>日期</w:t>
            </w:r>
          </w:p>
        </w:tc>
        <w:tc>
          <w:tcPr>
            <w:tcW w:w="2268" w:type="dxa"/>
            <w:tcBorders>
              <w:top w:val="single" w:sz="4" w:space="0" w:color="auto"/>
              <w:left w:val="single" w:sz="4" w:space="0" w:color="auto"/>
              <w:bottom w:val="single" w:sz="4" w:space="0" w:color="auto"/>
              <w:right w:val="single" w:sz="4" w:space="0" w:color="auto"/>
            </w:tcBorders>
          </w:tcPr>
          <w:p w:rsidR="00FE705E" w:rsidRPr="00464CE3" w:rsidRDefault="00FE705E" w:rsidP="00454E5A">
            <w:pPr>
              <w:widowControl/>
              <w:ind w:firstLineChars="0" w:firstLine="0"/>
              <w:rPr>
                <w:rFonts w:ascii="宋体" w:eastAsia="宋体" w:hAnsi="宋体" w:cs="宋体"/>
                <w:color w:val="000000"/>
                <w:kern w:val="0"/>
                <w:szCs w:val="24"/>
              </w:rPr>
            </w:pPr>
            <w:r>
              <w:rPr>
                <w:rFonts w:hAnsi="宋体" w:cs="宋体" w:hint="eastAsia"/>
                <w:color w:val="000000"/>
                <w:kern w:val="0"/>
                <w:szCs w:val="21"/>
              </w:rPr>
              <w:t>C8</w:t>
            </w:r>
          </w:p>
        </w:tc>
        <w:tc>
          <w:tcPr>
            <w:tcW w:w="2268" w:type="dxa"/>
            <w:tcBorders>
              <w:top w:val="single" w:sz="4" w:space="0" w:color="auto"/>
              <w:left w:val="single" w:sz="4" w:space="0" w:color="auto"/>
              <w:bottom w:val="single" w:sz="4" w:space="0" w:color="auto"/>
              <w:right w:val="single" w:sz="4" w:space="0" w:color="auto"/>
            </w:tcBorders>
          </w:tcPr>
          <w:p w:rsidR="00FE705E" w:rsidRDefault="008D63E9" w:rsidP="00454E5A">
            <w:pPr>
              <w:widowControl/>
              <w:ind w:firstLineChars="0" w:firstLine="0"/>
              <w:rPr>
                <w:rFonts w:hAnsi="宋体" w:cs="宋体"/>
                <w:color w:val="000000"/>
                <w:kern w:val="0"/>
                <w:szCs w:val="21"/>
              </w:rPr>
            </w:pPr>
            <w:r>
              <w:rPr>
                <w:rFonts w:hAnsi="宋体" w:cs="宋体" w:hint="eastAsia"/>
                <w:color w:val="000000"/>
                <w:kern w:val="0"/>
                <w:szCs w:val="21"/>
              </w:rPr>
              <w:t>YYYYMMDD</w:t>
            </w:r>
          </w:p>
        </w:tc>
      </w:tr>
      <w:tr w:rsidR="00FE705E" w:rsidRPr="00464CE3" w:rsidTr="00740F39">
        <w:trPr>
          <w:trHeight w:val="330"/>
          <w:jc w:val="center"/>
        </w:trPr>
        <w:tc>
          <w:tcPr>
            <w:tcW w:w="1858" w:type="dxa"/>
            <w:tcBorders>
              <w:top w:val="nil"/>
              <w:left w:val="single" w:sz="8" w:space="0" w:color="111111"/>
              <w:bottom w:val="single" w:sz="4" w:space="0" w:color="auto"/>
              <w:right w:val="single" w:sz="4" w:space="0" w:color="auto"/>
            </w:tcBorders>
            <w:shd w:val="clear" w:color="auto" w:fill="auto"/>
            <w:vAlign w:val="center"/>
            <w:hideMark/>
          </w:tcPr>
          <w:p w:rsidR="00FE705E" w:rsidRPr="00464CE3" w:rsidRDefault="00FE705E" w:rsidP="00454E5A">
            <w:pPr>
              <w:widowControl/>
              <w:ind w:firstLineChars="0" w:firstLine="0"/>
              <w:rPr>
                <w:rFonts w:ascii="宋体" w:eastAsia="宋体" w:hAnsi="宋体" w:cs="宋体"/>
                <w:color w:val="000000"/>
                <w:kern w:val="0"/>
                <w:szCs w:val="24"/>
              </w:rPr>
            </w:pPr>
            <w:r w:rsidRPr="009D36D6">
              <w:rPr>
                <w:szCs w:val="21"/>
              </w:rPr>
              <w:t>会员代码</w:t>
            </w:r>
          </w:p>
        </w:tc>
        <w:tc>
          <w:tcPr>
            <w:tcW w:w="2268" w:type="dxa"/>
            <w:tcBorders>
              <w:top w:val="single" w:sz="4" w:space="0" w:color="auto"/>
              <w:left w:val="single" w:sz="4" w:space="0" w:color="auto"/>
              <w:bottom w:val="single" w:sz="4" w:space="0" w:color="auto"/>
              <w:right w:val="single" w:sz="4" w:space="0" w:color="auto"/>
            </w:tcBorders>
          </w:tcPr>
          <w:p w:rsidR="00FE705E" w:rsidRPr="00464CE3" w:rsidRDefault="00FE705E" w:rsidP="00454E5A">
            <w:pPr>
              <w:widowControl/>
              <w:ind w:firstLineChars="0" w:firstLine="0"/>
              <w:rPr>
                <w:rFonts w:ascii="宋体" w:eastAsia="宋体" w:hAnsi="宋体" w:cs="宋体"/>
                <w:color w:val="000000"/>
                <w:kern w:val="0"/>
                <w:szCs w:val="24"/>
              </w:rPr>
            </w:pPr>
            <w:r>
              <w:rPr>
                <w:rFonts w:hint="eastAsia"/>
                <w:szCs w:val="21"/>
              </w:rPr>
              <w:t>C4</w:t>
            </w:r>
          </w:p>
        </w:tc>
        <w:tc>
          <w:tcPr>
            <w:tcW w:w="2268" w:type="dxa"/>
            <w:tcBorders>
              <w:top w:val="single" w:sz="4" w:space="0" w:color="auto"/>
              <w:left w:val="single" w:sz="4" w:space="0" w:color="auto"/>
              <w:bottom w:val="single" w:sz="4" w:space="0" w:color="auto"/>
              <w:right w:val="single" w:sz="4" w:space="0" w:color="auto"/>
            </w:tcBorders>
          </w:tcPr>
          <w:p w:rsidR="00FE705E" w:rsidRDefault="00FE705E" w:rsidP="00454E5A">
            <w:pPr>
              <w:widowControl/>
              <w:ind w:firstLineChars="0" w:firstLine="0"/>
              <w:rPr>
                <w:szCs w:val="21"/>
              </w:rPr>
            </w:pPr>
          </w:p>
        </w:tc>
      </w:tr>
      <w:tr w:rsidR="00FE705E" w:rsidRPr="00464CE3" w:rsidTr="00740F39">
        <w:trPr>
          <w:trHeight w:val="330"/>
          <w:jc w:val="center"/>
        </w:trPr>
        <w:tc>
          <w:tcPr>
            <w:tcW w:w="1858" w:type="dxa"/>
            <w:tcBorders>
              <w:top w:val="single" w:sz="4" w:space="0" w:color="auto"/>
              <w:left w:val="single" w:sz="8" w:space="0" w:color="111111"/>
              <w:bottom w:val="single" w:sz="8" w:space="0" w:color="111111"/>
              <w:right w:val="single" w:sz="4" w:space="0" w:color="auto"/>
            </w:tcBorders>
            <w:shd w:val="clear" w:color="auto" w:fill="auto"/>
            <w:vAlign w:val="center"/>
          </w:tcPr>
          <w:p w:rsidR="00FE705E" w:rsidRPr="00464CE3" w:rsidRDefault="00FE705E" w:rsidP="00454E5A">
            <w:pPr>
              <w:widowControl/>
              <w:ind w:firstLineChars="0" w:firstLine="0"/>
              <w:rPr>
                <w:rFonts w:ascii="宋体" w:eastAsia="宋体" w:hAnsi="宋体" w:cs="宋体"/>
                <w:color w:val="000000"/>
                <w:kern w:val="0"/>
                <w:szCs w:val="24"/>
              </w:rPr>
            </w:pPr>
            <w:r w:rsidRPr="009D36D6">
              <w:rPr>
                <w:rFonts w:hint="eastAsia"/>
                <w:szCs w:val="21"/>
              </w:rPr>
              <w:t>席位</w:t>
            </w:r>
            <w:r w:rsidRPr="009D36D6">
              <w:rPr>
                <w:szCs w:val="21"/>
              </w:rPr>
              <w:t>代码</w:t>
            </w:r>
          </w:p>
        </w:tc>
        <w:tc>
          <w:tcPr>
            <w:tcW w:w="2268" w:type="dxa"/>
            <w:tcBorders>
              <w:top w:val="single" w:sz="4" w:space="0" w:color="auto"/>
              <w:left w:val="single" w:sz="4" w:space="0" w:color="auto"/>
              <w:bottom w:val="single" w:sz="4" w:space="0" w:color="auto"/>
              <w:right w:val="single" w:sz="4" w:space="0" w:color="auto"/>
            </w:tcBorders>
          </w:tcPr>
          <w:p w:rsidR="00FE705E" w:rsidRDefault="00FE705E" w:rsidP="00454E5A">
            <w:pPr>
              <w:widowControl/>
              <w:ind w:firstLineChars="0" w:firstLine="0"/>
              <w:rPr>
                <w:rFonts w:ascii="宋体" w:eastAsia="宋体" w:hAnsi="宋体" w:cs="宋体"/>
                <w:color w:val="000000"/>
                <w:kern w:val="0"/>
                <w:szCs w:val="24"/>
              </w:rPr>
            </w:pPr>
            <w:r>
              <w:rPr>
                <w:rFonts w:hint="eastAsia"/>
                <w:szCs w:val="21"/>
              </w:rPr>
              <w:t>C6</w:t>
            </w:r>
          </w:p>
        </w:tc>
        <w:tc>
          <w:tcPr>
            <w:tcW w:w="2268" w:type="dxa"/>
            <w:tcBorders>
              <w:top w:val="single" w:sz="4" w:space="0" w:color="auto"/>
              <w:left w:val="single" w:sz="4" w:space="0" w:color="auto"/>
              <w:bottom w:val="single" w:sz="4" w:space="0" w:color="auto"/>
              <w:right w:val="single" w:sz="4" w:space="0" w:color="auto"/>
            </w:tcBorders>
          </w:tcPr>
          <w:p w:rsidR="00FE705E" w:rsidRDefault="00FE705E" w:rsidP="00454E5A">
            <w:pPr>
              <w:widowControl/>
              <w:ind w:firstLineChars="0" w:firstLine="0"/>
              <w:rPr>
                <w:szCs w:val="21"/>
              </w:rPr>
            </w:pPr>
          </w:p>
        </w:tc>
      </w:tr>
      <w:tr w:rsidR="001341AA" w:rsidRPr="00464CE3" w:rsidTr="00740F39">
        <w:trPr>
          <w:trHeight w:val="330"/>
          <w:jc w:val="center"/>
          <w:ins w:id="578" w:author="罗莎" w:date="2016-09-30T15:39:00Z"/>
        </w:trPr>
        <w:tc>
          <w:tcPr>
            <w:tcW w:w="1858" w:type="dxa"/>
            <w:tcBorders>
              <w:top w:val="single" w:sz="4" w:space="0" w:color="auto"/>
              <w:left w:val="single" w:sz="8" w:space="0" w:color="111111"/>
              <w:bottom w:val="single" w:sz="8" w:space="0" w:color="111111"/>
              <w:right w:val="single" w:sz="4" w:space="0" w:color="auto"/>
            </w:tcBorders>
            <w:shd w:val="clear" w:color="auto" w:fill="auto"/>
            <w:vAlign w:val="center"/>
          </w:tcPr>
          <w:p w:rsidR="001341AA" w:rsidRPr="009D36D6" w:rsidRDefault="001341AA" w:rsidP="001341AA">
            <w:pPr>
              <w:widowControl/>
              <w:ind w:firstLineChars="0" w:firstLine="0"/>
              <w:rPr>
                <w:ins w:id="579" w:author="罗莎" w:date="2016-09-30T15:39:00Z"/>
                <w:szCs w:val="21"/>
              </w:rPr>
            </w:pPr>
            <w:ins w:id="580" w:author="罗莎" w:date="2016-09-30T15:39:00Z">
              <w:r>
                <w:rPr>
                  <w:rFonts w:hint="eastAsia"/>
                  <w:szCs w:val="21"/>
                </w:rPr>
                <w:t>席位类型</w:t>
              </w:r>
            </w:ins>
          </w:p>
        </w:tc>
        <w:tc>
          <w:tcPr>
            <w:tcW w:w="2268" w:type="dxa"/>
            <w:tcBorders>
              <w:top w:val="single" w:sz="4" w:space="0" w:color="auto"/>
              <w:left w:val="single" w:sz="4" w:space="0" w:color="auto"/>
              <w:bottom w:val="single" w:sz="4" w:space="0" w:color="auto"/>
              <w:right w:val="single" w:sz="4" w:space="0" w:color="auto"/>
            </w:tcBorders>
          </w:tcPr>
          <w:p w:rsidR="001341AA" w:rsidRDefault="001341AA" w:rsidP="001341AA">
            <w:pPr>
              <w:widowControl/>
              <w:ind w:firstLineChars="0" w:firstLine="0"/>
              <w:rPr>
                <w:ins w:id="581" w:author="罗莎" w:date="2016-09-30T15:39:00Z"/>
                <w:szCs w:val="21"/>
              </w:rPr>
            </w:pPr>
            <w:ins w:id="582" w:author="罗莎" w:date="2016-09-30T15:39:00Z">
              <w:r>
                <w:rPr>
                  <w:rFonts w:hint="eastAsia"/>
                  <w:szCs w:val="21"/>
                </w:rPr>
                <w:t>C1</w:t>
              </w:r>
            </w:ins>
          </w:p>
        </w:tc>
        <w:tc>
          <w:tcPr>
            <w:tcW w:w="2268" w:type="dxa"/>
            <w:tcBorders>
              <w:top w:val="single" w:sz="4" w:space="0" w:color="auto"/>
              <w:left w:val="single" w:sz="4" w:space="0" w:color="auto"/>
              <w:bottom w:val="single" w:sz="4" w:space="0" w:color="auto"/>
              <w:right w:val="single" w:sz="4" w:space="0" w:color="auto"/>
            </w:tcBorders>
          </w:tcPr>
          <w:p w:rsidR="001341AA" w:rsidRDefault="001341AA" w:rsidP="001341AA">
            <w:pPr>
              <w:widowControl/>
              <w:ind w:firstLineChars="0" w:firstLine="0"/>
              <w:rPr>
                <w:ins w:id="583" w:author="罗莎" w:date="2016-09-30T15:39:00Z"/>
                <w:szCs w:val="21"/>
              </w:rPr>
            </w:pPr>
            <w:ins w:id="584" w:author="罗莎" w:date="2016-09-30T15:39:00Z">
              <w:r>
                <w:rPr>
                  <w:rFonts w:hint="eastAsia"/>
                  <w:szCs w:val="21"/>
                </w:rPr>
                <w:t xml:space="preserve">1- </w:t>
              </w:r>
              <w:r w:rsidRPr="0090273E">
                <w:rPr>
                  <w:rFonts w:hint="eastAsia"/>
                  <w:szCs w:val="21"/>
                </w:rPr>
                <w:t>自营</w:t>
              </w:r>
            </w:ins>
          </w:p>
          <w:p w:rsidR="001341AA" w:rsidRDefault="001341AA" w:rsidP="001341AA">
            <w:pPr>
              <w:widowControl/>
              <w:ind w:firstLineChars="0" w:firstLine="0"/>
              <w:rPr>
                <w:ins w:id="585" w:author="罗莎" w:date="2016-09-30T15:39:00Z"/>
                <w:szCs w:val="21"/>
              </w:rPr>
            </w:pPr>
            <w:ins w:id="586" w:author="罗莎" w:date="2016-09-30T15:39:00Z">
              <w:r>
                <w:rPr>
                  <w:rFonts w:hint="eastAsia"/>
                  <w:szCs w:val="21"/>
                </w:rPr>
                <w:t xml:space="preserve">2- </w:t>
              </w:r>
              <w:r w:rsidRPr="0090273E">
                <w:rPr>
                  <w:rFonts w:hint="eastAsia"/>
                  <w:szCs w:val="21"/>
                </w:rPr>
                <w:t>代理法人</w:t>
              </w:r>
            </w:ins>
          </w:p>
          <w:p w:rsidR="001341AA" w:rsidRDefault="001341AA" w:rsidP="001341AA">
            <w:pPr>
              <w:widowControl/>
              <w:ind w:firstLineChars="0" w:firstLine="0"/>
              <w:rPr>
                <w:ins w:id="587" w:author="罗莎" w:date="2016-09-30T15:39:00Z"/>
                <w:szCs w:val="21"/>
              </w:rPr>
            </w:pPr>
            <w:ins w:id="588" w:author="罗莎" w:date="2016-09-30T15:39:00Z">
              <w:r>
                <w:rPr>
                  <w:rFonts w:hint="eastAsia"/>
                  <w:szCs w:val="21"/>
                </w:rPr>
                <w:t xml:space="preserve">3- </w:t>
              </w:r>
              <w:r w:rsidRPr="0090273E">
                <w:rPr>
                  <w:rFonts w:hint="eastAsia"/>
                  <w:szCs w:val="21"/>
                </w:rPr>
                <w:t>代理个人</w:t>
              </w:r>
            </w:ins>
          </w:p>
        </w:tc>
      </w:tr>
      <w:tr w:rsidR="001341AA" w:rsidRPr="00464CE3" w:rsidTr="00740F39">
        <w:trPr>
          <w:trHeight w:val="330"/>
          <w:jc w:val="center"/>
          <w:ins w:id="589" w:author="罗莎" w:date="2016-09-30T15:39:00Z"/>
        </w:trPr>
        <w:tc>
          <w:tcPr>
            <w:tcW w:w="1858" w:type="dxa"/>
            <w:tcBorders>
              <w:top w:val="single" w:sz="4" w:space="0" w:color="auto"/>
              <w:left w:val="single" w:sz="8" w:space="0" w:color="111111"/>
              <w:bottom w:val="single" w:sz="8" w:space="0" w:color="111111"/>
              <w:right w:val="single" w:sz="4" w:space="0" w:color="auto"/>
            </w:tcBorders>
            <w:shd w:val="clear" w:color="auto" w:fill="auto"/>
            <w:vAlign w:val="center"/>
          </w:tcPr>
          <w:p w:rsidR="001341AA" w:rsidRPr="009D36D6" w:rsidRDefault="001341AA" w:rsidP="001341AA">
            <w:pPr>
              <w:widowControl/>
              <w:ind w:firstLineChars="0" w:firstLine="0"/>
              <w:rPr>
                <w:ins w:id="590" w:author="罗莎" w:date="2016-09-30T15:39:00Z"/>
                <w:szCs w:val="21"/>
              </w:rPr>
            </w:pPr>
            <w:ins w:id="591" w:author="罗莎" w:date="2016-09-30T15:39:00Z">
              <w:r>
                <w:rPr>
                  <w:rFonts w:hint="eastAsia"/>
                  <w:szCs w:val="21"/>
                </w:rPr>
                <w:t>席位性质</w:t>
              </w:r>
            </w:ins>
          </w:p>
        </w:tc>
        <w:tc>
          <w:tcPr>
            <w:tcW w:w="2268" w:type="dxa"/>
            <w:tcBorders>
              <w:top w:val="single" w:sz="4" w:space="0" w:color="auto"/>
              <w:left w:val="single" w:sz="4" w:space="0" w:color="auto"/>
              <w:bottom w:val="single" w:sz="4" w:space="0" w:color="auto"/>
              <w:right w:val="single" w:sz="4" w:space="0" w:color="auto"/>
            </w:tcBorders>
          </w:tcPr>
          <w:p w:rsidR="001341AA" w:rsidRDefault="001341AA" w:rsidP="001341AA">
            <w:pPr>
              <w:widowControl/>
              <w:ind w:firstLineChars="0" w:firstLine="0"/>
              <w:rPr>
                <w:ins w:id="592" w:author="罗莎" w:date="2016-09-30T15:39:00Z"/>
                <w:szCs w:val="21"/>
              </w:rPr>
            </w:pPr>
            <w:ins w:id="593" w:author="罗莎" w:date="2016-09-30T15:39:00Z">
              <w:r>
                <w:rPr>
                  <w:rFonts w:hint="eastAsia"/>
                  <w:szCs w:val="21"/>
                </w:rPr>
                <w:t>C1</w:t>
              </w:r>
            </w:ins>
          </w:p>
        </w:tc>
        <w:tc>
          <w:tcPr>
            <w:tcW w:w="2268" w:type="dxa"/>
            <w:tcBorders>
              <w:top w:val="single" w:sz="4" w:space="0" w:color="auto"/>
              <w:left w:val="single" w:sz="4" w:space="0" w:color="auto"/>
              <w:bottom w:val="single" w:sz="4" w:space="0" w:color="auto"/>
              <w:right w:val="single" w:sz="4" w:space="0" w:color="auto"/>
            </w:tcBorders>
          </w:tcPr>
          <w:p w:rsidR="001341AA" w:rsidRDefault="001341AA" w:rsidP="001341AA">
            <w:pPr>
              <w:widowControl/>
              <w:ind w:firstLineChars="0" w:firstLine="0"/>
              <w:rPr>
                <w:ins w:id="594" w:author="罗莎" w:date="2016-09-30T15:39:00Z"/>
                <w:szCs w:val="21"/>
              </w:rPr>
            </w:pPr>
            <w:ins w:id="595" w:author="罗莎" w:date="2016-09-30T15:39:00Z">
              <w:r>
                <w:rPr>
                  <w:rFonts w:hint="eastAsia"/>
                  <w:szCs w:val="21"/>
                </w:rPr>
                <w:t xml:space="preserve">1- </w:t>
              </w:r>
              <w:r>
                <w:rPr>
                  <w:rFonts w:hint="eastAsia"/>
                  <w:szCs w:val="21"/>
                </w:rPr>
                <w:t>主板</w:t>
              </w:r>
            </w:ins>
          </w:p>
          <w:p w:rsidR="001341AA" w:rsidRDefault="001341AA" w:rsidP="001341AA">
            <w:pPr>
              <w:widowControl/>
              <w:ind w:firstLineChars="0" w:firstLine="0"/>
              <w:rPr>
                <w:ins w:id="596" w:author="罗莎" w:date="2016-09-30T15:39:00Z"/>
                <w:szCs w:val="21"/>
              </w:rPr>
            </w:pPr>
            <w:ins w:id="597" w:author="罗莎" w:date="2016-09-30T15:39:00Z">
              <w:r>
                <w:rPr>
                  <w:rFonts w:hint="eastAsia"/>
                  <w:szCs w:val="21"/>
                </w:rPr>
                <w:t xml:space="preserve">2- </w:t>
              </w:r>
              <w:r>
                <w:rPr>
                  <w:rFonts w:hint="eastAsia"/>
                  <w:szCs w:val="21"/>
                </w:rPr>
                <w:t>国际板</w:t>
              </w:r>
            </w:ins>
          </w:p>
        </w:tc>
      </w:tr>
      <w:tr w:rsidR="001341AA" w:rsidRPr="00464CE3"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rsidR="001341AA" w:rsidRPr="00464CE3" w:rsidRDefault="001341AA" w:rsidP="001341AA">
            <w:pPr>
              <w:widowControl/>
              <w:ind w:firstLineChars="0" w:firstLine="0"/>
              <w:rPr>
                <w:rFonts w:ascii="宋体" w:eastAsia="宋体" w:hAnsi="宋体" w:cs="宋体"/>
                <w:color w:val="000000"/>
                <w:kern w:val="0"/>
                <w:szCs w:val="24"/>
              </w:rPr>
            </w:pPr>
            <w:r>
              <w:rPr>
                <w:rFonts w:hint="eastAsia"/>
                <w:szCs w:val="21"/>
              </w:rPr>
              <w:t>合约</w:t>
            </w:r>
            <w:r>
              <w:rPr>
                <w:szCs w:val="21"/>
              </w:rPr>
              <w:t>代码</w:t>
            </w:r>
          </w:p>
        </w:tc>
        <w:tc>
          <w:tcPr>
            <w:tcW w:w="2268" w:type="dxa"/>
            <w:tcBorders>
              <w:top w:val="single" w:sz="4" w:space="0" w:color="auto"/>
              <w:left w:val="single" w:sz="4" w:space="0" w:color="auto"/>
              <w:bottom w:val="single" w:sz="4" w:space="0" w:color="auto"/>
              <w:right w:val="single" w:sz="4" w:space="0" w:color="auto"/>
            </w:tcBorders>
          </w:tcPr>
          <w:p w:rsidR="001341AA" w:rsidRDefault="001341AA" w:rsidP="001341AA">
            <w:pPr>
              <w:widowControl/>
              <w:ind w:firstLineChars="0" w:firstLine="0"/>
              <w:rPr>
                <w:rFonts w:ascii="宋体" w:eastAsia="宋体" w:hAnsi="宋体" w:cs="宋体"/>
                <w:color w:val="000000"/>
                <w:kern w:val="0"/>
                <w:szCs w:val="24"/>
              </w:rPr>
            </w:pPr>
            <w:r>
              <w:rPr>
                <w:rFonts w:hint="eastAsia"/>
                <w:szCs w:val="21"/>
              </w:rPr>
              <w:t>C20</w:t>
            </w:r>
          </w:p>
        </w:tc>
        <w:tc>
          <w:tcPr>
            <w:tcW w:w="2268" w:type="dxa"/>
            <w:tcBorders>
              <w:top w:val="single" w:sz="4" w:space="0" w:color="auto"/>
              <w:left w:val="single" w:sz="4" w:space="0" w:color="auto"/>
              <w:bottom w:val="single" w:sz="4" w:space="0" w:color="auto"/>
              <w:right w:val="single" w:sz="4" w:space="0" w:color="auto"/>
            </w:tcBorders>
          </w:tcPr>
          <w:p w:rsidR="001341AA" w:rsidRDefault="001341AA" w:rsidP="001341AA">
            <w:pPr>
              <w:widowControl/>
              <w:ind w:firstLineChars="0" w:firstLine="0"/>
              <w:rPr>
                <w:szCs w:val="21"/>
              </w:rPr>
            </w:pPr>
            <w:r>
              <w:rPr>
                <w:rFonts w:ascii="宋体" w:eastAsia="宋体" w:hAnsi="宋体" w:cs="宋体" w:hint="eastAsia"/>
                <w:color w:val="000000"/>
                <w:kern w:val="0"/>
                <w:szCs w:val="24"/>
              </w:rPr>
              <w:t>最长8位字符</w:t>
            </w:r>
          </w:p>
        </w:tc>
      </w:tr>
      <w:tr w:rsidR="001341AA" w:rsidRPr="00464CE3" w:rsidDel="00E230D1"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rsidR="001341AA" w:rsidRPr="0016399F" w:rsidDel="00E230D1" w:rsidRDefault="001341AA" w:rsidP="001341AA">
            <w:pPr>
              <w:widowControl/>
              <w:ind w:firstLineChars="0" w:firstLine="0"/>
              <w:rPr>
                <w:szCs w:val="21"/>
              </w:rPr>
            </w:pPr>
            <w:r>
              <w:rPr>
                <w:rFonts w:hint="eastAsia"/>
                <w:szCs w:val="21"/>
              </w:rPr>
              <w:t>开平标志</w:t>
            </w:r>
          </w:p>
        </w:tc>
        <w:tc>
          <w:tcPr>
            <w:tcW w:w="2268" w:type="dxa"/>
            <w:tcBorders>
              <w:top w:val="single" w:sz="4" w:space="0" w:color="auto"/>
              <w:left w:val="single" w:sz="4" w:space="0" w:color="auto"/>
              <w:bottom w:val="single" w:sz="4" w:space="0" w:color="auto"/>
              <w:right w:val="single" w:sz="4" w:space="0" w:color="auto"/>
            </w:tcBorders>
          </w:tcPr>
          <w:p w:rsidR="001341AA" w:rsidDel="00E230D1" w:rsidRDefault="001341AA" w:rsidP="001341AA">
            <w:pPr>
              <w:widowControl/>
              <w:ind w:firstLineChars="0" w:firstLine="0"/>
              <w:rPr>
                <w:szCs w:val="21"/>
              </w:rPr>
            </w:pPr>
            <w:r>
              <w:rPr>
                <w:rFonts w:hint="eastAsia"/>
                <w:szCs w:val="21"/>
              </w:rPr>
              <w:t>C1</w:t>
            </w:r>
          </w:p>
        </w:tc>
        <w:tc>
          <w:tcPr>
            <w:tcW w:w="2268" w:type="dxa"/>
            <w:tcBorders>
              <w:top w:val="single" w:sz="4" w:space="0" w:color="auto"/>
              <w:left w:val="single" w:sz="4" w:space="0" w:color="auto"/>
              <w:bottom w:val="single" w:sz="4" w:space="0" w:color="auto"/>
              <w:right w:val="single" w:sz="4" w:space="0" w:color="auto"/>
            </w:tcBorders>
          </w:tcPr>
          <w:p w:rsidR="001341AA" w:rsidRDefault="001341AA" w:rsidP="001341AA">
            <w:pPr>
              <w:widowControl/>
              <w:ind w:firstLineChars="0" w:firstLine="0"/>
              <w:rPr>
                <w:szCs w:val="21"/>
              </w:rPr>
            </w:pPr>
            <w:r>
              <w:rPr>
                <w:rFonts w:hint="eastAsia"/>
                <w:szCs w:val="21"/>
              </w:rPr>
              <w:t xml:space="preserve">0- </w:t>
            </w:r>
            <w:r>
              <w:rPr>
                <w:rFonts w:hint="eastAsia"/>
                <w:szCs w:val="21"/>
              </w:rPr>
              <w:t>开仓</w:t>
            </w:r>
          </w:p>
          <w:p w:rsidR="001341AA" w:rsidRDefault="001341AA" w:rsidP="001341AA">
            <w:pPr>
              <w:widowControl/>
              <w:ind w:firstLineChars="0" w:firstLine="0"/>
              <w:rPr>
                <w:szCs w:val="21"/>
              </w:rPr>
            </w:pPr>
            <w:r>
              <w:rPr>
                <w:rFonts w:hint="eastAsia"/>
                <w:szCs w:val="21"/>
              </w:rPr>
              <w:t xml:space="preserve">1- </w:t>
            </w:r>
            <w:r>
              <w:rPr>
                <w:rFonts w:hint="eastAsia"/>
                <w:szCs w:val="21"/>
              </w:rPr>
              <w:t>平仓</w:t>
            </w:r>
          </w:p>
          <w:p w:rsidR="001341AA" w:rsidRDefault="001341AA" w:rsidP="001341AA">
            <w:pPr>
              <w:widowControl/>
              <w:ind w:firstLineChars="0" w:firstLine="0"/>
              <w:rPr>
                <w:szCs w:val="21"/>
              </w:rPr>
            </w:pPr>
            <w:r>
              <w:rPr>
                <w:rFonts w:hint="eastAsia"/>
                <w:szCs w:val="21"/>
              </w:rPr>
              <w:t xml:space="preserve">2- </w:t>
            </w:r>
            <w:r>
              <w:rPr>
                <w:rFonts w:hint="eastAsia"/>
                <w:szCs w:val="21"/>
              </w:rPr>
              <w:t>强行平仓</w:t>
            </w:r>
          </w:p>
          <w:p w:rsidR="001341AA" w:rsidRDefault="001341AA" w:rsidP="001341AA">
            <w:pPr>
              <w:widowControl/>
              <w:ind w:firstLineChars="0" w:firstLine="0"/>
              <w:rPr>
                <w:szCs w:val="21"/>
              </w:rPr>
            </w:pPr>
            <w:r>
              <w:rPr>
                <w:rFonts w:hint="eastAsia"/>
                <w:szCs w:val="21"/>
              </w:rPr>
              <w:t xml:space="preserve">3- </w:t>
            </w:r>
            <w:r>
              <w:rPr>
                <w:rFonts w:hint="eastAsia"/>
                <w:szCs w:val="21"/>
              </w:rPr>
              <w:t>短线开仓</w:t>
            </w:r>
          </w:p>
          <w:p w:rsidR="001341AA" w:rsidRPr="00C45965" w:rsidDel="00E230D1" w:rsidRDefault="001341AA" w:rsidP="001341AA">
            <w:pPr>
              <w:widowControl/>
              <w:ind w:firstLineChars="0" w:firstLine="0"/>
              <w:rPr>
                <w:szCs w:val="21"/>
              </w:rPr>
            </w:pPr>
            <w:r>
              <w:rPr>
                <w:rFonts w:hint="eastAsia"/>
                <w:szCs w:val="21"/>
              </w:rPr>
              <w:t xml:space="preserve">4- </w:t>
            </w:r>
            <w:r>
              <w:rPr>
                <w:rFonts w:hint="eastAsia"/>
                <w:szCs w:val="21"/>
              </w:rPr>
              <w:t>短线平仓</w:t>
            </w:r>
          </w:p>
        </w:tc>
      </w:tr>
      <w:tr w:rsidR="00AD5D5F" w:rsidRPr="00464CE3" w:rsidDel="00E230D1" w:rsidTr="00454E5A">
        <w:trPr>
          <w:trHeight w:val="330"/>
          <w:jc w:val="center"/>
          <w:ins w:id="598" w:author="罗莎" w:date="2016-09-30T15:56:00Z"/>
        </w:trPr>
        <w:tc>
          <w:tcPr>
            <w:tcW w:w="1858" w:type="dxa"/>
            <w:tcBorders>
              <w:top w:val="nil"/>
              <w:left w:val="single" w:sz="8" w:space="0" w:color="111111"/>
              <w:bottom w:val="single" w:sz="8" w:space="0" w:color="111111"/>
              <w:right w:val="single" w:sz="4" w:space="0" w:color="auto"/>
            </w:tcBorders>
            <w:shd w:val="clear" w:color="auto" w:fill="auto"/>
            <w:vAlign w:val="center"/>
          </w:tcPr>
          <w:p w:rsidR="00AD5D5F" w:rsidRDefault="00AD5D5F" w:rsidP="00AD5D5F">
            <w:pPr>
              <w:widowControl/>
              <w:ind w:firstLineChars="0" w:firstLine="0"/>
              <w:rPr>
                <w:ins w:id="599" w:author="罗莎" w:date="2016-09-30T15:56:00Z"/>
                <w:szCs w:val="21"/>
              </w:rPr>
            </w:pPr>
            <w:ins w:id="600" w:author="罗莎" w:date="2016-09-30T15:56:00Z">
              <w:r>
                <w:rPr>
                  <w:rFonts w:hint="eastAsia"/>
                  <w:szCs w:val="21"/>
                </w:rPr>
                <w:t>申报类型</w:t>
              </w:r>
            </w:ins>
          </w:p>
        </w:tc>
        <w:tc>
          <w:tcPr>
            <w:tcW w:w="2268" w:type="dxa"/>
            <w:tcBorders>
              <w:top w:val="single" w:sz="4" w:space="0" w:color="auto"/>
              <w:left w:val="single" w:sz="4" w:space="0" w:color="auto"/>
              <w:bottom w:val="single" w:sz="4" w:space="0" w:color="auto"/>
              <w:right w:val="single" w:sz="4" w:space="0" w:color="auto"/>
            </w:tcBorders>
          </w:tcPr>
          <w:p w:rsidR="00AD5D5F" w:rsidRDefault="003F1146" w:rsidP="00AD5D5F">
            <w:pPr>
              <w:widowControl/>
              <w:ind w:firstLineChars="0" w:firstLine="0"/>
              <w:rPr>
                <w:ins w:id="601" w:author="罗莎" w:date="2016-09-30T15:56:00Z"/>
                <w:szCs w:val="21"/>
              </w:rPr>
            </w:pPr>
            <w:ins w:id="602" w:author="罗莎" w:date="2016-09-30T16:03:00Z">
              <w:r>
                <w:rPr>
                  <w:rFonts w:hint="eastAsia"/>
                  <w:szCs w:val="21"/>
                </w:rPr>
                <w:t>C2</w:t>
              </w:r>
            </w:ins>
          </w:p>
        </w:tc>
        <w:tc>
          <w:tcPr>
            <w:tcW w:w="2268" w:type="dxa"/>
            <w:tcBorders>
              <w:top w:val="single" w:sz="4" w:space="0" w:color="auto"/>
              <w:left w:val="single" w:sz="4" w:space="0" w:color="auto"/>
              <w:bottom w:val="single" w:sz="4" w:space="0" w:color="auto"/>
              <w:right w:val="single" w:sz="4" w:space="0" w:color="auto"/>
            </w:tcBorders>
          </w:tcPr>
          <w:p w:rsidR="00AD5D5F" w:rsidRDefault="00AD5D5F" w:rsidP="00AD5D5F">
            <w:pPr>
              <w:widowControl/>
              <w:ind w:firstLineChars="0" w:firstLine="0"/>
              <w:rPr>
                <w:ins w:id="603" w:author="罗莎" w:date="2016-09-30T15:56:00Z"/>
                <w:szCs w:val="21"/>
              </w:rPr>
            </w:pPr>
            <w:ins w:id="604" w:author="罗莎" w:date="2016-09-30T15:56:00Z">
              <w:r>
                <w:rPr>
                  <w:rFonts w:hint="eastAsia"/>
                  <w:szCs w:val="21"/>
                </w:rPr>
                <w:t>定价合约手续费</w:t>
              </w:r>
              <w:proofErr w:type="gramStart"/>
              <w:r>
                <w:rPr>
                  <w:rFonts w:hint="eastAsia"/>
                  <w:szCs w:val="21"/>
                </w:rPr>
                <w:t>率使用</w:t>
              </w:r>
              <w:proofErr w:type="gramEnd"/>
              <w:r>
                <w:rPr>
                  <w:rFonts w:hint="eastAsia"/>
                  <w:szCs w:val="21"/>
                </w:rPr>
                <w:t>此字段，其它合约此字段为空。</w:t>
              </w:r>
            </w:ins>
          </w:p>
          <w:p w:rsidR="003F1146" w:rsidRDefault="003F1146" w:rsidP="003F1146">
            <w:pPr>
              <w:widowControl/>
              <w:ind w:firstLineChars="0" w:firstLine="0"/>
              <w:rPr>
                <w:ins w:id="605" w:author="罗莎" w:date="2016-09-30T16:03:00Z"/>
                <w:szCs w:val="21"/>
              </w:rPr>
            </w:pPr>
            <w:ins w:id="606" w:author="罗莎" w:date="2016-09-30T16:03:00Z">
              <w:r>
                <w:rPr>
                  <w:rFonts w:hint="eastAsia"/>
                  <w:szCs w:val="21"/>
                </w:rPr>
                <w:t xml:space="preserve">1- </w:t>
              </w:r>
              <w:r>
                <w:rPr>
                  <w:rFonts w:hint="eastAsia"/>
                  <w:szCs w:val="21"/>
                </w:rPr>
                <w:t>市场申报</w:t>
              </w:r>
            </w:ins>
          </w:p>
          <w:p w:rsidR="00AD5D5F" w:rsidRDefault="003F1146" w:rsidP="003F1146">
            <w:pPr>
              <w:widowControl/>
              <w:ind w:firstLineChars="0" w:firstLine="0"/>
              <w:rPr>
                <w:ins w:id="607" w:author="罗莎" w:date="2016-09-30T15:56:00Z"/>
                <w:szCs w:val="21"/>
              </w:rPr>
            </w:pPr>
            <w:ins w:id="608" w:author="罗莎" w:date="2016-09-30T16:03:00Z">
              <w:r>
                <w:rPr>
                  <w:rFonts w:hint="eastAsia"/>
                  <w:szCs w:val="21"/>
                </w:rPr>
                <w:t xml:space="preserve">2- </w:t>
              </w:r>
              <w:r>
                <w:rPr>
                  <w:rFonts w:hint="eastAsia"/>
                  <w:szCs w:val="21"/>
                </w:rPr>
                <w:t>补充申报</w:t>
              </w:r>
            </w:ins>
          </w:p>
        </w:tc>
      </w:tr>
      <w:tr w:rsidR="00AD5D5F" w:rsidRPr="00464CE3" w:rsidDel="00E230D1"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rsidR="00AD5D5F" w:rsidRDefault="00AD5D5F" w:rsidP="00AD5D5F">
            <w:pPr>
              <w:widowControl/>
              <w:ind w:firstLineChars="0" w:firstLine="0"/>
              <w:rPr>
                <w:szCs w:val="21"/>
              </w:rPr>
            </w:pPr>
            <w:r>
              <w:rPr>
                <w:rFonts w:hint="eastAsia"/>
                <w:szCs w:val="21"/>
              </w:rPr>
              <w:t>手</w:t>
            </w:r>
            <w:r>
              <w:rPr>
                <w:szCs w:val="21"/>
              </w:rPr>
              <w:t>续费类型</w:t>
            </w:r>
          </w:p>
        </w:tc>
        <w:tc>
          <w:tcPr>
            <w:tcW w:w="2268" w:type="dxa"/>
            <w:tcBorders>
              <w:top w:val="single" w:sz="4" w:space="0" w:color="auto"/>
              <w:left w:val="single" w:sz="4" w:space="0" w:color="auto"/>
              <w:bottom w:val="single" w:sz="4" w:space="0" w:color="auto"/>
              <w:right w:val="single" w:sz="4" w:space="0" w:color="auto"/>
            </w:tcBorders>
          </w:tcPr>
          <w:p w:rsidR="00AD5D5F" w:rsidRDefault="00AD5D5F" w:rsidP="00AD5D5F">
            <w:pPr>
              <w:widowControl/>
              <w:ind w:firstLineChars="0" w:firstLine="0"/>
              <w:rPr>
                <w:szCs w:val="21"/>
              </w:rPr>
            </w:pPr>
            <w:r>
              <w:rPr>
                <w:rFonts w:hint="eastAsia"/>
                <w:szCs w:val="21"/>
              </w:rPr>
              <w:t>C1</w:t>
            </w:r>
          </w:p>
        </w:tc>
        <w:tc>
          <w:tcPr>
            <w:tcW w:w="2268" w:type="dxa"/>
            <w:tcBorders>
              <w:top w:val="single" w:sz="4" w:space="0" w:color="auto"/>
              <w:left w:val="single" w:sz="4" w:space="0" w:color="auto"/>
              <w:bottom w:val="single" w:sz="4" w:space="0" w:color="auto"/>
              <w:right w:val="single" w:sz="4" w:space="0" w:color="auto"/>
            </w:tcBorders>
          </w:tcPr>
          <w:p w:rsidR="00AD5D5F" w:rsidRDefault="00AD5D5F" w:rsidP="00AD5D5F">
            <w:pPr>
              <w:pStyle w:val="a9"/>
              <w:widowControl/>
              <w:numPr>
                <w:ilvl w:val="0"/>
                <w:numId w:val="41"/>
              </w:numPr>
              <w:ind w:firstLineChars="0"/>
              <w:rPr>
                <w:szCs w:val="21"/>
              </w:rPr>
            </w:pPr>
            <w:r>
              <w:rPr>
                <w:rFonts w:hint="eastAsia"/>
                <w:szCs w:val="21"/>
              </w:rPr>
              <w:t>固定</w:t>
            </w:r>
            <w:r>
              <w:rPr>
                <w:szCs w:val="21"/>
              </w:rPr>
              <w:t>值</w:t>
            </w:r>
          </w:p>
          <w:p w:rsidR="00AD5D5F" w:rsidRPr="00420881" w:rsidRDefault="00AD5D5F" w:rsidP="00AD5D5F">
            <w:pPr>
              <w:pStyle w:val="a9"/>
              <w:widowControl/>
              <w:numPr>
                <w:ilvl w:val="0"/>
                <w:numId w:val="41"/>
              </w:numPr>
              <w:ind w:firstLineChars="0"/>
              <w:rPr>
                <w:szCs w:val="21"/>
              </w:rPr>
            </w:pPr>
            <w:r>
              <w:rPr>
                <w:rFonts w:hint="eastAsia"/>
                <w:szCs w:val="21"/>
              </w:rPr>
              <w:t>比率</w:t>
            </w:r>
          </w:p>
        </w:tc>
      </w:tr>
      <w:tr w:rsidR="00AD5D5F" w:rsidRPr="00464CE3" w:rsidDel="00E230D1"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rsidR="00AD5D5F" w:rsidRPr="0016399F" w:rsidDel="00E230D1" w:rsidRDefault="00AD5D5F" w:rsidP="00AD5D5F">
            <w:pPr>
              <w:widowControl/>
              <w:ind w:firstLineChars="0" w:firstLine="0"/>
              <w:rPr>
                <w:szCs w:val="21"/>
              </w:rPr>
            </w:pPr>
            <w:r>
              <w:rPr>
                <w:rFonts w:hint="eastAsia"/>
                <w:szCs w:val="21"/>
              </w:rPr>
              <w:t>手续费率</w:t>
            </w:r>
          </w:p>
        </w:tc>
        <w:tc>
          <w:tcPr>
            <w:tcW w:w="2268" w:type="dxa"/>
            <w:tcBorders>
              <w:top w:val="single" w:sz="4" w:space="0" w:color="auto"/>
              <w:left w:val="single" w:sz="4" w:space="0" w:color="auto"/>
              <w:bottom w:val="single" w:sz="4" w:space="0" w:color="auto"/>
              <w:right w:val="single" w:sz="4" w:space="0" w:color="auto"/>
            </w:tcBorders>
          </w:tcPr>
          <w:p w:rsidR="00AD5D5F" w:rsidDel="00E230D1" w:rsidRDefault="00AD5D5F" w:rsidP="00AD5D5F">
            <w:pPr>
              <w:widowControl/>
              <w:ind w:firstLineChars="0" w:firstLine="0"/>
              <w:rPr>
                <w:szCs w:val="21"/>
              </w:rPr>
            </w:pPr>
            <w:r>
              <w:rPr>
                <w:szCs w:val="21"/>
              </w:rPr>
              <w:t>N(16</w:t>
            </w:r>
            <w:r w:rsidRPr="0058304C">
              <w:rPr>
                <w:szCs w:val="21"/>
              </w:rPr>
              <w:t>,6)</w:t>
            </w:r>
          </w:p>
        </w:tc>
        <w:tc>
          <w:tcPr>
            <w:tcW w:w="2268" w:type="dxa"/>
            <w:tcBorders>
              <w:top w:val="single" w:sz="4" w:space="0" w:color="auto"/>
              <w:left w:val="single" w:sz="4" w:space="0" w:color="auto"/>
              <w:bottom w:val="single" w:sz="4" w:space="0" w:color="auto"/>
              <w:right w:val="single" w:sz="4" w:space="0" w:color="auto"/>
            </w:tcBorders>
          </w:tcPr>
          <w:p w:rsidR="00AD5D5F" w:rsidDel="00E230D1" w:rsidRDefault="00AD5D5F" w:rsidP="00AD5D5F">
            <w:pPr>
              <w:widowControl/>
              <w:ind w:firstLineChars="0" w:firstLine="0"/>
              <w:rPr>
                <w:szCs w:val="21"/>
              </w:rPr>
            </w:pPr>
          </w:p>
        </w:tc>
      </w:tr>
    </w:tbl>
    <w:p w:rsidR="008B1187" w:rsidRPr="00D757C3" w:rsidRDefault="008B1187" w:rsidP="008B1187">
      <w:pPr>
        <w:pStyle w:val="21"/>
        <w:numPr>
          <w:ilvl w:val="1"/>
          <w:numId w:val="1"/>
        </w:numPr>
        <w:ind w:left="0" w:firstLineChars="0" w:firstLine="0"/>
      </w:pPr>
      <w:r>
        <w:rPr>
          <w:rFonts w:hint="eastAsia"/>
        </w:rPr>
        <w:t>客户</w:t>
      </w:r>
      <w:r w:rsidRPr="00D757C3">
        <w:rPr>
          <w:rFonts w:hint="eastAsia"/>
        </w:rPr>
        <w:t>手续费</w:t>
      </w:r>
      <w:proofErr w:type="gramStart"/>
      <w:r w:rsidRPr="00D757C3">
        <w:rPr>
          <w:rFonts w:hint="eastAsia"/>
        </w:rPr>
        <w:t>率</w:t>
      </w:r>
      <w:r>
        <w:rPr>
          <w:rFonts w:hint="eastAsia"/>
        </w:rPr>
        <w:t>数据</w:t>
      </w:r>
      <w:proofErr w:type="gramEnd"/>
      <w:r>
        <w:t>文件</w:t>
      </w:r>
    </w:p>
    <w:p w:rsidR="008B1187" w:rsidRPr="00E56631" w:rsidRDefault="008B1187" w:rsidP="008B1187">
      <w:pPr>
        <w:pStyle w:val="a9"/>
        <w:keepNext/>
        <w:keepLines/>
        <w:numPr>
          <w:ilvl w:val="1"/>
          <w:numId w:val="26"/>
        </w:numPr>
        <w:adjustRightInd w:val="0"/>
        <w:snapToGrid w:val="0"/>
        <w:spacing w:before="240" w:line="360" w:lineRule="atLeast"/>
        <w:ind w:firstLineChars="0"/>
        <w:jc w:val="left"/>
        <w:outlineLvl w:val="2"/>
        <w:rPr>
          <w:rFonts w:ascii="黑体" w:eastAsia="黑体" w:hAnsi="Times New Roman"/>
          <w:b/>
          <w:bCs/>
          <w:vanish/>
          <w:szCs w:val="32"/>
        </w:rPr>
      </w:pPr>
    </w:p>
    <w:p w:rsidR="008B1187" w:rsidRDefault="008B1187" w:rsidP="008B1187">
      <w:pPr>
        <w:pStyle w:val="30"/>
        <w:numPr>
          <w:ilvl w:val="2"/>
          <w:numId w:val="1"/>
        </w:numPr>
        <w:ind w:left="0" w:firstLineChars="0" w:firstLine="0"/>
      </w:pPr>
      <w:r w:rsidRPr="00E56631">
        <w:rPr>
          <w:rFonts w:hint="eastAsia"/>
        </w:rPr>
        <w:t>明细</w:t>
      </w:r>
      <w:r w:rsidRPr="00E56631">
        <w:t>文件</w:t>
      </w:r>
    </w:p>
    <w:p w:rsidR="008B1187" w:rsidRPr="00D757C3" w:rsidRDefault="008B1187" w:rsidP="008B1187">
      <w:pPr>
        <w:ind w:firstLine="482"/>
        <w:rPr>
          <w:szCs w:val="21"/>
        </w:rPr>
      </w:pPr>
      <w:r>
        <w:rPr>
          <w:rFonts w:hint="eastAsia"/>
          <w:b/>
          <w:szCs w:val="21"/>
        </w:rPr>
        <w:t>功能说明</w:t>
      </w:r>
      <w:r w:rsidRPr="009D36D6">
        <w:rPr>
          <w:b/>
          <w:szCs w:val="21"/>
        </w:rPr>
        <w:t>：</w:t>
      </w:r>
      <w:r w:rsidRPr="00E56631">
        <w:rPr>
          <w:rFonts w:hint="eastAsia"/>
          <w:szCs w:val="21"/>
        </w:rPr>
        <w:t>当前交易日发送给二级系统的</w:t>
      </w:r>
      <w:r>
        <w:rPr>
          <w:rFonts w:hint="eastAsia"/>
          <w:szCs w:val="21"/>
        </w:rPr>
        <w:t>客户</w:t>
      </w:r>
      <w:r w:rsidRPr="0016399F">
        <w:rPr>
          <w:rFonts w:hint="eastAsia"/>
          <w:szCs w:val="21"/>
        </w:rPr>
        <w:t>手续费率，</w:t>
      </w:r>
      <w:r w:rsidRPr="0016399F">
        <w:rPr>
          <w:szCs w:val="21"/>
        </w:rPr>
        <w:t>包括：</w:t>
      </w:r>
      <w:r w:rsidRPr="0016399F">
        <w:rPr>
          <w:rFonts w:hint="eastAsia"/>
          <w:szCs w:val="21"/>
        </w:rPr>
        <w:t>现货合约手续费率、</w:t>
      </w:r>
      <w:r>
        <w:rPr>
          <w:rFonts w:hint="eastAsia"/>
          <w:szCs w:val="21"/>
        </w:rPr>
        <w:t>即期合约手续费率</w:t>
      </w:r>
      <w:r w:rsidRPr="0016399F">
        <w:rPr>
          <w:rFonts w:hint="eastAsia"/>
          <w:szCs w:val="21"/>
        </w:rPr>
        <w:t>、延期合约手续费率</w:t>
      </w:r>
      <w:ins w:id="609" w:author="罗莎" w:date="2016-09-30T15:47:00Z">
        <w:r w:rsidR="00EE1CB1">
          <w:rPr>
            <w:rFonts w:hint="eastAsia"/>
            <w:szCs w:val="21"/>
          </w:rPr>
          <w:t>、定价</w:t>
        </w:r>
      </w:ins>
      <w:ins w:id="610" w:author="罗莎" w:date="2016-09-30T15:48:00Z">
        <w:r w:rsidR="00EE1CB1">
          <w:rPr>
            <w:rFonts w:hint="eastAsia"/>
            <w:szCs w:val="21"/>
          </w:rPr>
          <w:t>合约手</w:t>
        </w:r>
      </w:ins>
      <w:ins w:id="611" w:author="罗莎" w:date="2016-09-30T15:49:00Z">
        <w:r w:rsidR="00EE1CB1">
          <w:rPr>
            <w:rFonts w:hint="eastAsia"/>
            <w:szCs w:val="21"/>
          </w:rPr>
          <w:t>续费率</w:t>
        </w:r>
      </w:ins>
      <w:r w:rsidRPr="0016399F">
        <w:rPr>
          <w:rFonts w:hint="eastAsia"/>
          <w:szCs w:val="21"/>
        </w:rPr>
        <w:t>。</w:t>
      </w:r>
    </w:p>
    <w:tbl>
      <w:tblPr>
        <w:tblW w:w="6394" w:type="dxa"/>
        <w:jc w:val="center"/>
        <w:tblLook w:val="04A0" w:firstRow="1" w:lastRow="0" w:firstColumn="1" w:lastColumn="0" w:noHBand="0" w:noVBand="1"/>
      </w:tblPr>
      <w:tblGrid>
        <w:gridCol w:w="1858"/>
        <w:gridCol w:w="2268"/>
        <w:gridCol w:w="2268"/>
      </w:tblGrid>
      <w:tr w:rsidR="00FA1EF2" w:rsidRPr="00464CE3" w:rsidTr="00454E5A">
        <w:trPr>
          <w:trHeight w:val="300"/>
          <w:jc w:val="center"/>
        </w:trPr>
        <w:tc>
          <w:tcPr>
            <w:tcW w:w="1858" w:type="dxa"/>
            <w:tcBorders>
              <w:top w:val="single" w:sz="8" w:space="0" w:color="111111"/>
              <w:left w:val="single" w:sz="8" w:space="0" w:color="111111"/>
              <w:bottom w:val="single" w:sz="8" w:space="0" w:color="111111"/>
              <w:right w:val="single" w:sz="4" w:space="0" w:color="auto"/>
            </w:tcBorders>
            <w:shd w:val="clear" w:color="000000" w:fill="C0C0C0"/>
            <w:vAlign w:val="center"/>
            <w:hideMark/>
          </w:tcPr>
          <w:p w:rsidR="00FA1EF2" w:rsidRPr="00464CE3" w:rsidRDefault="00FA1EF2" w:rsidP="00454E5A">
            <w:pPr>
              <w:widowControl/>
              <w:ind w:firstLineChars="0" w:firstLine="0"/>
              <w:rPr>
                <w:rFonts w:ascii="宋体" w:eastAsia="宋体" w:hAnsi="宋体" w:cs="宋体"/>
                <w:b/>
                <w:color w:val="000000"/>
                <w:kern w:val="0"/>
                <w:szCs w:val="24"/>
              </w:rPr>
            </w:pPr>
            <w:r w:rsidRPr="00464CE3">
              <w:rPr>
                <w:rFonts w:ascii="宋体" w:eastAsia="宋体" w:hAnsi="宋体" w:cs="宋体" w:hint="eastAsia"/>
                <w:b/>
                <w:color w:val="000000"/>
                <w:kern w:val="0"/>
                <w:szCs w:val="24"/>
              </w:rPr>
              <w:t>属性描述</w:t>
            </w:r>
          </w:p>
        </w:tc>
        <w:tc>
          <w:tcPr>
            <w:tcW w:w="2268" w:type="dxa"/>
            <w:tcBorders>
              <w:top w:val="single" w:sz="4" w:space="0" w:color="auto"/>
              <w:left w:val="single" w:sz="4" w:space="0" w:color="auto"/>
              <w:bottom w:val="single" w:sz="4" w:space="0" w:color="auto"/>
              <w:right w:val="single" w:sz="4" w:space="0" w:color="auto"/>
            </w:tcBorders>
            <w:shd w:val="clear" w:color="000000" w:fill="C0C0C0"/>
          </w:tcPr>
          <w:p w:rsidR="00FA1EF2" w:rsidRPr="00464CE3" w:rsidRDefault="00FA1EF2" w:rsidP="00454E5A">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268" w:type="dxa"/>
            <w:tcBorders>
              <w:top w:val="single" w:sz="4" w:space="0" w:color="auto"/>
              <w:left w:val="single" w:sz="4" w:space="0" w:color="auto"/>
              <w:bottom w:val="single" w:sz="4" w:space="0" w:color="auto"/>
              <w:right w:val="single" w:sz="4" w:space="0" w:color="auto"/>
            </w:tcBorders>
            <w:shd w:val="clear" w:color="000000" w:fill="C0C0C0"/>
          </w:tcPr>
          <w:p w:rsidR="00FA1EF2" w:rsidRDefault="00FA1EF2" w:rsidP="00454E5A">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说明</w:t>
            </w:r>
          </w:p>
        </w:tc>
      </w:tr>
      <w:tr w:rsidR="00FA1EF2" w:rsidRPr="00464CE3"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hideMark/>
          </w:tcPr>
          <w:p w:rsidR="00FA1EF2" w:rsidRPr="00464CE3" w:rsidRDefault="00FA1EF2" w:rsidP="00454E5A">
            <w:pPr>
              <w:widowControl/>
              <w:ind w:firstLineChars="0" w:firstLine="0"/>
              <w:rPr>
                <w:rFonts w:ascii="宋体" w:eastAsia="宋体" w:hAnsi="宋体" w:cs="宋体"/>
                <w:color w:val="000000"/>
                <w:kern w:val="0"/>
                <w:szCs w:val="24"/>
              </w:rPr>
            </w:pPr>
            <w:r w:rsidRPr="009D36D6">
              <w:rPr>
                <w:szCs w:val="21"/>
              </w:rPr>
              <w:t>日期</w:t>
            </w:r>
          </w:p>
        </w:tc>
        <w:tc>
          <w:tcPr>
            <w:tcW w:w="2268" w:type="dxa"/>
            <w:tcBorders>
              <w:top w:val="single" w:sz="4" w:space="0" w:color="auto"/>
              <w:left w:val="single" w:sz="4" w:space="0" w:color="auto"/>
              <w:bottom w:val="single" w:sz="4" w:space="0" w:color="auto"/>
              <w:right w:val="single" w:sz="4" w:space="0" w:color="auto"/>
            </w:tcBorders>
          </w:tcPr>
          <w:p w:rsidR="00FA1EF2" w:rsidRPr="00464CE3" w:rsidRDefault="00FA1EF2" w:rsidP="00454E5A">
            <w:pPr>
              <w:widowControl/>
              <w:ind w:firstLineChars="0" w:firstLine="0"/>
              <w:rPr>
                <w:rFonts w:ascii="宋体" w:eastAsia="宋体" w:hAnsi="宋体" w:cs="宋体"/>
                <w:color w:val="000000"/>
                <w:kern w:val="0"/>
                <w:szCs w:val="24"/>
              </w:rPr>
            </w:pPr>
            <w:r>
              <w:rPr>
                <w:rFonts w:hAnsi="宋体" w:cs="宋体" w:hint="eastAsia"/>
                <w:color w:val="000000"/>
                <w:kern w:val="0"/>
                <w:szCs w:val="21"/>
              </w:rPr>
              <w:t>C8</w:t>
            </w:r>
          </w:p>
        </w:tc>
        <w:tc>
          <w:tcPr>
            <w:tcW w:w="2268" w:type="dxa"/>
            <w:tcBorders>
              <w:top w:val="single" w:sz="4" w:space="0" w:color="auto"/>
              <w:left w:val="single" w:sz="4" w:space="0" w:color="auto"/>
              <w:bottom w:val="single" w:sz="4" w:space="0" w:color="auto"/>
              <w:right w:val="single" w:sz="4" w:space="0" w:color="auto"/>
            </w:tcBorders>
          </w:tcPr>
          <w:p w:rsidR="00FA1EF2" w:rsidRDefault="008D63E9" w:rsidP="00454E5A">
            <w:pPr>
              <w:widowControl/>
              <w:ind w:firstLineChars="0" w:firstLine="0"/>
              <w:rPr>
                <w:rFonts w:hAnsi="宋体" w:cs="宋体"/>
                <w:color w:val="000000"/>
                <w:kern w:val="0"/>
                <w:szCs w:val="21"/>
              </w:rPr>
            </w:pPr>
            <w:r>
              <w:rPr>
                <w:rFonts w:hAnsi="宋体" w:cs="宋体" w:hint="eastAsia"/>
                <w:color w:val="000000"/>
                <w:kern w:val="0"/>
                <w:szCs w:val="21"/>
              </w:rPr>
              <w:t>YYYYMMDD</w:t>
            </w:r>
          </w:p>
        </w:tc>
      </w:tr>
      <w:tr w:rsidR="00FA1EF2" w:rsidRPr="00464CE3" w:rsidTr="00C370A6">
        <w:trPr>
          <w:trHeight w:val="330"/>
          <w:jc w:val="center"/>
        </w:trPr>
        <w:tc>
          <w:tcPr>
            <w:tcW w:w="1858" w:type="dxa"/>
            <w:tcBorders>
              <w:top w:val="nil"/>
              <w:left w:val="single" w:sz="8" w:space="0" w:color="111111"/>
              <w:bottom w:val="single" w:sz="4" w:space="0" w:color="auto"/>
              <w:right w:val="single" w:sz="4" w:space="0" w:color="auto"/>
            </w:tcBorders>
            <w:shd w:val="clear" w:color="auto" w:fill="auto"/>
            <w:vAlign w:val="center"/>
            <w:hideMark/>
          </w:tcPr>
          <w:p w:rsidR="00FA1EF2" w:rsidRPr="00464CE3" w:rsidRDefault="00FA1EF2" w:rsidP="00454E5A">
            <w:pPr>
              <w:widowControl/>
              <w:ind w:firstLineChars="0" w:firstLine="0"/>
              <w:rPr>
                <w:rFonts w:ascii="宋体" w:eastAsia="宋体" w:hAnsi="宋体" w:cs="宋体"/>
                <w:color w:val="000000"/>
                <w:kern w:val="0"/>
                <w:szCs w:val="24"/>
              </w:rPr>
            </w:pPr>
            <w:r w:rsidRPr="009D36D6">
              <w:rPr>
                <w:szCs w:val="21"/>
              </w:rPr>
              <w:t>会员代码</w:t>
            </w:r>
          </w:p>
        </w:tc>
        <w:tc>
          <w:tcPr>
            <w:tcW w:w="2268" w:type="dxa"/>
            <w:tcBorders>
              <w:top w:val="single" w:sz="4" w:space="0" w:color="auto"/>
              <w:left w:val="single" w:sz="4" w:space="0" w:color="auto"/>
              <w:bottom w:val="single" w:sz="4" w:space="0" w:color="auto"/>
              <w:right w:val="single" w:sz="4" w:space="0" w:color="auto"/>
            </w:tcBorders>
          </w:tcPr>
          <w:p w:rsidR="00FA1EF2" w:rsidRPr="00464CE3" w:rsidRDefault="00FA1EF2" w:rsidP="00454E5A">
            <w:pPr>
              <w:widowControl/>
              <w:ind w:firstLineChars="0" w:firstLine="0"/>
              <w:rPr>
                <w:rFonts w:ascii="宋体" w:eastAsia="宋体" w:hAnsi="宋体" w:cs="宋体"/>
                <w:color w:val="000000"/>
                <w:kern w:val="0"/>
                <w:szCs w:val="24"/>
              </w:rPr>
            </w:pPr>
            <w:r>
              <w:rPr>
                <w:rFonts w:hint="eastAsia"/>
                <w:szCs w:val="21"/>
              </w:rPr>
              <w:t>C4</w:t>
            </w:r>
          </w:p>
        </w:tc>
        <w:tc>
          <w:tcPr>
            <w:tcW w:w="2268" w:type="dxa"/>
            <w:tcBorders>
              <w:top w:val="single" w:sz="4" w:space="0" w:color="auto"/>
              <w:left w:val="single" w:sz="4" w:space="0" w:color="auto"/>
              <w:bottom w:val="single" w:sz="4" w:space="0" w:color="auto"/>
              <w:right w:val="single" w:sz="4" w:space="0" w:color="auto"/>
            </w:tcBorders>
          </w:tcPr>
          <w:p w:rsidR="00FA1EF2" w:rsidRDefault="00FA1EF2" w:rsidP="00454E5A">
            <w:pPr>
              <w:widowControl/>
              <w:ind w:firstLineChars="0" w:firstLine="0"/>
              <w:rPr>
                <w:szCs w:val="21"/>
              </w:rPr>
            </w:pPr>
          </w:p>
        </w:tc>
      </w:tr>
      <w:tr w:rsidR="00FA1EF2" w:rsidRPr="00464CE3" w:rsidTr="00C370A6">
        <w:trPr>
          <w:trHeight w:val="330"/>
          <w:jc w:val="center"/>
        </w:trPr>
        <w:tc>
          <w:tcPr>
            <w:tcW w:w="1858" w:type="dxa"/>
            <w:tcBorders>
              <w:top w:val="single" w:sz="4" w:space="0" w:color="auto"/>
              <w:left w:val="single" w:sz="8" w:space="0" w:color="111111"/>
              <w:bottom w:val="single" w:sz="8" w:space="0" w:color="111111"/>
              <w:right w:val="single" w:sz="4" w:space="0" w:color="auto"/>
            </w:tcBorders>
            <w:shd w:val="clear" w:color="auto" w:fill="auto"/>
            <w:vAlign w:val="center"/>
          </w:tcPr>
          <w:p w:rsidR="00FA1EF2" w:rsidRPr="00464CE3" w:rsidRDefault="00FA1EF2" w:rsidP="00454E5A">
            <w:pPr>
              <w:widowControl/>
              <w:ind w:firstLineChars="0" w:firstLine="0"/>
              <w:rPr>
                <w:rFonts w:ascii="宋体" w:eastAsia="宋体" w:hAnsi="宋体" w:cs="宋体"/>
                <w:color w:val="000000"/>
                <w:kern w:val="0"/>
                <w:szCs w:val="24"/>
              </w:rPr>
            </w:pPr>
            <w:r w:rsidRPr="009D36D6">
              <w:rPr>
                <w:rFonts w:hint="eastAsia"/>
                <w:szCs w:val="21"/>
              </w:rPr>
              <w:t>席位</w:t>
            </w:r>
            <w:r w:rsidRPr="009D36D6">
              <w:rPr>
                <w:szCs w:val="21"/>
              </w:rPr>
              <w:t>代码</w:t>
            </w:r>
          </w:p>
        </w:tc>
        <w:tc>
          <w:tcPr>
            <w:tcW w:w="2268" w:type="dxa"/>
            <w:tcBorders>
              <w:top w:val="single" w:sz="4" w:space="0" w:color="auto"/>
              <w:left w:val="single" w:sz="4" w:space="0" w:color="auto"/>
              <w:bottom w:val="single" w:sz="4" w:space="0" w:color="auto"/>
              <w:right w:val="single" w:sz="4" w:space="0" w:color="auto"/>
            </w:tcBorders>
          </w:tcPr>
          <w:p w:rsidR="00FA1EF2" w:rsidRDefault="00FA1EF2" w:rsidP="00454E5A">
            <w:pPr>
              <w:widowControl/>
              <w:ind w:firstLineChars="0" w:firstLine="0"/>
              <w:rPr>
                <w:rFonts w:ascii="宋体" w:eastAsia="宋体" w:hAnsi="宋体" w:cs="宋体"/>
                <w:color w:val="000000"/>
                <w:kern w:val="0"/>
                <w:szCs w:val="24"/>
              </w:rPr>
            </w:pPr>
            <w:r>
              <w:rPr>
                <w:rFonts w:hint="eastAsia"/>
                <w:szCs w:val="21"/>
              </w:rPr>
              <w:t>C6</w:t>
            </w:r>
          </w:p>
        </w:tc>
        <w:tc>
          <w:tcPr>
            <w:tcW w:w="2268" w:type="dxa"/>
            <w:tcBorders>
              <w:top w:val="single" w:sz="4" w:space="0" w:color="auto"/>
              <w:left w:val="single" w:sz="4" w:space="0" w:color="auto"/>
              <w:bottom w:val="single" w:sz="4" w:space="0" w:color="auto"/>
              <w:right w:val="single" w:sz="4" w:space="0" w:color="auto"/>
            </w:tcBorders>
          </w:tcPr>
          <w:p w:rsidR="00FA1EF2" w:rsidRDefault="00FA1EF2" w:rsidP="00454E5A">
            <w:pPr>
              <w:widowControl/>
              <w:ind w:firstLineChars="0" w:firstLine="0"/>
              <w:rPr>
                <w:szCs w:val="21"/>
              </w:rPr>
            </w:pPr>
          </w:p>
        </w:tc>
      </w:tr>
      <w:tr w:rsidR="004C1414" w:rsidRPr="00464CE3"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rsidR="004C1414" w:rsidRPr="009D36D6" w:rsidRDefault="004C1414" w:rsidP="004C1414">
            <w:pPr>
              <w:widowControl/>
              <w:ind w:firstLineChars="0" w:firstLine="0"/>
              <w:rPr>
                <w:szCs w:val="21"/>
              </w:rPr>
            </w:pPr>
            <w:r>
              <w:rPr>
                <w:rFonts w:hint="eastAsia"/>
                <w:szCs w:val="21"/>
              </w:rPr>
              <w:t>客户代码</w:t>
            </w:r>
          </w:p>
        </w:tc>
        <w:tc>
          <w:tcPr>
            <w:tcW w:w="2268" w:type="dxa"/>
            <w:tcBorders>
              <w:top w:val="single" w:sz="4" w:space="0" w:color="auto"/>
              <w:left w:val="single" w:sz="4" w:space="0" w:color="auto"/>
              <w:bottom w:val="single" w:sz="4" w:space="0" w:color="auto"/>
              <w:right w:val="single" w:sz="4" w:space="0" w:color="auto"/>
            </w:tcBorders>
          </w:tcPr>
          <w:p w:rsidR="004C1414" w:rsidRDefault="004C1414" w:rsidP="004C1414">
            <w:pPr>
              <w:widowControl/>
              <w:ind w:firstLineChars="0" w:firstLine="0"/>
              <w:rPr>
                <w:szCs w:val="21"/>
              </w:rPr>
            </w:pPr>
            <w:r>
              <w:rPr>
                <w:rFonts w:hint="eastAsia"/>
                <w:szCs w:val="21"/>
              </w:rPr>
              <w:t>C10</w:t>
            </w:r>
          </w:p>
        </w:tc>
        <w:tc>
          <w:tcPr>
            <w:tcW w:w="2268" w:type="dxa"/>
            <w:tcBorders>
              <w:top w:val="single" w:sz="4" w:space="0" w:color="auto"/>
              <w:left w:val="single" w:sz="4" w:space="0" w:color="auto"/>
              <w:bottom w:val="single" w:sz="4" w:space="0" w:color="auto"/>
              <w:right w:val="single" w:sz="4" w:space="0" w:color="auto"/>
            </w:tcBorders>
          </w:tcPr>
          <w:p w:rsidR="004C1414" w:rsidRDefault="004C1414" w:rsidP="004C1414">
            <w:pPr>
              <w:widowControl/>
              <w:ind w:firstLineChars="0" w:firstLine="0"/>
              <w:rPr>
                <w:szCs w:val="21"/>
              </w:rPr>
            </w:pPr>
          </w:p>
        </w:tc>
      </w:tr>
      <w:tr w:rsidR="004C1414" w:rsidRPr="00464CE3"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rsidR="004C1414" w:rsidRPr="00464CE3" w:rsidRDefault="004C1414" w:rsidP="004C1414">
            <w:pPr>
              <w:widowControl/>
              <w:ind w:firstLineChars="0" w:firstLine="0"/>
              <w:rPr>
                <w:rFonts w:ascii="宋体" w:eastAsia="宋体" w:hAnsi="宋体" w:cs="宋体"/>
                <w:color w:val="000000"/>
                <w:kern w:val="0"/>
                <w:szCs w:val="24"/>
              </w:rPr>
            </w:pPr>
            <w:r>
              <w:rPr>
                <w:rFonts w:hint="eastAsia"/>
                <w:szCs w:val="21"/>
              </w:rPr>
              <w:t>合约</w:t>
            </w:r>
            <w:r>
              <w:rPr>
                <w:szCs w:val="21"/>
              </w:rPr>
              <w:t>代码</w:t>
            </w:r>
          </w:p>
        </w:tc>
        <w:tc>
          <w:tcPr>
            <w:tcW w:w="2268" w:type="dxa"/>
            <w:tcBorders>
              <w:top w:val="single" w:sz="4" w:space="0" w:color="auto"/>
              <w:left w:val="single" w:sz="4" w:space="0" w:color="auto"/>
              <w:bottom w:val="single" w:sz="4" w:space="0" w:color="auto"/>
              <w:right w:val="single" w:sz="4" w:space="0" w:color="auto"/>
            </w:tcBorders>
          </w:tcPr>
          <w:p w:rsidR="004C1414" w:rsidRDefault="004C1414" w:rsidP="004C1414">
            <w:pPr>
              <w:widowControl/>
              <w:ind w:firstLineChars="0" w:firstLine="0"/>
              <w:rPr>
                <w:rFonts w:ascii="宋体" w:eastAsia="宋体" w:hAnsi="宋体" w:cs="宋体"/>
                <w:color w:val="000000"/>
                <w:kern w:val="0"/>
                <w:szCs w:val="24"/>
              </w:rPr>
            </w:pPr>
            <w:r>
              <w:rPr>
                <w:rFonts w:hint="eastAsia"/>
                <w:szCs w:val="21"/>
              </w:rPr>
              <w:t>C20</w:t>
            </w:r>
          </w:p>
        </w:tc>
        <w:tc>
          <w:tcPr>
            <w:tcW w:w="2268" w:type="dxa"/>
            <w:tcBorders>
              <w:top w:val="single" w:sz="4" w:space="0" w:color="auto"/>
              <w:left w:val="single" w:sz="4" w:space="0" w:color="auto"/>
              <w:bottom w:val="single" w:sz="4" w:space="0" w:color="auto"/>
              <w:right w:val="single" w:sz="4" w:space="0" w:color="auto"/>
            </w:tcBorders>
          </w:tcPr>
          <w:p w:rsidR="004C1414" w:rsidRDefault="004C1414" w:rsidP="004C1414">
            <w:pPr>
              <w:widowControl/>
              <w:ind w:firstLineChars="0" w:firstLine="0"/>
              <w:rPr>
                <w:szCs w:val="21"/>
              </w:rPr>
            </w:pPr>
            <w:r>
              <w:rPr>
                <w:rFonts w:ascii="宋体" w:eastAsia="宋体" w:hAnsi="宋体" w:cs="宋体" w:hint="eastAsia"/>
                <w:color w:val="000000"/>
                <w:kern w:val="0"/>
                <w:szCs w:val="24"/>
              </w:rPr>
              <w:t>最长8位字符</w:t>
            </w:r>
          </w:p>
        </w:tc>
      </w:tr>
      <w:tr w:rsidR="004C1414" w:rsidRPr="00464CE3" w:rsidDel="00E230D1"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rsidR="004C1414" w:rsidRPr="0016399F" w:rsidDel="00E230D1" w:rsidRDefault="004C1414" w:rsidP="004C1414">
            <w:pPr>
              <w:widowControl/>
              <w:ind w:firstLineChars="0" w:firstLine="0"/>
              <w:rPr>
                <w:szCs w:val="21"/>
              </w:rPr>
            </w:pPr>
            <w:r>
              <w:rPr>
                <w:rFonts w:hint="eastAsia"/>
                <w:szCs w:val="21"/>
              </w:rPr>
              <w:t>开平标志</w:t>
            </w:r>
          </w:p>
        </w:tc>
        <w:tc>
          <w:tcPr>
            <w:tcW w:w="2268" w:type="dxa"/>
            <w:tcBorders>
              <w:top w:val="single" w:sz="4" w:space="0" w:color="auto"/>
              <w:left w:val="single" w:sz="4" w:space="0" w:color="auto"/>
              <w:bottom w:val="single" w:sz="4" w:space="0" w:color="auto"/>
              <w:right w:val="single" w:sz="4" w:space="0" w:color="auto"/>
            </w:tcBorders>
          </w:tcPr>
          <w:p w:rsidR="004C1414" w:rsidDel="00E230D1" w:rsidRDefault="004C1414" w:rsidP="004C1414">
            <w:pPr>
              <w:widowControl/>
              <w:ind w:firstLineChars="0" w:firstLine="0"/>
              <w:rPr>
                <w:szCs w:val="21"/>
              </w:rPr>
            </w:pPr>
            <w:r>
              <w:rPr>
                <w:rFonts w:hint="eastAsia"/>
                <w:szCs w:val="21"/>
              </w:rPr>
              <w:t>C1</w:t>
            </w:r>
          </w:p>
        </w:tc>
        <w:tc>
          <w:tcPr>
            <w:tcW w:w="2268" w:type="dxa"/>
            <w:tcBorders>
              <w:top w:val="single" w:sz="4" w:space="0" w:color="auto"/>
              <w:left w:val="single" w:sz="4" w:space="0" w:color="auto"/>
              <w:bottom w:val="single" w:sz="4" w:space="0" w:color="auto"/>
              <w:right w:val="single" w:sz="4" w:space="0" w:color="auto"/>
            </w:tcBorders>
          </w:tcPr>
          <w:p w:rsidR="004C1414" w:rsidRDefault="004C1414" w:rsidP="004C1414">
            <w:pPr>
              <w:widowControl/>
              <w:ind w:firstLineChars="0" w:firstLine="0"/>
              <w:rPr>
                <w:szCs w:val="21"/>
              </w:rPr>
            </w:pPr>
            <w:r>
              <w:rPr>
                <w:rFonts w:hint="eastAsia"/>
                <w:szCs w:val="21"/>
              </w:rPr>
              <w:t xml:space="preserve">0- </w:t>
            </w:r>
            <w:r>
              <w:rPr>
                <w:rFonts w:hint="eastAsia"/>
                <w:szCs w:val="21"/>
              </w:rPr>
              <w:t>开仓</w:t>
            </w:r>
          </w:p>
          <w:p w:rsidR="004C1414" w:rsidRDefault="004C1414" w:rsidP="004C1414">
            <w:pPr>
              <w:widowControl/>
              <w:ind w:firstLineChars="0" w:firstLine="0"/>
              <w:rPr>
                <w:szCs w:val="21"/>
              </w:rPr>
            </w:pPr>
            <w:r>
              <w:rPr>
                <w:rFonts w:hint="eastAsia"/>
                <w:szCs w:val="21"/>
              </w:rPr>
              <w:t xml:space="preserve">1- </w:t>
            </w:r>
            <w:r>
              <w:rPr>
                <w:rFonts w:hint="eastAsia"/>
                <w:szCs w:val="21"/>
              </w:rPr>
              <w:t>平仓</w:t>
            </w:r>
          </w:p>
          <w:p w:rsidR="004C1414" w:rsidRDefault="004C1414" w:rsidP="004C1414">
            <w:pPr>
              <w:widowControl/>
              <w:ind w:firstLineChars="0" w:firstLine="0"/>
              <w:rPr>
                <w:szCs w:val="21"/>
              </w:rPr>
            </w:pPr>
            <w:r>
              <w:rPr>
                <w:rFonts w:hint="eastAsia"/>
                <w:szCs w:val="21"/>
              </w:rPr>
              <w:t xml:space="preserve">2- </w:t>
            </w:r>
            <w:r>
              <w:rPr>
                <w:rFonts w:hint="eastAsia"/>
                <w:szCs w:val="21"/>
              </w:rPr>
              <w:t>强行平仓</w:t>
            </w:r>
          </w:p>
          <w:p w:rsidR="004C1414" w:rsidRDefault="004C1414" w:rsidP="004C1414">
            <w:pPr>
              <w:widowControl/>
              <w:ind w:firstLineChars="0" w:firstLine="0"/>
              <w:rPr>
                <w:szCs w:val="21"/>
              </w:rPr>
            </w:pPr>
            <w:r>
              <w:rPr>
                <w:rFonts w:hint="eastAsia"/>
                <w:szCs w:val="21"/>
              </w:rPr>
              <w:t xml:space="preserve">3- </w:t>
            </w:r>
            <w:r>
              <w:rPr>
                <w:rFonts w:hint="eastAsia"/>
                <w:szCs w:val="21"/>
              </w:rPr>
              <w:t>短线开仓</w:t>
            </w:r>
          </w:p>
          <w:p w:rsidR="004C1414" w:rsidRPr="00C45965" w:rsidDel="00E230D1" w:rsidRDefault="004C1414" w:rsidP="004C1414">
            <w:pPr>
              <w:widowControl/>
              <w:ind w:firstLineChars="0" w:firstLine="0"/>
              <w:rPr>
                <w:szCs w:val="21"/>
              </w:rPr>
            </w:pPr>
            <w:r>
              <w:rPr>
                <w:rFonts w:hint="eastAsia"/>
                <w:szCs w:val="21"/>
              </w:rPr>
              <w:t xml:space="preserve">4- </w:t>
            </w:r>
            <w:r>
              <w:rPr>
                <w:rFonts w:hint="eastAsia"/>
                <w:szCs w:val="21"/>
              </w:rPr>
              <w:t>短线平仓</w:t>
            </w:r>
          </w:p>
        </w:tc>
      </w:tr>
      <w:tr w:rsidR="00EE1CB1" w:rsidRPr="00464CE3" w:rsidDel="00E230D1" w:rsidTr="00454E5A">
        <w:trPr>
          <w:trHeight w:val="330"/>
          <w:jc w:val="center"/>
          <w:ins w:id="612" w:author="罗莎" w:date="2016-09-30T15:50:00Z"/>
        </w:trPr>
        <w:tc>
          <w:tcPr>
            <w:tcW w:w="1858" w:type="dxa"/>
            <w:tcBorders>
              <w:top w:val="nil"/>
              <w:left w:val="single" w:sz="8" w:space="0" w:color="111111"/>
              <w:bottom w:val="single" w:sz="8" w:space="0" w:color="111111"/>
              <w:right w:val="single" w:sz="4" w:space="0" w:color="auto"/>
            </w:tcBorders>
            <w:shd w:val="clear" w:color="auto" w:fill="auto"/>
            <w:vAlign w:val="center"/>
          </w:tcPr>
          <w:p w:rsidR="00EE1CB1" w:rsidRDefault="00EE1CB1" w:rsidP="004C1414">
            <w:pPr>
              <w:widowControl/>
              <w:ind w:firstLineChars="0" w:firstLine="0"/>
              <w:rPr>
                <w:ins w:id="613" w:author="罗莎" w:date="2016-09-30T15:50:00Z"/>
                <w:szCs w:val="21"/>
              </w:rPr>
            </w:pPr>
            <w:ins w:id="614" w:author="罗莎" w:date="2016-09-30T15:50:00Z">
              <w:r>
                <w:rPr>
                  <w:rFonts w:hint="eastAsia"/>
                  <w:szCs w:val="21"/>
                </w:rPr>
                <w:t>申报类型</w:t>
              </w:r>
            </w:ins>
          </w:p>
        </w:tc>
        <w:tc>
          <w:tcPr>
            <w:tcW w:w="2268" w:type="dxa"/>
            <w:tcBorders>
              <w:top w:val="single" w:sz="4" w:space="0" w:color="auto"/>
              <w:left w:val="single" w:sz="4" w:space="0" w:color="auto"/>
              <w:bottom w:val="single" w:sz="4" w:space="0" w:color="auto"/>
              <w:right w:val="single" w:sz="4" w:space="0" w:color="auto"/>
            </w:tcBorders>
          </w:tcPr>
          <w:p w:rsidR="00EE1CB1" w:rsidRDefault="003F1146" w:rsidP="004C1414">
            <w:pPr>
              <w:widowControl/>
              <w:ind w:firstLineChars="0" w:firstLine="0"/>
              <w:rPr>
                <w:ins w:id="615" w:author="罗莎" w:date="2016-09-30T15:50:00Z"/>
                <w:szCs w:val="21"/>
              </w:rPr>
            </w:pPr>
            <w:ins w:id="616" w:author="罗莎" w:date="2016-09-30T16:02:00Z">
              <w:r>
                <w:rPr>
                  <w:rFonts w:hint="eastAsia"/>
                  <w:szCs w:val="21"/>
                </w:rPr>
                <w:t>C2</w:t>
              </w:r>
            </w:ins>
          </w:p>
        </w:tc>
        <w:tc>
          <w:tcPr>
            <w:tcW w:w="2268" w:type="dxa"/>
            <w:tcBorders>
              <w:top w:val="single" w:sz="4" w:space="0" w:color="auto"/>
              <w:left w:val="single" w:sz="4" w:space="0" w:color="auto"/>
              <w:bottom w:val="single" w:sz="4" w:space="0" w:color="auto"/>
              <w:right w:val="single" w:sz="4" w:space="0" w:color="auto"/>
            </w:tcBorders>
          </w:tcPr>
          <w:p w:rsidR="00EE1CB1" w:rsidRDefault="00EE1CB1" w:rsidP="004C1414">
            <w:pPr>
              <w:widowControl/>
              <w:ind w:firstLineChars="0" w:firstLine="0"/>
              <w:rPr>
                <w:ins w:id="617" w:author="罗莎" w:date="2016-09-30T15:52:00Z"/>
                <w:szCs w:val="21"/>
              </w:rPr>
            </w:pPr>
            <w:ins w:id="618" w:author="罗莎" w:date="2016-09-30T15:52:00Z">
              <w:r>
                <w:rPr>
                  <w:rFonts w:hint="eastAsia"/>
                  <w:szCs w:val="21"/>
                </w:rPr>
                <w:t>定价合约手续费</w:t>
              </w:r>
              <w:proofErr w:type="gramStart"/>
              <w:r>
                <w:rPr>
                  <w:rFonts w:hint="eastAsia"/>
                  <w:szCs w:val="21"/>
                </w:rPr>
                <w:t>率</w:t>
              </w:r>
            </w:ins>
            <w:ins w:id="619" w:author="罗莎" w:date="2016-09-30T15:53:00Z">
              <w:r>
                <w:rPr>
                  <w:rFonts w:hint="eastAsia"/>
                  <w:szCs w:val="21"/>
                </w:rPr>
                <w:t>使用</w:t>
              </w:r>
              <w:proofErr w:type="gramEnd"/>
              <w:r>
                <w:rPr>
                  <w:rFonts w:hint="eastAsia"/>
                  <w:szCs w:val="21"/>
                </w:rPr>
                <w:t>此字段，其它合约此字段为空</w:t>
              </w:r>
            </w:ins>
            <w:ins w:id="620" w:author="罗莎" w:date="2016-09-30T15:54:00Z">
              <w:r w:rsidR="00AD5D5F">
                <w:rPr>
                  <w:rFonts w:hint="eastAsia"/>
                  <w:szCs w:val="21"/>
                </w:rPr>
                <w:t>。</w:t>
              </w:r>
            </w:ins>
          </w:p>
          <w:p w:rsidR="00EE1CB1" w:rsidRDefault="003F1146" w:rsidP="004C1414">
            <w:pPr>
              <w:widowControl/>
              <w:ind w:firstLineChars="0" w:firstLine="0"/>
              <w:rPr>
                <w:ins w:id="621" w:author="罗莎" w:date="2016-09-30T15:52:00Z"/>
                <w:szCs w:val="21"/>
              </w:rPr>
            </w:pPr>
            <w:ins w:id="622" w:author="罗莎" w:date="2016-09-30T16:02:00Z">
              <w:r>
                <w:rPr>
                  <w:rFonts w:hint="eastAsia"/>
                  <w:szCs w:val="21"/>
                </w:rPr>
                <w:t xml:space="preserve">1- </w:t>
              </w:r>
              <w:r>
                <w:rPr>
                  <w:rFonts w:hint="eastAsia"/>
                  <w:szCs w:val="21"/>
                </w:rPr>
                <w:t>市场</w:t>
              </w:r>
            </w:ins>
            <w:ins w:id="623" w:author="罗莎" w:date="2016-09-30T15:52:00Z">
              <w:r w:rsidR="00EE1CB1">
                <w:rPr>
                  <w:rFonts w:hint="eastAsia"/>
                  <w:szCs w:val="21"/>
                </w:rPr>
                <w:t>申报</w:t>
              </w:r>
            </w:ins>
          </w:p>
          <w:p w:rsidR="00EE1CB1" w:rsidRDefault="003F1146" w:rsidP="004C1414">
            <w:pPr>
              <w:widowControl/>
              <w:ind w:firstLineChars="0" w:firstLine="0"/>
              <w:rPr>
                <w:ins w:id="624" w:author="罗莎" w:date="2016-09-30T15:50:00Z"/>
                <w:szCs w:val="21"/>
              </w:rPr>
            </w:pPr>
            <w:ins w:id="625" w:author="罗莎" w:date="2016-09-30T16:03:00Z">
              <w:r>
                <w:rPr>
                  <w:rFonts w:hint="eastAsia"/>
                  <w:szCs w:val="21"/>
                </w:rPr>
                <w:t xml:space="preserve">2- </w:t>
              </w:r>
            </w:ins>
            <w:ins w:id="626" w:author="罗莎" w:date="2016-09-30T15:52:00Z">
              <w:r w:rsidR="00EE1CB1">
                <w:rPr>
                  <w:rFonts w:hint="eastAsia"/>
                  <w:szCs w:val="21"/>
                </w:rPr>
                <w:t>补充申报</w:t>
              </w:r>
            </w:ins>
          </w:p>
        </w:tc>
      </w:tr>
      <w:tr w:rsidR="004C1414" w:rsidRPr="00464CE3" w:rsidDel="00E230D1"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rsidR="004C1414" w:rsidRDefault="004C1414" w:rsidP="004C1414">
            <w:pPr>
              <w:widowControl/>
              <w:ind w:firstLineChars="0" w:firstLine="0"/>
              <w:rPr>
                <w:szCs w:val="21"/>
              </w:rPr>
            </w:pPr>
            <w:r>
              <w:rPr>
                <w:rFonts w:hint="eastAsia"/>
                <w:szCs w:val="21"/>
              </w:rPr>
              <w:t>手</w:t>
            </w:r>
            <w:r>
              <w:rPr>
                <w:szCs w:val="21"/>
              </w:rPr>
              <w:t>续费类型</w:t>
            </w:r>
          </w:p>
        </w:tc>
        <w:tc>
          <w:tcPr>
            <w:tcW w:w="2268" w:type="dxa"/>
            <w:tcBorders>
              <w:top w:val="single" w:sz="4" w:space="0" w:color="auto"/>
              <w:left w:val="single" w:sz="4" w:space="0" w:color="auto"/>
              <w:bottom w:val="single" w:sz="4" w:space="0" w:color="auto"/>
              <w:right w:val="single" w:sz="4" w:space="0" w:color="auto"/>
            </w:tcBorders>
          </w:tcPr>
          <w:p w:rsidR="004C1414" w:rsidRDefault="004C1414" w:rsidP="004C1414">
            <w:pPr>
              <w:widowControl/>
              <w:ind w:firstLineChars="0" w:firstLine="0"/>
              <w:rPr>
                <w:szCs w:val="21"/>
              </w:rPr>
            </w:pPr>
            <w:r>
              <w:rPr>
                <w:rFonts w:hint="eastAsia"/>
                <w:szCs w:val="21"/>
              </w:rPr>
              <w:t>C1</w:t>
            </w:r>
          </w:p>
        </w:tc>
        <w:tc>
          <w:tcPr>
            <w:tcW w:w="2268" w:type="dxa"/>
            <w:tcBorders>
              <w:top w:val="single" w:sz="4" w:space="0" w:color="auto"/>
              <w:left w:val="single" w:sz="4" w:space="0" w:color="auto"/>
              <w:bottom w:val="single" w:sz="4" w:space="0" w:color="auto"/>
              <w:right w:val="single" w:sz="4" w:space="0" w:color="auto"/>
            </w:tcBorders>
          </w:tcPr>
          <w:p w:rsidR="004C1414" w:rsidRDefault="004C1414" w:rsidP="004C1414">
            <w:pPr>
              <w:pStyle w:val="a9"/>
              <w:widowControl/>
              <w:numPr>
                <w:ilvl w:val="0"/>
                <w:numId w:val="43"/>
              </w:numPr>
              <w:ind w:firstLineChars="0"/>
              <w:rPr>
                <w:szCs w:val="21"/>
              </w:rPr>
            </w:pPr>
            <w:r>
              <w:rPr>
                <w:rFonts w:hint="eastAsia"/>
                <w:szCs w:val="21"/>
              </w:rPr>
              <w:t>固定</w:t>
            </w:r>
            <w:r>
              <w:rPr>
                <w:szCs w:val="21"/>
              </w:rPr>
              <w:t>值</w:t>
            </w:r>
          </w:p>
          <w:p w:rsidR="004C1414" w:rsidRPr="00420881" w:rsidRDefault="004C1414" w:rsidP="004C1414">
            <w:pPr>
              <w:pStyle w:val="a9"/>
              <w:widowControl/>
              <w:numPr>
                <w:ilvl w:val="0"/>
                <w:numId w:val="43"/>
              </w:numPr>
              <w:ind w:firstLineChars="0"/>
              <w:rPr>
                <w:szCs w:val="21"/>
              </w:rPr>
            </w:pPr>
            <w:r>
              <w:rPr>
                <w:rFonts w:hint="eastAsia"/>
                <w:szCs w:val="21"/>
              </w:rPr>
              <w:t>比率</w:t>
            </w:r>
          </w:p>
        </w:tc>
      </w:tr>
      <w:tr w:rsidR="004C1414" w:rsidRPr="00464CE3" w:rsidDel="00E230D1"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rsidR="004C1414" w:rsidRPr="0016399F" w:rsidDel="00E230D1" w:rsidRDefault="004C1414" w:rsidP="004C1414">
            <w:pPr>
              <w:widowControl/>
              <w:ind w:firstLineChars="0" w:firstLine="0"/>
              <w:rPr>
                <w:szCs w:val="21"/>
              </w:rPr>
            </w:pPr>
            <w:r>
              <w:rPr>
                <w:rFonts w:hint="eastAsia"/>
                <w:szCs w:val="21"/>
              </w:rPr>
              <w:t>手续费率</w:t>
            </w:r>
          </w:p>
        </w:tc>
        <w:tc>
          <w:tcPr>
            <w:tcW w:w="2268" w:type="dxa"/>
            <w:tcBorders>
              <w:top w:val="single" w:sz="4" w:space="0" w:color="auto"/>
              <w:left w:val="single" w:sz="4" w:space="0" w:color="auto"/>
              <w:bottom w:val="single" w:sz="4" w:space="0" w:color="auto"/>
              <w:right w:val="single" w:sz="4" w:space="0" w:color="auto"/>
            </w:tcBorders>
          </w:tcPr>
          <w:p w:rsidR="004C1414" w:rsidDel="00E230D1" w:rsidRDefault="004C1414" w:rsidP="004C1414">
            <w:pPr>
              <w:widowControl/>
              <w:ind w:firstLineChars="0" w:firstLine="0"/>
              <w:rPr>
                <w:szCs w:val="21"/>
              </w:rPr>
            </w:pPr>
            <w:r>
              <w:rPr>
                <w:szCs w:val="21"/>
              </w:rPr>
              <w:t>N(16</w:t>
            </w:r>
            <w:r w:rsidRPr="0058304C">
              <w:rPr>
                <w:szCs w:val="21"/>
              </w:rPr>
              <w:t>,6)</w:t>
            </w:r>
          </w:p>
        </w:tc>
        <w:tc>
          <w:tcPr>
            <w:tcW w:w="2268" w:type="dxa"/>
            <w:tcBorders>
              <w:top w:val="single" w:sz="4" w:space="0" w:color="auto"/>
              <w:left w:val="single" w:sz="4" w:space="0" w:color="auto"/>
              <w:bottom w:val="single" w:sz="4" w:space="0" w:color="auto"/>
              <w:right w:val="single" w:sz="4" w:space="0" w:color="auto"/>
            </w:tcBorders>
          </w:tcPr>
          <w:p w:rsidR="004C1414" w:rsidDel="00E230D1" w:rsidRDefault="004C1414" w:rsidP="004C1414">
            <w:pPr>
              <w:widowControl/>
              <w:ind w:firstLineChars="0" w:firstLine="0"/>
              <w:rPr>
                <w:szCs w:val="21"/>
              </w:rPr>
            </w:pPr>
          </w:p>
        </w:tc>
      </w:tr>
    </w:tbl>
    <w:p w:rsidR="008B1187" w:rsidRPr="00FA1EF2" w:rsidRDefault="008B1187" w:rsidP="008B1187">
      <w:pPr>
        <w:ind w:firstLineChars="0" w:firstLine="0"/>
      </w:pPr>
    </w:p>
    <w:p w:rsidR="00D038AA" w:rsidRPr="00B87B7E" w:rsidRDefault="00D038AA" w:rsidP="00D814C1">
      <w:pPr>
        <w:ind w:firstLine="480"/>
      </w:pPr>
    </w:p>
    <w:p w:rsidR="006E18FE" w:rsidRDefault="006E18FE" w:rsidP="00CE6E0F">
      <w:pPr>
        <w:pStyle w:val="1"/>
        <w:numPr>
          <w:ilvl w:val="0"/>
          <w:numId w:val="1"/>
        </w:numPr>
      </w:pPr>
      <w:bookmarkStart w:id="627" w:name="_Toc438719183"/>
      <w:r>
        <w:rPr>
          <w:rFonts w:hint="eastAsia"/>
        </w:rPr>
        <w:t>标志文件定义</w:t>
      </w:r>
      <w:bookmarkEnd w:id="627"/>
    </w:p>
    <w:p w:rsidR="006E18FE" w:rsidRDefault="006E18FE" w:rsidP="00CE6E0F">
      <w:pPr>
        <w:pStyle w:val="21"/>
        <w:numPr>
          <w:ilvl w:val="1"/>
          <w:numId w:val="1"/>
        </w:numPr>
        <w:ind w:left="0" w:firstLineChars="0" w:firstLine="0"/>
      </w:pPr>
      <w:bookmarkStart w:id="628" w:name="_Toc438719184"/>
      <w:r>
        <w:rPr>
          <w:rFonts w:hint="eastAsia"/>
        </w:rPr>
        <w:t>概述</w:t>
      </w:r>
      <w:bookmarkEnd w:id="628"/>
    </w:p>
    <w:p w:rsidR="006E18FE" w:rsidRDefault="006E18FE" w:rsidP="006E18FE">
      <w:pPr>
        <w:ind w:firstLine="480"/>
      </w:pPr>
      <w:r>
        <w:rPr>
          <w:rFonts w:hint="eastAsia"/>
        </w:rPr>
        <w:t>遵照</w:t>
      </w:r>
      <w:r>
        <w:rPr>
          <w:rFonts w:hint="eastAsia"/>
        </w:rPr>
        <w:t>GDS</w:t>
      </w:r>
      <w:r>
        <w:rPr>
          <w:rFonts w:hint="eastAsia"/>
        </w:rPr>
        <w:t>协议定义，文件传输时引入了标志文件来做校验：</w:t>
      </w:r>
    </w:p>
    <w:p w:rsidR="006E18FE" w:rsidRDefault="006E18FE" w:rsidP="006E18FE">
      <w:pPr>
        <w:ind w:firstLine="480"/>
        <w:rPr>
          <w:rFonts w:hAnsi="宋体" w:cs="Arial"/>
          <w:szCs w:val="24"/>
        </w:rPr>
      </w:pPr>
      <w:r>
        <w:rPr>
          <w:rFonts w:hint="eastAsia"/>
        </w:rPr>
        <w:t>对于文件生成方，在数据文件生成后，应生成对应的标志文件。标志文件中</w:t>
      </w:r>
      <w:r>
        <w:rPr>
          <w:rFonts w:hAnsi="宋体" w:cs="Arial" w:hint="eastAsia"/>
          <w:szCs w:val="24"/>
        </w:rPr>
        <w:t>存有</w:t>
      </w:r>
      <w:r w:rsidRPr="00D37B97">
        <w:rPr>
          <w:rFonts w:hAnsi="宋体" w:cs="Arial"/>
          <w:szCs w:val="24"/>
        </w:rPr>
        <w:t>对该文件采用</w:t>
      </w:r>
      <w:r w:rsidRPr="00D37B97">
        <w:rPr>
          <w:rFonts w:hAnsi="宋体" w:cs="Arial"/>
          <w:szCs w:val="24"/>
        </w:rPr>
        <w:t>MD5</w:t>
      </w:r>
      <w:r w:rsidRPr="00D37B97">
        <w:rPr>
          <w:rFonts w:hAnsi="宋体" w:cs="Arial"/>
          <w:szCs w:val="24"/>
        </w:rPr>
        <w:t>算法生成的校验码</w:t>
      </w:r>
      <w:r>
        <w:rPr>
          <w:rFonts w:hAnsi="宋体" w:cs="Arial" w:hint="eastAsia"/>
          <w:szCs w:val="24"/>
        </w:rPr>
        <w:t>。</w:t>
      </w:r>
    </w:p>
    <w:p w:rsidR="006E18FE" w:rsidRDefault="006E18FE" w:rsidP="006E18FE">
      <w:pPr>
        <w:ind w:firstLine="480"/>
        <w:rPr>
          <w:rFonts w:hAnsi="宋体" w:cs="Arial"/>
          <w:szCs w:val="24"/>
        </w:rPr>
      </w:pPr>
      <w:r>
        <w:rPr>
          <w:rFonts w:hAnsi="宋体" w:cs="Arial" w:hint="eastAsia"/>
          <w:szCs w:val="24"/>
        </w:rPr>
        <w:t>对于文件接收方，只有在检测到标志文件后，才能下载该数据文件和标志文件。通过核对标志文件中的校验码，文件接收方来校验文件的完整性。</w:t>
      </w:r>
    </w:p>
    <w:p w:rsidR="006E18FE" w:rsidRDefault="006E18FE" w:rsidP="006E18FE">
      <w:pPr>
        <w:ind w:firstLine="480"/>
      </w:pPr>
      <w:r>
        <w:rPr>
          <w:rFonts w:hAnsi="宋体" w:cs="Arial" w:hint="eastAsia"/>
          <w:szCs w:val="24"/>
        </w:rPr>
        <w:t>标志文件</w:t>
      </w:r>
      <w:r>
        <w:rPr>
          <w:rFonts w:hint="eastAsia"/>
        </w:rPr>
        <w:t>后缀为“</w:t>
      </w:r>
      <w:r>
        <w:rPr>
          <w:rFonts w:hint="eastAsia"/>
        </w:rPr>
        <w:t>.flg</w:t>
      </w:r>
      <w:r>
        <w:rPr>
          <w:rFonts w:hint="eastAsia"/>
        </w:rPr>
        <w:t>”，文件名同其对应的数据文件名。标志文件中只有一条记录，包含如下字段，各字段之间采用分隔符</w:t>
      </w:r>
      <w:proofErr w:type="gramStart"/>
      <w:r>
        <w:t>”</w:t>
      </w:r>
      <w:proofErr w:type="gramEnd"/>
      <w:r>
        <w:rPr>
          <w:rFonts w:hint="eastAsia"/>
        </w:rPr>
        <w:t>|</w:t>
      </w:r>
      <w:proofErr w:type="gramStart"/>
      <w:r>
        <w:t>”</w:t>
      </w:r>
      <w:proofErr w:type="gramEnd"/>
      <w:r>
        <w:rPr>
          <w:rFonts w:hint="eastAsia"/>
        </w:rPr>
        <w:t>。</w:t>
      </w:r>
    </w:p>
    <w:p w:rsidR="006E18FE" w:rsidRDefault="006E18FE" w:rsidP="00CE6E0F">
      <w:pPr>
        <w:pStyle w:val="21"/>
        <w:numPr>
          <w:ilvl w:val="1"/>
          <w:numId w:val="1"/>
        </w:numPr>
        <w:ind w:left="0" w:firstLineChars="0" w:firstLine="0"/>
      </w:pPr>
      <w:bookmarkStart w:id="629" w:name="_Toc438719185"/>
      <w:r>
        <w:rPr>
          <w:rFonts w:hint="eastAsia"/>
        </w:rPr>
        <w:t>标志文件定义</w:t>
      </w:r>
      <w:bookmarkEnd w:id="629"/>
    </w:p>
    <w:p w:rsidR="00417259" w:rsidRDefault="00417259" w:rsidP="00417259">
      <w:pPr>
        <w:ind w:firstLine="480"/>
      </w:pPr>
      <w:r>
        <w:rPr>
          <w:rFonts w:hint="eastAsia"/>
        </w:rPr>
        <w:t>标志文件后缀为“</w:t>
      </w:r>
      <w:r>
        <w:rPr>
          <w:rFonts w:hint="eastAsia"/>
        </w:rPr>
        <w:t>.flg</w:t>
      </w:r>
      <w:r>
        <w:rPr>
          <w:rFonts w:hint="eastAsia"/>
        </w:rPr>
        <w:t>”，文件名同其对应的数据文件名。</w:t>
      </w:r>
    </w:p>
    <w:p w:rsidR="000E79B6" w:rsidRDefault="00417259" w:rsidP="00417259">
      <w:pPr>
        <w:ind w:firstLine="480"/>
      </w:pPr>
      <w:r>
        <w:rPr>
          <w:rFonts w:hint="eastAsia"/>
        </w:rPr>
        <w:t>标志文件中只有一条记录，包含如下字段，各字段之间采用分隔符</w:t>
      </w:r>
      <w:proofErr w:type="gramStart"/>
      <w:r>
        <w:t>”</w:t>
      </w:r>
      <w:proofErr w:type="gramEnd"/>
      <w:r>
        <w:rPr>
          <w:rFonts w:hint="eastAsia"/>
        </w:rPr>
        <w:t>|</w:t>
      </w:r>
      <w:proofErr w:type="gramStart"/>
      <w:r>
        <w:t>”</w:t>
      </w:r>
      <w:proofErr w:type="gramEnd"/>
      <w:r>
        <w:rPr>
          <w:rFonts w:hint="eastAsia"/>
        </w:rPr>
        <w:t>。</w:t>
      </w:r>
    </w:p>
    <w:p w:rsidR="00B01466" w:rsidRDefault="00B01466" w:rsidP="00417259">
      <w:pPr>
        <w:ind w:firstLine="480"/>
      </w:pPr>
      <w:r>
        <w:rPr>
          <w:rFonts w:hint="eastAsia"/>
        </w:rPr>
        <w:t>校验码生成规则，</w:t>
      </w:r>
      <w:r w:rsidRPr="00816E67">
        <w:rPr>
          <w:rFonts w:hint="eastAsia"/>
          <w:b/>
        </w:rPr>
        <w:t>首先对目标文件</w:t>
      </w:r>
      <w:r w:rsidR="00BF64BC" w:rsidRPr="00816E67">
        <w:rPr>
          <w:rFonts w:hint="eastAsia"/>
          <w:b/>
        </w:rPr>
        <w:t>内容</w:t>
      </w:r>
      <w:r w:rsidRPr="00816E67">
        <w:rPr>
          <w:rFonts w:hint="eastAsia"/>
          <w:b/>
        </w:rPr>
        <w:t>进行</w:t>
      </w:r>
      <w:r w:rsidRPr="00816E67">
        <w:rPr>
          <w:rFonts w:hint="eastAsia"/>
          <w:b/>
        </w:rPr>
        <w:t>MD5</w:t>
      </w:r>
      <w:r w:rsidRPr="00816E67">
        <w:rPr>
          <w:rFonts w:hint="eastAsia"/>
          <w:b/>
        </w:rPr>
        <w:t>加密得到</w:t>
      </w:r>
      <w:r w:rsidR="00D87744" w:rsidRPr="00816E67">
        <w:rPr>
          <w:rFonts w:hint="eastAsia"/>
          <w:b/>
        </w:rPr>
        <w:t>32</w:t>
      </w:r>
      <w:r w:rsidR="00D87744" w:rsidRPr="00816E67">
        <w:rPr>
          <w:rFonts w:hint="eastAsia"/>
          <w:b/>
        </w:rPr>
        <w:t>位</w:t>
      </w:r>
      <w:r w:rsidRPr="00816E67">
        <w:rPr>
          <w:rFonts w:hint="eastAsia"/>
          <w:b/>
        </w:rPr>
        <w:t>校验码</w:t>
      </w:r>
      <w:r w:rsidRPr="00816E67">
        <w:rPr>
          <w:rFonts w:hint="eastAsia"/>
          <w:b/>
        </w:rPr>
        <w:t>A,</w:t>
      </w:r>
      <w:r w:rsidR="00BF64BC" w:rsidRPr="00816E67">
        <w:rPr>
          <w:rFonts w:hint="eastAsia"/>
          <w:b/>
        </w:rPr>
        <w:t>其次将实现约定的</w:t>
      </w:r>
      <w:r w:rsidR="00BF64BC" w:rsidRPr="00816E67">
        <w:rPr>
          <w:rFonts w:hint="eastAsia"/>
          <w:b/>
        </w:rPr>
        <w:t>key</w:t>
      </w:r>
      <w:r w:rsidR="00BF64BC" w:rsidRPr="00816E67">
        <w:rPr>
          <w:rFonts w:hint="eastAsia"/>
          <w:b/>
        </w:rPr>
        <w:t>追加在校验码</w:t>
      </w:r>
      <w:r w:rsidR="00BF64BC" w:rsidRPr="00816E67">
        <w:rPr>
          <w:b/>
        </w:rPr>
        <w:t>A</w:t>
      </w:r>
      <w:r w:rsidR="00BF64BC" w:rsidRPr="00816E67">
        <w:rPr>
          <w:rFonts w:hint="eastAsia"/>
          <w:b/>
        </w:rPr>
        <w:t>后得到新字符串</w:t>
      </w:r>
      <w:r w:rsidR="00BF64BC" w:rsidRPr="00816E67">
        <w:rPr>
          <w:b/>
        </w:rPr>
        <w:t>B</w:t>
      </w:r>
      <w:r w:rsidR="00BF64BC" w:rsidRPr="00816E67">
        <w:rPr>
          <w:rFonts w:hint="eastAsia"/>
          <w:b/>
        </w:rPr>
        <w:t>,</w:t>
      </w:r>
      <w:r w:rsidR="00BF64BC" w:rsidRPr="00816E67">
        <w:rPr>
          <w:rFonts w:hint="eastAsia"/>
          <w:b/>
        </w:rPr>
        <w:t>最后对字符串</w:t>
      </w:r>
      <w:r w:rsidR="00BF64BC" w:rsidRPr="00816E67">
        <w:rPr>
          <w:b/>
        </w:rPr>
        <w:t>B</w:t>
      </w:r>
      <w:r w:rsidR="00BF64BC" w:rsidRPr="00816E67">
        <w:rPr>
          <w:rFonts w:hint="eastAsia"/>
          <w:b/>
        </w:rPr>
        <w:t>进行</w:t>
      </w:r>
      <w:r w:rsidR="00BF64BC" w:rsidRPr="00816E67">
        <w:rPr>
          <w:b/>
        </w:rPr>
        <w:t>MD5</w:t>
      </w:r>
      <w:r w:rsidR="00BF64BC" w:rsidRPr="00816E67">
        <w:rPr>
          <w:rFonts w:hint="eastAsia"/>
          <w:b/>
        </w:rPr>
        <w:t>校验，得到最终</w:t>
      </w:r>
      <w:r w:rsidR="00D87744" w:rsidRPr="00816E67">
        <w:rPr>
          <w:rFonts w:hint="eastAsia"/>
          <w:b/>
        </w:rPr>
        <w:t>32</w:t>
      </w:r>
      <w:r w:rsidR="00D87744" w:rsidRPr="00816E67">
        <w:rPr>
          <w:rFonts w:hint="eastAsia"/>
          <w:b/>
        </w:rPr>
        <w:t>位</w:t>
      </w:r>
      <w:r w:rsidR="00BF64BC" w:rsidRPr="00816E67">
        <w:rPr>
          <w:rFonts w:hint="eastAsia"/>
          <w:b/>
        </w:rPr>
        <w:t>校验码。</w:t>
      </w:r>
    </w:p>
    <w:tbl>
      <w:tblPr>
        <w:tblW w:w="0" w:type="auto"/>
        <w:tblCellMar>
          <w:left w:w="0" w:type="dxa"/>
          <w:right w:w="0" w:type="dxa"/>
        </w:tblCellMar>
        <w:tblLook w:val="04A0" w:firstRow="1" w:lastRow="0" w:firstColumn="1" w:lastColumn="0" w:noHBand="0" w:noVBand="1"/>
      </w:tblPr>
      <w:tblGrid>
        <w:gridCol w:w="629"/>
        <w:gridCol w:w="1006"/>
        <w:gridCol w:w="1105"/>
        <w:gridCol w:w="1504"/>
        <w:gridCol w:w="1097"/>
        <w:gridCol w:w="499"/>
        <w:gridCol w:w="2451"/>
      </w:tblGrid>
      <w:tr w:rsidR="00967269" w:rsidRPr="00641C33" w:rsidTr="00967269">
        <w:tc>
          <w:tcPr>
            <w:tcW w:w="63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tcPr>
          <w:p w:rsidR="00967269" w:rsidRPr="00641C33" w:rsidRDefault="00967269" w:rsidP="006B52E4">
            <w:pPr>
              <w:ind w:firstLineChars="0" w:firstLine="0"/>
              <w:jc w:val="center"/>
              <w:rPr>
                <w:rFonts w:ascii="宋体" w:eastAsia="宋体" w:hAnsi="Calibri" w:cs="Times New Roman"/>
                <w:b/>
                <w:kern w:val="0"/>
                <w:sz w:val="21"/>
                <w:szCs w:val="21"/>
              </w:rPr>
            </w:pPr>
            <w:r w:rsidRPr="00641C33">
              <w:rPr>
                <w:rFonts w:ascii="宋体" w:eastAsia="宋体" w:hAnsi="Calibri" w:cs="Times New Roman" w:hint="eastAsia"/>
                <w:b/>
                <w:kern w:val="0"/>
                <w:sz w:val="21"/>
                <w:szCs w:val="21"/>
              </w:rPr>
              <w:t>序号</w:t>
            </w:r>
          </w:p>
        </w:tc>
        <w:tc>
          <w:tcPr>
            <w:tcW w:w="103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rsidR="00967269" w:rsidRPr="00641C33" w:rsidRDefault="00967269" w:rsidP="006B52E4">
            <w:pPr>
              <w:ind w:firstLineChars="0" w:firstLine="0"/>
              <w:jc w:val="center"/>
              <w:rPr>
                <w:rFonts w:ascii="宋体" w:eastAsia="宋体" w:hAnsi="Calibri" w:cs="Times New Roman"/>
                <w:b/>
                <w:kern w:val="0"/>
                <w:sz w:val="21"/>
                <w:szCs w:val="21"/>
              </w:rPr>
            </w:pPr>
            <w:r>
              <w:rPr>
                <w:rFonts w:ascii="宋体" w:eastAsia="宋体" w:hAnsi="Calibri" w:cs="Times New Roman" w:hint="eastAsia"/>
                <w:b/>
                <w:kern w:val="0"/>
                <w:sz w:val="21"/>
                <w:szCs w:val="21"/>
              </w:rPr>
              <w:t>位置</w:t>
            </w:r>
          </w:p>
        </w:tc>
        <w:tc>
          <w:tcPr>
            <w:tcW w:w="113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rsidR="00967269" w:rsidRDefault="00967269" w:rsidP="006B52E4">
            <w:pPr>
              <w:ind w:firstLineChars="0" w:firstLine="0"/>
              <w:jc w:val="center"/>
              <w:rPr>
                <w:rFonts w:ascii="宋体" w:eastAsia="宋体" w:hAnsi="Calibri" w:cs="Times New Roman"/>
                <w:b/>
                <w:kern w:val="0"/>
                <w:sz w:val="21"/>
                <w:szCs w:val="21"/>
              </w:rPr>
            </w:pPr>
            <w:r>
              <w:rPr>
                <w:rFonts w:ascii="宋体" w:eastAsia="宋体" w:hAnsi="Calibri" w:cs="Times New Roman" w:hint="eastAsia"/>
                <w:b/>
                <w:kern w:val="0"/>
                <w:sz w:val="21"/>
                <w:szCs w:val="21"/>
              </w:rPr>
              <w:t>长度</w:t>
            </w:r>
          </w:p>
        </w:tc>
        <w:tc>
          <w:tcPr>
            <w:tcW w:w="155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rsidR="00967269" w:rsidRPr="00641C33" w:rsidRDefault="00967269" w:rsidP="006B52E4">
            <w:pPr>
              <w:ind w:firstLineChars="0" w:firstLine="0"/>
              <w:jc w:val="center"/>
              <w:rPr>
                <w:rFonts w:ascii="宋体" w:eastAsia="宋体" w:hAnsi="Calibri" w:cs="Times New Roman"/>
                <w:b/>
                <w:kern w:val="0"/>
                <w:sz w:val="21"/>
                <w:szCs w:val="21"/>
              </w:rPr>
            </w:pPr>
            <w:r>
              <w:rPr>
                <w:rFonts w:ascii="宋体" w:eastAsia="宋体" w:hAnsi="Calibri" w:cs="Times New Roman" w:hint="eastAsia"/>
                <w:b/>
                <w:kern w:val="0"/>
                <w:sz w:val="21"/>
                <w:szCs w:val="21"/>
              </w:rPr>
              <w:t>名称</w:t>
            </w:r>
          </w:p>
        </w:tc>
        <w:tc>
          <w:tcPr>
            <w:tcW w:w="1126" w:type="dxa"/>
            <w:tcBorders>
              <w:top w:val="single" w:sz="8" w:space="0" w:color="auto"/>
              <w:left w:val="nil"/>
              <w:bottom w:val="single" w:sz="8" w:space="0" w:color="auto"/>
              <w:right w:val="single" w:sz="4" w:space="0" w:color="auto"/>
            </w:tcBorders>
            <w:shd w:val="clear" w:color="auto" w:fill="D9D9D9" w:themeFill="background1" w:themeFillShade="D9"/>
            <w:tcMar>
              <w:top w:w="0" w:type="dxa"/>
              <w:left w:w="108" w:type="dxa"/>
              <w:bottom w:w="0" w:type="dxa"/>
              <w:right w:w="108" w:type="dxa"/>
            </w:tcMar>
            <w:vAlign w:val="center"/>
          </w:tcPr>
          <w:p w:rsidR="00967269" w:rsidRPr="00641C33" w:rsidRDefault="00967269" w:rsidP="006713C9">
            <w:pPr>
              <w:ind w:firstLineChars="0" w:firstLine="0"/>
              <w:jc w:val="center"/>
              <w:rPr>
                <w:rFonts w:ascii="宋体" w:eastAsia="宋体" w:hAnsi="Calibri" w:cs="Times New Roman"/>
                <w:b/>
                <w:kern w:val="0"/>
                <w:sz w:val="21"/>
                <w:szCs w:val="21"/>
              </w:rPr>
            </w:pPr>
            <w:r w:rsidRPr="00641C33">
              <w:rPr>
                <w:rFonts w:ascii="宋体" w:eastAsia="宋体" w:hAnsi="Calibri" w:cs="Times New Roman" w:hint="eastAsia"/>
                <w:b/>
                <w:kern w:val="0"/>
                <w:sz w:val="21"/>
                <w:szCs w:val="21"/>
              </w:rPr>
              <w:t>字段类型</w:t>
            </w:r>
          </w:p>
        </w:tc>
        <w:tc>
          <w:tcPr>
            <w:tcW w:w="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67269" w:rsidRPr="00641C33" w:rsidRDefault="00967269" w:rsidP="006713C9">
            <w:pPr>
              <w:ind w:firstLineChars="0" w:firstLine="0"/>
              <w:jc w:val="center"/>
              <w:rPr>
                <w:rFonts w:ascii="宋体" w:eastAsia="宋体" w:hAnsi="Calibri" w:cs="Times New Roman"/>
                <w:b/>
                <w:kern w:val="0"/>
                <w:sz w:val="21"/>
                <w:szCs w:val="21"/>
              </w:rPr>
            </w:pPr>
            <w:r>
              <w:rPr>
                <w:rFonts w:ascii="宋体" w:eastAsia="宋体" w:hAnsi="Calibri" w:cs="Times New Roman" w:hint="eastAsia"/>
                <w:b/>
                <w:kern w:val="0"/>
                <w:sz w:val="21"/>
                <w:szCs w:val="21"/>
              </w:rPr>
              <w:t>必填</w:t>
            </w:r>
          </w:p>
        </w:tc>
        <w:tc>
          <w:tcPr>
            <w:tcW w:w="25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rsidR="00967269" w:rsidRPr="00641C33" w:rsidRDefault="00967269" w:rsidP="006713C9">
            <w:pPr>
              <w:ind w:firstLineChars="0" w:firstLine="0"/>
              <w:jc w:val="center"/>
              <w:rPr>
                <w:rFonts w:ascii="宋体" w:eastAsia="宋体" w:hAnsi="Calibri" w:cs="Times New Roman"/>
                <w:b/>
                <w:kern w:val="0"/>
                <w:sz w:val="21"/>
                <w:szCs w:val="21"/>
              </w:rPr>
            </w:pPr>
            <w:r w:rsidRPr="00641C33">
              <w:rPr>
                <w:rFonts w:ascii="宋体" w:eastAsia="宋体" w:hAnsi="Calibri" w:cs="Times New Roman" w:hint="eastAsia"/>
                <w:b/>
                <w:kern w:val="0"/>
                <w:sz w:val="21"/>
                <w:szCs w:val="21"/>
              </w:rPr>
              <w:t>说明</w:t>
            </w:r>
          </w:p>
        </w:tc>
      </w:tr>
      <w:tr w:rsidR="00967269" w:rsidRPr="00641C33"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1</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61</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lang w:eastAsia="en-US"/>
              </w:rPr>
              <w:t>文件名称</w:t>
            </w:r>
          </w:p>
        </w:tc>
        <w:tc>
          <w:tcPr>
            <w:tcW w:w="1126" w:type="dxa"/>
            <w:tcBorders>
              <w:top w:val="nil"/>
              <w:left w:val="nil"/>
              <w:bottom w:val="single" w:sz="8" w:space="0" w:color="auto"/>
              <w:right w:val="single" w:sz="4" w:space="0" w:color="auto"/>
            </w:tcBorders>
            <w:tcMar>
              <w:top w:w="0" w:type="dxa"/>
              <w:left w:w="108" w:type="dxa"/>
              <w:bottom w:w="0" w:type="dxa"/>
              <w:right w:w="108" w:type="dxa"/>
            </w:tcMar>
            <w:vAlign w:val="center"/>
          </w:tcPr>
          <w:p w:rsidR="00967269" w:rsidRPr="00641C33" w:rsidRDefault="00967269" w:rsidP="000E79B6">
            <w:pPr>
              <w:ind w:firstLineChars="0" w:firstLine="0"/>
              <w:jc w:val="left"/>
              <w:rPr>
                <w:rFonts w:ascii="宋体" w:eastAsia="宋体" w:hAnsi="Calibri" w:cs="Times New Roman"/>
                <w:kern w:val="0"/>
                <w:sz w:val="21"/>
                <w:szCs w:val="21"/>
              </w:rPr>
            </w:pPr>
            <w:r>
              <w:rPr>
                <w:rFonts w:ascii="宋体" w:eastAsia="宋体" w:hAnsi="Calibri" w:cs="Times New Roman" w:hint="eastAsia"/>
                <w:kern w:val="0"/>
                <w:sz w:val="21"/>
                <w:szCs w:val="21"/>
              </w:rPr>
              <w:t>C60</w:t>
            </w:r>
          </w:p>
        </w:tc>
        <w:tc>
          <w:tcPr>
            <w:tcW w:w="513" w:type="dxa"/>
            <w:tcBorders>
              <w:top w:val="single" w:sz="4" w:space="0" w:color="auto"/>
              <w:left w:val="single" w:sz="4" w:space="0" w:color="auto"/>
              <w:bottom w:val="single" w:sz="4" w:space="0" w:color="auto"/>
              <w:right w:val="single" w:sz="4" w:space="0" w:color="auto"/>
            </w:tcBorders>
          </w:tcPr>
          <w:p w:rsidR="00967269" w:rsidRPr="00641C33" w:rsidRDefault="00967269" w:rsidP="006713C9">
            <w:pPr>
              <w:ind w:firstLineChars="0" w:firstLine="0"/>
              <w:jc w:val="left"/>
              <w:rPr>
                <w:rFonts w:ascii="宋体" w:eastAsia="宋体" w:hAnsi="Calibri" w:cs="Times New Roman"/>
                <w:kern w:val="0"/>
                <w:sz w:val="21"/>
                <w:szCs w:val="21"/>
              </w:rPr>
            </w:pPr>
            <w:r>
              <w:rPr>
                <w:rFonts w:ascii="宋体" w:eastAsia="宋体" w:hAnsi="Calibri" w:cs="Times New Roman" w:hint="eastAsia"/>
                <w:kern w:val="0"/>
                <w:sz w:val="21"/>
                <w:szCs w:val="21"/>
              </w:rPr>
              <w:t>否</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宋体" w:cs="Times New Roman" w:hint="eastAsia"/>
                <w:kern w:val="0"/>
                <w:sz w:val="21"/>
                <w:szCs w:val="21"/>
              </w:rPr>
              <w:t>被标志的数据文件名。</w:t>
            </w:r>
          </w:p>
        </w:tc>
      </w:tr>
      <w:tr w:rsidR="00967269" w:rsidRPr="00641C33"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62</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78</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lang w:eastAsia="en-US"/>
              </w:rPr>
              <w:t>文件字节数</w:t>
            </w:r>
          </w:p>
        </w:tc>
        <w:tc>
          <w:tcPr>
            <w:tcW w:w="1126" w:type="dxa"/>
            <w:tcBorders>
              <w:top w:val="nil"/>
              <w:left w:val="nil"/>
              <w:bottom w:val="single" w:sz="8" w:space="0" w:color="auto"/>
              <w:right w:val="single" w:sz="4" w:space="0" w:color="auto"/>
            </w:tcBorders>
            <w:tcMar>
              <w:top w:w="0" w:type="dxa"/>
              <w:left w:w="108" w:type="dxa"/>
              <w:bottom w:w="0" w:type="dxa"/>
              <w:right w:w="108" w:type="dxa"/>
            </w:tcMar>
          </w:tcPr>
          <w:p w:rsidR="00967269" w:rsidRPr="00641C33" w:rsidRDefault="00967269" w:rsidP="006713C9">
            <w:pPr>
              <w:ind w:firstLineChars="0" w:firstLine="0"/>
              <w:jc w:val="left"/>
              <w:rPr>
                <w:rFonts w:ascii="宋体" w:eastAsia="宋体" w:hAnsi="Calibri" w:cs="Times New Roman"/>
                <w:kern w:val="0"/>
                <w:sz w:val="21"/>
                <w:szCs w:val="21"/>
                <w:lang w:val="en-GB"/>
              </w:rPr>
            </w:pPr>
            <w:r>
              <w:rPr>
                <w:rFonts w:ascii="宋体" w:eastAsia="宋体" w:hAnsi="Calibri" w:cs="Times New Roman" w:hint="eastAsia"/>
                <w:kern w:val="0"/>
                <w:sz w:val="21"/>
                <w:szCs w:val="21"/>
              </w:rPr>
              <w:t>C16</w:t>
            </w:r>
          </w:p>
        </w:tc>
        <w:tc>
          <w:tcPr>
            <w:tcW w:w="513" w:type="dxa"/>
            <w:tcBorders>
              <w:top w:val="single" w:sz="4" w:space="0" w:color="auto"/>
              <w:left w:val="single" w:sz="4" w:space="0" w:color="auto"/>
              <w:bottom w:val="single" w:sz="4" w:space="0" w:color="auto"/>
              <w:right w:val="single" w:sz="4" w:space="0" w:color="auto"/>
            </w:tcBorders>
          </w:tcPr>
          <w:p w:rsidR="00967269" w:rsidRPr="00641C33" w:rsidRDefault="00967269" w:rsidP="006713C9">
            <w:pPr>
              <w:ind w:firstLineChars="0" w:firstLine="0"/>
              <w:jc w:val="left"/>
              <w:rPr>
                <w:rFonts w:ascii="宋体" w:eastAsia="宋体" w:hAnsi="Calibri" w:cs="Times New Roman"/>
                <w:kern w:val="0"/>
                <w:sz w:val="21"/>
                <w:szCs w:val="21"/>
              </w:rPr>
            </w:pPr>
            <w:r>
              <w:rPr>
                <w:rFonts w:ascii="宋体" w:eastAsia="宋体" w:hAnsi="Calibri" w:cs="Times New Roman" w:hint="eastAsia"/>
                <w:kern w:val="0"/>
                <w:sz w:val="21"/>
                <w:szCs w:val="21"/>
              </w:rPr>
              <w:t>否</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宋体" w:cs="Times New Roman" w:hint="eastAsia"/>
                <w:kern w:val="0"/>
                <w:sz w:val="21"/>
                <w:szCs w:val="21"/>
              </w:rPr>
              <w:t>以字节为单位。</w:t>
            </w:r>
          </w:p>
        </w:tc>
      </w:tr>
      <w:tr w:rsidR="00967269" w:rsidRPr="00641C33"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79</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87</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lang w:eastAsia="en-US"/>
              </w:rPr>
              <w:t>文件生成日期</w:t>
            </w:r>
          </w:p>
        </w:tc>
        <w:tc>
          <w:tcPr>
            <w:tcW w:w="1126" w:type="dxa"/>
            <w:tcBorders>
              <w:top w:val="nil"/>
              <w:left w:val="nil"/>
              <w:bottom w:val="single" w:sz="8" w:space="0" w:color="auto"/>
              <w:right w:val="single" w:sz="4" w:space="0" w:color="auto"/>
            </w:tcBorders>
            <w:tcMar>
              <w:top w:w="0" w:type="dxa"/>
              <w:left w:w="108" w:type="dxa"/>
              <w:bottom w:w="0" w:type="dxa"/>
              <w:right w:w="108" w:type="dxa"/>
            </w:tcMar>
          </w:tcPr>
          <w:p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Calibri" w:cs="Times New Roman"/>
                <w:kern w:val="0"/>
                <w:sz w:val="21"/>
                <w:szCs w:val="21"/>
                <w:lang w:eastAsia="en-US"/>
              </w:rPr>
              <w:t>C</w:t>
            </w:r>
            <w:r w:rsidRPr="00641C33">
              <w:rPr>
                <w:rFonts w:ascii="宋体" w:eastAsia="宋体" w:hAnsi="Calibri" w:cs="Times New Roman" w:hint="eastAsia"/>
                <w:kern w:val="0"/>
                <w:sz w:val="21"/>
                <w:szCs w:val="21"/>
                <w:lang w:eastAsia="en-US"/>
              </w:rPr>
              <w:t>8</w:t>
            </w:r>
          </w:p>
        </w:tc>
        <w:tc>
          <w:tcPr>
            <w:tcW w:w="513" w:type="dxa"/>
            <w:tcBorders>
              <w:top w:val="single" w:sz="4" w:space="0" w:color="auto"/>
              <w:left w:val="single" w:sz="4" w:space="0" w:color="auto"/>
              <w:bottom w:val="single" w:sz="4" w:space="0" w:color="auto"/>
              <w:right w:val="single" w:sz="4" w:space="0" w:color="auto"/>
            </w:tcBorders>
          </w:tcPr>
          <w:p w:rsidR="00967269" w:rsidRPr="00641C33" w:rsidRDefault="00967269" w:rsidP="006713C9">
            <w:pPr>
              <w:ind w:firstLineChars="0" w:firstLine="0"/>
              <w:jc w:val="left"/>
              <w:rPr>
                <w:rFonts w:ascii="宋体" w:eastAsia="宋体" w:hAnsi="Calibri" w:cs="Times New Roman"/>
                <w:kern w:val="0"/>
                <w:sz w:val="21"/>
                <w:szCs w:val="21"/>
                <w:lang w:eastAsia="en-US"/>
              </w:rPr>
            </w:pPr>
            <w:r>
              <w:rPr>
                <w:rFonts w:ascii="宋体" w:eastAsia="宋体" w:hAnsi="Calibri" w:cs="Times New Roman" w:hint="eastAsia"/>
                <w:kern w:val="0"/>
                <w:sz w:val="21"/>
                <w:szCs w:val="21"/>
              </w:rPr>
              <w:t>否</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Calibri" w:cs="Times New Roman" w:hint="eastAsia"/>
                <w:kern w:val="0"/>
                <w:sz w:val="21"/>
                <w:szCs w:val="21"/>
                <w:lang w:eastAsia="en-US"/>
              </w:rPr>
              <w:t>格式：YYYYMMDD</w:t>
            </w:r>
          </w:p>
        </w:tc>
      </w:tr>
      <w:tr w:rsidR="00967269" w:rsidRPr="00641C33"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88</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94</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lang w:eastAsia="en-US"/>
              </w:rPr>
              <w:t>文件生成时间</w:t>
            </w:r>
          </w:p>
        </w:tc>
        <w:tc>
          <w:tcPr>
            <w:tcW w:w="1126" w:type="dxa"/>
            <w:tcBorders>
              <w:top w:val="nil"/>
              <w:left w:val="nil"/>
              <w:bottom w:val="single" w:sz="8" w:space="0" w:color="auto"/>
              <w:right w:val="single" w:sz="4"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Calibri" w:cs="Times New Roman"/>
                <w:kern w:val="0"/>
                <w:sz w:val="21"/>
                <w:szCs w:val="21"/>
                <w:lang w:eastAsia="en-US"/>
              </w:rPr>
              <w:t>C</w:t>
            </w:r>
            <w:r w:rsidRPr="00641C33">
              <w:rPr>
                <w:rFonts w:ascii="宋体" w:eastAsia="宋体" w:hAnsi="Calibri" w:cs="Times New Roman" w:hint="eastAsia"/>
                <w:kern w:val="0"/>
                <w:sz w:val="21"/>
                <w:szCs w:val="21"/>
                <w:lang w:eastAsia="en-US"/>
              </w:rPr>
              <w:t>6</w:t>
            </w:r>
          </w:p>
        </w:tc>
        <w:tc>
          <w:tcPr>
            <w:tcW w:w="513" w:type="dxa"/>
            <w:tcBorders>
              <w:top w:val="single" w:sz="4" w:space="0" w:color="auto"/>
              <w:left w:val="single" w:sz="4" w:space="0" w:color="auto"/>
              <w:bottom w:val="single" w:sz="4" w:space="0" w:color="auto"/>
              <w:right w:val="single" w:sz="4" w:space="0" w:color="auto"/>
            </w:tcBorders>
          </w:tcPr>
          <w:p w:rsidR="00967269" w:rsidRPr="00641C33" w:rsidRDefault="00967269" w:rsidP="006713C9">
            <w:pPr>
              <w:ind w:firstLineChars="0" w:firstLine="0"/>
              <w:jc w:val="left"/>
              <w:rPr>
                <w:rFonts w:ascii="宋体" w:eastAsia="宋体" w:hAnsi="Calibri" w:cs="Times New Roman"/>
                <w:kern w:val="0"/>
                <w:sz w:val="21"/>
                <w:szCs w:val="21"/>
                <w:lang w:eastAsia="en-US"/>
              </w:rPr>
            </w:pPr>
            <w:r>
              <w:rPr>
                <w:rFonts w:ascii="宋体" w:eastAsia="宋体" w:hAnsi="Calibri" w:cs="Times New Roman" w:hint="eastAsia"/>
                <w:kern w:val="0"/>
                <w:sz w:val="21"/>
                <w:szCs w:val="21"/>
              </w:rPr>
              <w:t>否</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Calibri" w:cs="Times New Roman"/>
                <w:kern w:val="0"/>
                <w:sz w:val="21"/>
                <w:szCs w:val="21"/>
                <w:lang w:eastAsia="en-US"/>
              </w:rPr>
            </w:pPr>
            <w:r w:rsidRPr="00641C33">
              <w:rPr>
                <w:rFonts w:ascii="宋体" w:eastAsia="宋体" w:hAnsi="Calibri" w:cs="Times New Roman" w:hint="eastAsia"/>
                <w:kern w:val="0"/>
                <w:sz w:val="21"/>
                <w:szCs w:val="21"/>
                <w:lang w:eastAsia="en-US"/>
              </w:rPr>
              <w:t>格式：HHMMSS</w:t>
            </w:r>
          </w:p>
        </w:tc>
      </w:tr>
      <w:tr w:rsidR="00967269" w:rsidRPr="00641C33"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95</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107</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lang w:eastAsia="en-US"/>
              </w:rPr>
              <w:t>文件记录数</w:t>
            </w:r>
          </w:p>
        </w:tc>
        <w:tc>
          <w:tcPr>
            <w:tcW w:w="1126" w:type="dxa"/>
            <w:tcBorders>
              <w:top w:val="nil"/>
              <w:left w:val="nil"/>
              <w:bottom w:val="single" w:sz="8" w:space="0" w:color="auto"/>
              <w:right w:val="single" w:sz="4"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Calibri" w:cs="Times New Roman"/>
                <w:kern w:val="0"/>
                <w:sz w:val="21"/>
                <w:szCs w:val="21"/>
                <w:lang w:eastAsia="en-US"/>
              </w:rPr>
              <w:t>C1</w:t>
            </w:r>
            <w:r w:rsidRPr="00641C33">
              <w:rPr>
                <w:rFonts w:ascii="宋体" w:eastAsia="宋体" w:hAnsi="Calibri" w:cs="Times New Roman" w:hint="eastAsia"/>
                <w:kern w:val="0"/>
                <w:sz w:val="21"/>
                <w:szCs w:val="21"/>
                <w:lang w:eastAsia="en-US"/>
              </w:rPr>
              <w:t>2</w:t>
            </w:r>
          </w:p>
        </w:tc>
        <w:tc>
          <w:tcPr>
            <w:tcW w:w="513" w:type="dxa"/>
            <w:tcBorders>
              <w:top w:val="single" w:sz="4" w:space="0" w:color="auto"/>
              <w:left w:val="single" w:sz="4" w:space="0" w:color="auto"/>
              <w:bottom w:val="single" w:sz="4" w:space="0" w:color="auto"/>
              <w:right w:val="single" w:sz="4" w:space="0" w:color="auto"/>
            </w:tcBorders>
          </w:tcPr>
          <w:p w:rsidR="00967269" w:rsidRPr="00641C33" w:rsidRDefault="00967269" w:rsidP="006713C9">
            <w:pPr>
              <w:ind w:firstLineChars="0" w:firstLine="0"/>
              <w:jc w:val="left"/>
              <w:rPr>
                <w:rFonts w:ascii="宋体" w:eastAsia="宋体" w:hAnsi="Calibri" w:cs="Times New Roman"/>
                <w:kern w:val="0"/>
                <w:sz w:val="21"/>
                <w:szCs w:val="21"/>
                <w:lang w:val="en-GB"/>
              </w:rPr>
            </w:pPr>
            <w:r>
              <w:rPr>
                <w:rFonts w:ascii="宋体" w:eastAsia="宋体" w:hAnsi="Calibri" w:cs="Times New Roman" w:hint="eastAsia"/>
                <w:kern w:val="0"/>
                <w:sz w:val="21"/>
                <w:szCs w:val="21"/>
              </w:rPr>
              <w:t>否</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Calibri" w:cs="Times New Roman"/>
                <w:kern w:val="0"/>
                <w:sz w:val="21"/>
                <w:szCs w:val="21"/>
                <w:lang w:eastAsia="en-US"/>
              </w:rPr>
            </w:pPr>
          </w:p>
        </w:tc>
      </w:tr>
      <w:tr w:rsidR="00967269" w:rsidRPr="00641C33"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108</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172</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rPr>
              <w:t>校验码</w:t>
            </w:r>
          </w:p>
        </w:tc>
        <w:tc>
          <w:tcPr>
            <w:tcW w:w="1126" w:type="dxa"/>
            <w:tcBorders>
              <w:top w:val="nil"/>
              <w:left w:val="nil"/>
              <w:bottom w:val="single" w:sz="8" w:space="0" w:color="auto"/>
              <w:right w:val="single" w:sz="4" w:space="0" w:color="auto"/>
            </w:tcBorders>
            <w:tcMar>
              <w:top w:w="0" w:type="dxa"/>
              <w:left w:w="108" w:type="dxa"/>
              <w:bottom w:w="0" w:type="dxa"/>
              <w:right w:w="108" w:type="dxa"/>
            </w:tcMar>
          </w:tcPr>
          <w:p w:rsidR="00967269" w:rsidRPr="00641C33" w:rsidRDefault="00967269" w:rsidP="006713C9">
            <w:pPr>
              <w:ind w:firstLineChars="0" w:firstLine="0"/>
              <w:jc w:val="left"/>
              <w:rPr>
                <w:rFonts w:ascii="宋体" w:eastAsia="宋体" w:hAnsi="Calibri" w:cs="Times New Roman"/>
                <w:kern w:val="0"/>
                <w:sz w:val="21"/>
                <w:szCs w:val="21"/>
                <w:lang w:val="en-GB"/>
              </w:rPr>
            </w:pPr>
            <w:r w:rsidRPr="00641C33">
              <w:rPr>
                <w:rFonts w:ascii="宋体" w:eastAsia="宋体" w:hAnsi="Calibri" w:cs="Times New Roman"/>
                <w:kern w:val="0"/>
                <w:sz w:val="21"/>
                <w:szCs w:val="21"/>
                <w:lang w:eastAsia="en-US"/>
              </w:rPr>
              <w:t>C</w:t>
            </w:r>
            <w:r>
              <w:rPr>
                <w:rFonts w:ascii="宋体" w:eastAsia="宋体" w:hAnsi="Calibri" w:cs="Times New Roman" w:hint="eastAsia"/>
                <w:kern w:val="0"/>
                <w:sz w:val="21"/>
                <w:szCs w:val="21"/>
              </w:rPr>
              <w:t>64</w:t>
            </w:r>
          </w:p>
        </w:tc>
        <w:tc>
          <w:tcPr>
            <w:tcW w:w="513" w:type="dxa"/>
            <w:tcBorders>
              <w:top w:val="single" w:sz="4" w:space="0" w:color="auto"/>
              <w:left w:val="single" w:sz="4" w:space="0" w:color="auto"/>
              <w:bottom w:val="single" w:sz="4" w:space="0" w:color="auto"/>
              <w:right w:val="single" w:sz="4" w:space="0" w:color="auto"/>
            </w:tcBorders>
          </w:tcPr>
          <w:p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rPr>
              <w:t>是</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宋体" w:cs="Times New Roman"/>
                <w:kern w:val="0"/>
                <w:sz w:val="21"/>
                <w:szCs w:val="21"/>
              </w:rPr>
            </w:pPr>
            <w:r>
              <w:rPr>
                <w:rFonts w:ascii="宋体" w:eastAsia="宋体" w:hAnsi="宋体" w:cs="Times New Roman" w:hint="eastAsia"/>
                <w:kern w:val="0"/>
                <w:sz w:val="21"/>
                <w:szCs w:val="21"/>
              </w:rPr>
              <w:t>一般为32位</w:t>
            </w:r>
            <w:r w:rsidR="00816E67">
              <w:rPr>
                <w:rFonts w:ascii="宋体" w:eastAsia="宋体" w:hAnsi="宋体" w:cs="Times New Roman" w:hint="eastAsia"/>
                <w:kern w:val="0"/>
                <w:sz w:val="21"/>
                <w:szCs w:val="21"/>
              </w:rPr>
              <w:t>字符</w:t>
            </w:r>
            <w:r>
              <w:rPr>
                <w:rFonts w:ascii="宋体" w:eastAsia="宋体" w:hAnsi="宋体" w:cs="Times New Roman" w:hint="eastAsia"/>
                <w:kern w:val="0"/>
                <w:sz w:val="21"/>
                <w:szCs w:val="21"/>
              </w:rPr>
              <w:t>串</w:t>
            </w:r>
          </w:p>
        </w:tc>
      </w:tr>
      <w:tr w:rsidR="00967269" w:rsidRPr="00641C33"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173</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237</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宋体" w:cs="Times New Roman"/>
                <w:kern w:val="0"/>
                <w:sz w:val="21"/>
                <w:szCs w:val="21"/>
              </w:rPr>
            </w:pPr>
            <w:r w:rsidRPr="00641C33">
              <w:rPr>
                <w:rFonts w:ascii="宋体" w:eastAsia="宋体" w:hAnsi="宋体" w:cs="Times New Roman" w:hint="eastAsia"/>
                <w:kern w:val="0"/>
                <w:sz w:val="21"/>
                <w:szCs w:val="21"/>
              </w:rPr>
              <w:t>保留字段</w:t>
            </w:r>
          </w:p>
        </w:tc>
        <w:tc>
          <w:tcPr>
            <w:tcW w:w="1126" w:type="dxa"/>
            <w:tcBorders>
              <w:top w:val="nil"/>
              <w:left w:val="nil"/>
              <w:bottom w:val="single" w:sz="8" w:space="0" w:color="auto"/>
              <w:right w:val="single" w:sz="4" w:space="0" w:color="auto"/>
            </w:tcBorders>
            <w:tcMar>
              <w:top w:w="0" w:type="dxa"/>
              <w:left w:w="108" w:type="dxa"/>
              <w:bottom w:w="0" w:type="dxa"/>
              <w:right w:w="108" w:type="dxa"/>
            </w:tcMar>
          </w:tcPr>
          <w:p w:rsidR="00967269" w:rsidRPr="00641C33" w:rsidRDefault="00967269" w:rsidP="006713C9">
            <w:pPr>
              <w:ind w:firstLineChars="0" w:firstLine="0"/>
              <w:jc w:val="left"/>
              <w:rPr>
                <w:rFonts w:ascii="宋体" w:eastAsia="宋体" w:hAnsi="Calibri" w:cs="Times New Roman"/>
                <w:kern w:val="0"/>
                <w:sz w:val="21"/>
                <w:szCs w:val="21"/>
                <w:lang w:val="en-GB"/>
              </w:rPr>
            </w:pPr>
            <w:r w:rsidRPr="00641C33">
              <w:rPr>
                <w:rFonts w:ascii="宋体" w:eastAsia="宋体" w:hAnsi="Calibri" w:cs="Times New Roman"/>
                <w:kern w:val="0"/>
                <w:sz w:val="21"/>
                <w:szCs w:val="21"/>
                <w:lang w:eastAsia="en-US"/>
              </w:rPr>
              <w:t>C</w:t>
            </w:r>
            <w:r w:rsidRPr="00641C33">
              <w:rPr>
                <w:rFonts w:ascii="宋体" w:eastAsia="宋体" w:hAnsi="Calibri" w:cs="Times New Roman" w:hint="eastAsia"/>
                <w:kern w:val="0"/>
                <w:sz w:val="21"/>
                <w:szCs w:val="21"/>
              </w:rPr>
              <w:t>64</w:t>
            </w:r>
          </w:p>
        </w:tc>
        <w:tc>
          <w:tcPr>
            <w:tcW w:w="513" w:type="dxa"/>
            <w:tcBorders>
              <w:top w:val="single" w:sz="4" w:space="0" w:color="auto"/>
              <w:left w:val="single" w:sz="4" w:space="0" w:color="auto"/>
              <w:bottom w:val="single" w:sz="4" w:space="0" w:color="auto"/>
              <w:right w:val="single" w:sz="4" w:space="0" w:color="auto"/>
            </w:tcBorders>
          </w:tcPr>
          <w:p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Calibri" w:cs="Times New Roman" w:hint="eastAsia"/>
                <w:kern w:val="0"/>
                <w:sz w:val="21"/>
                <w:szCs w:val="21"/>
              </w:rPr>
              <w:t>否</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7269" w:rsidRPr="00641C33" w:rsidRDefault="00967269" w:rsidP="006713C9">
            <w:pPr>
              <w:ind w:firstLineChars="0" w:firstLine="0"/>
              <w:jc w:val="left"/>
              <w:rPr>
                <w:rFonts w:ascii="宋体" w:eastAsia="宋体" w:hAnsi="Calibri" w:cs="Times New Roman"/>
                <w:kern w:val="0"/>
                <w:sz w:val="21"/>
                <w:szCs w:val="21"/>
              </w:rPr>
            </w:pPr>
          </w:p>
        </w:tc>
      </w:tr>
    </w:tbl>
    <w:p w:rsidR="002331D8" w:rsidRDefault="002331D8" w:rsidP="009E0461">
      <w:pPr>
        <w:ind w:firstLine="420"/>
        <w:rPr>
          <w:sz w:val="21"/>
        </w:rPr>
      </w:pPr>
    </w:p>
    <w:sectPr w:rsidR="002331D8" w:rsidSect="008C3B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4C5" w:rsidRDefault="00CF24C5" w:rsidP="00156908">
      <w:pPr>
        <w:spacing w:line="240" w:lineRule="auto"/>
        <w:ind w:firstLine="480"/>
      </w:pPr>
      <w:r>
        <w:separator/>
      </w:r>
    </w:p>
  </w:endnote>
  <w:endnote w:type="continuationSeparator" w:id="0">
    <w:p w:rsidR="00CF24C5" w:rsidRDefault="00CF24C5" w:rsidP="0015690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0000000000000000000"/>
    <w:charset w:val="86"/>
    <w:family w:val="modern"/>
    <w:notTrueType/>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Futura Bk">
    <w:altName w:val="Trebuchet MS"/>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C5" w:rsidRDefault="00CF24C5" w:rsidP="00A4214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3919230"/>
      <w:docPartObj>
        <w:docPartGallery w:val="Page Numbers (Bottom of Page)"/>
        <w:docPartUnique/>
      </w:docPartObj>
    </w:sdtPr>
    <w:sdtEndPr/>
    <w:sdtContent>
      <w:sdt>
        <w:sdtPr>
          <w:id w:val="860082579"/>
          <w:docPartObj>
            <w:docPartGallery w:val="Page Numbers (Top of Page)"/>
            <w:docPartUnique/>
          </w:docPartObj>
        </w:sdtPr>
        <w:sdtEndPr/>
        <w:sdtContent>
          <w:p w:rsidR="00CF24C5" w:rsidRDefault="00CF24C5" w:rsidP="00A42140">
            <w:pPr>
              <w:pStyle w:val="a7"/>
              <w:ind w:firstLine="360"/>
              <w:jc w:val="right"/>
            </w:pPr>
            <w:r>
              <w:rPr>
                <w:b/>
                <w:bCs/>
                <w:sz w:val="24"/>
                <w:szCs w:val="24"/>
              </w:rPr>
              <w:fldChar w:fldCharType="begin"/>
            </w:r>
            <w:r>
              <w:rPr>
                <w:b/>
                <w:bCs/>
              </w:rPr>
              <w:instrText>PAGE</w:instrText>
            </w:r>
            <w:r>
              <w:rPr>
                <w:b/>
                <w:bCs/>
                <w:sz w:val="24"/>
                <w:szCs w:val="24"/>
              </w:rPr>
              <w:fldChar w:fldCharType="separate"/>
            </w:r>
            <w:r w:rsidR="00B851C3">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851C3">
              <w:rPr>
                <w:b/>
                <w:bCs/>
                <w:noProof/>
              </w:rPr>
              <w:t>89</w:t>
            </w:r>
            <w:r>
              <w:rPr>
                <w:b/>
                <w:bCs/>
                <w:sz w:val="24"/>
                <w:szCs w:val="24"/>
              </w:rPr>
              <w:fldChar w:fldCharType="end"/>
            </w:r>
          </w:p>
        </w:sdtContent>
      </w:sdt>
    </w:sdtContent>
  </w:sdt>
  <w:p w:rsidR="00CF24C5" w:rsidRDefault="00CF24C5" w:rsidP="00A4214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C5" w:rsidRDefault="00CF24C5" w:rsidP="00A42140">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4C5" w:rsidRDefault="00CF24C5" w:rsidP="00156908">
      <w:pPr>
        <w:spacing w:line="240" w:lineRule="auto"/>
        <w:ind w:firstLine="480"/>
      </w:pPr>
      <w:r>
        <w:separator/>
      </w:r>
    </w:p>
  </w:footnote>
  <w:footnote w:type="continuationSeparator" w:id="0">
    <w:p w:rsidR="00CF24C5" w:rsidRDefault="00CF24C5" w:rsidP="0015690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C5" w:rsidRDefault="00CF24C5" w:rsidP="00A42140">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C5" w:rsidRDefault="00CF24C5" w:rsidP="00A42140">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C5" w:rsidRDefault="00CF24C5" w:rsidP="00A42140">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C5" w:rsidRDefault="00CF24C5" w:rsidP="00A42140">
    <w:pPr>
      <w:pStyle w:val="a6"/>
      <w:ind w:firstLine="360"/>
    </w:pPr>
    <w:r>
      <w:rPr>
        <w:noProof/>
      </w:rPr>
      <w:drawing>
        <wp:anchor distT="0" distB="0" distL="114300" distR="114300" simplePos="0" relativeHeight="251661312" behindDoc="0" locked="0" layoutInCell="1" allowOverlap="1" wp14:anchorId="0D2E0380" wp14:editId="394902A4">
          <wp:simplePos x="0" y="0"/>
          <wp:positionH relativeFrom="column">
            <wp:posOffset>-362585</wp:posOffset>
          </wp:positionH>
          <wp:positionV relativeFrom="paragraph">
            <wp:posOffset>-319405</wp:posOffset>
          </wp:positionV>
          <wp:extent cx="6117346" cy="594910"/>
          <wp:effectExtent l="0" t="0" r="0" b="0"/>
          <wp:wrapNone/>
          <wp:docPr id="1"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min\Desktop\未标题-3.png"/>
                  <pic:cNvPicPr>
                    <a:picLocks noChangeAspect="1" noChangeArrowheads="1"/>
                  </pic:cNvPicPr>
                </pic:nvPicPr>
                <pic:blipFill>
                  <a:blip r:embed="rId1"/>
                  <a:srcRect/>
                  <a:stretch>
                    <a:fillRect/>
                  </a:stretch>
                </pic:blipFill>
                <pic:spPr bwMode="auto">
                  <a:xfrm>
                    <a:off x="0" y="0"/>
                    <a:ext cx="6117346" cy="594910"/>
                  </a:xfrm>
                  <a:prstGeom prst="rect">
                    <a:avLst/>
                  </a:prstGeom>
                  <a:noFill/>
                  <a:ln w="9525">
                    <a:noFill/>
                    <a:miter lim="800000"/>
                    <a:headEnd/>
                    <a:tailEnd/>
                  </a:ln>
                </pic:spPr>
              </pic:pic>
            </a:graphicData>
          </a:graphic>
        </wp:anchor>
      </w:drawing>
    </w:r>
    <w:r>
      <w:rPr>
        <w:rFonts w:hint="eastAsia"/>
      </w:rPr>
      <w:t>上海黄金交易所</w:t>
    </w:r>
    <w:r>
      <w:rPr>
        <w:rFonts w:hint="eastAsia"/>
      </w:rPr>
      <w:t>GEMS-2</w:t>
    </w:r>
    <w:r>
      <w:rPr>
        <w:rFonts w:hint="eastAsia"/>
      </w:rPr>
      <w:t>会员二级系统清算数据文件接口规范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E82C260"/>
    <w:lvl w:ilvl="0">
      <w:start w:val="1"/>
      <w:numFmt w:val="decimal"/>
      <w:pStyle w:val="a"/>
      <w:lvlText w:val="%1."/>
      <w:lvlJc w:val="left"/>
      <w:pPr>
        <w:tabs>
          <w:tab w:val="num" w:pos="850"/>
        </w:tabs>
        <w:ind w:left="850" w:hanging="389"/>
      </w:pPr>
      <w:rPr>
        <w:rFonts w:hint="eastAsia"/>
      </w:rPr>
    </w:lvl>
  </w:abstractNum>
  <w:abstractNum w:abstractNumId="1" w15:restartNumberingAfterBreak="0">
    <w:nsid w:val="00090D05"/>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35F99"/>
    <w:multiLevelType w:val="hybridMultilevel"/>
    <w:tmpl w:val="9536A8C0"/>
    <w:lvl w:ilvl="0" w:tplc="C472E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5D0854"/>
    <w:multiLevelType w:val="hybridMultilevel"/>
    <w:tmpl w:val="65C22D3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8C17916"/>
    <w:multiLevelType w:val="hybridMultilevel"/>
    <w:tmpl w:val="0EC04592"/>
    <w:lvl w:ilvl="0" w:tplc="0A6C1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EA3167"/>
    <w:multiLevelType w:val="hybridMultilevel"/>
    <w:tmpl w:val="EA80E10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0A545E07"/>
    <w:multiLevelType w:val="hybridMultilevel"/>
    <w:tmpl w:val="912235D4"/>
    <w:lvl w:ilvl="0" w:tplc="BBAE8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432738"/>
    <w:multiLevelType w:val="hybridMultilevel"/>
    <w:tmpl w:val="FEEAFFEE"/>
    <w:lvl w:ilvl="0" w:tplc="991A253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5F3BE8"/>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751DA5"/>
    <w:multiLevelType w:val="hybridMultilevel"/>
    <w:tmpl w:val="5F40B5BE"/>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15:restartNumberingAfterBreak="0">
    <w:nsid w:val="0D9134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0E157960"/>
    <w:multiLevelType w:val="hybridMultilevel"/>
    <w:tmpl w:val="3C08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0F740A07"/>
    <w:multiLevelType w:val="hybridMultilevel"/>
    <w:tmpl w:val="65CA7A18"/>
    <w:lvl w:ilvl="0" w:tplc="8DD0FA70">
      <w:start w:val="1"/>
      <w:numFmt w:val="decimal"/>
      <w:pStyle w:val="2"/>
      <w:lvlText w:val="%1）"/>
      <w:lvlJc w:val="left"/>
      <w:pPr>
        <w:tabs>
          <w:tab w:val="num" w:pos="1354"/>
        </w:tabs>
        <w:ind w:left="1354" w:hanging="50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0FC465D"/>
    <w:multiLevelType w:val="hybridMultilevel"/>
    <w:tmpl w:val="2F72B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38458F0"/>
    <w:multiLevelType w:val="hybridMultilevel"/>
    <w:tmpl w:val="4D308F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DC77CC"/>
    <w:multiLevelType w:val="hybridMultilevel"/>
    <w:tmpl w:val="1DFC9F90"/>
    <w:lvl w:ilvl="0" w:tplc="FE28D43A">
      <w:start w:val="1"/>
      <w:numFmt w:val="bullet"/>
      <w:pStyle w:val="7"/>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pStyle w:val="3"/>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16F5601C"/>
    <w:multiLevelType w:val="hybridMultilevel"/>
    <w:tmpl w:val="B658DC3A"/>
    <w:lvl w:ilvl="0" w:tplc="C456A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8081437"/>
    <w:multiLevelType w:val="hybridMultilevel"/>
    <w:tmpl w:val="A3AC901A"/>
    <w:lvl w:ilvl="0" w:tplc="E4C85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BF650A1"/>
    <w:multiLevelType w:val="hybridMultilevel"/>
    <w:tmpl w:val="4D308F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16D1019"/>
    <w:multiLevelType w:val="hybridMultilevel"/>
    <w:tmpl w:val="DD42DA08"/>
    <w:lvl w:ilvl="0" w:tplc="0409000F">
      <w:start w:val="1"/>
      <w:numFmt w:val="bullet"/>
      <w:pStyle w:val="a0"/>
      <w:lvlText w:val=""/>
      <w:lvlJc w:val="left"/>
      <w:pPr>
        <w:tabs>
          <w:tab w:val="num" w:pos="850"/>
        </w:tabs>
        <w:ind w:left="850" w:hanging="389"/>
      </w:pPr>
      <w:rPr>
        <w:rFonts w:ascii="Wingdings" w:hAnsi="Wingdings" w:hint="default"/>
      </w:rPr>
    </w:lvl>
    <w:lvl w:ilvl="1" w:tplc="04090019">
      <w:start w:val="1"/>
      <w:numFmt w:val="bullet"/>
      <w:lvlText w:val=""/>
      <w:lvlJc w:val="left"/>
      <w:pPr>
        <w:tabs>
          <w:tab w:val="num" w:pos="2448"/>
        </w:tabs>
        <w:ind w:left="2448" w:hanging="420"/>
      </w:pPr>
      <w:rPr>
        <w:rFonts w:ascii="Wingdings" w:hAnsi="Wingdings" w:hint="default"/>
      </w:rPr>
    </w:lvl>
    <w:lvl w:ilvl="2" w:tplc="0409001B" w:tentative="1">
      <w:start w:val="1"/>
      <w:numFmt w:val="bullet"/>
      <w:lvlText w:val=""/>
      <w:lvlJc w:val="left"/>
      <w:pPr>
        <w:tabs>
          <w:tab w:val="num" w:pos="2868"/>
        </w:tabs>
        <w:ind w:left="2868" w:hanging="420"/>
      </w:pPr>
      <w:rPr>
        <w:rFonts w:ascii="Wingdings" w:hAnsi="Wingdings" w:hint="default"/>
      </w:rPr>
    </w:lvl>
    <w:lvl w:ilvl="3" w:tplc="0409000F" w:tentative="1">
      <w:start w:val="1"/>
      <w:numFmt w:val="bullet"/>
      <w:lvlText w:val=""/>
      <w:lvlJc w:val="left"/>
      <w:pPr>
        <w:tabs>
          <w:tab w:val="num" w:pos="3288"/>
        </w:tabs>
        <w:ind w:left="3288" w:hanging="420"/>
      </w:pPr>
      <w:rPr>
        <w:rFonts w:ascii="Wingdings" w:hAnsi="Wingdings" w:hint="default"/>
      </w:rPr>
    </w:lvl>
    <w:lvl w:ilvl="4" w:tplc="04090019" w:tentative="1">
      <w:start w:val="1"/>
      <w:numFmt w:val="bullet"/>
      <w:lvlText w:val=""/>
      <w:lvlJc w:val="left"/>
      <w:pPr>
        <w:tabs>
          <w:tab w:val="num" w:pos="3708"/>
        </w:tabs>
        <w:ind w:left="3708" w:hanging="420"/>
      </w:pPr>
      <w:rPr>
        <w:rFonts w:ascii="Wingdings" w:hAnsi="Wingdings" w:hint="default"/>
      </w:rPr>
    </w:lvl>
    <w:lvl w:ilvl="5" w:tplc="0409001B" w:tentative="1">
      <w:start w:val="1"/>
      <w:numFmt w:val="bullet"/>
      <w:lvlText w:val=""/>
      <w:lvlJc w:val="left"/>
      <w:pPr>
        <w:tabs>
          <w:tab w:val="num" w:pos="4128"/>
        </w:tabs>
        <w:ind w:left="4128" w:hanging="420"/>
      </w:pPr>
      <w:rPr>
        <w:rFonts w:ascii="Wingdings" w:hAnsi="Wingdings" w:hint="default"/>
      </w:rPr>
    </w:lvl>
    <w:lvl w:ilvl="6" w:tplc="0409000F" w:tentative="1">
      <w:start w:val="1"/>
      <w:numFmt w:val="bullet"/>
      <w:lvlText w:val=""/>
      <w:lvlJc w:val="left"/>
      <w:pPr>
        <w:tabs>
          <w:tab w:val="num" w:pos="4548"/>
        </w:tabs>
        <w:ind w:left="4548" w:hanging="420"/>
      </w:pPr>
      <w:rPr>
        <w:rFonts w:ascii="Wingdings" w:hAnsi="Wingdings" w:hint="default"/>
      </w:rPr>
    </w:lvl>
    <w:lvl w:ilvl="7" w:tplc="04090019" w:tentative="1">
      <w:start w:val="1"/>
      <w:numFmt w:val="bullet"/>
      <w:lvlText w:val=""/>
      <w:lvlJc w:val="left"/>
      <w:pPr>
        <w:tabs>
          <w:tab w:val="num" w:pos="4968"/>
        </w:tabs>
        <w:ind w:left="4968" w:hanging="420"/>
      </w:pPr>
      <w:rPr>
        <w:rFonts w:ascii="Wingdings" w:hAnsi="Wingdings" w:hint="default"/>
      </w:rPr>
    </w:lvl>
    <w:lvl w:ilvl="8" w:tplc="0409001B" w:tentative="1">
      <w:start w:val="1"/>
      <w:numFmt w:val="bullet"/>
      <w:lvlText w:val=""/>
      <w:lvlJc w:val="left"/>
      <w:pPr>
        <w:tabs>
          <w:tab w:val="num" w:pos="5388"/>
        </w:tabs>
        <w:ind w:left="5388" w:hanging="420"/>
      </w:pPr>
      <w:rPr>
        <w:rFonts w:ascii="Wingdings" w:hAnsi="Wingdings" w:hint="default"/>
      </w:rPr>
    </w:lvl>
  </w:abstractNum>
  <w:abstractNum w:abstractNumId="21" w15:restartNumberingAfterBreak="0">
    <w:nsid w:val="242A1EFB"/>
    <w:multiLevelType w:val="hybridMultilevel"/>
    <w:tmpl w:val="7A126994"/>
    <w:lvl w:ilvl="0" w:tplc="5B9CE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6278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24D959C8"/>
    <w:multiLevelType w:val="hybridMultilevel"/>
    <w:tmpl w:val="C9DA3188"/>
    <w:lvl w:ilvl="0" w:tplc="25A2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56A0638"/>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A135D7A"/>
    <w:multiLevelType w:val="multilevel"/>
    <w:tmpl w:val="6192B4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2CC77E94"/>
    <w:multiLevelType w:val="multilevel"/>
    <w:tmpl w:val="1E24D568"/>
    <w:lvl w:ilvl="0">
      <w:start w:val="1"/>
      <w:numFmt w:val="decimal"/>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lvlText w:val="%1.%2.%3"/>
      <w:lvlJc w:val="left"/>
      <w:pPr>
        <w:tabs>
          <w:tab w:val="num" w:pos="720"/>
        </w:tabs>
        <w:ind w:left="425" w:hanging="425"/>
      </w:pPr>
      <w:rPr>
        <w:rFonts w:ascii="Arial" w:hAnsi="Arial" w:hint="default"/>
        <w:b/>
        <w:i w:val="0"/>
        <w:sz w:val="24"/>
      </w:rPr>
    </w:lvl>
    <w:lvl w:ilvl="3">
      <w:start w:val="1"/>
      <w:numFmt w:val="decimal"/>
      <w:lvlText w:val="%1.%2.%3.%4"/>
      <w:lvlJc w:val="left"/>
      <w:pPr>
        <w:tabs>
          <w:tab w:val="num" w:pos="864"/>
        </w:tabs>
        <w:ind w:left="864" w:hanging="864"/>
      </w:pPr>
      <w:rPr>
        <w:rFonts w:ascii="Arial" w:hAnsi="Arial" w:hint="default"/>
        <w:b/>
        <w:i w:val="0"/>
        <w:sz w:val="21"/>
      </w:rPr>
    </w:lvl>
    <w:lvl w:ilvl="4">
      <w:start w:val="1"/>
      <w:numFmt w:val="decimal"/>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2FD719F5"/>
    <w:multiLevelType w:val="hybridMultilevel"/>
    <w:tmpl w:val="C9DA3188"/>
    <w:lvl w:ilvl="0" w:tplc="25A2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096251E"/>
    <w:multiLevelType w:val="hybridMultilevel"/>
    <w:tmpl w:val="24808A7E"/>
    <w:lvl w:ilvl="0" w:tplc="4D8EC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1750124"/>
    <w:multiLevelType w:val="hybridMultilevel"/>
    <w:tmpl w:val="28661AA0"/>
    <w:lvl w:ilvl="0" w:tplc="50728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4915BDB"/>
    <w:multiLevelType w:val="hybridMultilevel"/>
    <w:tmpl w:val="3C08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51B7C3B"/>
    <w:multiLevelType w:val="hybridMultilevel"/>
    <w:tmpl w:val="AF40D5BA"/>
    <w:lvl w:ilvl="0" w:tplc="2C32E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6232100"/>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8432F92"/>
    <w:multiLevelType w:val="hybridMultilevel"/>
    <w:tmpl w:val="B4C8F18A"/>
    <w:lvl w:ilvl="0" w:tplc="5AB8CE1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B893D03"/>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B8F0D8A"/>
    <w:multiLevelType w:val="hybridMultilevel"/>
    <w:tmpl w:val="3C08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C110FEC"/>
    <w:multiLevelType w:val="hybridMultilevel"/>
    <w:tmpl w:val="7F08EE38"/>
    <w:lvl w:ilvl="0" w:tplc="B16AB5F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C69467B"/>
    <w:multiLevelType w:val="hybridMultilevel"/>
    <w:tmpl w:val="0FEE8DE8"/>
    <w:lvl w:ilvl="0" w:tplc="15666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E6B57F9"/>
    <w:multiLevelType w:val="hybridMultilevel"/>
    <w:tmpl w:val="86B66450"/>
    <w:lvl w:ilvl="0" w:tplc="9494978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144130B"/>
    <w:multiLevelType w:val="hybridMultilevel"/>
    <w:tmpl w:val="C9DA3188"/>
    <w:lvl w:ilvl="0" w:tplc="25A2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3166AA0"/>
    <w:multiLevelType w:val="hybridMultilevel"/>
    <w:tmpl w:val="CB447BFE"/>
    <w:lvl w:ilvl="0" w:tplc="829AD690">
      <w:start w:val="1"/>
      <w:numFmt w:val="bullet"/>
      <w:pStyle w:val="20"/>
      <w:lvlText w:val="－"/>
      <w:lvlJc w:val="left"/>
      <w:pPr>
        <w:tabs>
          <w:tab w:val="num" w:pos="1354"/>
        </w:tabs>
        <w:ind w:left="1354" w:hanging="504"/>
      </w:pPr>
      <w:rPr>
        <w:rFonts w:ascii="宋体" w:eastAsia="宋体" w:hAnsi="Wingdings" w:hint="eastAsia"/>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宋体" w:eastAsia="宋体" w:hAnsi="Wingdings" w:hint="eastAsia"/>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宋体" w:eastAsia="宋体" w:hAnsi="Wingdings" w:hint="eastAsia"/>
      </w:rPr>
    </w:lvl>
    <w:lvl w:ilvl="6" w:tplc="0409000F">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452156AC"/>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314D60"/>
    <w:multiLevelType w:val="hybridMultilevel"/>
    <w:tmpl w:val="30AEF1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68032EB"/>
    <w:multiLevelType w:val="hybridMultilevel"/>
    <w:tmpl w:val="3C969A90"/>
    <w:lvl w:ilvl="0" w:tplc="0D56156C">
      <w:start w:val="1"/>
      <w:numFmt w:val="decimal"/>
      <w:pStyle w:val="10"/>
      <w:lvlText w:val="%1.2.3.1"/>
      <w:lvlJc w:val="left"/>
      <w:pPr>
        <w:ind w:left="114" w:hanging="420"/>
      </w:pPr>
      <w:rPr>
        <w:rFonts w:hint="eastAsia"/>
      </w:rPr>
    </w:lvl>
    <w:lvl w:ilvl="1" w:tplc="04090019">
      <w:start w:val="1"/>
      <w:numFmt w:val="lowerLetter"/>
      <w:lvlText w:val="%2)"/>
      <w:lvlJc w:val="left"/>
      <w:pPr>
        <w:ind w:left="534" w:hanging="420"/>
      </w:pPr>
    </w:lvl>
    <w:lvl w:ilvl="2" w:tplc="0409001B" w:tentative="1">
      <w:start w:val="1"/>
      <w:numFmt w:val="lowerRoman"/>
      <w:lvlText w:val="%3."/>
      <w:lvlJc w:val="right"/>
      <w:pPr>
        <w:ind w:left="954" w:hanging="420"/>
      </w:pPr>
    </w:lvl>
    <w:lvl w:ilvl="3" w:tplc="0409000F" w:tentative="1">
      <w:start w:val="1"/>
      <w:numFmt w:val="decimal"/>
      <w:lvlText w:val="%4."/>
      <w:lvlJc w:val="left"/>
      <w:pPr>
        <w:ind w:left="1374" w:hanging="420"/>
      </w:pPr>
    </w:lvl>
    <w:lvl w:ilvl="4" w:tplc="04090019" w:tentative="1">
      <w:start w:val="1"/>
      <w:numFmt w:val="lowerLetter"/>
      <w:lvlText w:val="%5)"/>
      <w:lvlJc w:val="left"/>
      <w:pPr>
        <w:ind w:left="1794" w:hanging="420"/>
      </w:pPr>
    </w:lvl>
    <w:lvl w:ilvl="5" w:tplc="0409001B" w:tentative="1">
      <w:start w:val="1"/>
      <w:numFmt w:val="lowerRoman"/>
      <w:lvlText w:val="%6."/>
      <w:lvlJc w:val="right"/>
      <w:pPr>
        <w:ind w:left="2214" w:hanging="420"/>
      </w:pPr>
    </w:lvl>
    <w:lvl w:ilvl="6" w:tplc="0409000F" w:tentative="1">
      <w:start w:val="1"/>
      <w:numFmt w:val="decimal"/>
      <w:lvlText w:val="%7."/>
      <w:lvlJc w:val="left"/>
      <w:pPr>
        <w:ind w:left="2634" w:hanging="420"/>
      </w:pPr>
    </w:lvl>
    <w:lvl w:ilvl="7" w:tplc="04090019" w:tentative="1">
      <w:start w:val="1"/>
      <w:numFmt w:val="lowerLetter"/>
      <w:lvlText w:val="%8)"/>
      <w:lvlJc w:val="left"/>
      <w:pPr>
        <w:ind w:left="3054" w:hanging="420"/>
      </w:pPr>
    </w:lvl>
    <w:lvl w:ilvl="8" w:tplc="0409001B" w:tentative="1">
      <w:start w:val="1"/>
      <w:numFmt w:val="lowerRoman"/>
      <w:lvlText w:val="%9."/>
      <w:lvlJc w:val="right"/>
      <w:pPr>
        <w:ind w:left="3474" w:hanging="420"/>
      </w:pPr>
    </w:lvl>
  </w:abstractNum>
  <w:abstractNum w:abstractNumId="44" w15:restartNumberingAfterBreak="0">
    <w:nsid w:val="58324BEF"/>
    <w:multiLevelType w:val="hybridMultilevel"/>
    <w:tmpl w:val="8A68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9D80198"/>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B504FBF"/>
    <w:multiLevelType w:val="hybridMultilevel"/>
    <w:tmpl w:val="90B61AA0"/>
    <w:lvl w:ilvl="0" w:tplc="C270D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D3F066C"/>
    <w:multiLevelType w:val="hybridMultilevel"/>
    <w:tmpl w:val="CBC6FB9E"/>
    <w:lvl w:ilvl="0" w:tplc="76901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E064EDD"/>
    <w:multiLevelType w:val="hybridMultilevel"/>
    <w:tmpl w:val="BE8A58C8"/>
    <w:lvl w:ilvl="0" w:tplc="1310C5E4">
      <w:start w:val="1"/>
      <w:numFmt w:val="decimal"/>
      <w:pStyle w:val="9"/>
      <w:lvlText w:val="%1、"/>
      <w:lvlJc w:val="left"/>
      <w:pPr>
        <w:tabs>
          <w:tab w:val="num" w:pos="240"/>
        </w:tabs>
        <w:ind w:left="240" w:hanging="360"/>
      </w:pPr>
      <w:rPr>
        <w:rFonts w:hint="default"/>
      </w:rPr>
    </w:lvl>
    <w:lvl w:ilvl="1" w:tplc="04090019" w:tentative="1">
      <w:start w:val="1"/>
      <w:numFmt w:val="lowerLetter"/>
      <w:lvlText w:val="%2)"/>
      <w:lvlJc w:val="left"/>
      <w:pPr>
        <w:tabs>
          <w:tab w:val="num" w:pos="720"/>
        </w:tabs>
        <w:ind w:left="720" w:hanging="420"/>
      </w:pPr>
    </w:lvl>
    <w:lvl w:ilvl="2" w:tplc="0409001B" w:tentative="1">
      <w:start w:val="1"/>
      <w:numFmt w:val="lowerRoman"/>
      <w:lvlText w:val="%3."/>
      <w:lvlJc w:val="right"/>
      <w:pPr>
        <w:tabs>
          <w:tab w:val="num" w:pos="1140"/>
        </w:tabs>
        <w:ind w:left="1140" w:hanging="420"/>
      </w:pPr>
    </w:lvl>
    <w:lvl w:ilvl="3" w:tplc="0409000F" w:tentative="1">
      <w:start w:val="1"/>
      <w:numFmt w:val="decimal"/>
      <w:lvlText w:val="%4."/>
      <w:lvlJc w:val="left"/>
      <w:pPr>
        <w:tabs>
          <w:tab w:val="num" w:pos="1560"/>
        </w:tabs>
        <w:ind w:left="1560" w:hanging="420"/>
      </w:pPr>
    </w:lvl>
    <w:lvl w:ilvl="4" w:tplc="04090019" w:tentative="1">
      <w:start w:val="1"/>
      <w:numFmt w:val="lowerLetter"/>
      <w:lvlText w:val="%5)"/>
      <w:lvlJc w:val="left"/>
      <w:pPr>
        <w:tabs>
          <w:tab w:val="num" w:pos="1980"/>
        </w:tabs>
        <w:ind w:left="1980" w:hanging="420"/>
      </w:pPr>
    </w:lvl>
    <w:lvl w:ilvl="5" w:tplc="0409001B" w:tentative="1">
      <w:start w:val="1"/>
      <w:numFmt w:val="lowerRoman"/>
      <w:lvlText w:val="%6."/>
      <w:lvlJc w:val="right"/>
      <w:pPr>
        <w:tabs>
          <w:tab w:val="num" w:pos="2400"/>
        </w:tabs>
        <w:ind w:left="2400" w:hanging="420"/>
      </w:pPr>
    </w:lvl>
    <w:lvl w:ilvl="6" w:tplc="0409000F" w:tentative="1">
      <w:start w:val="1"/>
      <w:numFmt w:val="decimal"/>
      <w:lvlText w:val="%7."/>
      <w:lvlJc w:val="left"/>
      <w:pPr>
        <w:tabs>
          <w:tab w:val="num" w:pos="2820"/>
        </w:tabs>
        <w:ind w:left="2820" w:hanging="420"/>
      </w:pPr>
    </w:lvl>
    <w:lvl w:ilvl="7" w:tplc="04090019" w:tentative="1">
      <w:start w:val="1"/>
      <w:numFmt w:val="lowerLetter"/>
      <w:lvlText w:val="%8)"/>
      <w:lvlJc w:val="left"/>
      <w:pPr>
        <w:tabs>
          <w:tab w:val="num" w:pos="3240"/>
        </w:tabs>
        <w:ind w:left="3240" w:hanging="420"/>
      </w:pPr>
    </w:lvl>
    <w:lvl w:ilvl="8" w:tplc="0409001B" w:tentative="1">
      <w:start w:val="1"/>
      <w:numFmt w:val="lowerRoman"/>
      <w:lvlText w:val="%9."/>
      <w:lvlJc w:val="right"/>
      <w:pPr>
        <w:tabs>
          <w:tab w:val="num" w:pos="3660"/>
        </w:tabs>
        <w:ind w:left="3660" w:hanging="420"/>
      </w:pPr>
    </w:lvl>
  </w:abstractNum>
  <w:abstractNum w:abstractNumId="49" w15:restartNumberingAfterBreak="0">
    <w:nsid w:val="5E593424"/>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12932C5"/>
    <w:multiLevelType w:val="hybridMultilevel"/>
    <w:tmpl w:val="264A705E"/>
    <w:lvl w:ilvl="0" w:tplc="BE5A3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0D75BF"/>
    <w:multiLevelType w:val="hybridMultilevel"/>
    <w:tmpl w:val="B57CC6D6"/>
    <w:lvl w:ilvl="0" w:tplc="0E007A9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65844ADC"/>
    <w:multiLevelType w:val="hybridMultilevel"/>
    <w:tmpl w:val="5F40B5BE"/>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3" w15:restartNumberingAfterBreak="0">
    <w:nsid w:val="69C63037"/>
    <w:multiLevelType w:val="multilevel"/>
    <w:tmpl w:val="A9CC719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4" w15:restartNumberingAfterBreak="0">
    <w:nsid w:val="6CE72199"/>
    <w:multiLevelType w:val="hybridMultilevel"/>
    <w:tmpl w:val="F48C64F6"/>
    <w:lvl w:ilvl="0" w:tplc="319CA404">
      <w:start w:val="1"/>
      <w:numFmt w:val="bullet"/>
      <w:pStyle w:val="a1"/>
      <w:lvlText w:val=""/>
      <w:lvlJc w:val="left"/>
      <w:pPr>
        <w:tabs>
          <w:tab w:val="num" w:pos="-179"/>
        </w:tabs>
        <w:ind w:left="301" w:firstLine="0"/>
      </w:pPr>
      <w:rPr>
        <w:rFonts w:ascii="Wingdings" w:hAnsi="Wingdings" w:hint="default"/>
      </w:rPr>
    </w:lvl>
    <w:lvl w:ilvl="1" w:tplc="C00C12D6">
      <w:start w:val="1"/>
      <w:numFmt w:val="decimal"/>
      <w:lvlText w:val="%2、"/>
      <w:lvlJc w:val="left"/>
      <w:pPr>
        <w:tabs>
          <w:tab w:val="num" w:pos="660"/>
        </w:tabs>
        <w:ind w:left="660" w:hanging="360"/>
      </w:pPr>
      <w:rPr>
        <w:rFonts w:hint="default"/>
      </w:rPr>
    </w:lvl>
    <w:lvl w:ilvl="2" w:tplc="E4BA4B58">
      <w:start w:val="1"/>
      <w:numFmt w:val="bullet"/>
      <w:lvlText w:val=""/>
      <w:lvlJc w:val="left"/>
      <w:pPr>
        <w:tabs>
          <w:tab w:val="num" w:pos="1140"/>
        </w:tabs>
        <w:ind w:left="1140" w:hanging="420"/>
      </w:pPr>
      <w:rPr>
        <w:rFonts w:ascii="Wingdings" w:hAnsi="Wingdings" w:hint="default"/>
      </w:rPr>
    </w:lvl>
    <w:lvl w:ilvl="3" w:tplc="ECCAA918" w:tentative="1">
      <w:start w:val="1"/>
      <w:numFmt w:val="bullet"/>
      <w:lvlText w:val=""/>
      <w:lvlJc w:val="left"/>
      <w:pPr>
        <w:tabs>
          <w:tab w:val="num" w:pos="1560"/>
        </w:tabs>
        <w:ind w:left="1560" w:hanging="420"/>
      </w:pPr>
      <w:rPr>
        <w:rFonts w:ascii="Wingdings" w:hAnsi="Wingdings" w:hint="default"/>
      </w:rPr>
    </w:lvl>
    <w:lvl w:ilvl="4" w:tplc="A0C2D134" w:tentative="1">
      <w:start w:val="1"/>
      <w:numFmt w:val="bullet"/>
      <w:lvlText w:val=""/>
      <w:lvlJc w:val="left"/>
      <w:pPr>
        <w:tabs>
          <w:tab w:val="num" w:pos="1980"/>
        </w:tabs>
        <w:ind w:left="1980" w:hanging="420"/>
      </w:pPr>
      <w:rPr>
        <w:rFonts w:ascii="Wingdings" w:hAnsi="Wingdings" w:hint="default"/>
      </w:rPr>
    </w:lvl>
    <w:lvl w:ilvl="5" w:tplc="5F92CC46" w:tentative="1">
      <w:start w:val="1"/>
      <w:numFmt w:val="bullet"/>
      <w:lvlText w:val=""/>
      <w:lvlJc w:val="left"/>
      <w:pPr>
        <w:tabs>
          <w:tab w:val="num" w:pos="2400"/>
        </w:tabs>
        <w:ind w:left="2400" w:hanging="420"/>
      </w:pPr>
      <w:rPr>
        <w:rFonts w:ascii="Wingdings" w:hAnsi="Wingdings" w:hint="default"/>
      </w:rPr>
    </w:lvl>
    <w:lvl w:ilvl="6" w:tplc="2CC02BEE" w:tentative="1">
      <w:start w:val="1"/>
      <w:numFmt w:val="bullet"/>
      <w:lvlText w:val=""/>
      <w:lvlJc w:val="left"/>
      <w:pPr>
        <w:tabs>
          <w:tab w:val="num" w:pos="2820"/>
        </w:tabs>
        <w:ind w:left="2820" w:hanging="420"/>
      </w:pPr>
      <w:rPr>
        <w:rFonts w:ascii="Wingdings" w:hAnsi="Wingdings" w:hint="default"/>
      </w:rPr>
    </w:lvl>
    <w:lvl w:ilvl="7" w:tplc="C1EE5E3A" w:tentative="1">
      <w:start w:val="1"/>
      <w:numFmt w:val="bullet"/>
      <w:lvlText w:val=""/>
      <w:lvlJc w:val="left"/>
      <w:pPr>
        <w:tabs>
          <w:tab w:val="num" w:pos="3240"/>
        </w:tabs>
        <w:ind w:left="3240" w:hanging="420"/>
      </w:pPr>
      <w:rPr>
        <w:rFonts w:ascii="Wingdings" w:hAnsi="Wingdings" w:hint="default"/>
      </w:rPr>
    </w:lvl>
    <w:lvl w:ilvl="8" w:tplc="4F0023F0" w:tentative="1">
      <w:start w:val="1"/>
      <w:numFmt w:val="bullet"/>
      <w:lvlText w:val=""/>
      <w:lvlJc w:val="left"/>
      <w:pPr>
        <w:tabs>
          <w:tab w:val="num" w:pos="3660"/>
        </w:tabs>
        <w:ind w:left="3660" w:hanging="420"/>
      </w:pPr>
      <w:rPr>
        <w:rFonts w:ascii="Wingdings" w:hAnsi="Wingdings" w:hint="default"/>
      </w:rPr>
    </w:lvl>
  </w:abstractNum>
  <w:abstractNum w:abstractNumId="55" w15:restartNumberingAfterBreak="0">
    <w:nsid w:val="6F316E88"/>
    <w:multiLevelType w:val="hybridMultilevel"/>
    <w:tmpl w:val="3C08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C0748E"/>
    <w:multiLevelType w:val="hybridMultilevel"/>
    <w:tmpl w:val="C9DA3188"/>
    <w:lvl w:ilvl="0" w:tplc="25A2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11D3E74"/>
    <w:multiLevelType w:val="hybridMultilevel"/>
    <w:tmpl w:val="9FBEB748"/>
    <w:lvl w:ilvl="0" w:tplc="BD96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1B745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9" w15:restartNumberingAfterBreak="0">
    <w:nsid w:val="71C27BC8"/>
    <w:multiLevelType w:val="hybridMultilevel"/>
    <w:tmpl w:val="3C08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3955F3A"/>
    <w:multiLevelType w:val="hybridMultilevel"/>
    <w:tmpl w:val="7A942192"/>
    <w:lvl w:ilvl="0" w:tplc="DDAED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A9758BB"/>
    <w:multiLevelType w:val="hybridMultilevel"/>
    <w:tmpl w:val="786673EA"/>
    <w:lvl w:ilvl="0" w:tplc="12021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F610C13"/>
    <w:multiLevelType w:val="hybridMultilevel"/>
    <w:tmpl w:val="C9DA3188"/>
    <w:lvl w:ilvl="0" w:tplc="25A2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15"/>
  </w:num>
  <w:num w:numId="4">
    <w:abstractNumId w:val="49"/>
  </w:num>
  <w:num w:numId="5">
    <w:abstractNumId w:val="3"/>
  </w:num>
  <w:num w:numId="6">
    <w:abstractNumId w:val="19"/>
  </w:num>
  <w:num w:numId="7">
    <w:abstractNumId w:val="8"/>
  </w:num>
  <w:num w:numId="8">
    <w:abstractNumId w:val="24"/>
  </w:num>
  <w:num w:numId="9">
    <w:abstractNumId w:val="1"/>
  </w:num>
  <w:num w:numId="10">
    <w:abstractNumId w:val="41"/>
  </w:num>
  <w:num w:numId="11">
    <w:abstractNumId w:val="45"/>
  </w:num>
  <w:num w:numId="12">
    <w:abstractNumId w:val="32"/>
  </w:num>
  <w:num w:numId="13">
    <w:abstractNumId w:val="22"/>
  </w:num>
  <w:num w:numId="14">
    <w:abstractNumId w:val="34"/>
  </w:num>
  <w:num w:numId="15">
    <w:abstractNumId w:val="10"/>
  </w:num>
  <w:num w:numId="16">
    <w:abstractNumId w:val="26"/>
  </w:num>
  <w:num w:numId="17">
    <w:abstractNumId w:val="0"/>
  </w:num>
  <w:num w:numId="18">
    <w:abstractNumId w:val="13"/>
  </w:num>
  <w:num w:numId="19">
    <w:abstractNumId w:val="40"/>
  </w:num>
  <w:num w:numId="20">
    <w:abstractNumId w:val="20"/>
  </w:num>
  <w:num w:numId="21">
    <w:abstractNumId w:val="54"/>
  </w:num>
  <w:num w:numId="22">
    <w:abstractNumId w:val="43"/>
  </w:num>
  <w:num w:numId="23">
    <w:abstractNumId w:val="48"/>
  </w:num>
  <w:num w:numId="24">
    <w:abstractNumId w:val="16"/>
  </w:num>
  <w:num w:numId="25">
    <w:abstractNumId w:val="25"/>
  </w:num>
  <w:num w:numId="26">
    <w:abstractNumId w:val="53"/>
  </w:num>
  <w:num w:numId="2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2"/>
  </w:num>
  <w:num w:numId="33">
    <w:abstractNumId w:val="44"/>
  </w:num>
  <w:num w:numId="34">
    <w:abstractNumId w:val="9"/>
  </w:num>
  <w:num w:numId="3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8"/>
  </w:num>
  <w:num w:numId="37">
    <w:abstractNumId w:val="51"/>
  </w:num>
  <w:num w:numId="38">
    <w:abstractNumId w:val="35"/>
  </w:num>
  <w:num w:numId="39">
    <w:abstractNumId w:val="42"/>
  </w:num>
  <w:num w:numId="40">
    <w:abstractNumId w:val="36"/>
  </w:num>
  <w:num w:numId="41">
    <w:abstractNumId w:val="38"/>
  </w:num>
  <w:num w:numId="42">
    <w:abstractNumId w:val="33"/>
  </w:num>
  <w:num w:numId="43">
    <w:abstractNumId w:val="7"/>
  </w:num>
  <w:num w:numId="44">
    <w:abstractNumId w:val="2"/>
  </w:num>
  <w:num w:numId="45">
    <w:abstractNumId w:val="50"/>
  </w:num>
  <w:num w:numId="46">
    <w:abstractNumId w:val="31"/>
  </w:num>
  <w:num w:numId="47">
    <w:abstractNumId w:val="29"/>
  </w:num>
  <w:num w:numId="48">
    <w:abstractNumId w:val="21"/>
  </w:num>
  <w:num w:numId="49">
    <w:abstractNumId w:val="18"/>
  </w:num>
  <w:num w:numId="50">
    <w:abstractNumId w:val="37"/>
  </w:num>
  <w:num w:numId="51">
    <w:abstractNumId w:val="6"/>
  </w:num>
  <w:num w:numId="52">
    <w:abstractNumId w:val="46"/>
  </w:num>
  <w:num w:numId="53">
    <w:abstractNumId w:val="47"/>
  </w:num>
  <w:num w:numId="54">
    <w:abstractNumId w:val="28"/>
  </w:num>
  <w:num w:numId="55">
    <w:abstractNumId w:val="57"/>
  </w:num>
  <w:num w:numId="56">
    <w:abstractNumId w:val="17"/>
  </w:num>
  <w:num w:numId="57">
    <w:abstractNumId w:val="4"/>
  </w:num>
  <w:num w:numId="58">
    <w:abstractNumId w:val="60"/>
  </w:num>
  <w:num w:numId="59">
    <w:abstractNumId w:val="11"/>
  </w:num>
  <w:num w:numId="60">
    <w:abstractNumId w:val="61"/>
  </w:num>
  <w:num w:numId="61">
    <w:abstractNumId w:val="27"/>
  </w:num>
  <w:num w:numId="62">
    <w:abstractNumId w:val="39"/>
  </w:num>
  <w:num w:numId="63">
    <w:abstractNumId w:val="23"/>
  </w:num>
  <w:num w:numId="64">
    <w:abstractNumId w:val="59"/>
  </w:num>
  <w:num w:numId="65">
    <w:abstractNumId w:val="56"/>
  </w:num>
  <w:num w:numId="66">
    <w:abstractNumId w:val="62"/>
  </w:num>
  <w:num w:numId="67">
    <w:abstractNumId w:val="55"/>
  </w:num>
  <w:num w:numId="68">
    <w:abstractNumId w:val="30"/>
  </w:num>
  <w:num w:numId="6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4"/>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罗莎">
    <w15:presenceInfo w15:providerId="None" w15:userId="罗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1638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029"/>
    <w:rsid w:val="00000FBD"/>
    <w:rsid w:val="0000256E"/>
    <w:rsid w:val="0000321B"/>
    <w:rsid w:val="00004BBD"/>
    <w:rsid w:val="00005063"/>
    <w:rsid w:val="000052BD"/>
    <w:rsid w:val="00013630"/>
    <w:rsid w:val="00014733"/>
    <w:rsid w:val="00014DBB"/>
    <w:rsid w:val="00016660"/>
    <w:rsid w:val="0001789E"/>
    <w:rsid w:val="00017CCA"/>
    <w:rsid w:val="000200E7"/>
    <w:rsid w:val="000228BD"/>
    <w:rsid w:val="000329D1"/>
    <w:rsid w:val="00033BA1"/>
    <w:rsid w:val="00037A7A"/>
    <w:rsid w:val="00037DC9"/>
    <w:rsid w:val="0004501C"/>
    <w:rsid w:val="00050287"/>
    <w:rsid w:val="00050719"/>
    <w:rsid w:val="00050921"/>
    <w:rsid w:val="00057008"/>
    <w:rsid w:val="00062E9A"/>
    <w:rsid w:val="00063D53"/>
    <w:rsid w:val="0006458E"/>
    <w:rsid w:val="0006603C"/>
    <w:rsid w:val="000704B8"/>
    <w:rsid w:val="00072E9A"/>
    <w:rsid w:val="00074A86"/>
    <w:rsid w:val="00081071"/>
    <w:rsid w:val="00082664"/>
    <w:rsid w:val="000839F4"/>
    <w:rsid w:val="00083B01"/>
    <w:rsid w:val="000860C1"/>
    <w:rsid w:val="000877F9"/>
    <w:rsid w:val="00093652"/>
    <w:rsid w:val="00095259"/>
    <w:rsid w:val="000965DF"/>
    <w:rsid w:val="00096A83"/>
    <w:rsid w:val="000A2043"/>
    <w:rsid w:val="000A5523"/>
    <w:rsid w:val="000A754A"/>
    <w:rsid w:val="000B0F49"/>
    <w:rsid w:val="000B0F82"/>
    <w:rsid w:val="000B255F"/>
    <w:rsid w:val="000C589A"/>
    <w:rsid w:val="000C64DF"/>
    <w:rsid w:val="000C771C"/>
    <w:rsid w:val="000D2C51"/>
    <w:rsid w:val="000D2F92"/>
    <w:rsid w:val="000D628E"/>
    <w:rsid w:val="000E6745"/>
    <w:rsid w:val="000E7513"/>
    <w:rsid w:val="000E79B6"/>
    <w:rsid w:val="000F1CAB"/>
    <w:rsid w:val="000F5162"/>
    <w:rsid w:val="001020EF"/>
    <w:rsid w:val="00103EA5"/>
    <w:rsid w:val="001128C1"/>
    <w:rsid w:val="0011518A"/>
    <w:rsid w:val="001249C9"/>
    <w:rsid w:val="00130F07"/>
    <w:rsid w:val="00133A0D"/>
    <w:rsid w:val="001341AA"/>
    <w:rsid w:val="001361F4"/>
    <w:rsid w:val="001442C2"/>
    <w:rsid w:val="00146A14"/>
    <w:rsid w:val="00146EE6"/>
    <w:rsid w:val="00147265"/>
    <w:rsid w:val="00151D4C"/>
    <w:rsid w:val="001521E3"/>
    <w:rsid w:val="00152EDA"/>
    <w:rsid w:val="00156908"/>
    <w:rsid w:val="00156D7B"/>
    <w:rsid w:val="00157331"/>
    <w:rsid w:val="00161617"/>
    <w:rsid w:val="001755B8"/>
    <w:rsid w:val="00177E30"/>
    <w:rsid w:val="00182F6D"/>
    <w:rsid w:val="001839E3"/>
    <w:rsid w:val="00187978"/>
    <w:rsid w:val="001903A4"/>
    <w:rsid w:val="00190F87"/>
    <w:rsid w:val="001927E7"/>
    <w:rsid w:val="001929D1"/>
    <w:rsid w:val="001931E7"/>
    <w:rsid w:val="00195FBF"/>
    <w:rsid w:val="001A2A06"/>
    <w:rsid w:val="001A43DC"/>
    <w:rsid w:val="001B01BF"/>
    <w:rsid w:val="001B2277"/>
    <w:rsid w:val="001B6C9F"/>
    <w:rsid w:val="001B7342"/>
    <w:rsid w:val="001C19F8"/>
    <w:rsid w:val="001D2A02"/>
    <w:rsid w:val="001D70D5"/>
    <w:rsid w:val="001D7B80"/>
    <w:rsid w:val="001E20C0"/>
    <w:rsid w:val="001E2E5C"/>
    <w:rsid w:val="001E3B99"/>
    <w:rsid w:val="001E3E8E"/>
    <w:rsid w:val="001E61B2"/>
    <w:rsid w:val="001E61F1"/>
    <w:rsid w:val="001E7BEB"/>
    <w:rsid w:val="001F048F"/>
    <w:rsid w:val="001F7775"/>
    <w:rsid w:val="001F7B05"/>
    <w:rsid w:val="00202602"/>
    <w:rsid w:val="002067D1"/>
    <w:rsid w:val="00210555"/>
    <w:rsid w:val="00212B9A"/>
    <w:rsid w:val="0021745E"/>
    <w:rsid w:val="002246BF"/>
    <w:rsid w:val="002308DE"/>
    <w:rsid w:val="00232CAE"/>
    <w:rsid w:val="002331D8"/>
    <w:rsid w:val="00233AE3"/>
    <w:rsid w:val="00240F83"/>
    <w:rsid w:val="002427AE"/>
    <w:rsid w:val="002435AF"/>
    <w:rsid w:val="002447E9"/>
    <w:rsid w:val="00245748"/>
    <w:rsid w:val="0025296B"/>
    <w:rsid w:val="002542EB"/>
    <w:rsid w:val="00266A28"/>
    <w:rsid w:val="002702FB"/>
    <w:rsid w:val="00272000"/>
    <w:rsid w:val="0027623E"/>
    <w:rsid w:val="002765AD"/>
    <w:rsid w:val="00277DD9"/>
    <w:rsid w:val="00280F60"/>
    <w:rsid w:val="00285A81"/>
    <w:rsid w:val="00287FF5"/>
    <w:rsid w:val="00291ACF"/>
    <w:rsid w:val="00296FC9"/>
    <w:rsid w:val="00297F0D"/>
    <w:rsid w:val="002A10E4"/>
    <w:rsid w:val="002A3F28"/>
    <w:rsid w:val="002A4AE0"/>
    <w:rsid w:val="002B0894"/>
    <w:rsid w:val="002B0AD4"/>
    <w:rsid w:val="002B1340"/>
    <w:rsid w:val="002B2BC0"/>
    <w:rsid w:val="002B4B19"/>
    <w:rsid w:val="002B6648"/>
    <w:rsid w:val="002B6C77"/>
    <w:rsid w:val="002C2959"/>
    <w:rsid w:val="002C3334"/>
    <w:rsid w:val="002C6E4C"/>
    <w:rsid w:val="002C7EF5"/>
    <w:rsid w:val="002D159B"/>
    <w:rsid w:val="002D2F3A"/>
    <w:rsid w:val="002D58E2"/>
    <w:rsid w:val="002D7507"/>
    <w:rsid w:val="002D7804"/>
    <w:rsid w:val="002E6BEE"/>
    <w:rsid w:val="002F488D"/>
    <w:rsid w:val="002F56F3"/>
    <w:rsid w:val="002F6B06"/>
    <w:rsid w:val="00302CDD"/>
    <w:rsid w:val="003060CB"/>
    <w:rsid w:val="003061F3"/>
    <w:rsid w:val="003076C1"/>
    <w:rsid w:val="00311375"/>
    <w:rsid w:val="003305B5"/>
    <w:rsid w:val="003325B6"/>
    <w:rsid w:val="00337E9A"/>
    <w:rsid w:val="0034431F"/>
    <w:rsid w:val="003454DC"/>
    <w:rsid w:val="003473C7"/>
    <w:rsid w:val="00347756"/>
    <w:rsid w:val="0035642B"/>
    <w:rsid w:val="00362034"/>
    <w:rsid w:val="003620B8"/>
    <w:rsid w:val="00363E07"/>
    <w:rsid w:val="0036593B"/>
    <w:rsid w:val="003671F7"/>
    <w:rsid w:val="00370D77"/>
    <w:rsid w:val="0037115F"/>
    <w:rsid w:val="003759EE"/>
    <w:rsid w:val="00375B87"/>
    <w:rsid w:val="0037739B"/>
    <w:rsid w:val="00377886"/>
    <w:rsid w:val="00381B20"/>
    <w:rsid w:val="003836B5"/>
    <w:rsid w:val="0038424D"/>
    <w:rsid w:val="003857AC"/>
    <w:rsid w:val="003914D8"/>
    <w:rsid w:val="003A1EDB"/>
    <w:rsid w:val="003A7419"/>
    <w:rsid w:val="003B38A4"/>
    <w:rsid w:val="003B6F12"/>
    <w:rsid w:val="003C0DBE"/>
    <w:rsid w:val="003C3A72"/>
    <w:rsid w:val="003C430E"/>
    <w:rsid w:val="003D08CD"/>
    <w:rsid w:val="003D12B4"/>
    <w:rsid w:val="003D1474"/>
    <w:rsid w:val="003D1F8B"/>
    <w:rsid w:val="003D2A75"/>
    <w:rsid w:val="003D7A1D"/>
    <w:rsid w:val="003E44A3"/>
    <w:rsid w:val="003E480D"/>
    <w:rsid w:val="003E4F62"/>
    <w:rsid w:val="003E7538"/>
    <w:rsid w:val="003E7A75"/>
    <w:rsid w:val="003E7EC4"/>
    <w:rsid w:val="003F0011"/>
    <w:rsid w:val="003F08CF"/>
    <w:rsid w:val="003F1146"/>
    <w:rsid w:val="003F1165"/>
    <w:rsid w:val="003F36C7"/>
    <w:rsid w:val="003F5025"/>
    <w:rsid w:val="00413EB9"/>
    <w:rsid w:val="00417259"/>
    <w:rsid w:val="00420881"/>
    <w:rsid w:val="00426DB4"/>
    <w:rsid w:val="00427633"/>
    <w:rsid w:val="004306BA"/>
    <w:rsid w:val="00430B5B"/>
    <w:rsid w:val="00430FC4"/>
    <w:rsid w:val="00432078"/>
    <w:rsid w:val="004331A3"/>
    <w:rsid w:val="004422D3"/>
    <w:rsid w:val="00444B74"/>
    <w:rsid w:val="0045446D"/>
    <w:rsid w:val="00454E5A"/>
    <w:rsid w:val="004550A8"/>
    <w:rsid w:val="00455671"/>
    <w:rsid w:val="004600FF"/>
    <w:rsid w:val="004616A5"/>
    <w:rsid w:val="00464CE3"/>
    <w:rsid w:val="00467E9C"/>
    <w:rsid w:val="00470257"/>
    <w:rsid w:val="004719D8"/>
    <w:rsid w:val="00477070"/>
    <w:rsid w:val="00480D14"/>
    <w:rsid w:val="00482C1B"/>
    <w:rsid w:val="00485F3B"/>
    <w:rsid w:val="0049364B"/>
    <w:rsid w:val="00494B0D"/>
    <w:rsid w:val="00495BD5"/>
    <w:rsid w:val="0049751D"/>
    <w:rsid w:val="00497856"/>
    <w:rsid w:val="004A6413"/>
    <w:rsid w:val="004A689C"/>
    <w:rsid w:val="004A6C70"/>
    <w:rsid w:val="004A6DCB"/>
    <w:rsid w:val="004A7B15"/>
    <w:rsid w:val="004B6605"/>
    <w:rsid w:val="004B69D4"/>
    <w:rsid w:val="004C1414"/>
    <w:rsid w:val="004C14EC"/>
    <w:rsid w:val="004C2CEE"/>
    <w:rsid w:val="004C329B"/>
    <w:rsid w:val="004C68C6"/>
    <w:rsid w:val="004C760B"/>
    <w:rsid w:val="004D1461"/>
    <w:rsid w:val="004D4A4D"/>
    <w:rsid w:val="004D5CD5"/>
    <w:rsid w:val="004D64E5"/>
    <w:rsid w:val="004E2DA6"/>
    <w:rsid w:val="004E7B7B"/>
    <w:rsid w:val="004F3A60"/>
    <w:rsid w:val="0050406D"/>
    <w:rsid w:val="0050440C"/>
    <w:rsid w:val="00505899"/>
    <w:rsid w:val="0051308D"/>
    <w:rsid w:val="00513B76"/>
    <w:rsid w:val="005210DD"/>
    <w:rsid w:val="00522040"/>
    <w:rsid w:val="005243DA"/>
    <w:rsid w:val="0052798C"/>
    <w:rsid w:val="00531244"/>
    <w:rsid w:val="00532120"/>
    <w:rsid w:val="0053407D"/>
    <w:rsid w:val="00542978"/>
    <w:rsid w:val="00547C10"/>
    <w:rsid w:val="00555732"/>
    <w:rsid w:val="00556FE9"/>
    <w:rsid w:val="00557083"/>
    <w:rsid w:val="00557F88"/>
    <w:rsid w:val="005655F8"/>
    <w:rsid w:val="005668BD"/>
    <w:rsid w:val="0056720A"/>
    <w:rsid w:val="0057082F"/>
    <w:rsid w:val="00570EDB"/>
    <w:rsid w:val="00576B77"/>
    <w:rsid w:val="00576CFD"/>
    <w:rsid w:val="0058147E"/>
    <w:rsid w:val="00581487"/>
    <w:rsid w:val="00582674"/>
    <w:rsid w:val="00583831"/>
    <w:rsid w:val="00590A6D"/>
    <w:rsid w:val="00590E69"/>
    <w:rsid w:val="0059119F"/>
    <w:rsid w:val="005916F4"/>
    <w:rsid w:val="00592ACC"/>
    <w:rsid w:val="005A2162"/>
    <w:rsid w:val="005A33C3"/>
    <w:rsid w:val="005A759B"/>
    <w:rsid w:val="005B24C1"/>
    <w:rsid w:val="005C296C"/>
    <w:rsid w:val="005C67C9"/>
    <w:rsid w:val="005D06A4"/>
    <w:rsid w:val="005D0B19"/>
    <w:rsid w:val="005D16F2"/>
    <w:rsid w:val="005D2F62"/>
    <w:rsid w:val="005D3029"/>
    <w:rsid w:val="005D3FF5"/>
    <w:rsid w:val="005E3C48"/>
    <w:rsid w:val="005E6A6F"/>
    <w:rsid w:val="005E770C"/>
    <w:rsid w:val="005F65B6"/>
    <w:rsid w:val="0061059A"/>
    <w:rsid w:val="006169FB"/>
    <w:rsid w:val="00623917"/>
    <w:rsid w:val="00630814"/>
    <w:rsid w:val="00630949"/>
    <w:rsid w:val="00632AED"/>
    <w:rsid w:val="0063304D"/>
    <w:rsid w:val="006344C8"/>
    <w:rsid w:val="00642620"/>
    <w:rsid w:val="00643D3B"/>
    <w:rsid w:val="00650136"/>
    <w:rsid w:val="00654478"/>
    <w:rsid w:val="00655735"/>
    <w:rsid w:val="00657575"/>
    <w:rsid w:val="00660AD3"/>
    <w:rsid w:val="00666355"/>
    <w:rsid w:val="00667ABC"/>
    <w:rsid w:val="0067112A"/>
    <w:rsid w:val="006713C9"/>
    <w:rsid w:val="00674C3C"/>
    <w:rsid w:val="00676EB1"/>
    <w:rsid w:val="0068594D"/>
    <w:rsid w:val="0068622B"/>
    <w:rsid w:val="006864A0"/>
    <w:rsid w:val="00686596"/>
    <w:rsid w:val="00686AC5"/>
    <w:rsid w:val="00687A72"/>
    <w:rsid w:val="00695A2F"/>
    <w:rsid w:val="006A06A0"/>
    <w:rsid w:val="006A06C9"/>
    <w:rsid w:val="006A36F4"/>
    <w:rsid w:val="006B31E3"/>
    <w:rsid w:val="006B52E4"/>
    <w:rsid w:val="006B73E7"/>
    <w:rsid w:val="006B7499"/>
    <w:rsid w:val="006C497D"/>
    <w:rsid w:val="006C63B3"/>
    <w:rsid w:val="006C6CE7"/>
    <w:rsid w:val="006D43B8"/>
    <w:rsid w:val="006D7FD9"/>
    <w:rsid w:val="006E0048"/>
    <w:rsid w:val="006E18FE"/>
    <w:rsid w:val="006E39CC"/>
    <w:rsid w:val="006E7D14"/>
    <w:rsid w:val="006F2D2D"/>
    <w:rsid w:val="00701691"/>
    <w:rsid w:val="00706C1E"/>
    <w:rsid w:val="00707B1F"/>
    <w:rsid w:val="00714DAA"/>
    <w:rsid w:val="00714ED7"/>
    <w:rsid w:val="00714F41"/>
    <w:rsid w:val="00716441"/>
    <w:rsid w:val="007170F5"/>
    <w:rsid w:val="007223F2"/>
    <w:rsid w:val="0072248F"/>
    <w:rsid w:val="007234A9"/>
    <w:rsid w:val="00732564"/>
    <w:rsid w:val="00734C40"/>
    <w:rsid w:val="00735253"/>
    <w:rsid w:val="00740F39"/>
    <w:rsid w:val="00747BC7"/>
    <w:rsid w:val="00752503"/>
    <w:rsid w:val="00752DEA"/>
    <w:rsid w:val="0075383E"/>
    <w:rsid w:val="00754588"/>
    <w:rsid w:val="00764A11"/>
    <w:rsid w:val="007673C6"/>
    <w:rsid w:val="007737E5"/>
    <w:rsid w:val="0078030B"/>
    <w:rsid w:val="00784451"/>
    <w:rsid w:val="00786D26"/>
    <w:rsid w:val="00787893"/>
    <w:rsid w:val="007966D0"/>
    <w:rsid w:val="007A037C"/>
    <w:rsid w:val="007A0CF7"/>
    <w:rsid w:val="007A1425"/>
    <w:rsid w:val="007A3F91"/>
    <w:rsid w:val="007B12AB"/>
    <w:rsid w:val="007B2DE9"/>
    <w:rsid w:val="007B2E31"/>
    <w:rsid w:val="007C5CF3"/>
    <w:rsid w:val="007C5E28"/>
    <w:rsid w:val="007C68F0"/>
    <w:rsid w:val="007C780F"/>
    <w:rsid w:val="007D1C6B"/>
    <w:rsid w:val="007D21CA"/>
    <w:rsid w:val="007D26C3"/>
    <w:rsid w:val="007E2AA6"/>
    <w:rsid w:val="007E4980"/>
    <w:rsid w:val="007F2BEF"/>
    <w:rsid w:val="007F6912"/>
    <w:rsid w:val="0080116C"/>
    <w:rsid w:val="00803208"/>
    <w:rsid w:val="008042F9"/>
    <w:rsid w:val="00805EE0"/>
    <w:rsid w:val="00806E16"/>
    <w:rsid w:val="008104D8"/>
    <w:rsid w:val="00813D85"/>
    <w:rsid w:val="0081488F"/>
    <w:rsid w:val="00816E67"/>
    <w:rsid w:val="0081721F"/>
    <w:rsid w:val="00820C0F"/>
    <w:rsid w:val="0082184A"/>
    <w:rsid w:val="008263E9"/>
    <w:rsid w:val="0082782A"/>
    <w:rsid w:val="00827ED3"/>
    <w:rsid w:val="00834D5D"/>
    <w:rsid w:val="00835379"/>
    <w:rsid w:val="00835AC3"/>
    <w:rsid w:val="00836701"/>
    <w:rsid w:val="00844D27"/>
    <w:rsid w:val="00847290"/>
    <w:rsid w:val="008479AC"/>
    <w:rsid w:val="008549E1"/>
    <w:rsid w:val="00856754"/>
    <w:rsid w:val="0085690A"/>
    <w:rsid w:val="00864AFC"/>
    <w:rsid w:val="00877250"/>
    <w:rsid w:val="008821F1"/>
    <w:rsid w:val="00887DA4"/>
    <w:rsid w:val="00891916"/>
    <w:rsid w:val="00891D2E"/>
    <w:rsid w:val="0089227B"/>
    <w:rsid w:val="00894462"/>
    <w:rsid w:val="008A0514"/>
    <w:rsid w:val="008A0AE0"/>
    <w:rsid w:val="008A179E"/>
    <w:rsid w:val="008A5D60"/>
    <w:rsid w:val="008A62FC"/>
    <w:rsid w:val="008B1187"/>
    <w:rsid w:val="008B1BB6"/>
    <w:rsid w:val="008B45B5"/>
    <w:rsid w:val="008B52AD"/>
    <w:rsid w:val="008C0F26"/>
    <w:rsid w:val="008C3BDF"/>
    <w:rsid w:val="008C40DE"/>
    <w:rsid w:val="008C5724"/>
    <w:rsid w:val="008D63E9"/>
    <w:rsid w:val="008E0C55"/>
    <w:rsid w:val="008E31D6"/>
    <w:rsid w:val="008E6890"/>
    <w:rsid w:val="008E6CAB"/>
    <w:rsid w:val="008F1652"/>
    <w:rsid w:val="008F71F1"/>
    <w:rsid w:val="009008A2"/>
    <w:rsid w:val="009009BE"/>
    <w:rsid w:val="0090168E"/>
    <w:rsid w:val="00902021"/>
    <w:rsid w:val="0090273E"/>
    <w:rsid w:val="00903183"/>
    <w:rsid w:val="00910652"/>
    <w:rsid w:val="00912757"/>
    <w:rsid w:val="00913469"/>
    <w:rsid w:val="00913B93"/>
    <w:rsid w:val="0092200E"/>
    <w:rsid w:val="00924548"/>
    <w:rsid w:val="00933ED4"/>
    <w:rsid w:val="00934276"/>
    <w:rsid w:val="009363F4"/>
    <w:rsid w:val="009400EE"/>
    <w:rsid w:val="00944453"/>
    <w:rsid w:val="00955678"/>
    <w:rsid w:val="0095799A"/>
    <w:rsid w:val="00967269"/>
    <w:rsid w:val="00970F45"/>
    <w:rsid w:val="0097128B"/>
    <w:rsid w:val="0097300F"/>
    <w:rsid w:val="00974340"/>
    <w:rsid w:val="00984CE4"/>
    <w:rsid w:val="0099130A"/>
    <w:rsid w:val="009A0273"/>
    <w:rsid w:val="009A6B18"/>
    <w:rsid w:val="009B05AA"/>
    <w:rsid w:val="009B18C0"/>
    <w:rsid w:val="009B49F9"/>
    <w:rsid w:val="009B7636"/>
    <w:rsid w:val="009C0B4E"/>
    <w:rsid w:val="009C0CB0"/>
    <w:rsid w:val="009C1192"/>
    <w:rsid w:val="009C14C7"/>
    <w:rsid w:val="009C7405"/>
    <w:rsid w:val="009C7956"/>
    <w:rsid w:val="009D17F9"/>
    <w:rsid w:val="009D35BA"/>
    <w:rsid w:val="009D364B"/>
    <w:rsid w:val="009E0461"/>
    <w:rsid w:val="009E3BB5"/>
    <w:rsid w:val="009E4294"/>
    <w:rsid w:val="009F049A"/>
    <w:rsid w:val="009F05C2"/>
    <w:rsid w:val="009F4BB0"/>
    <w:rsid w:val="00A013F3"/>
    <w:rsid w:val="00A01F4D"/>
    <w:rsid w:val="00A0240C"/>
    <w:rsid w:val="00A04ED8"/>
    <w:rsid w:val="00A054E4"/>
    <w:rsid w:val="00A063D3"/>
    <w:rsid w:val="00A069B2"/>
    <w:rsid w:val="00A107AD"/>
    <w:rsid w:val="00A13F48"/>
    <w:rsid w:val="00A14625"/>
    <w:rsid w:val="00A16B3D"/>
    <w:rsid w:val="00A218C2"/>
    <w:rsid w:val="00A225A7"/>
    <w:rsid w:val="00A22CBF"/>
    <w:rsid w:val="00A23502"/>
    <w:rsid w:val="00A24F7C"/>
    <w:rsid w:val="00A256EB"/>
    <w:rsid w:val="00A2773D"/>
    <w:rsid w:val="00A278E9"/>
    <w:rsid w:val="00A32C83"/>
    <w:rsid w:val="00A35C0B"/>
    <w:rsid w:val="00A360F5"/>
    <w:rsid w:val="00A36F69"/>
    <w:rsid w:val="00A41AA4"/>
    <w:rsid w:val="00A42140"/>
    <w:rsid w:val="00A47608"/>
    <w:rsid w:val="00A52829"/>
    <w:rsid w:val="00A52D81"/>
    <w:rsid w:val="00A5490C"/>
    <w:rsid w:val="00A67D42"/>
    <w:rsid w:val="00A722BB"/>
    <w:rsid w:val="00A73F30"/>
    <w:rsid w:val="00A804E4"/>
    <w:rsid w:val="00A8123F"/>
    <w:rsid w:val="00A83325"/>
    <w:rsid w:val="00A83786"/>
    <w:rsid w:val="00A83D16"/>
    <w:rsid w:val="00A87F35"/>
    <w:rsid w:val="00A900EC"/>
    <w:rsid w:val="00AA01EC"/>
    <w:rsid w:val="00AA129E"/>
    <w:rsid w:val="00AA79D8"/>
    <w:rsid w:val="00AC0DDF"/>
    <w:rsid w:val="00AC1FC0"/>
    <w:rsid w:val="00AC292C"/>
    <w:rsid w:val="00AC5B54"/>
    <w:rsid w:val="00AC6DD4"/>
    <w:rsid w:val="00AD5D5F"/>
    <w:rsid w:val="00AE635D"/>
    <w:rsid w:val="00AE795A"/>
    <w:rsid w:val="00AF20C5"/>
    <w:rsid w:val="00AF6D55"/>
    <w:rsid w:val="00B00418"/>
    <w:rsid w:val="00B01466"/>
    <w:rsid w:val="00B026E5"/>
    <w:rsid w:val="00B06083"/>
    <w:rsid w:val="00B0722A"/>
    <w:rsid w:val="00B16558"/>
    <w:rsid w:val="00B20183"/>
    <w:rsid w:val="00B22D10"/>
    <w:rsid w:val="00B33AD6"/>
    <w:rsid w:val="00B35122"/>
    <w:rsid w:val="00B36B09"/>
    <w:rsid w:val="00B42C75"/>
    <w:rsid w:val="00B5168F"/>
    <w:rsid w:val="00B53B3A"/>
    <w:rsid w:val="00B5562E"/>
    <w:rsid w:val="00B55FF1"/>
    <w:rsid w:val="00B63377"/>
    <w:rsid w:val="00B63A3F"/>
    <w:rsid w:val="00B64BC1"/>
    <w:rsid w:val="00B65444"/>
    <w:rsid w:val="00B7039D"/>
    <w:rsid w:val="00B73B21"/>
    <w:rsid w:val="00B74672"/>
    <w:rsid w:val="00B74D76"/>
    <w:rsid w:val="00B838D7"/>
    <w:rsid w:val="00B8419E"/>
    <w:rsid w:val="00B8450E"/>
    <w:rsid w:val="00B851C3"/>
    <w:rsid w:val="00B87B7E"/>
    <w:rsid w:val="00B93842"/>
    <w:rsid w:val="00B94F15"/>
    <w:rsid w:val="00B97FC5"/>
    <w:rsid w:val="00BA67AD"/>
    <w:rsid w:val="00BB1D53"/>
    <w:rsid w:val="00BB2AEA"/>
    <w:rsid w:val="00BB2C95"/>
    <w:rsid w:val="00BC075E"/>
    <w:rsid w:val="00BC238B"/>
    <w:rsid w:val="00BC55AD"/>
    <w:rsid w:val="00BD34F2"/>
    <w:rsid w:val="00BD35F1"/>
    <w:rsid w:val="00BD67F0"/>
    <w:rsid w:val="00BD7DC4"/>
    <w:rsid w:val="00BE323E"/>
    <w:rsid w:val="00BE40DA"/>
    <w:rsid w:val="00BE65FB"/>
    <w:rsid w:val="00BE76B3"/>
    <w:rsid w:val="00BF44F7"/>
    <w:rsid w:val="00BF59F9"/>
    <w:rsid w:val="00BF64BC"/>
    <w:rsid w:val="00BF75E7"/>
    <w:rsid w:val="00C0076B"/>
    <w:rsid w:val="00C02FD6"/>
    <w:rsid w:val="00C054CB"/>
    <w:rsid w:val="00C112BE"/>
    <w:rsid w:val="00C13EFA"/>
    <w:rsid w:val="00C1492B"/>
    <w:rsid w:val="00C14DB1"/>
    <w:rsid w:val="00C16754"/>
    <w:rsid w:val="00C2174E"/>
    <w:rsid w:val="00C21D30"/>
    <w:rsid w:val="00C23E91"/>
    <w:rsid w:val="00C277E9"/>
    <w:rsid w:val="00C33F0D"/>
    <w:rsid w:val="00C370A6"/>
    <w:rsid w:val="00C37D50"/>
    <w:rsid w:val="00C410C2"/>
    <w:rsid w:val="00C41FE6"/>
    <w:rsid w:val="00C44474"/>
    <w:rsid w:val="00C4570F"/>
    <w:rsid w:val="00C45965"/>
    <w:rsid w:val="00C45C47"/>
    <w:rsid w:val="00C51E4C"/>
    <w:rsid w:val="00C53693"/>
    <w:rsid w:val="00C56C4E"/>
    <w:rsid w:val="00C618FD"/>
    <w:rsid w:val="00C83F08"/>
    <w:rsid w:val="00C83F91"/>
    <w:rsid w:val="00C91A33"/>
    <w:rsid w:val="00C97231"/>
    <w:rsid w:val="00CA24A6"/>
    <w:rsid w:val="00CA7CC5"/>
    <w:rsid w:val="00CB090E"/>
    <w:rsid w:val="00CB745A"/>
    <w:rsid w:val="00CC103F"/>
    <w:rsid w:val="00CC1B24"/>
    <w:rsid w:val="00CC4647"/>
    <w:rsid w:val="00CD0A26"/>
    <w:rsid w:val="00CD14D9"/>
    <w:rsid w:val="00CD3A74"/>
    <w:rsid w:val="00CD5E5E"/>
    <w:rsid w:val="00CD7FC5"/>
    <w:rsid w:val="00CE642F"/>
    <w:rsid w:val="00CE6B51"/>
    <w:rsid w:val="00CE6E0F"/>
    <w:rsid w:val="00CF24C5"/>
    <w:rsid w:val="00CF42DE"/>
    <w:rsid w:val="00CF5A8C"/>
    <w:rsid w:val="00CF6B89"/>
    <w:rsid w:val="00CF6FA1"/>
    <w:rsid w:val="00CF79BD"/>
    <w:rsid w:val="00D02B05"/>
    <w:rsid w:val="00D038AA"/>
    <w:rsid w:val="00D0770C"/>
    <w:rsid w:val="00D10ABE"/>
    <w:rsid w:val="00D16885"/>
    <w:rsid w:val="00D17A31"/>
    <w:rsid w:val="00D207AE"/>
    <w:rsid w:val="00D214FE"/>
    <w:rsid w:val="00D223EE"/>
    <w:rsid w:val="00D22C0A"/>
    <w:rsid w:val="00D23F29"/>
    <w:rsid w:val="00D24377"/>
    <w:rsid w:val="00D25724"/>
    <w:rsid w:val="00D31004"/>
    <w:rsid w:val="00D31F89"/>
    <w:rsid w:val="00D32ADC"/>
    <w:rsid w:val="00D37845"/>
    <w:rsid w:val="00D44474"/>
    <w:rsid w:val="00D47139"/>
    <w:rsid w:val="00D51E22"/>
    <w:rsid w:val="00D5272D"/>
    <w:rsid w:val="00D52CF0"/>
    <w:rsid w:val="00D56073"/>
    <w:rsid w:val="00D757C3"/>
    <w:rsid w:val="00D804AF"/>
    <w:rsid w:val="00D814C1"/>
    <w:rsid w:val="00D83BEF"/>
    <w:rsid w:val="00D868F2"/>
    <w:rsid w:val="00D86D2F"/>
    <w:rsid w:val="00D87744"/>
    <w:rsid w:val="00D91300"/>
    <w:rsid w:val="00D947C9"/>
    <w:rsid w:val="00D96610"/>
    <w:rsid w:val="00D96F94"/>
    <w:rsid w:val="00D974A0"/>
    <w:rsid w:val="00DA00CC"/>
    <w:rsid w:val="00DA0E0E"/>
    <w:rsid w:val="00DA1A86"/>
    <w:rsid w:val="00DB3AB9"/>
    <w:rsid w:val="00DB6D05"/>
    <w:rsid w:val="00DC0F16"/>
    <w:rsid w:val="00DC74B1"/>
    <w:rsid w:val="00DC74C1"/>
    <w:rsid w:val="00DD1F28"/>
    <w:rsid w:val="00DD2359"/>
    <w:rsid w:val="00DD4F4E"/>
    <w:rsid w:val="00DD6393"/>
    <w:rsid w:val="00DD65F3"/>
    <w:rsid w:val="00DE06B3"/>
    <w:rsid w:val="00DE16AD"/>
    <w:rsid w:val="00DE2CBA"/>
    <w:rsid w:val="00DE4565"/>
    <w:rsid w:val="00DE5062"/>
    <w:rsid w:val="00DF00A5"/>
    <w:rsid w:val="00DF1436"/>
    <w:rsid w:val="00DF1668"/>
    <w:rsid w:val="00DF1B7F"/>
    <w:rsid w:val="00DF29E1"/>
    <w:rsid w:val="00DF7DFD"/>
    <w:rsid w:val="00E069E8"/>
    <w:rsid w:val="00E07CE4"/>
    <w:rsid w:val="00E155B7"/>
    <w:rsid w:val="00E1649F"/>
    <w:rsid w:val="00E173DF"/>
    <w:rsid w:val="00E229FA"/>
    <w:rsid w:val="00E230D1"/>
    <w:rsid w:val="00E23A7B"/>
    <w:rsid w:val="00E25C36"/>
    <w:rsid w:val="00E308F1"/>
    <w:rsid w:val="00E337AB"/>
    <w:rsid w:val="00E40323"/>
    <w:rsid w:val="00E4353C"/>
    <w:rsid w:val="00E44ABB"/>
    <w:rsid w:val="00E45D29"/>
    <w:rsid w:val="00E4643C"/>
    <w:rsid w:val="00E525F5"/>
    <w:rsid w:val="00E52750"/>
    <w:rsid w:val="00E529D4"/>
    <w:rsid w:val="00E53D8D"/>
    <w:rsid w:val="00E551BF"/>
    <w:rsid w:val="00E61683"/>
    <w:rsid w:val="00E67208"/>
    <w:rsid w:val="00E702B7"/>
    <w:rsid w:val="00E761F5"/>
    <w:rsid w:val="00E77462"/>
    <w:rsid w:val="00E80C3A"/>
    <w:rsid w:val="00E818F7"/>
    <w:rsid w:val="00E81970"/>
    <w:rsid w:val="00E81C24"/>
    <w:rsid w:val="00E8469D"/>
    <w:rsid w:val="00E850F9"/>
    <w:rsid w:val="00E8625B"/>
    <w:rsid w:val="00E87B7B"/>
    <w:rsid w:val="00E95657"/>
    <w:rsid w:val="00E97E62"/>
    <w:rsid w:val="00EA1368"/>
    <w:rsid w:val="00EA2DD8"/>
    <w:rsid w:val="00EA56AB"/>
    <w:rsid w:val="00EB6E25"/>
    <w:rsid w:val="00EC05FF"/>
    <w:rsid w:val="00EC0964"/>
    <w:rsid w:val="00EC6DBE"/>
    <w:rsid w:val="00ED1931"/>
    <w:rsid w:val="00ED2E38"/>
    <w:rsid w:val="00ED6476"/>
    <w:rsid w:val="00ED6951"/>
    <w:rsid w:val="00EE0069"/>
    <w:rsid w:val="00EE1CB1"/>
    <w:rsid w:val="00EE3AE2"/>
    <w:rsid w:val="00EE6094"/>
    <w:rsid w:val="00EF085B"/>
    <w:rsid w:val="00EF3374"/>
    <w:rsid w:val="00EF3927"/>
    <w:rsid w:val="00EF56CA"/>
    <w:rsid w:val="00F03596"/>
    <w:rsid w:val="00F13D1E"/>
    <w:rsid w:val="00F13E74"/>
    <w:rsid w:val="00F25F0E"/>
    <w:rsid w:val="00F26C67"/>
    <w:rsid w:val="00F27F79"/>
    <w:rsid w:val="00F30E85"/>
    <w:rsid w:val="00F41373"/>
    <w:rsid w:val="00F47B7B"/>
    <w:rsid w:val="00F50440"/>
    <w:rsid w:val="00F56F55"/>
    <w:rsid w:val="00F56F6A"/>
    <w:rsid w:val="00F60061"/>
    <w:rsid w:val="00F61269"/>
    <w:rsid w:val="00F6497B"/>
    <w:rsid w:val="00F6680E"/>
    <w:rsid w:val="00F67A93"/>
    <w:rsid w:val="00F70192"/>
    <w:rsid w:val="00F72169"/>
    <w:rsid w:val="00F725E3"/>
    <w:rsid w:val="00F72A0A"/>
    <w:rsid w:val="00F751E9"/>
    <w:rsid w:val="00F75387"/>
    <w:rsid w:val="00F80029"/>
    <w:rsid w:val="00F81481"/>
    <w:rsid w:val="00F832D5"/>
    <w:rsid w:val="00F84D1F"/>
    <w:rsid w:val="00F85786"/>
    <w:rsid w:val="00F87532"/>
    <w:rsid w:val="00F90E7C"/>
    <w:rsid w:val="00F90F58"/>
    <w:rsid w:val="00F920C0"/>
    <w:rsid w:val="00F9373E"/>
    <w:rsid w:val="00F94B26"/>
    <w:rsid w:val="00F94D2B"/>
    <w:rsid w:val="00F95784"/>
    <w:rsid w:val="00FA1750"/>
    <w:rsid w:val="00FA1EF2"/>
    <w:rsid w:val="00FA2511"/>
    <w:rsid w:val="00FA2553"/>
    <w:rsid w:val="00FA2D70"/>
    <w:rsid w:val="00FB109D"/>
    <w:rsid w:val="00FB1F60"/>
    <w:rsid w:val="00FB1FFA"/>
    <w:rsid w:val="00FB7475"/>
    <w:rsid w:val="00FB7FB8"/>
    <w:rsid w:val="00FC0728"/>
    <w:rsid w:val="00FC1A0D"/>
    <w:rsid w:val="00FC4176"/>
    <w:rsid w:val="00FC50D0"/>
    <w:rsid w:val="00FC7711"/>
    <w:rsid w:val="00FC7B9D"/>
    <w:rsid w:val="00FD0E42"/>
    <w:rsid w:val="00FD16AE"/>
    <w:rsid w:val="00FD5DBF"/>
    <w:rsid w:val="00FD6CD9"/>
    <w:rsid w:val="00FE2BEF"/>
    <w:rsid w:val="00FE4AFB"/>
    <w:rsid w:val="00FE4D4B"/>
    <w:rsid w:val="00FE511C"/>
    <w:rsid w:val="00FE54C0"/>
    <w:rsid w:val="00FE66F6"/>
    <w:rsid w:val="00FE705E"/>
    <w:rsid w:val="00FF0695"/>
    <w:rsid w:val="00FF2A1E"/>
    <w:rsid w:val="00FF3A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41"/>
    <o:shapelayout v:ext="edit">
      <o:idmap v:ext="edit" data="1"/>
    </o:shapelayout>
  </w:shapeDefaults>
  <w:decimalSymbol w:val="."/>
  <w:listSeparator w:val=","/>
  <w15:docId w15:val="{C5BA50F9-2609-4528-9486-AC71F553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56908"/>
    <w:pPr>
      <w:widowControl w:val="0"/>
      <w:spacing w:line="360" w:lineRule="auto"/>
      <w:ind w:firstLineChars="200" w:firstLine="200"/>
      <w:jc w:val="both"/>
    </w:pPr>
    <w:rPr>
      <w:sz w:val="24"/>
    </w:r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
    <w:next w:val="a2"/>
    <w:link w:val="1Char"/>
    <w:qFormat/>
    <w:rsid w:val="00156908"/>
    <w:pPr>
      <w:keepNext/>
      <w:keepLines/>
      <w:spacing w:before="340" w:after="330" w:line="578" w:lineRule="auto"/>
      <w:outlineLvl w:val="0"/>
    </w:pPr>
    <w:rPr>
      <w:b/>
      <w:bCs/>
      <w:kern w:val="44"/>
      <w:sz w:val="44"/>
      <w:szCs w:val="44"/>
    </w:rPr>
  </w:style>
  <w:style w:type="paragraph" w:styleId="21">
    <w:name w:val="heading 2"/>
    <w:aliases w:val="Heading 2 Hidden,Heading 2 CCBS,H2,heading 2,第一章 标题 2,ISO1,h2,2nd level,2,Header 2,Titre3,Level 2 Head,h2 main heading,Subhead A,B Sub/Bold,B Sub/Bold1,B Sub/Bold2,B Sub/Bold11,h2 main heading1,h2 main heading2,B Sub/Bold3,B Sub/Bold12"/>
    <w:basedOn w:val="a2"/>
    <w:next w:val="a2"/>
    <w:link w:val="2Char"/>
    <w:unhideWhenUsed/>
    <w:qFormat/>
    <w:rsid w:val="001569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Heading 3 - old,H3,l3,CT,Level 3 Head,h3,3rd level,heading 3,h3 sub heading,head3,C Sub-Sub/Italic,Head 3,Head 31,Head 32,C Sub-Sub/Italic1,Project Index,3,list 3,H3-Heading 3,l3.3,Bold Head,bh,PRTM Heading 3,BOD 0,Heading 3 - old1,H31,l31,CT1"/>
    <w:basedOn w:val="a2"/>
    <w:next w:val="a2"/>
    <w:link w:val="3Char"/>
    <w:unhideWhenUsed/>
    <w:qFormat/>
    <w:rsid w:val="005E770C"/>
    <w:pPr>
      <w:keepNext/>
      <w:keepLines/>
      <w:spacing w:before="260" w:after="260" w:line="416" w:lineRule="auto"/>
      <w:outlineLvl w:val="2"/>
    </w:pPr>
    <w:rPr>
      <w:b/>
      <w:bCs/>
      <w:sz w:val="32"/>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
    <w:basedOn w:val="a2"/>
    <w:next w:val="a2"/>
    <w:link w:val="4Char"/>
    <w:unhideWhenUsed/>
    <w:qFormat/>
    <w:rsid w:val="00033B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First Bullet,L5,dash,ds,dd,H51,First Bullet1,L51,51,dash1,ds1,dd1,H52,First Bullet2,L52,52,dash2,ds2,dd2,H53,First Bullet3,L53,53,dash3,ds3,dd3,H54,First Bullet4,L54,54,dash4,ds4,dd4,H55,First Bullet5,L55,55,dash5,ds5,dd5,H56,First Bullet6"/>
    <w:basedOn w:val="a2"/>
    <w:next w:val="a2"/>
    <w:link w:val="5Char"/>
    <w:autoRedefine/>
    <w:qFormat/>
    <w:rsid w:val="00033BA1"/>
    <w:pPr>
      <w:keepNext/>
      <w:keepLines/>
      <w:tabs>
        <w:tab w:val="num" w:pos="1008"/>
      </w:tabs>
      <w:adjustRightInd w:val="0"/>
      <w:snapToGrid w:val="0"/>
      <w:spacing w:before="240" w:line="360" w:lineRule="atLeast"/>
      <w:ind w:left="1008" w:firstLineChars="0" w:hanging="1008"/>
      <w:jc w:val="left"/>
      <w:outlineLvl w:val="4"/>
    </w:pPr>
    <w:rPr>
      <w:rFonts w:ascii="楷体_GB2312" w:eastAsia="楷体_GB2312" w:hAnsi="Times New Roman" w:cs="Times New Roman"/>
      <w:sz w:val="21"/>
      <w:szCs w:val="28"/>
    </w:rPr>
  </w:style>
  <w:style w:type="paragraph" w:styleId="6">
    <w:name w:val="heading 6"/>
    <w:aliases w:val="H6,H61,H62,H611,H63,H612,H64,H613,H65,H614,H66,H615,H67,H616,H68,H617,H69,H618,H610,H619,H620,H6110,H621,H6111,H631,H6121,H641,H6131,H651,H6141,H661,H6151,H671,H6161,H681,H6171,H691,H6181,H6101,H6191,H622,H6112,H632,H6122,H642,H6132,H652,H6142"/>
    <w:basedOn w:val="a2"/>
    <w:next w:val="a2"/>
    <w:link w:val="6Char"/>
    <w:qFormat/>
    <w:rsid w:val="00033BA1"/>
    <w:pPr>
      <w:overflowPunct w:val="0"/>
      <w:autoSpaceDE w:val="0"/>
      <w:autoSpaceDN w:val="0"/>
      <w:adjustRightInd w:val="0"/>
      <w:spacing w:before="240" w:after="60" w:line="440" w:lineRule="exact"/>
      <w:ind w:firstLineChars="0" w:firstLine="0"/>
      <w:jc w:val="left"/>
      <w:textAlignment w:val="baseline"/>
      <w:outlineLvl w:val="5"/>
    </w:pPr>
    <w:rPr>
      <w:rFonts w:ascii="楷体" w:eastAsia="楷体" w:hAnsi="Times New Roman" w:cs="Times New Roman"/>
      <w:kern w:val="0"/>
      <w:sz w:val="21"/>
      <w:szCs w:val="24"/>
    </w:rPr>
  </w:style>
  <w:style w:type="paragraph" w:styleId="70">
    <w:name w:val="heading 7"/>
    <w:basedOn w:val="a2"/>
    <w:next w:val="a2"/>
    <w:link w:val="7Char"/>
    <w:qFormat/>
    <w:rsid w:val="00033BA1"/>
    <w:pPr>
      <w:keepNext/>
      <w:keepLines/>
      <w:spacing w:before="240" w:after="64" w:line="320" w:lineRule="auto"/>
      <w:ind w:firstLineChars="0" w:firstLine="0"/>
      <w:jc w:val="left"/>
      <w:outlineLvl w:val="6"/>
    </w:pPr>
    <w:rPr>
      <w:rFonts w:ascii="宋体" w:eastAsia="宋体" w:hAnsi="Times New Roman" w:cs="Times New Roman"/>
      <w:b/>
      <w:bCs/>
      <w:szCs w:val="24"/>
    </w:rPr>
  </w:style>
  <w:style w:type="paragraph" w:styleId="8">
    <w:name w:val="heading 8"/>
    <w:basedOn w:val="a2"/>
    <w:next w:val="a2"/>
    <w:link w:val="8Char"/>
    <w:qFormat/>
    <w:rsid w:val="00033BA1"/>
    <w:pPr>
      <w:keepNext/>
      <w:keepLines/>
      <w:spacing w:before="240" w:after="64" w:line="320" w:lineRule="auto"/>
      <w:ind w:firstLineChars="0" w:firstLine="0"/>
      <w:outlineLvl w:val="7"/>
    </w:pPr>
    <w:rPr>
      <w:rFonts w:ascii="Arial" w:eastAsia="黑体" w:hAnsi="Arial" w:cs="Times New Roman"/>
      <w:szCs w:val="21"/>
    </w:rPr>
  </w:style>
  <w:style w:type="paragraph" w:styleId="90">
    <w:name w:val="heading 9"/>
    <w:basedOn w:val="a2"/>
    <w:next w:val="a2"/>
    <w:link w:val="9Char"/>
    <w:qFormat/>
    <w:rsid w:val="00033BA1"/>
    <w:pPr>
      <w:keepNext/>
      <w:keepLines/>
      <w:spacing w:before="240" w:after="64" w:line="320" w:lineRule="auto"/>
      <w:ind w:firstLineChars="0" w:firstLine="0"/>
      <w:outlineLvl w:val="8"/>
    </w:pPr>
    <w:rPr>
      <w:rFonts w:ascii="Arial" w:eastAsia="黑体" w:hAnsi="Arial" w:cs="Times New Roman"/>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569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56908"/>
    <w:rPr>
      <w:sz w:val="18"/>
      <w:szCs w:val="18"/>
    </w:rPr>
  </w:style>
  <w:style w:type="paragraph" w:styleId="a7">
    <w:name w:val="footer"/>
    <w:basedOn w:val="a2"/>
    <w:link w:val="Char0"/>
    <w:uiPriority w:val="99"/>
    <w:unhideWhenUsed/>
    <w:rsid w:val="00156908"/>
    <w:pPr>
      <w:tabs>
        <w:tab w:val="center" w:pos="4153"/>
        <w:tab w:val="right" w:pos="8306"/>
      </w:tabs>
      <w:snapToGrid w:val="0"/>
      <w:jc w:val="left"/>
    </w:pPr>
    <w:rPr>
      <w:sz w:val="18"/>
      <w:szCs w:val="18"/>
    </w:rPr>
  </w:style>
  <w:style w:type="character" w:customStyle="1" w:styleId="Char0">
    <w:name w:val="页脚 Char"/>
    <w:basedOn w:val="a3"/>
    <w:link w:val="a7"/>
    <w:uiPriority w:val="99"/>
    <w:rsid w:val="00156908"/>
    <w:rPr>
      <w:sz w:val="18"/>
      <w:szCs w:val="18"/>
    </w:rPr>
  </w:style>
  <w:style w:type="paragraph" w:customStyle="1" w:styleId="a8">
    <w:name w:val="样式小标题"/>
    <w:basedOn w:val="a2"/>
    <w:autoRedefine/>
    <w:rsid w:val="00156908"/>
    <w:pPr>
      <w:spacing w:line="300" w:lineRule="auto"/>
      <w:ind w:leftChars="-257" w:left="-540" w:rightChars="-159" w:right="-334"/>
    </w:pPr>
    <w:rPr>
      <w:rFonts w:ascii="宋体" w:eastAsia="宋体" w:hAnsi="宋体" w:cs="宋体"/>
      <w:b/>
      <w:bCs/>
      <w:szCs w:val="20"/>
    </w:rPr>
  </w:style>
  <w:style w:type="paragraph" w:customStyle="1" w:styleId="60">
    <w:name w:val="正文6"/>
    <w:basedOn w:val="a2"/>
    <w:link w:val="6Char0"/>
    <w:rsid w:val="00156908"/>
    <w:pPr>
      <w:spacing w:line="300" w:lineRule="auto"/>
    </w:pPr>
    <w:rPr>
      <w:rFonts w:ascii="宋体" w:eastAsia="宋体" w:hAnsi="宋体" w:cs="宋体"/>
      <w:szCs w:val="20"/>
    </w:rPr>
  </w:style>
  <w:style w:type="character" w:customStyle="1" w:styleId="6Char0">
    <w:name w:val="正文6 Char"/>
    <w:basedOn w:val="a3"/>
    <w:link w:val="60"/>
    <w:rsid w:val="00156908"/>
    <w:rPr>
      <w:rFonts w:ascii="宋体" w:eastAsia="宋体" w:hAnsi="宋体" w:cs="宋体"/>
      <w:sz w:val="24"/>
      <w:szCs w:val="20"/>
    </w:rPr>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Fab-1 Char"/>
    <w:basedOn w:val="a3"/>
    <w:link w:val="1"/>
    <w:rsid w:val="00156908"/>
    <w:rPr>
      <w:b/>
      <w:bCs/>
      <w:kern w:val="44"/>
      <w:sz w:val="44"/>
      <w:szCs w:val="44"/>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3"/>
    <w:link w:val="21"/>
    <w:rsid w:val="00156908"/>
    <w:rPr>
      <w:rFonts w:asciiTheme="majorHAnsi" w:eastAsiaTheme="majorEastAsia" w:hAnsiTheme="majorHAnsi" w:cstheme="majorBidi"/>
      <w:b/>
      <w:bCs/>
      <w:sz w:val="32"/>
      <w:szCs w:val="32"/>
    </w:rPr>
  </w:style>
  <w:style w:type="paragraph" w:styleId="a9">
    <w:name w:val="List Paragraph"/>
    <w:basedOn w:val="a2"/>
    <w:link w:val="Char1"/>
    <w:uiPriority w:val="34"/>
    <w:qFormat/>
    <w:rsid w:val="00156908"/>
    <w:pPr>
      <w:ind w:firstLine="420"/>
    </w:pPr>
  </w:style>
  <w:style w:type="table" w:styleId="aa">
    <w:name w:val="Table Grid"/>
    <w:basedOn w:val="a4"/>
    <w:uiPriority w:val="39"/>
    <w:rsid w:val="00747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正文1"/>
    <w:basedOn w:val="a2"/>
    <w:link w:val="1Char1"/>
    <w:qFormat/>
    <w:rsid w:val="00B5168F"/>
    <w:pPr>
      <w:spacing w:line="300" w:lineRule="auto"/>
      <w:jc w:val="left"/>
    </w:pPr>
    <w:rPr>
      <w:rFonts w:ascii="Calibri" w:eastAsia="宋体" w:hAnsi="Calibri" w:cs="Times New Roman"/>
    </w:rPr>
  </w:style>
  <w:style w:type="character" w:customStyle="1" w:styleId="1Char1">
    <w:name w:val="正文1 Char1"/>
    <w:link w:val="11"/>
    <w:rsid w:val="00B5168F"/>
    <w:rPr>
      <w:rFonts w:ascii="Calibri" w:eastAsia="宋体" w:hAnsi="Calibri" w:cs="Times New Roman"/>
      <w:sz w:val="24"/>
    </w:rPr>
  </w:style>
  <w:style w:type="character" w:styleId="ab">
    <w:name w:val="Emphasis"/>
    <w:qFormat/>
    <w:rsid w:val="00B5168F"/>
    <w:rPr>
      <w:i/>
      <w:iCs/>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3"/>
    <w:link w:val="30"/>
    <w:rsid w:val="005E770C"/>
    <w:rPr>
      <w:b/>
      <w:bCs/>
      <w:sz w:val="32"/>
      <w:szCs w:val="32"/>
    </w:rPr>
  </w:style>
  <w:style w:type="paragraph" w:styleId="ac">
    <w:name w:val="Balloon Text"/>
    <w:basedOn w:val="a2"/>
    <w:link w:val="Char2"/>
    <w:uiPriority w:val="99"/>
    <w:semiHidden/>
    <w:unhideWhenUsed/>
    <w:rsid w:val="0067112A"/>
    <w:pPr>
      <w:spacing w:line="240" w:lineRule="auto"/>
    </w:pPr>
    <w:rPr>
      <w:sz w:val="18"/>
      <w:szCs w:val="18"/>
    </w:rPr>
  </w:style>
  <w:style w:type="character" w:customStyle="1" w:styleId="Char2">
    <w:name w:val="批注框文本 Char"/>
    <w:basedOn w:val="a3"/>
    <w:link w:val="ac"/>
    <w:uiPriority w:val="99"/>
    <w:semiHidden/>
    <w:rsid w:val="0067112A"/>
    <w:rPr>
      <w:sz w:val="18"/>
      <w:szCs w:val="18"/>
    </w:rPr>
  </w:style>
  <w:style w:type="paragraph" w:styleId="ad">
    <w:name w:val="Document Map"/>
    <w:basedOn w:val="a2"/>
    <w:link w:val="Char3"/>
    <w:uiPriority w:val="99"/>
    <w:semiHidden/>
    <w:unhideWhenUsed/>
    <w:rsid w:val="009A6B18"/>
    <w:rPr>
      <w:rFonts w:ascii="宋体" w:eastAsia="宋体"/>
      <w:sz w:val="18"/>
      <w:szCs w:val="18"/>
    </w:rPr>
  </w:style>
  <w:style w:type="character" w:customStyle="1" w:styleId="Char3">
    <w:name w:val="文档结构图 Char"/>
    <w:basedOn w:val="a3"/>
    <w:link w:val="ad"/>
    <w:uiPriority w:val="99"/>
    <w:semiHidden/>
    <w:rsid w:val="009A6B18"/>
    <w:rPr>
      <w:rFonts w:ascii="宋体" w:eastAsia="宋体"/>
      <w:sz w:val="18"/>
      <w:szCs w:val="18"/>
    </w:rPr>
  </w:style>
  <w:style w:type="character" w:customStyle="1" w:styleId="4Char">
    <w:name w:val="标题 4 Char"/>
    <w:aliases w:val="h4 Char,H4 Char1,bullet Char,bl Char,bb Char,PIM 4 Char,Fab-4 Char,T5 Char,三级 Char,h41 Char,H41 Char1,bullet1 Char,bl1 Char,bb1 Char,h42 Char,H42 Char1,bullet2 Char,bl2 Char,bb2 Char,h411 Char,H411 Char1,bullet11 Char,bl11 Char,bb11 Char"/>
    <w:basedOn w:val="a3"/>
    <w:link w:val="4"/>
    <w:rsid w:val="00033BA1"/>
    <w:rPr>
      <w:rFonts w:asciiTheme="majorHAnsi" w:eastAsiaTheme="majorEastAsia" w:hAnsiTheme="majorHAnsi" w:cstheme="majorBidi"/>
      <w:b/>
      <w:bCs/>
      <w:sz w:val="28"/>
      <w:szCs w:val="28"/>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basedOn w:val="a3"/>
    <w:link w:val="5"/>
    <w:rsid w:val="00033BA1"/>
    <w:rPr>
      <w:rFonts w:ascii="楷体_GB2312" w:eastAsia="楷体_GB2312" w:hAnsi="Times New Roman" w:cs="Times New Roman"/>
      <w:szCs w:val="28"/>
    </w:rPr>
  </w:style>
  <w:style w:type="character" w:customStyle="1" w:styleId="6Char">
    <w:name w:val="标题 6 Char"/>
    <w:aliases w:val="H6 Char,H61 Char,H62 Char,H611 Char,H63 Char,H612 Char,H64 Char,H613 Char,H65 Char,H614 Char,H66 Char,H615 Char,H67 Char,H616 Char,H68 Char,H617 Char,H69 Char,H618 Char,H610 Char,H619 Char,H620 Char,H6110 Char,H621 Char,H6111 Char,H631 Char"/>
    <w:basedOn w:val="a3"/>
    <w:link w:val="6"/>
    <w:rsid w:val="00033BA1"/>
    <w:rPr>
      <w:rFonts w:ascii="楷体" w:eastAsia="楷体" w:hAnsi="Times New Roman" w:cs="Times New Roman"/>
      <w:kern w:val="0"/>
      <w:szCs w:val="24"/>
    </w:rPr>
  </w:style>
  <w:style w:type="character" w:customStyle="1" w:styleId="7Char">
    <w:name w:val="标题 7 Char"/>
    <w:basedOn w:val="a3"/>
    <w:link w:val="70"/>
    <w:rsid w:val="00033BA1"/>
    <w:rPr>
      <w:rFonts w:ascii="宋体" w:eastAsia="宋体" w:hAnsi="Times New Roman" w:cs="Times New Roman"/>
      <w:b/>
      <w:bCs/>
      <w:sz w:val="24"/>
      <w:szCs w:val="24"/>
    </w:rPr>
  </w:style>
  <w:style w:type="character" w:customStyle="1" w:styleId="8Char">
    <w:name w:val="标题 8 Char"/>
    <w:basedOn w:val="a3"/>
    <w:link w:val="8"/>
    <w:rsid w:val="00033BA1"/>
    <w:rPr>
      <w:rFonts w:ascii="Arial" w:eastAsia="黑体" w:hAnsi="Arial" w:cs="Times New Roman"/>
      <w:sz w:val="24"/>
      <w:szCs w:val="21"/>
    </w:rPr>
  </w:style>
  <w:style w:type="character" w:customStyle="1" w:styleId="9Char">
    <w:name w:val="标题 9 Char"/>
    <w:basedOn w:val="a3"/>
    <w:link w:val="90"/>
    <w:rsid w:val="00033BA1"/>
    <w:rPr>
      <w:rFonts w:ascii="Arial" w:eastAsia="黑体" w:hAnsi="Arial" w:cs="Times New Roman"/>
      <w:szCs w:val="21"/>
    </w:rPr>
  </w:style>
  <w:style w:type="paragraph" w:styleId="ae">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2"/>
    <w:link w:val="Char4"/>
    <w:rsid w:val="00033BA1"/>
    <w:pPr>
      <w:adjustRightInd w:val="0"/>
      <w:snapToGrid w:val="0"/>
      <w:spacing w:before="240" w:line="360" w:lineRule="atLeast"/>
      <w:ind w:firstLine="420"/>
      <w:jc w:val="left"/>
    </w:pPr>
    <w:rPr>
      <w:rFonts w:ascii="宋体" w:eastAsia="宋体" w:hAnsi="Times New Roman" w:cs="Times New Roman"/>
      <w:sz w:val="21"/>
      <w:szCs w:val="24"/>
    </w:rPr>
  </w:style>
  <w:style w:type="paragraph" w:customStyle="1" w:styleId="af">
    <w:name w:val="表格单元"/>
    <w:basedOn w:val="a2"/>
    <w:rsid w:val="00033BA1"/>
    <w:pPr>
      <w:adjustRightInd w:val="0"/>
      <w:snapToGrid w:val="0"/>
      <w:spacing w:before="45" w:after="45" w:line="240" w:lineRule="auto"/>
      <w:ind w:firstLineChars="0" w:firstLine="0"/>
      <w:jc w:val="left"/>
    </w:pPr>
    <w:rPr>
      <w:rFonts w:ascii="宋体" w:eastAsia="宋体" w:hAnsi="Times New Roman" w:cs="Times New Roman"/>
      <w:sz w:val="21"/>
      <w:szCs w:val="24"/>
    </w:rPr>
  </w:style>
  <w:style w:type="paragraph" w:customStyle="1" w:styleId="af0">
    <w:name w:val="表格栏目"/>
    <w:basedOn w:val="a2"/>
    <w:rsid w:val="00033BA1"/>
    <w:pPr>
      <w:adjustRightInd w:val="0"/>
      <w:snapToGrid w:val="0"/>
      <w:spacing w:before="45" w:after="45" w:line="240" w:lineRule="auto"/>
      <w:ind w:firstLineChars="0" w:firstLine="0"/>
      <w:jc w:val="center"/>
    </w:pPr>
    <w:rPr>
      <w:rFonts w:ascii="宋体" w:eastAsia="黑体" w:hAnsi="Times New Roman" w:cs="Times New Roman"/>
      <w:b/>
      <w:bCs/>
      <w:sz w:val="21"/>
      <w:szCs w:val="24"/>
    </w:rPr>
  </w:style>
  <w:style w:type="character" w:styleId="af1">
    <w:name w:val="Hyperlink"/>
    <w:uiPriority w:val="99"/>
    <w:rsid w:val="00033BA1"/>
    <w:rPr>
      <w:color w:val="0000FF"/>
      <w:u w:val="single"/>
    </w:rPr>
  </w:style>
  <w:style w:type="paragraph" w:styleId="af2">
    <w:name w:val="Subtitle"/>
    <w:basedOn w:val="a2"/>
    <w:link w:val="Char5"/>
    <w:qFormat/>
    <w:rsid w:val="00033BA1"/>
    <w:pPr>
      <w:spacing w:before="60" w:after="60" w:line="240" w:lineRule="auto"/>
      <w:ind w:firstLineChars="0" w:firstLine="0"/>
      <w:jc w:val="center"/>
      <w:outlineLvl w:val="1"/>
    </w:pPr>
    <w:rPr>
      <w:rFonts w:ascii="Arial" w:eastAsia="黑体" w:hAnsi="Arial" w:cs="Arial"/>
      <w:b/>
      <w:bCs/>
      <w:kern w:val="28"/>
      <w:sz w:val="36"/>
      <w:szCs w:val="32"/>
    </w:rPr>
  </w:style>
  <w:style w:type="character" w:customStyle="1" w:styleId="Char5">
    <w:name w:val="副标题 Char"/>
    <w:basedOn w:val="a3"/>
    <w:link w:val="af2"/>
    <w:rsid w:val="00033BA1"/>
    <w:rPr>
      <w:rFonts w:ascii="Arial" w:eastAsia="黑体" w:hAnsi="Arial" w:cs="Arial"/>
      <w:b/>
      <w:bCs/>
      <w:kern w:val="28"/>
      <w:sz w:val="36"/>
      <w:szCs w:val="32"/>
    </w:rPr>
  </w:style>
  <w:style w:type="paragraph" w:styleId="a">
    <w:name w:val="List Number"/>
    <w:basedOn w:val="a2"/>
    <w:rsid w:val="00033BA1"/>
    <w:pPr>
      <w:numPr>
        <w:numId w:val="17"/>
      </w:numPr>
      <w:tabs>
        <w:tab w:val="clear" w:pos="850"/>
        <w:tab w:val="num" w:pos="1354"/>
      </w:tabs>
      <w:adjustRightInd w:val="0"/>
      <w:snapToGrid w:val="0"/>
      <w:spacing w:line="360" w:lineRule="atLeast"/>
      <w:ind w:left="1354" w:firstLineChars="0" w:hanging="504"/>
      <w:jc w:val="left"/>
    </w:pPr>
    <w:rPr>
      <w:rFonts w:ascii="宋体" w:eastAsia="宋体" w:hAnsi="Times New Roman" w:cs="Times New Roman"/>
      <w:sz w:val="21"/>
      <w:szCs w:val="24"/>
    </w:rPr>
  </w:style>
  <w:style w:type="paragraph" w:styleId="2">
    <w:name w:val="List Number 2"/>
    <w:basedOn w:val="a2"/>
    <w:autoRedefine/>
    <w:rsid w:val="00033BA1"/>
    <w:pPr>
      <w:numPr>
        <w:numId w:val="18"/>
      </w:numPr>
      <w:tabs>
        <w:tab w:val="clear" w:pos="1354"/>
        <w:tab w:val="num" w:pos="850"/>
      </w:tabs>
      <w:adjustRightInd w:val="0"/>
      <w:snapToGrid w:val="0"/>
      <w:spacing w:line="360" w:lineRule="atLeast"/>
      <w:ind w:left="850" w:firstLineChars="0" w:hanging="389"/>
      <w:jc w:val="left"/>
    </w:pPr>
    <w:rPr>
      <w:rFonts w:ascii="宋体" w:eastAsia="宋体" w:hAnsi="宋体" w:cs="Times New Roman"/>
      <w:sz w:val="21"/>
      <w:szCs w:val="24"/>
    </w:rPr>
  </w:style>
  <w:style w:type="paragraph" w:customStyle="1" w:styleId="af3">
    <w:name w:val="列表说明"/>
    <w:basedOn w:val="a2"/>
    <w:rsid w:val="00033BA1"/>
    <w:pPr>
      <w:adjustRightInd w:val="0"/>
      <w:snapToGrid w:val="0"/>
      <w:spacing w:line="360" w:lineRule="atLeast"/>
      <w:ind w:left="850" w:firstLineChars="0" w:firstLine="0"/>
      <w:jc w:val="left"/>
    </w:pPr>
    <w:rPr>
      <w:rFonts w:ascii="宋体" w:eastAsia="宋体" w:hAnsi="Times New Roman" w:cs="Times New Roman"/>
      <w:sz w:val="21"/>
      <w:szCs w:val="24"/>
    </w:rPr>
  </w:style>
  <w:style w:type="paragraph" w:styleId="20">
    <w:name w:val="List Bullet 2"/>
    <w:basedOn w:val="a2"/>
    <w:autoRedefine/>
    <w:rsid w:val="00033BA1"/>
    <w:pPr>
      <w:numPr>
        <w:numId w:val="19"/>
      </w:numPr>
      <w:tabs>
        <w:tab w:val="clear" w:pos="1354"/>
        <w:tab w:val="num" w:pos="850"/>
      </w:tabs>
      <w:adjustRightInd w:val="0"/>
      <w:snapToGrid w:val="0"/>
      <w:spacing w:line="360" w:lineRule="atLeast"/>
      <w:ind w:left="850" w:firstLineChars="0" w:hanging="389"/>
      <w:jc w:val="left"/>
    </w:pPr>
    <w:rPr>
      <w:rFonts w:ascii="宋体" w:eastAsia="宋体" w:hAnsi="Times New Roman" w:cs="Times New Roman"/>
      <w:sz w:val="21"/>
      <w:szCs w:val="24"/>
    </w:rPr>
  </w:style>
  <w:style w:type="paragraph" w:customStyle="1" w:styleId="22">
    <w:name w:val="列表说明2"/>
    <w:basedOn w:val="20"/>
    <w:rsid w:val="00033BA1"/>
    <w:pPr>
      <w:numPr>
        <w:numId w:val="0"/>
      </w:numPr>
      <w:ind w:left="1354"/>
    </w:pPr>
  </w:style>
  <w:style w:type="paragraph" w:styleId="a0">
    <w:name w:val="List Bullet"/>
    <w:basedOn w:val="a2"/>
    <w:rsid w:val="00033BA1"/>
    <w:pPr>
      <w:numPr>
        <w:numId w:val="20"/>
      </w:numPr>
      <w:adjustRightInd w:val="0"/>
      <w:snapToGrid w:val="0"/>
      <w:spacing w:line="360" w:lineRule="atLeast"/>
      <w:ind w:firstLineChars="0" w:firstLine="0"/>
      <w:jc w:val="left"/>
    </w:pPr>
    <w:rPr>
      <w:rFonts w:ascii="宋体" w:eastAsia="宋体" w:hAnsi="Times New Roman" w:cs="Times New Roman"/>
      <w:sz w:val="21"/>
      <w:szCs w:val="24"/>
    </w:rPr>
  </w:style>
  <w:style w:type="paragraph" w:styleId="12">
    <w:name w:val="toc 1"/>
    <w:basedOn w:val="a2"/>
    <w:next w:val="a2"/>
    <w:autoRedefine/>
    <w:uiPriority w:val="39"/>
    <w:rsid w:val="00033BA1"/>
    <w:pPr>
      <w:spacing w:before="120" w:after="120" w:line="240" w:lineRule="auto"/>
      <w:ind w:firstLineChars="0" w:firstLine="0"/>
      <w:jc w:val="left"/>
    </w:pPr>
    <w:rPr>
      <w:rFonts w:ascii="Times New Roman" w:eastAsia="宋体" w:hAnsi="Times New Roman" w:cs="Times New Roman"/>
      <w:b/>
      <w:bCs/>
      <w:caps/>
      <w:sz w:val="21"/>
      <w:szCs w:val="24"/>
    </w:rPr>
  </w:style>
  <w:style w:type="paragraph" w:styleId="23">
    <w:name w:val="toc 2"/>
    <w:basedOn w:val="a2"/>
    <w:next w:val="a2"/>
    <w:autoRedefine/>
    <w:uiPriority w:val="39"/>
    <w:rsid w:val="00033BA1"/>
    <w:pPr>
      <w:spacing w:line="240" w:lineRule="auto"/>
      <w:ind w:left="210" w:firstLineChars="0" w:firstLine="0"/>
      <w:jc w:val="left"/>
    </w:pPr>
    <w:rPr>
      <w:rFonts w:ascii="Times New Roman" w:eastAsia="宋体" w:hAnsi="Times New Roman" w:cs="Times New Roman"/>
      <w:smallCaps/>
      <w:sz w:val="21"/>
      <w:szCs w:val="24"/>
    </w:rPr>
  </w:style>
  <w:style w:type="paragraph" w:styleId="31">
    <w:name w:val="toc 3"/>
    <w:basedOn w:val="a2"/>
    <w:next w:val="a2"/>
    <w:autoRedefine/>
    <w:uiPriority w:val="39"/>
    <w:rsid w:val="00033BA1"/>
    <w:pPr>
      <w:spacing w:line="240" w:lineRule="auto"/>
      <w:ind w:left="420" w:firstLineChars="0" w:firstLine="0"/>
      <w:jc w:val="left"/>
    </w:pPr>
    <w:rPr>
      <w:rFonts w:ascii="Times New Roman" w:eastAsia="楷体_GB2312" w:hAnsi="Times New Roman" w:cs="Times New Roman"/>
      <w:iCs/>
      <w:sz w:val="21"/>
      <w:szCs w:val="24"/>
    </w:rPr>
  </w:style>
  <w:style w:type="paragraph" w:styleId="40">
    <w:name w:val="toc 4"/>
    <w:basedOn w:val="a2"/>
    <w:next w:val="a2"/>
    <w:autoRedefine/>
    <w:uiPriority w:val="39"/>
    <w:rsid w:val="00033BA1"/>
    <w:pPr>
      <w:spacing w:line="240" w:lineRule="auto"/>
      <w:ind w:left="1260" w:firstLineChars="0" w:firstLine="0"/>
      <w:jc w:val="left"/>
    </w:pPr>
    <w:rPr>
      <w:rFonts w:ascii="宋体" w:eastAsia="宋体" w:hAnsi="Times New Roman" w:cs="Times New Roman"/>
      <w:sz w:val="21"/>
      <w:szCs w:val="24"/>
    </w:rPr>
  </w:style>
  <w:style w:type="paragraph" w:styleId="50">
    <w:name w:val="toc 5"/>
    <w:basedOn w:val="a2"/>
    <w:next w:val="a2"/>
    <w:autoRedefine/>
    <w:uiPriority w:val="39"/>
    <w:rsid w:val="00033BA1"/>
    <w:pPr>
      <w:spacing w:line="240" w:lineRule="auto"/>
      <w:ind w:left="1680" w:firstLineChars="0" w:firstLine="0"/>
      <w:jc w:val="left"/>
    </w:pPr>
    <w:rPr>
      <w:rFonts w:ascii="宋体" w:eastAsia="宋体" w:hAnsi="Times New Roman" w:cs="Times New Roman"/>
      <w:sz w:val="21"/>
      <w:szCs w:val="24"/>
    </w:rPr>
  </w:style>
  <w:style w:type="paragraph" w:styleId="61">
    <w:name w:val="toc 6"/>
    <w:basedOn w:val="a2"/>
    <w:next w:val="a2"/>
    <w:autoRedefine/>
    <w:uiPriority w:val="39"/>
    <w:rsid w:val="00033BA1"/>
    <w:pPr>
      <w:spacing w:line="240" w:lineRule="auto"/>
      <w:ind w:left="2100" w:firstLineChars="0" w:firstLine="0"/>
      <w:jc w:val="left"/>
    </w:pPr>
    <w:rPr>
      <w:rFonts w:ascii="宋体" w:eastAsia="宋体" w:hAnsi="Times New Roman" w:cs="Times New Roman"/>
      <w:sz w:val="21"/>
      <w:szCs w:val="24"/>
    </w:rPr>
  </w:style>
  <w:style w:type="paragraph" w:styleId="71">
    <w:name w:val="toc 7"/>
    <w:basedOn w:val="a2"/>
    <w:next w:val="a2"/>
    <w:autoRedefine/>
    <w:uiPriority w:val="39"/>
    <w:rsid w:val="00033BA1"/>
    <w:pPr>
      <w:spacing w:line="240" w:lineRule="auto"/>
      <w:ind w:left="2520" w:firstLineChars="0" w:firstLine="0"/>
      <w:jc w:val="left"/>
    </w:pPr>
    <w:rPr>
      <w:rFonts w:ascii="宋体" w:eastAsia="宋体" w:hAnsi="Times New Roman" w:cs="Times New Roman"/>
      <w:sz w:val="21"/>
      <w:szCs w:val="24"/>
    </w:rPr>
  </w:style>
  <w:style w:type="paragraph" w:styleId="80">
    <w:name w:val="toc 8"/>
    <w:basedOn w:val="a2"/>
    <w:next w:val="a2"/>
    <w:autoRedefine/>
    <w:uiPriority w:val="39"/>
    <w:rsid w:val="00033BA1"/>
    <w:pPr>
      <w:spacing w:line="240" w:lineRule="auto"/>
      <w:ind w:left="2940" w:firstLineChars="0" w:firstLine="0"/>
      <w:jc w:val="left"/>
    </w:pPr>
    <w:rPr>
      <w:rFonts w:ascii="宋体" w:eastAsia="宋体" w:hAnsi="Times New Roman" w:cs="Times New Roman"/>
      <w:sz w:val="21"/>
      <w:szCs w:val="24"/>
    </w:rPr>
  </w:style>
  <w:style w:type="paragraph" w:styleId="91">
    <w:name w:val="toc 9"/>
    <w:basedOn w:val="a2"/>
    <w:next w:val="a2"/>
    <w:autoRedefine/>
    <w:uiPriority w:val="39"/>
    <w:rsid w:val="00033BA1"/>
    <w:pPr>
      <w:spacing w:line="240" w:lineRule="auto"/>
      <w:ind w:left="3360" w:firstLineChars="0" w:firstLine="0"/>
      <w:jc w:val="left"/>
    </w:pPr>
    <w:rPr>
      <w:rFonts w:ascii="宋体" w:eastAsia="宋体" w:hAnsi="Times New Roman" w:cs="Times New Roman"/>
      <w:sz w:val="21"/>
      <w:szCs w:val="24"/>
    </w:rPr>
  </w:style>
  <w:style w:type="paragraph" w:styleId="af4">
    <w:name w:val="caption"/>
    <w:basedOn w:val="a2"/>
    <w:next w:val="a2"/>
    <w:qFormat/>
    <w:rsid w:val="00033BA1"/>
    <w:pPr>
      <w:spacing w:before="120" w:after="120" w:line="240" w:lineRule="auto"/>
      <w:ind w:firstLineChars="0" w:firstLine="0"/>
      <w:jc w:val="center"/>
    </w:pPr>
    <w:rPr>
      <w:rFonts w:ascii="黑体" w:eastAsia="黑体" w:hAnsi="Arial" w:cs="Arial"/>
      <w:sz w:val="18"/>
      <w:szCs w:val="20"/>
    </w:rPr>
  </w:style>
  <w:style w:type="paragraph" w:customStyle="1" w:styleId="af5">
    <w:name w:val="小标题"/>
    <w:basedOn w:val="a2"/>
    <w:autoRedefine/>
    <w:rsid w:val="00033BA1"/>
    <w:pPr>
      <w:adjustRightInd w:val="0"/>
      <w:snapToGrid w:val="0"/>
      <w:spacing w:before="240" w:line="360" w:lineRule="atLeast"/>
      <w:ind w:leftChars="200" w:left="420" w:firstLineChars="0" w:firstLine="0"/>
      <w:jc w:val="left"/>
    </w:pPr>
    <w:rPr>
      <w:rFonts w:ascii="黑体" w:eastAsia="黑体" w:hAnsi="Times New Roman" w:cs="Times New Roman"/>
      <w:b/>
      <w:sz w:val="21"/>
      <w:szCs w:val="24"/>
    </w:rPr>
  </w:style>
  <w:style w:type="paragraph" w:customStyle="1" w:styleId="24">
    <w:name w:val="小标题 2"/>
    <w:basedOn w:val="ae"/>
    <w:autoRedefine/>
    <w:rsid w:val="00033BA1"/>
    <w:rPr>
      <w:rFonts w:ascii="楷体_GB2312" w:eastAsia="楷体_GB2312"/>
    </w:rPr>
  </w:style>
  <w:style w:type="character" w:styleId="af6">
    <w:name w:val="Strong"/>
    <w:qFormat/>
    <w:rsid w:val="00033BA1"/>
    <w:rPr>
      <w:rFonts w:ascii="楷体_GB2312" w:eastAsia="楷体_GB2312"/>
      <w:bCs/>
    </w:rPr>
  </w:style>
  <w:style w:type="character" w:styleId="af7">
    <w:name w:val="page number"/>
    <w:basedOn w:val="a3"/>
    <w:rsid w:val="00033BA1"/>
  </w:style>
  <w:style w:type="paragraph" w:customStyle="1" w:styleId="af8">
    <w:name w:val="源程序"/>
    <w:basedOn w:val="ae"/>
    <w:autoRedefine/>
    <w:rsid w:val="00033BA1"/>
    <w:pPr>
      <w:spacing w:before="0" w:line="240" w:lineRule="atLeast"/>
      <w:ind w:leftChars="200" w:left="420" w:firstLineChars="0" w:firstLine="0"/>
    </w:pPr>
    <w:rPr>
      <w:sz w:val="18"/>
    </w:rPr>
  </w:style>
  <w:style w:type="paragraph" w:styleId="af9">
    <w:name w:val="Body Text Indent"/>
    <w:basedOn w:val="a2"/>
    <w:link w:val="Char6"/>
    <w:uiPriority w:val="99"/>
    <w:rsid w:val="00033BA1"/>
    <w:pPr>
      <w:spacing w:after="120" w:line="240" w:lineRule="auto"/>
      <w:ind w:left="420" w:firstLineChars="0" w:firstLine="0"/>
      <w:jc w:val="left"/>
    </w:pPr>
    <w:rPr>
      <w:rFonts w:ascii="宋体" w:eastAsia="宋体" w:hAnsi="Times New Roman" w:cs="Times New Roman"/>
      <w:sz w:val="21"/>
      <w:szCs w:val="24"/>
    </w:rPr>
  </w:style>
  <w:style w:type="character" w:customStyle="1" w:styleId="Char6">
    <w:name w:val="正文文本缩进 Char"/>
    <w:basedOn w:val="a3"/>
    <w:link w:val="af9"/>
    <w:uiPriority w:val="99"/>
    <w:rsid w:val="00033BA1"/>
    <w:rPr>
      <w:rFonts w:ascii="宋体" w:eastAsia="宋体" w:hAnsi="Times New Roman" w:cs="Times New Roman"/>
      <w:szCs w:val="24"/>
    </w:rPr>
  </w:style>
  <w:style w:type="paragraph" w:styleId="25">
    <w:name w:val="Body Text First Indent 2"/>
    <w:basedOn w:val="af9"/>
    <w:link w:val="2Char0"/>
    <w:rsid w:val="00033BA1"/>
    <w:pPr>
      <w:ind w:firstLine="420"/>
    </w:pPr>
  </w:style>
  <w:style w:type="character" w:customStyle="1" w:styleId="2Char0">
    <w:name w:val="正文首行缩进 2 Char"/>
    <w:basedOn w:val="Char6"/>
    <w:link w:val="25"/>
    <w:rsid w:val="00033BA1"/>
    <w:rPr>
      <w:rFonts w:ascii="宋体" w:eastAsia="宋体" w:hAnsi="Times New Roman" w:cs="Times New Roman"/>
      <w:szCs w:val="24"/>
    </w:rPr>
  </w:style>
  <w:style w:type="paragraph" w:styleId="afa">
    <w:name w:val="Body Text"/>
    <w:aliases w:val="Body Text(ch),heading3,bt"/>
    <w:basedOn w:val="a2"/>
    <w:link w:val="Char7"/>
    <w:rsid w:val="00033BA1"/>
    <w:pPr>
      <w:widowControl/>
      <w:spacing w:before="120" w:after="120"/>
      <w:jc w:val="left"/>
    </w:pPr>
    <w:rPr>
      <w:rFonts w:ascii="Arial" w:eastAsia="宋体" w:hAnsi="Arial" w:cs="Times New Roman"/>
      <w:kern w:val="0"/>
      <w:szCs w:val="20"/>
      <w:lang w:eastAsia="en-US"/>
    </w:rPr>
  </w:style>
  <w:style w:type="character" w:customStyle="1" w:styleId="Char7">
    <w:name w:val="正文文本 Char"/>
    <w:aliases w:val="Body Text(ch) Char,heading3 Char,bt Char"/>
    <w:basedOn w:val="a3"/>
    <w:link w:val="afa"/>
    <w:rsid w:val="00033BA1"/>
    <w:rPr>
      <w:rFonts w:ascii="Arial" w:eastAsia="宋体" w:hAnsi="Arial" w:cs="Times New Roman"/>
      <w:kern w:val="0"/>
      <w:sz w:val="24"/>
      <w:szCs w:val="20"/>
      <w:lang w:eastAsia="en-US"/>
    </w:rPr>
  </w:style>
  <w:style w:type="paragraph" w:styleId="81">
    <w:name w:val="index 8"/>
    <w:basedOn w:val="a2"/>
    <w:next w:val="a2"/>
    <w:autoRedefine/>
    <w:semiHidden/>
    <w:rsid w:val="00033BA1"/>
    <w:pPr>
      <w:spacing w:line="240" w:lineRule="auto"/>
      <w:ind w:left="1680" w:firstLineChars="0" w:hanging="210"/>
      <w:jc w:val="left"/>
    </w:pPr>
    <w:rPr>
      <w:rFonts w:ascii="Times New Roman" w:eastAsia="宋体" w:hAnsi="Times New Roman" w:cs="Times New Roman"/>
      <w:sz w:val="21"/>
      <w:szCs w:val="21"/>
    </w:rPr>
  </w:style>
  <w:style w:type="character" w:customStyle="1" w:styleId="13">
    <w:name w:val="访问过的超链接1"/>
    <w:aliases w:val="FollowedHyperlink"/>
    <w:uiPriority w:val="99"/>
    <w:rsid w:val="00033BA1"/>
    <w:rPr>
      <w:color w:val="800080"/>
      <w:u w:val="single"/>
    </w:rPr>
  </w:style>
  <w:style w:type="paragraph" w:customStyle="1" w:styleId="body11">
    <w:name w:val="body1.1"/>
    <w:basedOn w:val="a2"/>
    <w:rsid w:val="00033BA1"/>
    <w:pPr>
      <w:spacing w:line="240" w:lineRule="auto"/>
      <w:ind w:leftChars="113" w:left="237" w:firstLineChars="0" w:firstLine="0"/>
    </w:pPr>
    <w:rPr>
      <w:rFonts w:ascii="Times New Roman" w:eastAsia="宋体" w:hAnsi="Times New Roman" w:cs="Times New Roman"/>
      <w:szCs w:val="24"/>
    </w:rPr>
  </w:style>
  <w:style w:type="character" w:customStyle="1" w:styleId="grame">
    <w:name w:val="grame"/>
    <w:basedOn w:val="a3"/>
    <w:rsid w:val="00033BA1"/>
  </w:style>
  <w:style w:type="paragraph" w:customStyle="1" w:styleId="afb">
    <w:name w:val="正文文字"/>
    <w:aliases w:val="首行缩进二字"/>
    <w:basedOn w:val="a2"/>
    <w:rsid w:val="00033BA1"/>
    <w:pPr>
      <w:widowControl/>
      <w:adjustRightInd w:val="0"/>
      <w:spacing w:line="0" w:lineRule="atLeast"/>
      <w:ind w:firstLineChars="0" w:firstLine="0"/>
      <w:jc w:val="center"/>
    </w:pPr>
    <w:rPr>
      <w:rFonts w:ascii="Times New Roman" w:eastAsia="宋体" w:hAnsi="Times New Roman" w:cs="Times New Roman"/>
      <w:kern w:val="0"/>
      <w:sz w:val="21"/>
      <w:szCs w:val="24"/>
    </w:rPr>
  </w:style>
  <w:style w:type="paragraph" w:styleId="32">
    <w:name w:val="Body Text 3"/>
    <w:basedOn w:val="a2"/>
    <w:link w:val="3Char0"/>
    <w:rsid w:val="00033BA1"/>
    <w:pPr>
      <w:spacing w:line="0" w:lineRule="atLeast"/>
    </w:pPr>
    <w:rPr>
      <w:rFonts w:ascii="Times New Roman" w:eastAsia="宋体" w:hAnsi="Times New Roman" w:cs="Times New Roman"/>
      <w:sz w:val="21"/>
      <w:szCs w:val="16"/>
    </w:rPr>
  </w:style>
  <w:style w:type="character" w:customStyle="1" w:styleId="3Char0">
    <w:name w:val="正文文本 3 Char"/>
    <w:basedOn w:val="a3"/>
    <w:link w:val="32"/>
    <w:rsid w:val="00033BA1"/>
    <w:rPr>
      <w:rFonts w:ascii="Times New Roman" w:eastAsia="宋体" w:hAnsi="Times New Roman" w:cs="Times New Roman"/>
      <w:szCs w:val="16"/>
    </w:rPr>
  </w:style>
  <w:style w:type="paragraph" w:customStyle="1" w:styleId="0">
    <w:name w:val="样式0"/>
    <w:basedOn w:val="a2"/>
    <w:autoRedefine/>
    <w:rsid w:val="00033BA1"/>
    <w:pPr>
      <w:tabs>
        <w:tab w:val="num" w:pos="965"/>
      </w:tabs>
      <w:overflowPunct w:val="0"/>
      <w:autoSpaceDE w:val="0"/>
      <w:autoSpaceDN w:val="0"/>
      <w:adjustRightInd w:val="0"/>
      <w:spacing w:line="440" w:lineRule="exact"/>
      <w:ind w:firstLineChars="0" w:firstLine="360"/>
    </w:pPr>
    <w:rPr>
      <w:rFonts w:ascii="宋体" w:eastAsia="宋体" w:hAnsi="宋体" w:cs="Times New Roman"/>
      <w:color w:val="000000"/>
      <w:kern w:val="0"/>
      <w:sz w:val="21"/>
      <w:szCs w:val="20"/>
    </w:rPr>
  </w:style>
  <w:style w:type="paragraph" w:styleId="26">
    <w:name w:val="Body Text Indent 2"/>
    <w:basedOn w:val="a2"/>
    <w:link w:val="2Char1"/>
    <w:rsid w:val="00033BA1"/>
    <w:pPr>
      <w:spacing w:line="240" w:lineRule="auto"/>
      <w:ind w:left="900" w:firstLineChars="0" w:firstLine="0"/>
    </w:pPr>
    <w:rPr>
      <w:rFonts w:ascii="Times New Roman" w:eastAsia="宋体" w:hAnsi="Times New Roman" w:cs="Times New Roman"/>
      <w:sz w:val="21"/>
      <w:szCs w:val="20"/>
    </w:rPr>
  </w:style>
  <w:style w:type="character" w:customStyle="1" w:styleId="2Char1">
    <w:name w:val="正文文本缩进 2 Char"/>
    <w:basedOn w:val="a3"/>
    <w:link w:val="26"/>
    <w:rsid w:val="00033BA1"/>
    <w:rPr>
      <w:rFonts w:ascii="Times New Roman" w:eastAsia="宋体" w:hAnsi="Times New Roman" w:cs="Times New Roman"/>
      <w:szCs w:val="20"/>
    </w:rPr>
  </w:style>
  <w:style w:type="paragraph" w:styleId="33">
    <w:name w:val="Body Text Indent 3"/>
    <w:basedOn w:val="a2"/>
    <w:link w:val="3Char1"/>
    <w:rsid w:val="00033BA1"/>
    <w:pPr>
      <w:ind w:firstLine="480"/>
    </w:pPr>
    <w:rPr>
      <w:rFonts w:ascii="仿宋_GB2312" w:eastAsia="仿宋_GB2312" w:hAnsi="Times New Roman" w:cs="Times New Roman"/>
      <w:szCs w:val="24"/>
    </w:rPr>
  </w:style>
  <w:style w:type="character" w:customStyle="1" w:styleId="3Char1">
    <w:name w:val="正文文本缩进 3 Char"/>
    <w:basedOn w:val="a3"/>
    <w:link w:val="33"/>
    <w:rsid w:val="00033BA1"/>
    <w:rPr>
      <w:rFonts w:ascii="仿宋_GB2312" w:eastAsia="仿宋_GB2312" w:hAnsi="Times New Roman" w:cs="Times New Roman"/>
      <w:sz w:val="24"/>
      <w:szCs w:val="24"/>
    </w:rPr>
  </w:style>
  <w:style w:type="paragraph" w:styleId="afc">
    <w:name w:val="Date"/>
    <w:basedOn w:val="a2"/>
    <w:next w:val="a2"/>
    <w:link w:val="Char8"/>
    <w:rsid w:val="00033BA1"/>
    <w:pPr>
      <w:spacing w:line="240" w:lineRule="auto"/>
      <w:ind w:leftChars="2500" w:left="100" w:firstLineChars="0" w:firstLine="0"/>
      <w:jc w:val="left"/>
    </w:pPr>
    <w:rPr>
      <w:rFonts w:ascii="宋体" w:eastAsia="宋体" w:hAnsi="Times New Roman" w:cs="Times New Roman"/>
      <w:sz w:val="21"/>
      <w:szCs w:val="24"/>
    </w:rPr>
  </w:style>
  <w:style w:type="character" w:customStyle="1" w:styleId="Char8">
    <w:name w:val="日期 Char"/>
    <w:basedOn w:val="a3"/>
    <w:link w:val="afc"/>
    <w:rsid w:val="00033BA1"/>
    <w:rPr>
      <w:rFonts w:ascii="宋体" w:eastAsia="宋体" w:hAnsi="Times New Roman" w:cs="Times New Roman"/>
      <w:szCs w:val="24"/>
    </w:rPr>
  </w:style>
  <w:style w:type="paragraph" w:styleId="afd">
    <w:name w:val="annotation text"/>
    <w:basedOn w:val="a2"/>
    <w:link w:val="Char10"/>
    <w:uiPriority w:val="99"/>
    <w:rsid w:val="00033BA1"/>
    <w:pPr>
      <w:spacing w:line="240" w:lineRule="auto"/>
      <w:ind w:firstLineChars="0" w:firstLine="0"/>
      <w:jc w:val="left"/>
    </w:pPr>
    <w:rPr>
      <w:rFonts w:ascii="宋体" w:eastAsia="宋体" w:hAnsi="Times New Roman" w:cs="Times New Roman"/>
      <w:sz w:val="21"/>
      <w:szCs w:val="24"/>
    </w:rPr>
  </w:style>
  <w:style w:type="character" w:customStyle="1" w:styleId="Char9">
    <w:name w:val="批注文字 Char"/>
    <w:basedOn w:val="a3"/>
    <w:uiPriority w:val="99"/>
    <w:rsid w:val="00033BA1"/>
    <w:rPr>
      <w:sz w:val="24"/>
    </w:rPr>
  </w:style>
  <w:style w:type="paragraph" w:styleId="afe">
    <w:name w:val="Plain Text"/>
    <w:basedOn w:val="a2"/>
    <w:link w:val="Chara"/>
    <w:rsid w:val="00033BA1"/>
    <w:pPr>
      <w:spacing w:line="240" w:lineRule="auto"/>
      <w:ind w:firstLineChars="0" w:firstLine="0"/>
    </w:pPr>
    <w:rPr>
      <w:rFonts w:ascii="宋体" w:eastAsia="宋体" w:hAnsi="Courier New" w:cs="Times New Roman"/>
      <w:sz w:val="21"/>
      <w:szCs w:val="20"/>
    </w:rPr>
  </w:style>
  <w:style w:type="character" w:customStyle="1" w:styleId="Chara">
    <w:name w:val="纯文本 Char"/>
    <w:basedOn w:val="a3"/>
    <w:link w:val="afe"/>
    <w:rsid w:val="00033BA1"/>
    <w:rPr>
      <w:rFonts w:ascii="宋体" w:eastAsia="宋体" w:hAnsi="Courier New" w:cs="Times New Roman"/>
      <w:szCs w:val="20"/>
    </w:rPr>
  </w:style>
  <w:style w:type="paragraph" w:customStyle="1" w:styleId="GB2312">
    <w:name w:val="正文 + 楷体_GB2312"/>
    <w:aliases w:val="小四"/>
    <w:basedOn w:val="a2"/>
    <w:rsid w:val="00033BA1"/>
    <w:pPr>
      <w:spacing w:line="240" w:lineRule="auto"/>
      <w:ind w:firstLineChars="0" w:firstLine="0"/>
    </w:pPr>
    <w:rPr>
      <w:rFonts w:ascii="楷体_GB2312" w:eastAsia="楷体_GB2312" w:hAnsi="Times New Roman" w:cs="Times New Roman"/>
      <w:szCs w:val="24"/>
    </w:rPr>
  </w:style>
  <w:style w:type="paragraph" w:customStyle="1" w:styleId="aff">
    <w:name w:val="表格样式"/>
    <w:basedOn w:val="a2"/>
    <w:autoRedefine/>
    <w:rsid w:val="00033BA1"/>
    <w:pPr>
      <w:spacing w:line="300" w:lineRule="exact"/>
      <w:ind w:firstLineChars="0" w:firstLine="0"/>
      <w:jc w:val="left"/>
    </w:pPr>
    <w:rPr>
      <w:rFonts w:ascii="Times New Roman" w:eastAsia="宋体" w:hAnsi="Times New Roman" w:cs="Times New Roman"/>
      <w:sz w:val="18"/>
      <w:szCs w:val="24"/>
    </w:rPr>
  </w:style>
  <w:style w:type="paragraph" w:styleId="14">
    <w:name w:val="index 1"/>
    <w:basedOn w:val="a2"/>
    <w:next w:val="a2"/>
    <w:autoRedefine/>
    <w:semiHidden/>
    <w:rsid w:val="00033BA1"/>
    <w:pPr>
      <w:spacing w:line="240" w:lineRule="auto"/>
      <w:ind w:firstLineChars="0" w:firstLine="0"/>
      <w:jc w:val="left"/>
    </w:pPr>
    <w:rPr>
      <w:rFonts w:ascii="宋体" w:eastAsia="宋体" w:hAnsi="Times New Roman" w:cs="Times New Roman"/>
      <w:sz w:val="21"/>
      <w:szCs w:val="24"/>
    </w:rPr>
  </w:style>
  <w:style w:type="paragraph" w:styleId="27">
    <w:name w:val="index 2"/>
    <w:basedOn w:val="a2"/>
    <w:next w:val="a2"/>
    <w:autoRedefine/>
    <w:semiHidden/>
    <w:rsid w:val="00033BA1"/>
    <w:pPr>
      <w:spacing w:line="240" w:lineRule="auto"/>
      <w:ind w:leftChars="200" w:left="200" w:firstLineChars="0" w:firstLine="0"/>
      <w:jc w:val="left"/>
    </w:pPr>
    <w:rPr>
      <w:rFonts w:ascii="宋体" w:eastAsia="宋体" w:hAnsi="Times New Roman" w:cs="Times New Roman"/>
      <w:sz w:val="21"/>
      <w:szCs w:val="24"/>
    </w:rPr>
  </w:style>
  <w:style w:type="paragraph" w:styleId="34">
    <w:name w:val="index 3"/>
    <w:basedOn w:val="a2"/>
    <w:next w:val="a2"/>
    <w:autoRedefine/>
    <w:semiHidden/>
    <w:rsid w:val="00033BA1"/>
    <w:pPr>
      <w:spacing w:line="240" w:lineRule="auto"/>
      <w:ind w:leftChars="400" w:left="400" w:firstLineChars="0" w:firstLine="0"/>
      <w:jc w:val="left"/>
    </w:pPr>
    <w:rPr>
      <w:rFonts w:ascii="宋体" w:eastAsia="宋体" w:hAnsi="Times New Roman" w:cs="Times New Roman"/>
      <w:sz w:val="21"/>
      <w:szCs w:val="24"/>
    </w:rPr>
  </w:style>
  <w:style w:type="paragraph" w:styleId="41">
    <w:name w:val="index 4"/>
    <w:basedOn w:val="a2"/>
    <w:next w:val="a2"/>
    <w:autoRedefine/>
    <w:semiHidden/>
    <w:rsid w:val="00033BA1"/>
    <w:pPr>
      <w:spacing w:line="240" w:lineRule="auto"/>
      <w:ind w:leftChars="600" w:left="600" w:firstLineChars="0" w:firstLine="0"/>
      <w:jc w:val="left"/>
    </w:pPr>
    <w:rPr>
      <w:rFonts w:ascii="宋体" w:eastAsia="宋体" w:hAnsi="Times New Roman" w:cs="Times New Roman"/>
      <w:sz w:val="21"/>
      <w:szCs w:val="24"/>
    </w:rPr>
  </w:style>
  <w:style w:type="paragraph" w:styleId="51">
    <w:name w:val="index 5"/>
    <w:basedOn w:val="a2"/>
    <w:next w:val="a2"/>
    <w:autoRedefine/>
    <w:semiHidden/>
    <w:rsid w:val="00033BA1"/>
    <w:pPr>
      <w:spacing w:line="240" w:lineRule="auto"/>
      <w:ind w:leftChars="800" w:left="800" w:firstLineChars="0" w:firstLine="0"/>
      <w:jc w:val="left"/>
    </w:pPr>
    <w:rPr>
      <w:rFonts w:ascii="宋体" w:eastAsia="宋体" w:hAnsi="Times New Roman" w:cs="Times New Roman"/>
      <w:sz w:val="21"/>
      <w:szCs w:val="24"/>
    </w:rPr>
  </w:style>
  <w:style w:type="paragraph" w:styleId="62">
    <w:name w:val="index 6"/>
    <w:basedOn w:val="a2"/>
    <w:next w:val="a2"/>
    <w:autoRedefine/>
    <w:semiHidden/>
    <w:rsid w:val="00033BA1"/>
    <w:pPr>
      <w:spacing w:line="240" w:lineRule="auto"/>
      <w:ind w:leftChars="1000" w:left="1000" w:firstLineChars="0" w:firstLine="0"/>
      <w:jc w:val="left"/>
    </w:pPr>
    <w:rPr>
      <w:rFonts w:ascii="宋体" w:eastAsia="宋体" w:hAnsi="Times New Roman" w:cs="Times New Roman"/>
      <w:sz w:val="21"/>
      <w:szCs w:val="24"/>
    </w:rPr>
  </w:style>
  <w:style w:type="paragraph" w:styleId="72">
    <w:name w:val="index 7"/>
    <w:basedOn w:val="a2"/>
    <w:next w:val="a2"/>
    <w:autoRedefine/>
    <w:semiHidden/>
    <w:rsid w:val="00033BA1"/>
    <w:pPr>
      <w:spacing w:line="240" w:lineRule="auto"/>
      <w:ind w:leftChars="1200" w:left="1200" w:firstLineChars="0" w:firstLine="0"/>
      <w:jc w:val="left"/>
    </w:pPr>
    <w:rPr>
      <w:rFonts w:ascii="宋体" w:eastAsia="宋体" w:hAnsi="Times New Roman" w:cs="Times New Roman"/>
      <w:sz w:val="21"/>
      <w:szCs w:val="24"/>
    </w:rPr>
  </w:style>
  <w:style w:type="paragraph" w:styleId="92">
    <w:name w:val="index 9"/>
    <w:basedOn w:val="a2"/>
    <w:next w:val="a2"/>
    <w:autoRedefine/>
    <w:semiHidden/>
    <w:rsid w:val="00033BA1"/>
    <w:pPr>
      <w:spacing w:line="240" w:lineRule="auto"/>
      <w:ind w:leftChars="1600" w:left="1600" w:firstLineChars="0" w:firstLine="0"/>
      <w:jc w:val="left"/>
    </w:pPr>
    <w:rPr>
      <w:rFonts w:ascii="宋体" w:eastAsia="宋体" w:hAnsi="Times New Roman" w:cs="Times New Roman"/>
      <w:sz w:val="21"/>
      <w:szCs w:val="24"/>
    </w:rPr>
  </w:style>
  <w:style w:type="paragraph" w:styleId="aff0">
    <w:name w:val="index heading"/>
    <w:basedOn w:val="a2"/>
    <w:next w:val="14"/>
    <w:semiHidden/>
    <w:rsid w:val="00033BA1"/>
    <w:pPr>
      <w:spacing w:line="240" w:lineRule="auto"/>
      <w:ind w:firstLineChars="0" w:firstLine="0"/>
      <w:jc w:val="left"/>
    </w:pPr>
    <w:rPr>
      <w:rFonts w:ascii="宋体" w:eastAsia="宋体" w:hAnsi="Times New Roman" w:cs="Times New Roman"/>
      <w:sz w:val="21"/>
      <w:szCs w:val="24"/>
    </w:rPr>
  </w:style>
  <w:style w:type="paragraph" w:customStyle="1" w:styleId="15">
    <w:name w:val="样式1"/>
    <w:basedOn w:val="1"/>
    <w:rsid w:val="00033BA1"/>
    <w:pPr>
      <w:widowControl w:val="0"/>
      <w:tabs>
        <w:tab w:val="num" w:pos="432"/>
      </w:tabs>
      <w:adjustRightInd w:val="0"/>
      <w:snapToGrid w:val="0"/>
      <w:spacing w:before="240" w:after="0" w:line="360" w:lineRule="atLeast"/>
      <w:ind w:left="432" w:hanging="432"/>
      <w:jc w:val="center"/>
    </w:pPr>
    <w:rPr>
      <w:rFonts w:ascii="黑体" w:eastAsia="黑体" w:hAnsi="Times New Roman" w:cs="Times New Roman"/>
      <w:sz w:val="30"/>
    </w:rPr>
  </w:style>
  <w:style w:type="paragraph" w:customStyle="1" w:styleId="28">
    <w:name w:val="样式2"/>
    <w:basedOn w:val="21"/>
    <w:rsid w:val="00033BA1"/>
    <w:pPr>
      <w:tabs>
        <w:tab w:val="num" w:pos="576"/>
      </w:tabs>
      <w:ind w:left="576" w:firstLineChars="0" w:hanging="576"/>
    </w:pPr>
    <w:rPr>
      <w:rFonts w:ascii="Arial" w:eastAsia="黑体" w:hAnsi="Arial" w:cs="Times New Roman"/>
      <w:sz w:val="28"/>
    </w:rPr>
  </w:style>
  <w:style w:type="paragraph" w:customStyle="1" w:styleId="35">
    <w:name w:val="样式3"/>
    <w:basedOn w:val="21"/>
    <w:rsid w:val="00033BA1"/>
    <w:pPr>
      <w:tabs>
        <w:tab w:val="num" w:pos="576"/>
      </w:tabs>
      <w:ind w:left="576" w:firstLineChars="0" w:hanging="576"/>
    </w:pPr>
    <w:rPr>
      <w:rFonts w:ascii="Arial" w:eastAsia="黑体" w:hAnsi="Arial" w:cs="Times New Roman"/>
      <w:sz w:val="28"/>
    </w:rPr>
  </w:style>
  <w:style w:type="paragraph" w:customStyle="1" w:styleId="42">
    <w:name w:val="样式4"/>
    <w:basedOn w:val="ae"/>
    <w:rsid w:val="00033BA1"/>
  </w:style>
  <w:style w:type="paragraph" w:customStyle="1" w:styleId="52">
    <w:name w:val="样式5"/>
    <w:basedOn w:val="30"/>
    <w:rsid w:val="00033BA1"/>
    <w:pPr>
      <w:tabs>
        <w:tab w:val="num" w:pos="720"/>
      </w:tabs>
      <w:adjustRightInd w:val="0"/>
      <w:snapToGrid w:val="0"/>
      <w:spacing w:before="240" w:after="0" w:line="360" w:lineRule="atLeast"/>
      <w:ind w:left="425" w:firstLineChars="0" w:hanging="425"/>
      <w:jc w:val="left"/>
    </w:pPr>
    <w:rPr>
      <w:rFonts w:ascii="黑体" w:eastAsia="黑体" w:hAnsi="Times New Roman" w:cs="Times New Roman"/>
      <w:sz w:val="24"/>
    </w:rPr>
  </w:style>
  <w:style w:type="paragraph" w:customStyle="1" w:styleId="63">
    <w:name w:val="样式6"/>
    <w:basedOn w:val="30"/>
    <w:rsid w:val="00033BA1"/>
    <w:pPr>
      <w:tabs>
        <w:tab w:val="num" w:pos="720"/>
      </w:tabs>
      <w:adjustRightInd w:val="0"/>
      <w:snapToGrid w:val="0"/>
      <w:spacing w:before="240" w:after="0" w:line="360" w:lineRule="atLeast"/>
      <w:ind w:left="425" w:firstLineChars="0" w:hanging="425"/>
      <w:jc w:val="left"/>
    </w:pPr>
    <w:rPr>
      <w:rFonts w:ascii="黑体" w:eastAsia="黑体" w:hAnsi="Times New Roman" w:cs="Times New Roman"/>
      <w:sz w:val="24"/>
    </w:rPr>
  </w:style>
  <w:style w:type="paragraph" w:customStyle="1" w:styleId="73">
    <w:name w:val="样式7"/>
    <w:basedOn w:val="30"/>
    <w:rsid w:val="00033BA1"/>
    <w:pPr>
      <w:tabs>
        <w:tab w:val="num" w:pos="720"/>
      </w:tabs>
      <w:adjustRightInd w:val="0"/>
      <w:snapToGrid w:val="0"/>
      <w:spacing w:before="240" w:after="0" w:line="360" w:lineRule="atLeast"/>
      <w:ind w:left="425" w:firstLineChars="0" w:hanging="425"/>
      <w:jc w:val="left"/>
    </w:pPr>
    <w:rPr>
      <w:rFonts w:ascii="黑体" w:eastAsia="黑体" w:hAnsi="Times New Roman" w:cs="Times New Roman"/>
      <w:sz w:val="24"/>
    </w:rPr>
  </w:style>
  <w:style w:type="paragraph" w:customStyle="1" w:styleId="82">
    <w:name w:val="样式8"/>
    <w:basedOn w:val="42"/>
    <w:rsid w:val="00033BA1"/>
  </w:style>
  <w:style w:type="paragraph" w:customStyle="1" w:styleId="93">
    <w:name w:val="样式9"/>
    <w:basedOn w:val="42"/>
    <w:rsid w:val="00033BA1"/>
  </w:style>
  <w:style w:type="paragraph" w:customStyle="1" w:styleId="xl30">
    <w:name w:val="xl30"/>
    <w:basedOn w:val="a2"/>
    <w:rsid w:val="00033BA1"/>
    <w:pPr>
      <w:widowControl/>
      <w:spacing w:before="100" w:beforeAutospacing="1" w:after="100" w:afterAutospacing="1" w:line="240" w:lineRule="auto"/>
      <w:ind w:firstLineChars="0" w:firstLine="0"/>
      <w:jc w:val="left"/>
      <w:textAlignment w:val="top"/>
    </w:pPr>
    <w:rPr>
      <w:rFonts w:ascii="宋体" w:eastAsia="宋体" w:hAnsi="宋体" w:cs="Times New Roman"/>
      <w:b/>
      <w:bCs/>
      <w:kern w:val="0"/>
      <w:sz w:val="20"/>
      <w:szCs w:val="20"/>
    </w:rPr>
  </w:style>
  <w:style w:type="paragraph" w:customStyle="1" w:styleId="aff1">
    <w:name w:val="阴影字"/>
    <w:basedOn w:val="a2"/>
    <w:autoRedefine/>
    <w:rsid w:val="00033BA1"/>
    <w:pPr>
      <w:spacing w:line="240" w:lineRule="auto"/>
      <w:ind w:firstLine="422"/>
    </w:pPr>
    <w:rPr>
      <w:rFonts w:ascii="宋体" w:eastAsia="宋体" w:hAnsi="宋体" w:cs="Times New Roman"/>
      <w:b/>
      <w:bCs/>
      <w:sz w:val="21"/>
      <w:szCs w:val="24"/>
    </w:rPr>
  </w:style>
  <w:style w:type="paragraph" w:customStyle="1" w:styleId="font5">
    <w:name w:val="font5"/>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kern w:val="0"/>
      <w:sz w:val="18"/>
      <w:szCs w:val="18"/>
    </w:rPr>
  </w:style>
  <w:style w:type="paragraph" w:customStyle="1" w:styleId="font6">
    <w:name w:val="font6"/>
    <w:basedOn w:val="a2"/>
    <w:rsid w:val="00033BA1"/>
    <w:pPr>
      <w:widowControl/>
      <w:spacing w:before="100" w:beforeAutospacing="1" w:after="100" w:afterAutospacing="1" w:line="240" w:lineRule="auto"/>
      <w:ind w:firstLineChars="0" w:firstLine="0"/>
      <w:jc w:val="left"/>
    </w:pPr>
    <w:rPr>
      <w:rFonts w:ascii="Times New Roman" w:eastAsia="宋体" w:hAnsi="Times New Roman" w:cs="Times New Roman"/>
      <w:color w:val="000000"/>
      <w:kern w:val="0"/>
      <w:sz w:val="18"/>
      <w:szCs w:val="18"/>
    </w:rPr>
  </w:style>
  <w:style w:type="paragraph" w:customStyle="1" w:styleId="font7">
    <w:name w:val="font7"/>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color w:val="000000"/>
      <w:kern w:val="0"/>
      <w:sz w:val="18"/>
      <w:szCs w:val="18"/>
    </w:rPr>
  </w:style>
  <w:style w:type="paragraph" w:customStyle="1" w:styleId="font8">
    <w:name w:val="font8"/>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color w:val="3366FF"/>
      <w:kern w:val="0"/>
      <w:sz w:val="18"/>
      <w:szCs w:val="18"/>
    </w:rPr>
  </w:style>
  <w:style w:type="paragraph" w:customStyle="1" w:styleId="font9">
    <w:name w:val="font9"/>
    <w:basedOn w:val="a2"/>
    <w:rsid w:val="00033BA1"/>
    <w:pPr>
      <w:widowControl/>
      <w:spacing w:before="100" w:beforeAutospacing="1" w:after="100" w:afterAutospacing="1" w:line="240" w:lineRule="auto"/>
      <w:ind w:firstLineChars="0" w:firstLine="0"/>
      <w:jc w:val="left"/>
    </w:pPr>
    <w:rPr>
      <w:rFonts w:ascii="Times New Roman" w:eastAsia="宋体" w:hAnsi="Times New Roman" w:cs="Times New Roman"/>
      <w:color w:val="000000"/>
      <w:kern w:val="0"/>
      <w:sz w:val="20"/>
      <w:szCs w:val="20"/>
    </w:rPr>
  </w:style>
  <w:style w:type="paragraph" w:customStyle="1" w:styleId="font10">
    <w:name w:val="font10"/>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color w:val="000000"/>
      <w:kern w:val="0"/>
      <w:sz w:val="16"/>
      <w:szCs w:val="16"/>
    </w:rPr>
  </w:style>
  <w:style w:type="paragraph" w:customStyle="1" w:styleId="font11">
    <w:name w:val="font11"/>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b/>
      <w:bCs/>
      <w:color w:val="000000"/>
      <w:kern w:val="0"/>
      <w:sz w:val="16"/>
      <w:szCs w:val="16"/>
    </w:rPr>
  </w:style>
  <w:style w:type="paragraph" w:customStyle="1" w:styleId="xl24">
    <w:name w:val="xl24"/>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eastAsia="宋体" w:hAnsi="Arial Unicode MS" w:cs="Times New Roman"/>
      <w:color w:val="000000"/>
      <w:kern w:val="0"/>
      <w:sz w:val="18"/>
      <w:szCs w:val="18"/>
    </w:rPr>
  </w:style>
  <w:style w:type="paragraph" w:customStyle="1" w:styleId="xl25">
    <w:name w:val="xl25"/>
    <w:basedOn w:val="a2"/>
    <w:rsid w:val="00033BA1"/>
    <w:pPr>
      <w:widowControl/>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26">
    <w:name w:val="xl26"/>
    <w:basedOn w:val="a2"/>
    <w:rsid w:val="00033BA1"/>
    <w:pPr>
      <w:widowControl/>
      <w:pBdr>
        <w:lef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27">
    <w:name w:val="xl27"/>
    <w:basedOn w:val="a2"/>
    <w:rsid w:val="00033BA1"/>
    <w:pPr>
      <w:widowControl/>
      <w:pBdr>
        <w:righ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28">
    <w:name w:val="xl28"/>
    <w:basedOn w:val="a2"/>
    <w:rsid w:val="00033BA1"/>
    <w:pPr>
      <w:widowControl/>
      <w:pBdr>
        <w:bottom w:val="single" w:sz="4" w:space="0" w:color="auto"/>
        <w:righ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29">
    <w:name w:val="xl29"/>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1">
    <w:name w:val="xl31"/>
    <w:basedOn w:val="a2"/>
    <w:rsid w:val="00033BA1"/>
    <w:pPr>
      <w:widowControl/>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2">
    <w:name w:val="xl32"/>
    <w:basedOn w:val="a2"/>
    <w:rsid w:val="00033BA1"/>
    <w:pPr>
      <w:widowControl/>
      <w:shd w:val="clear" w:color="auto" w:fill="FFFF00"/>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3">
    <w:name w:val="xl33"/>
    <w:basedOn w:val="a2"/>
    <w:rsid w:val="00033BA1"/>
    <w:pPr>
      <w:widowControl/>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4">
    <w:name w:val="xl34"/>
    <w:basedOn w:val="a2"/>
    <w:rsid w:val="00033BA1"/>
    <w:pPr>
      <w:widowControl/>
      <w:pBdr>
        <w:top w:val="single" w:sz="4" w:space="0" w:color="auto"/>
        <w:lef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5">
    <w:name w:val="xl35"/>
    <w:basedOn w:val="a2"/>
    <w:rsid w:val="00033BA1"/>
    <w:pPr>
      <w:widowControl/>
      <w:pBdr>
        <w:top w:val="single" w:sz="4" w:space="0" w:color="auto"/>
        <w:right w:val="single" w:sz="4" w:space="0" w:color="auto"/>
      </w:pBdr>
      <w:shd w:val="clear" w:color="auto" w:fill="FFFFFF"/>
      <w:spacing w:before="100" w:beforeAutospacing="1" w:after="100" w:afterAutospacing="1" w:line="240" w:lineRule="auto"/>
      <w:ind w:firstLineChars="0" w:firstLine="0"/>
      <w:jc w:val="right"/>
    </w:pPr>
    <w:rPr>
      <w:rFonts w:ascii="Arial Unicode MS" w:eastAsia="宋体" w:hAnsi="Arial Unicode MS" w:cs="Times New Roman"/>
      <w:color w:val="000000"/>
      <w:kern w:val="0"/>
      <w:sz w:val="18"/>
      <w:szCs w:val="18"/>
    </w:rPr>
  </w:style>
  <w:style w:type="paragraph" w:customStyle="1" w:styleId="xl36">
    <w:name w:val="xl36"/>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eastAsia="宋体" w:hAnsi="Arial Unicode MS" w:cs="Times New Roman"/>
      <w:color w:val="000000"/>
      <w:kern w:val="0"/>
      <w:sz w:val="18"/>
      <w:szCs w:val="18"/>
    </w:rPr>
  </w:style>
  <w:style w:type="paragraph" w:customStyle="1" w:styleId="xl37">
    <w:name w:val="xl37"/>
    <w:basedOn w:val="a2"/>
    <w:rsid w:val="00033BA1"/>
    <w:pPr>
      <w:widowControl/>
      <w:pBdr>
        <w:left w:val="single" w:sz="4" w:space="0" w:color="auto"/>
        <w:bottom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8">
    <w:name w:val="xl38"/>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Unicode MS" w:eastAsia="宋体" w:hAnsi="Arial Unicode MS" w:cs="Times New Roman"/>
      <w:color w:val="000000"/>
      <w:kern w:val="0"/>
      <w:sz w:val="18"/>
      <w:szCs w:val="18"/>
    </w:rPr>
  </w:style>
  <w:style w:type="paragraph" w:customStyle="1" w:styleId="xl39">
    <w:name w:val="xl39"/>
    <w:basedOn w:val="a2"/>
    <w:rsid w:val="00033BA1"/>
    <w:pPr>
      <w:widowControl/>
      <w:pBdr>
        <w:left w:val="single" w:sz="8" w:space="0" w:color="auto"/>
        <w:right w:val="single" w:sz="4" w:space="0" w:color="auto"/>
      </w:pBdr>
      <w:spacing w:before="100" w:beforeAutospacing="1" w:after="100" w:afterAutospacing="1" w:line="240" w:lineRule="auto"/>
      <w:ind w:firstLineChars="0" w:firstLine="0"/>
      <w:jc w:val="left"/>
      <w:textAlignment w:val="center"/>
    </w:pPr>
    <w:rPr>
      <w:rFonts w:ascii="Arial Unicode MS" w:eastAsia="宋体" w:hAnsi="Arial Unicode MS" w:cs="Times New Roman"/>
      <w:color w:val="000000"/>
      <w:kern w:val="0"/>
      <w:sz w:val="18"/>
      <w:szCs w:val="18"/>
    </w:rPr>
  </w:style>
  <w:style w:type="paragraph" w:customStyle="1" w:styleId="xl40">
    <w:name w:val="xl40"/>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41">
    <w:name w:val="xl41"/>
    <w:basedOn w:val="a2"/>
    <w:rsid w:val="00033BA1"/>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42">
    <w:name w:val="xl42"/>
    <w:basedOn w:val="a2"/>
    <w:rsid w:val="00033BA1"/>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43">
    <w:name w:val="xl43"/>
    <w:basedOn w:val="a2"/>
    <w:rsid w:val="00033BA1"/>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aff2">
    <w:name w:val="目录"/>
    <w:basedOn w:val="a2"/>
    <w:rsid w:val="00033BA1"/>
    <w:pPr>
      <w:spacing w:line="240" w:lineRule="auto"/>
      <w:ind w:firstLineChars="0" w:firstLine="0"/>
      <w:jc w:val="center"/>
    </w:pPr>
    <w:rPr>
      <w:rFonts w:ascii="宋体" w:eastAsia="宋体" w:hAnsi="宋体" w:cs="宋体"/>
      <w:b/>
      <w:bCs/>
      <w:color w:val="005C96"/>
      <w:sz w:val="32"/>
      <w:szCs w:val="20"/>
    </w:rPr>
  </w:style>
  <w:style w:type="paragraph" w:customStyle="1" w:styleId="aff3">
    <w:name w:val="缩进文本"/>
    <w:basedOn w:val="a2"/>
    <w:link w:val="Charb"/>
    <w:qFormat/>
    <w:rsid w:val="00033BA1"/>
    <w:rPr>
      <w:rFonts w:ascii="Calibri" w:eastAsia="宋体" w:hAnsi="Calibri" w:cs="Times New Roman"/>
    </w:rPr>
  </w:style>
  <w:style w:type="character" w:customStyle="1" w:styleId="Charb">
    <w:name w:val="缩进文本 Char"/>
    <w:link w:val="aff3"/>
    <w:rsid w:val="00033BA1"/>
    <w:rPr>
      <w:rFonts w:ascii="Calibri" w:eastAsia="宋体" w:hAnsi="Calibri" w:cs="Times New Roman"/>
      <w:sz w:val="24"/>
    </w:rPr>
  </w:style>
  <w:style w:type="paragraph" w:styleId="TOC">
    <w:name w:val="TOC Heading"/>
    <w:basedOn w:val="1"/>
    <w:next w:val="a2"/>
    <w:uiPriority w:val="39"/>
    <w:unhideWhenUsed/>
    <w:qFormat/>
    <w:rsid w:val="00033BA1"/>
    <w:pPr>
      <w:spacing w:beforeLines="100" w:afterLines="100" w:line="276" w:lineRule="auto"/>
      <w:jc w:val="center"/>
      <w:outlineLvl w:val="9"/>
    </w:pPr>
    <w:rPr>
      <w:rFonts w:ascii="Cambria" w:eastAsia="宋体" w:hAnsi="Cambria" w:cs="Times New Roman"/>
      <w:color w:val="365F91"/>
      <w:kern w:val="0"/>
      <w:sz w:val="28"/>
      <w:szCs w:val="28"/>
    </w:rPr>
  </w:style>
  <w:style w:type="paragraph" w:customStyle="1" w:styleId="a1">
    <w:name w:val="正文二级列表"/>
    <w:basedOn w:val="a2"/>
    <w:rsid w:val="00033BA1"/>
    <w:pPr>
      <w:numPr>
        <w:numId w:val="21"/>
      </w:numPr>
      <w:spacing w:line="300" w:lineRule="auto"/>
      <w:ind w:rightChars="-159" w:right="-334" w:firstLineChars="0"/>
    </w:pPr>
    <w:rPr>
      <w:rFonts w:ascii="宋体" w:eastAsia="宋体" w:hAnsi="宋体" w:cs="宋体"/>
      <w:sz w:val="21"/>
      <w:szCs w:val="20"/>
    </w:rPr>
  </w:style>
  <w:style w:type="character" w:customStyle="1" w:styleId="4Char1">
    <w:name w:val="标题 4 Char1"/>
    <w:aliases w:val="H4 Char,标题 4 Char Char,1.1 Char,(一) Char,1。1 Char,H41 Char,H42 Char,H43 Char,H44 Char,H45 Char,H46 Char,H47 Char,H48 Char,H49 Char,H410 Char,H411 Char,H421 Char,H431 Char,H441 Char,H451 Char,H461 Char,H471 Char,H481 Char,H491 Char,H4101 Char"/>
    <w:rsid w:val="00033BA1"/>
    <w:rPr>
      <w:b/>
      <w:bCs/>
      <w:kern w:val="2"/>
      <w:sz w:val="24"/>
      <w:szCs w:val="24"/>
    </w:rPr>
  </w:style>
  <w:style w:type="character" w:styleId="aff4">
    <w:name w:val="annotation reference"/>
    <w:unhideWhenUsed/>
    <w:rsid w:val="00033BA1"/>
    <w:rPr>
      <w:sz w:val="21"/>
      <w:szCs w:val="21"/>
    </w:rPr>
  </w:style>
  <w:style w:type="paragraph" w:styleId="aff5">
    <w:name w:val="annotation subject"/>
    <w:basedOn w:val="afd"/>
    <w:next w:val="afd"/>
    <w:link w:val="Charc"/>
    <w:uiPriority w:val="99"/>
    <w:unhideWhenUsed/>
    <w:rsid w:val="00033BA1"/>
    <w:rPr>
      <w:rFonts w:hAnsi="宋体"/>
      <w:b/>
      <w:bCs/>
      <w:szCs w:val="21"/>
    </w:rPr>
  </w:style>
  <w:style w:type="character" w:customStyle="1" w:styleId="Charc">
    <w:name w:val="批注主题 Char"/>
    <w:basedOn w:val="Char9"/>
    <w:link w:val="aff5"/>
    <w:uiPriority w:val="99"/>
    <w:rsid w:val="00033BA1"/>
    <w:rPr>
      <w:rFonts w:ascii="宋体" w:eastAsia="宋体" w:hAnsi="宋体" w:cs="Times New Roman"/>
      <w:b/>
      <w:bCs/>
      <w:sz w:val="24"/>
      <w:szCs w:val="21"/>
    </w:rPr>
  </w:style>
  <w:style w:type="character" w:customStyle="1" w:styleId="Char10">
    <w:name w:val="批注文字 Char1"/>
    <w:link w:val="afd"/>
    <w:uiPriority w:val="99"/>
    <w:rsid w:val="00033BA1"/>
    <w:rPr>
      <w:rFonts w:ascii="宋体" w:eastAsia="宋体" w:hAnsi="Times New Roman" w:cs="Times New Roman"/>
      <w:szCs w:val="24"/>
    </w:rPr>
  </w:style>
  <w:style w:type="character" w:customStyle="1" w:styleId="Char1">
    <w:name w:val="列出段落 Char"/>
    <w:link w:val="a9"/>
    <w:uiPriority w:val="34"/>
    <w:rsid w:val="00033BA1"/>
    <w:rPr>
      <w:sz w:val="24"/>
    </w:rPr>
  </w:style>
  <w:style w:type="character" w:customStyle="1" w:styleId="Char4">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e"/>
    <w:rsid w:val="00033BA1"/>
    <w:rPr>
      <w:rFonts w:ascii="宋体" w:eastAsia="宋体" w:hAnsi="Times New Roman" w:cs="Times New Roman"/>
      <w:szCs w:val="24"/>
    </w:rPr>
  </w:style>
  <w:style w:type="paragraph" w:customStyle="1" w:styleId="aff6">
    <w:name w:val="正文格式"/>
    <w:basedOn w:val="a2"/>
    <w:link w:val="Chard"/>
    <w:qFormat/>
    <w:rsid w:val="00033BA1"/>
    <w:pPr>
      <w:spacing w:line="300" w:lineRule="auto"/>
      <w:ind w:firstLineChars="150" w:firstLine="360"/>
    </w:pPr>
    <w:rPr>
      <w:rFonts w:ascii="Calibri" w:eastAsia="宋体" w:hAnsi="Calibri" w:cs="Times New Roman"/>
    </w:rPr>
  </w:style>
  <w:style w:type="character" w:customStyle="1" w:styleId="Chard">
    <w:name w:val="正文格式 Char"/>
    <w:link w:val="aff6"/>
    <w:rsid w:val="00033BA1"/>
    <w:rPr>
      <w:rFonts w:ascii="Calibri" w:eastAsia="宋体" w:hAnsi="Calibri" w:cs="Times New Roman"/>
      <w:sz w:val="24"/>
    </w:rPr>
  </w:style>
  <w:style w:type="table" w:customStyle="1" w:styleId="-11">
    <w:name w:val="浅色网格 - 强调文字颜色 11"/>
    <w:basedOn w:val="a4"/>
    <w:uiPriority w:val="62"/>
    <w:rsid w:val="00033BA1"/>
    <w:rPr>
      <w:rFonts w:ascii="Calibri" w:eastAsia="宋体"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utura Bk" w:eastAsia="宋体" w:hAnsi="Futura Bk"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utura Bk" w:eastAsia="宋体" w:hAnsi="Futura Bk"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utura Bk" w:eastAsia="宋体" w:hAnsi="Futura Bk" w:cs="Times New Roman"/>
        <w:b/>
        <w:bCs/>
      </w:rPr>
    </w:tblStylePr>
    <w:tblStylePr w:type="lastCol">
      <w:rPr>
        <w:rFonts w:ascii="Futura Bk" w:eastAsia="宋体" w:hAnsi="Futura Bk"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10">
    <w:name w:val="样式10"/>
    <w:basedOn w:val="4"/>
    <w:link w:val="10Char"/>
    <w:qFormat/>
    <w:rsid w:val="00033BA1"/>
    <w:pPr>
      <w:numPr>
        <w:numId w:val="22"/>
      </w:numPr>
      <w:spacing w:before="240" w:after="0"/>
      <w:ind w:firstLineChars="0" w:firstLine="0"/>
      <w:jc w:val="left"/>
    </w:pPr>
    <w:rPr>
      <w:rFonts w:ascii="宋体" w:eastAsia="宋体" w:hAnsi="黑体" w:cs="Times New Roman"/>
      <w:b w:val="0"/>
      <w:sz w:val="24"/>
      <w:szCs w:val="24"/>
    </w:rPr>
  </w:style>
  <w:style w:type="character" w:customStyle="1" w:styleId="10Char">
    <w:name w:val="样式10 Char"/>
    <w:link w:val="10"/>
    <w:rsid w:val="00033BA1"/>
    <w:rPr>
      <w:rFonts w:ascii="宋体" w:eastAsia="宋体" w:hAnsi="黑体" w:cs="Times New Roman"/>
      <w:bCs/>
      <w:sz w:val="24"/>
      <w:szCs w:val="24"/>
    </w:rPr>
  </w:style>
  <w:style w:type="paragraph" w:customStyle="1" w:styleId="29">
    <w:name w:val="正文2"/>
    <w:basedOn w:val="a2"/>
    <w:link w:val="2Char10"/>
    <w:qFormat/>
    <w:rsid w:val="00033BA1"/>
    <w:pPr>
      <w:ind w:firstLineChars="0" w:firstLine="0"/>
      <w:jc w:val="left"/>
    </w:pPr>
    <w:rPr>
      <w:rFonts w:ascii="Calibri" w:eastAsia="宋体" w:hAnsi="Calibri" w:cs="Times New Roman"/>
    </w:rPr>
  </w:style>
  <w:style w:type="character" w:customStyle="1" w:styleId="2Char10">
    <w:name w:val="正文2 Char1"/>
    <w:link w:val="29"/>
    <w:rsid w:val="00033BA1"/>
    <w:rPr>
      <w:rFonts w:ascii="Calibri" w:eastAsia="宋体" w:hAnsi="Calibri" w:cs="Times New Roman"/>
      <w:sz w:val="24"/>
    </w:rPr>
  </w:style>
  <w:style w:type="paragraph" w:customStyle="1" w:styleId="9">
    <w:name w:val="正文9"/>
    <w:basedOn w:val="a2"/>
    <w:rsid w:val="00033BA1"/>
    <w:pPr>
      <w:numPr>
        <w:numId w:val="23"/>
      </w:numPr>
      <w:spacing w:line="300" w:lineRule="auto"/>
      <w:ind w:rightChars="-159" w:right="-334" w:firstLineChars="0" w:firstLine="0"/>
    </w:pPr>
    <w:rPr>
      <w:rFonts w:ascii="宋体" w:eastAsia="宋体" w:hAnsi="宋体" w:cs="宋体"/>
      <w:sz w:val="21"/>
      <w:szCs w:val="20"/>
    </w:rPr>
  </w:style>
  <w:style w:type="character" w:customStyle="1" w:styleId="TDContents">
    <w:name w:val="TDContents"/>
    <w:rsid w:val="00033BA1"/>
    <w:rPr>
      <w:rFonts w:ascii="Arial Unicode MS" w:hAnsi="Arial Unicode MS"/>
    </w:rPr>
  </w:style>
  <w:style w:type="paragraph" w:styleId="aff7">
    <w:name w:val="Normal (Web)"/>
    <w:basedOn w:val="a2"/>
    <w:rsid w:val="00033BA1"/>
    <w:pPr>
      <w:widowControl/>
      <w:spacing w:before="100" w:after="100"/>
      <w:ind w:firstLineChars="0" w:firstLine="0"/>
      <w:jc w:val="left"/>
    </w:pPr>
    <w:rPr>
      <w:rFonts w:ascii="Arial" w:eastAsia="宋体" w:hAnsi="Arial" w:cs="Times New Roman"/>
      <w:kern w:val="0"/>
      <w:szCs w:val="20"/>
    </w:rPr>
  </w:style>
  <w:style w:type="character" w:customStyle="1" w:styleId="apple-converted-space">
    <w:name w:val="apple-converted-space"/>
    <w:rsid w:val="00033BA1"/>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a2"/>
    <w:link w:val="CharCharCharCharCharCharCharCharCharCharCharCharCharCharCharCharCharCharCharCharCharCharCharCharCharCharCharCharCharCharCharCharCharCharCharCharCharCharChar"/>
    <w:rsid w:val="00033BA1"/>
    <w:pPr>
      <w:spacing w:line="300" w:lineRule="auto"/>
      <w:ind w:leftChars="-257" w:left="-540" w:rightChars="-159" w:right="-334" w:firstLine="420"/>
    </w:pPr>
    <w:rPr>
      <w:rFonts w:ascii="宋体" w:eastAsia="宋体" w:hAnsi="宋体" w:cs="Times New Roman"/>
      <w:sz w:val="21"/>
      <w:szCs w:val="20"/>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link w:val="CharCharCharCharCharCharCharCharCharCharCharCharCharCharCharCharCharCharCharCharCharCharCharCharCharCharCharCharCharCharCharCharCharCharCharCharCharChar"/>
    <w:rsid w:val="00033BA1"/>
    <w:rPr>
      <w:rFonts w:ascii="宋体" w:eastAsia="宋体" w:hAnsi="宋体" w:cs="Times New Roman"/>
      <w:szCs w:val="20"/>
    </w:rPr>
  </w:style>
  <w:style w:type="paragraph" w:customStyle="1" w:styleId="Char1CharChar1Char">
    <w:name w:val="Char1 Char Char1 Char"/>
    <w:basedOn w:val="a2"/>
    <w:rsid w:val="00033BA1"/>
    <w:pPr>
      <w:widowControl/>
      <w:pBdr>
        <w:bottom w:val="single" w:sz="6" w:space="1" w:color="auto"/>
      </w:pBdr>
      <w:jc w:val="left"/>
    </w:pPr>
    <w:rPr>
      <w:rFonts w:ascii="Futura Bk" w:eastAsia="宋体" w:hAnsi="Futura Bk" w:cs="Times New Roman"/>
      <w:kern w:val="0"/>
      <w:sz w:val="20"/>
      <w:szCs w:val="20"/>
      <w:lang w:val="en-GB" w:eastAsia="en-US"/>
    </w:rPr>
  </w:style>
  <w:style w:type="paragraph" w:customStyle="1" w:styleId="xl65">
    <w:name w:val="xl65"/>
    <w:basedOn w:val="a2"/>
    <w:rsid w:val="00033BA1"/>
    <w:pPr>
      <w:widowControl/>
      <w:pBdr>
        <w:top w:val="single" w:sz="8" w:space="0" w:color="auto"/>
        <w:bottom w:val="single" w:sz="8" w:space="0" w:color="auto"/>
        <w:right w:val="single" w:sz="8" w:space="0" w:color="auto"/>
      </w:pBdr>
      <w:shd w:val="pct25" w:color="000000" w:fill="CCCCCC"/>
      <w:spacing w:before="100" w:beforeAutospacing="1" w:after="100" w:afterAutospacing="1" w:line="240" w:lineRule="auto"/>
      <w:ind w:firstLineChars="0" w:firstLine="0"/>
      <w:jc w:val="center"/>
    </w:pPr>
    <w:rPr>
      <w:rFonts w:ascii="宋体" w:eastAsia="宋体" w:hAnsi="宋体" w:cs="宋体"/>
      <w:b/>
      <w:bCs/>
      <w:kern w:val="0"/>
      <w:sz w:val="21"/>
      <w:szCs w:val="21"/>
    </w:rPr>
  </w:style>
  <w:style w:type="paragraph" w:customStyle="1" w:styleId="xl66">
    <w:name w:val="xl66"/>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8080"/>
      <w:kern w:val="0"/>
      <w:sz w:val="21"/>
      <w:szCs w:val="21"/>
      <w:u w:val="single"/>
    </w:rPr>
  </w:style>
  <w:style w:type="paragraph" w:customStyle="1" w:styleId="xl67">
    <w:name w:val="xl67"/>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563C1"/>
      <w:kern w:val="0"/>
      <w:szCs w:val="24"/>
      <w:u w:val="single"/>
    </w:rPr>
  </w:style>
  <w:style w:type="paragraph" w:customStyle="1" w:styleId="xl68">
    <w:name w:val="xl68"/>
    <w:basedOn w:val="a2"/>
    <w:rsid w:val="00033BA1"/>
    <w:pPr>
      <w:widowControl/>
      <w:pBdr>
        <w:bottom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color w:val="008080"/>
      <w:kern w:val="0"/>
      <w:sz w:val="21"/>
      <w:szCs w:val="21"/>
      <w:u w:val="single"/>
    </w:rPr>
  </w:style>
  <w:style w:type="paragraph" w:customStyle="1" w:styleId="xl69">
    <w:name w:val="xl69"/>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kern w:val="0"/>
      <w:sz w:val="21"/>
      <w:szCs w:val="21"/>
    </w:rPr>
  </w:style>
  <w:style w:type="paragraph" w:customStyle="1" w:styleId="xl70">
    <w:name w:val="xl70"/>
    <w:basedOn w:val="a2"/>
    <w:rsid w:val="00033BA1"/>
    <w:pPr>
      <w:widowControl/>
      <w:pBdr>
        <w:bottom w:val="single" w:sz="8" w:space="0" w:color="auto"/>
        <w:right w:val="single" w:sz="8" w:space="0" w:color="auto"/>
      </w:pBdr>
      <w:spacing w:before="100" w:beforeAutospacing="1" w:after="100" w:afterAutospacing="1" w:line="240" w:lineRule="auto"/>
      <w:ind w:firstLineChars="0" w:firstLine="0"/>
    </w:pPr>
    <w:rPr>
      <w:rFonts w:ascii="Times New Roman" w:eastAsia="宋体" w:hAnsi="Times New Roman" w:cs="Times New Roman"/>
      <w:color w:val="008080"/>
      <w:kern w:val="0"/>
      <w:sz w:val="21"/>
      <w:szCs w:val="21"/>
      <w:u w:val="single"/>
    </w:rPr>
  </w:style>
  <w:style w:type="paragraph" w:customStyle="1" w:styleId="xl71">
    <w:name w:val="xl71"/>
    <w:basedOn w:val="a2"/>
    <w:rsid w:val="00033BA1"/>
    <w:pPr>
      <w:widowControl/>
      <w:pBdr>
        <w:bottom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kern w:val="0"/>
      <w:sz w:val="21"/>
      <w:szCs w:val="21"/>
    </w:rPr>
  </w:style>
  <w:style w:type="paragraph" w:customStyle="1" w:styleId="xl72">
    <w:name w:val="xl72"/>
    <w:basedOn w:val="a2"/>
    <w:rsid w:val="00033BA1"/>
    <w:pPr>
      <w:widowControl/>
      <w:pBdr>
        <w:right w:val="single" w:sz="8" w:space="0" w:color="auto"/>
      </w:pBdr>
      <w:spacing w:before="100" w:beforeAutospacing="1" w:after="100" w:afterAutospacing="1" w:line="240" w:lineRule="auto"/>
      <w:ind w:firstLineChars="0" w:firstLine="0"/>
    </w:pPr>
    <w:rPr>
      <w:rFonts w:ascii="宋体" w:eastAsia="宋体" w:hAnsi="宋体" w:cs="宋体"/>
      <w:color w:val="008080"/>
      <w:kern w:val="0"/>
      <w:sz w:val="21"/>
      <w:szCs w:val="21"/>
      <w:u w:val="single"/>
    </w:rPr>
  </w:style>
  <w:style w:type="paragraph" w:customStyle="1" w:styleId="xl73">
    <w:name w:val="xl73"/>
    <w:basedOn w:val="a2"/>
    <w:rsid w:val="00033BA1"/>
    <w:pPr>
      <w:widowControl/>
      <w:pBdr>
        <w:bottom w:val="single" w:sz="8" w:space="0" w:color="auto"/>
        <w:right w:val="single" w:sz="8" w:space="0" w:color="auto"/>
      </w:pBdr>
      <w:shd w:val="clear" w:color="000000" w:fill="D9D9D9"/>
      <w:spacing w:before="100" w:beforeAutospacing="1" w:after="100" w:afterAutospacing="1" w:line="240" w:lineRule="auto"/>
      <w:ind w:firstLineChars="0" w:firstLine="0"/>
    </w:pPr>
    <w:rPr>
      <w:rFonts w:ascii="宋体" w:eastAsia="宋体" w:hAnsi="宋体" w:cs="宋体"/>
      <w:color w:val="008080"/>
      <w:kern w:val="0"/>
      <w:sz w:val="21"/>
      <w:szCs w:val="21"/>
      <w:u w:val="single"/>
    </w:rPr>
  </w:style>
  <w:style w:type="paragraph" w:customStyle="1" w:styleId="xl74">
    <w:name w:val="xl74"/>
    <w:basedOn w:val="a2"/>
    <w:rsid w:val="00033BA1"/>
    <w:pPr>
      <w:widowControl/>
      <w:pBdr>
        <w:bottom w:val="single" w:sz="8" w:space="0" w:color="auto"/>
        <w:right w:val="single" w:sz="8" w:space="0" w:color="auto"/>
      </w:pBdr>
      <w:shd w:val="clear" w:color="000000" w:fill="D9D9D9"/>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75">
    <w:name w:val="xl75"/>
    <w:basedOn w:val="a2"/>
    <w:rsid w:val="00033BA1"/>
    <w:pPr>
      <w:widowControl/>
      <w:pBdr>
        <w:bottom w:val="single" w:sz="8" w:space="0" w:color="auto"/>
        <w:right w:val="single" w:sz="8" w:space="0" w:color="auto"/>
      </w:pBdr>
      <w:shd w:val="clear" w:color="000000" w:fill="D9D9D9"/>
      <w:spacing w:before="100" w:beforeAutospacing="1" w:after="100" w:afterAutospacing="1" w:line="240" w:lineRule="auto"/>
      <w:ind w:firstLineChars="0" w:firstLine="0"/>
      <w:jc w:val="left"/>
    </w:pPr>
    <w:rPr>
      <w:rFonts w:ascii="宋体" w:eastAsia="宋体" w:hAnsi="宋体" w:cs="宋体"/>
      <w:color w:val="008080"/>
      <w:kern w:val="0"/>
      <w:sz w:val="21"/>
      <w:szCs w:val="21"/>
      <w:u w:val="single"/>
    </w:rPr>
  </w:style>
  <w:style w:type="paragraph" w:customStyle="1" w:styleId="xl76">
    <w:name w:val="xl76"/>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77">
    <w:name w:val="xl77"/>
    <w:basedOn w:val="a2"/>
    <w:rsid w:val="00033BA1"/>
    <w:pPr>
      <w:widowControl/>
      <w:pBdr>
        <w:right w:val="single" w:sz="8" w:space="0" w:color="auto"/>
      </w:pBdr>
      <w:spacing w:before="100" w:beforeAutospacing="1" w:after="100" w:afterAutospacing="1" w:line="240" w:lineRule="auto"/>
      <w:ind w:firstLineChars="0" w:firstLine="0"/>
      <w:jc w:val="left"/>
    </w:pPr>
    <w:rPr>
      <w:rFonts w:ascii="宋体" w:eastAsia="宋体" w:hAnsi="宋体" w:cs="宋体"/>
      <w:kern w:val="0"/>
      <w:sz w:val="21"/>
      <w:szCs w:val="21"/>
    </w:rPr>
  </w:style>
  <w:style w:type="paragraph" w:customStyle="1" w:styleId="xl78">
    <w:name w:val="xl78"/>
    <w:basedOn w:val="a2"/>
    <w:rsid w:val="00033BA1"/>
    <w:pPr>
      <w:widowControl/>
      <w:pBdr>
        <w:right w:val="single" w:sz="8" w:space="0" w:color="auto"/>
      </w:pBdr>
      <w:spacing w:before="100" w:beforeAutospacing="1" w:after="100" w:afterAutospacing="1" w:line="240" w:lineRule="auto"/>
      <w:ind w:firstLineChars="100" w:firstLine="100"/>
      <w:jc w:val="left"/>
    </w:pPr>
    <w:rPr>
      <w:rFonts w:ascii="宋体" w:eastAsia="宋体" w:hAnsi="宋体" w:cs="宋体"/>
      <w:kern w:val="0"/>
      <w:sz w:val="21"/>
      <w:szCs w:val="21"/>
    </w:rPr>
  </w:style>
  <w:style w:type="paragraph" w:customStyle="1" w:styleId="xl79">
    <w:name w:val="xl79"/>
    <w:basedOn w:val="a2"/>
    <w:rsid w:val="00033BA1"/>
    <w:pPr>
      <w:widowControl/>
      <w:pBdr>
        <w:bottom w:val="single" w:sz="8" w:space="0" w:color="auto"/>
        <w:right w:val="single" w:sz="8" w:space="0" w:color="auto"/>
      </w:pBdr>
      <w:shd w:val="clear" w:color="000000" w:fill="BFBFBF"/>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80">
    <w:name w:val="xl80"/>
    <w:basedOn w:val="a2"/>
    <w:rsid w:val="00033BA1"/>
    <w:pPr>
      <w:widowControl/>
      <w:pBdr>
        <w:bottom w:val="single" w:sz="8" w:space="0" w:color="auto"/>
        <w:right w:val="single" w:sz="8" w:space="0" w:color="auto"/>
      </w:pBdr>
      <w:shd w:val="clear" w:color="000000" w:fill="BFBFBF"/>
      <w:spacing w:before="100" w:beforeAutospacing="1" w:after="100" w:afterAutospacing="1" w:line="240" w:lineRule="auto"/>
      <w:ind w:firstLineChars="0" w:firstLine="0"/>
      <w:jc w:val="left"/>
    </w:pPr>
    <w:rPr>
      <w:rFonts w:ascii="宋体" w:eastAsia="宋体" w:hAnsi="宋体" w:cs="宋体"/>
      <w:kern w:val="0"/>
      <w:sz w:val="21"/>
      <w:szCs w:val="21"/>
    </w:rPr>
  </w:style>
  <w:style w:type="paragraph" w:customStyle="1" w:styleId="xl81">
    <w:name w:val="xl81"/>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82">
    <w:name w:val="xl82"/>
    <w:basedOn w:val="a2"/>
    <w:rsid w:val="00033BA1"/>
    <w:pPr>
      <w:widowControl/>
      <w:pBdr>
        <w:left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kern w:val="0"/>
      <w:sz w:val="21"/>
      <w:szCs w:val="21"/>
    </w:rPr>
  </w:style>
  <w:style w:type="paragraph" w:customStyle="1" w:styleId="xl83">
    <w:name w:val="xl83"/>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kern w:val="0"/>
      <w:sz w:val="21"/>
      <w:szCs w:val="21"/>
    </w:rPr>
  </w:style>
  <w:style w:type="paragraph" w:customStyle="1" w:styleId="xl84">
    <w:name w:val="xl84"/>
    <w:basedOn w:val="a2"/>
    <w:rsid w:val="00033BA1"/>
    <w:pPr>
      <w:widowControl/>
      <w:pBdr>
        <w:left w:val="single" w:sz="8" w:space="0" w:color="auto"/>
        <w:bottom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kern w:val="0"/>
      <w:sz w:val="21"/>
      <w:szCs w:val="21"/>
    </w:rPr>
  </w:style>
  <w:style w:type="paragraph" w:customStyle="1" w:styleId="xl85">
    <w:name w:val="xl85"/>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86">
    <w:name w:val="xl86"/>
    <w:basedOn w:val="a2"/>
    <w:rsid w:val="00033BA1"/>
    <w:pPr>
      <w:widowControl/>
      <w:pBdr>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87">
    <w:name w:val="xl87"/>
    <w:basedOn w:val="a2"/>
    <w:rsid w:val="00033BA1"/>
    <w:pPr>
      <w:widowControl/>
      <w:pBdr>
        <w:left w:val="single" w:sz="8" w:space="0" w:color="auto"/>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88">
    <w:name w:val="xl88"/>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8080"/>
      <w:kern w:val="0"/>
      <w:sz w:val="21"/>
      <w:szCs w:val="21"/>
      <w:u w:val="single"/>
    </w:rPr>
  </w:style>
  <w:style w:type="paragraph" w:customStyle="1" w:styleId="xl89">
    <w:name w:val="xl89"/>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kern w:val="0"/>
      <w:sz w:val="21"/>
      <w:szCs w:val="21"/>
    </w:rPr>
  </w:style>
  <w:style w:type="paragraph" w:customStyle="1" w:styleId="xl90">
    <w:name w:val="xl90"/>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color w:val="008080"/>
      <w:kern w:val="0"/>
      <w:sz w:val="21"/>
      <w:szCs w:val="21"/>
      <w:u w:val="single"/>
    </w:rPr>
  </w:style>
  <w:style w:type="paragraph" w:customStyle="1" w:styleId="xl91">
    <w:name w:val="xl91"/>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character" w:customStyle="1" w:styleId="Char11">
    <w:name w:val="正文缩进 Char1"/>
    <w:aliases w:val="表正文 Char,正文非缩进 Char,正文（首行缩进两字） Char,缩进 Char,正文对齐 Char,正文（架构图） Char,正文双线 Char Char Char,正文双线 Char Char Char Char Char,正文双线 Char Char Char Char Char Char Char,正文双线 Char Char1,标 Char,Body Text1 Char,正文（首行缩进） Char,样 Char,特点标题 Char,正文编号 Char"/>
    <w:rsid w:val="00033BA1"/>
    <w:rPr>
      <w:kern w:val="2"/>
      <w:sz w:val="24"/>
    </w:rPr>
  </w:style>
  <w:style w:type="paragraph" w:customStyle="1" w:styleId="7">
    <w:name w:val="正文7"/>
    <w:basedOn w:val="60"/>
    <w:rsid w:val="00033BA1"/>
    <w:pPr>
      <w:numPr>
        <w:numId w:val="24"/>
      </w:numPr>
      <w:ind w:firstLineChars="0" w:firstLine="0"/>
    </w:pPr>
    <w:rPr>
      <w:sz w:val="21"/>
    </w:rPr>
  </w:style>
  <w:style w:type="paragraph" w:customStyle="1" w:styleId="3">
    <w:name w:val="标题3"/>
    <w:basedOn w:val="30"/>
    <w:link w:val="3Char2"/>
    <w:qFormat/>
    <w:rsid w:val="00033BA1"/>
    <w:pPr>
      <w:numPr>
        <w:ilvl w:val="2"/>
        <w:numId w:val="24"/>
      </w:numPr>
      <w:spacing w:beforeLines="50" w:afterLines="50" w:line="300" w:lineRule="auto"/>
      <w:ind w:firstLineChars="0" w:firstLine="0"/>
      <w:jc w:val="left"/>
    </w:pPr>
    <w:rPr>
      <w:rFonts w:ascii="宋体" w:eastAsia="宋体" w:hAnsi="宋体" w:cs="Times New Roman"/>
      <w:sz w:val="24"/>
      <w:szCs w:val="28"/>
    </w:rPr>
  </w:style>
  <w:style w:type="paragraph" w:styleId="aff8">
    <w:name w:val="footnote text"/>
    <w:basedOn w:val="a2"/>
    <w:link w:val="Chare"/>
    <w:semiHidden/>
    <w:unhideWhenUsed/>
    <w:rsid w:val="00033BA1"/>
    <w:pPr>
      <w:snapToGrid w:val="0"/>
      <w:spacing w:line="240" w:lineRule="auto"/>
      <w:ind w:firstLineChars="0" w:firstLine="0"/>
      <w:jc w:val="left"/>
    </w:pPr>
    <w:rPr>
      <w:rFonts w:ascii="宋体" w:eastAsia="宋体" w:hAnsi="Times New Roman" w:cs="Times New Roman"/>
      <w:sz w:val="18"/>
      <w:szCs w:val="18"/>
    </w:rPr>
  </w:style>
  <w:style w:type="character" w:customStyle="1" w:styleId="Chare">
    <w:name w:val="脚注文本 Char"/>
    <w:basedOn w:val="a3"/>
    <w:link w:val="aff8"/>
    <w:semiHidden/>
    <w:rsid w:val="00033BA1"/>
    <w:rPr>
      <w:rFonts w:ascii="宋体" w:eastAsia="宋体" w:hAnsi="Times New Roman" w:cs="Times New Roman"/>
      <w:sz w:val="18"/>
      <w:szCs w:val="18"/>
    </w:rPr>
  </w:style>
  <w:style w:type="character" w:styleId="aff9">
    <w:name w:val="footnote reference"/>
    <w:basedOn w:val="a3"/>
    <w:semiHidden/>
    <w:unhideWhenUsed/>
    <w:rsid w:val="00033BA1"/>
    <w:rPr>
      <w:vertAlign w:val="superscript"/>
    </w:rPr>
  </w:style>
  <w:style w:type="character" w:customStyle="1" w:styleId="3Char2">
    <w:name w:val="标题3 Char"/>
    <w:link w:val="3"/>
    <w:rsid w:val="00033BA1"/>
    <w:rPr>
      <w:rFonts w:ascii="宋体" w:eastAsia="宋体" w:hAnsi="宋体" w:cs="Times New Roman"/>
      <w:b/>
      <w:bCs/>
      <w:sz w:val="24"/>
      <w:szCs w:val="28"/>
    </w:rPr>
  </w:style>
  <w:style w:type="paragraph" w:customStyle="1" w:styleId="CharCharCharChar2">
    <w:name w:val="Char Char Char Char2"/>
    <w:basedOn w:val="a2"/>
    <w:rsid w:val="00033BA1"/>
    <w:pPr>
      <w:widowControl/>
      <w:pBdr>
        <w:bottom w:val="single" w:sz="6" w:space="1" w:color="auto"/>
      </w:pBdr>
      <w:jc w:val="left"/>
    </w:pPr>
    <w:rPr>
      <w:rFonts w:ascii="Futura Bk" w:eastAsia="宋体" w:hAnsi="Futura Bk" w:cs="Times New Roman"/>
      <w:kern w:val="0"/>
      <w:sz w:val="20"/>
      <w:szCs w:val="20"/>
      <w:lang w:val="en-GB" w:eastAsia="en-US"/>
    </w:rPr>
  </w:style>
  <w:style w:type="paragraph" w:customStyle="1" w:styleId="p0">
    <w:name w:val="p0"/>
    <w:basedOn w:val="a2"/>
    <w:rsid w:val="00033BA1"/>
    <w:pPr>
      <w:widowControl/>
      <w:spacing w:line="240" w:lineRule="auto"/>
      <w:ind w:firstLineChars="0" w:firstLine="0"/>
    </w:pPr>
    <w:rPr>
      <w:rFonts w:ascii="宋体" w:eastAsia="宋体" w:hAnsi="宋体" w:cs="宋体"/>
      <w:kern w:val="0"/>
      <w:sz w:val="21"/>
      <w:szCs w:val="21"/>
    </w:rPr>
  </w:style>
  <w:style w:type="paragraph" w:styleId="affa">
    <w:name w:val="Revision"/>
    <w:hidden/>
    <w:uiPriority w:val="99"/>
    <w:semiHidden/>
    <w:rsid w:val="00557F8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420">
      <w:bodyDiv w:val="1"/>
      <w:marLeft w:val="0"/>
      <w:marRight w:val="0"/>
      <w:marTop w:val="0"/>
      <w:marBottom w:val="0"/>
      <w:divBdr>
        <w:top w:val="none" w:sz="0" w:space="0" w:color="auto"/>
        <w:left w:val="none" w:sz="0" w:space="0" w:color="auto"/>
        <w:bottom w:val="none" w:sz="0" w:space="0" w:color="auto"/>
        <w:right w:val="none" w:sz="0" w:space="0" w:color="auto"/>
      </w:divBdr>
      <w:divsChild>
        <w:div w:id="181669385">
          <w:marLeft w:val="0"/>
          <w:marRight w:val="0"/>
          <w:marTop w:val="0"/>
          <w:marBottom w:val="0"/>
          <w:divBdr>
            <w:top w:val="none" w:sz="0" w:space="0" w:color="auto"/>
            <w:left w:val="none" w:sz="0" w:space="0" w:color="auto"/>
            <w:bottom w:val="none" w:sz="0" w:space="0" w:color="auto"/>
            <w:right w:val="none" w:sz="0" w:space="0" w:color="auto"/>
          </w:divBdr>
        </w:div>
      </w:divsChild>
    </w:div>
    <w:div w:id="233853550">
      <w:bodyDiv w:val="1"/>
      <w:marLeft w:val="0"/>
      <w:marRight w:val="0"/>
      <w:marTop w:val="0"/>
      <w:marBottom w:val="0"/>
      <w:divBdr>
        <w:top w:val="none" w:sz="0" w:space="0" w:color="auto"/>
        <w:left w:val="none" w:sz="0" w:space="0" w:color="auto"/>
        <w:bottom w:val="none" w:sz="0" w:space="0" w:color="auto"/>
        <w:right w:val="none" w:sz="0" w:space="0" w:color="auto"/>
      </w:divBdr>
    </w:div>
    <w:div w:id="240452905">
      <w:bodyDiv w:val="1"/>
      <w:marLeft w:val="0"/>
      <w:marRight w:val="0"/>
      <w:marTop w:val="0"/>
      <w:marBottom w:val="0"/>
      <w:divBdr>
        <w:top w:val="none" w:sz="0" w:space="0" w:color="auto"/>
        <w:left w:val="none" w:sz="0" w:space="0" w:color="auto"/>
        <w:bottom w:val="none" w:sz="0" w:space="0" w:color="auto"/>
        <w:right w:val="none" w:sz="0" w:space="0" w:color="auto"/>
      </w:divBdr>
    </w:div>
    <w:div w:id="332732543">
      <w:bodyDiv w:val="1"/>
      <w:marLeft w:val="0"/>
      <w:marRight w:val="0"/>
      <w:marTop w:val="0"/>
      <w:marBottom w:val="0"/>
      <w:divBdr>
        <w:top w:val="none" w:sz="0" w:space="0" w:color="auto"/>
        <w:left w:val="none" w:sz="0" w:space="0" w:color="auto"/>
        <w:bottom w:val="none" w:sz="0" w:space="0" w:color="auto"/>
        <w:right w:val="none" w:sz="0" w:space="0" w:color="auto"/>
      </w:divBdr>
    </w:div>
    <w:div w:id="545682551">
      <w:bodyDiv w:val="1"/>
      <w:marLeft w:val="0"/>
      <w:marRight w:val="0"/>
      <w:marTop w:val="0"/>
      <w:marBottom w:val="0"/>
      <w:divBdr>
        <w:top w:val="none" w:sz="0" w:space="0" w:color="auto"/>
        <w:left w:val="none" w:sz="0" w:space="0" w:color="auto"/>
        <w:bottom w:val="none" w:sz="0" w:space="0" w:color="auto"/>
        <w:right w:val="none" w:sz="0" w:space="0" w:color="auto"/>
      </w:divBdr>
    </w:div>
    <w:div w:id="763572906">
      <w:bodyDiv w:val="1"/>
      <w:marLeft w:val="0"/>
      <w:marRight w:val="0"/>
      <w:marTop w:val="0"/>
      <w:marBottom w:val="0"/>
      <w:divBdr>
        <w:top w:val="none" w:sz="0" w:space="0" w:color="auto"/>
        <w:left w:val="none" w:sz="0" w:space="0" w:color="auto"/>
        <w:bottom w:val="none" w:sz="0" w:space="0" w:color="auto"/>
        <w:right w:val="none" w:sz="0" w:space="0" w:color="auto"/>
      </w:divBdr>
    </w:div>
    <w:div w:id="1030375325">
      <w:bodyDiv w:val="1"/>
      <w:marLeft w:val="0"/>
      <w:marRight w:val="0"/>
      <w:marTop w:val="0"/>
      <w:marBottom w:val="0"/>
      <w:divBdr>
        <w:top w:val="none" w:sz="0" w:space="0" w:color="auto"/>
        <w:left w:val="none" w:sz="0" w:space="0" w:color="auto"/>
        <w:bottom w:val="none" w:sz="0" w:space="0" w:color="auto"/>
        <w:right w:val="none" w:sz="0" w:space="0" w:color="auto"/>
      </w:divBdr>
    </w:div>
    <w:div w:id="1143237600">
      <w:bodyDiv w:val="1"/>
      <w:marLeft w:val="0"/>
      <w:marRight w:val="0"/>
      <w:marTop w:val="0"/>
      <w:marBottom w:val="0"/>
      <w:divBdr>
        <w:top w:val="none" w:sz="0" w:space="0" w:color="auto"/>
        <w:left w:val="none" w:sz="0" w:space="0" w:color="auto"/>
        <w:bottom w:val="none" w:sz="0" w:space="0" w:color="auto"/>
        <w:right w:val="none" w:sz="0" w:space="0" w:color="auto"/>
      </w:divBdr>
    </w:div>
    <w:div w:id="1143893384">
      <w:bodyDiv w:val="1"/>
      <w:marLeft w:val="0"/>
      <w:marRight w:val="0"/>
      <w:marTop w:val="0"/>
      <w:marBottom w:val="0"/>
      <w:divBdr>
        <w:top w:val="none" w:sz="0" w:space="0" w:color="auto"/>
        <w:left w:val="none" w:sz="0" w:space="0" w:color="auto"/>
        <w:bottom w:val="none" w:sz="0" w:space="0" w:color="auto"/>
        <w:right w:val="none" w:sz="0" w:space="0" w:color="auto"/>
      </w:divBdr>
    </w:div>
    <w:div w:id="1452943228">
      <w:bodyDiv w:val="1"/>
      <w:marLeft w:val="0"/>
      <w:marRight w:val="0"/>
      <w:marTop w:val="0"/>
      <w:marBottom w:val="0"/>
      <w:divBdr>
        <w:top w:val="none" w:sz="0" w:space="0" w:color="auto"/>
        <w:left w:val="none" w:sz="0" w:space="0" w:color="auto"/>
        <w:bottom w:val="none" w:sz="0" w:space="0" w:color="auto"/>
        <w:right w:val="none" w:sz="0" w:space="0" w:color="auto"/>
      </w:divBdr>
    </w:div>
    <w:div w:id="1647275464">
      <w:bodyDiv w:val="1"/>
      <w:marLeft w:val="0"/>
      <w:marRight w:val="0"/>
      <w:marTop w:val="0"/>
      <w:marBottom w:val="0"/>
      <w:divBdr>
        <w:top w:val="none" w:sz="0" w:space="0" w:color="auto"/>
        <w:left w:val="none" w:sz="0" w:space="0" w:color="auto"/>
        <w:bottom w:val="none" w:sz="0" w:space="0" w:color="auto"/>
        <w:right w:val="none" w:sz="0" w:space="0" w:color="auto"/>
      </w:divBdr>
      <w:divsChild>
        <w:div w:id="169835191">
          <w:marLeft w:val="0"/>
          <w:marRight w:val="0"/>
          <w:marTop w:val="0"/>
          <w:marBottom w:val="0"/>
          <w:divBdr>
            <w:top w:val="none" w:sz="0" w:space="0" w:color="auto"/>
            <w:left w:val="none" w:sz="0" w:space="0" w:color="auto"/>
            <w:bottom w:val="none" w:sz="0" w:space="0" w:color="auto"/>
            <w:right w:val="none" w:sz="0" w:space="0" w:color="auto"/>
          </w:divBdr>
        </w:div>
        <w:div w:id="1627926695">
          <w:marLeft w:val="0"/>
          <w:marRight w:val="0"/>
          <w:marTop w:val="0"/>
          <w:marBottom w:val="0"/>
          <w:divBdr>
            <w:top w:val="none" w:sz="0" w:space="0" w:color="auto"/>
            <w:left w:val="none" w:sz="0" w:space="0" w:color="auto"/>
            <w:bottom w:val="none" w:sz="0" w:space="0" w:color="auto"/>
            <w:right w:val="none" w:sz="0" w:space="0" w:color="auto"/>
          </w:divBdr>
        </w:div>
        <w:div w:id="60106874">
          <w:marLeft w:val="0"/>
          <w:marRight w:val="0"/>
          <w:marTop w:val="0"/>
          <w:marBottom w:val="0"/>
          <w:divBdr>
            <w:top w:val="none" w:sz="0" w:space="0" w:color="auto"/>
            <w:left w:val="none" w:sz="0" w:space="0" w:color="auto"/>
            <w:bottom w:val="none" w:sz="0" w:space="0" w:color="auto"/>
            <w:right w:val="none" w:sz="0" w:space="0" w:color="auto"/>
          </w:divBdr>
        </w:div>
        <w:div w:id="1525826879">
          <w:marLeft w:val="0"/>
          <w:marRight w:val="0"/>
          <w:marTop w:val="0"/>
          <w:marBottom w:val="0"/>
          <w:divBdr>
            <w:top w:val="none" w:sz="0" w:space="0" w:color="auto"/>
            <w:left w:val="none" w:sz="0" w:space="0" w:color="auto"/>
            <w:bottom w:val="none" w:sz="0" w:space="0" w:color="auto"/>
            <w:right w:val="none" w:sz="0" w:space="0" w:color="auto"/>
          </w:divBdr>
        </w:div>
        <w:div w:id="450711837">
          <w:marLeft w:val="0"/>
          <w:marRight w:val="0"/>
          <w:marTop w:val="0"/>
          <w:marBottom w:val="0"/>
          <w:divBdr>
            <w:top w:val="none" w:sz="0" w:space="0" w:color="auto"/>
            <w:left w:val="none" w:sz="0" w:space="0" w:color="auto"/>
            <w:bottom w:val="none" w:sz="0" w:space="0" w:color="auto"/>
            <w:right w:val="none" w:sz="0" w:space="0" w:color="auto"/>
          </w:divBdr>
        </w:div>
      </w:divsChild>
    </w:div>
    <w:div w:id="1657803797">
      <w:bodyDiv w:val="1"/>
      <w:marLeft w:val="0"/>
      <w:marRight w:val="0"/>
      <w:marTop w:val="0"/>
      <w:marBottom w:val="0"/>
      <w:divBdr>
        <w:top w:val="none" w:sz="0" w:space="0" w:color="auto"/>
        <w:left w:val="none" w:sz="0" w:space="0" w:color="auto"/>
        <w:bottom w:val="none" w:sz="0" w:space="0" w:color="auto"/>
        <w:right w:val="none" w:sz="0" w:space="0" w:color="auto"/>
      </w:divBdr>
    </w:div>
    <w:div w:id="1775513207">
      <w:bodyDiv w:val="1"/>
      <w:marLeft w:val="0"/>
      <w:marRight w:val="0"/>
      <w:marTop w:val="0"/>
      <w:marBottom w:val="0"/>
      <w:divBdr>
        <w:top w:val="none" w:sz="0" w:space="0" w:color="auto"/>
        <w:left w:val="none" w:sz="0" w:space="0" w:color="auto"/>
        <w:bottom w:val="none" w:sz="0" w:space="0" w:color="auto"/>
        <w:right w:val="none" w:sz="0" w:space="0" w:color="auto"/>
      </w:divBdr>
    </w:div>
    <w:div w:id="1806660334">
      <w:bodyDiv w:val="1"/>
      <w:marLeft w:val="0"/>
      <w:marRight w:val="0"/>
      <w:marTop w:val="0"/>
      <w:marBottom w:val="0"/>
      <w:divBdr>
        <w:top w:val="none" w:sz="0" w:space="0" w:color="auto"/>
        <w:left w:val="none" w:sz="0" w:space="0" w:color="auto"/>
        <w:bottom w:val="none" w:sz="0" w:space="0" w:color="auto"/>
        <w:right w:val="none" w:sz="0" w:space="0" w:color="auto"/>
      </w:divBdr>
    </w:div>
    <w:div w:id="1960839361">
      <w:bodyDiv w:val="1"/>
      <w:marLeft w:val="0"/>
      <w:marRight w:val="0"/>
      <w:marTop w:val="0"/>
      <w:marBottom w:val="0"/>
      <w:divBdr>
        <w:top w:val="none" w:sz="0" w:space="0" w:color="auto"/>
        <w:left w:val="none" w:sz="0" w:space="0" w:color="auto"/>
        <w:bottom w:val="none" w:sz="0" w:space="0" w:color="auto"/>
        <w:right w:val="none" w:sz="0" w:space="0" w:color="auto"/>
      </w:divBdr>
    </w:div>
    <w:div w:id="20296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ntrol" Target="activeX/activeX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w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control" Target="activeX/activeX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ontrol" Target="activeX/activeX4.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D6952-75C0-40B7-ACAC-F502A216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89</Pages>
  <Words>6731</Words>
  <Characters>38373</Characters>
  <Application>Microsoft Office Word</Application>
  <DocSecurity>0</DocSecurity>
  <Lines>319</Lines>
  <Paragraphs>90</Paragraphs>
  <ScaleCrop>false</ScaleCrop>
  <Company>Microsoft</Company>
  <LinksUpToDate>false</LinksUpToDate>
  <CharactersWithSpaces>45014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余新泰</dc:creator>
  <cp:lastModifiedBy>罗莎</cp:lastModifiedBy>
  <cp:revision>66</cp:revision>
  <dcterms:created xsi:type="dcterms:W3CDTF">2016-09-21T07:59:00Z</dcterms:created>
  <dcterms:modified xsi:type="dcterms:W3CDTF">2016-09-30T08:13:00Z</dcterms:modified>
</cp:coreProperties>
</file>