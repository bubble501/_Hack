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EC340"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DC727C">
        <w:rPr>
          <w:rFonts w:hint="eastAsia"/>
          <w:szCs w:val="24"/>
          <w:u w:val="single"/>
        </w:rPr>
        <w:t>ZB</w:t>
      </w:r>
      <w:r>
        <w:rPr>
          <w:rFonts w:hint="eastAsia"/>
          <w:szCs w:val="24"/>
          <w:u w:val="single"/>
        </w:rPr>
        <w:t>-</w:t>
      </w:r>
      <w:r w:rsidR="00DC727C">
        <w:rPr>
          <w:rFonts w:hint="eastAsia"/>
          <w:szCs w:val="24"/>
          <w:u w:val="single"/>
        </w:rPr>
        <w:t>JK</w:t>
      </w:r>
      <w:r>
        <w:rPr>
          <w:rFonts w:hint="eastAsia"/>
          <w:szCs w:val="24"/>
          <w:u w:val="single"/>
        </w:rPr>
        <w:t>-0</w:t>
      </w:r>
      <w:r w:rsidR="00DC727C">
        <w:rPr>
          <w:rFonts w:hint="eastAsia"/>
          <w:szCs w:val="24"/>
          <w:u w:val="single"/>
        </w:rPr>
        <w:t>5</w:t>
      </w:r>
    </w:p>
    <w:p w14:paraId="43A51F8E"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Pr>
          <w:rFonts w:hint="eastAsia"/>
          <w:szCs w:val="24"/>
          <w:u w:val="single"/>
        </w:rPr>
        <w:t xml:space="preserve"> </w:t>
      </w:r>
      <w:r>
        <w:rPr>
          <w:rFonts w:hint="eastAsia"/>
          <w:szCs w:val="24"/>
          <w:u w:val="single"/>
        </w:rPr>
        <w:t>料</w:t>
      </w:r>
    </w:p>
    <w:p w14:paraId="30B851FE" w14:textId="77777777" w:rsidR="007741AB" w:rsidRPr="002D2884" w:rsidRDefault="009A63B5" w:rsidP="009A63B5">
      <w:pPr>
        <w:spacing w:beforeLines="600" w:before="1872"/>
        <w:ind w:firstLineChars="0" w:firstLine="0"/>
        <w:jc w:val="center"/>
        <w:rPr>
          <w:sz w:val="52"/>
        </w:rPr>
      </w:pPr>
      <w:r>
        <w:rPr>
          <w:noProof/>
        </w:rPr>
        <w:drawing>
          <wp:inline distT="0" distB="0" distL="0" distR="0" wp14:anchorId="796EA81B" wp14:editId="25340FBE">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r w:rsidRPr="002D2884">
        <w:rPr>
          <w:sz w:val="52"/>
        </w:rPr>
        <w:t xml:space="preserve"> </w:t>
      </w:r>
    </w:p>
    <w:p w14:paraId="2A2E5B16" w14:textId="77777777" w:rsidR="00FB7E8F" w:rsidRDefault="00F162E6" w:rsidP="007741AB">
      <w:pPr>
        <w:ind w:firstLineChars="0" w:firstLine="0"/>
        <w:jc w:val="center"/>
        <w:rPr>
          <w:sz w:val="52"/>
        </w:rPr>
      </w:pPr>
      <w:r>
        <w:rPr>
          <w:rFonts w:hint="eastAsia"/>
          <w:sz w:val="52"/>
        </w:rPr>
        <w:t>GEMS-2</w:t>
      </w:r>
      <w:r w:rsidR="00596CC8">
        <w:rPr>
          <w:rFonts w:hint="eastAsia"/>
          <w:sz w:val="52"/>
        </w:rPr>
        <w:t>会员二级系统</w:t>
      </w:r>
    </w:p>
    <w:p w14:paraId="4F691E5A" w14:textId="77777777" w:rsidR="007741AB" w:rsidRDefault="00FB7E8F" w:rsidP="007741AB">
      <w:pPr>
        <w:ind w:firstLineChars="0" w:firstLine="0"/>
        <w:jc w:val="center"/>
        <w:rPr>
          <w:sz w:val="52"/>
        </w:rPr>
      </w:pPr>
      <w:r>
        <w:rPr>
          <w:rFonts w:hint="eastAsia"/>
          <w:sz w:val="52"/>
        </w:rPr>
        <w:t>保证金仓储</w:t>
      </w:r>
      <w:r w:rsidR="007741AB">
        <w:rPr>
          <w:rFonts w:hint="eastAsia"/>
          <w:sz w:val="52"/>
        </w:rPr>
        <w:t>接口规范</w:t>
      </w:r>
    </w:p>
    <w:p w14:paraId="0EBE47DA" w14:textId="77777777" w:rsidR="007741AB" w:rsidRPr="002D2884" w:rsidRDefault="007741AB" w:rsidP="00FB7E8F">
      <w:pPr>
        <w:spacing w:beforeLines="100" w:before="312" w:afterLines="700" w:after="2184"/>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34D731EA" w14:textId="77777777" w:rsidR="007741AB" w:rsidRPr="001822D4" w:rsidRDefault="007741AB" w:rsidP="00FB7E8F">
      <w:pPr>
        <w:spacing w:beforeLines="1300" w:before="4056"/>
        <w:ind w:firstLineChars="0" w:firstLine="0"/>
        <w:jc w:val="center"/>
        <w:rPr>
          <w:sz w:val="32"/>
        </w:rPr>
      </w:pPr>
      <w:r w:rsidRPr="001822D4">
        <w:rPr>
          <w:rFonts w:hint="eastAsia"/>
          <w:sz w:val="32"/>
        </w:rPr>
        <w:t>上海黄金交易所</w:t>
      </w:r>
    </w:p>
    <w:p w14:paraId="3EA2AEEE" w14:textId="77777777" w:rsidR="009A63B5" w:rsidRDefault="00290B30" w:rsidP="007741AB">
      <w:pPr>
        <w:ind w:firstLineChars="0" w:firstLine="0"/>
        <w:jc w:val="center"/>
        <w:rPr>
          <w:sz w:val="32"/>
        </w:rPr>
        <w:sectPr w:rsidR="009A63B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14:paraId="021DC0E6" w14:textId="77777777" w:rsidR="007741AB" w:rsidRPr="00CA59C2" w:rsidRDefault="007741AB" w:rsidP="007741AB">
      <w:pPr>
        <w:pStyle w:val="a5"/>
        <w:ind w:left="-617" w:right="-382" w:firstLine="482"/>
      </w:pPr>
      <w:r w:rsidRPr="00CA59C2">
        <w:rPr>
          <w:rFonts w:hint="eastAsia"/>
        </w:rPr>
        <w:lastRenderedPageBreak/>
        <w:t>文档标识</w:t>
      </w:r>
    </w:p>
    <w:p w14:paraId="4A7DE243"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436AE354" w14:textId="77777777" w:rsidTr="00422593">
        <w:trPr>
          <w:trHeight w:val="340"/>
          <w:jc w:val="center"/>
        </w:trPr>
        <w:tc>
          <w:tcPr>
            <w:tcW w:w="1236" w:type="dxa"/>
          </w:tcPr>
          <w:p w14:paraId="5A5E12B6" w14:textId="77777777" w:rsidR="007741AB" w:rsidRPr="00CA59C2" w:rsidRDefault="007741AB" w:rsidP="00422593">
            <w:pPr>
              <w:pStyle w:val="6"/>
              <w:ind w:firstLineChars="0" w:firstLine="0"/>
            </w:pPr>
            <w:r w:rsidRPr="00CA59C2">
              <w:rPr>
                <w:rFonts w:hint="eastAsia"/>
              </w:rPr>
              <w:t>文档名称</w:t>
            </w:r>
          </w:p>
        </w:tc>
        <w:tc>
          <w:tcPr>
            <w:tcW w:w="6809" w:type="dxa"/>
          </w:tcPr>
          <w:p w14:paraId="6600AFF3" w14:textId="77777777" w:rsidR="007741AB" w:rsidRPr="00CA59C2" w:rsidRDefault="00541EAF" w:rsidP="00994347">
            <w:pPr>
              <w:pStyle w:val="6"/>
              <w:ind w:firstLineChars="0" w:firstLine="0"/>
            </w:pPr>
            <w:r>
              <w:rPr>
                <w:rFonts w:hint="eastAsia"/>
              </w:rPr>
              <w:t>上海黄金交易所GEMS-2会员二级系统保证金仓储接口规范</w:t>
            </w:r>
          </w:p>
        </w:tc>
      </w:tr>
      <w:tr w:rsidR="007741AB" w:rsidRPr="00CA59C2" w14:paraId="6EA3F03C" w14:textId="77777777" w:rsidTr="00422593">
        <w:trPr>
          <w:trHeight w:val="340"/>
          <w:jc w:val="center"/>
        </w:trPr>
        <w:tc>
          <w:tcPr>
            <w:tcW w:w="1236" w:type="dxa"/>
          </w:tcPr>
          <w:p w14:paraId="769FF67D" w14:textId="77777777" w:rsidR="007741AB" w:rsidRPr="00CA59C2" w:rsidRDefault="007741AB" w:rsidP="00422593">
            <w:pPr>
              <w:pStyle w:val="6"/>
              <w:ind w:firstLineChars="0" w:firstLine="0"/>
            </w:pPr>
            <w:r w:rsidRPr="00CA59C2">
              <w:rPr>
                <w:rFonts w:hint="eastAsia"/>
              </w:rPr>
              <w:t>版本号</w:t>
            </w:r>
          </w:p>
        </w:tc>
        <w:tc>
          <w:tcPr>
            <w:tcW w:w="6809" w:type="dxa"/>
          </w:tcPr>
          <w:p w14:paraId="71C0059B" w14:textId="410EFEBA" w:rsidR="007741AB" w:rsidRPr="00CA59C2" w:rsidRDefault="00300129" w:rsidP="00300129">
            <w:pPr>
              <w:pStyle w:val="6"/>
              <w:ind w:firstLineChars="0" w:firstLine="0"/>
            </w:pPr>
            <w:r>
              <w:rPr>
                <w:rFonts w:hint="eastAsia"/>
              </w:rPr>
              <w:t>V1.0</w:t>
            </w:r>
          </w:p>
        </w:tc>
      </w:tr>
      <w:tr w:rsidR="007741AB" w:rsidRPr="00CA59C2" w14:paraId="07200D1E" w14:textId="77777777" w:rsidTr="00422593">
        <w:trPr>
          <w:trHeight w:val="424"/>
          <w:jc w:val="center"/>
        </w:trPr>
        <w:tc>
          <w:tcPr>
            <w:tcW w:w="1236" w:type="dxa"/>
            <w:vAlign w:val="center"/>
          </w:tcPr>
          <w:p w14:paraId="2244216A"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2AC29D7A" w14:textId="77777777" w:rsidR="007741AB" w:rsidRPr="00CA59C2" w:rsidRDefault="007741AB" w:rsidP="007C0103">
            <w:pPr>
              <w:pStyle w:val="6"/>
              <w:ind w:firstLine="480"/>
            </w:pPr>
          </w:p>
        </w:tc>
      </w:tr>
    </w:tbl>
    <w:p w14:paraId="73A3E96C" w14:textId="77777777" w:rsidR="007741AB" w:rsidRPr="00CA59C2" w:rsidRDefault="007741AB" w:rsidP="007741AB">
      <w:pPr>
        <w:ind w:firstLine="480"/>
      </w:pPr>
    </w:p>
    <w:p w14:paraId="723ED6E8" w14:textId="77777777" w:rsidR="007741AB" w:rsidRPr="00CA59C2" w:rsidRDefault="007741AB" w:rsidP="007741AB">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606A3AD9" w14:textId="77777777" w:rsidTr="00422593">
        <w:trPr>
          <w:trHeight w:val="340"/>
          <w:jc w:val="center"/>
        </w:trPr>
        <w:tc>
          <w:tcPr>
            <w:tcW w:w="1345" w:type="dxa"/>
          </w:tcPr>
          <w:p w14:paraId="6FC77A17"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tcPr>
          <w:p w14:paraId="52A3AF47"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tcPr>
          <w:p w14:paraId="6C88186C"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tcPr>
          <w:p w14:paraId="3C1DDB13"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10664E84" w14:textId="77777777" w:rsidTr="00422593">
        <w:trPr>
          <w:trHeight w:val="340"/>
          <w:jc w:val="center"/>
        </w:trPr>
        <w:tc>
          <w:tcPr>
            <w:tcW w:w="1345" w:type="dxa"/>
          </w:tcPr>
          <w:p w14:paraId="66607397"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1D3F631D"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23CA21A9"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1C7A06DF"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08FB9F34" w14:textId="77777777" w:rsidTr="00422593">
        <w:trPr>
          <w:trHeight w:val="340"/>
          <w:jc w:val="center"/>
        </w:trPr>
        <w:tc>
          <w:tcPr>
            <w:tcW w:w="1345" w:type="dxa"/>
          </w:tcPr>
          <w:p w14:paraId="3FDEC597"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604F0F11"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401D784"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65B5C2B6"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18DB7404" w14:textId="77777777" w:rsidTr="00422593">
        <w:trPr>
          <w:trHeight w:val="340"/>
          <w:jc w:val="center"/>
        </w:trPr>
        <w:tc>
          <w:tcPr>
            <w:tcW w:w="1345" w:type="dxa"/>
          </w:tcPr>
          <w:p w14:paraId="381754A0"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72164395"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B2B9394"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31C976B3"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52F64CDA" w14:textId="77777777" w:rsidTr="00422593">
        <w:trPr>
          <w:trHeight w:val="340"/>
          <w:jc w:val="center"/>
        </w:trPr>
        <w:tc>
          <w:tcPr>
            <w:tcW w:w="1345" w:type="dxa"/>
          </w:tcPr>
          <w:p w14:paraId="35FE7FC4"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7F785286"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4602D418"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758F6878"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19A7B5F0"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51FB72DB"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36721E04"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5EB010B5" w14:textId="77777777" w:rsidTr="00422593">
        <w:trPr>
          <w:trHeight w:val="340"/>
          <w:jc w:val="center"/>
        </w:trPr>
        <w:tc>
          <w:tcPr>
            <w:tcW w:w="1345" w:type="dxa"/>
          </w:tcPr>
          <w:p w14:paraId="4DEF3963"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6D795DE8"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64149067"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03F4BAD4"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36BABB5F" w14:textId="77777777" w:rsidTr="00422593">
        <w:trPr>
          <w:trHeight w:val="340"/>
          <w:jc w:val="center"/>
        </w:trPr>
        <w:tc>
          <w:tcPr>
            <w:tcW w:w="1345" w:type="dxa"/>
          </w:tcPr>
          <w:p w14:paraId="237DEAB7"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30A224BB"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5767E0E4"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472B6531"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66D5E4E3" w14:textId="77777777" w:rsidR="007741AB" w:rsidRPr="005A5AB6" w:rsidRDefault="007741AB" w:rsidP="00422593">
            <w:pPr>
              <w:spacing w:line="240" w:lineRule="auto"/>
              <w:ind w:firstLineChars="0" w:firstLine="0"/>
              <w:jc w:val="left"/>
              <w:rPr>
                <w:sz w:val="21"/>
              </w:rPr>
            </w:pPr>
          </w:p>
        </w:tc>
      </w:tr>
      <w:tr w:rsidR="00E54C1C" w:rsidRPr="005F0B97" w14:paraId="13AF9B81" w14:textId="77777777" w:rsidTr="00422593">
        <w:trPr>
          <w:trHeight w:val="340"/>
          <w:jc w:val="center"/>
        </w:trPr>
        <w:tc>
          <w:tcPr>
            <w:tcW w:w="1345" w:type="dxa"/>
          </w:tcPr>
          <w:p w14:paraId="34B2FC5C"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51882EE3"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707B8FA8"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4F430E06"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5A7DEEE5"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14:paraId="2C42A48E"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7B866E3A" w14:textId="77777777" w:rsidTr="00422593">
        <w:trPr>
          <w:trHeight w:val="340"/>
          <w:jc w:val="center"/>
        </w:trPr>
        <w:tc>
          <w:tcPr>
            <w:tcW w:w="1345" w:type="dxa"/>
          </w:tcPr>
          <w:p w14:paraId="52ED5504"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75E35A49"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2E0B8893"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0B83322B"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14:paraId="43284907" w14:textId="77777777"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14:paraId="7BBC8EEF" w14:textId="77777777" w:rsidTr="00422593">
        <w:trPr>
          <w:trHeight w:val="340"/>
          <w:jc w:val="center"/>
        </w:trPr>
        <w:tc>
          <w:tcPr>
            <w:tcW w:w="1345" w:type="dxa"/>
          </w:tcPr>
          <w:p w14:paraId="6F3F9B5B"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7637EEA9"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5ACBCC4B"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57693FAC"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09F34F8D" w14:textId="77777777" w:rsidTr="00422593">
        <w:trPr>
          <w:trHeight w:val="340"/>
          <w:jc w:val="center"/>
        </w:trPr>
        <w:tc>
          <w:tcPr>
            <w:tcW w:w="1345" w:type="dxa"/>
          </w:tcPr>
          <w:p w14:paraId="0BC464C8" w14:textId="77777777" w:rsidR="00CA7B54" w:rsidRDefault="00CA7B54" w:rsidP="0015189D">
            <w:pPr>
              <w:spacing w:line="240" w:lineRule="auto"/>
              <w:ind w:firstLineChars="6" w:firstLine="13"/>
              <w:jc w:val="left"/>
              <w:rPr>
                <w:sz w:val="21"/>
              </w:rPr>
            </w:pPr>
            <w:r>
              <w:rPr>
                <w:rFonts w:hint="eastAsia"/>
                <w:sz w:val="21"/>
              </w:rPr>
              <w:t>V0.93</w:t>
            </w:r>
            <w:r w:rsidR="00137A7F">
              <w:rPr>
                <w:rFonts w:hint="eastAsia"/>
                <w:sz w:val="21"/>
              </w:rPr>
              <w:t>-V0.94</w:t>
            </w:r>
          </w:p>
        </w:tc>
        <w:tc>
          <w:tcPr>
            <w:tcW w:w="1688" w:type="dxa"/>
          </w:tcPr>
          <w:p w14:paraId="085B0D2C"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28151386"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4B9ABA8B" w14:textId="77777777" w:rsidR="00CA7B54" w:rsidRDefault="00CA7B54" w:rsidP="001F2171">
            <w:pPr>
              <w:spacing w:line="240" w:lineRule="auto"/>
              <w:ind w:firstLineChars="0" w:firstLine="0"/>
              <w:jc w:val="left"/>
              <w:rPr>
                <w:sz w:val="21"/>
              </w:rPr>
            </w:pPr>
            <w:r>
              <w:rPr>
                <w:rFonts w:hint="eastAsia"/>
                <w:sz w:val="21"/>
              </w:rPr>
              <w:t>余新泰、李田</w:t>
            </w:r>
          </w:p>
        </w:tc>
      </w:tr>
      <w:tr w:rsidR="00971F3B" w:rsidRPr="005F0B97" w14:paraId="56FC8FFF" w14:textId="77777777" w:rsidTr="00422593">
        <w:trPr>
          <w:trHeight w:val="340"/>
          <w:jc w:val="center"/>
        </w:trPr>
        <w:tc>
          <w:tcPr>
            <w:tcW w:w="1345" w:type="dxa"/>
          </w:tcPr>
          <w:p w14:paraId="563F7AA9" w14:textId="77777777" w:rsidR="00971F3B" w:rsidRDefault="00137A7F" w:rsidP="0015189D">
            <w:pPr>
              <w:spacing w:line="240" w:lineRule="auto"/>
              <w:ind w:firstLineChars="6" w:firstLine="13"/>
              <w:jc w:val="left"/>
              <w:rPr>
                <w:sz w:val="21"/>
              </w:rPr>
            </w:pPr>
            <w:r>
              <w:rPr>
                <w:rFonts w:hint="eastAsia"/>
                <w:sz w:val="21"/>
              </w:rPr>
              <w:t>V0.95</w:t>
            </w:r>
          </w:p>
        </w:tc>
        <w:tc>
          <w:tcPr>
            <w:tcW w:w="1688" w:type="dxa"/>
          </w:tcPr>
          <w:p w14:paraId="5C518633" w14:textId="77777777" w:rsidR="00971F3B" w:rsidRDefault="00137A7F" w:rsidP="00422593">
            <w:pPr>
              <w:spacing w:line="240" w:lineRule="auto"/>
              <w:ind w:firstLineChars="0" w:firstLine="0"/>
              <w:jc w:val="left"/>
              <w:rPr>
                <w:sz w:val="21"/>
              </w:rPr>
            </w:pPr>
            <w:r>
              <w:rPr>
                <w:rFonts w:hint="eastAsia"/>
                <w:sz w:val="21"/>
              </w:rPr>
              <w:t>2015.10</w:t>
            </w:r>
          </w:p>
        </w:tc>
        <w:tc>
          <w:tcPr>
            <w:tcW w:w="4509" w:type="dxa"/>
          </w:tcPr>
          <w:p w14:paraId="3E964671" w14:textId="77777777" w:rsidR="00971F3B" w:rsidRDefault="00031C72" w:rsidP="00CA7B54">
            <w:pPr>
              <w:spacing w:line="240" w:lineRule="auto"/>
              <w:ind w:firstLineChars="0" w:firstLine="0"/>
              <w:jc w:val="left"/>
              <w:rPr>
                <w:sz w:val="21"/>
              </w:rPr>
            </w:pPr>
            <w:r>
              <w:rPr>
                <w:rFonts w:hint="eastAsia"/>
                <w:sz w:val="21"/>
              </w:rPr>
              <w:t>1</w:t>
            </w:r>
            <w:r>
              <w:rPr>
                <w:rFonts w:hint="eastAsia"/>
                <w:sz w:val="21"/>
              </w:rPr>
              <w:t>、</w:t>
            </w:r>
            <w:r w:rsidR="00137A7F">
              <w:rPr>
                <w:rFonts w:hint="eastAsia"/>
                <w:sz w:val="21"/>
              </w:rPr>
              <w:t>增加租借基准利率相关接口</w:t>
            </w:r>
          </w:p>
          <w:p w14:paraId="261936D1" w14:textId="77777777" w:rsidR="00031C72" w:rsidRPr="00031C72" w:rsidRDefault="00031C72" w:rsidP="00CA7B54">
            <w:pPr>
              <w:spacing w:line="240" w:lineRule="auto"/>
              <w:ind w:firstLineChars="0" w:firstLine="0"/>
              <w:jc w:val="left"/>
              <w:rPr>
                <w:sz w:val="21"/>
              </w:rPr>
            </w:pPr>
            <w:r>
              <w:rPr>
                <w:rFonts w:hint="eastAsia"/>
                <w:sz w:val="21"/>
              </w:rPr>
              <w:t>2</w:t>
            </w:r>
            <w:r>
              <w:rPr>
                <w:rFonts w:hint="eastAsia"/>
                <w:sz w:val="21"/>
              </w:rPr>
              <w:t>、租借利率增加涨跌</w:t>
            </w:r>
          </w:p>
        </w:tc>
        <w:tc>
          <w:tcPr>
            <w:tcW w:w="1473" w:type="dxa"/>
          </w:tcPr>
          <w:p w14:paraId="3058BAA1" w14:textId="77777777" w:rsidR="00971F3B" w:rsidRPr="00137A7F" w:rsidRDefault="00137A7F" w:rsidP="001F2171">
            <w:pPr>
              <w:spacing w:line="240" w:lineRule="auto"/>
              <w:ind w:firstLineChars="0" w:firstLine="0"/>
              <w:jc w:val="left"/>
              <w:rPr>
                <w:sz w:val="21"/>
              </w:rPr>
            </w:pPr>
            <w:r>
              <w:rPr>
                <w:rFonts w:hint="eastAsia"/>
                <w:sz w:val="21"/>
              </w:rPr>
              <w:t>余新泰</w:t>
            </w:r>
          </w:p>
        </w:tc>
      </w:tr>
      <w:tr w:rsidR="00137A7F" w:rsidRPr="005F0B97" w14:paraId="67F5B5AD" w14:textId="77777777" w:rsidTr="00422593">
        <w:trPr>
          <w:trHeight w:val="340"/>
          <w:jc w:val="center"/>
        </w:trPr>
        <w:tc>
          <w:tcPr>
            <w:tcW w:w="1345" w:type="dxa"/>
          </w:tcPr>
          <w:p w14:paraId="322D1DDA" w14:textId="77777777" w:rsidR="00137A7F" w:rsidRDefault="00E13686" w:rsidP="0015189D">
            <w:pPr>
              <w:spacing w:line="240" w:lineRule="auto"/>
              <w:ind w:firstLineChars="6" w:firstLine="13"/>
              <w:jc w:val="left"/>
              <w:rPr>
                <w:sz w:val="21"/>
              </w:rPr>
            </w:pPr>
            <w:r>
              <w:rPr>
                <w:sz w:val="21"/>
              </w:rPr>
              <w:t>V</w:t>
            </w:r>
            <w:r>
              <w:rPr>
                <w:rFonts w:hint="eastAsia"/>
                <w:sz w:val="21"/>
              </w:rPr>
              <w:t>0.96</w:t>
            </w:r>
          </w:p>
        </w:tc>
        <w:tc>
          <w:tcPr>
            <w:tcW w:w="1688" w:type="dxa"/>
          </w:tcPr>
          <w:p w14:paraId="07DF0379" w14:textId="77777777" w:rsidR="00137A7F" w:rsidRDefault="00E13686" w:rsidP="00422593">
            <w:pPr>
              <w:spacing w:line="240" w:lineRule="auto"/>
              <w:ind w:firstLineChars="0" w:firstLine="0"/>
              <w:jc w:val="left"/>
              <w:rPr>
                <w:sz w:val="21"/>
              </w:rPr>
            </w:pPr>
            <w:r>
              <w:rPr>
                <w:rFonts w:hint="eastAsia"/>
                <w:sz w:val="21"/>
              </w:rPr>
              <w:t>2015.12</w:t>
            </w:r>
          </w:p>
        </w:tc>
        <w:tc>
          <w:tcPr>
            <w:tcW w:w="4509" w:type="dxa"/>
          </w:tcPr>
          <w:p w14:paraId="1194F32E" w14:textId="77777777" w:rsidR="005B7A91" w:rsidRDefault="005B7A91" w:rsidP="005B7A91">
            <w:pPr>
              <w:pStyle w:val="af4"/>
              <w:spacing w:before="0" w:beforeAutospacing="0" w:after="0" w:afterAutospacing="0"/>
              <w:rPr>
                <w:sz w:val="21"/>
                <w:szCs w:val="21"/>
              </w:rPr>
            </w:pPr>
            <w:r>
              <w:rPr>
                <w:rFonts w:hint="eastAsia"/>
                <w:sz w:val="21"/>
              </w:rPr>
              <w:t>1、根据GEMS2需求，新增</w:t>
            </w:r>
            <w:r w:rsidR="00655B67">
              <w:rPr>
                <w:rFonts w:hint="eastAsia"/>
                <w:sz w:val="21"/>
              </w:rPr>
              <w:t>如下接口：</w:t>
            </w:r>
            <w:r w:rsidRPr="005B7A91">
              <w:rPr>
                <w:rFonts w:hint="eastAsia"/>
                <w:sz w:val="21"/>
              </w:rPr>
              <w:t>提货密码重置</w:t>
            </w:r>
            <w:r>
              <w:rPr>
                <w:rFonts w:hint="eastAsia"/>
                <w:sz w:val="21"/>
              </w:rPr>
              <w:t>、</w:t>
            </w:r>
            <w:r w:rsidRPr="005B7A91">
              <w:rPr>
                <w:rFonts w:hint="eastAsia"/>
                <w:sz w:val="21"/>
              </w:rPr>
              <w:t>质押申报查询</w:t>
            </w:r>
            <w:r>
              <w:rPr>
                <w:rFonts w:hint="eastAsia"/>
                <w:sz w:val="21"/>
              </w:rPr>
              <w:t>、</w:t>
            </w:r>
            <w:r w:rsidRPr="005B7A91">
              <w:rPr>
                <w:rFonts w:hint="eastAsia"/>
                <w:sz w:val="21"/>
              </w:rPr>
              <w:t>质押注销申报撤销</w:t>
            </w:r>
            <w:r>
              <w:rPr>
                <w:rFonts w:hint="eastAsia"/>
                <w:sz w:val="21"/>
              </w:rPr>
              <w:t>、</w:t>
            </w:r>
            <w:r w:rsidRPr="005B7A91">
              <w:rPr>
                <w:rFonts w:hint="eastAsia"/>
                <w:sz w:val="21"/>
              </w:rPr>
              <w:t>质押登记查询</w:t>
            </w:r>
            <w:r>
              <w:rPr>
                <w:rFonts w:hint="eastAsia"/>
                <w:sz w:val="21"/>
              </w:rPr>
              <w:t>、</w:t>
            </w:r>
            <w:r w:rsidRPr="005B7A91">
              <w:rPr>
                <w:rFonts w:hint="eastAsia"/>
                <w:sz w:val="21"/>
              </w:rPr>
              <w:t>租借续租申报提交</w:t>
            </w:r>
            <w:r>
              <w:rPr>
                <w:rFonts w:hint="eastAsia"/>
                <w:sz w:val="21"/>
              </w:rPr>
              <w:t>、</w:t>
            </w:r>
            <w:r w:rsidRPr="005B7A91">
              <w:rPr>
                <w:rFonts w:hint="eastAsia"/>
                <w:sz w:val="21"/>
              </w:rPr>
              <w:t>租借续租申报撤销</w:t>
            </w:r>
            <w:r>
              <w:rPr>
                <w:rFonts w:hint="eastAsia"/>
                <w:sz w:val="21"/>
              </w:rPr>
              <w:t>、</w:t>
            </w:r>
            <w:r w:rsidRPr="005B7A91">
              <w:rPr>
                <w:rFonts w:hint="eastAsia"/>
                <w:sz w:val="21"/>
              </w:rPr>
              <w:t>租借续租申报查询</w:t>
            </w:r>
            <w:r>
              <w:rPr>
                <w:rFonts w:hint="eastAsia"/>
                <w:sz w:val="21"/>
              </w:rPr>
              <w:t>、</w:t>
            </w:r>
            <w:r w:rsidRPr="005B7A91">
              <w:rPr>
                <w:rFonts w:hint="eastAsia"/>
                <w:sz w:val="21"/>
              </w:rPr>
              <w:t>租借状态变更申</w:t>
            </w:r>
            <w:r w:rsidRPr="005B7A91">
              <w:rPr>
                <w:rFonts w:hint="eastAsia"/>
                <w:sz w:val="21"/>
              </w:rPr>
              <w:lastRenderedPageBreak/>
              <w:t>报提交</w:t>
            </w:r>
            <w:r>
              <w:rPr>
                <w:rFonts w:hint="eastAsia"/>
                <w:sz w:val="21"/>
              </w:rPr>
              <w:t>、</w:t>
            </w:r>
            <w:r w:rsidRPr="005B7A91">
              <w:rPr>
                <w:rFonts w:hint="eastAsia"/>
                <w:sz w:val="21"/>
              </w:rPr>
              <w:t>租借状态变更申报查询</w:t>
            </w:r>
            <w:r>
              <w:rPr>
                <w:rFonts w:hint="eastAsia"/>
                <w:sz w:val="21"/>
              </w:rPr>
              <w:t>、</w:t>
            </w:r>
            <w:r w:rsidRPr="005B7A91">
              <w:rPr>
                <w:rFonts w:hint="eastAsia"/>
                <w:sz w:val="21"/>
              </w:rPr>
              <w:t>租借登记查询</w:t>
            </w:r>
            <w:r>
              <w:rPr>
                <w:rFonts w:hint="eastAsia"/>
                <w:sz w:val="21"/>
              </w:rPr>
              <w:t>、</w:t>
            </w:r>
            <w:r w:rsidRPr="005B7A91">
              <w:rPr>
                <w:rFonts w:hint="eastAsia"/>
                <w:sz w:val="21"/>
              </w:rPr>
              <w:t>租借还金登记查询</w:t>
            </w:r>
            <w:r>
              <w:rPr>
                <w:rFonts w:hint="eastAsia"/>
                <w:sz w:val="21"/>
              </w:rPr>
              <w:t>、</w:t>
            </w:r>
            <w:r w:rsidRPr="005B7A91">
              <w:rPr>
                <w:rFonts w:hint="eastAsia"/>
                <w:sz w:val="21"/>
              </w:rPr>
              <w:t>库存划转申请提交</w:t>
            </w:r>
            <w:r>
              <w:rPr>
                <w:rFonts w:hint="eastAsia"/>
                <w:sz w:val="21"/>
              </w:rPr>
              <w:t>、</w:t>
            </w:r>
            <w:r w:rsidRPr="005B7A91">
              <w:rPr>
                <w:rFonts w:hint="eastAsia"/>
                <w:sz w:val="21"/>
              </w:rPr>
              <w:t>库存划转申请查询</w:t>
            </w:r>
            <w:r>
              <w:rPr>
                <w:rFonts w:hint="eastAsia"/>
                <w:sz w:val="21"/>
              </w:rPr>
              <w:t>、</w:t>
            </w:r>
            <w:r w:rsidRPr="005B7A91">
              <w:rPr>
                <w:rFonts w:hint="eastAsia"/>
                <w:sz w:val="21"/>
              </w:rPr>
              <w:t>库存互换</w:t>
            </w:r>
            <w:r>
              <w:rPr>
                <w:rFonts w:hint="eastAsia"/>
                <w:sz w:val="21"/>
              </w:rPr>
              <w:t>、</w:t>
            </w:r>
            <w:r w:rsidRPr="005B7A91">
              <w:rPr>
                <w:rFonts w:hint="eastAsia"/>
                <w:sz w:val="21"/>
              </w:rPr>
              <w:t>库存互换申报提交</w:t>
            </w:r>
            <w:r>
              <w:rPr>
                <w:rFonts w:hint="eastAsia"/>
                <w:sz w:val="21"/>
              </w:rPr>
              <w:t>、</w:t>
            </w:r>
            <w:r w:rsidRPr="005B7A91">
              <w:rPr>
                <w:rFonts w:hint="eastAsia"/>
                <w:sz w:val="21"/>
              </w:rPr>
              <w:t>库存互换申报撤销</w:t>
            </w:r>
            <w:r>
              <w:rPr>
                <w:rFonts w:hint="eastAsia"/>
                <w:sz w:val="21"/>
              </w:rPr>
              <w:t>、</w:t>
            </w:r>
            <w:r w:rsidRPr="005B7A91">
              <w:rPr>
                <w:rFonts w:hint="eastAsia"/>
                <w:sz w:val="21"/>
              </w:rPr>
              <w:t>库存互换申报查询</w:t>
            </w:r>
            <w:r>
              <w:rPr>
                <w:rFonts w:hint="eastAsia"/>
                <w:sz w:val="21"/>
              </w:rPr>
              <w:t>、</w:t>
            </w:r>
            <w:r w:rsidRPr="005B7A91">
              <w:rPr>
                <w:rFonts w:hint="eastAsia"/>
                <w:sz w:val="21"/>
              </w:rPr>
              <w:t>库存互换登记查询</w:t>
            </w:r>
            <w:r>
              <w:rPr>
                <w:rFonts w:hint="eastAsia"/>
                <w:sz w:val="21"/>
              </w:rPr>
              <w:t>、</w:t>
            </w:r>
            <w:r>
              <w:rPr>
                <w:rFonts w:ascii="Calibri" w:hAnsi="Calibri"/>
                <w:sz w:val="21"/>
                <w:szCs w:val="21"/>
              </w:rPr>
              <w:t>客户库存变化流水查询</w:t>
            </w:r>
            <w:r>
              <w:rPr>
                <w:rFonts w:ascii="Calibri" w:hAnsi="Calibri" w:hint="eastAsia"/>
                <w:sz w:val="21"/>
                <w:szCs w:val="21"/>
              </w:rPr>
              <w:t>、</w:t>
            </w:r>
            <w:r>
              <w:rPr>
                <w:rFonts w:ascii="Calibri" w:hAnsi="Calibri"/>
                <w:sz w:val="21"/>
                <w:szCs w:val="21"/>
              </w:rPr>
              <w:t>申报状态变化流水</w:t>
            </w:r>
            <w:r>
              <w:rPr>
                <w:rFonts w:hint="eastAsia"/>
                <w:sz w:val="21"/>
                <w:szCs w:val="21"/>
              </w:rPr>
              <w:t>查询</w:t>
            </w:r>
          </w:p>
          <w:p w14:paraId="1A41E45C" w14:textId="77777777" w:rsidR="005B7A91" w:rsidRDefault="005B7A91" w:rsidP="005B7A91">
            <w:pPr>
              <w:pStyle w:val="af4"/>
              <w:spacing w:before="0" w:beforeAutospacing="0" w:after="0" w:afterAutospacing="0"/>
              <w:rPr>
                <w:sz w:val="21"/>
                <w:szCs w:val="21"/>
              </w:rPr>
            </w:pPr>
            <w:r>
              <w:rPr>
                <w:rFonts w:hint="eastAsia"/>
                <w:sz w:val="21"/>
                <w:szCs w:val="21"/>
              </w:rPr>
              <w:t>2、补充各接口的</w:t>
            </w:r>
            <w:r w:rsidR="004005AF">
              <w:rPr>
                <w:rFonts w:hint="eastAsia"/>
                <w:sz w:val="21"/>
                <w:szCs w:val="21"/>
              </w:rPr>
              <w:t>席位代码、</w:t>
            </w:r>
            <w:r>
              <w:rPr>
                <w:rFonts w:hint="eastAsia"/>
                <w:sz w:val="21"/>
                <w:szCs w:val="21"/>
              </w:rPr>
              <w:t>交易日期及自然日期字段</w:t>
            </w:r>
          </w:p>
          <w:p w14:paraId="6CE25D2F" w14:textId="77777777" w:rsidR="00137A7F" w:rsidRPr="005B7A91" w:rsidRDefault="004005AF" w:rsidP="00655B67">
            <w:pPr>
              <w:pStyle w:val="af4"/>
              <w:spacing w:before="0" w:beforeAutospacing="0" w:after="0" w:afterAutospacing="0"/>
              <w:rPr>
                <w:sz w:val="21"/>
              </w:rPr>
            </w:pPr>
            <w:r>
              <w:rPr>
                <w:rFonts w:hint="eastAsia"/>
                <w:sz w:val="21"/>
                <w:szCs w:val="21"/>
              </w:rPr>
              <w:t>3、根据</w:t>
            </w:r>
            <w:r w:rsidR="00655B67">
              <w:rPr>
                <w:rFonts w:hint="eastAsia"/>
                <w:sz w:val="21"/>
                <w:szCs w:val="21"/>
              </w:rPr>
              <w:t>GEMS2</w:t>
            </w:r>
            <w:r>
              <w:rPr>
                <w:rFonts w:hint="eastAsia"/>
                <w:sz w:val="21"/>
                <w:szCs w:val="21"/>
              </w:rPr>
              <w:t>新需求，</w:t>
            </w:r>
            <w:r w:rsidR="00655B67">
              <w:rPr>
                <w:rFonts w:hint="eastAsia"/>
                <w:sz w:val="21"/>
                <w:szCs w:val="21"/>
              </w:rPr>
              <w:t>补充各接口的业务字段</w:t>
            </w:r>
          </w:p>
        </w:tc>
        <w:tc>
          <w:tcPr>
            <w:tcW w:w="1473" w:type="dxa"/>
          </w:tcPr>
          <w:p w14:paraId="431DC404" w14:textId="77777777" w:rsidR="00137A7F" w:rsidRDefault="00E13686" w:rsidP="001F2171">
            <w:pPr>
              <w:spacing w:line="240" w:lineRule="auto"/>
              <w:ind w:firstLineChars="0" w:firstLine="0"/>
              <w:jc w:val="left"/>
              <w:rPr>
                <w:sz w:val="21"/>
              </w:rPr>
            </w:pPr>
            <w:r>
              <w:rPr>
                <w:sz w:val="21"/>
              </w:rPr>
              <w:lastRenderedPageBreak/>
              <w:t>管荦</w:t>
            </w:r>
            <w:r>
              <w:rPr>
                <w:rFonts w:hint="eastAsia"/>
                <w:sz w:val="21"/>
              </w:rPr>
              <w:t>、</w:t>
            </w:r>
            <w:r>
              <w:rPr>
                <w:sz w:val="21"/>
              </w:rPr>
              <w:t>余新泰</w:t>
            </w:r>
          </w:p>
        </w:tc>
      </w:tr>
      <w:tr w:rsidR="00EC12F6" w:rsidRPr="005F0B97" w14:paraId="4CCEDA45" w14:textId="77777777" w:rsidTr="00422593">
        <w:trPr>
          <w:trHeight w:val="340"/>
          <w:jc w:val="center"/>
        </w:trPr>
        <w:tc>
          <w:tcPr>
            <w:tcW w:w="1345" w:type="dxa"/>
          </w:tcPr>
          <w:p w14:paraId="4E63C16D" w14:textId="0CF7E866" w:rsidR="00EC12F6" w:rsidRDefault="00EC12F6" w:rsidP="0015189D">
            <w:pPr>
              <w:spacing w:line="240" w:lineRule="auto"/>
              <w:ind w:firstLineChars="6" w:firstLine="13"/>
              <w:jc w:val="left"/>
              <w:rPr>
                <w:sz w:val="21"/>
              </w:rPr>
            </w:pPr>
            <w:r>
              <w:rPr>
                <w:rFonts w:hint="eastAsia"/>
                <w:sz w:val="21"/>
              </w:rPr>
              <w:lastRenderedPageBreak/>
              <w:t>V</w:t>
            </w:r>
            <w:r>
              <w:rPr>
                <w:sz w:val="21"/>
              </w:rPr>
              <w:t>0.97</w:t>
            </w:r>
          </w:p>
        </w:tc>
        <w:tc>
          <w:tcPr>
            <w:tcW w:w="1688" w:type="dxa"/>
          </w:tcPr>
          <w:p w14:paraId="64004C96" w14:textId="1D9B4FB2" w:rsidR="00EC12F6" w:rsidRDefault="00EC12F6" w:rsidP="00422593">
            <w:pPr>
              <w:spacing w:line="240" w:lineRule="auto"/>
              <w:ind w:firstLineChars="0" w:firstLine="0"/>
              <w:jc w:val="left"/>
              <w:rPr>
                <w:sz w:val="21"/>
              </w:rPr>
            </w:pPr>
            <w:r>
              <w:rPr>
                <w:rFonts w:hint="eastAsia"/>
                <w:sz w:val="21"/>
              </w:rPr>
              <w:t>2016.4</w:t>
            </w:r>
          </w:p>
        </w:tc>
        <w:tc>
          <w:tcPr>
            <w:tcW w:w="4509" w:type="dxa"/>
          </w:tcPr>
          <w:p w14:paraId="1132C661" w14:textId="77777777" w:rsidR="00EC12F6" w:rsidRDefault="00EC12F6" w:rsidP="005B7A91">
            <w:pPr>
              <w:pStyle w:val="af4"/>
              <w:spacing w:before="0" w:beforeAutospacing="0" w:after="0" w:afterAutospacing="0"/>
              <w:rPr>
                <w:sz w:val="21"/>
              </w:rPr>
            </w:pPr>
            <w:r>
              <w:rPr>
                <w:rFonts w:hint="eastAsia"/>
                <w:sz w:val="21"/>
              </w:rPr>
              <w:t>1、</w:t>
            </w:r>
            <w:r>
              <w:rPr>
                <w:sz w:val="21"/>
              </w:rPr>
              <w:t>修订</w:t>
            </w:r>
            <w:r>
              <w:rPr>
                <w:rFonts w:hint="eastAsia"/>
                <w:sz w:val="21"/>
              </w:rPr>
              <w:t>每日</w:t>
            </w:r>
            <w:r>
              <w:rPr>
                <w:sz w:val="21"/>
              </w:rPr>
              <w:t>租借</w:t>
            </w:r>
            <w:r>
              <w:rPr>
                <w:rFonts w:hint="eastAsia"/>
                <w:sz w:val="21"/>
              </w:rPr>
              <w:t>基准</w:t>
            </w:r>
            <w:r>
              <w:rPr>
                <w:sz w:val="21"/>
              </w:rPr>
              <w:t>利率及均值接口为查询</w:t>
            </w:r>
            <w:r>
              <w:rPr>
                <w:rFonts w:hint="eastAsia"/>
                <w:sz w:val="21"/>
              </w:rPr>
              <w:t>接口</w:t>
            </w:r>
          </w:p>
          <w:p w14:paraId="7A86F619" w14:textId="34885F5B" w:rsidR="00EC12F6" w:rsidRPr="00EC12F6" w:rsidRDefault="00EC12F6" w:rsidP="005B7A91">
            <w:pPr>
              <w:pStyle w:val="af4"/>
              <w:spacing w:before="0" w:beforeAutospacing="0" w:after="0" w:afterAutospacing="0"/>
              <w:rPr>
                <w:sz w:val="21"/>
              </w:rPr>
            </w:pPr>
            <w:r>
              <w:rPr>
                <w:sz w:val="21"/>
              </w:rPr>
              <w:t>2</w:t>
            </w:r>
            <w:r>
              <w:rPr>
                <w:rFonts w:hint="eastAsia"/>
                <w:sz w:val="21"/>
              </w:rPr>
              <w:t>、</w:t>
            </w:r>
            <w:r>
              <w:rPr>
                <w:sz w:val="21"/>
              </w:rPr>
              <w:t>增加</w:t>
            </w:r>
            <w:r>
              <w:rPr>
                <w:rFonts w:hint="eastAsia"/>
                <w:sz w:val="21"/>
              </w:rPr>
              <w:t>部分</w:t>
            </w:r>
            <w:r>
              <w:rPr>
                <w:sz w:val="21"/>
              </w:rPr>
              <w:t>申请接口</w:t>
            </w:r>
            <w:r>
              <w:rPr>
                <w:rFonts w:hint="eastAsia"/>
                <w:sz w:val="21"/>
              </w:rPr>
              <w:t>应答</w:t>
            </w:r>
            <w:r>
              <w:rPr>
                <w:sz w:val="21"/>
              </w:rPr>
              <w:t>报文中的</w:t>
            </w:r>
            <w:r>
              <w:rPr>
                <w:rFonts w:hint="eastAsia"/>
                <w:sz w:val="21"/>
              </w:rPr>
              <w:t>申报</w:t>
            </w:r>
            <w:r>
              <w:rPr>
                <w:sz w:val="21"/>
              </w:rPr>
              <w:t>状态字段；</w:t>
            </w:r>
          </w:p>
        </w:tc>
        <w:tc>
          <w:tcPr>
            <w:tcW w:w="1473" w:type="dxa"/>
          </w:tcPr>
          <w:p w14:paraId="269C1498" w14:textId="2DF22863" w:rsidR="00EC12F6" w:rsidRDefault="00CA5B82" w:rsidP="001F2171">
            <w:pPr>
              <w:spacing w:line="240" w:lineRule="auto"/>
              <w:ind w:firstLineChars="0" w:firstLine="0"/>
              <w:jc w:val="left"/>
              <w:rPr>
                <w:sz w:val="21"/>
              </w:rPr>
            </w:pPr>
            <w:r>
              <w:rPr>
                <w:sz w:val="21"/>
              </w:rPr>
              <w:t>管荦</w:t>
            </w:r>
            <w:r>
              <w:rPr>
                <w:rFonts w:hint="eastAsia"/>
                <w:sz w:val="21"/>
              </w:rPr>
              <w:t>、</w:t>
            </w:r>
            <w:r>
              <w:rPr>
                <w:sz w:val="21"/>
              </w:rPr>
              <w:t>余新泰</w:t>
            </w:r>
          </w:p>
        </w:tc>
      </w:tr>
      <w:tr w:rsidR="00A5250B" w:rsidRPr="005F0B97" w14:paraId="088E56E4" w14:textId="77777777" w:rsidTr="00422593">
        <w:trPr>
          <w:trHeight w:val="340"/>
          <w:jc w:val="center"/>
        </w:trPr>
        <w:tc>
          <w:tcPr>
            <w:tcW w:w="1345" w:type="dxa"/>
          </w:tcPr>
          <w:p w14:paraId="4328462E" w14:textId="57A82C30" w:rsidR="00A5250B" w:rsidRDefault="00A5250B" w:rsidP="0015189D">
            <w:pPr>
              <w:spacing w:line="240" w:lineRule="auto"/>
              <w:ind w:firstLineChars="6" w:firstLine="13"/>
              <w:jc w:val="left"/>
              <w:rPr>
                <w:sz w:val="21"/>
              </w:rPr>
            </w:pPr>
            <w:r>
              <w:rPr>
                <w:rFonts w:hint="eastAsia"/>
                <w:sz w:val="21"/>
              </w:rPr>
              <w:t>V0.98</w:t>
            </w:r>
          </w:p>
        </w:tc>
        <w:tc>
          <w:tcPr>
            <w:tcW w:w="1688" w:type="dxa"/>
          </w:tcPr>
          <w:p w14:paraId="7B192E45" w14:textId="69B41297" w:rsidR="00A5250B" w:rsidRDefault="00A5250B" w:rsidP="00422593">
            <w:pPr>
              <w:spacing w:line="240" w:lineRule="auto"/>
              <w:ind w:firstLineChars="0" w:firstLine="0"/>
              <w:jc w:val="left"/>
              <w:rPr>
                <w:sz w:val="21"/>
              </w:rPr>
            </w:pPr>
            <w:r>
              <w:rPr>
                <w:rFonts w:hint="eastAsia"/>
                <w:sz w:val="21"/>
              </w:rPr>
              <w:t>2016.5</w:t>
            </w:r>
          </w:p>
        </w:tc>
        <w:tc>
          <w:tcPr>
            <w:tcW w:w="4509" w:type="dxa"/>
          </w:tcPr>
          <w:p w14:paraId="24D66A24" w14:textId="77777777" w:rsidR="00A5250B" w:rsidRDefault="00381615" w:rsidP="005B7A91">
            <w:pPr>
              <w:pStyle w:val="af4"/>
              <w:spacing w:before="0" w:beforeAutospacing="0" w:after="0" w:afterAutospacing="0"/>
              <w:rPr>
                <w:sz w:val="21"/>
              </w:rPr>
            </w:pPr>
            <w:r>
              <w:rPr>
                <w:sz w:val="21"/>
              </w:rPr>
              <w:t>1</w:t>
            </w:r>
            <w:r>
              <w:rPr>
                <w:rFonts w:hint="eastAsia"/>
                <w:sz w:val="21"/>
              </w:rPr>
              <w:t>、</w:t>
            </w:r>
            <w:r w:rsidR="00D57A84">
              <w:rPr>
                <w:rFonts w:hint="eastAsia"/>
                <w:sz w:val="21"/>
              </w:rPr>
              <w:t>删除</w:t>
            </w:r>
            <w:r w:rsidR="00D57A84">
              <w:rPr>
                <w:sz w:val="21"/>
              </w:rPr>
              <w:t>部分</w:t>
            </w:r>
            <w:r w:rsidR="00D57A84">
              <w:rPr>
                <w:rFonts w:hint="eastAsia"/>
                <w:sz w:val="21"/>
              </w:rPr>
              <w:t>接口</w:t>
            </w:r>
            <w:r w:rsidR="00D57A84">
              <w:rPr>
                <w:sz w:val="21"/>
              </w:rPr>
              <w:t>中的撤销</w:t>
            </w:r>
            <w:r w:rsidR="00D57A84">
              <w:rPr>
                <w:rFonts w:hint="eastAsia"/>
                <w:sz w:val="21"/>
              </w:rPr>
              <w:t>信息；</w:t>
            </w:r>
          </w:p>
          <w:p w14:paraId="10110BEC" w14:textId="6C81BD2C" w:rsidR="00D57A84" w:rsidRPr="00D57A84" w:rsidRDefault="00D57A84" w:rsidP="005B7A91">
            <w:pPr>
              <w:pStyle w:val="af4"/>
              <w:spacing w:before="0" w:beforeAutospacing="0" w:after="0" w:afterAutospacing="0"/>
              <w:rPr>
                <w:sz w:val="21"/>
              </w:rPr>
            </w:pPr>
            <w:r>
              <w:rPr>
                <w:sz w:val="21"/>
              </w:rPr>
              <w:t>2</w:t>
            </w:r>
            <w:r>
              <w:rPr>
                <w:rFonts w:hint="eastAsia"/>
                <w:sz w:val="21"/>
              </w:rPr>
              <w:t>、</w:t>
            </w:r>
            <w:r>
              <w:rPr>
                <w:sz w:val="21"/>
              </w:rPr>
              <w:t>增加部分接口中的应答报文中的对手方</w:t>
            </w:r>
            <w:r>
              <w:rPr>
                <w:rFonts w:hint="eastAsia"/>
                <w:sz w:val="21"/>
              </w:rPr>
              <w:t>申报</w:t>
            </w:r>
            <w:r>
              <w:rPr>
                <w:sz w:val="21"/>
              </w:rPr>
              <w:t>编号；</w:t>
            </w:r>
          </w:p>
        </w:tc>
        <w:tc>
          <w:tcPr>
            <w:tcW w:w="1473" w:type="dxa"/>
          </w:tcPr>
          <w:p w14:paraId="79032423" w14:textId="48432F47" w:rsidR="00A5250B" w:rsidRPr="00D57A84" w:rsidRDefault="00D57A84" w:rsidP="001F2171">
            <w:pPr>
              <w:spacing w:line="240" w:lineRule="auto"/>
              <w:ind w:firstLineChars="0" w:firstLine="0"/>
              <w:jc w:val="left"/>
              <w:rPr>
                <w:sz w:val="21"/>
              </w:rPr>
            </w:pPr>
            <w:r>
              <w:rPr>
                <w:rFonts w:hint="eastAsia"/>
                <w:sz w:val="21"/>
              </w:rPr>
              <w:t>管荦</w:t>
            </w:r>
          </w:p>
        </w:tc>
      </w:tr>
      <w:tr w:rsidR="002344F1" w:rsidRPr="005F0B97" w14:paraId="7889A4CE" w14:textId="77777777" w:rsidTr="00422593">
        <w:trPr>
          <w:trHeight w:val="340"/>
          <w:jc w:val="center"/>
          <w:ins w:id="0" w:author="管荦" w:date="2016-07-26T11:36:00Z"/>
        </w:trPr>
        <w:tc>
          <w:tcPr>
            <w:tcW w:w="1345" w:type="dxa"/>
          </w:tcPr>
          <w:p w14:paraId="0C6D740F" w14:textId="1695DEF8" w:rsidR="002344F1" w:rsidRDefault="002344F1" w:rsidP="002344F1">
            <w:pPr>
              <w:spacing w:line="240" w:lineRule="auto"/>
              <w:ind w:firstLineChars="6" w:firstLine="13"/>
              <w:jc w:val="left"/>
              <w:rPr>
                <w:ins w:id="1" w:author="管荦" w:date="2016-07-26T11:36:00Z"/>
                <w:sz w:val="21"/>
              </w:rPr>
            </w:pPr>
            <w:ins w:id="2" w:author="管荦" w:date="2016-07-26T11:36:00Z">
              <w:r>
                <w:rPr>
                  <w:rFonts w:hint="eastAsia"/>
                  <w:sz w:val="21"/>
                </w:rPr>
                <w:t>V0.9</w:t>
              </w:r>
              <w:r>
                <w:rPr>
                  <w:sz w:val="21"/>
                </w:rPr>
                <w:t>9</w:t>
              </w:r>
            </w:ins>
          </w:p>
        </w:tc>
        <w:tc>
          <w:tcPr>
            <w:tcW w:w="1688" w:type="dxa"/>
          </w:tcPr>
          <w:p w14:paraId="5E0A1666" w14:textId="48BEBC7A" w:rsidR="002344F1" w:rsidRDefault="000C61DE" w:rsidP="002344F1">
            <w:pPr>
              <w:spacing w:line="240" w:lineRule="auto"/>
              <w:ind w:firstLineChars="0" w:firstLine="0"/>
              <w:jc w:val="left"/>
              <w:rPr>
                <w:ins w:id="3" w:author="管荦" w:date="2016-07-26T11:36:00Z"/>
                <w:sz w:val="21"/>
              </w:rPr>
            </w:pPr>
            <w:ins w:id="4" w:author="管荦" w:date="2016-07-26T11:36:00Z">
              <w:r>
                <w:rPr>
                  <w:rFonts w:hint="eastAsia"/>
                  <w:sz w:val="21"/>
                </w:rPr>
                <w:t>2016.</w:t>
              </w:r>
              <w:r>
                <w:rPr>
                  <w:sz w:val="21"/>
                </w:rPr>
                <w:t>7</w:t>
              </w:r>
            </w:ins>
          </w:p>
        </w:tc>
        <w:tc>
          <w:tcPr>
            <w:tcW w:w="4509" w:type="dxa"/>
          </w:tcPr>
          <w:p w14:paraId="440A34AD" w14:textId="6620A3E4" w:rsidR="002344F1" w:rsidRDefault="002344F1" w:rsidP="002344F1">
            <w:pPr>
              <w:pStyle w:val="af4"/>
              <w:spacing w:before="0" w:beforeAutospacing="0" w:after="0" w:afterAutospacing="0"/>
              <w:rPr>
                <w:ins w:id="5" w:author="管荦" w:date="2016-07-26T11:36:00Z"/>
                <w:sz w:val="21"/>
              </w:rPr>
            </w:pPr>
            <w:ins w:id="6" w:author="管荦" w:date="2016-07-26T11:36:00Z">
              <w:r>
                <w:rPr>
                  <w:sz w:val="21"/>
                </w:rPr>
                <w:t>1</w:t>
              </w:r>
              <w:r>
                <w:rPr>
                  <w:rFonts w:hint="eastAsia"/>
                  <w:sz w:val="21"/>
                </w:rPr>
                <w:t>、修改库存</w:t>
              </w:r>
              <w:r>
                <w:rPr>
                  <w:sz w:val="21"/>
                </w:rPr>
                <w:t>互换接口；</w:t>
              </w:r>
            </w:ins>
          </w:p>
        </w:tc>
        <w:tc>
          <w:tcPr>
            <w:tcW w:w="1473" w:type="dxa"/>
          </w:tcPr>
          <w:p w14:paraId="5693A0B8" w14:textId="0D3C4197" w:rsidR="002344F1" w:rsidRDefault="002344F1" w:rsidP="002344F1">
            <w:pPr>
              <w:spacing w:line="240" w:lineRule="auto"/>
              <w:ind w:firstLineChars="0" w:firstLine="0"/>
              <w:jc w:val="left"/>
              <w:rPr>
                <w:ins w:id="7" w:author="管荦" w:date="2016-07-26T11:36:00Z"/>
                <w:sz w:val="21"/>
              </w:rPr>
            </w:pPr>
            <w:ins w:id="8" w:author="管荦" w:date="2016-07-26T11:36:00Z">
              <w:r>
                <w:rPr>
                  <w:rFonts w:hint="eastAsia"/>
                  <w:sz w:val="21"/>
                </w:rPr>
                <w:t>管荦</w:t>
              </w:r>
            </w:ins>
          </w:p>
        </w:tc>
      </w:tr>
      <w:tr w:rsidR="00087DA8" w:rsidRPr="005F0B97" w14:paraId="538E3A7D" w14:textId="77777777" w:rsidTr="00422593">
        <w:trPr>
          <w:trHeight w:val="340"/>
          <w:jc w:val="center"/>
          <w:ins w:id="9" w:author="管荦" w:date="2016-09-26T10:05:00Z"/>
        </w:trPr>
        <w:tc>
          <w:tcPr>
            <w:tcW w:w="1345" w:type="dxa"/>
          </w:tcPr>
          <w:p w14:paraId="0C5DA267" w14:textId="22F58E6A" w:rsidR="00087DA8" w:rsidRDefault="00087DA8" w:rsidP="002344F1">
            <w:pPr>
              <w:spacing w:line="240" w:lineRule="auto"/>
              <w:ind w:firstLineChars="6" w:firstLine="13"/>
              <w:jc w:val="left"/>
              <w:rPr>
                <w:ins w:id="10" w:author="管荦" w:date="2016-09-26T10:05:00Z"/>
                <w:sz w:val="21"/>
              </w:rPr>
            </w:pPr>
            <w:ins w:id="11" w:author="管荦" w:date="2016-09-26T10:05:00Z">
              <w:r>
                <w:rPr>
                  <w:rFonts w:hint="eastAsia"/>
                  <w:sz w:val="21"/>
                </w:rPr>
                <w:t>V</w:t>
              </w:r>
              <w:r>
                <w:rPr>
                  <w:sz w:val="21"/>
                </w:rPr>
                <w:t>1.0</w:t>
              </w:r>
            </w:ins>
          </w:p>
        </w:tc>
        <w:tc>
          <w:tcPr>
            <w:tcW w:w="1688" w:type="dxa"/>
          </w:tcPr>
          <w:p w14:paraId="7F2C110C" w14:textId="53C2C136" w:rsidR="00087DA8" w:rsidRDefault="00087DA8" w:rsidP="002344F1">
            <w:pPr>
              <w:spacing w:line="240" w:lineRule="auto"/>
              <w:ind w:firstLineChars="0" w:firstLine="0"/>
              <w:jc w:val="left"/>
              <w:rPr>
                <w:ins w:id="12" w:author="管荦" w:date="2016-09-26T10:05:00Z"/>
                <w:sz w:val="21"/>
              </w:rPr>
            </w:pPr>
            <w:ins w:id="13" w:author="管荦" w:date="2016-09-26T10:05:00Z">
              <w:r>
                <w:rPr>
                  <w:sz w:val="21"/>
                </w:rPr>
                <w:t>2016.9</w:t>
              </w:r>
            </w:ins>
          </w:p>
        </w:tc>
        <w:tc>
          <w:tcPr>
            <w:tcW w:w="4509" w:type="dxa"/>
          </w:tcPr>
          <w:p w14:paraId="5896EC13" w14:textId="599CDF4F" w:rsidR="00087DA8" w:rsidRDefault="00087DA8" w:rsidP="002344F1">
            <w:pPr>
              <w:pStyle w:val="af4"/>
              <w:spacing w:before="0" w:beforeAutospacing="0" w:after="0" w:afterAutospacing="0"/>
              <w:rPr>
                <w:ins w:id="14" w:author="管荦" w:date="2016-09-26T10:05:00Z"/>
                <w:sz w:val="21"/>
              </w:rPr>
            </w:pPr>
            <w:ins w:id="15" w:author="管荦" w:date="2016-09-26T10:06:00Z">
              <w:r>
                <w:rPr>
                  <w:rFonts w:hint="eastAsia"/>
                  <w:sz w:val="21"/>
                </w:rPr>
                <w:t>根据</w:t>
              </w:r>
              <w:r>
                <w:rPr>
                  <w:sz w:val="21"/>
                </w:rPr>
                <w:t>前期测试</w:t>
              </w:r>
              <w:r>
                <w:rPr>
                  <w:rFonts w:hint="eastAsia"/>
                  <w:sz w:val="21"/>
                </w:rPr>
                <w:t>反馈</w:t>
              </w:r>
              <w:r>
                <w:rPr>
                  <w:sz w:val="21"/>
                </w:rPr>
                <w:t>意见修订</w:t>
              </w:r>
            </w:ins>
          </w:p>
        </w:tc>
        <w:tc>
          <w:tcPr>
            <w:tcW w:w="1473" w:type="dxa"/>
          </w:tcPr>
          <w:p w14:paraId="30EB7257" w14:textId="4B203971" w:rsidR="00087DA8" w:rsidRDefault="00087DA8" w:rsidP="002344F1">
            <w:pPr>
              <w:spacing w:line="240" w:lineRule="auto"/>
              <w:ind w:firstLineChars="0" w:firstLine="0"/>
              <w:jc w:val="left"/>
              <w:rPr>
                <w:ins w:id="16" w:author="管荦" w:date="2016-09-26T10:05:00Z"/>
                <w:sz w:val="21"/>
              </w:rPr>
            </w:pPr>
            <w:ins w:id="17" w:author="管荦" w:date="2016-09-26T10:06:00Z">
              <w:r>
                <w:rPr>
                  <w:rFonts w:hint="eastAsia"/>
                  <w:sz w:val="21"/>
                </w:rPr>
                <w:t>管荦</w:t>
              </w:r>
            </w:ins>
          </w:p>
        </w:tc>
      </w:tr>
    </w:tbl>
    <w:p w14:paraId="5847A116" w14:textId="77777777" w:rsidR="0018398F" w:rsidRPr="00971F3B" w:rsidRDefault="0018398F" w:rsidP="007741AB">
      <w:pPr>
        <w:widowControl/>
        <w:ind w:firstLine="480"/>
        <w:jc w:val="left"/>
      </w:pPr>
    </w:p>
    <w:p w14:paraId="4EFBB0C4"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14:paraId="28B93EFF"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14:paraId="175EC68B" w14:textId="77777777" w:rsidR="00ED43FE" w:rsidRDefault="0018398F">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62673898" w:history="1">
            <w:r w:rsidR="00ED43FE" w:rsidRPr="004D3D18">
              <w:rPr>
                <w:rStyle w:val="a8"/>
                <w:noProof/>
              </w:rPr>
              <w:t>1</w:t>
            </w:r>
            <w:r w:rsidR="00ED43FE">
              <w:rPr>
                <w:noProof/>
                <w:sz w:val="21"/>
              </w:rPr>
              <w:tab/>
            </w:r>
            <w:r w:rsidR="00ED43FE" w:rsidRPr="004D3D18">
              <w:rPr>
                <w:rStyle w:val="a8"/>
                <w:rFonts w:hint="eastAsia"/>
                <w:noProof/>
              </w:rPr>
              <w:t>前言</w:t>
            </w:r>
            <w:r w:rsidR="00ED43FE">
              <w:rPr>
                <w:noProof/>
                <w:webHidden/>
              </w:rPr>
              <w:tab/>
            </w:r>
            <w:r w:rsidR="00ED43FE">
              <w:rPr>
                <w:noProof/>
                <w:webHidden/>
              </w:rPr>
              <w:fldChar w:fldCharType="begin"/>
            </w:r>
            <w:r w:rsidR="00ED43FE">
              <w:rPr>
                <w:noProof/>
                <w:webHidden/>
              </w:rPr>
              <w:instrText xml:space="preserve"> PAGEREF _Toc462673898 \h </w:instrText>
            </w:r>
            <w:r w:rsidR="00ED43FE">
              <w:rPr>
                <w:noProof/>
                <w:webHidden/>
              </w:rPr>
            </w:r>
            <w:r w:rsidR="00ED43FE">
              <w:rPr>
                <w:noProof/>
                <w:webHidden/>
              </w:rPr>
              <w:fldChar w:fldCharType="separate"/>
            </w:r>
            <w:r w:rsidR="00ED43FE">
              <w:rPr>
                <w:noProof/>
                <w:webHidden/>
              </w:rPr>
              <w:t>6</w:t>
            </w:r>
            <w:r w:rsidR="00ED43FE">
              <w:rPr>
                <w:noProof/>
                <w:webHidden/>
              </w:rPr>
              <w:fldChar w:fldCharType="end"/>
            </w:r>
          </w:hyperlink>
        </w:p>
        <w:p w14:paraId="29F38209" w14:textId="77777777" w:rsidR="00ED43FE" w:rsidRDefault="00AE66D6">
          <w:pPr>
            <w:pStyle w:val="20"/>
            <w:tabs>
              <w:tab w:val="left" w:pos="1680"/>
              <w:tab w:val="right" w:leader="dot" w:pos="8296"/>
            </w:tabs>
            <w:ind w:left="480" w:firstLine="480"/>
            <w:rPr>
              <w:noProof/>
              <w:sz w:val="21"/>
            </w:rPr>
          </w:pPr>
          <w:hyperlink w:anchor="_Toc462673899" w:history="1">
            <w:r w:rsidR="00ED43FE" w:rsidRPr="004D3D18">
              <w:rPr>
                <w:rStyle w:val="a8"/>
                <w:noProof/>
              </w:rPr>
              <w:t>1.1</w:t>
            </w:r>
            <w:r w:rsidR="00ED43FE">
              <w:rPr>
                <w:noProof/>
                <w:sz w:val="21"/>
              </w:rPr>
              <w:tab/>
            </w:r>
            <w:r w:rsidR="00ED43FE" w:rsidRPr="004D3D18">
              <w:rPr>
                <w:rStyle w:val="a8"/>
                <w:rFonts w:hint="eastAsia"/>
                <w:noProof/>
              </w:rPr>
              <w:t>目标和范围</w:t>
            </w:r>
            <w:r w:rsidR="00ED43FE">
              <w:rPr>
                <w:noProof/>
                <w:webHidden/>
              </w:rPr>
              <w:tab/>
            </w:r>
            <w:r w:rsidR="00ED43FE">
              <w:rPr>
                <w:noProof/>
                <w:webHidden/>
              </w:rPr>
              <w:fldChar w:fldCharType="begin"/>
            </w:r>
            <w:r w:rsidR="00ED43FE">
              <w:rPr>
                <w:noProof/>
                <w:webHidden/>
              </w:rPr>
              <w:instrText xml:space="preserve"> PAGEREF _Toc462673899 \h </w:instrText>
            </w:r>
            <w:r w:rsidR="00ED43FE">
              <w:rPr>
                <w:noProof/>
                <w:webHidden/>
              </w:rPr>
            </w:r>
            <w:r w:rsidR="00ED43FE">
              <w:rPr>
                <w:noProof/>
                <w:webHidden/>
              </w:rPr>
              <w:fldChar w:fldCharType="separate"/>
            </w:r>
            <w:r w:rsidR="00ED43FE">
              <w:rPr>
                <w:noProof/>
                <w:webHidden/>
              </w:rPr>
              <w:t>6</w:t>
            </w:r>
            <w:r w:rsidR="00ED43FE">
              <w:rPr>
                <w:noProof/>
                <w:webHidden/>
              </w:rPr>
              <w:fldChar w:fldCharType="end"/>
            </w:r>
          </w:hyperlink>
        </w:p>
        <w:p w14:paraId="7DD06E4E" w14:textId="77777777" w:rsidR="00ED43FE" w:rsidRDefault="00AE66D6">
          <w:pPr>
            <w:pStyle w:val="20"/>
            <w:tabs>
              <w:tab w:val="left" w:pos="1680"/>
              <w:tab w:val="right" w:leader="dot" w:pos="8296"/>
            </w:tabs>
            <w:ind w:left="480" w:firstLine="480"/>
            <w:rPr>
              <w:noProof/>
              <w:sz w:val="21"/>
            </w:rPr>
          </w:pPr>
          <w:hyperlink w:anchor="_Toc462673900" w:history="1">
            <w:r w:rsidR="00ED43FE" w:rsidRPr="004D3D18">
              <w:rPr>
                <w:rStyle w:val="a8"/>
                <w:noProof/>
              </w:rPr>
              <w:t>1.2</w:t>
            </w:r>
            <w:r w:rsidR="00ED43FE">
              <w:rPr>
                <w:noProof/>
                <w:sz w:val="21"/>
              </w:rPr>
              <w:tab/>
            </w:r>
            <w:r w:rsidR="00ED43FE" w:rsidRPr="004D3D18">
              <w:rPr>
                <w:rStyle w:val="a8"/>
                <w:rFonts w:hint="eastAsia"/>
                <w:noProof/>
              </w:rPr>
              <w:t>读者对象</w:t>
            </w:r>
            <w:r w:rsidR="00ED43FE">
              <w:rPr>
                <w:noProof/>
                <w:webHidden/>
              </w:rPr>
              <w:tab/>
            </w:r>
            <w:r w:rsidR="00ED43FE">
              <w:rPr>
                <w:noProof/>
                <w:webHidden/>
              </w:rPr>
              <w:fldChar w:fldCharType="begin"/>
            </w:r>
            <w:r w:rsidR="00ED43FE">
              <w:rPr>
                <w:noProof/>
                <w:webHidden/>
              </w:rPr>
              <w:instrText xml:space="preserve"> PAGEREF _Toc462673900 \h </w:instrText>
            </w:r>
            <w:r w:rsidR="00ED43FE">
              <w:rPr>
                <w:noProof/>
                <w:webHidden/>
              </w:rPr>
            </w:r>
            <w:r w:rsidR="00ED43FE">
              <w:rPr>
                <w:noProof/>
                <w:webHidden/>
              </w:rPr>
              <w:fldChar w:fldCharType="separate"/>
            </w:r>
            <w:r w:rsidR="00ED43FE">
              <w:rPr>
                <w:noProof/>
                <w:webHidden/>
              </w:rPr>
              <w:t>6</w:t>
            </w:r>
            <w:r w:rsidR="00ED43FE">
              <w:rPr>
                <w:noProof/>
                <w:webHidden/>
              </w:rPr>
              <w:fldChar w:fldCharType="end"/>
            </w:r>
          </w:hyperlink>
        </w:p>
        <w:p w14:paraId="40249AC6" w14:textId="77777777" w:rsidR="00ED43FE" w:rsidRDefault="00AE66D6">
          <w:pPr>
            <w:pStyle w:val="20"/>
            <w:tabs>
              <w:tab w:val="left" w:pos="1680"/>
              <w:tab w:val="right" w:leader="dot" w:pos="8296"/>
            </w:tabs>
            <w:ind w:left="480" w:firstLine="480"/>
            <w:rPr>
              <w:noProof/>
              <w:sz w:val="21"/>
            </w:rPr>
          </w:pPr>
          <w:hyperlink w:anchor="_Toc462673901" w:history="1">
            <w:r w:rsidR="00ED43FE" w:rsidRPr="004D3D18">
              <w:rPr>
                <w:rStyle w:val="a8"/>
                <w:noProof/>
              </w:rPr>
              <w:t>1.3</w:t>
            </w:r>
            <w:r w:rsidR="00ED43FE">
              <w:rPr>
                <w:noProof/>
                <w:sz w:val="21"/>
              </w:rPr>
              <w:tab/>
            </w:r>
            <w:r w:rsidR="00ED43FE" w:rsidRPr="004D3D18">
              <w:rPr>
                <w:rStyle w:val="a8"/>
                <w:rFonts w:hint="eastAsia"/>
                <w:noProof/>
              </w:rPr>
              <w:t>参考文档</w:t>
            </w:r>
            <w:r w:rsidR="00ED43FE">
              <w:rPr>
                <w:noProof/>
                <w:webHidden/>
              </w:rPr>
              <w:tab/>
            </w:r>
            <w:r w:rsidR="00ED43FE">
              <w:rPr>
                <w:noProof/>
                <w:webHidden/>
              </w:rPr>
              <w:fldChar w:fldCharType="begin"/>
            </w:r>
            <w:r w:rsidR="00ED43FE">
              <w:rPr>
                <w:noProof/>
                <w:webHidden/>
              </w:rPr>
              <w:instrText xml:space="preserve"> PAGEREF _Toc462673901 \h </w:instrText>
            </w:r>
            <w:r w:rsidR="00ED43FE">
              <w:rPr>
                <w:noProof/>
                <w:webHidden/>
              </w:rPr>
            </w:r>
            <w:r w:rsidR="00ED43FE">
              <w:rPr>
                <w:noProof/>
                <w:webHidden/>
              </w:rPr>
              <w:fldChar w:fldCharType="separate"/>
            </w:r>
            <w:r w:rsidR="00ED43FE">
              <w:rPr>
                <w:noProof/>
                <w:webHidden/>
              </w:rPr>
              <w:t>6</w:t>
            </w:r>
            <w:r w:rsidR="00ED43FE">
              <w:rPr>
                <w:noProof/>
                <w:webHidden/>
              </w:rPr>
              <w:fldChar w:fldCharType="end"/>
            </w:r>
          </w:hyperlink>
        </w:p>
        <w:p w14:paraId="57528242" w14:textId="77777777" w:rsidR="00ED43FE" w:rsidRDefault="00AE66D6">
          <w:pPr>
            <w:pStyle w:val="10"/>
            <w:tabs>
              <w:tab w:val="left" w:pos="1260"/>
              <w:tab w:val="right" w:leader="dot" w:pos="8296"/>
            </w:tabs>
            <w:ind w:firstLine="480"/>
            <w:rPr>
              <w:noProof/>
              <w:sz w:val="21"/>
            </w:rPr>
          </w:pPr>
          <w:hyperlink w:anchor="_Toc462673902" w:history="1">
            <w:r w:rsidR="00ED43FE" w:rsidRPr="004D3D18">
              <w:rPr>
                <w:rStyle w:val="a8"/>
                <w:noProof/>
              </w:rPr>
              <w:t>2</w:t>
            </w:r>
            <w:r w:rsidR="00ED43FE">
              <w:rPr>
                <w:noProof/>
                <w:sz w:val="21"/>
              </w:rPr>
              <w:tab/>
            </w:r>
            <w:r w:rsidR="00ED43FE" w:rsidRPr="004D3D18">
              <w:rPr>
                <w:rStyle w:val="a8"/>
                <w:rFonts w:hint="eastAsia"/>
                <w:noProof/>
              </w:rPr>
              <w:t>数据类型</w:t>
            </w:r>
            <w:r w:rsidR="00ED43FE">
              <w:rPr>
                <w:noProof/>
                <w:webHidden/>
              </w:rPr>
              <w:tab/>
            </w:r>
            <w:r w:rsidR="00ED43FE">
              <w:rPr>
                <w:noProof/>
                <w:webHidden/>
              </w:rPr>
              <w:fldChar w:fldCharType="begin"/>
            </w:r>
            <w:r w:rsidR="00ED43FE">
              <w:rPr>
                <w:noProof/>
                <w:webHidden/>
              </w:rPr>
              <w:instrText xml:space="preserve"> PAGEREF _Toc462673902 \h </w:instrText>
            </w:r>
            <w:r w:rsidR="00ED43FE">
              <w:rPr>
                <w:noProof/>
                <w:webHidden/>
              </w:rPr>
            </w:r>
            <w:r w:rsidR="00ED43FE">
              <w:rPr>
                <w:noProof/>
                <w:webHidden/>
              </w:rPr>
              <w:fldChar w:fldCharType="separate"/>
            </w:r>
            <w:r w:rsidR="00ED43FE">
              <w:rPr>
                <w:noProof/>
                <w:webHidden/>
              </w:rPr>
              <w:t>7</w:t>
            </w:r>
            <w:r w:rsidR="00ED43FE">
              <w:rPr>
                <w:noProof/>
                <w:webHidden/>
              </w:rPr>
              <w:fldChar w:fldCharType="end"/>
            </w:r>
          </w:hyperlink>
        </w:p>
        <w:p w14:paraId="135C0023" w14:textId="77777777" w:rsidR="00ED43FE" w:rsidRDefault="00AE66D6">
          <w:pPr>
            <w:pStyle w:val="20"/>
            <w:tabs>
              <w:tab w:val="left" w:pos="1680"/>
              <w:tab w:val="right" w:leader="dot" w:pos="8296"/>
            </w:tabs>
            <w:ind w:left="480" w:firstLine="480"/>
            <w:rPr>
              <w:noProof/>
              <w:sz w:val="21"/>
            </w:rPr>
          </w:pPr>
          <w:hyperlink w:anchor="_Toc462673903" w:history="1">
            <w:r w:rsidR="00ED43FE" w:rsidRPr="004D3D18">
              <w:rPr>
                <w:rStyle w:val="a8"/>
                <w:noProof/>
              </w:rPr>
              <w:t>2.1</w:t>
            </w:r>
            <w:r w:rsidR="00ED43FE">
              <w:rPr>
                <w:noProof/>
                <w:sz w:val="21"/>
              </w:rPr>
              <w:tab/>
            </w:r>
            <w:r w:rsidR="00ED43FE" w:rsidRPr="004D3D18">
              <w:rPr>
                <w:rStyle w:val="a8"/>
                <w:rFonts w:hint="eastAsia"/>
                <w:noProof/>
              </w:rPr>
              <w:t>数据类型表示</w:t>
            </w:r>
            <w:r w:rsidR="00ED43FE">
              <w:rPr>
                <w:noProof/>
                <w:webHidden/>
              </w:rPr>
              <w:tab/>
            </w:r>
            <w:r w:rsidR="00ED43FE">
              <w:rPr>
                <w:noProof/>
                <w:webHidden/>
              </w:rPr>
              <w:fldChar w:fldCharType="begin"/>
            </w:r>
            <w:r w:rsidR="00ED43FE">
              <w:rPr>
                <w:noProof/>
                <w:webHidden/>
              </w:rPr>
              <w:instrText xml:space="preserve"> PAGEREF _Toc462673903 \h </w:instrText>
            </w:r>
            <w:r w:rsidR="00ED43FE">
              <w:rPr>
                <w:noProof/>
                <w:webHidden/>
              </w:rPr>
            </w:r>
            <w:r w:rsidR="00ED43FE">
              <w:rPr>
                <w:noProof/>
                <w:webHidden/>
              </w:rPr>
              <w:fldChar w:fldCharType="separate"/>
            </w:r>
            <w:r w:rsidR="00ED43FE">
              <w:rPr>
                <w:noProof/>
                <w:webHidden/>
              </w:rPr>
              <w:t>7</w:t>
            </w:r>
            <w:r w:rsidR="00ED43FE">
              <w:rPr>
                <w:noProof/>
                <w:webHidden/>
              </w:rPr>
              <w:fldChar w:fldCharType="end"/>
            </w:r>
          </w:hyperlink>
        </w:p>
        <w:p w14:paraId="4B7DF03E" w14:textId="77777777" w:rsidR="00ED43FE" w:rsidRDefault="00AE66D6">
          <w:pPr>
            <w:pStyle w:val="20"/>
            <w:tabs>
              <w:tab w:val="left" w:pos="1680"/>
              <w:tab w:val="right" w:leader="dot" w:pos="8296"/>
            </w:tabs>
            <w:ind w:left="480" w:firstLine="480"/>
            <w:rPr>
              <w:noProof/>
              <w:sz w:val="21"/>
            </w:rPr>
          </w:pPr>
          <w:hyperlink w:anchor="_Toc462673904" w:history="1">
            <w:r w:rsidR="00ED43FE" w:rsidRPr="004D3D18">
              <w:rPr>
                <w:rStyle w:val="a8"/>
                <w:noProof/>
              </w:rPr>
              <w:t>2.2</w:t>
            </w:r>
            <w:r w:rsidR="00ED43FE">
              <w:rPr>
                <w:noProof/>
                <w:sz w:val="21"/>
              </w:rPr>
              <w:tab/>
            </w:r>
            <w:r w:rsidR="00ED43FE" w:rsidRPr="004D3D18">
              <w:rPr>
                <w:rStyle w:val="a8"/>
                <w:rFonts w:hint="eastAsia"/>
                <w:noProof/>
              </w:rPr>
              <w:t>基本数据类型</w:t>
            </w:r>
            <w:r w:rsidR="00ED43FE">
              <w:rPr>
                <w:noProof/>
                <w:webHidden/>
              </w:rPr>
              <w:tab/>
            </w:r>
            <w:r w:rsidR="00ED43FE">
              <w:rPr>
                <w:noProof/>
                <w:webHidden/>
              </w:rPr>
              <w:fldChar w:fldCharType="begin"/>
            </w:r>
            <w:r w:rsidR="00ED43FE">
              <w:rPr>
                <w:noProof/>
                <w:webHidden/>
              </w:rPr>
              <w:instrText xml:space="preserve"> PAGEREF _Toc462673904 \h </w:instrText>
            </w:r>
            <w:r w:rsidR="00ED43FE">
              <w:rPr>
                <w:noProof/>
                <w:webHidden/>
              </w:rPr>
            </w:r>
            <w:r w:rsidR="00ED43FE">
              <w:rPr>
                <w:noProof/>
                <w:webHidden/>
              </w:rPr>
              <w:fldChar w:fldCharType="separate"/>
            </w:r>
            <w:r w:rsidR="00ED43FE">
              <w:rPr>
                <w:noProof/>
                <w:webHidden/>
              </w:rPr>
              <w:t>7</w:t>
            </w:r>
            <w:r w:rsidR="00ED43FE">
              <w:rPr>
                <w:noProof/>
                <w:webHidden/>
              </w:rPr>
              <w:fldChar w:fldCharType="end"/>
            </w:r>
          </w:hyperlink>
        </w:p>
        <w:p w14:paraId="397656D6" w14:textId="77777777" w:rsidR="00ED43FE" w:rsidRDefault="00AE66D6">
          <w:pPr>
            <w:pStyle w:val="20"/>
            <w:tabs>
              <w:tab w:val="left" w:pos="1680"/>
              <w:tab w:val="right" w:leader="dot" w:pos="8296"/>
            </w:tabs>
            <w:ind w:left="480" w:firstLine="480"/>
            <w:rPr>
              <w:noProof/>
              <w:sz w:val="21"/>
            </w:rPr>
          </w:pPr>
          <w:hyperlink w:anchor="_Toc462673905" w:history="1">
            <w:r w:rsidR="00ED43FE" w:rsidRPr="004D3D18">
              <w:rPr>
                <w:rStyle w:val="a8"/>
                <w:noProof/>
              </w:rPr>
              <w:t>2.3</w:t>
            </w:r>
            <w:r w:rsidR="00ED43FE">
              <w:rPr>
                <w:noProof/>
                <w:sz w:val="21"/>
              </w:rPr>
              <w:tab/>
            </w:r>
            <w:r w:rsidR="00ED43FE" w:rsidRPr="004D3D18">
              <w:rPr>
                <w:rStyle w:val="a8"/>
                <w:rFonts w:hint="eastAsia"/>
                <w:noProof/>
              </w:rPr>
              <w:t>复合数据类型</w:t>
            </w:r>
            <w:r w:rsidR="00ED43FE">
              <w:rPr>
                <w:noProof/>
                <w:webHidden/>
              </w:rPr>
              <w:tab/>
            </w:r>
            <w:r w:rsidR="00ED43FE">
              <w:rPr>
                <w:noProof/>
                <w:webHidden/>
              </w:rPr>
              <w:fldChar w:fldCharType="begin"/>
            </w:r>
            <w:r w:rsidR="00ED43FE">
              <w:rPr>
                <w:noProof/>
                <w:webHidden/>
              </w:rPr>
              <w:instrText xml:space="preserve"> PAGEREF _Toc462673905 \h </w:instrText>
            </w:r>
            <w:r w:rsidR="00ED43FE">
              <w:rPr>
                <w:noProof/>
                <w:webHidden/>
              </w:rPr>
            </w:r>
            <w:r w:rsidR="00ED43FE">
              <w:rPr>
                <w:noProof/>
                <w:webHidden/>
              </w:rPr>
              <w:fldChar w:fldCharType="separate"/>
            </w:r>
            <w:r w:rsidR="00ED43FE">
              <w:rPr>
                <w:noProof/>
                <w:webHidden/>
              </w:rPr>
              <w:t>7</w:t>
            </w:r>
            <w:r w:rsidR="00ED43FE">
              <w:rPr>
                <w:noProof/>
                <w:webHidden/>
              </w:rPr>
              <w:fldChar w:fldCharType="end"/>
            </w:r>
          </w:hyperlink>
        </w:p>
        <w:p w14:paraId="0BEE2131" w14:textId="77777777" w:rsidR="00ED43FE" w:rsidRDefault="00AE66D6">
          <w:pPr>
            <w:pStyle w:val="30"/>
            <w:tabs>
              <w:tab w:val="left" w:pos="2100"/>
              <w:tab w:val="right" w:leader="dot" w:pos="8296"/>
            </w:tabs>
            <w:ind w:left="960" w:firstLine="480"/>
            <w:rPr>
              <w:noProof/>
              <w:sz w:val="21"/>
            </w:rPr>
          </w:pPr>
          <w:hyperlink w:anchor="_Toc462673906" w:history="1">
            <w:r w:rsidR="00ED43FE" w:rsidRPr="004D3D18">
              <w:rPr>
                <w:rStyle w:val="a8"/>
                <w:noProof/>
              </w:rPr>
              <w:t>2.3.1</w:t>
            </w:r>
            <w:r w:rsidR="00ED43FE">
              <w:rPr>
                <w:noProof/>
                <w:sz w:val="21"/>
              </w:rPr>
              <w:tab/>
            </w:r>
            <w:r w:rsidR="00ED43FE" w:rsidRPr="004D3D18">
              <w:rPr>
                <w:rStyle w:val="a8"/>
                <w:rFonts w:hint="eastAsia"/>
                <w:noProof/>
              </w:rPr>
              <w:t>数组类型</w:t>
            </w:r>
            <w:r w:rsidR="00ED43FE">
              <w:rPr>
                <w:noProof/>
                <w:webHidden/>
              </w:rPr>
              <w:tab/>
            </w:r>
            <w:r w:rsidR="00ED43FE">
              <w:rPr>
                <w:noProof/>
                <w:webHidden/>
              </w:rPr>
              <w:fldChar w:fldCharType="begin"/>
            </w:r>
            <w:r w:rsidR="00ED43FE">
              <w:rPr>
                <w:noProof/>
                <w:webHidden/>
              </w:rPr>
              <w:instrText xml:space="preserve"> PAGEREF _Toc462673906 \h </w:instrText>
            </w:r>
            <w:r w:rsidR="00ED43FE">
              <w:rPr>
                <w:noProof/>
                <w:webHidden/>
              </w:rPr>
            </w:r>
            <w:r w:rsidR="00ED43FE">
              <w:rPr>
                <w:noProof/>
                <w:webHidden/>
              </w:rPr>
              <w:fldChar w:fldCharType="separate"/>
            </w:r>
            <w:r w:rsidR="00ED43FE">
              <w:rPr>
                <w:noProof/>
                <w:webHidden/>
              </w:rPr>
              <w:t>7</w:t>
            </w:r>
            <w:r w:rsidR="00ED43FE">
              <w:rPr>
                <w:noProof/>
                <w:webHidden/>
              </w:rPr>
              <w:fldChar w:fldCharType="end"/>
            </w:r>
          </w:hyperlink>
        </w:p>
        <w:p w14:paraId="497C1949" w14:textId="77777777" w:rsidR="00ED43FE" w:rsidRDefault="00AE66D6">
          <w:pPr>
            <w:pStyle w:val="30"/>
            <w:tabs>
              <w:tab w:val="left" w:pos="2100"/>
              <w:tab w:val="right" w:leader="dot" w:pos="8296"/>
            </w:tabs>
            <w:ind w:left="960" w:firstLine="480"/>
            <w:rPr>
              <w:noProof/>
              <w:sz w:val="21"/>
            </w:rPr>
          </w:pPr>
          <w:hyperlink w:anchor="_Toc462673907" w:history="1">
            <w:r w:rsidR="00ED43FE" w:rsidRPr="004D3D18">
              <w:rPr>
                <w:rStyle w:val="a8"/>
                <w:noProof/>
              </w:rPr>
              <w:t>2.3.2</w:t>
            </w:r>
            <w:r w:rsidR="00ED43FE">
              <w:rPr>
                <w:noProof/>
                <w:sz w:val="21"/>
              </w:rPr>
              <w:tab/>
            </w:r>
            <w:r w:rsidR="00ED43FE" w:rsidRPr="004D3D18">
              <w:rPr>
                <w:rStyle w:val="a8"/>
                <w:rFonts w:hint="eastAsia"/>
                <w:noProof/>
              </w:rPr>
              <w:t>哈希类型</w:t>
            </w:r>
            <w:r w:rsidR="00ED43FE">
              <w:rPr>
                <w:noProof/>
                <w:webHidden/>
              </w:rPr>
              <w:tab/>
            </w:r>
            <w:r w:rsidR="00ED43FE">
              <w:rPr>
                <w:noProof/>
                <w:webHidden/>
              </w:rPr>
              <w:fldChar w:fldCharType="begin"/>
            </w:r>
            <w:r w:rsidR="00ED43FE">
              <w:rPr>
                <w:noProof/>
                <w:webHidden/>
              </w:rPr>
              <w:instrText xml:space="preserve"> PAGEREF _Toc462673907 \h </w:instrText>
            </w:r>
            <w:r w:rsidR="00ED43FE">
              <w:rPr>
                <w:noProof/>
                <w:webHidden/>
              </w:rPr>
            </w:r>
            <w:r w:rsidR="00ED43FE">
              <w:rPr>
                <w:noProof/>
                <w:webHidden/>
              </w:rPr>
              <w:fldChar w:fldCharType="separate"/>
            </w:r>
            <w:r w:rsidR="00ED43FE">
              <w:rPr>
                <w:noProof/>
                <w:webHidden/>
              </w:rPr>
              <w:t>8</w:t>
            </w:r>
            <w:r w:rsidR="00ED43FE">
              <w:rPr>
                <w:noProof/>
                <w:webHidden/>
              </w:rPr>
              <w:fldChar w:fldCharType="end"/>
            </w:r>
          </w:hyperlink>
        </w:p>
        <w:p w14:paraId="38E2E01C" w14:textId="77777777" w:rsidR="00ED43FE" w:rsidRDefault="00AE66D6">
          <w:pPr>
            <w:pStyle w:val="10"/>
            <w:tabs>
              <w:tab w:val="left" w:pos="1260"/>
              <w:tab w:val="right" w:leader="dot" w:pos="8296"/>
            </w:tabs>
            <w:ind w:firstLine="480"/>
            <w:rPr>
              <w:noProof/>
              <w:sz w:val="21"/>
            </w:rPr>
          </w:pPr>
          <w:hyperlink w:anchor="_Toc462673908" w:history="1">
            <w:r w:rsidR="00ED43FE" w:rsidRPr="004D3D18">
              <w:rPr>
                <w:rStyle w:val="a8"/>
                <w:noProof/>
              </w:rPr>
              <w:t>3</w:t>
            </w:r>
            <w:r w:rsidR="00ED43FE">
              <w:rPr>
                <w:noProof/>
                <w:sz w:val="21"/>
              </w:rPr>
              <w:tab/>
            </w:r>
            <w:r w:rsidR="00ED43FE" w:rsidRPr="004D3D18">
              <w:rPr>
                <w:rStyle w:val="a8"/>
                <w:rFonts w:hint="eastAsia"/>
                <w:noProof/>
              </w:rPr>
              <w:t>消息类型</w:t>
            </w:r>
            <w:r w:rsidR="00ED43FE">
              <w:rPr>
                <w:noProof/>
                <w:webHidden/>
              </w:rPr>
              <w:tab/>
            </w:r>
            <w:r w:rsidR="00ED43FE">
              <w:rPr>
                <w:noProof/>
                <w:webHidden/>
              </w:rPr>
              <w:fldChar w:fldCharType="begin"/>
            </w:r>
            <w:r w:rsidR="00ED43FE">
              <w:rPr>
                <w:noProof/>
                <w:webHidden/>
              </w:rPr>
              <w:instrText xml:space="preserve"> PAGEREF _Toc462673908 \h </w:instrText>
            </w:r>
            <w:r w:rsidR="00ED43FE">
              <w:rPr>
                <w:noProof/>
                <w:webHidden/>
              </w:rPr>
            </w:r>
            <w:r w:rsidR="00ED43FE">
              <w:rPr>
                <w:noProof/>
                <w:webHidden/>
              </w:rPr>
              <w:fldChar w:fldCharType="separate"/>
            </w:r>
            <w:r w:rsidR="00ED43FE">
              <w:rPr>
                <w:noProof/>
                <w:webHidden/>
              </w:rPr>
              <w:t>8</w:t>
            </w:r>
            <w:r w:rsidR="00ED43FE">
              <w:rPr>
                <w:noProof/>
                <w:webHidden/>
              </w:rPr>
              <w:fldChar w:fldCharType="end"/>
            </w:r>
          </w:hyperlink>
        </w:p>
        <w:p w14:paraId="72BC5CCC" w14:textId="77777777" w:rsidR="00ED43FE" w:rsidRDefault="00AE66D6">
          <w:pPr>
            <w:pStyle w:val="20"/>
            <w:tabs>
              <w:tab w:val="left" w:pos="1680"/>
              <w:tab w:val="right" w:leader="dot" w:pos="8296"/>
            </w:tabs>
            <w:ind w:left="480" w:firstLine="480"/>
            <w:rPr>
              <w:noProof/>
              <w:sz w:val="21"/>
            </w:rPr>
          </w:pPr>
          <w:hyperlink w:anchor="_Toc462673909" w:history="1">
            <w:r w:rsidR="00ED43FE" w:rsidRPr="004D3D18">
              <w:rPr>
                <w:rStyle w:val="a8"/>
                <w:noProof/>
              </w:rPr>
              <w:t>3.1</w:t>
            </w:r>
            <w:r w:rsidR="00ED43FE">
              <w:rPr>
                <w:noProof/>
                <w:sz w:val="21"/>
              </w:rPr>
              <w:tab/>
            </w:r>
            <w:r w:rsidR="00ED43FE" w:rsidRPr="004D3D18">
              <w:rPr>
                <w:rStyle w:val="a8"/>
                <w:rFonts w:hint="eastAsia"/>
                <w:noProof/>
              </w:rPr>
              <w:t>消息分类</w:t>
            </w:r>
            <w:r w:rsidR="00ED43FE">
              <w:rPr>
                <w:noProof/>
                <w:webHidden/>
              </w:rPr>
              <w:tab/>
            </w:r>
            <w:r w:rsidR="00ED43FE">
              <w:rPr>
                <w:noProof/>
                <w:webHidden/>
              </w:rPr>
              <w:fldChar w:fldCharType="begin"/>
            </w:r>
            <w:r w:rsidR="00ED43FE">
              <w:rPr>
                <w:noProof/>
                <w:webHidden/>
              </w:rPr>
              <w:instrText xml:space="preserve"> PAGEREF _Toc462673909 \h </w:instrText>
            </w:r>
            <w:r w:rsidR="00ED43FE">
              <w:rPr>
                <w:noProof/>
                <w:webHidden/>
              </w:rPr>
            </w:r>
            <w:r w:rsidR="00ED43FE">
              <w:rPr>
                <w:noProof/>
                <w:webHidden/>
              </w:rPr>
              <w:fldChar w:fldCharType="separate"/>
            </w:r>
            <w:r w:rsidR="00ED43FE">
              <w:rPr>
                <w:noProof/>
                <w:webHidden/>
              </w:rPr>
              <w:t>8</w:t>
            </w:r>
            <w:r w:rsidR="00ED43FE">
              <w:rPr>
                <w:noProof/>
                <w:webHidden/>
              </w:rPr>
              <w:fldChar w:fldCharType="end"/>
            </w:r>
          </w:hyperlink>
        </w:p>
        <w:p w14:paraId="3F40FB04" w14:textId="77777777" w:rsidR="00ED43FE" w:rsidRDefault="00AE66D6">
          <w:pPr>
            <w:pStyle w:val="20"/>
            <w:tabs>
              <w:tab w:val="left" w:pos="1680"/>
              <w:tab w:val="right" w:leader="dot" w:pos="8296"/>
            </w:tabs>
            <w:ind w:left="480" w:firstLine="480"/>
            <w:rPr>
              <w:noProof/>
              <w:sz w:val="21"/>
            </w:rPr>
          </w:pPr>
          <w:hyperlink w:anchor="_Toc462673910" w:history="1">
            <w:r w:rsidR="00ED43FE" w:rsidRPr="004D3D18">
              <w:rPr>
                <w:rStyle w:val="a8"/>
                <w:noProof/>
              </w:rPr>
              <w:t>3.2</w:t>
            </w:r>
            <w:r w:rsidR="00ED43FE">
              <w:rPr>
                <w:noProof/>
                <w:sz w:val="21"/>
              </w:rPr>
              <w:tab/>
            </w:r>
            <w:r w:rsidR="00ED43FE" w:rsidRPr="004D3D18">
              <w:rPr>
                <w:rStyle w:val="a8"/>
                <w:rFonts w:hint="eastAsia"/>
                <w:noProof/>
              </w:rPr>
              <w:t>消息类型标识符</w:t>
            </w:r>
            <w:r w:rsidR="00ED43FE">
              <w:rPr>
                <w:noProof/>
                <w:webHidden/>
              </w:rPr>
              <w:tab/>
            </w:r>
            <w:r w:rsidR="00ED43FE">
              <w:rPr>
                <w:noProof/>
                <w:webHidden/>
              </w:rPr>
              <w:fldChar w:fldCharType="begin"/>
            </w:r>
            <w:r w:rsidR="00ED43FE">
              <w:rPr>
                <w:noProof/>
                <w:webHidden/>
              </w:rPr>
              <w:instrText xml:space="preserve"> PAGEREF _Toc462673910 \h </w:instrText>
            </w:r>
            <w:r w:rsidR="00ED43FE">
              <w:rPr>
                <w:noProof/>
                <w:webHidden/>
              </w:rPr>
            </w:r>
            <w:r w:rsidR="00ED43FE">
              <w:rPr>
                <w:noProof/>
                <w:webHidden/>
              </w:rPr>
              <w:fldChar w:fldCharType="separate"/>
            </w:r>
            <w:r w:rsidR="00ED43FE">
              <w:rPr>
                <w:noProof/>
                <w:webHidden/>
              </w:rPr>
              <w:t>8</w:t>
            </w:r>
            <w:r w:rsidR="00ED43FE">
              <w:rPr>
                <w:noProof/>
                <w:webHidden/>
              </w:rPr>
              <w:fldChar w:fldCharType="end"/>
            </w:r>
          </w:hyperlink>
        </w:p>
        <w:p w14:paraId="3AEA9A80" w14:textId="77777777" w:rsidR="00ED43FE" w:rsidRDefault="00AE66D6">
          <w:pPr>
            <w:pStyle w:val="30"/>
            <w:tabs>
              <w:tab w:val="left" w:pos="2100"/>
              <w:tab w:val="right" w:leader="dot" w:pos="8296"/>
            </w:tabs>
            <w:ind w:left="960" w:firstLine="480"/>
            <w:rPr>
              <w:noProof/>
              <w:sz w:val="21"/>
            </w:rPr>
          </w:pPr>
          <w:hyperlink w:anchor="_Toc462673911" w:history="1">
            <w:r w:rsidR="00ED43FE" w:rsidRPr="004D3D18">
              <w:rPr>
                <w:rStyle w:val="a8"/>
                <w:noProof/>
              </w:rPr>
              <w:t>3.2.1</w:t>
            </w:r>
            <w:r w:rsidR="00ED43FE">
              <w:rPr>
                <w:noProof/>
                <w:sz w:val="21"/>
              </w:rPr>
              <w:tab/>
            </w:r>
            <w:r w:rsidR="00ED43FE" w:rsidRPr="004D3D18">
              <w:rPr>
                <w:rStyle w:val="a8"/>
                <w:rFonts w:hint="eastAsia"/>
                <w:noProof/>
              </w:rPr>
              <w:t>生成规则</w:t>
            </w:r>
            <w:r w:rsidR="00ED43FE">
              <w:rPr>
                <w:noProof/>
                <w:webHidden/>
              </w:rPr>
              <w:tab/>
            </w:r>
            <w:r w:rsidR="00ED43FE">
              <w:rPr>
                <w:noProof/>
                <w:webHidden/>
              </w:rPr>
              <w:fldChar w:fldCharType="begin"/>
            </w:r>
            <w:r w:rsidR="00ED43FE">
              <w:rPr>
                <w:noProof/>
                <w:webHidden/>
              </w:rPr>
              <w:instrText xml:space="preserve"> PAGEREF _Toc462673911 \h </w:instrText>
            </w:r>
            <w:r w:rsidR="00ED43FE">
              <w:rPr>
                <w:noProof/>
                <w:webHidden/>
              </w:rPr>
            </w:r>
            <w:r w:rsidR="00ED43FE">
              <w:rPr>
                <w:noProof/>
                <w:webHidden/>
              </w:rPr>
              <w:fldChar w:fldCharType="separate"/>
            </w:r>
            <w:r w:rsidR="00ED43FE">
              <w:rPr>
                <w:noProof/>
                <w:webHidden/>
              </w:rPr>
              <w:t>8</w:t>
            </w:r>
            <w:r w:rsidR="00ED43FE">
              <w:rPr>
                <w:noProof/>
                <w:webHidden/>
              </w:rPr>
              <w:fldChar w:fldCharType="end"/>
            </w:r>
          </w:hyperlink>
        </w:p>
        <w:p w14:paraId="5535F65E" w14:textId="77777777" w:rsidR="00ED43FE" w:rsidRDefault="00AE66D6">
          <w:pPr>
            <w:pStyle w:val="30"/>
            <w:tabs>
              <w:tab w:val="left" w:pos="2100"/>
              <w:tab w:val="right" w:leader="dot" w:pos="8296"/>
            </w:tabs>
            <w:ind w:left="960" w:firstLine="480"/>
            <w:rPr>
              <w:noProof/>
              <w:sz w:val="21"/>
            </w:rPr>
          </w:pPr>
          <w:hyperlink w:anchor="_Toc462673912" w:history="1">
            <w:r w:rsidR="00ED43FE" w:rsidRPr="004D3D18">
              <w:rPr>
                <w:rStyle w:val="a8"/>
                <w:noProof/>
              </w:rPr>
              <w:t>3.2.2</w:t>
            </w:r>
            <w:r w:rsidR="00ED43FE">
              <w:rPr>
                <w:noProof/>
                <w:sz w:val="21"/>
              </w:rPr>
              <w:tab/>
            </w:r>
            <w:r w:rsidR="00ED43FE" w:rsidRPr="004D3D18">
              <w:rPr>
                <w:rStyle w:val="a8"/>
                <w:rFonts w:hint="eastAsia"/>
                <w:noProof/>
              </w:rPr>
              <w:t>标识符定义</w:t>
            </w:r>
            <w:r w:rsidR="00ED43FE">
              <w:rPr>
                <w:noProof/>
                <w:webHidden/>
              </w:rPr>
              <w:tab/>
            </w:r>
            <w:r w:rsidR="00ED43FE">
              <w:rPr>
                <w:noProof/>
                <w:webHidden/>
              </w:rPr>
              <w:fldChar w:fldCharType="begin"/>
            </w:r>
            <w:r w:rsidR="00ED43FE">
              <w:rPr>
                <w:noProof/>
                <w:webHidden/>
              </w:rPr>
              <w:instrText xml:space="preserve"> PAGEREF _Toc462673912 \h </w:instrText>
            </w:r>
            <w:r w:rsidR="00ED43FE">
              <w:rPr>
                <w:noProof/>
                <w:webHidden/>
              </w:rPr>
            </w:r>
            <w:r w:rsidR="00ED43FE">
              <w:rPr>
                <w:noProof/>
                <w:webHidden/>
              </w:rPr>
              <w:fldChar w:fldCharType="separate"/>
            </w:r>
            <w:r w:rsidR="00ED43FE">
              <w:rPr>
                <w:noProof/>
                <w:webHidden/>
              </w:rPr>
              <w:t>9</w:t>
            </w:r>
            <w:r w:rsidR="00ED43FE">
              <w:rPr>
                <w:noProof/>
                <w:webHidden/>
              </w:rPr>
              <w:fldChar w:fldCharType="end"/>
            </w:r>
          </w:hyperlink>
        </w:p>
        <w:p w14:paraId="12395422" w14:textId="77777777" w:rsidR="00ED43FE" w:rsidRDefault="00AE66D6">
          <w:pPr>
            <w:pStyle w:val="10"/>
            <w:tabs>
              <w:tab w:val="left" w:pos="1260"/>
              <w:tab w:val="right" w:leader="dot" w:pos="8296"/>
            </w:tabs>
            <w:ind w:firstLine="480"/>
            <w:rPr>
              <w:noProof/>
              <w:sz w:val="21"/>
            </w:rPr>
          </w:pPr>
          <w:hyperlink w:anchor="_Toc462673913" w:history="1">
            <w:r w:rsidR="00ED43FE" w:rsidRPr="004D3D18">
              <w:rPr>
                <w:rStyle w:val="a8"/>
                <w:noProof/>
              </w:rPr>
              <w:t>4</w:t>
            </w:r>
            <w:r w:rsidR="00ED43FE">
              <w:rPr>
                <w:noProof/>
                <w:sz w:val="21"/>
              </w:rPr>
              <w:tab/>
            </w:r>
            <w:r w:rsidR="00ED43FE" w:rsidRPr="004D3D18">
              <w:rPr>
                <w:rStyle w:val="a8"/>
                <w:rFonts w:hint="eastAsia"/>
                <w:noProof/>
              </w:rPr>
              <w:t>消息结构</w:t>
            </w:r>
            <w:r w:rsidR="00ED43FE">
              <w:rPr>
                <w:noProof/>
                <w:webHidden/>
              </w:rPr>
              <w:tab/>
            </w:r>
            <w:r w:rsidR="00ED43FE">
              <w:rPr>
                <w:noProof/>
                <w:webHidden/>
              </w:rPr>
              <w:fldChar w:fldCharType="begin"/>
            </w:r>
            <w:r w:rsidR="00ED43FE">
              <w:rPr>
                <w:noProof/>
                <w:webHidden/>
              </w:rPr>
              <w:instrText xml:space="preserve"> PAGEREF _Toc462673913 \h </w:instrText>
            </w:r>
            <w:r w:rsidR="00ED43FE">
              <w:rPr>
                <w:noProof/>
                <w:webHidden/>
              </w:rPr>
            </w:r>
            <w:r w:rsidR="00ED43FE">
              <w:rPr>
                <w:noProof/>
                <w:webHidden/>
              </w:rPr>
              <w:fldChar w:fldCharType="separate"/>
            </w:r>
            <w:r w:rsidR="00ED43FE">
              <w:rPr>
                <w:noProof/>
                <w:webHidden/>
              </w:rPr>
              <w:t>12</w:t>
            </w:r>
            <w:r w:rsidR="00ED43FE">
              <w:rPr>
                <w:noProof/>
                <w:webHidden/>
              </w:rPr>
              <w:fldChar w:fldCharType="end"/>
            </w:r>
          </w:hyperlink>
        </w:p>
        <w:p w14:paraId="3C5D69FA" w14:textId="77777777" w:rsidR="00ED43FE" w:rsidRDefault="00AE66D6">
          <w:pPr>
            <w:pStyle w:val="10"/>
            <w:tabs>
              <w:tab w:val="left" w:pos="1260"/>
              <w:tab w:val="right" w:leader="dot" w:pos="8296"/>
            </w:tabs>
            <w:ind w:firstLine="480"/>
            <w:rPr>
              <w:noProof/>
              <w:sz w:val="21"/>
            </w:rPr>
          </w:pPr>
          <w:hyperlink w:anchor="_Toc462673914" w:history="1">
            <w:r w:rsidR="00ED43FE" w:rsidRPr="004D3D18">
              <w:rPr>
                <w:rStyle w:val="a8"/>
                <w:noProof/>
              </w:rPr>
              <w:t>5</w:t>
            </w:r>
            <w:r w:rsidR="00ED43FE">
              <w:rPr>
                <w:noProof/>
                <w:sz w:val="21"/>
              </w:rPr>
              <w:tab/>
            </w:r>
            <w:r w:rsidR="00ED43FE" w:rsidRPr="004D3D18">
              <w:rPr>
                <w:rStyle w:val="a8"/>
                <w:rFonts w:hint="eastAsia"/>
                <w:noProof/>
              </w:rPr>
              <w:t>消息头定义</w:t>
            </w:r>
            <w:r w:rsidR="00ED43FE">
              <w:rPr>
                <w:noProof/>
                <w:webHidden/>
              </w:rPr>
              <w:tab/>
            </w:r>
            <w:r w:rsidR="00ED43FE">
              <w:rPr>
                <w:noProof/>
                <w:webHidden/>
              </w:rPr>
              <w:fldChar w:fldCharType="begin"/>
            </w:r>
            <w:r w:rsidR="00ED43FE">
              <w:rPr>
                <w:noProof/>
                <w:webHidden/>
              </w:rPr>
              <w:instrText xml:space="preserve"> PAGEREF _Toc462673914 \h </w:instrText>
            </w:r>
            <w:r w:rsidR="00ED43FE">
              <w:rPr>
                <w:noProof/>
                <w:webHidden/>
              </w:rPr>
            </w:r>
            <w:r w:rsidR="00ED43FE">
              <w:rPr>
                <w:noProof/>
                <w:webHidden/>
              </w:rPr>
              <w:fldChar w:fldCharType="separate"/>
            </w:r>
            <w:r w:rsidR="00ED43FE">
              <w:rPr>
                <w:noProof/>
                <w:webHidden/>
              </w:rPr>
              <w:t>12</w:t>
            </w:r>
            <w:r w:rsidR="00ED43FE">
              <w:rPr>
                <w:noProof/>
                <w:webHidden/>
              </w:rPr>
              <w:fldChar w:fldCharType="end"/>
            </w:r>
          </w:hyperlink>
        </w:p>
        <w:p w14:paraId="66B77C8D" w14:textId="77777777" w:rsidR="00ED43FE" w:rsidRDefault="00AE66D6">
          <w:pPr>
            <w:pStyle w:val="10"/>
            <w:tabs>
              <w:tab w:val="left" w:pos="1260"/>
              <w:tab w:val="right" w:leader="dot" w:pos="8296"/>
            </w:tabs>
            <w:ind w:firstLine="480"/>
            <w:rPr>
              <w:noProof/>
              <w:sz w:val="21"/>
            </w:rPr>
          </w:pPr>
          <w:hyperlink w:anchor="_Toc462673915" w:history="1">
            <w:r w:rsidR="00ED43FE" w:rsidRPr="004D3D18">
              <w:rPr>
                <w:rStyle w:val="a8"/>
                <w:noProof/>
              </w:rPr>
              <w:t>6</w:t>
            </w:r>
            <w:r w:rsidR="00ED43FE">
              <w:rPr>
                <w:noProof/>
                <w:sz w:val="21"/>
              </w:rPr>
              <w:tab/>
            </w:r>
            <w:r w:rsidR="00ED43FE" w:rsidRPr="004D3D18">
              <w:rPr>
                <w:rStyle w:val="a8"/>
                <w:rFonts w:hint="eastAsia"/>
                <w:noProof/>
              </w:rPr>
              <w:t>消息体定义</w:t>
            </w:r>
            <w:r w:rsidR="00ED43FE">
              <w:rPr>
                <w:noProof/>
                <w:webHidden/>
              </w:rPr>
              <w:tab/>
            </w:r>
            <w:r w:rsidR="00ED43FE">
              <w:rPr>
                <w:noProof/>
                <w:webHidden/>
              </w:rPr>
              <w:fldChar w:fldCharType="begin"/>
            </w:r>
            <w:r w:rsidR="00ED43FE">
              <w:rPr>
                <w:noProof/>
                <w:webHidden/>
              </w:rPr>
              <w:instrText xml:space="preserve"> PAGEREF _Toc462673915 \h </w:instrText>
            </w:r>
            <w:r w:rsidR="00ED43FE">
              <w:rPr>
                <w:noProof/>
                <w:webHidden/>
              </w:rPr>
            </w:r>
            <w:r w:rsidR="00ED43FE">
              <w:rPr>
                <w:noProof/>
                <w:webHidden/>
              </w:rPr>
              <w:fldChar w:fldCharType="separate"/>
            </w:r>
            <w:r w:rsidR="00ED43FE">
              <w:rPr>
                <w:noProof/>
                <w:webHidden/>
              </w:rPr>
              <w:t>13</w:t>
            </w:r>
            <w:r w:rsidR="00ED43FE">
              <w:rPr>
                <w:noProof/>
                <w:webHidden/>
              </w:rPr>
              <w:fldChar w:fldCharType="end"/>
            </w:r>
          </w:hyperlink>
        </w:p>
        <w:p w14:paraId="28321A2C" w14:textId="77777777" w:rsidR="00ED43FE" w:rsidRDefault="00AE66D6">
          <w:pPr>
            <w:pStyle w:val="20"/>
            <w:tabs>
              <w:tab w:val="left" w:pos="1680"/>
              <w:tab w:val="right" w:leader="dot" w:pos="8296"/>
            </w:tabs>
            <w:ind w:left="480" w:firstLine="480"/>
            <w:rPr>
              <w:noProof/>
              <w:sz w:val="21"/>
            </w:rPr>
          </w:pPr>
          <w:hyperlink w:anchor="_Toc462673916" w:history="1">
            <w:r w:rsidR="00ED43FE" w:rsidRPr="004D3D18">
              <w:rPr>
                <w:rStyle w:val="a8"/>
                <w:noProof/>
              </w:rPr>
              <w:t>6.1</w:t>
            </w:r>
            <w:r w:rsidR="00ED43FE">
              <w:rPr>
                <w:noProof/>
                <w:sz w:val="21"/>
              </w:rPr>
              <w:tab/>
            </w:r>
            <w:r w:rsidR="00ED43FE" w:rsidRPr="004D3D18">
              <w:rPr>
                <w:rStyle w:val="a8"/>
                <w:rFonts w:hint="eastAsia"/>
                <w:noProof/>
              </w:rPr>
              <w:t>基本约定</w:t>
            </w:r>
            <w:r w:rsidR="00ED43FE">
              <w:rPr>
                <w:noProof/>
                <w:webHidden/>
              </w:rPr>
              <w:tab/>
            </w:r>
            <w:r w:rsidR="00ED43FE">
              <w:rPr>
                <w:noProof/>
                <w:webHidden/>
              </w:rPr>
              <w:fldChar w:fldCharType="begin"/>
            </w:r>
            <w:r w:rsidR="00ED43FE">
              <w:rPr>
                <w:noProof/>
                <w:webHidden/>
              </w:rPr>
              <w:instrText xml:space="preserve"> PAGEREF _Toc462673916 \h </w:instrText>
            </w:r>
            <w:r w:rsidR="00ED43FE">
              <w:rPr>
                <w:noProof/>
                <w:webHidden/>
              </w:rPr>
            </w:r>
            <w:r w:rsidR="00ED43FE">
              <w:rPr>
                <w:noProof/>
                <w:webHidden/>
              </w:rPr>
              <w:fldChar w:fldCharType="separate"/>
            </w:r>
            <w:r w:rsidR="00ED43FE">
              <w:rPr>
                <w:noProof/>
                <w:webHidden/>
              </w:rPr>
              <w:t>13</w:t>
            </w:r>
            <w:r w:rsidR="00ED43FE">
              <w:rPr>
                <w:noProof/>
                <w:webHidden/>
              </w:rPr>
              <w:fldChar w:fldCharType="end"/>
            </w:r>
          </w:hyperlink>
        </w:p>
        <w:p w14:paraId="2522C182" w14:textId="77777777" w:rsidR="00ED43FE" w:rsidRDefault="00AE66D6">
          <w:pPr>
            <w:pStyle w:val="30"/>
            <w:tabs>
              <w:tab w:val="left" w:pos="2520"/>
              <w:tab w:val="right" w:leader="dot" w:pos="8296"/>
            </w:tabs>
            <w:ind w:left="960" w:firstLine="480"/>
            <w:rPr>
              <w:noProof/>
              <w:sz w:val="21"/>
            </w:rPr>
          </w:pPr>
          <w:hyperlink w:anchor="_Toc462673917" w:history="1">
            <w:r w:rsidR="00ED43FE" w:rsidRPr="004D3D18">
              <w:rPr>
                <w:rStyle w:val="a8"/>
                <w:rFonts w:asciiTheme="minorEastAsia" w:hAnsiTheme="minorEastAsia"/>
                <w:noProof/>
              </w:rPr>
              <w:t>6.1.1</w:t>
            </w:r>
            <w:r w:rsidR="00ED43FE">
              <w:rPr>
                <w:noProof/>
                <w:sz w:val="21"/>
              </w:rPr>
              <w:tab/>
            </w:r>
            <w:r w:rsidR="00ED43FE" w:rsidRPr="004D3D18">
              <w:rPr>
                <w:rStyle w:val="a8"/>
                <w:rFonts w:asciiTheme="minorEastAsia" w:hAnsiTheme="minorEastAsia" w:hint="eastAsia"/>
                <w:noProof/>
              </w:rPr>
              <w:t>符号约定</w:t>
            </w:r>
            <w:r w:rsidR="00ED43FE">
              <w:rPr>
                <w:noProof/>
                <w:webHidden/>
              </w:rPr>
              <w:tab/>
            </w:r>
            <w:r w:rsidR="00ED43FE">
              <w:rPr>
                <w:noProof/>
                <w:webHidden/>
              </w:rPr>
              <w:fldChar w:fldCharType="begin"/>
            </w:r>
            <w:r w:rsidR="00ED43FE">
              <w:rPr>
                <w:noProof/>
                <w:webHidden/>
              </w:rPr>
              <w:instrText xml:space="preserve"> PAGEREF _Toc462673917 \h </w:instrText>
            </w:r>
            <w:r w:rsidR="00ED43FE">
              <w:rPr>
                <w:noProof/>
                <w:webHidden/>
              </w:rPr>
            </w:r>
            <w:r w:rsidR="00ED43FE">
              <w:rPr>
                <w:noProof/>
                <w:webHidden/>
              </w:rPr>
              <w:fldChar w:fldCharType="separate"/>
            </w:r>
            <w:r w:rsidR="00ED43FE">
              <w:rPr>
                <w:noProof/>
                <w:webHidden/>
              </w:rPr>
              <w:t>13</w:t>
            </w:r>
            <w:r w:rsidR="00ED43FE">
              <w:rPr>
                <w:noProof/>
                <w:webHidden/>
              </w:rPr>
              <w:fldChar w:fldCharType="end"/>
            </w:r>
          </w:hyperlink>
        </w:p>
        <w:p w14:paraId="4166628E" w14:textId="77777777" w:rsidR="00ED43FE" w:rsidRDefault="00AE66D6">
          <w:pPr>
            <w:pStyle w:val="30"/>
            <w:tabs>
              <w:tab w:val="left" w:pos="2520"/>
              <w:tab w:val="right" w:leader="dot" w:pos="8296"/>
            </w:tabs>
            <w:ind w:left="960" w:firstLine="480"/>
            <w:rPr>
              <w:noProof/>
              <w:sz w:val="21"/>
            </w:rPr>
          </w:pPr>
          <w:hyperlink w:anchor="_Toc462673918" w:history="1">
            <w:r w:rsidR="00ED43FE" w:rsidRPr="004D3D18">
              <w:rPr>
                <w:rStyle w:val="a8"/>
                <w:rFonts w:asciiTheme="minorEastAsia" w:hAnsiTheme="minorEastAsia"/>
                <w:noProof/>
              </w:rPr>
              <w:t>6.1.2</w:t>
            </w:r>
            <w:r w:rsidR="00ED43FE">
              <w:rPr>
                <w:noProof/>
                <w:sz w:val="21"/>
              </w:rPr>
              <w:tab/>
            </w:r>
            <w:r w:rsidR="00ED43FE" w:rsidRPr="004D3D18">
              <w:rPr>
                <w:rStyle w:val="a8"/>
                <w:rFonts w:asciiTheme="minorEastAsia" w:hAnsiTheme="minorEastAsia" w:hint="eastAsia"/>
                <w:noProof/>
              </w:rPr>
              <w:t>转义规则</w:t>
            </w:r>
            <w:r w:rsidR="00ED43FE">
              <w:rPr>
                <w:noProof/>
                <w:webHidden/>
              </w:rPr>
              <w:tab/>
            </w:r>
            <w:r w:rsidR="00ED43FE">
              <w:rPr>
                <w:noProof/>
                <w:webHidden/>
              </w:rPr>
              <w:fldChar w:fldCharType="begin"/>
            </w:r>
            <w:r w:rsidR="00ED43FE">
              <w:rPr>
                <w:noProof/>
                <w:webHidden/>
              </w:rPr>
              <w:instrText xml:space="preserve"> PAGEREF _Toc462673918 \h </w:instrText>
            </w:r>
            <w:r w:rsidR="00ED43FE">
              <w:rPr>
                <w:noProof/>
                <w:webHidden/>
              </w:rPr>
            </w:r>
            <w:r w:rsidR="00ED43FE">
              <w:rPr>
                <w:noProof/>
                <w:webHidden/>
              </w:rPr>
              <w:fldChar w:fldCharType="separate"/>
            </w:r>
            <w:r w:rsidR="00ED43FE">
              <w:rPr>
                <w:noProof/>
                <w:webHidden/>
              </w:rPr>
              <w:t>14</w:t>
            </w:r>
            <w:r w:rsidR="00ED43FE">
              <w:rPr>
                <w:noProof/>
                <w:webHidden/>
              </w:rPr>
              <w:fldChar w:fldCharType="end"/>
            </w:r>
          </w:hyperlink>
        </w:p>
        <w:p w14:paraId="0FDFC29F" w14:textId="77777777" w:rsidR="00ED43FE" w:rsidRDefault="00AE66D6">
          <w:pPr>
            <w:pStyle w:val="20"/>
            <w:tabs>
              <w:tab w:val="left" w:pos="1680"/>
              <w:tab w:val="right" w:leader="dot" w:pos="8296"/>
            </w:tabs>
            <w:ind w:left="480" w:firstLine="480"/>
            <w:rPr>
              <w:noProof/>
              <w:sz w:val="21"/>
            </w:rPr>
          </w:pPr>
          <w:hyperlink w:anchor="_Toc462673919" w:history="1">
            <w:r w:rsidR="00ED43FE" w:rsidRPr="004D3D18">
              <w:rPr>
                <w:rStyle w:val="a8"/>
                <w:noProof/>
              </w:rPr>
              <w:t>6.2</w:t>
            </w:r>
            <w:r w:rsidR="00ED43FE">
              <w:rPr>
                <w:noProof/>
                <w:sz w:val="21"/>
              </w:rPr>
              <w:tab/>
            </w:r>
            <w:r w:rsidR="00ED43FE" w:rsidRPr="004D3D18">
              <w:rPr>
                <w:rStyle w:val="a8"/>
                <w:rFonts w:hint="eastAsia"/>
                <w:noProof/>
              </w:rPr>
              <w:t>认证类交易</w:t>
            </w:r>
            <w:r w:rsidR="00ED43FE">
              <w:rPr>
                <w:noProof/>
                <w:webHidden/>
              </w:rPr>
              <w:tab/>
            </w:r>
            <w:r w:rsidR="00ED43FE">
              <w:rPr>
                <w:noProof/>
                <w:webHidden/>
              </w:rPr>
              <w:fldChar w:fldCharType="begin"/>
            </w:r>
            <w:r w:rsidR="00ED43FE">
              <w:rPr>
                <w:noProof/>
                <w:webHidden/>
              </w:rPr>
              <w:instrText xml:space="preserve"> PAGEREF _Toc462673919 \h </w:instrText>
            </w:r>
            <w:r w:rsidR="00ED43FE">
              <w:rPr>
                <w:noProof/>
                <w:webHidden/>
              </w:rPr>
            </w:r>
            <w:r w:rsidR="00ED43FE">
              <w:rPr>
                <w:noProof/>
                <w:webHidden/>
              </w:rPr>
              <w:fldChar w:fldCharType="separate"/>
            </w:r>
            <w:r w:rsidR="00ED43FE">
              <w:rPr>
                <w:noProof/>
                <w:webHidden/>
              </w:rPr>
              <w:t>14</w:t>
            </w:r>
            <w:r w:rsidR="00ED43FE">
              <w:rPr>
                <w:noProof/>
                <w:webHidden/>
              </w:rPr>
              <w:fldChar w:fldCharType="end"/>
            </w:r>
          </w:hyperlink>
        </w:p>
        <w:p w14:paraId="163A09DB" w14:textId="77777777" w:rsidR="00ED43FE" w:rsidRDefault="00AE66D6">
          <w:pPr>
            <w:pStyle w:val="30"/>
            <w:tabs>
              <w:tab w:val="left" w:pos="2100"/>
              <w:tab w:val="right" w:leader="dot" w:pos="8296"/>
            </w:tabs>
            <w:ind w:left="960" w:firstLine="480"/>
            <w:rPr>
              <w:noProof/>
              <w:sz w:val="21"/>
            </w:rPr>
          </w:pPr>
          <w:hyperlink w:anchor="_Toc462673920" w:history="1">
            <w:r w:rsidR="00ED43FE" w:rsidRPr="004D3D18">
              <w:rPr>
                <w:rStyle w:val="a8"/>
                <w:noProof/>
              </w:rPr>
              <w:t>6.2.1</w:t>
            </w:r>
            <w:r w:rsidR="00ED43FE">
              <w:rPr>
                <w:noProof/>
                <w:sz w:val="21"/>
              </w:rPr>
              <w:tab/>
            </w:r>
            <w:r w:rsidR="00ED43FE" w:rsidRPr="004D3D18">
              <w:rPr>
                <w:rStyle w:val="a8"/>
                <w:rFonts w:hint="eastAsia"/>
                <w:noProof/>
              </w:rPr>
              <w:t>交易员认证</w:t>
            </w:r>
            <w:r w:rsidR="00ED43FE">
              <w:rPr>
                <w:noProof/>
                <w:webHidden/>
              </w:rPr>
              <w:tab/>
            </w:r>
            <w:r w:rsidR="00ED43FE">
              <w:rPr>
                <w:noProof/>
                <w:webHidden/>
              </w:rPr>
              <w:fldChar w:fldCharType="begin"/>
            </w:r>
            <w:r w:rsidR="00ED43FE">
              <w:rPr>
                <w:noProof/>
                <w:webHidden/>
              </w:rPr>
              <w:instrText xml:space="preserve"> PAGEREF _Toc462673920 \h </w:instrText>
            </w:r>
            <w:r w:rsidR="00ED43FE">
              <w:rPr>
                <w:noProof/>
                <w:webHidden/>
              </w:rPr>
            </w:r>
            <w:r w:rsidR="00ED43FE">
              <w:rPr>
                <w:noProof/>
                <w:webHidden/>
              </w:rPr>
              <w:fldChar w:fldCharType="separate"/>
            </w:r>
            <w:r w:rsidR="00ED43FE">
              <w:rPr>
                <w:noProof/>
                <w:webHidden/>
              </w:rPr>
              <w:t>14</w:t>
            </w:r>
            <w:r w:rsidR="00ED43FE">
              <w:rPr>
                <w:noProof/>
                <w:webHidden/>
              </w:rPr>
              <w:fldChar w:fldCharType="end"/>
            </w:r>
          </w:hyperlink>
        </w:p>
        <w:p w14:paraId="4B98E3F6" w14:textId="77777777" w:rsidR="00ED43FE" w:rsidRDefault="00AE66D6">
          <w:pPr>
            <w:pStyle w:val="30"/>
            <w:tabs>
              <w:tab w:val="left" w:pos="2100"/>
              <w:tab w:val="right" w:leader="dot" w:pos="8296"/>
            </w:tabs>
            <w:ind w:left="960" w:firstLine="480"/>
            <w:rPr>
              <w:noProof/>
              <w:sz w:val="21"/>
            </w:rPr>
          </w:pPr>
          <w:hyperlink w:anchor="_Toc462673921" w:history="1">
            <w:r w:rsidR="00ED43FE" w:rsidRPr="004D3D18">
              <w:rPr>
                <w:rStyle w:val="a8"/>
                <w:noProof/>
              </w:rPr>
              <w:t>6.2.2</w:t>
            </w:r>
            <w:r w:rsidR="00ED43FE">
              <w:rPr>
                <w:noProof/>
                <w:sz w:val="21"/>
              </w:rPr>
              <w:tab/>
            </w:r>
            <w:r w:rsidR="00ED43FE" w:rsidRPr="004D3D18">
              <w:rPr>
                <w:rStyle w:val="a8"/>
                <w:rFonts w:hint="eastAsia"/>
                <w:noProof/>
              </w:rPr>
              <w:t>密码修改</w:t>
            </w:r>
            <w:r w:rsidR="00ED43FE">
              <w:rPr>
                <w:noProof/>
                <w:webHidden/>
              </w:rPr>
              <w:tab/>
            </w:r>
            <w:r w:rsidR="00ED43FE">
              <w:rPr>
                <w:noProof/>
                <w:webHidden/>
              </w:rPr>
              <w:fldChar w:fldCharType="begin"/>
            </w:r>
            <w:r w:rsidR="00ED43FE">
              <w:rPr>
                <w:noProof/>
                <w:webHidden/>
              </w:rPr>
              <w:instrText xml:space="preserve"> PAGEREF _Toc462673921 \h </w:instrText>
            </w:r>
            <w:r w:rsidR="00ED43FE">
              <w:rPr>
                <w:noProof/>
                <w:webHidden/>
              </w:rPr>
            </w:r>
            <w:r w:rsidR="00ED43FE">
              <w:rPr>
                <w:noProof/>
                <w:webHidden/>
              </w:rPr>
              <w:fldChar w:fldCharType="separate"/>
            </w:r>
            <w:r w:rsidR="00ED43FE">
              <w:rPr>
                <w:noProof/>
                <w:webHidden/>
              </w:rPr>
              <w:t>15</w:t>
            </w:r>
            <w:r w:rsidR="00ED43FE">
              <w:rPr>
                <w:noProof/>
                <w:webHidden/>
              </w:rPr>
              <w:fldChar w:fldCharType="end"/>
            </w:r>
          </w:hyperlink>
        </w:p>
        <w:p w14:paraId="436E2032" w14:textId="77777777" w:rsidR="00ED43FE" w:rsidRDefault="00AE66D6">
          <w:pPr>
            <w:pStyle w:val="20"/>
            <w:tabs>
              <w:tab w:val="left" w:pos="1680"/>
              <w:tab w:val="right" w:leader="dot" w:pos="8296"/>
            </w:tabs>
            <w:ind w:left="480" w:firstLine="480"/>
            <w:rPr>
              <w:noProof/>
              <w:sz w:val="21"/>
            </w:rPr>
          </w:pPr>
          <w:hyperlink w:anchor="_Toc462673922" w:history="1">
            <w:r w:rsidR="00ED43FE" w:rsidRPr="004D3D18">
              <w:rPr>
                <w:rStyle w:val="a8"/>
                <w:noProof/>
              </w:rPr>
              <w:t>6.3</w:t>
            </w:r>
            <w:r w:rsidR="00ED43FE">
              <w:rPr>
                <w:noProof/>
                <w:sz w:val="21"/>
              </w:rPr>
              <w:tab/>
            </w:r>
            <w:r w:rsidR="00ED43FE" w:rsidRPr="004D3D18">
              <w:rPr>
                <w:rStyle w:val="a8"/>
                <w:rFonts w:hint="eastAsia"/>
                <w:noProof/>
              </w:rPr>
              <w:t>资金类交易</w:t>
            </w:r>
            <w:r w:rsidR="00ED43FE">
              <w:rPr>
                <w:noProof/>
                <w:webHidden/>
              </w:rPr>
              <w:tab/>
            </w:r>
            <w:r w:rsidR="00ED43FE">
              <w:rPr>
                <w:noProof/>
                <w:webHidden/>
              </w:rPr>
              <w:fldChar w:fldCharType="begin"/>
            </w:r>
            <w:r w:rsidR="00ED43FE">
              <w:rPr>
                <w:noProof/>
                <w:webHidden/>
              </w:rPr>
              <w:instrText xml:space="preserve"> PAGEREF _Toc462673922 \h </w:instrText>
            </w:r>
            <w:r w:rsidR="00ED43FE">
              <w:rPr>
                <w:noProof/>
                <w:webHidden/>
              </w:rPr>
            </w:r>
            <w:r w:rsidR="00ED43FE">
              <w:rPr>
                <w:noProof/>
                <w:webHidden/>
              </w:rPr>
              <w:fldChar w:fldCharType="separate"/>
            </w:r>
            <w:r w:rsidR="00ED43FE">
              <w:rPr>
                <w:noProof/>
                <w:webHidden/>
              </w:rPr>
              <w:t>16</w:t>
            </w:r>
            <w:r w:rsidR="00ED43FE">
              <w:rPr>
                <w:noProof/>
                <w:webHidden/>
              </w:rPr>
              <w:fldChar w:fldCharType="end"/>
            </w:r>
          </w:hyperlink>
        </w:p>
        <w:p w14:paraId="72D5F11B" w14:textId="77777777" w:rsidR="00ED43FE" w:rsidRDefault="00AE66D6">
          <w:pPr>
            <w:pStyle w:val="30"/>
            <w:tabs>
              <w:tab w:val="left" w:pos="2100"/>
              <w:tab w:val="right" w:leader="dot" w:pos="8296"/>
            </w:tabs>
            <w:ind w:left="960" w:firstLine="480"/>
            <w:rPr>
              <w:noProof/>
              <w:sz w:val="21"/>
            </w:rPr>
          </w:pPr>
          <w:hyperlink w:anchor="_Toc462673923" w:history="1">
            <w:r w:rsidR="00ED43FE" w:rsidRPr="004D3D18">
              <w:rPr>
                <w:rStyle w:val="a8"/>
                <w:noProof/>
              </w:rPr>
              <w:t>6.3.1</w:t>
            </w:r>
            <w:r w:rsidR="00ED43FE">
              <w:rPr>
                <w:noProof/>
                <w:sz w:val="21"/>
              </w:rPr>
              <w:tab/>
            </w:r>
            <w:r w:rsidR="00ED43FE" w:rsidRPr="004D3D18">
              <w:rPr>
                <w:rStyle w:val="a8"/>
                <w:rFonts w:hint="eastAsia"/>
                <w:noProof/>
              </w:rPr>
              <w:t>往来账</w:t>
            </w:r>
            <w:r w:rsidR="00ED43FE">
              <w:rPr>
                <w:noProof/>
                <w:webHidden/>
              </w:rPr>
              <w:tab/>
            </w:r>
            <w:r w:rsidR="00ED43FE">
              <w:rPr>
                <w:noProof/>
                <w:webHidden/>
              </w:rPr>
              <w:fldChar w:fldCharType="begin"/>
            </w:r>
            <w:r w:rsidR="00ED43FE">
              <w:rPr>
                <w:noProof/>
                <w:webHidden/>
              </w:rPr>
              <w:instrText xml:space="preserve"> PAGEREF _Toc462673923 \h </w:instrText>
            </w:r>
            <w:r w:rsidR="00ED43FE">
              <w:rPr>
                <w:noProof/>
                <w:webHidden/>
              </w:rPr>
            </w:r>
            <w:r w:rsidR="00ED43FE">
              <w:rPr>
                <w:noProof/>
                <w:webHidden/>
              </w:rPr>
              <w:fldChar w:fldCharType="separate"/>
            </w:r>
            <w:r w:rsidR="00ED43FE">
              <w:rPr>
                <w:noProof/>
                <w:webHidden/>
              </w:rPr>
              <w:t>16</w:t>
            </w:r>
            <w:r w:rsidR="00ED43FE">
              <w:rPr>
                <w:noProof/>
                <w:webHidden/>
              </w:rPr>
              <w:fldChar w:fldCharType="end"/>
            </w:r>
          </w:hyperlink>
        </w:p>
        <w:p w14:paraId="148F9BF0" w14:textId="77777777" w:rsidR="00ED43FE" w:rsidRDefault="00AE66D6">
          <w:pPr>
            <w:pStyle w:val="30"/>
            <w:tabs>
              <w:tab w:val="left" w:pos="2100"/>
              <w:tab w:val="right" w:leader="dot" w:pos="8296"/>
            </w:tabs>
            <w:ind w:left="960" w:firstLine="480"/>
            <w:rPr>
              <w:noProof/>
              <w:sz w:val="21"/>
            </w:rPr>
          </w:pPr>
          <w:hyperlink w:anchor="_Toc462673924" w:history="1">
            <w:r w:rsidR="00ED43FE" w:rsidRPr="004D3D18">
              <w:rPr>
                <w:rStyle w:val="a8"/>
                <w:noProof/>
              </w:rPr>
              <w:t>6.3.2</w:t>
            </w:r>
            <w:r w:rsidR="00ED43FE">
              <w:rPr>
                <w:noProof/>
                <w:sz w:val="21"/>
              </w:rPr>
              <w:tab/>
            </w:r>
            <w:r w:rsidR="00ED43FE" w:rsidRPr="004D3D18">
              <w:rPr>
                <w:rStyle w:val="a8"/>
                <w:rFonts w:hint="eastAsia"/>
                <w:noProof/>
              </w:rPr>
              <w:t>资金密码维护</w:t>
            </w:r>
            <w:r w:rsidR="00ED43FE">
              <w:rPr>
                <w:noProof/>
                <w:webHidden/>
              </w:rPr>
              <w:tab/>
            </w:r>
            <w:r w:rsidR="00ED43FE">
              <w:rPr>
                <w:noProof/>
                <w:webHidden/>
              </w:rPr>
              <w:fldChar w:fldCharType="begin"/>
            </w:r>
            <w:r w:rsidR="00ED43FE">
              <w:rPr>
                <w:noProof/>
                <w:webHidden/>
              </w:rPr>
              <w:instrText xml:space="preserve"> PAGEREF _Toc462673924 \h </w:instrText>
            </w:r>
            <w:r w:rsidR="00ED43FE">
              <w:rPr>
                <w:noProof/>
                <w:webHidden/>
              </w:rPr>
            </w:r>
            <w:r w:rsidR="00ED43FE">
              <w:rPr>
                <w:noProof/>
                <w:webHidden/>
              </w:rPr>
              <w:fldChar w:fldCharType="separate"/>
            </w:r>
            <w:r w:rsidR="00ED43FE">
              <w:rPr>
                <w:noProof/>
                <w:webHidden/>
              </w:rPr>
              <w:t>18</w:t>
            </w:r>
            <w:r w:rsidR="00ED43FE">
              <w:rPr>
                <w:noProof/>
                <w:webHidden/>
              </w:rPr>
              <w:fldChar w:fldCharType="end"/>
            </w:r>
          </w:hyperlink>
        </w:p>
        <w:p w14:paraId="645DF4DE" w14:textId="77777777" w:rsidR="00ED43FE" w:rsidRDefault="00AE66D6">
          <w:pPr>
            <w:pStyle w:val="20"/>
            <w:tabs>
              <w:tab w:val="left" w:pos="1680"/>
              <w:tab w:val="right" w:leader="dot" w:pos="8296"/>
            </w:tabs>
            <w:ind w:left="480" w:firstLine="480"/>
            <w:rPr>
              <w:noProof/>
              <w:sz w:val="21"/>
            </w:rPr>
          </w:pPr>
          <w:hyperlink w:anchor="_Toc462673925" w:history="1">
            <w:r w:rsidR="00ED43FE" w:rsidRPr="004D3D18">
              <w:rPr>
                <w:rStyle w:val="a8"/>
                <w:noProof/>
              </w:rPr>
              <w:t>6.4</w:t>
            </w:r>
            <w:r w:rsidR="00ED43FE">
              <w:rPr>
                <w:noProof/>
                <w:sz w:val="21"/>
              </w:rPr>
              <w:tab/>
            </w:r>
            <w:r w:rsidR="00ED43FE" w:rsidRPr="004D3D18">
              <w:rPr>
                <w:rStyle w:val="a8"/>
                <w:rFonts w:hint="eastAsia"/>
                <w:noProof/>
              </w:rPr>
              <w:t>库存类交易</w:t>
            </w:r>
            <w:r w:rsidR="00ED43FE">
              <w:rPr>
                <w:noProof/>
                <w:webHidden/>
              </w:rPr>
              <w:tab/>
            </w:r>
            <w:r w:rsidR="00ED43FE">
              <w:rPr>
                <w:noProof/>
                <w:webHidden/>
              </w:rPr>
              <w:fldChar w:fldCharType="begin"/>
            </w:r>
            <w:r w:rsidR="00ED43FE">
              <w:rPr>
                <w:noProof/>
                <w:webHidden/>
              </w:rPr>
              <w:instrText xml:space="preserve"> PAGEREF _Toc462673925 \h </w:instrText>
            </w:r>
            <w:r w:rsidR="00ED43FE">
              <w:rPr>
                <w:noProof/>
                <w:webHidden/>
              </w:rPr>
            </w:r>
            <w:r w:rsidR="00ED43FE">
              <w:rPr>
                <w:noProof/>
                <w:webHidden/>
              </w:rPr>
              <w:fldChar w:fldCharType="separate"/>
            </w:r>
            <w:r w:rsidR="00ED43FE">
              <w:rPr>
                <w:noProof/>
                <w:webHidden/>
              </w:rPr>
              <w:t>20</w:t>
            </w:r>
            <w:r w:rsidR="00ED43FE">
              <w:rPr>
                <w:noProof/>
                <w:webHidden/>
              </w:rPr>
              <w:fldChar w:fldCharType="end"/>
            </w:r>
          </w:hyperlink>
        </w:p>
        <w:p w14:paraId="0387C8B6" w14:textId="77777777" w:rsidR="00ED43FE" w:rsidRDefault="00AE66D6">
          <w:pPr>
            <w:pStyle w:val="30"/>
            <w:tabs>
              <w:tab w:val="left" w:pos="2100"/>
              <w:tab w:val="right" w:leader="dot" w:pos="8296"/>
            </w:tabs>
            <w:ind w:left="960" w:firstLine="480"/>
            <w:rPr>
              <w:noProof/>
              <w:sz w:val="21"/>
            </w:rPr>
          </w:pPr>
          <w:hyperlink w:anchor="_Toc462673926" w:history="1">
            <w:r w:rsidR="00ED43FE" w:rsidRPr="004D3D18">
              <w:rPr>
                <w:rStyle w:val="a8"/>
                <w:noProof/>
              </w:rPr>
              <w:t>6.4.1</w:t>
            </w:r>
            <w:r w:rsidR="00ED43FE">
              <w:rPr>
                <w:noProof/>
                <w:sz w:val="21"/>
              </w:rPr>
              <w:tab/>
            </w:r>
            <w:r w:rsidR="00ED43FE" w:rsidRPr="004D3D18">
              <w:rPr>
                <w:rStyle w:val="a8"/>
                <w:rFonts w:hint="eastAsia"/>
                <w:noProof/>
              </w:rPr>
              <w:t>提货</w:t>
            </w:r>
            <w:r w:rsidR="00ED43FE">
              <w:rPr>
                <w:noProof/>
                <w:webHidden/>
              </w:rPr>
              <w:tab/>
            </w:r>
            <w:r w:rsidR="00ED43FE">
              <w:rPr>
                <w:noProof/>
                <w:webHidden/>
              </w:rPr>
              <w:fldChar w:fldCharType="begin"/>
            </w:r>
            <w:r w:rsidR="00ED43FE">
              <w:rPr>
                <w:noProof/>
                <w:webHidden/>
              </w:rPr>
              <w:instrText xml:space="preserve"> PAGEREF _Toc462673926 \h </w:instrText>
            </w:r>
            <w:r w:rsidR="00ED43FE">
              <w:rPr>
                <w:noProof/>
                <w:webHidden/>
              </w:rPr>
            </w:r>
            <w:r w:rsidR="00ED43FE">
              <w:rPr>
                <w:noProof/>
                <w:webHidden/>
              </w:rPr>
              <w:fldChar w:fldCharType="separate"/>
            </w:r>
            <w:r w:rsidR="00ED43FE">
              <w:rPr>
                <w:noProof/>
                <w:webHidden/>
              </w:rPr>
              <w:t>20</w:t>
            </w:r>
            <w:r w:rsidR="00ED43FE">
              <w:rPr>
                <w:noProof/>
                <w:webHidden/>
              </w:rPr>
              <w:fldChar w:fldCharType="end"/>
            </w:r>
          </w:hyperlink>
        </w:p>
        <w:p w14:paraId="0B2B9C5A" w14:textId="77777777" w:rsidR="00ED43FE" w:rsidRDefault="00AE66D6">
          <w:pPr>
            <w:pStyle w:val="30"/>
            <w:tabs>
              <w:tab w:val="left" w:pos="2100"/>
              <w:tab w:val="right" w:leader="dot" w:pos="8296"/>
            </w:tabs>
            <w:ind w:left="960" w:firstLine="480"/>
            <w:rPr>
              <w:noProof/>
              <w:sz w:val="21"/>
            </w:rPr>
          </w:pPr>
          <w:hyperlink w:anchor="_Toc462673927" w:history="1">
            <w:r w:rsidR="00ED43FE" w:rsidRPr="004D3D18">
              <w:rPr>
                <w:rStyle w:val="a8"/>
                <w:noProof/>
              </w:rPr>
              <w:t>6.4.2</w:t>
            </w:r>
            <w:r w:rsidR="00ED43FE">
              <w:rPr>
                <w:noProof/>
                <w:sz w:val="21"/>
              </w:rPr>
              <w:tab/>
            </w:r>
            <w:r w:rsidR="00ED43FE" w:rsidRPr="004D3D18">
              <w:rPr>
                <w:rStyle w:val="a8"/>
                <w:rFonts w:hint="eastAsia"/>
                <w:noProof/>
              </w:rPr>
              <w:t>质押</w:t>
            </w:r>
            <w:r w:rsidR="00ED43FE">
              <w:rPr>
                <w:noProof/>
                <w:webHidden/>
              </w:rPr>
              <w:tab/>
            </w:r>
            <w:r w:rsidR="00ED43FE">
              <w:rPr>
                <w:noProof/>
                <w:webHidden/>
              </w:rPr>
              <w:fldChar w:fldCharType="begin"/>
            </w:r>
            <w:r w:rsidR="00ED43FE">
              <w:rPr>
                <w:noProof/>
                <w:webHidden/>
              </w:rPr>
              <w:instrText xml:space="preserve"> PAGEREF _Toc462673927 \h </w:instrText>
            </w:r>
            <w:r w:rsidR="00ED43FE">
              <w:rPr>
                <w:noProof/>
                <w:webHidden/>
              </w:rPr>
            </w:r>
            <w:r w:rsidR="00ED43FE">
              <w:rPr>
                <w:noProof/>
                <w:webHidden/>
              </w:rPr>
              <w:fldChar w:fldCharType="separate"/>
            </w:r>
            <w:r w:rsidR="00ED43FE">
              <w:rPr>
                <w:noProof/>
                <w:webHidden/>
              </w:rPr>
              <w:t>24</w:t>
            </w:r>
            <w:r w:rsidR="00ED43FE">
              <w:rPr>
                <w:noProof/>
                <w:webHidden/>
              </w:rPr>
              <w:fldChar w:fldCharType="end"/>
            </w:r>
          </w:hyperlink>
        </w:p>
        <w:p w14:paraId="2319DEF2" w14:textId="77777777" w:rsidR="00ED43FE" w:rsidRDefault="00AE66D6">
          <w:pPr>
            <w:pStyle w:val="30"/>
            <w:tabs>
              <w:tab w:val="left" w:pos="2100"/>
              <w:tab w:val="right" w:leader="dot" w:pos="8296"/>
            </w:tabs>
            <w:ind w:left="960" w:firstLine="480"/>
            <w:rPr>
              <w:noProof/>
              <w:sz w:val="21"/>
            </w:rPr>
          </w:pPr>
          <w:hyperlink w:anchor="_Toc462673928" w:history="1">
            <w:r w:rsidR="00ED43FE" w:rsidRPr="004D3D18">
              <w:rPr>
                <w:rStyle w:val="a8"/>
                <w:noProof/>
              </w:rPr>
              <w:t>6.4.3</w:t>
            </w:r>
            <w:r w:rsidR="00ED43FE">
              <w:rPr>
                <w:noProof/>
                <w:sz w:val="21"/>
              </w:rPr>
              <w:tab/>
            </w:r>
            <w:r w:rsidR="00ED43FE" w:rsidRPr="004D3D18">
              <w:rPr>
                <w:rStyle w:val="a8"/>
                <w:rFonts w:hint="eastAsia"/>
                <w:noProof/>
              </w:rPr>
              <w:t>租借</w:t>
            </w:r>
            <w:r w:rsidR="00ED43FE">
              <w:rPr>
                <w:noProof/>
                <w:webHidden/>
              </w:rPr>
              <w:tab/>
            </w:r>
            <w:r w:rsidR="00ED43FE">
              <w:rPr>
                <w:noProof/>
                <w:webHidden/>
              </w:rPr>
              <w:fldChar w:fldCharType="begin"/>
            </w:r>
            <w:r w:rsidR="00ED43FE">
              <w:rPr>
                <w:noProof/>
                <w:webHidden/>
              </w:rPr>
              <w:instrText xml:space="preserve"> PAGEREF _Toc462673928 \h </w:instrText>
            </w:r>
            <w:r w:rsidR="00ED43FE">
              <w:rPr>
                <w:noProof/>
                <w:webHidden/>
              </w:rPr>
            </w:r>
            <w:r w:rsidR="00ED43FE">
              <w:rPr>
                <w:noProof/>
                <w:webHidden/>
              </w:rPr>
              <w:fldChar w:fldCharType="separate"/>
            </w:r>
            <w:r w:rsidR="00ED43FE">
              <w:rPr>
                <w:noProof/>
                <w:webHidden/>
              </w:rPr>
              <w:t>31</w:t>
            </w:r>
            <w:r w:rsidR="00ED43FE">
              <w:rPr>
                <w:noProof/>
                <w:webHidden/>
              </w:rPr>
              <w:fldChar w:fldCharType="end"/>
            </w:r>
          </w:hyperlink>
        </w:p>
        <w:p w14:paraId="328AB0DF" w14:textId="77777777" w:rsidR="00ED43FE" w:rsidRDefault="00AE66D6">
          <w:pPr>
            <w:pStyle w:val="30"/>
            <w:tabs>
              <w:tab w:val="left" w:pos="2100"/>
              <w:tab w:val="right" w:leader="dot" w:pos="8296"/>
            </w:tabs>
            <w:ind w:left="960" w:firstLine="480"/>
            <w:rPr>
              <w:noProof/>
              <w:sz w:val="21"/>
            </w:rPr>
          </w:pPr>
          <w:hyperlink w:anchor="_Toc462673929" w:history="1">
            <w:r w:rsidR="00ED43FE" w:rsidRPr="004D3D18">
              <w:rPr>
                <w:rStyle w:val="a8"/>
                <w:noProof/>
              </w:rPr>
              <w:t>6.4.4</w:t>
            </w:r>
            <w:r w:rsidR="00ED43FE">
              <w:rPr>
                <w:noProof/>
                <w:sz w:val="21"/>
              </w:rPr>
              <w:tab/>
            </w:r>
            <w:r w:rsidR="00ED43FE" w:rsidRPr="004D3D18">
              <w:rPr>
                <w:rStyle w:val="a8"/>
                <w:rFonts w:hint="eastAsia"/>
                <w:noProof/>
              </w:rPr>
              <w:t>库存划转</w:t>
            </w:r>
            <w:r w:rsidR="00ED43FE">
              <w:rPr>
                <w:noProof/>
                <w:webHidden/>
              </w:rPr>
              <w:tab/>
            </w:r>
            <w:r w:rsidR="00ED43FE">
              <w:rPr>
                <w:noProof/>
                <w:webHidden/>
              </w:rPr>
              <w:fldChar w:fldCharType="begin"/>
            </w:r>
            <w:r w:rsidR="00ED43FE">
              <w:rPr>
                <w:noProof/>
                <w:webHidden/>
              </w:rPr>
              <w:instrText xml:space="preserve"> PAGEREF _Toc462673929 \h </w:instrText>
            </w:r>
            <w:r w:rsidR="00ED43FE">
              <w:rPr>
                <w:noProof/>
                <w:webHidden/>
              </w:rPr>
            </w:r>
            <w:r w:rsidR="00ED43FE">
              <w:rPr>
                <w:noProof/>
                <w:webHidden/>
              </w:rPr>
              <w:fldChar w:fldCharType="separate"/>
            </w:r>
            <w:r w:rsidR="00ED43FE">
              <w:rPr>
                <w:noProof/>
                <w:webHidden/>
              </w:rPr>
              <w:t>46</w:t>
            </w:r>
            <w:r w:rsidR="00ED43FE">
              <w:rPr>
                <w:noProof/>
                <w:webHidden/>
              </w:rPr>
              <w:fldChar w:fldCharType="end"/>
            </w:r>
          </w:hyperlink>
        </w:p>
        <w:p w14:paraId="0DB03561" w14:textId="77777777" w:rsidR="00ED43FE" w:rsidRDefault="00AE66D6">
          <w:pPr>
            <w:pStyle w:val="30"/>
            <w:tabs>
              <w:tab w:val="left" w:pos="2100"/>
              <w:tab w:val="right" w:leader="dot" w:pos="8296"/>
            </w:tabs>
            <w:ind w:left="960" w:firstLine="480"/>
            <w:rPr>
              <w:noProof/>
              <w:sz w:val="21"/>
            </w:rPr>
          </w:pPr>
          <w:hyperlink w:anchor="_Toc462673930" w:history="1">
            <w:r w:rsidR="00ED43FE" w:rsidRPr="004D3D18">
              <w:rPr>
                <w:rStyle w:val="a8"/>
                <w:noProof/>
              </w:rPr>
              <w:t>6.4.5</w:t>
            </w:r>
            <w:r w:rsidR="00ED43FE">
              <w:rPr>
                <w:noProof/>
                <w:sz w:val="21"/>
              </w:rPr>
              <w:tab/>
            </w:r>
            <w:r w:rsidR="00ED43FE" w:rsidRPr="004D3D18">
              <w:rPr>
                <w:rStyle w:val="a8"/>
                <w:rFonts w:hint="eastAsia"/>
                <w:noProof/>
              </w:rPr>
              <w:t>库存互换</w:t>
            </w:r>
            <w:r w:rsidR="00ED43FE">
              <w:rPr>
                <w:noProof/>
                <w:webHidden/>
              </w:rPr>
              <w:tab/>
            </w:r>
            <w:r w:rsidR="00ED43FE">
              <w:rPr>
                <w:noProof/>
                <w:webHidden/>
              </w:rPr>
              <w:fldChar w:fldCharType="begin"/>
            </w:r>
            <w:r w:rsidR="00ED43FE">
              <w:rPr>
                <w:noProof/>
                <w:webHidden/>
              </w:rPr>
              <w:instrText xml:space="preserve"> PAGEREF _Toc462673930 \h </w:instrText>
            </w:r>
            <w:r w:rsidR="00ED43FE">
              <w:rPr>
                <w:noProof/>
                <w:webHidden/>
              </w:rPr>
            </w:r>
            <w:r w:rsidR="00ED43FE">
              <w:rPr>
                <w:noProof/>
                <w:webHidden/>
              </w:rPr>
              <w:fldChar w:fldCharType="separate"/>
            </w:r>
            <w:r w:rsidR="00ED43FE">
              <w:rPr>
                <w:noProof/>
                <w:webHidden/>
              </w:rPr>
              <w:t>48</w:t>
            </w:r>
            <w:r w:rsidR="00ED43FE">
              <w:rPr>
                <w:noProof/>
                <w:webHidden/>
              </w:rPr>
              <w:fldChar w:fldCharType="end"/>
            </w:r>
          </w:hyperlink>
        </w:p>
        <w:p w14:paraId="3BFC7FF6" w14:textId="77777777" w:rsidR="00ED43FE" w:rsidRDefault="00AE66D6">
          <w:pPr>
            <w:pStyle w:val="30"/>
            <w:tabs>
              <w:tab w:val="left" w:pos="2100"/>
              <w:tab w:val="right" w:leader="dot" w:pos="8296"/>
            </w:tabs>
            <w:ind w:left="960" w:firstLine="480"/>
            <w:rPr>
              <w:noProof/>
              <w:sz w:val="21"/>
            </w:rPr>
          </w:pPr>
          <w:hyperlink w:anchor="_Toc462673931" w:history="1">
            <w:r w:rsidR="00ED43FE" w:rsidRPr="004D3D18">
              <w:rPr>
                <w:rStyle w:val="a8"/>
                <w:noProof/>
              </w:rPr>
              <w:t>6.4.6</w:t>
            </w:r>
            <w:r w:rsidR="00ED43FE">
              <w:rPr>
                <w:noProof/>
                <w:sz w:val="21"/>
              </w:rPr>
              <w:tab/>
            </w:r>
            <w:r w:rsidR="00ED43FE" w:rsidRPr="004D3D18">
              <w:rPr>
                <w:rStyle w:val="a8"/>
                <w:rFonts w:hint="eastAsia"/>
                <w:noProof/>
              </w:rPr>
              <w:t>流水推送</w:t>
            </w:r>
            <w:r w:rsidR="00ED43FE" w:rsidRPr="004D3D18">
              <w:rPr>
                <w:rStyle w:val="a8"/>
                <w:noProof/>
              </w:rPr>
              <w:t>/</w:t>
            </w:r>
            <w:r w:rsidR="00ED43FE" w:rsidRPr="004D3D18">
              <w:rPr>
                <w:rStyle w:val="a8"/>
                <w:rFonts w:hint="eastAsia"/>
                <w:noProof/>
              </w:rPr>
              <w:t>对账</w:t>
            </w:r>
            <w:r w:rsidR="00ED43FE">
              <w:rPr>
                <w:noProof/>
                <w:webHidden/>
              </w:rPr>
              <w:tab/>
            </w:r>
            <w:r w:rsidR="00ED43FE">
              <w:rPr>
                <w:noProof/>
                <w:webHidden/>
              </w:rPr>
              <w:fldChar w:fldCharType="begin"/>
            </w:r>
            <w:r w:rsidR="00ED43FE">
              <w:rPr>
                <w:noProof/>
                <w:webHidden/>
              </w:rPr>
              <w:instrText xml:space="preserve"> PAGEREF _Toc462673931 \h </w:instrText>
            </w:r>
            <w:r w:rsidR="00ED43FE">
              <w:rPr>
                <w:noProof/>
                <w:webHidden/>
              </w:rPr>
            </w:r>
            <w:r w:rsidR="00ED43FE">
              <w:rPr>
                <w:noProof/>
                <w:webHidden/>
              </w:rPr>
              <w:fldChar w:fldCharType="separate"/>
            </w:r>
            <w:r w:rsidR="00ED43FE">
              <w:rPr>
                <w:noProof/>
                <w:webHidden/>
              </w:rPr>
              <w:t>53</w:t>
            </w:r>
            <w:r w:rsidR="00ED43FE">
              <w:rPr>
                <w:noProof/>
                <w:webHidden/>
              </w:rPr>
              <w:fldChar w:fldCharType="end"/>
            </w:r>
          </w:hyperlink>
        </w:p>
        <w:p w14:paraId="60C5E345" w14:textId="77777777" w:rsidR="00ED43FE" w:rsidRDefault="00AE66D6">
          <w:pPr>
            <w:pStyle w:val="20"/>
            <w:tabs>
              <w:tab w:val="left" w:pos="1680"/>
              <w:tab w:val="right" w:leader="dot" w:pos="8296"/>
            </w:tabs>
            <w:ind w:left="480" w:firstLine="480"/>
            <w:rPr>
              <w:noProof/>
              <w:sz w:val="21"/>
            </w:rPr>
          </w:pPr>
          <w:hyperlink w:anchor="_Toc462673932" w:history="1">
            <w:r w:rsidR="00ED43FE" w:rsidRPr="004D3D18">
              <w:rPr>
                <w:rStyle w:val="a8"/>
                <w:noProof/>
              </w:rPr>
              <w:t>6.5</w:t>
            </w:r>
            <w:r w:rsidR="00ED43FE">
              <w:rPr>
                <w:noProof/>
                <w:sz w:val="21"/>
              </w:rPr>
              <w:tab/>
            </w:r>
            <w:r w:rsidR="00ED43FE" w:rsidRPr="004D3D18">
              <w:rPr>
                <w:rStyle w:val="a8"/>
                <w:rFonts w:hint="eastAsia"/>
                <w:noProof/>
              </w:rPr>
              <w:t>其他</w:t>
            </w:r>
            <w:r w:rsidR="00ED43FE">
              <w:rPr>
                <w:noProof/>
                <w:webHidden/>
              </w:rPr>
              <w:tab/>
            </w:r>
            <w:r w:rsidR="00ED43FE">
              <w:rPr>
                <w:noProof/>
                <w:webHidden/>
              </w:rPr>
              <w:fldChar w:fldCharType="begin"/>
            </w:r>
            <w:r w:rsidR="00ED43FE">
              <w:rPr>
                <w:noProof/>
                <w:webHidden/>
              </w:rPr>
              <w:instrText xml:space="preserve"> PAGEREF _Toc462673932 \h </w:instrText>
            </w:r>
            <w:r w:rsidR="00ED43FE">
              <w:rPr>
                <w:noProof/>
                <w:webHidden/>
              </w:rPr>
            </w:r>
            <w:r w:rsidR="00ED43FE">
              <w:rPr>
                <w:noProof/>
                <w:webHidden/>
              </w:rPr>
              <w:fldChar w:fldCharType="separate"/>
            </w:r>
            <w:r w:rsidR="00ED43FE">
              <w:rPr>
                <w:noProof/>
                <w:webHidden/>
              </w:rPr>
              <w:t>57</w:t>
            </w:r>
            <w:r w:rsidR="00ED43FE">
              <w:rPr>
                <w:noProof/>
                <w:webHidden/>
              </w:rPr>
              <w:fldChar w:fldCharType="end"/>
            </w:r>
          </w:hyperlink>
        </w:p>
        <w:p w14:paraId="22ACC548" w14:textId="77777777" w:rsidR="00ED43FE" w:rsidRDefault="00AE66D6">
          <w:pPr>
            <w:pStyle w:val="30"/>
            <w:tabs>
              <w:tab w:val="left" w:pos="2100"/>
              <w:tab w:val="right" w:leader="dot" w:pos="8296"/>
            </w:tabs>
            <w:ind w:left="960" w:firstLine="480"/>
            <w:rPr>
              <w:noProof/>
              <w:sz w:val="21"/>
            </w:rPr>
          </w:pPr>
          <w:hyperlink w:anchor="_Toc462673933" w:history="1">
            <w:r w:rsidR="00ED43FE" w:rsidRPr="004D3D18">
              <w:rPr>
                <w:rStyle w:val="a8"/>
                <w:noProof/>
              </w:rPr>
              <w:t>6.5.1</w:t>
            </w:r>
            <w:r w:rsidR="00ED43FE">
              <w:rPr>
                <w:noProof/>
                <w:sz w:val="21"/>
              </w:rPr>
              <w:tab/>
            </w:r>
            <w:r w:rsidR="00ED43FE" w:rsidRPr="004D3D18">
              <w:rPr>
                <w:rStyle w:val="a8"/>
                <w:rFonts w:hint="eastAsia"/>
                <w:noProof/>
              </w:rPr>
              <w:t>通用报错</w:t>
            </w:r>
            <w:r w:rsidR="00ED43FE">
              <w:rPr>
                <w:noProof/>
                <w:webHidden/>
              </w:rPr>
              <w:tab/>
            </w:r>
            <w:r w:rsidR="00ED43FE">
              <w:rPr>
                <w:noProof/>
                <w:webHidden/>
              </w:rPr>
              <w:fldChar w:fldCharType="begin"/>
            </w:r>
            <w:r w:rsidR="00ED43FE">
              <w:rPr>
                <w:noProof/>
                <w:webHidden/>
              </w:rPr>
              <w:instrText xml:space="preserve"> PAGEREF _Toc462673933 \h </w:instrText>
            </w:r>
            <w:r w:rsidR="00ED43FE">
              <w:rPr>
                <w:noProof/>
                <w:webHidden/>
              </w:rPr>
            </w:r>
            <w:r w:rsidR="00ED43FE">
              <w:rPr>
                <w:noProof/>
                <w:webHidden/>
              </w:rPr>
              <w:fldChar w:fldCharType="separate"/>
            </w:r>
            <w:r w:rsidR="00ED43FE">
              <w:rPr>
                <w:noProof/>
                <w:webHidden/>
              </w:rPr>
              <w:t>57</w:t>
            </w:r>
            <w:r w:rsidR="00ED43FE">
              <w:rPr>
                <w:noProof/>
                <w:webHidden/>
              </w:rPr>
              <w:fldChar w:fldCharType="end"/>
            </w:r>
          </w:hyperlink>
        </w:p>
        <w:p w14:paraId="33375DBE" w14:textId="77777777" w:rsidR="0018398F" w:rsidRDefault="0018398F" w:rsidP="009F6CA8">
          <w:pPr>
            <w:ind w:firstLine="482"/>
          </w:pPr>
          <w:r>
            <w:rPr>
              <w:b/>
              <w:bCs/>
              <w:lang w:val="zh-CN"/>
            </w:rPr>
            <w:fldChar w:fldCharType="end"/>
          </w:r>
        </w:p>
      </w:sdtContent>
    </w:sdt>
    <w:p w14:paraId="6E1404A2" w14:textId="77777777" w:rsidR="007741AB" w:rsidRDefault="007741AB" w:rsidP="007741AB">
      <w:pPr>
        <w:widowControl/>
        <w:ind w:firstLine="480"/>
        <w:jc w:val="left"/>
      </w:pPr>
    </w:p>
    <w:p w14:paraId="1102A70D" w14:textId="77777777" w:rsidR="007741AB" w:rsidRDefault="007741AB" w:rsidP="007741AB">
      <w:pPr>
        <w:widowControl/>
        <w:ind w:firstLine="480"/>
        <w:jc w:val="left"/>
        <w:sectPr w:rsidR="007741AB" w:rsidSect="009A63B5">
          <w:headerReference w:type="default" r:id="rId15"/>
          <w:type w:val="continuous"/>
          <w:pgSz w:w="11906" w:h="16838"/>
          <w:pgMar w:top="1440" w:right="1800" w:bottom="1440" w:left="1800" w:header="851" w:footer="992" w:gutter="0"/>
          <w:cols w:space="425"/>
          <w:docGrid w:type="lines" w:linePitch="312"/>
        </w:sectPr>
      </w:pPr>
    </w:p>
    <w:p w14:paraId="2DCF5C4A" w14:textId="77777777" w:rsidR="007741AB" w:rsidRDefault="00CA2336" w:rsidP="007741AB">
      <w:pPr>
        <w:pStyle w:val="1"/>
        <w:numPr>
          <w:ilvl w:val="0"/>
          <w:numId w:val="4"/>
        </w:numPr>
        <w:ind w:left="0" w:firstLine="0"/>
      </w:pPr>
      <w:bookmarkStart w:id="18" w:name="_Toc462673898"/>
      <w:r>
        <w:rPr>
          <w:rFonts w:hint="eastAsia"/>
        </w:rPr>
        <w:lastRenderedPageBreak/>
        <w:t>前言</w:t>
      </w:r>
      <w:bookmarkEnd w:id="18"/>
    </w:p>
    <w:p w14:paraId="07145010" w14:textId="77777777" w:rsidR="00CA2336" w:rsidRDefault="00CA2336" w:rsidP="00CA2336">
      <w:pPr>
        <w:pStyle w:val="2"/>
        <w:numPr>
          <w:ilvl w:val="1"/>
          <w:numId w:val="4"/>
        </w:numPr>
        <w:ind w:left="0" w:firstLineChars="0" w:firstLine="0"/>
      </w:pPr>
      <w:bookmarkStart w:id="19" w:name="_Toc462673899"/>
      <w:r>
        <w:rPr>
          <w:rFonts w:hint="eastAsia"/>
        </w:rPr>
        <w:t>目标和范围</w:t>
      </w:r>
      <w:bookmarkEnd w:id="19"/>
    </w:p>
    <w:p w14:paraId="31502CBC"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27146C">
        <w:rPr>
          <w:rFonts w:hint="eastAsia"/>
        </w:rPr>
        <w:t>保证金仓储接口</w:t>
      </w:r>
      <w:r w:rsidR="00895CF3">
        <w:rPr>
          <w:rFonts w:hint="eastAsia"/>
        </w:rPr>
        <w:t>联机交易时使用的报文接口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14:paraId="6BD1079A"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4D1DA0F2" w14:textId="77777777" w:rsidR="00CA2336" w:rsidRDefault="00CA2336" w:rsidP="00CA2336">
      <w:pPr>
        <w:pStyle w:val="2"/>
        <w:numPr>
          <w:ilvl w:val="1"/>
          <w:numId w:val="4"/>
        </w:numPr>
        <w:ind w:left="0" w:firstLineChars="0" w:firstLine="0"/>
      </w:pPr>
      <w:bookmarkStart w:id="20" w:name="_Toc462673900"/>
      <w:r>
        <w:rPr>
          <w:rFonts w:hint="eastAsia"/>
        </w:rPr>
        <w:t>读者对象</w:t>
      </w:r>
      <w:bookmarkEnd w:id="20"/>
    </w:p>
    <w:p w14:paraId="04B44374"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128C5CF6" w14:textId="77777777" w:rsidR="00CA2336" w:rsidRDefault="00CA2336" w:rsidP="00CA2336">
      <w:pPr>
        <w:pStyle w:val="2"/>
        <w:numPr>
          <w:ilvl w:val="1"/>
          <w:numId w:val="4"/>
        </w:numPr>
        <w:ind w:left="0" w:firstLineChars="0" w:firstLine="0"/>
      </w:pPr>
      <w:bookmarkStart w:id="21" w:name="_Toc462673901"/>
      <w:r>
        <w:rPr>
          <w:rFonts w:hint="eastAsia"/>
        </w:rPr>
        <w:t>参考文档</w:t>
      </w:r>
      <w:bookmarkEnd w:id="21"/>
    </w:p>
    <w:p w14:paraId="2DD6F61A"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2AAC07C8" w14:textId="77777777" w:rsidR="00E61312" w:rsidRDefault="00E61312" w:rsidP="00E61312">
      <w:pPr>
        <w:ind w:firstLine="480"/>
      </w:pPr>
      <w:r>
        <w:rPr>
          <w:rFonts w:hint="eastAsia"/>
        </w:rPr>
        <w:t>《上海黄金交易所</w:t>
      </w:r>
      <w:r>
        <w:t>GEMS-2</w:t>
      </w:r>
      <w:r>
        <w:rPr>
          <w:rFonts w:hint="eastAsia"/>
        </w:rPr>
        <w:t>登记系统保证金外部接口需求分析说明书》</w:t>
      </w:r>
    </w:p>
    <w:p w14:paraId="24B3504F" w14:textId="77777777" w:rsidR="00486F9D" w:rsidRDefault="00486F9D" w:rsidP="00486F9D">
      <w:pPr>
        <w:ind w:firstLine="480"/>
      </w:pPr>
      <w:r>
        <w:rPr>
          <w:rFonts w:hint="eastAsia"/>
        </w:rPr>
        <w:t>《上海黄金交易所</w:t>
      </w:r>
      <w:r>
        <w:t>GEMS-2</w:t>
      </w:r>
      <w:r>
        <w:rPr>
          <w:rFonts w:hint="eastAsia"/>
        </w:rPr>
        <w:t>会员服务系统需求分析说明书》</w:t>
      </w:r>
    </w:p>
    <w:p w14:paraId="0E1CB993"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7F07EBD4" w14:textId="77777777" w:rsidR="00A11DE6" w:rsidRDefault="00A11DE6" w:rsidP="00CA2336">
      <w:pPr>
        <w:ind w:firstLine="480"/>
      </w:pPr>
      <w:r>
        <w:rPr>
          <w:rFonts w:hint="eastAsia"/>
        </w:rPr>
        <w:t>《</w:t>
      </w:r>
      <w:r w:rsidRPr="00A11DE6">
        <w:rPr>
          <w:rFonts w:hint="eastAsia"/>
        </w:rPr>
        <w:t>上海黄金交易所</w:t>
      </w:r>
      <w:r w:rsidR="00E61312">
        <w:rPr>
          <w:rFonts w:hint="eastAsia"/>
        </w:rPr>
        <w:t>GEMS-2</w:t>
      </w:r>
      <w:r w:rsidRPr="00A11DE6">
        <w:rPr>
          <w:rFonts w:hint="eastAsia"/>
        </w:rPr>
        <w:t>系统编码规范</w:t>
      </w:r>
      <w:r>
        <w:rPr>
          <w:rFonts w:hint="eastAsia"/>
        </w:rPr>
        <w:t>》</w:t>
      </w:r>
    </w:p>
    <w:p w14:paraId="6DEF2364"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0A2DAB71" w14:textId="77777777" w:rsidR="0052372E" w:rsidRDefault="0052372E" w:rsidP="00CA2336">
      <w:pPr>
        <w:ind w:firstLine="480"/>
      </w:pPr>
      <w:r>
        <w:rPr>
          <w:rFonts w:hint="eastAsia"/>
        </w:rPr>
        <w:t>《</w:t>
      </w:r>
      <w:r w:rsidRPr="0052372E">
        <w:rPr>
          <w:rFonts w:hint="eastAsia"/>
        </w:rPr>
        <w:t>上海黄金交易所保证金仓储接口说明书</w:t>
      </w:r>
      <w:r>
        <w:rPr>
          <w:rFonts w:hint="eastAsia"/>
        </w:rPr>
        <w:t>》</w:t>
      </w:r>
      <w:r w:rsidR="00861395">
        <w:rPr>
          <w:rFonts w:hint="eastAsia"/>
        </w:rPr>
        <w:t>（</w:t>
      </w:r>
      <w:r w:rsidR="00861395">
        <w:rPr>
          <w:rFonts w:hint="eastAsia"/>
        </w:rPr>
        <w:t>2.5</w:t>
      </w:r>
      <w:r w:rsidR="00861395">
        <w:rPr>
          <w:rFonts w:hint="eastAsia"/>
        </w:rPr>
        <w:t>代）</w:t>
      </w:r>
    </w:p>
    <w:p w14:paraId="1516C820" w14:textId="77777777" w:rsidR="00FB7E8F" w:rsidRDefault="00FB7E8F" w:rsidP="00CA2336">
      <w:pPr>
        <w:ind w:firstLine="480"/>
      </w:pPr>
    </w:p>
    <w:p w14:paraId="26081E56" w14:textId="77777777" w:rsidR="005803F9" w:rsidRDefault="005803F9" w:rsidP="005803F9">
      <w:pPr>
        <w:pStyle w:val="1"/>
        <w:numPr>
          <w:ilvl w:val="0"/>
          <w:numId w:val="4"/>
        </w:numPr>
      </w:pPr>
      <w:bookmarkStart w:id="22" w:name="_Toc462673902"/>
      <w:r>
        <w:rPr>
          <w:rFonts w:hint="eastAsia"/>
        </w:rPr>
        <w:lastRenderedPageBreak/>
        <w:t>数据类型</w:t>
      </w:r>
      <w:bookmarkEnd w:id="22"/>
    </w:p>
    <w:p w14:paraId="20809140" w14:textId="77777777" w:rsidR="005803F9" w:rsidRDefault="005803F9" w:rsidP="005803F9">
      <w:pPr>
        <w:pStyle w:val="2"/>
        <w:numPr>
          <w:ilvl w:val="1"/>
          <w:numId w:val="4"/>
        </w:numPr>
        <w:ind w:left="0" w:firstLineChars="0" w:firstLine="0"/>
      </w:pPr>
      <w:bookmarkStart w:id="23" w:name="_Toc462673903"/>
      <w:r>
        <w:rPr>
          <w:rFonts w:hint="eastAsia"/>
        </w:rPr>
        <w:t>数据类型表示</w:t>
      </w:r>
      <w:bookmarkEnd w:id="23"/>
    </w:p>
    <w:p w14:paraId="7F510D14" w14:textId="77777777" w:rsidR="005803F9" w:rsidRPr="00E90FA4" w:rsidRDefault="005803F9" w:rsidP="005803F9">
      <w:pPr>
        <w:ind w:firstLine="480"/>
      </w:pPr>
      <w:r>
        <w:rPr>
          <w:rFonts w:hint="eastAsia"/>
        </w:rPr>
        <w:t>定义数据域时需先指定域对应的数据类型。数据类型标识约定如下：</w:t>
      </w:r>
    </w:p>
    <w:p w14:paraId="636FA762" w14:textId="77777777" w:rsidR="005803F9" w:rsidRDefault="005803F9" w:rsidP="005803F9">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4D7542D4" w14:textId="77777777" w:rsidR="005803F9" w:rsidRDefault="005803F9" w:rsidP="005803F9">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26918BE5" w14:textId="77777777" w:rsidR="005803F9" w:rsidRDefault="005803F9" w:rsidP="005803F9">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表示小数点前后最大位数之和，</w:t>
      </w:r>
      <w:r>
        <w:rPr>
          <w:rFonts w:hint="eastAsia"/>
        </w:rPr>
        <w:t>y</w:t>
      </w:r>
      <w:r>
        <w:rPr>
          <w:rFonts w:hint="eastAsia"/>
        </w:rPr>
        <w:t>表示小数点后的最大位数。</w:t>
      </w:r>
    </w:p>
    <w:p w14:paraId="38B0919B" w14:textId="77777777" w:rsidR="005803F9" w:rsidRDefault="005803F9" w:rsidP="005803F9">
      <w:pPr>
        <w:pStyle w:val="2"/>
        <w:numPr>
          <w:ilvl w:val="1"/>
          <w:numId w:val="4"/>
        </w:numPr>
        <w:ind w:left="0" w:firstLineChars="0" w:firstLine="0"/>
      </w:pPr>
      <w:bookmarkStart w:id="24" w:name="_Toc462673904"/>
      <w:r>
        <w:rPr>
          <w:rFonts w:hint="eastAsia"/>
        </w:rPr>
        <w:t>基本数据类型</w:t>
      </w:r>
      <w:bookmarkEnd w:id="24"/>
    </w:p>
    <w:p w14:paraId="68CEB0BC" w14:textId="77777777" w:rsidR="005803F9" w:rsidRDefault="005803F9" w:rsidP="005803F9">
      <w:pPr>
        <w:ind w:firstLine="480"/>
      </w:pPr>
      <w:r>
        <w:rPr>
          <w:rFonts w:hint="eastAsia"/>
        </w:rPr>
        <w:t>本接口规范中定义了如下基本数据类型：</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5803F9" w14:paraId="3AF06335" w14:textId="77777777" w:rsidTr="00E42239">
        <w:trPr>
          <w:tblHeader/>
          <w:jc w:val="center"/>
        </w:trPr>
        <w:tc>
          <w:tcPr>
            <w:tcW w:w="2174" w:type="dxa"/>
            <w:gridSpan w:val="2"/>
            <w:shd w:val="clear" w:color="auto" w:fill="BFBFBF" w:themeFill="background1" w:themeFillShade="BF"/>
          </w:tcPr>
          <w:p w14:paraId="5C5F1CCC" w14:textId="77777777" w:rsidR="005803F9" w:rsidRPr="002E1EA9" w:rsidRDefault="005803F9" w:rsidP="00E42239">
            <w:pPr>
              <w:ind w:firstLineChars="0" w:firstLine="0"/>
              <w:rPr>
                <w:b/>
              </w:rPr>
            </w:pPr>
            <w:r>
              <w:rPr>
                <w:rFonts w:hint="eastAsia"/>
                <w:b/>
              </w:rPr>
              <w:t>扩展类型</w:t>
            </w:r>
          </w:p>
        </w:tc>
        <w:tc>
          <w:tcPr>
            <w:tcW w:w="1108" w:type="dxa"/>
            <w:shd w:val="clear" w:color="auto" w:fill="BFBFBF" w:themeFill="background1" w:themeFillShade="BF"/>
          </w:tcPr>
          <w:p w14:paraId="47E0ABA8" w14:textId="77777777" w:rsidR="005803F9" w:rsidRPr="002E1EA9" w:rsidRDefault="005803F9" w:rsidP="00E42239">
            <w:pPr>
              <w:ind w:firstLineChars="0" w:firstLine="0"/>
              <w:rPr>
                <w:b/>
              </w:rPr>
            </w:pPr>
            <w:r w:rsidRPr="002E1EA9">
              <w:rPr>
                <w:rFonts w:hint="eastAsia"/>
                <w:b/>
              </w:rPr>
              <w:t>单位</w:t>
            </w:r>
          </w:p>
        </w:tc>
        <w:tc>
          <w:tcPr>
            <w:tcW w:w="1547" w:type="dxa"/>
            <w:shd w:val="clear" w:color="auto" w:fill="BFBFBF" w:themeFill="background1" w:themeFillShade="BF"/>
          </w:tcPr>
          <w:p w14:paraId="112614F1" w14:textId="77777777" w:rsidR="005803F9" w:rsidRPr="002E1EA9" w:rsidRDefault="005803F9" w:rsidP="00E42239">
            <w:pPr>
              <w:ind w:firstLineChars="0" w:firstLine="0"/>
              <w:rPr>
                <w:b/>
              </w:rPr>
            </w:pPr>
            <w:r>
              <w:rPr>
                <w:rFonts w:hint="eastAsia"/>
                <w:b/>
              </w:rPr>
              <w:t>精度</w:t>
            </w:r>
          </w:p>
        </w:tc>
        <w:tc>
          <w:tcPr>
            <w:tcW w:w="1131" w:type="dxa"/>
            <w:shd w:val="clear" w:color="auto" w:fill="BFBFBF" w:themeFill="background1" w:themeFillShade="BF"/>
          </w:tcPr>
          <w:p w14:paraId="7CFE0AE8" w14:textId="77777777" w:rsidR="005803F9" w:rsidRPr="002E1EA9" w:rsidRDefault="005803F9" w:rsidP="00E42239">
            <w:pPr>
              <w:ind w:firstLineChars="0" w:firstLine="0"/>
              <w:rPr>
                <w:b/>
              </w:rPr>
            </w:pPr>
            <w:r w:rsidRPr="002E1EA9">
              <w:rPr>
                <w:rFonts w:hint="eastAsia"/>
                <w:b/>
              </w:rPr>
              <w:t>类型</w:t>
            </w:r>
          </w:p>
        </w:tc>
        <w:tc>
          <w:tcPr>
            <w:tcW w:w="2562" w:type="dxa"/>
            <w:shd w:val="clear" w:color="auto" w:fill="BFBFBF" w:themeFill="background1" w:themeFillShade="BF"/>
          </w:tcPr>
          <w:p w14:paraId="38F570AD" w14:textId="77777777" w:rsidR="005803F9" w:rsidRPr="002E1EA9" w:rsidRDefault="005803F9" w:rsidP="00E42239">
            <w:pPr>
              <w:ind w:firstLineChars="0" w:firstLine="0"/>
              <w:rPr>
                <w:b/>
              </w:rPr>
            </w:pPr>
            <w:r>
              <w:rPr>
                <w:rFonts w:hint="eastAsia"/>
                <w:b/>
              </w:rPr>
              <w:t>说明</w:t>
            </w:r>
          </w:p>
        </w:tc>
      </w:tr>
      <w:tr w:rsidR="005803F9" w14:paraId="30645994" w14:textId="77777777" w:rsidTr="00E42239">
        <w:trPr>
          <w:jc w:val="center"/>
        </w:trPr>
        <w:tc>
          <w:tcPr>
            <w:tcW w:w="1094" w:type="dxa"/>
          </w:tcPr>
          <w:p w14:paraId="331AB13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220E217E"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1327985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710B487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58E72244"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361A776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5803F9" w14:paraId="40FA168C" w14:textId="77777777" w:rsidTr="00E42239">
        <w:trPr>
          <w:jc w:val="center"/>
        </w:trPr>
        <w:tc>
          <w:tcPr>
            <w:tcW w:w="1094" w:type="dxa"/>
          </w:tcPr>
          <w:p w14:paraId="14CD5976"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24EDBD6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4F88522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3BC4FA1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0EBBF0B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5B0F8A6E"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7E3E7CE4"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3E4A3C5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5803F9" w14:paraId="2AD135F3" w14:textId="77777777" w:rsidTr="00E42239">
        <w:trPr>
          <w:jc w:val="center"/>
        </w:trPr>
        <w:tc>
          <w:tcPr>
            <w:tcW w:w="1094" w:type="dxa"/>
          </w:tcPr>
          <w:p w14:paraId="553FC82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0AEDA0F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5943CFD5"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1989048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387EB8C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70849EE9" w14:textId="77777777" w:rsidR="005803F9" w:rsidRPr="00537CB7"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0</w:t>
            </w:r>
            <w:r w:rsidRPr="00537CB7">
              <w:rPr>
                <w:rFonts w:asciiTheme="minorEastAsia" w:hAnsiTheme="minorEastAsia" w:hint="eastAsia"/>
                <w:sz w:val="21"/>
                <w:szCs w:val="21"/>
              </w:rPr>
              <w:t>.00000</w:t>
            </w:r>
            <w:r>
              <w:rPr>
                <w:rFonts w:asciiTheme="minorEastAsia" w:hAnsiTheme="minorEastAsia" w:hint="eastAsia"/>
                <w:sz w:val="21"/>
                <w:szCs w:val="21"/>
              </w:rPr>
              <w:t>1</w:t>
            </w:r>
            <w:r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5803F9" w14:paraId="5F9346D0" w14:textId="77777777" w:rsidTr="00E42239">
        <w:trPr>
          <w:jc w:val="center"/>
        </w:trPr>
        <w:tc>
          <w:tcPr>
            <w:tcW w:w="1094" w:type="dxa"/>
          </w:tcPr>
          <w:p w14:paraId="370F74E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6705BD81"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6243DF0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60D09963" w14:textId="77777777" w:rsidR="005803F9" w:rsidRPr="00537CB7" w:rsidRDefault="0072719D" w:rsidP="00E42239">
            <w:pPr>
              <w:ind w:firstLineChars="0" w:firstLine="0"/>
              <w:rPr>
                <w:rFonts w:asciiTheme="minorEastAsia" w:hAnsiTheme="minorEastAsia"/>
                <w:sz w:val="21"/>
                <w:szCs w:val="21"/>
              </w:rPr>
            </w:pPr>
            <w:r>
              <w:rPr>
                <w:rFonts w:asciiTheme="minorEastAsia" w:hAnsiTheme="minorEastAsia" w:hint="eastAsia"/>
                <w:sz w:val="21"/>
                <w:szCs w:val="21"/>
              </w:rPr>
              <w:t>百万分之一</w:t>
            </w:r>
          </w:p>
        </w:tc>
        <w:tc>
          <w:tcPr>
            <w:tcW w:w="1131" w:type="dxa"/>
          </w:tcPr>
          <w:p w14:paraId="3D99567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3E97C5FD" w14:textId="77777777" w:rsidR="005803F9" w:rsidRPr="00537CB7" w:rsidRDefault="005803F9" w:rsidP="006E7E59">
            <w:pPr>
              <w:ind w:firstLineChars="0" w:firstLine="0"/>
              <w:rPr>
                <w:rFonts w:asciiTheme="minorEastAsia" w:hAnsiTheme="minorEastAsia"/>
                <w:sz w:val="21"/>
                <w:szCs w:val="21"/>
              </w:rPr>
            </w:pPr>
            <w:r w:rsidRPr="00537CB7">
              <w:rPr>
                <w:rFonts w:asciiTheme="minorEastAsia" w:hAnsiTheme="minorEastAsia" w:hint="eastAsia"/>
                <w:sz w:val="21"/>
                <w:szCs w:val="21"/>
              </w:rPr>
              <w:t>1表示1</w:t>
            </w:r>
            <w:r w:rsidR="006E7E59">
              <w:rPr>
                <w:rFonts w:asciiTheme="minorEastAsia" w:hAnsiTheme="minorEastAsia" w:hint="eastAsia"/>
                <w:sz w:val="21"/>
                <w:szCs w:val="21"/>
              </w:rPr>
              <w:t>00</w:t>
            </w:r>
            <w:r w:rsidRPr="00537CB7">
              <w:rPr>
                <w:rFonts w:asciiTheme="minorEastAsia" w:hAnsiTheme="minorEastAsia" w:hint="eastAsia"/>
                <w:sz w:val="21"/>
                <w:szCs w:val="21"/>
              </w:rPr>
              <w:t>%</w:t>
            </w:r>
          </w:p>
        </w:tc>
      </w:tr>
      <w:tr w:rsidR="005803F9" w14:paraId="7D3AB9E4" w14:textId="77777777" w:rsidTr="00E42239">
        <w:trPr>
          <w:jc w:val="center"/>
        </w:trPr>
        <w:tc>
          <w:tcPr>
            <w:tcW w:w="1094" w:type="dxa"/>
          </w:tcPr>
          <w:p w14:paraId="3010737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022AE7F7"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43119DA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5D944D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B31E529"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54312A90" w14:textId="77777777" w:rsidR="005803F9" w:rsidRPr="00537CB7" w:rsidRDefault="005803F9" w:rsidP="00E42239">
            <w:pPr>
              <w:ind w:firstLineChars="0" w:firstLine="0"/>
              <w:rPr>
                <w:rFonts w:asciiTheme="minorEastAsia" w:hAnsiTheme="minorEastAsia"/>
                <w:sz w:val="21"/>
                <w:szCs w:val="21"/>
              </w:rPr>
            </w:pPr>
          </w:p>
        </w:tc>
      </w:tr>
      <w:tr w:rsidR="005803F9" w14:paraId="2C92799C" w14:textId="77777777" w:rsidTr="00E42239">
        <w:trPr>
          <w:jc w:val="center"/>
        </w:trPr>
        <w:tc>
          <w:tcPr>
            <w:tcW w:w="1094" w:type="dxa"/>
          </w:tcPr>
          <w:p w14:paraId="50FA4907"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2CD06C48"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52D6DEB8"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82B2D8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B7DA6F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2E7A802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5803F9" w14:paraId="2BC369AF" w14:textId="77777777" w:rsidTr="00E42239">
        <w:trPr>
          <w:jc w:val="center"/>
        </w:trPr>
        <w:tc>
          <w:tcPr>
            <w:tcW w:w="1094" w:type="dxa"/>
          </w:tcPr>
          <w:p w14:paraId="0A5026A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14:paraId="3FE85586"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4F25C2A1"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76A8893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AA5881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7B634E65"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5803F9" w14:paraId="51DDD20D" w14:textId="77777777" w:rsidTr="00E42239">
        <w:trPr>
          <w:jc w:val="center"/>
        </w:trPr>
        <w:tc>
          <w:tcPr>
            <w:tcW w:w="1094" w:type="dxa"/>
          </w:tcPr>
          <w:p w14:paraId="02BA351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3C9491D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2AACE6E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462373C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591C774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341983B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45D011C4" w14:textId="77777777" w:rsidR="005803F9" w:rsidRDefault="005803F9" w:rsidP="005803F9">
      <w:pPr>
        <w:pStyle w:val="2"/>
        <w:numPr>
          <w:ilvl w:val="1"/>
          <w:numId w:val="4"/>
        </w:numPr>
        <w:ind w:left="0" w:firstLineChars="0" w:firstLine="0"/>
      </w:pPr>
      <w:bookmarkStart w:id="25" w:name="_Toc462673905"/>
      <w:r>
        <w:rPr>
          <w:rFonts w:hint="eastAsia"/>
        </w:rPr>
        <w:t>复合数据类型</w:t>
      </w:r>
      <w:bookmarkEnd w:id="25"/>
    </w:p>
    <w:p w14:paraId="5A466C43" w14:textId="77777777" w:rsidR="005803F9" w:rsidRDefault="005803F9" w:rsidP="005803F9">
      <w:pPr>
        <w:pStyle w:val="3"/>
        <w:numPr>
          <w:ilvl w:val="2"/>
          <w:numId w:val="4"/>
        </w:numPr>
        <w:ind w:left="0" w:firstLineChars="0" w:firstLine="0"/>
      </w:pPr>
      <w:bookmarkStart w:id="26" w:name="_Toc462673906"/>
      <w:r>
        <w:rPr>
          <w:rFonts w:hint="eastAsia"/>
        </w:rPr>
        <w:t>数组类型</w:t>
      </w:r>
      <w:bookmarkEnd w:id="26"/>
    </w:p>
    <w:p w14:paraId="5AB41AEF" w14:textId="77777777" w:rsidR="005803F9" w:rsidRDefault="005803F9" w:rsidP="005803F9">
      <w:pPr>
        <w:ind w:firstLine="480"/>
      </w:pPr>
      <w:r w:rsidRPr="00A2544B">
        <w:t>相同数据类型的元素按一定顺序排列的集合</w:t>
      </w:r>
      <w:r>
        <w:rPr>
          <w:rFonts w:hint="eastAsia"/>
        </w:rPr>
        <w:t>。元素的数据类型可以是基本数</w:t>
      </w:r>
      <w:r>
        <w:rPr>
          <w:rFonts w:hint="eastAsia"/>
        </w:rPr>
        <w:lastRenderedPageBreak/>
        <w:t>据类型，也可以是复合数据类型。示例如下：</w:t>
      </w:r>
    </w:p>
    <w:p w14:paraId="4A7A1F6F" w14:textId="77777777" w:rsidR="005803F9" w:rsidRPr="00A2544B" w:rsidRDefault="005803F9" w:rsidP="005803F9">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14:paraId="4A14D2A5" w14:textId="77777777" w:rsidR="005803F9" w:rsidRDefault="005803F9" w:rsidP="005803F9">
      <w:pPr>
        <w:pStyle w:val="3"/>
        <w:numPr>
          <w:ilvl w:val="2"/>
          <w:numId w:val="4"/>
        </w:numPr>
        <w:ind w:left="0" w:firstLineChars="0" w:firstLine="0"/>
      </w:pPr>
      <w:bookmarkStart w:id="27" w:name="_Toc462673907"/>
      <w:r>
        <w:rPr>
          <w:rFonts w:hint="eastAsia"/>
        </w:rPr>
        <w:t>哈希类型</w:t>
      </w:r>
      <w:bookmarkEnd w:id="27"/>
    </w:p>
    <w:p w14:paraId="1BE1DE4F" w14:textId="77777777" w:rsidR="005803F9" w:rsidRDefault="005803F9" w:rsidP="005803F9">
      <w:pPr>
        <w:ind w:firstLine="480"/>
      </w:pPr>
      <w:r>
        <w:rPr>
          <w:rFonts w:hint="eastAsia"/>
        </w:rPr>
        <w:t>一组无序元素的集合。元素的数据类型可以是基本数据类型，也可以是复合数据类型。示例如下：</w:t>
      </w:r>
    </w:p>
    <w:p w14:paraId="431A326C" w14:textId="77777777" w:rsidR="005803F9" w:rsidRPr="001247E0" w:rsidRDefault="005803F9" w:rsidP="005803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5F0D3C23" w14:textId="77777777" w:rsidR="005803F9" w:rsidRDefault="005803F9" w:rsidP="005803F9">
      <w:pPr>
        <w:pStyle w:val="1"/>
        <w:numPr>
          <w:ilvl w:val="0"/>
          <w:numId w:val="4"/>
        </w:numPr>
      </w:pPr>
      <w:bookmarkStart w:id="28" w:name="_Toc462673908"/>
      <w:r>
        <w:rPr>
          <w:rFonts w:hint="eastAsia"/>
        </w:rPr>
        <w:t>消息类型</w:t>
      </w:r>
      <w:bookmarkEnd w:id="28"/>
    </w:p>
    <w:p w14:paraId="19C901EE" w14:textId="77777777" w:rsidR="005803F9" w:rsidRDefault="005803F9" w:rsidP="005803F9">
      <w:pPr>
        <w:pStyle w:val="2"/>
        <w:numPr>
          <w:ilvl w:val="1"/>
          <w:numId w:val="4"/>
        </w:numPr>
        <w:ind w:left="0" w:firstLineChars="0" w:firstLine="0"/>
      </w:pPr>
      <w:bookmarkStart w:id="29" w:name="_Toc462673909"/>
      <w:r>
        <w:rPr>
          <w:rFonts w:hint="eastAsia"/>
        </w:rPr>
        <w:t>消息分类</w:t>
      </w:r>
      <w:bookmarkEnd w:id="29"/>
    </w:p>
    <w:p w14:paraId="4F5BBA90" w14:textId="77777777" w:rsidR="005803F9" w:rsidRDefault="005803F9" w:rsidP="005803F9">
      <w:pPr>
        <w:ind w:firstLine="480"/>
      </w:pPr>
      <w:r>
        <w:rPr>
          <w:rFonts w:hint="eastAsia"/>
        </w:rPr>
        <w:t>针对交易所对外应用消息接口，按照功能维度分类如下：</w:t>
      </w:r>
    </w:p>
    <w:p w14:paraId="0D10FB82" w14:textId="77777777" w:rsidR="005803F9" w:rsidRDefault="005803F9" w:rsidP="005803F9">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w:t>
      </w:r>
      <w:r>
        <w:rPr>
          <w:rFonts w:hint="eastAsia"/>
        </w:rPr>
        <w:t>、</w:t>
      </w:r>
      <w:r w:rsidRPr="00B465A3">
        <w:rPr>
          <w:rFonts w:hint="eastAsia"/>
        </w:rPr>
        <w:t>会员</w:t>
      </w:r>
      <w:r>
        <w:rPr>
          <w:rFonts w:hint="eastAsia"/>
        </w:rPr>
        <w:t>进行</w:t>
      </w:r>
      <w:r w:rsidRPr="00B465A3">
        <w:rPr>
          <w:rFonts w:hint="eastAsia"/>
        </w:rPr>
        <w:t>登录、登出、修改密码等消息。</w:t>
      </w:r>
    </w:p>
    <w:p w14:paraId="5F8D71DB" w14:textId="77777777" w:rsidR="005803F9" w:rsidRPr="00B465A3" w:rsidRDefault="006E7E59" w:rsidP="005803F9">
      <w:pPr>
        <w:ind w:firstLine="480"/>
      </w:pPr>
      <w:r>
        <w:rPr>
          <w:rFonts w:hint="eastAsia"/>
        </w:rPr>
        <w:t>2</w:t>
      </w:r>
      <w:r w:rsidR="005803F9">
        <w:rPr>
          <w:rFonts w:hint="eastAsia"/>
        </w:rPr>
        <w:t>）</w:t>
      </w:r>
      <w:r w:rsidR="005803F9">
        <w:rPr>
          <w:rFonts w:hint="eastAsia"/>
          <w:b/>
        </w:rPr>
        <w:t>库存类</w:t>
      </w:r>
      <w:r w:rsidR="005803F9" w:rsidRPr="00B465A3">
        <w:rPr>
          <w:rFonts w:hint="eastAsia"/>
          <w:b/>
        </w:rPr>
        <w:t>交易</w:t>
      </w:r>
      <w:r w:rsidR="005803F9" w:rsidRPr="00B465A3">
        <w:rPr>
          <w:rFonts w:hint="eastAsia"/>
        </w:rPr>
        <w:t>：</w:t>
      </w:r>
      <w:r w:rsidR="005803F9">
        <w:rPr>
          <w:rFonts w:hint="eastAsia"/>
        </w:rPr>
        <w:t>主要</w:t>
      </w:r>
      <w:r w:rsidR="005803F9" w:rsidRPr="00B465A3">
        <w:rPr>
          <w:rFonts w:hint="eastAsia"/>
        </w:rPr>
        <w:t>涵盖提货、租借</w:t>
      </w:r>
      <w:r w:rsidR="005803F9" w:rsidRPr="00B465A3">
        <w:rPr>
          <w:rFonts w:hint="eastAsia"/>
        </w:rPr>
        <w:t>/</w:t>
      </w:r>
      <w:r w:rsidR="005803F9" w:rsidRPr="00B465A3">
        <w:rPr>
          <w:rFonts w:hint="eastAsia"/>
        </w:rPr>
        <w:t>租借还金、质押及相应的查询交易。</w:t>
      </w:r>
    </w:p>
    <w:p w14:paraId="5055D146" w14:textId="77777777" w:rsidR="005803F9" w:rsidRDefault="006E7E59" w:rsidP="005803F9">
      <w:pPr>
        <w:ind w:firstLine="480"/>
      </w:pPr>
      <w:r>
        <w:rPr>
          <w:rFonts w:hint="eastAsia"/>
        </w:rPr>
        <w:t>3</w:t>
      </w:r>
      <w:r w:rsidR="005803F9" w:rsidRPr="00B465A3">
        <w:rPr>
          <w:rFonts w:hint="eastAsia"/>
        </w:rPr>
        <w:t>）</w:t>
      </w:r>
      <w:r w:rsidR="005803F9">
        <w:rPr>
          <w:rFonts w:hint="eastAsia"/>
          <w:b/>
        </w:rPr>
        <w:t>资金类</w:t>
      </w:r>
      <w:r w:rsidR="005803F9" w:rsidRPr="00B465A3">
        <w:rPr>
          <w:rFonts w:hint="eastAsia"/>
          <w:b/>
        </w:rPr>
        <w:t>交易</w:t>
      </w:r>
      <w:r w:rsidR="005803F9">
        <w:rPr>
          <w:rFonts w:hint="eastAsia"/>
          <w:b/>
        </w:rPr>
        <w:t>：</w:t>
      </w:r>
      <w:r w:rsidR="005803F9">
        <w:rPr>
          <w:rFonts w:hint="eastAsia"/>
        </w:rPr>
        <w:t>主要</w:t>
      </w:r>
      <w:r w:rsidR="005803F9" w:rsidRPr="00B465A3">
        <w:rPr>
          <w:rFonts w:hint="eastAsia"/>
        </w:rPr>
        <w:t>涵盖</w:t>
      </w:r>
      <w:r w:rsidR="005803F9">
        <w:rPr>
          <w:rFonts w:hint="eastAsia"/>
        </w:rPr>
        <w:t>保证金交易，如</w:t>
      </w:r>
      <w:r w:rsidR="0072719D">
        <w:rPr>
          <w:rFonts w:hint="eastAsia"/>
        </w:rPr>
        <w:t>资金划转</w:t>
      </w:r>
      <w:r w:rsidR="005803F9" w:rsidRPr="00B465A3">
        <w:rPr>
          <w:rFonts w:hint="eastAsia"/>
        </w:rPr>
        <w:t>等交易。</w:t>
      </w:r>
    </w:p>
    <w:p w14:paraId="074A47CB" w14:textId="77777777" w:rsidR="005803F9" w:rsidRPr="00B465A3" w:rsidRDefault="006E7E59" w:rsidP="005803F9">
      <w:pPr>
        <w:ind w:firstLine="480"/>
      </w:pPr>
      <w:r>
        <w:rPr>
          <w:rFonts w:hint="eastAsia"/>
        </w:rPr>
        <w:t>4</w:t>
      </w:r>
      <w:r w:rsidR="005803F9" w:rsidRPr="00B465A3">
        <w:rPr>
          <w:rFonts w:hint="eastAsia"/>
        </w:rPr>
        <w:t>）</w:t>
      </w:r>
      <w:r w:rsidR="005803F9" w:rsidRPr="00DD7DA6">
        <w:rPr>
          <w:rFonts w:hint="eastAsia"/>
          <w:b/>
        </w:rPr>
        <w:t>其他类交易</w:t>
      </w:r>
      <w:r w:rsidR="005803F9">
        <w:rPr>
          <w:rFonts w:hint="eastAsia"/>
        </w:rPr>
        <w:t>：包括</w:t>
      </w:r>
      <w:r>
        <w:rPr>
          <w:rFonts w:hint="eastAsia"/>
        </w:rPr>
        <w:t>通用报错</w:t>
      </w:r>
      <w:r w:rsidR="005803F9">
        <w:rPr>
          <w:rFonts w:hint="eastAsia"/>
        </w:rPr>
        <w:t>等。</w:t>
      </w:r>
    </w:p>
    <w:p w14:paraId="47B0F6A9" w14:textId="77777777" w:rsidR="005803F9" w:rsidRDefault="005803F9" w:rsidP="005803F9">
      <w:pPr>
        <w:pStyle w:val="2"/>
        <w:numPr>
          <w:ilvl w:val="1"/>
          <w:numId w:val="4"/>
        </w:numPr>
        <w:ind w:left="0" w:firstLineChars="0" w:firstLine="0"/>
      </w:pPr>
      <w:bookmarkStart w:id="30" w:name="_Toc462673910"/>
      <w:r>
        <w:rPr>
          <w:rFonts w:hint="eastAsia"/>
        </w:rPr>
        <w:t>消息类型标识符</w:t>
      </w:r>
      <w:bookmarkEnd w:id="30"/>
    </w:p>
    <w:p w14:paraId="6AF388E9" w14:textId="77777777" w:rsidR="005803F9" w:rsidRDefault="005803F9" w:rsidP="005803F9">
      <w:pPr>
        <w:pStyle w:val="3"/>
        <w:numPr>
          <w:ilvl w:val="2"/>
          <w:numId w:val="4"/>
        </w:numPr>
        <w:ind w:left="0" w:firstLineChars="0" w:firstLine="0"/>
      </w:pPr>
      <w:bookmarkStart w:id="31" w:name="_Toc462673911"/>
      <w:r>
        <w:rPr>
          <w:rFonts w:hint="eastAsia"/>
        </w:rPr>
        <w:t>生成规则</w:t>
      </w:r>
      <w:bookmarkEnd w:id="31"/>
    </w:p>
    <w:p w14:paraId="1BD8327B" w14:textId="77777777" w:rsidR="005803F9" w:rsidRDefault="005803F9" w:rsidP="005803F9">
      <w:pPr>
        <w:ind w:firstLine="480"/>
      </w:pPr>
      <w:r>
        <w:rPr>
          <w:rFonts w:hint="eastAsia"/>
        </w:rPr>
        <w:t>每个消息对应一个唯一的消息类型标识符。消息类型标识符由四个字符组成，生成规则如下：</w:t>
      </w:r>
    </w:p>
    <w:p w14:paraId="50155872" w14:textId="77777777" w:rsidR="005803F9" w:rsidRDefault="005803F9" w:rsidP="005803F9">
      <w:pPr>
        <w:ind w:firstLine="480"/>
      </w:pPr>
      <w:r>
        <w:rPr>
          <w:rFonts w:hint="eastAsia"/>
        </w:rPr>
        <w:t>1</w:t>
      </w: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5803F9" w:rsidRPr="00AD6F19" w14:paraId="58C621A7" w14:textId="77777777" w:rsidTr="00E42239">
        <w:trPr>
          <w:tblHeader/>
          <w:jc w:val="center"/>
        </w:trPr>
        <w:tc>
          <w:tcPr>
            <w:tcW w:w="818" w:type="dxa"/>
            <w:shd w:val="clear" w:color="auto" w:fill="D9D9D9" w:themeFill="background1" w:themeFillShade="D9"/>
          </w:tcPr>
          <w:p w14:paraId="5DEEFD5B"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998" w:type="dxa"/>
            <w:shd w:val="clear" w:color="auto" w:fill="D9D9D9" w:themeFill="background1" w:themeFillShade="D9"/>
          </w:tcPr>
          <w:p w14:paraId="347A7423"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6260E194" w14:textId="77777777" w:rsidTr="00E42239">
        <w:trPr>
          <w:jc w:val="center"/>
        </w:trPr>
        <w:tc>
          <w:tcPr>
            <w:tcW w:w="818" w:type="dxa"/>
          </w:tcPr>
          <w:p w14:paraId="4405F3B0" w14:textId="77777777" w:rsidR="005803F9" w:rsidRPr="00AD6F1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33626F9E" w14:textId="77777777" w:rsidR="005803F9" w:rsidRPr="00AD6F1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5803F9" w:rsidRPr="00AD6F19" w14:paraId="6C0EDAA9" w14:textId="77777777" w:rsidTr="00E42239">
        <w:trPr>
          <w:jc w:val="center"/>
        </w:trPr>
        <w:tc>
          <w:tcPr>
            <w:tcW w:w="818" w:type="dxa"/>
          </w:tcPr>
          <w:p w14:paraId="39BADB29"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F</w:t>
            </w:r>
          </w:p>
        </w:tc>
        <w:tc>
          <w:tcPr>
            <w:tcW w:w="2998" w:type="dxa"/>
          </w:tcPr>
          <w:p w14:paraId="5076790D"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资金类交易</w:t>
            </w:r>
          </w:p>
        </w:tc>
      </w:tr>
      <w:tr w:rsidR="005803F9" w14:paraId="143F5737" w14:textId="77777777" w:rsidTr="00E42239">
        <w:trPr>
          <w:jc w:val="center"/>
        </w:trPr>
        <w:tc>
          <w:tcPr>
            <w:tcW w:w="818" w:type="dxa"/>
          </w:tcPr>
          <w:p w14:paraId="10E777AA"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S</w:t>
            </w:r>
          </w:p>
        </w:tc>
        <w:tc>
          <w:tcPr>
            <w:tcW w:w="2998" w:type="dxa"/>
          </w:tcPr>
          <w:p w14:paraId="1AE66863"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库存类交易</w:t>
            </w:r>
          </w:p>
        </w:tc>
      </w:tr>
      <w:tr w:rsidR="0072719D" w14:paraId="1D213A6C" w14:textId="77777777" w:rsidTr="00E42239">
        <w:trPr>
          <w:jc w:val="center"/>
        </w:trPr>
        <w:tc>
          <w:tcPr>
            <w:tcW w:w="818" w:type="dxa"/>
          </w:tcPr>
          <w:p w14:paraId="5D0183C3" w14:textId="77777777" w:rsidR="0072719D" w:rsidRDefault="0072719D" w:rsidP="00227877">
            <w:pPr>
              <w:ind w:firstLineChars="0" w:firstLine="0"/>
              <w:rPr>
                <w:rFonts w:asciiTheme="minorEastAsia" w:hAnsiTheme="minorEastAsia"/>
                <w:sz w:val="21"/>
                <w:szCs w:val="21"/>
              </w:rPr>
            </w:pPr>
            <w:r>
              <w:rPr>
                <w:rFonts w:asciiTheme="minorEastAsia" w:hAnsiTheme="minorEastAsia" w:hint="eastAsia"/>
                <w:sz w:val="21"/>
                <w:szCs w:val="21"/>
              </w:rPr>
              <w:lastRenderedPageBreak/>
              <w:t>M</w:t>
            </w:r>
          </w:p>
        </w:tc>
        <w:tc>
          <w:tcPr>
            <w:tcW w:w="2998" w:type="dxa"/>
          </w:tcPr>
          <w:p w14:paraId="1E28C52E" w14:textId="77777777" w:rsidR="0072719D" w:rsidRDefault="0072719D" w:rsidP="00227877">
            <w:pPr>
              <w:ind w:firstLineChars="0" w:firstLine="0"/>
              <w:rPr>
                <w:rFonts w:asciiTheme="minorEastAsia" w:hAnsiTheme="minorEastAsia"/>
                <w:sz w:val="21"/>
                <w:szCs w:val="21"/>
              </w:rPr>
            </w:pPr>
            <w:r>
              <w:rPr>
                <w:rFonts w:asciiTheme="minorEastAsia" w:hAnsiTheme="minorEastAsia" w:hint="eastAsia"/>
                <w:sz w:val="21"/>
                <w:szCs w:val="21"/>
              </w:rPr>
              <w:t>系统管理类</w:t>
            </w:r>
          </w:p>
        </w:tc>
      </w:tr>
    </w:tbl>
    <w:p w14:paraId="1ECB0A5E" w14:textId="77777777" w:rsidR="005803F9" w:rsidRDefault="005803F9" w:rsidP="005803F9">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00-ZZ</w:t>
      </w:r>
      <w:r>
        <w:rPr>
          <w:rFonts w:hint="eastAsia"/>
        </w:rPr>
        <w:t>。</w:t>
      </w:r>
    </w:p>
    <w:p w14:paraId="6E597669" w14:textId="77777777" w:rsidR="005803F9" w:rsidRDefault="005803F9" w:rsidP="005803F9">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5803F9" w:rsidRPr="00AD6F19" w14:paraId="69D432BD" w14:textId="77777777" w:rsidTr="00E42239">
        <w:trPr>
          <w:tblHeader/>
          <w:jc w:val="center"/>
        </w:trPr>
        <w:tc>
          <w:tcPr>
            <w:tcW w:w="818" w:type="dxa"/>
            <w:shd w:val="clear" w:color="auto" w:fill="D9D9D9" w:themeFill="background1" w:themeFillShade="D9"/>
          </w:tcPr>
          <w:p w14:paraId="7920982C"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727ABDE7"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3EA109F2" w14:textId="77777777" w:rsidTr="00E42239">
        <w:trPr>
          <w:jc w:val="center"/>
        </w:trPr>
        <w:tc>
          <w:tcPr>
            <w:tcW w:w="818" w:type="dxa"/>
          </w:tcPr>
          <w:p w14:paraId="0CAB6530"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2655A4D3"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5803F9" w:rsidRPr="00AD6F19" w14:paraId="24CC432B" w14:textId="77777777" w:rsidTr="00E42239">
        <w:trPr>
          <w:jc w:val="center"/>
        </w:trPr>
        <w:tc>
          <w:tcPr>
            <w:tcW w:w="818" w:type="dxa"/>
          </w:tcPr>
          <w:p w14:paraId="430753D8"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0B285186"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5803F9" w:rsidRPr="00AD6F19" w14:paraId="30681B4D" w14:textId="77777777" w:rsidTr="00E42239">
        <w:trPr>
          <w:jc w:val="center"/>
        </w:trPr>
        <w:tc>
          <w:tcPr>
            <w:tcW w:w="818" w:type="dxa"/>
          </w:tcPr>
          <w:p w14:paraId="4B399905"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7BB02AD5"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24EC1E6F" w14:textId="77777777" w:rsidR="005803F9" w:rsidRDefault="005803F9" w:rsidP="005803F9">
      <w:pPr>
        <w:pStyle w:val="3"/>
        <w:numPr>
          <w:ilvl w:val="2"/>
          <w:numId w:val="4"/>
        </w:numPr>
        <w:ind w:left="0" w:firstLineChars="0" w:firstLine="0"/>
      </w:pPr>
      <w:bookmarkStart w:id="32" w:name="_Toc462673912"/>
      <w:r>
        <w:rPr>
          <w:rFonts w:hint="eastAsia"/>
        </w:rPr>
        <w:t>标识符定义</w:t>
      </w:r>
      <w:bookmarkEnd w:id="32"/>
    </w:p>
    <w:p w14:paraId="11584A6A" w14:textId="77777777" w:rsidR="005803F9" w:rsidRDefault="005803F9" w:rsidP="005803F9">
      <w:pPr>
        <w:widowControl/>
        <w:spacing w:line="240" w:lineRule="auto"/>
        <w:ind w:firstLineChars="0" w:firstLine="402"/>
        <w:jc w:val="left"/>
        <w:rPr>
          <w:rFonts w:ascii="宋体" w:eastAsia="宋体" w:hAnsi="宋体" w:cs="宋体"/>
          <w:b/>
          <w:bCs/>
          <w:kern w:val="0"/>
          <w:sz w:val="20"/>
          <w:szCs w:val="20"/>
        </w:rPr>
        <w:sectPr w:rsidR="005803F9">
          <w:pgSz w:w="11906" w:h="16838"/>
          <w:pgMar w:top="1440" w:right="1800" w:bottom="1440" w:left="1800" w:header="851" w:footer="992" w:gutter="0"/>
          <w:cols w:space="425"/>
          <w:docGrid w:type="lines" w:linePitch="312"/>
        </w:sectPr>
      </w:pPr>
    </w:p>
    <w:tbl>
      <w:tblPr>
        <w:tblW w:w="13898" w:type="dxa"/>
        <w:tblInd w:w="93" w:type="dxa"/>
        <w:tblLook w:val="04A0" w:firstRow="1" w:lastRow="0" w:firstColumn="1" w:lastColumn="0" w:noHBand="0" w:noVBand="1"/>
      </w:tblPr>
      <w:tblGrid>
        <w:gridCol w:w="1218"/>
        <w:gridCol w:w="1560"/>
        <w:gridCol w:w="5720"/>
        <w:gridCol w:w="1080"/>
        <w:gridCol w:w="1080"/>
        <w:gridCol w:w="1080"/>
        <w:gridCol w:w="1080"/>
        <w:gridCol w:w="1080"/>
      </w:tblGrid>
      <w:tr w:rsidR="005803F9" w:rsidRPr="00CC1377" w14:paraId="3D58FC7F" w14:textId="77777777" w:rsidTr="00E42239">
        <w:trPr>
          <w:trHeight w:val="270"/>
          <w:tblHeader/>
        </w:trPr>
        <w:tc>
          <w:tcPr>
            <w:tcW w:w="121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2B7FEE"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36D78283"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04B6A626"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E10C004"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13A34CD9"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7AC7C9D1"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5D963E7A"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7E7A95B"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5803F9" w:rsidRPr="00CC1377" w14:paraId="79D3BEB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9DB7852"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13A38FA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交易员认证</w:t>
            </w:r>
          </w:p>
        </w:tc>
        <w:tc>
          <w:tcPr>
            <w:tcW w:w="5720" w:type="dxa"/>
            <w:tcBorders>
              <w:top w:val="nil"/>
              <w:left w:val="nil"/>
              <w:bottom w:val="single" w:sz="4" w:space="0" w:color="auto"/>
              <w:right w:val="single" w:sz="4" w:space="0" w:color="auto"/>
            </w:tcBorders>
            <w:shd w:val="clear" w:color="auto" w:fill="auto"/>
            <w:noWrap/>
            <w:vAlign w:val="bottom"/>
            <w:hideMark/>
          </w:tcPr>
          <w:p w14:paraId="04CA8D1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992ED7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44ACC6B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3506E8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A100</w:t>
            </w:r>
          </w:p>
        </w:tc>
        <w:tc>
          <w:tcPr>
            <w:tcW w:w="1080" w:type="dxa"/>
            <w:tcBorders>
              <w:top w:val="nil"/>
              <w:left w:val="nil"/>
              <w:bottom w:val="single" w:sz="4" w:space="0" w:color="auto"/>
              <w:right w:val="single" w:sz="4" w:space="0" w:color="auto"/>
            </w:tcBorders>
            <w:shd w:val="clear" w:color="auto" w:fill="auto"/>
            <w:noWrap/>
            <w:vAlign w:val="center"/>
            <w:hideMark/>
          </w:tcPr>
          <w:p w14:paraId="2FAD7AF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A101</w:t>
            </w:r>
          </w:p>
        </w:tc>
        <w:tc>
          <w:tcPr>
            <w:tcW w:w="1080" w:type="dxa"/>
            <w:tcBorders>
              <w:top w:val="nil"/>
              <w:left w:val="nil"/>
              <w:bottom w:val="single" w:sz="4" w:space="0" w:color="auto"/>
              <w:right w:val="single" w:sz="4" w:space="0" w:color="auto"/>
            </w:tcBorders>
            <w:shd w:val="clear" w:color="auto" w:fill="auto"/>
            <w:noWrap/>
            <w:vAlign w:val="bottom"/>
            <w:hideMark/>
          </w:tcPr>
          <w:p w14:paraId="2D53904E"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2EC1AFF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B49B15A"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525AF3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1BFFC4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D3D9F6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701854F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70810E0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A110</w:t>
            </w:r>
          </w:p>
        </w:tc>
        <w:tc>
          <w:tcPr>
            <w:tcW w:w="1080" w:type="dxa"/>
            <w:tcBorders>
              <w:top w:val="nil"/>
              <w:left w:val="nil"/>
              <w:bottom w:val="single" w:sz="4" w:space="0" w:color="auto"/>
              <w:right w:val="single" w:sz="4" w:space="0" w:color="auto"/>
            </w:tcBorders>
            <w:shd w:val="clear" w:color="auto" w:fill="auto"/>
            <w:noWrap/>
            <w:vAlign w:val="center"/>
            <w:hideMark/>
          </w:tcPr>
          <w:p w14:paraId="2205061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A111</w:t>
            </w:r>
          </w:p>
        </w:tc>
        <w:tc>
          <w:tcPr>
            <w:tcW w:w="1080" w:type="dxa"/>
            <w:tcBorders>
              <w:top w:val="nil"/>
              <w:left w:val="nil"/>
              <w:bottom w:val="single" w:sz="4" w:space="0" w:color="auto"/>
              <w:right w:val="single" w:sz="4" w:space="0" w:color="auto"/>
            </w:tcBorders>
            <w:shd w:val="clear" w:color="auto" w:fill="auto"/>
            <w:noWrap/>
            <w:vAlign w:val="bottom"/>
            <w:hideMark/>
          </w:tcPr>
          <w:p w14:paraId="35C702C2"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56F67F5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789126A"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0944B5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密码修改</w:t>
            </w:r>
          </w:p>
        </w:tc>
        <w:tc>
          <w:tcPr>
            <w:tcW w:w="5720" w:type="dxa"/>
            <w:tcBorders>
              <w:top w:val="nil"/>
              <w:left w:val="nil"/>
              <w:bottom w:val="single" w:sz="4" w:space="0" w:color="auto"/>
              <w:right w:val="single" w:sz="4" w:space="0" w:color="auto"/>
            </w:tcBorders>
            <w:shd w:val="clear" w:color="auto" w:fill="auto"/>
            <w:noWrap/>
            <w:vAlign w:val="bottom"/>
            <w:hideMark/>
          </w:tcPr>
          <w:p w14:paraId="141C2D58"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交易员修改密码请求及应答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1804346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745C20E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0D67EA1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A130</w:t>
            </w:r>
          </w:p>
        </w:tc>
        <w:tc>
          <w:tcPr>
            <w:tcW w:w="1080" w:type="dxa"/>
            <w:tcBorders>
              <w:top w:val="nil"/>
              <w:left w:val="nil"/>
              <w:bottom w:val="single" w:sz="4" w:space="0" w:color="auto"/>
              <w:right w:val="single" w:sz="4" w:space="0" w:color="auto"/>
            </w:tcBorders>
            <w:shd w:val="clear" w:color="auto" w:fill="auto"/>
            <w:noWrap/>
            <w:vAlign w:val="center"/>
            <w:hideMark/>
          </w:tcPr>
          <w:p w14:paraId="668BF44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A131</w:t>
            </w:r>
          </w:p>
        </w:tc>
        <w:tc>
          <w:tcPr>
            <w:tcW w:w="1080" w:type="dxa"/>
            <w:tcBorders>
              <w:top w:val="nil"/>
              <w:left w:val="nil"/>
              <w:bottom w:val="single" w:sz="4" w:space="0" w:color="auto"/>
              <w:right w:val="single" w:sz="4" w:space="0" w:color="auto"/>
            </w:tcBorders>
            <w:shd w:val="clear" w:color="auto" w:fill="auto"/>
            <w:noWrap/>
            <w:vAlign w:val="bottom"/>
            <w:hideMark/>
          </w:tcPr>
          <w:p w14:paraId="22274107"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rsidDel="00696706" w14:paraId="72D789DA" w14:textId="5A3EDB64" w:rsidTr="00C17A1D">
        <w:trPr>
          <w:trHeight w:val="270"/>
          <w:del w:id="33" w:author="管荦" w:date="2016-09-30T15:47:00Z"/>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497FDF42" w14:textId="60A6AB89" w:rsidR="005803F9" w:rsidRPr="00CC1377" w:rsidDel="00696706" w:rsidRDefault="005803F9" w:rsidP="00E42239">
            <w:pPr>
              <w:widowControl/>
              <w:spacing w:line="240" w:lineRule="auto"/>
              <w:ind w:firstLineChars="0" w:firstLine="0"/>
              <w:jc w:val="left"/>
              <w:rPr>
                <w:del w:id="34" w:author="管荦" w:date="2016-09-30T15:47:00Z"/>
                <w:rFonts w:ascii="宋体" w:eastAsia="宋体" w:hAnsi="宋体" w:cs="宋体"/>
                <w:color w:val="000000"/>
                <w:kern w:val="0"/>
                <w:sz w:val="20"/>
                <w:szCs w:val="20"/>
              </w:rPr>
            </w:pPr>
            <w:del w:id="35" w:author="管荦" w:date="2016-09-14T11:01:00Z">
              <w:r w:rsidRPr="00CC1377" w:rsidDel="00C17A1D">
                <w:rPr>
                  <w:rFonts w:ascii="宋体" w:eastAsia="宋体" w:hAnsi="宋体" w:cs="宋体" w:hint="eastAsia"/>
                  <w:color w:val="000000"/>
                  <w:kern w:val="0"/>
                  <w:sz w:val="20"/>
                  <w:szCs w:val="20"/>
                </w:rPr>
                <w:delText xml:space="preserve">　</w:delText>
              </w:r>
            </w:del>
          </w:p>
        </w:tc>
        <w:tc>
          <w:tcPr>
            <w:tcW w:w="1560" w:type="dxa"/>
            <w:tcBorders>
              <w:top w:val="nil"/>
              <w:left w:val="nil"/>
              <w:bottom w:val="single" w:sz="4" w:space="0" w:color="auto"/>
              <w:right w:val="single" w:sz="4" w:space="0" w:color="auto"/>
            </w:tcBorders>
            <w:shd w:val="clear" w:color="auto" w:fill="auto"/>
            <w:noWrap/>
            <w:vAlign w:val="bottom"/>
          </w:tcPr>
          <w:p w14:paraId="49A4B8B9" w14:textId="750F9416" w:rsidR="005803F9" w:rsidRPr="00CC1377" w:rsidDel="00696706" w:rsidRDefault="005803F9" w:rsidP="00E42239">
            <w:pPr>
              <w:widowControl/>
              <w:spacing w:line="240" w:lineRule="auto"/>
              <w:ind w:firstLineChars="0" w:firstLine="0"/>
              <w:jc w:val="left"/>
              <w:rPr>
                <w:del w:id="36" w:author="管荦" w:date="2016-09-30T15:47:00Z"/>
                <w:rFonts w:ascii="宋体" w:eastAsia="宋体" w:hAnsi="宋体" w:cs="宋体"/>
                <w:kern w:val="0"/>
                <w:sz w:val="20"/>
                <w:szCs w:val="20"/>
              </w:rPr>
            </w:pPr>
            <w:del w:id="37" w:author="管荦" w:date="2016-09-14T11:01:00Z">
              <w:r w:rsidRPr="00CC1377" w:rsidDel="00C17A1D">
                <w:rPr>
                  <w:rFonts w:ascii="宋体" w:eastAsia="宋体" w:hAnsi="宋体" w:cs="宋体" w:hint="eastAsia"/>
                  <w:kern w:val="0"/>
                  <w:sz w:val="20"/>
                  <w:szCs w:val="20"/>
                </w:rPr>
                <w:delText xml:space="preserve">　</w:delText>
              </w:r>
            </w:del>
          </w:p>
        </w:tc>
        <w:tc>
          <w:tcPr>
            <w:tcW w:w="5720" w:type="dxa"/>
            <w:tcBorders>
              <w:top w:val="nil"/>
              <w:left w:val="nil"/>
              <w:bottom w:val="single" w:sz="4" w:space="0" w:color="auto"/>
              <w:right w:val="single" w:sz="4" w:space="0" w:color="auto"/>
            </w:tcBorders>
            <w:shd w:val="clear" w:color="auto" w:fill="auto"/>
            <w:noWrap/>
            <w:vAlign w:val="bottom"/>
          </w:tcPr>
          <w:p w14:paraId="4F4F7190" w14:textId="71B110B7" w:rsidR="005803F9" w:rsidRPr="00CC1377" w:rsidDel="00696706" w:rsidRDefault="005803F9" w:rsidP="00E42239">
            <w:pPr>
              <w:widowControl/>
              <w:spacing w:line="240" w:lineRule="auto"/>
              <w:ind w:firstLineChars="0" w:firstLine="0"/>
              <w:jc w:val="left"/>
              <w:rPr>
                <w:del w:id="38" w:author="管荦" w:date="2016-09-30T15:47:00Z"/>
                <w:rFonts w:ascii="宋体" w:eastAsia="宋体" w:hAnsi="宋体" w:cs="宋体"/>
                <w:kern w:val="0"/>
                <w:sz w:val="20"/>
                <w:szCs w:val="20"/>
              </w:rPr>
            </w:pPr>
            <w:del w:id="39" w:author="管荦" w:date="2016-09-14T11:01:00Z">
              <w:r w:rsidRPr="00CC1377" w:rsidDel="00C17A1D">
                <w:rPr>
                  <w:rFonts w:ascii="宋体" w:eastAsia="宋体" w:hAnsi="宋体" w:cs="宋体" w:hint="eastAsia"/>
                  <w:kern w:val="0"/>
                  <w:sz w:val="20"/>
                  <w:szCs w:val="20"/>
                </w:rPr>
                <w:delText>应急密码修改请求及应答</w:delText>
              </w:r>
            </w:del>
          </w:p>
        </w:tc>
        <w:tc>
          <w:tcPr>
            <w:tcW w:w="1080" w:type="dxa"/>
            <w:tcBorders>
              <w:top w:val="nil"/>
              <w:left w:val="nil"/>
              <w:bottom w:val="single" w:sz="4" w:space="0" w:color="auto"/>
              <w:right w:val="single" w:sz="4" w:space="0" w:color="auto"/>
            </w:tcBorders>
            <w:shd w:val="clear" w:color="auto" w:fill="auto"/>
            <w:noWrap/>
            <w:vAlign w:val="center"/>
          </w:tcPr>
          <w:p w14:paraId="35C491C8" w14:textId="30DB3F15" w:rsidR="005803F9" w:rsidRPr="00CC1377" w:rsidDel="00696706" w:rsidRDefault="005803F9" w:rsidP="00E42239">
            <w:pPr>
              <w:widowControl/>
              <w:spacing w:line="240" w:lineRule="auto"/>
              <w:ind w:firstLineChars="0" w:firstLine="0"/>
              <w:jc w:val="left"/>
              <w:rPr>
                <w:del w:id="40" w:author="管荦" w:date="2016-09-30T15:47:00Z"/>
                <w:rFonts w:ascii="宋体" w:eastAsia="宋体" w:hAnsi="宋体" w:cs="宋体"/>
                <w:kern w:val="0"/>
                <w:sz w:val="20"/>
                <w:szCs w:val="20"/>
              </w:rPr>
            </w:pPr>
            <w:del w:id="41" w:author="管荦" w:date="2016-09-14T11:01:00Z">
              <w:r w:rsidRPr="00CC1377" w:rsidDel="00C17A1D">
                <w:rPr>
                  <w:rFonts w:ascii="宋体" w:eastAsia="宋体" w:hAnsi="宋体" w:cs="宋体" w:hint="eastAsia"/>
                  <w:kern w:val="0"/>
                  <w:sz w:val="20"/>
                  <w:szCs w:val="20"/>
                </w:rPr>
                <w:delText>A</w:delText>
              </w:r>
            </w:del>
          </w:p>
        </w:tc>
        <w:tc>
          <w:tcPr>
            <w:tcW w:w="1080" w:type="dxa"/>
            <w:tcBorders>
              <w:top w:val="nil"/>
              <w:left w:val="nil"/>
              <w:bottom w:val="single" w:sz="4" w:space="0" w:color="auto"/>
              <w:right w:val="single" w:sz="4" w:space="0" w:color="auto"/>
            </w:tcBorders>
            <w:shd w:val="clear" w:color="auto" w:fill="auto"/>
            <w:noWrap/>
            <w:vAlign w:val="center"/>
          </w:tcPr>
          <w:p w14:paraId="511971C8" w14:textId="660FD32E" w:rsidR="005803F9" w:rsidRPr="00CC1377" w:rsidDel="00696706" w:rsidRDefault="005803F9" w:rsidP="00E42239">
            <w:pPr>
              <w:widowControl/>
              <w:spacing w:line="240" w:lineRule="auto"/>
              <w:ind w:firstLineChars="0" w:firstLine="0"/>
              <w:jc w:val="left"/>
              <w:rPr>
                <w:del w:id="42" w:author="管荦" w:date="2016-09-30T15:47:00Z"/>
                <w:rFonts w:ascii="宋体" w:eastAsia="宋体" w:hAnsi="宋体" w:cs="宋体"/>
                <w:kern w:val="0"/>
                <w:sz w:val="20"/>
                <w:szCs w:val="20"/>
              </w:rPr>
            </w:pPr>
            <w:del w:id="43" w:author="管荦" w:date="2016-09-14T11:01:00Z">
              <w:r w:rsidRPr="00CC1377" w:rsidDel="00C17A1D">
                <w:rPr>
                  <w:rFonts w:ascii="宋体" w:eastAsia="宋体" w:hAnsi="宋体" w:cs="宋体" w:hint="eastAsia"/>
                  <w:kern w:val="0"/>
                  <w:sz w:val="20"/>
                  <w:szCs w:val="20"/>
                </w:rPr>
                <w:delText>32</w:delText>
              </w:r>
            </w:del>
          </w:p>
        </w:tc>
        <w:tc>
          <w:tcPr>
            <w:tcW w:w="1080" w:type="dxa"/>
            <w:tcBorders>
              <w:top w:val="nil"/>
              <w:left w:val="nil"/>
              <w:bottom w:val="single" w:sz="4" w:space="0" w:color="auto"/>
              <w:right w:val="single" w:sz="4" w:space="0" w:color="auto"/>
            </w:tcBorders>
            <w:shd w:val="clear" w:color="auto" w:fill="auto"/>
            <w:noWrap/>
            <w:vAlign w:val="center"/>
          </w:tcPr>
          <w:p w14:paraId="582EF479" w14:textId="082581A7" w:rsidR="005803F9" w:rsidRPr="00CC1377" w:rsidDel="00696706" w:rsidRDefault="005803F9" w:rsidP="00E42239">
            <w:pPr>
              <w:widowControl/>
              <w:spacing w:line="240" w:lineRule="auto"/>
              <w:ind w:firstLineChars="0" w:firstLine="0"/>
              <w:jc w:val="left"/>
              <w:rPr>
                <w:del w:id="44" w:author="管荦" w:date="2016-09-30T15:47:00Z"/>
                <w:rFonts w:ascii="宋体" w:eastAsia="宋体" w:hAnsi="宋体" w:cs="宋体"/>
                <w:kern w:val="0"/>
                <w:sz w:val="20"/>
                <w:szCs w:val="20"/>
              </w:rPr>
            </w:pPr>
            <w:del w:id="45" w:author="管荦" w:date="2016-09-14T11:01:00Z">
              <w:r w:rsidRPr="00CC1377" w:rsidDel="00C17A1D">
                <w:rPr>
                  <w:rFonts w:ascii="宋体" w:eastAsia="宋体" w:hAnsi="宋体" w:cs="宋体" w:hint="eastAsia"/>
                  <w:kern w:val="0"/>
                  <w:sz w:val="20"/>
                  <w:szCs w:val="20"/>
                </w:rPr>
                <w:delText>A320</w:delText>
              </w:r>
            </w:del>
          </w:p>
        </w:tc>
        <w:tc>
          <w:tcPr>
            <w:tcW w:w="1080" w:type="dxa"/>
            <w:tcBorders>
              <w:top w:val="nil"/>
              <w:left w:val="nil"/>
              <w:bottom w:val="single" w:sz="4" w:space="0" w:color="auto"/>
              <w:right w:val="single" w:sz="4" w:space="0" w:color="auto"/>
            </w:tcBorders>
            <w:shd w:val="clear" w:color="auto" w:fill="auto"/>
            <w:noWrap/>
            <w:vAlign w:val="center"/>
          </w:tcPr>
          <w:p w14:paraId="1C65B89A" w14:textId="21EB9366" w:rsidR="005803F9" w:rsidRPr="00CC1377" w:rsidDel="00696706" w:rsidRDefault="005803F9" w:rsidP="00E42239">
            <w:pPr>
              <w:widowControl/>
              <w:spacing w:line="240" w:lineRule="auto"/>
              <w:ind w:firstLineChars="0" w:firstLine="0"/>
              <w:jc w:val="left"/>
              <w:rPr>
                <w:del w:id="46" w:author="管荦" w:date="2016-09-30T15:47:00Z"/>
                <w:rFonts w:ascii="宋体" w:eastAsia="宋体" w:hAnsi="宋体" w:cs="宋体"/>
                <w:kern w:val="0"/>
                <w:sz w:val="20"/>
                <w:szCs w:val="20"/>
              </w:rPr>
            </w:pPr>
            <w:del w:id="47" w:author="管荦" w:date="2016-09-14T11:01:00Z">
              <w:r w:rsidRPr="00CC1377" w:rsidDel="00C17A1D">
                <w:rPr>
                  <w:rFonts w:ascii="宋体" w:eastAsia="宋体" w:hAnsi="宋体" w:cs="宋体" w:hint="eastAsia"/>
                  <w:kern w:val="0"/>
                  <w:sz w:val="20"/>
                  <w:szCs w:val="20"/>
                </w:rPr>
                <w:delText>A321</w:delText>
              </w:r>
            </w:del>
          </w:p>
        </w:tc>
        <w:tc>
          <w:tcPr>
            <w:tcW w:w="1080" w:type="dxa"/>
            <w:tcBorders>
              <w:top w:val="nil"/>
              <w:left w:val="nil"/>
              <w:bottom w:val="single" w:sz="4" w:space="0" w:color="auto"/>
              <w:right w:val="single" w:sz="4" w:space="0" w:color="auto"/>
            </w:tcBorders>
            <w:shd w:val="clear" w:color="auto" w:fill="auto"/>
            <w:noWrap/>
            <w:vAlign w:val="bottom"/>
          </w:tcPr>
          <w:p w14:paraId="05679BFA" w14:textId="65827E94" w:rsidR="005803F9" w:rsidRPr="00CC1377" w:rsidDel="00696706" w:rsidRDefault="005803F9" w:rsidP="00E42239">
            <w:pPr>
              <w:widowControl/>
              <w:spacing w:line="240" w:lineRule="auto"/>
              <w:ind w:firstLineChars="0" w:firstLine="0"/>
              <w:jc w:val="left"/>
              <w:rPr>
                <w:del w:id="48" w:author="管荦" w:date="2016-09-30T15:47:00Z"/>
                <w:rFonts w:ascii="宋体" w:eastAsia="宋体" w:hAnsi="宋体" w:cs="宋体"/>
                <w:color w:val="000000"/>
                <w:kern w:val="0"/>
                <w:sz w:val="20"/>
                <w:szCs w:val="20"/>
              </w:rPr>
            </w:pPr>
            <w:del w:id="49" w:author="管荦" w:date="2016-09-14T11:01:00Z">
              <w:r w:rsidRPr="00CC1377" w:rsidDel="00C17A1D">
                <w:rPr>
                  <w:rFonts w:ascii="宋体" w:eastAsia="宋体" w:hAnsi="宋体" w:cs="宋体" w:hint="eastAsia"/>
                  <w:color w:val="000000"/>
                  <w:kern w:val="0"/>
                  <w:sz w:val="20"/>
                  <w:szCs w:val="20"/>
                </w:rPr>
                <w:delText xml:space="preserve">　</w:delText>
              </w:r>
            </w:del>
          </w:p>
        </w:tc>
      </w:tr>
      <w:tr w:rsidR="005803F9" w:rsidRPr="00CC1377" w14:paraId="0C6CE0C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1D06DB3"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资金类交易</w:t>
            </w:r>
          </w:p>
        </w:tc>
        <w:tc>
          <w:tcPr>
            <w:tcW w:w="1560" w:type="dxa"/>
            <w:tcBorders>
              <w:top w:val="nil"/>
              <w:left w:val="nil"/>
              <w:bottom w:val="single" w:sz="4" w:space="0" w:color="auto"/>
              <w:right w:val="single" w:sz="4" w:space="0" w:color="auto"/>
            </w:tcBorders>
            <w:shd w:val="clear" w:color="auto" w:fill="auto"/>
            <w:noWrap/>
            <w:vAlign w:val="bottom"/>
            <w:hideMark/>
          </w:tcPr>
          <w:p w14:paraId="440D4F75"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w:t>
            </w:r>
          </w:p>
        </w:tc>
        <w:tc>
          <w:tcPr>
            <w:tcW w:w="5720" w:type="dxa"/>
            <w:tcBorders>
              <w:top w:val="nil"/>
              <w:left w:val="nil"/>
              <w:bottom w:val="single" w:sz="4" w:space="0" w:color="auto"/>
              <w:right w:val="single" w:sz="4" w:space="0" w:color="auto"/>
            </w:tcBorders>
            <w:shd w:val="clear" w:color="auto" w:fill="auto"/>
            <w:noWrap/>
            <w:vAlign w:val="bottom"/>
            <w:hideMark/>
          </w:tcPr>
          <w:p w14:paraId="4DAE16C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往来账消息</w:t>
            </w:r>
          </w:p>
        </w:tc>
        <w:tc>
          <w:tcPr>
            <w:tcW w:w="1080" w:type="dxa"/>
            <w:tcBorders>
              <w:top w:val="nil"/>
              <w:left w:val="nil"/>
              <w:bottom w:val="single" w:sz="4" w:space="0" w:color="auto"/>
              <w:right w:val="single" w:sz="4" w:space="0" w:color="auto"/>
            </w:tcBorders>
            <w:shd w:val="clear" w:color="auto" w:fill="auto"/>
            <w:noWrap/>
            <w:vAlign w:val="bottom"/>
            <w:hideMark/>
          </w:tcPr>
          <w:p w14:paraId="2AAC402F"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D2722E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51725A2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2AFA1F8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58994EB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F002</w:t>
            </w:r>
          </w:p>
        </w:tc>
      </w:tr>
      <w:tr w:rsidR="005803F9" w:rsidRPr="00CC1377" w14:paraId="74BA6EF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7F7EB2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057EE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6E32DA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资金划拨请求及应答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45C2F0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0F85BA1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01</w:t>
            </w:r>
          </w:p>
        </w:tc>
        <w:tc>
          <w:tcPr>
            <w:tcW w:w="1080" w:type="dxa"/>
            <w:tcBorders>
              <w:top w:val="nil"/>
              <w:left w:val="nil"/>
              <w:bottom w:val="single" w:sz="4" w:space="0" w:color="auto"/>
              <w:right w:val="single" w:sz="4" w:space="0" w:color="auto"/>
            </w:tcBorders>
            <w:shd w:val="clear" w:color="auto" w:fill="auto"/>
            <w:noWrap/>
            <w:vAlign w:val="center"/>
            <w:hideMark/>
          </w:tcPr>
          <w:p w14:paraId="184129B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F010</w:t>
            </w:r>
          </w:p>
        </w:tc>
        <w:tc>
          <w:tcPr>
            <w:tcW w:w="1080" w:type="dxa"/>
            <w:tcBorders>
              <w:top w:val="nil"/>
              <w:left w:val="nil"/>
              <w:bottom w:val="single" w:sz="4" w:space="0" w:color="auto"/>
              <w:right w:val="single" w:sz="4" w:space="0" w:color="auto"/>
            </w:tcBorders>
            <w:shd w:val="clear" w:color="auto" w:fill="auto"/>
            <w:noWrap/>
            <w:vAlign w:val="center"/>
            <w:hideMark/>
          </w:tcPr>
          <w:p w14:paraId="16EA737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F011</w:t>
            </w:r>
          </w:p>
        </w:tc>
        <w:tc>
          <w:tcPr>
            <w:tcW w:w="1080" w:type="dxa"/>
            <w:tcBorders>
              <w:top w:val="nil"/>
              <w:left w:val="nil"/>
              <w:bottom w:val="single" w:sz="4" w:space="0" w:color="auto"/>
              <w:right w:val="single" w:sz="4" w:space="0" w:color="auto"/>
            </w:tcBorders>
            <w:shd w:val="clear" w:color="auto" w:fill="auto"/>
            <w:noWrap/>
            <w:vAlign w:val="center"/>
            <w:hideMark/>
          </w:tcPr>
          <w:p w14:paraId="3B5CDDE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803F9" w:rsidRPr="00CC1377" w14:paraId="79625DA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F3FD778"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F39D310"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862D6B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D321E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8C7D64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02</w:t>
            </w:r>
          </w:p>
        </w:tc>
        <w:tc>
          <w:tcPr>
            <w:tcW w:w="1080" w:type="dxa"/>
            <w:tcBorders>
              <w:top w:val="nil"/>
              <w:left w:val="nil"/>
              <w:bottom w:val="single" w:sz="4" w:space="0" w:color="auto"/>
              <w:right w:val="single" w:sz="4" w:space="0" w:color="auto"/>
            </w:tcBorders>
            <w:shd w:val="clear" w:color="auto" w:fill="auto"/>
            <w:noWrap/>
            <w:vAlign w:val="center"/>
            <w:hideMark/>
          </w:tcPr>
          <w:p w14:paraId="157479A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F020</w:t>
            </w:r>
          </w:p>
        </w:tc>
        <w:tc>
          <w:tcPr>
            <w:tcW w:w="1080" w:type="dxa"/>
            <w:tcBorders>
              <w:top w:val="nil"/>
              <w:left w:val="nil"/>
              <w:bottom w:val="single" w:sz="4" w:space="0" w:color="auto"/>
              <w:right w:val="single" w:sz="4" w:space="0" w:color="auto"/>
            </w:tcBorders>
            <w:shd w:val="clear" w:color="auto" w:fill="auto"/>
            <w:noWrap/>
            <w:vAlign w:val="center"/>
            <w:hideMark/>
          </w:tcPr>
          <w:p w14:paraId="306C9C71"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F021</w:t>
            </w:r>
          </w:p>
        </w:tc>
        <w:tc>
          <w:tcPr>
            <w:tcW w:w="1080" w:type="dxa"/>
            <w:tcBorders>
              <w:top w:val="nil"/>
              <w:left w:val="nil"/>
              <w:bottom w:val="single" w:sz="4" w:space="0" w:color="auto"/>
              <w:right w:val="single" w:sz="4" w:space="0" w:color="auto"/>
            </w:tcBorders>
            <w:shd w:val="clear" w:color="auto" w:fill="auto"/>
            <w:noWrap/>
            <w:vAlign w:val="center"/>
            <w:hideMark/>
          </w:tcPr>
          <w:p w14:paraId="51BA768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803F9" w:rsidRPr="00CC1377" w14:paraId="6BEAFB6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DAFC17C"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A9E889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资金密码维护</w:t>
            </w:r>
          </w:p>
        </w:tc>
        <w:tc>
          <w:tcPr>
            <w:tcW w:w="5720" w:type="dxa"/>
            <w:tcBorders>
              <w:top w:val="nil"/>
              <w:left w:val="nil"/>
              <w:bottom w:val="single" w:sz="4" w:space="0" w:color="auto"/>
              <w:right w:val="single" w:sz="4" w:space="0" w:color="auto"/>
            </w:tcBorders>
            <w:shd w:val="clear" w:color="auto" w:fill="auto"/>
            <w:noWrap/>
            <w:vAlign w:val="bottom"/>
            <w:hideMark/>
          </w:tcPr>
          <w:p w14:paraId="5EEADAD3"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增加资金密码请求及应答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D9C5E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78A861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90</w:t>
            </w:r>
          </w:p>
        </w:tc>
        <w:tc>
          <w:tcPr>
            <w:tcW w:w="1080" w:type="dxa"/>
            <w:tcBorders>
              <w:top w:val="nil"/>
              <w:left w:val="nil"/>
              <w:bottom w:val="single" w:sz="4" w:space="0" w:color="auto"/>
              <w:right w:val="single" w:sz="4" w:space="0" w:color="auto"/>
            </w:tcBorders>
            <w:shd w:val="clear" w:color="auto" w:fill="auto"/>
            <w:noWrap/>
            <w:vAlign w:val="center"/>
            <w:hideMark/>
          </w:tcPr>
          <w:p w14:paraId="0847D3C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F900</w:t>
            </w:r>
          </w:p>
        </w:tc>
        <w:tc>
          <w:tcPr>
            <w:tcW w:w="1080" w:type="dxa"/>
            <w:tcBorders>
              <w:top w:val="nil"/>
              <w:left w:val="nil"/>
              <w:bottom w:val="single" w:sz="4" w:space="0" w:color="auto"/>
              <w:right w:val="single" w:sz="4" w:space="0" w:color="auto"/>
            </w:tcBorders>
            <w:shd w:val="clear" w:color="auto" w:fill="auto"/>
            <w:noWrap/>
            <w:vAlign w:val="center"/>
            <w:hideMark/>
          </w:tcPr>
          <w:p w14:paraId="4694AA4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F901</w:t>
            </w:r>
          </w:p>
        </w:tc>
        <w:tc>
          <w:tcPr>
            <w:tcW w:w="1080" w:type="dxa"/>
            <w:tcBorders>
              <w:top w:val="nil"/>
              <w:left w:val="nil"/>
              <w:bottom w:val="single" w:sz="4" w:space="0" w:color="auto"/>
              <w:right w:val="single" w:sz="4" w:space="0" w:color="auto"/>
            </w:tcBorders>
            <w:shd w:val="clear" w:color="auto" w:fill="auto"/>
            <w:noWrap/>
            <w:vAlign w:val="bottom"/>
            <w:hideMark/>
          </w:tcPr>
          <w:p w14:paraId="50551A9E"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803F9" w:rsidRPr="00CC1377" w14:paraId="6571800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0BBC715"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D145A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D6AB78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修改资金密码请求及应答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10241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704562F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91</w:t>
            </w:r>
          </w:p>
        </w:tc>
        <w:tc>
          <w:tcPr>
            <w:tcW w:w="1080" w:type="dxa"/>
            <w:tcBorders>
              <w:top w:val="nil"/>
              <w:left w:val="nil"/>
              <w:bottom w:val="single" w:sz="4" w:space="0" w:color="auto"/>
              <w:right w:val="single" w:sz="4" w:space="0" w:color="auto"/>
            </w:tcBorders>
            <w:shd w:val="clear" w:color="auto" w:fill="auto"/>
            <w:noWrap/>
            <w:vAlign w:val="center"/>
            <w:hideMark/>
          </w:tcPr>
          <w:p w14:paraId="30F28B0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F910</w:t>
            </w:r>
          </w:p>
        </w:tc>
        <w:tc>
          <w:tcPr>
            <w:tcW w:w="1080" w:type="dxa"/>
            <w:tcBorders>
              <w:top w:val="nil"/>
              <w:left w:val="nil"/>
              <w:bottom w:val="single" w:sz="4" w:space="0" w:color="auto"/>
              <w:right w:val="single" w:sz="4" w:space="0" w:color="auto"/>
            </w:tcBorders>
            <w:shd w:val="clear" w:color="auto" w:fill="auto"/>
            <w:noWrap/>
            <w:vAlign w:val="center"/>
            <w:hideMark/>
          </w:tcPr>
          <w:p w14:paraId="63CD4C2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F911</w:t>
            </w:r>
          </w:p>
        </w:tc>
        <w:tc>
          <w:tcPr>
            <w:tcW w:w="1080" w:type="dxa"/>
            <w:tcBorders>
              <w:top w:val="nil"/>
              <w:left w:val="nil"/>
              <w:bottom w:val="single" w:sz="4" w:space="0" w:color="auto"/>
              <w:right w:val="single" w:sz="4" w:space="0" w:color="auto"/>
            </w:tcBorders>
            <w:shd w:val="clear" w:color="auto" w:fill="auto"/>
            <w:noWrap/>
            <w:vAlign w:val="bottom"/>
            <w:hideMark/>
          </w:tcPr>
          <w:p w14:paraId="55EFA3F3"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803F9" w:rsidRPr="00CC1377" w14:paraId="2515F9B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E4AB709"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35CAA3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4FAC09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重置资金密码请求及应答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2BA6A8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1496379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92</w:t>
            </w:r>
          </w:p>
        </w:tc>
        <w:tc>
          <w:tcPr>
            <w:tcW w:w="1080" w:type="dxa"/>
            <w:tcBorders>
              <w:top w:val="nil"/>
              <w:left w:val="nil"/>
              <w:bottom w:val="single" w:sz="4" w:space="0" w:color="auto"/>
              <w:right w:val="single" w:sz="4" w:space="0" w:color="auto"/>
            </w:tcBorders>
            <w:shd w:val="clear" w:color="auto" w:fill="auto"/>
            <w:noWrap/>
            <w:vAlign w:val="center"/>
            <w:hideMark/>
          </w:tcPr>
          <w:p w14:paraId="61DFF85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F920</w:t>
            </w:r>
          </w:p>
        </w:tc>
        <w:tc>
          <w:tcPr>
            <w:tcW w:w="1080" w:type="dxa"/>
            <w:tcBorders>
              <w:top w:val="nil"/>
              <w:left w:val="nil"/>
              <w:bottom w:val="single" w:sz="4" w:space="0" w:color="auto"/>
              <w:right w:val="single" w:sz="4" w:space="0" w:color="auto"/>
            </w:tcBorders>
            <w:shd w:val="clear" w:color="auto" w:fill="auto"/>
            <w:noWrap/>
            <w:vAlign w:val="center"/>
            <w:hideMark/>
          </w:tcPr>
          <w:p w14:paraId="68481DC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F921</w:t>
            </w:r>
          </w:p>
        </w:tc>
        <w:tc>
          <w:tcPr>
            <w:tcW w:w="1080" w:type="dxa"/>
            <w:tcBorders>
              <w:top w:val="nil"/>
              <w:left w:val="nil"/>
              <w:bottom w:val="single" w:sz="4" w:space="0" w:color="auto"/>
              <w:right w:val="single" w:sz="4" w:space="0" w:color="auto"/>
            </w:tcBorders>
            <w:shd w:val="clear" w:color="auto" w:fill="auto"/>
            <w:noWrap/>
            <w:vAlign w:val="bottom"/>
            <w:hideMark/>
          </w:tcPr>
          <w:p w14:paraId="31ABC0F3"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AB1389" w:rsidRPr="00CC1377" w14:paraId="0C6ECE0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71936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库存类交易</w:t>
            </w:r>
          </w:p>
        </w:tc>
        <w:tc>
          <w:tcPr>
            <w:tcW w:w="1560" w:type="dxa"/>
            <w:tcBorders>
              <w:top w:val="nil"/>
              <w:left w:val="nil"/>
              <w:bottom w:val="single" w:sz="4" w:space="0" w:color="auto"/>
              <w:right w:val="single" w:sz="4" w:space="0" w:color="auto"/>
            </w:tcBorders>
            <w:shd w:val="clear" w:color="auto" w:fill="auto"/>
            <w:noWrap/>
            <w:vAlign w:val="bottom"/>
            <w:hideMark/>
          </w:tcPr>
          <w:p w14:paraId="7D4E6F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w:t>
            </w:r>
          </w:p>
        </w:tc>
        <w:tc>
          <w:tcPr>
            <w:tcW w:w="5720" w:type="dxa"/>
            <w:tcBorders>
              <w:top w:val="nil"/>
              <w:left w:val="nil"/>
              <w:bottom w:val="single" w:sz="4" w:space="0" w:color="auto"/>
              <w:right w:val="single" w:sz="4" w:space="0" w:color="auto"/>
            </w:tcBorders>
            <w:shd w:val="clear" w:color="auto" w:fill="auto"/>
            <w:noWrap/>
            <w:vAlign w:val="bottom"/>
            <w:hideMark/>
          </w:tcPr>
          <w:p w14:paraId="451D340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增加提货申请请求及应答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0C60CCF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8A458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53E9E39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S000</w:t>
            </w:r>
          </w:p>
        </w:tc>
        <w:tc>
          <w:tcPr>
            <w:tcW w:w="1080" w:type="dxa"/>
            <w:tcBorders>
              <w:top w:val="nil"/>
              <w:left w:val="nil"/>
              <w:bottom w:val="single" w:sz="4" w:space="0" w:color="auto"/>
              <w:right w:val="single" w:sz="4" w:space="0" w:color="auto"/>
            </w:tcBorders>
            <w:shd w:val="clear" w:color="auto" w:fill="auto"/>
            <w:noWrap/>
            <w:vAlign w:val="center"/>
            <w:hideMark/>
          </w:tcPr>
          <w:p w14:paraId="4ECD31D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S001</w:t>
            </w:r>
          </w:p>
        </w:tc>
        <w:tc>
          <w:tcPr>
            <w:tcW w:w="1080" w:type="dxa"/>
            <w:tcBorders>
              <w:top w:val="nil"/>
              <w:left w:val="nil"/>
              <w:bottom w:val="single" w:sz="4" w:space="0" w:color="auto"/>
              <w:right w:val="single" w:sz="4" w:space="0" w:color="auto"/>
            </w:tcBorders>
            <w:shd w:val="clear" w:color="auto" w:fill="auto"/>
            <w:noWrap/>
            <w:vAlign w:val="center"/>
            <w:hideMark/>
          </w:tcPr>
          <w:p w14:paraId="30FD9CA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8967F6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1E331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3F462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18226B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撤销提货申请请求及应答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913C6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66C0252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01</w:t>
            </w:r>
          </w:p>
        </w:tc>
        <w:tc>
          <w:tcPr>
            <w:tcW w:w="1080" w:type="dxa"/>
            <w:tcBorders>
              <w:top w:val="nil"/>
              <w:left w:val="nil"/>
              <w:bottom w:val="single" w:sz="4" w:space="0" w:color="auto"/>
              <w:right w:val="single" w:sz="4" w:space="0" w:color="auto"/>
            </w:tcBorders>
            <w:shd w:val="clear" w:color="auto" w:fill="auto"/>
            <w:noWrap/>
            <w:vAlign w:val="center"/>
            <w:hideMark/>
          </w:tcPr>
          <w:p w14:paraId="745F58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S010</w:t>
            </w:r>
          </w:p>
        </w:tc>
        <w:tc>
          <w:tcPr>
            <w:tcW w:w="1080" w:type="dxa"/>
            <w:tcBorders>
              <w:top w:val="nil"/>
              <w:left w:val="nil"/>
              <w:bottom w:val="single" w:sz="4" w:space="0" w:color="auto"/>
              <w:right w:val="single" w:sz="4" w:space="0" w:color="auto"/>
            </w:tcBorders>
            <w:shd w:val="clear" w:color="auto" w:fill="auto"/>
            <w:noWrap/>
            <w:vAlign w:val="center"/>
            <w:hideMark/>
          </w:tcPr>
          <w:p w14:paraId="08CBBF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S011</w:t>
            </w:r>
          </w:p>
        </w:tc>
        <w:tc>
          <w:tcPr>
            <w:tcW w:w="1080" w:type="dxa"/>
            <w:tcBorders>
              <w:top w:val="nil"/>
              <w:left w:val="nil"/>
              <w:bottom w:val="single" w:sz="4" w:space="0" w:color="auto"/>
              <w:right w:val="single" w:sz="4" w:space="0" w:color="auto"/>
            </w:tcBorders>
            <w:shd w:val="clear" w:color="auto" w:fill="auto"/>
            <w:noWrap/>
            <w:vAlign w:val="center"/>
            <w:hideMark/>
          </w:tcPr>
          <w:p w14:paraId="0B80004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85A06B1"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0A258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F2354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95C3FC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提货申请查询请求及应答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307930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44A0564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02</w:t>
            </w:r>
          </w:p>
        </w:tc>
        <w:tc>
          <w:tcPr>
            <w:tcW w:w="1080" w:type="dxa"/>
            <w:tcBorders>
              <w:top w:val="nil"/>
              <w:left w:val="nil"/>
              <w:bottom w:val="single" w:sz="4" w:space="0" w:color="auto"/>
              <w:right w:val="single" w:sz="4" w:space="0" w:color="auto"/>
            </w:tcBorders>
            <w:shd w:val="clear" w:color="auto" w:fill="auto"/>
            <w:noWrap/>
            <w:vAlign w:val="center"/>
            <w:hideMark/>
          </w:tcPr>
          <w:p w14:paraId="561B8AE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S020</w:t>
            </w:r>
          </w:p>
        </w:tc>
        <w:tc>
          <w:tcPr>
            <w:tcW w:w="1080" w:type="dxa"/>
            <w:tcBorders>
              <w:top w:val="nil"/>
              <w:left w:val="nil"/>
              <w:bottom w:val="single" w:sz="4" w:space="0" w:color="auto"/>
              <w:right w:val="single" w:sz="4" w:space="0" w:color="auto"/>
            </w:tcBorders>
            <w:shd w:val="clear" w:color="auto" w:fill="auto"/>
            <w:noWrap/>
            <w:vAlign w:val="center"/>
            <w:hideMark/>
          </w:tcPr>
          <w:p w14:paraId="79ABE1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S021</w:t>
            </w:r>
          </w:p>
        </w:tc>
        <w:tc>
          <w:tcPr>
            <w:tcW w:w="1080" w:type="dxa"/>
            <w:tcBorders>
              <w:top w:val="nil"/>
              <w:left w:val="nil"/>
              <w:bottom w:val="single" w:sz="4" w:space="0" w:color="auto"/>
              <w:right w:val="single" w:sz="4" w:space="0" w:color="auto"/>
            </w:tcBorders>
            <w:shd w:val="clear" w:color="auto" w:fill="auto"/>
            <w:noWrap/>
            <w:vAlign w:val="center"/>
            <w:hideMark/>
          </w:tcPr>
          <w:p w14:paraId="520296A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B7DF99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40BF8A7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0F2FF31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3D8D767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提货密码重置请求及应答</w:t>
            </w:r>
          </w:p>
        </w:tc>
        <w:tc>
          <w:tcPr>
            <w:tcW w:w="1080" w:type="dxa"/>
            <w:tcBorders>
              <w:top w:val="nil"/>
              <w:left w:val="nil"/>
              <w:bottom w:val="single" w:sz="4" w:space="0" w:color="auto"/>
              <w:right w:val="single" w:sz="4" w:space="0" w:color="auto"/>
            </w:tcBorders>
            <w:shd w:val="clear" w:color="auto" w:fill="auto"/>
            <w:noWrap/>
            <w:vAlign w:val="bottom"/>
          </w:tcPr>
          <w:p w14:paraId="7707C85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09E9D0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03</w:t>
            </w:r>
          </w:p>
        </w:tc>
        <w:tc>
          <w:tcPr>
            <w:tcW w:w="1080" w:type="dxa"/>
            <w:tcBorders>
              <w:top w:val="nil"/>
              <w:left w:val="nil"/>
              <w:bottom w:val="single" w:sz="4" w:space="0" w:color="auto"/>
              <w:right w:val="single" w:sz="4" w:space="0" w:color="auto"/>
            </w:tcBorders>
            <w:shd w:val="clear" w:color="auto" w:fill="auto"/>
            <w:noWrap/>
            <w:vAlign w:val="center"/>
          </w:tcPr>
          <w:p w14:paraId="5FFA2E1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S030</w:t>
            </w:r>
          </w:p>
        </w:tc>
        <w:tc>
          <w:tcPr>
            <w:tcW w:w="1080" w:type="dxa"/>
            <w:tcBorders>
              <w:top w:val="nil"/>
              <w:left w:val="nil"/>
              <w:bottom w:val="single" w:sz="4" w:space="0" w:color="auto"/>
              <w:right w:val="single" w:sz="4" w:space="0" w:color="auto"/>
            </w:tcBorders>
            <w:shd w:val="clear" w:color="auto" w:fill="auto"/>
            <w:noWrap/>
            <w:vAlign w:val="center"/>
          </w:tcPr>
          <w:p w14:paraId="1BC621F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S031</w:t>
            </w:r>
          </w:p>
        </w:tc>
        <w:tc>
          <w:tcPr>
            <w:tcW w:w="1080" w:type="dxa"/>
            <w:tcBorders>
              <w:top w:val="nil"/>
              <w:left w:val="nil"/>
              <w:bottom w:val="single" w:sz="4" w:space="0" w:color="auto"/>
              <w:right w:val="single" w:sz="4" w:space="0" w:color="auto"/>
            </w:tcBorders>
            <w:shd w:val="clear" w:color="auto" w:fill="auto"/>
            <w:noWrap/>
            <w:vAlign w:val="center"/>
          </w:tcPr>
          <w:p w14:paraId="1B10B86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4E9CD4E"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ADCF0F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9152F2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w:t>
            </w:r>
          </w:p>
        </w:tc>
        <w:tc>
          <w:tcPr>
            <w:tcW w:w="5720" w:type="dxa"/>
            <w:tcBorders>
              <w:top w:val="nil"/>
              <w:left w:val="nil"/>
              <w:bottom w:val="single" w:sz="4" w:space="0" w:color="auto"/>
              <w:right w:val="single" w:sz="4" w:space="0" w:color="auto"/>
            </w:tcBorders>
            <w:shd w:val="clear" w:color="auto" w:fill="auto"/>
            <w:noWrap/>
            <w:vAlign w:val="bottom"/>
            <w:hideMark/>
          </w:tcPr>
          <w:p w14:paraId="6CBE31C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提交质押申报请求及应答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7884D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312EA5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27B5E61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S100</w:t>
            </w:r>
          </w:p>
        </w:tc>
        <w:tc>
          <w:tcPr>
            <w:tcW w:w="1080" w:type="dxa"/>
            <w:tcBorders>
              <w:top w:val="nil"/>
              <w:left w:val="nil"/>
              <w:bottom w:val="single" w:sz="4" w:space="0" w:color="auto"/>
              <w:right w:val="single" w:sz="4" w:space="0" w:color="auto"/>
            </w:tcBorders>
            <w:shd w:val="clear" w:color="auto" w:fill="auto"/>
            <w:noWrap/>
            <w:vAlign w:val="center"/>
            <w:hideMark/>
          </w:tcPr>
          <w:p w14:paraId="08483D2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S101</w:t>
            </w:r>
          </w:p>
        </w:tc>
        <w:tc>
          <w:tcPr>
            <w:tcW w:w="1080" w:type="dxa"/>
            <w:tcBorders>
              <w:top w:val="nil"/>
              <w:left w:val="nil"/>
              <w:bottom w:val="single" w:sz="4" w:space="0" w:color="auto"/>
              <w:right w:val="single" w:sz="4" w:space="0" w:color="auto"/>
            </w:tcBorders>
            <w:shd w:val="clear" w:color="auto" w:fill="auto"/>
            <w:noWrap/>
            <w:vAlign w:val="center"/>
            <w:hideMark/>
          </w:tcPr>
          <w:p w14:paraId="565E90E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A0BAF65"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875E5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F53A1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43C2E1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撤销质押申报请求及应答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264DB3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DED726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694B896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S110</w:t>
            </w:r>
          </w:p>
        </w:tc>
        <w:tc>
          <w:tcPr>
            <w:tcW w:w="1080" w:type="dxa"/>
            <w:tcBorders>
              <w:top w:val="nil"/>
              <w:left w:val="nil"/>
              <w:bottom w:val="single" w:sz="4" w:space="0" w:color="auto"/>
              <w:right w:val="single" w:sz="4" w:space="0" w:color="auto"/>
            </w:tcBorders>
            <w:shd w:val="clear" w:color="auto" w:fill="auto"/>
            <w:noWrap/>
            <w:vAlign w:val="center"/>
            <w:hideMark/>
          </w:tcPr>
          <w:p w14:paraId="11E30B0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S111</w:t>
            </w:r>
          </w:p>
        </w:tc>
        <w:tc>
          <w:tcPr>
            <w:tcW w:w="1080" w:type="dxa"/>
            <w:tcBorders>
              <w:top w:val="nil"/>
              <w:left w:val="nil"/>
              <w:bottom w:val="single" w:sz="4" w:space="0" w:color="auto"/>
              <w:right w:val="single" w:sz="4" w:space="0" w:color="auto"/>
            </w:tcBorders>
            <w:shd w:val="clear" w:color="auto" w:fill="auto"/>
            <w:noWrap/>
            <w:vAlign w:val="center"/>
            <w:hideMark/>
          </w:tcPr>
          <w:p w14:paraId="4E2B313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4F1C2C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D549A2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1AB53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4B7632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A62C60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A54AB4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14:paraId="1D3B925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S120</w:t>
            </w:r>
          </w:p>
        </w:tc>
        <w:tc>
          <w:tcPr>
            <w:tcW w:w="1080" w:type="dxa"/>
            <w:tcBorders>
              <w:top w:val="nil"/>
              <w:left w:val="nil"/>
              <w:bottom w:val="single" w:sz="4" w:space="0" w:color="auto"/>
              <w:right w:val="single" w:sz="4" w:space="0" w:color="auto"/>
            </w:tcBorders>
            <w:shd w:val="clear" w:color="auto" w:fill="auto"/>
            <w:noWrap/>
            <w:vAlign w:val="center"/>
            <w:hideMark/>
          </w:tcPr>
          <w:p w14:paraId="116AF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S121</w:t>
            </w:r>
          </w:p>
        </w:tc>
        <w:tc>
          <w:tcPr>
            <w:tcW w:w="1080" w:type="dxa"/>
            <w:tcBorders>
              <w:top w:val="nil"/>
              <w:left w:val="nil"/>
              <w:bottom w:val="single" w:sz="4" w:space="0" w:color="auto"/>
              <w:right w:val="single" w:sz="4" w:space="0" w:color="auto"/>
            </w:tcBorders>
            <w:shd w:val="clear" w:color="auto" w:fill="auto"/>
            <w:noWrap/>
            <w:vAlign w:val="center"/>
            <w:hideMark/>
          </w:tcPr>
          <w:p w14:paraId="4F7B36C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B3DACA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9C9BBD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B36CF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0C4A4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提交质押注销申报请求及应答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2EFFA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3B6B55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1FC95E3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S130</w:t>
            </w:r>
          </w:p>
        </w:tc>
        <w:tc>
          <w:tcPr>
            <w:tcW w:w="1080" w:type="dxa"/>
            <w:tcBorders>
              <w:top w:val="nil"/>
              <w:left w:val="nil"/>
              <w:bottom w:val="single" w:sz="4" w:space="0" w:color="auto"/>
              <w:right w:val="single" w:sz="4" w:space="0" w:color="auto"/>
            </w:tcBorders>
            <w:shd w:val="clear" w:color="auto" w:fill="auto"/>
            <w:noWrap/>
            <w:vAlign w:val="center"/>
            <w:hideMark/>
          </w:tcPr>
          <w:p w14:paraId="0B314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S131</w:t>
            </w:r>
          </w:p>
        </w:tc>
        <w:tc>
          <w:tcPr>
            <w:tcW w:w="1080" w:type="dxa"/>
            <w:tcBorders>
              <w:top w:val="nil"/>
              <w:left w:val="nil"/>
              <w:bottom w:val="single" w:sz="4" w:space="0" w:color="auto"/>
              <w:right w:val="single" w:sz="4" w:space="0" w:color="auto"/>
            </w:tcBorders>
            <w:shd w:val="clear" w:color="auto" w:fill="auto"/>
            <w:noWrap/>
            <w:vAlign w:val="center"/>
            <w:hideMark/>
          </w:tcPr>
          <w:p w14:paraId="7C664A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559450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816BC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B50D92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17A71EE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撤销质押注销申报请求及应答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15A7D3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7813D0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14</w:t>
            </w:r>
          </w:p>
        </w:tc>
        <w:tc>
          <w:tcPr>
            <w:tcW w:w="1080" w:type="dxa"/>
            <w:tcBorders>
              <w:top w:val="nil"/>
              <w:left w:val="nil"/>
              <w:bottom w:val="single" w:sz="4" w:space="0" w:color="auto"/>
              <w:right w:val="single" w:sz="4" w:space="0" w:color="auto"/>
            </w:tcBorders>
            <w:shd w:val="clear" w:color="auto" w:fill="auto"/>
            <w:noWrap/>
            <w:vAlign w:val="center"/>
          </w:tcPr>
          <w:p w14:paraId="041018C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S140</w:t>
            </w:r>
          </w:p>
        </w:tc>
        <w:tc>
          <w:tcPr>
            <w:tcW w:w="1080" w:type="dxa"/>
            <w:tcBorders>
              <w:top w:val="nil"/>
              <w:left w:val="nil"/>
              <w:bottom w:val="single" w:sz="4" w:space="0" w:color="auto"/>
              <w:right w:val="single" w:sz="4" w:space="0" w:color="auto"/>
            </w:tcBorders>
            <w:shd w:val="clear" w:color="auto" w:fill="auto"/>
            <w:noWrap/>
            <w:vAlign w:val="center"/>
          </w:tcPr>
          <w:p w14:paraId="789375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S141</w:t>
            </w:r>
          </w:p>
        </w:tc>
        <w:tc>
          <w:tcPr>
            <w:tcW w:w="1080" w:type="dxa"/>
            <w:tcBorders>
              <w:top w:val="nil"/>
              <w:left w:val="nil"/>
              <w:bottom w:val="single" w:sz="4" w:space="0" w:color="auto"/>
              <w:right w:val="single" w:sz="4" w:space="0" w:color="auto"/>
            </w:tcBorders>
            <w:shd w:val="clear" w:color="auto" w:fill="auto"/>
            <w:noWrap/>
            <w:vAlign w:val="center"/>
          </w:tcPr>
          <w:p w14:paraId="4C174F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DDC3021"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CBA87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AF1A35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313625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质押登记注销申报查询请求及应答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9B0B6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B632D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15</w:t>
            </w:r>
          </w:p>
        </w:tc>
        <w:tc>
          <w:tcPr>
            <w:tcW w:w="1080" w:type="dxa"/>
            <w:tcBorders>
              <w:top w:val="nil"/>
              <w:left w:val="nil"/>
              <w:bottom w:val="single" w:sz="4" w:space="0" w:color="auto"/>
              <w:right w:val="single" w:sz="4" w:space="0" w:color="auto"/>
            </w:tcBorders>
            <w:shd w:val="clear" w:color="auto" w:fill="auto"/>
            <w:noWrap/>
            <w:vAlign w:val="center"/>
            <w:hideMark/>
          </w:tcPr>
          <w:p w14:paraId="16C324A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S150</w:t>
            </w:r>
          </w:p>
        </w:tc>
        <w:tc>
          <w:tcPr>
            <w:tcW w:w="1080" w:type="dxa"/>
            <w:tcBorders>
              <w:top w:val="nil"/>
              <w:left w:val="nil"/>
              <w:bottom w:val="single" w:sz="4" w:space="0" w:color="auto"/>
              <w:right w:val="single" w:sz="4" w:space="0" w:color="auto"/>
            </w:tcBorders>
            <w:shd w:val="clear" w:color="auto" w:fill="auto"/>
            <w:noWrap/>
            <w:vAlign w:val="center"/>
            <w:hideMark/>
          </w:tcPr>
          <w:p w14:paraId="5761327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S151</w:t>
            </w:r>
          </w:p>
        </w:tc>
        <w:tc>
          <w:tcPr>
            <w:tcW w:w="1080" w:type="dxa"/>
            <w:tcBorders>
              <w:top w:val="nil"/>
              <w:left w:val="nil"/>
              <w:bottom w:val="single" w:sz="4" w:space="0" w:color="auto"/>
              <w:right w:val="single" w:sz="4" w:space="0" w:color="auto"/>
            </w:tcBorders>
            <w:shd w:val="clear" w:color="auto" w:fill="auto"/>
            <w:noWrap/>
            <w:vAlign w:val="center"/>
            <w:hideMark/>
          </w:tcPr>
          <w:p w14:paraId="46D8FF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B407C6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32F24F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2AA4D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A5DE1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2EA778E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9D5DB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16</w:t>
            </w:r>
          </w:p>
        </w:tc>
        <w:tc>
          <w:tcPr>
            <w:tcW w:w="1080" w:type="dxa"/>
            <w:tcBorders>
              <w:top w:val="nil"/>
              <w:left w:val="nil"/>
              <w:bottom w:val="single" w:sz="4" w:space="0" w:color="auto"/>
              <w:right w:val="single" w:sz="4" w:space="0" w:color="auto"/>
            </w:tcBorders>
            <w:shd w:val="clear" w:color="auto" w:fill="auto"/>
            <w:noWrap/>
            <w:vAlign w:val="center"/>
          </w:tcPr>
          <w:p w14:paraId="4C4851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S160</w:t>
            </w:r>
          </w:p>
        </w:tc>
        <w:tc>
          <w:tcPr>
            <w:tcW w:w="1080" w:type="dxa"/>
            <w:tcBorders>
              <w:top w:val="nil"/>
              <w:left w:val="nil"/>
              <w:bottom w:val="single" w:sz="4" w:space="0" w:color="auto"/>
              <w:right w:val="single" w:sz="4" w:space="0" w:color="auto"/>
            </w:tcBorders>
            <w:shd w:val="clear" w:color="auto" w:fill="auto"/>
            <w:noWrap/>
            <w:vAlign w:val="center"/>
          </w:tcPr>
          <w:p w14:paraId="0D7730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S161</w:t>
            </w:r>
          </w:p>
        </w:tc>
        <w:tc>
          <w:tcPr>
            <w:tcW w:w="1080" w:type="dxa"/>
            <w:tcBorders>
              <w:top w:val="nil"/>
              <w:left w:val="nil"/>
              <w:bottom w:val="single" w:sz="4" w:space="0" w:color="auto"/>
              <w:right w:val="single" w:sz="4" w:space="0" w:color="auto"/>
            </w:tcBorders>
            <w:shd w:val="clear" w:color="auto" w:fill="auto"/>
            <w:noWrap/>
            <w:vAlign w:val="center"/>
          </w:tcPr>
          <w:p w14:paraId="30997C4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B46398A"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F1CE3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8005E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w:t>
            </w:r>
          </w:p>
        </w:tc>
        <w:tc>
          <w:tcPr>
            <w:tcW w:w="5720" w:type="dxa"/>
            <w:tcBorders>
              <w:top w:val="nil"/>
              <w:left w:val="nil"/>
              <w:bottom w:val="single" w:sz="4" w:space="0" w:color="auto"/>
              <w:right w:val="single" w:sz="4" w:space="0" w:color="auto"/>
            </w:tcBorders>
            <w:shd w:val="clear" w:color="auto" w:fill="auto"/>
            <w:noWrap/>
            <w:vAlign w:val="bottom"/>
            <w:hideMark/>
          </w:tcPr>
          <w:p w14:paraId="006FD3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D071D2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4F64D2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27FA399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S200</w:t>
            </w:r>
          </w:p>
        </w:tc>
        <w:tc>
          <w:tcPr>
            <w:tcW w:w="1080" w:type="dxa"/>
            <w:tcBorders>
              <w:top w:val="nil"/>
              <w:left w:val="nil"/>
              <w:bottom w:val="single" w:sz="4" w:space="0" w:color="auto"/>
              <w:right w:val="single" w:sz="4" w:space="0" w:color="auto"/>
            </w:tcBorders>
            <w:shd w:val="clear" w:color="auto" w:fill="auto"/>
            <w:noWrap/>
            <w:vAlign w:val="center"/>
            <w:hideMark/>
          </w:tcPr>
          <w:p w14:paraId="457F414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S201</w:t>
            </w:r>
          </w:p>
        </w:tc>
        <w:tc>
          <w:tcPr>
            <w:tcW w:w="1080" w:type="dxa"/>
            <w:tcBorders>
              <w:top w:val="nil"/>
              <w:left w:val="nil"/>
              <w:bottom w:val="single" w:sz="4" w:space="0" w:color="auto"/>
              <w:right w:val="single" w:sz="4" w:space="0" w:color="auto"/>
            </w:tcBorders>
            <w:shd w:val="clear" w:color="auto" w:fill="auto"/>
            <w:noWrap/>
            <w:vAlign w:val="center"/>
            <w:hideMark/>
          </w:tcPr>
          <w:p w14:paraId="3DF7EC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702095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01A54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36E5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DFCF43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C32C7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314CF4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21</w:t>
            </w:r>
          </w:p>
        </w:tc>
        <w:tc>
          <w:tcPr>
            <w:tcW w:w="1080" w:type="dxa"/>
            <w:tcBorders>
              <w:top w:val="nil"/>
              <w:left w:val="nil"/>
              <w:bottom w:val="single" w:sz="4" w:space="0" w:color="auto"/>
              <w:right w:val="single" w:sz="4" w:space="0" w:color="auto"/>
            </w:tcBorders>
            <w:shd w:val="clear" w:color="auto" w:fill="auto"/>
            <w:noWrap/>
            <w:vAlign w:val="center"/>
            <w:hideMark/>
          </w:tcPr>
          <w:p w14:paraId="50614B3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S210</w:t>
            </w:r>
          </w:p>
        </w:tc>
        <w:tc>
          <w:tcPr>
            <w:tcW w:w="1080" w:type="dxa"/>
            <w:tcBorders>
              <w:top w:val="nil"/>
              <w:left w:val="nil"/>
              <w:bottom w:val="single" w:sz="4" w:space="0" w:color="auto"/>
              <w:right w:val="single" w:sz="4" w:space="0" w:color="auto"/>
            </w:tcBorders>
            <w:shd w:val="clear" w:color="auto" w:fill="auto"/>
            <w:noWrap/>
            <w:vAlign w:val="center"/>
            <w:hideMark/>
          </w:tcPr>
          <w:p w14:paraId="3F8F1DB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S211</w:t>
            </w:r>
          </w:p>
        </w:tc>
        <w:tc>
          <w:tcPr>
            <w:tcW w:w="1080" w:type="dxa"/>
            <w:tcBorders>
              <w:top w:val="nil"/>
              <w:left w:val="nil"/>
              <w:bottom w:val="single" w:sz="4" w:space="0" w:color="auto"/>
              <w:right w:val="single" w:sz="4" w:space="0" w:color="auto"/>
            </w:tcBorders>
            <w:shd w:val="clear" w:color="auto" w:fill="auto"/>
            <w:noWrap/>
            <w:vAlign w:val="center"/>
            <w:hideMark/>
          </w:tcPr>
          <w:p w14:paraId="7074418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2F05D26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42E3FC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D518CF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C9980C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租借登记申报查询请求及应答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7EE09B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11F8816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14:paraId="058871C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S220</w:t>
            </w:r>
          </w:p>
        </w:tc>
        <w:tc>
          <w:tcPr>
            <w:tcW w:w="1080" w:type="dxa"/>
            <w:tcBorders>
              <w:top w:val="nil"/>
              <w:left w:val="nil"/>
              <w:bottom w:val="single" w:sz="4" w:space="0" w:color="auto"/>
              <w:right w:val="single" w:sz="4" w:space="0" w:color="auto"/>
            </w:tcBorders>
            <w:shd w:val="clear" w:color="auto" w:fill="auto"/>
            <w:noWrap/>
            <w:vAlign w:val="center"/>
            <w:hideMark/>
          </w:tcPr>
          <w:p w14:paraId="5E80DB3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S221</w:t>
            </w:r>
          </w:p>
        </w:tc>
        <w:tc>
          <w:tcPr>
            <w:tcW w:w="1080" w:type="dxa"/>
            <w:tcBorders>
              <w:top w:val="nil"/>
              <w:left w:val="nil"/>
              <w:bottom w:val="single" w:sz="4" w:space="0" w:color="auto"/>
              <w:right w:val="single" w:sz="4" w:space="0" w:color="auto"/>
            </w:tcBorders>
            <w:shd w:val="clear" w:color="auto" w:fill="auto"/>
            <w:noWrap/>
            <w:vAlign w:val="center"/>
            <w:hideMark/>
          </w:tcPr>
          <w:p w14:paraId="1065DE1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E073DE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D6670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DFD3E7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753309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提交租借还金登记申报请求及应答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D7C730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A5714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23</w:t>
            </w:r>
          </w:p>
        </w:tc>
        <w:tc>
          <w:tcPr>
            <w:tcW w:w="1080" w:type="dxa"/>
            <w:tcBorders>
              <w:top w:val="nil"/>
              <w:left w:val="nil"/>
              <w:bottom w:val="single" w:sz="4" w:space="0" w:color="auto"/>
              <w:right w:val="single" w:sz="4" w:space="0" w:color="auto"/>
            </w:tcBorders>
            <w:shd w:val="clear" w:color="auto" w:fill="auto"/>
            <w:noWrap/>
            <w:vAlign w:val="center"/>
            <w:hideMark/>
          </w:tcPr>
          <w:p w14:paraId="69CC0DC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S230</w:t>
            </w:r>
          </w:p>
        </w:tc>
        <w:tc>
          <w:tcPr>
            <w:tcW w:w="1080" w:type="dxa"/>
            <w:tcBorders>
              <w:top w:val="nil"/>
              <w:left w:val="nil"/>
              <w:bottom w:val="single" w:sz="4" w:space="0" w:color="auto"/>
              <w:right w:val="single" w:sz="4" w:space="0" w:color="auto"/>
            </w:tcBorders>
            <w:shd w:val="clear" w:color="auto" w:fill="auto"/>
            <w:noWrap/>
            <w:vAlign w:val="center"/>
            <w:hideMark/>
          </w:tcPr>
          <w:p w14:paraId="5439D1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S231</w:t>
            </w:r>
          </w:p>
        </w:tc>
        <w:tc>
          <w:tcPr>
            <w:tcW w:w="1080" w:type="dxa"/>
            <w:tcBorders>
              <w:top w:val="nil"/>
              <w:left w:val="nil"/>
              <w:bottom w:val="single" w:sz="4" w:space="0" w:color="auto"/>
              <w:right w:val="single" w:sz="4" w:space="0" w:color="auto"/>
            </w:tcBorders>
            <w:shd w:val="clear" w:color="auto" w:fill="auto"/>
            <w:noWrap/>
            <w:vAlign w:val="center"/>
            <w:hideMark/>
          </w:tcPr>
          <w:p w14:paraId="49347F5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FFB2E9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6DF5B7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lastRenderedPageBreak/>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1C541F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77FA6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撤销租借还金登记申报请求及应答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729F2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5F49B0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14:paraId="29081CE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S240</w:t>
            </w:r>
          </w:p>
        </w:tc>
        <w:tc>
          <w:tcPr>
            <w:tcW w:w="1080" w:type="dxa"/>
            <w:tcBorders>
              <w:top w:val="nil"/>
              <w:left w:val="nil"/>
              <w:bottom w:val="single" w:sz="4" w:space="0" w:color="auto"/>
              <w:right w:val="single" w:sz="4" w:space="0" w:color="auto"/>
            </w:tcBorders>
            <w:shd w:val="clear" w:color="auto" w:fill="auto"/>
            <w:noWrap/>
            <w:vAlign w:val="center"/>
            <w:hideMark/>
          </w:tcPr>
          <w:p w14:paraId="374A469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S241</w:t>
            </w:r>
          </w:p>
        </w:tc>
        <w:tc>
          <w:tcPr>
            <w:tcW w:w="1080" w:type="dxa"/>
            <w:tcBorders>
              <w:top w:val="nil"/>
              <w:left w:val="nil"/>
              <w:bottom w:val="single" w:sz="4" w:space="0" w:color="auto"/>
              <w:right w:val="single" w:sz="4" w:space="0" w:color="auto"/>
            </w:tcBorders>
            <w:shd w:val="clear" w:color="auto" w:fill="auto"/>
            <w:noWrap/>
            <w:vAlign w:val="center"/>
            <w:hideMark/>
          </w:tcPr>
          <w:p w14:paraId="3782622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A4B7F1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237C70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0DA2AE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CACF3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租借还金申报查询请求及应答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1FECCD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3704C4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14:paraId="4CF404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S250</w:t>
            </w:r>
          </w:p>
        </w:tc>
        <w:tc>
          <w:tcPr>
            <w:tcW w:w="1080" w:type="dxa"/>
            <w:tcBorders>
              <w:top w:val="nil"/>
              <w:left w:val="nil"/>
              <w:bottom w:val="single" w:sz="4" w:space="0" w:color="auto"/>
              <w:right w:val="single" w:sz="4" w:space="0" w:color="auto"/>
            </w:tcBorders>
            <w:shd w:val="clear" w:color="auto" w:fill="auto"/>
            <w:noWrap/>
            <w:vAlign w:val="center"/>
            <w:hideMark/>
          </w:tcPr>
          <w:p w14:paraId="485F4D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S251</w:t>
            </w:r>
          </w:p>
        </w:tc>
        <w:tc>
          <w:tcPr>
            <w:tcW w:w="1080" w:type="dxa"/>
            <w:tcBorders>
              <w:top w:val="nil"/>
              <w:left w:val="nil"/>
              <w:bottom w:val="single" w:sz="4" w:space="0" w:color="auto"/>
              <w:right w:val="single" w:sz="4" w:space="0" w:color="auto"/>
            </w:tcBorders>
            <w:shd w:val="clear" w:color="auto" w:fill="auto"/>
            <w:noWrap/>
            <w:vAlign w:val="center"/>
            <w:hideMark/>
          </w:tcPr>
          <w:p w14:paraId="0B35640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82EFD5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D577CA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00570B9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266339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提交租借续租申报请求及应答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479FDC1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5ACAB1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26</w:t>
            </w:r>
          </w:p>
        </w:tc>
        <w:tc>
          <w:tcPr>
            <w:tcW w:w="1080" w:type="dxa"/>
            <w:tcBorders>
              <w:top w:val="nil"/>
              <w:left w:val="nil"/>
              <w:bottom w:val="single" w:sz="4" w:space="0" w:color="auto"/>
              <w:right w:val="single" w:sz="4" w:space="0" w:color="auto"/>
            </w:tcBorders>
            <w:shd w:val="clear" w:color="auto" w:fill="auto"/>
            <w:noWrap/>
            <w:vAlign w:val="center"/>
          </w:tcPr>
          <w:p w14:paraId="2D0190A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S260</w:t>
            </w:r>
          </w:p>
        </w:tc>
        <w:tc>
          <w:tcPr>
            <w:tcW w:w="1080" w:type="dxa"/>
            <w:tcBorders>
              <w:top w:val="nil"/>
              <w:left w:val="nil"/>
              <w:bottom w:val="single" w:sz="4" w:space="0" w:color="auto"/>
              <w:right w:val="single" w:sz="4" w:space="0" w:color="auto"/>
            </w:tcBorders>
            <w:shd w:val="clear" w:color="auto" w:fill="auto"/>
            <w:noWrap/>
            <w:vAlign w:val="center"/>
          </w:tcPr>
          <w:p w14:paraId="30160AF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S261</w:t>
            </w:r>
          </w:p>
        </w:tc>
        <w:tc>
          <w:tcPr>
            <w:tcW w:w="1080" w:type="dxa"/>
            <w:tcBorders>
              <w:top w:val="nil"/>
              <w:left w:val="nil"/>
              <w:bottom w:val="single" w:sz="4" w:space="0" w:color="auto"/>
              <w:right w:val="single" w:sz="4" w:space="0" w:color="auto"/>
            </w:tcBorders>
            <w:shd w:val="clear" w:color="auto" w:fill="auto"/>
            <w:noWrap/>
            <w:vAlign w:val="center"/>
          </w:tcPr>
          <w:p w14:paraId="58AE77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2DBF31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DB943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7670F1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7BB59F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撤销租借续租申报请求及应答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497867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B2D273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27</w:t>
            </w:r>
          </w:p>
        </w:tc>
        <w:tc>
          <w:tcPr>
            <w:tcW w:w="1080" w:type="dxa"/>
            <w:tcBorders>
              <w:top w:val="nil"/>
              <w:left w:val="nil"/>
              <w:bottom w:val="single" w:sz="4" w:space="0" w:color="auto"/>
              <w:right w:val="single" w:sz="4" w:space="0" w:color="auto"/>
            </w:tcBorders>
            <w:shd w:val="clear" w:color="auto" w:fill="auto"/>
            <w:noWrap/>
            <w:vAlign w:val="center"/>
          </w:tcPr>
          <w:p w14:paraId="7E474A7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S270</w:t>
            </w:r>
          </w:p>
        </w:tc>
        <w:tc>
          <w:tcPr>
            <w:tcW w:w="1080" w:type="dxa"/>
            <w:tcBorders>
              <w:top w:val="nil"/>
              <w:left w:val="nil"/>
              <w:bottom w:val="single" w:sz="4" w:space="0" w:color="auto"/>
              <w:right w:val="single" w:sz="4" w:space="0" w:color="auto"/>
            </w:tcBorders>
            <w:shd w:val="clear" w:color="auto" w:fill="auto"/>
            <w:noWrap/>
            <w:vAlign w:val="center"/>
          </w:tcPr>
          <w:p w14:paraId="10019CD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S271</w:t>
            </w:r>
          </w:p>
        </w:tc>
        <w:tc>
          <w:tcPr>
            <w:tcW w:w="1080" w:type="dxa"/>
            <w:tcBorders>
              <w:top w:val="nil"/>
              <w:left w:val="nil"/>
              <w:bottom w:val="single" w:sz="4" w:space="0" w:color="auto"/>
              <w:right w:val="single" w:sz="4" w:space="0" w:color="auto"/>
            </w:tcBorders>
            <w:shd w:val="clear" w:color="auto" w:fill="auto"/>
            <w:noWrap/>
            <w:vAlign w:val="center"/>
          </w:tcPr>
          <w:p w14:paraId="28EBA31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9B5DB2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B0A3F8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3340D7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0EF5459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租借续租申报查询请求及应答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727C07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1B4047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28</w:t>
            </w:r>
          </w:p>
        </w:tc>
        <w:tc>
          <w:tcPr>
            <w:tcW w:w="1080" w:type="dxa"/>
            <w:tcBorders>
              <w:top w:val="nil"/>
              <w:left w:val="nil"/>
              <w:bottom w:val="single" w:sz="4" w:space="0" w:color="auto"/>
              <w:right w:val="single" w:sz="4" w:space="0" w:color="auto"/>
            </w:tcBorders>
            <w:shd w:val="clear" w:color="auto" w:fill="auto"/>
            <w:noWrap/>
            <w:vAlign w:val="center"/>
          </w:tcPr>
          <w:p w14:paraId="0BFC36C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S280</w:t>
            </w:r>
          </w:p>
        </w:tc>
        <w:tc>
          <w:tcPr>
            <w:tcW w:w="1080" w:type="dxa"/>
            <w:tcBorders>
              <w:top w:val="nil"/>
              <w:left w:val="nil"/>
              <w:bottom w:val="single" w:sz="4" w:space="0" w:color="auto"/>
              <w:right w:val="single" w:sz="4" w:space="0" w:color="auto"/>
            </w:tcBorders>
            <w:shd w:val="clear" w:color="auto" w:fill="auto"/>
            <w:noWrap/>
            <w:vAlign w:val="center"/>
          </w:tcPr>
          <w:p w14:paraId="65CD65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S281</w:t>
            </w:r>
          </w:p>
        </w:tc>
        <w:tc>
          <w:tcPr>
            <w:tcW w:w="1080" w:type="dxa"/>
            <w:tcBorders>
              <w:top w:val="nil"/>
              <w:left w:val="nil"/>
              <w:bottom w:val="single" w:sz="4" w:space="0" w:color="auto"/>
              <w:right w:val="single" w:sz="4" w:space="0" w:color="auto"/>
            </w:tcBorders>
            <w:shd w:val="clear" w:color="auto" w:fill="auto"/>
            <w:noWrap/>
            <w:vAlign w:val="center"/>
          </w:tcPr>
          <w:p w14:paraId="13BCB69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7775D7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60A563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3EBBF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46242AEE" w14:textId="77777777" w:rsidR="00AB1389" w:rsidRPr="00107DB2"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提交租借状态变更申报请求及应答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748FCE5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4BEADB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29</w:t>
            </w:r>
          </w:p>
        </w:tc>
        <w:tc>
          <w:tcPr>
            <w:tcW w:w="1080" w:type="dxa"/>
            <w:tcBorders>
              <w:top w:val="nil"/>
              <w:left w:val="nil"/>
              <w:bottom w:val="single" w:sz="4" w:space="0" w:color="auto"/>
              <w:right w:val="single" w:sz="4" w:space="0" w:color="auto"/>
            </w:tcBorders>
            <w:shd w:val="clear" w:color="auto" w:fill="auto"/>
            <w:noWrap/>
            <w:vAlign w:val="center"/>
          </w:tcPr>
          <w:p w14:paraId="0BFF5AB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S290</w:t>
            </w:r>
          </w:p>
        </w:tc>
        <w:tc>
          <w:tcPr>
            <w:tcW w:w="1080" w:type="dxa"/>
            <w:tcBorders>
              <w:top w:val="nil"/>
              <w:left w:val="nil"/>
              <w:bottom w:val="single" w:sz="4" w:space="0" w:color="auto"/>
              <w:right w:val="single" w:sz="4" w:space="0" w:color="auto"/>
            </w:tcBorders>
            <w:shd w:val="clear" w:color="auto" w:fill="auto"/>
            <w:noWrap/>
            <w:vAlign w:val="center"/>
          </w:tcPr>
          <w:p w14:paraId="5E47A8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S291</w:t>
            </w:r>
          </w:p>
        </w:tc>
        <w:tc>
          <w:tcPr>
            <w:tcW w:w="1080" w:type="dxa"/>
            <w:tcBorders>
              <w:top w:val="nil"/>
              <w:left w:val="nil"/>
              <w:bottom w:val="single" w:sz="4" w:space="0" w:color="auto"/>
              <w:right w:val="single" w:sz="4" w:space="0" w:color="auto"/>
            </w:tcBorders>
            <w:shd w:val="clear" w:color="auto" w:fill="auto"/>
            <w:noWrap/>
            <w:vAlign w:val="center"/>
          </w:tcPr>
          <w:p w14:paraId="7E1E9CE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2BA78D1E"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394A1DD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B667E3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604F30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租借状态变更申报查询请求及应答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16EC0E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78F58F8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30</w:t>
            </w:r>
          </w:p>
        </w:tc>
        <w:tc>
          <w:tcPr>
            <w:tcW w:w="1080" w:type="dxa"/>
            <w:tcBorders>
              <w:top w:val="nil"/>
              <w:left w:val="nil"/>
              <w:bottom w:val="single" w:sz="4" w:space="0" w:color="auto"/>
              <w:right w:val="single" w:sz="4" w:space="0" w:color="auto"/>
            </w:tcBorders>
            <w:shd w:val="clear" w:color="auto" w:fill="auto"/>
            <w:noWrap/>
            <w:vAlign w:val="center"/>
          </w:tcPr>
          <w:p w14:paraId="7F911DD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S300</w:t>
            </w:r>
          </w:p>
        </w:tc>
        <w:tc>
          <w:tcPr>
            <w:tcW w:w="1080" w:type="dxa"/>
            <w:tcBorders>
              <w:top w:val="nil"/>
              <w:left w:val="nil"/>
              <w:bottom w:val="single" w:sz="4" w:space="0" w:color="auto"/>
              <w:right w:val="single" w:sz="4" w:space="0" w:color="auto"/>
            </w:tcBorders>
            <w:shd w:val="clear" w:color="auto" w:fill="auto"/>
            <w:noWrap/>
            <w:vAlign w:val="center"/>
          </w:tcPr>
          <w:p w14:paraId="7D339B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S301</w:t>
            </w:r>
          </w:p>
        </w:tc>
        <w:tc>
          <w:tcPr>
            <w:tcW w:w="1080" w:type="dxa"/>
            <w:tcBorders>
              <w:top w:val="nil"/>
              <w:left w:val="nil"/>
              <w:bottom w:val="single" w:sz="4" w:space="0" w:color="auto"/>
              <w:right w:val="single" w:sz="4" w:space="0" w:color="auto"/>
            </w:tcBorders>
            <w:shd w:val="clear" w:color="auto" w:fill="auto"/>
            <w:noWrap/>
            <w:vAlign w:val="center"/>
          </w:tcPr>
          <w:p w14:paraId="3FD00DA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9356A3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5DD712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B4A699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0C194D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7D77741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AAD5F7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31</w:t>
            </w:r>
          </w:p>
        </w:tc>
        <w:tc>
          <w:tcPr>
            <w:tcW w:w="1080" w:type="dxa"/>
            <w:tcBorders>
              <w:top w:val="nil"/>
              <w:left w:val="nil"/>
              <w:bottom w:val="single" w:sz="4" w:space="0" w:color="auto"/>
              <w:right w:val="single" w:sz="4" w:space="0" w:color="auto"/>
            </w:tcBorders>
            <w:shd w:val="clear" w:color="auto" w:fill="auto"/>
            <w:noWrap/>
            <w:vAlign w:val="center"/>
          </w:tcPr>
          <w:p w14:paraId="1834FCA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S310</w:t>
            </w:r>
          </w:p>
        </w:tc>
        <w:tc>
          <w:tcPr>
            <w:tcW w:w="1080" w:type="dxa"/>
            <w:tcBorders>
              <w:top w:val="nil"/>
              <w:left w:val="nil"/>
              <w:bottom w:val="single" w:sz="4" w:space="0" w:color="auto"/>
              <w:right w:val="single" w:sz="4" w:space="0" w:color="auto"/>
            </w:tcBorders>
            <w:shd w:val="clear" w:color="auto" w:fill="auto"/>
            <w:noWrap/>
            <w:vAlign w:val="center"/>
          </w:tcPr>
          <w:p w14:paraId="43CE50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S311</w:t>
            </w:r>
          </w:p>
        </w:tc>
        <w:tc>
          <w:tcPr>
            <w:tcW w:w="1080" w:type="dxa"/>
            <w:tcBorders>
              <w:top w:val="nil"/>
              <w:left w:val="nil"/>
              <w:bottom w:val="single" w:sz="4" w:space="0" w:color="auto"/>
              <w:right w:val="single" w:sz="4" w:space="0" w:color="auto"/>
            </w:tcBorders>
            <w:shd w:val="clear" w:color="auto" w:fill="auto"/>
            <w:noWrap/>
            <w:vAlign w:val="center"/>
          </w:tcPr>
          <w:p w14:paraId="5CF39F5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8F1A392"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6139432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CD23AA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8222DA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租借还金登记查询请求及应答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323E570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1C9D8EF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32</w:t>
            </w:r>
          </w:p>
        </w:tc>
        <w:tc>
          <w:tcPr>
            <w:tcW w:w="1080" w:type="dxa"/>
            <w:tcBorders>
              <w:top w:val="nil"/>
              <w:left w:val="nil"/>
              <w:bottom w:val="single" w:sz="4" w:space="0" w:color="auto"/>
              <w:right w:val="single" w:sz="4" w:space="0" w:color="auto"/>
            </w:tcBorders>
            <w:shd w:val="clear" w:color="auto" w:fill="auto"/>
            <w:noWrap/>
            <w:vAlign w:val="center"/>
          </w:tcPr>
          <w:p w14:paraId="6381A6D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S320</w:t>
            </w:r>
          </w:p>
        </w:tc>
        <w:tc>
          <w:tcPr>
            <w:tcW w:w="1080" w:type="dxa"/>
            <w:tcBorders>
              <w:top w:val="nil"/>
              <w:left w:val="nil"/>
              <w:bottom w:val="single" w:sz="4" w:space="0" w:color="auto"/>
              <w:right w:val="single" w:sz="4" w:space="0" w:color="auto"/>
            </w:tcBorders>
            <w:shd w:val="clear" w:color="auto" w:fill="auto"/>
            <w:noWrap/>
            <w:vAlign w:val="center"/>
          </w:tcPr>
          <w:p w14:paraId="7FEB5B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S321</w:t>
            </w:r>
          </w:p>
        </w:tc>
        <w:tc>
          <w:tcPr>
            <w:tcW w:w="1080" w:type="dxa"/>
            <w:tcBorders>
              <w:top w:val="nil"/>
              <w:left w:val="nil"/>
              <w:bottom w:val="single" w:sz="4" w:space="0" w:color="auto"/>
              <w:right w:val="single" w:sz="4" w:space="0" w:color="auto"/>
            </w:tcBorders>
            <w:shd w:val="clear" w:color="auto" w:fill="auto"/>
            <w:noWrap/>
            <w:vAlign w:val="center"/>
          </w:tcPr>
          <w:p w14:paraId="0310073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DAFE15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91CE2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3430A7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库存划转</w:t>
            </w:r>
          </w:p>
        </w:tc>
        <w:tc>
          <w:tcPr>
            <w:tcW w:w="5720" w:type="dxa"/>
            <w:tcBorders>
              <w:top w:val="nil"/>
              <w:left w:val="nil"/>
              <w:bottom w:val="single" w:sz="4" w:space="0" w:color="auto"/>
              <w:right w:val="single" w:sz="4" w:space="0" w:color="auto"/>
            </w:tcBorders>
            <w:shd w:val="clear" w:color="auto" w:fill="auto"/>
            <w:noWrap/>
            <w:vAlign w:val="bottom"/>
          </w:tcPr>
          <w:p w14:paraId="499D1407"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提交库存划转请求及应答</w:t>
            </w:r>
          </w:p>
        </w:tc>
        <w:tc>
          <w:tcPr>
            <w:tcW w:w="1080" w:type="dxa"/>
            <w:tcBorders>
              <w:top w:val="nil"/>
              <w:left w:val="nil"/>
              <w:bottom w:val="single" w:sz="4" w:space="0" w:color="auto"/>
              <w:right w:val="single" w:sz="4" w:space="0" w:color="auto"/>
            </w:tcBorders>
            <w:shd w:val="clear" w:color="auto" w:fill="auto"/>
            <w:noWrap/>
            <w:vAlign w:val="bottom"/>
          </w:tcPr>
          <w:p w14:paraId="2A16204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DE0B4B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41</w:t>
            </w:r>
          </w:p>
        </w:tc>
        <w:tc>
          <w:tcPr>
            <w:tcW w:w="1080" w:type="dxa"/>
            <w:tcBorders>
              <w:top w:val="nil"/>
              <w:left w:val="nil"/>
              <w:bottom w:val="single" w:sz="4" w:space="0" w:color="auto"/>
              <w:right w:val="single" w:sz="4" w:space="0" w:color="auto"/>
            </w:tcBorders>
            <w:shd w:val="clear" w:color="auto" w:fill="auto"/>
            <w:noWrap/>
            <w:vAlign w:val="center"/>
          </w:tcPr>
          <w:p w14:paraId="208256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S410</w:t>
            </w:r>
          </w:p>
        </w:tc>
        <w:tc>
          <w:tcPr>
            <w:tcW w:w="1080" w:type="dxa"/>
            <w:tcBorders>
              <w:top w:val="nil"/>
              <w:left w:val="nil"/>
              <w:bottom w:val="single" w:sz="4" w:space="0" w:color="auto"/>
              <w:right w:val="single" w:sz="4" w:space="0" w:color="auto"/>
            </w:tcBorders>
            <w:shd w:val="clear" w:color="auto" w:fill="auto"/>
            <w:noWrap/>
            <w:vAlign w:val="center"/>
          </w:tcPr>
          <w:p w14:paraId="4340542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S411</w:t>
            </w:r>
          </w:p>
        </w:tc>
        <w:tc>
          <w:tcPr>
            <w:tcW w:w="1080" w:type="dxa"/>
            <w:tcBorders>
              <w:top w:val="nil"/>
              <w:left w:val="nil"/>
              <w:bottom w:val="single" w:sz="4" w:space="0" w:color="auto"/>
              <w:right w:val="single" w:sz="4" w:space="0" w:color="auto"/>
            </w:tcBorders>
            <w:shd w:val="clear" w:color="auto" w:fill="auto"/>
            <w:noWrap/>
            <w:vAlign w:val="center"/>
          </w:tcPr>
          <w:p w14:paraId="15E8C3E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3BED65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F6576F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7291B4D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AD2ED6D"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库存划转查询请求及应答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68EB424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45B0C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42</w:t>
            </w:r>
          </w:p>
        </w:tc>
        <w:tc>
          <w:tcPr>
            <w:tcW w:w="1080" w:type="dxa"/>
            <w:tcBorders>
              <w:top w:val="nil"/>
              <w:left w:val="nil"/>
              <w:bottom w:val="single" w:sz="4" w:space="0" w:color="auto"/>
              <w:right w:val="single" w:sz="4" w:space="0" w:color="auto"/>
            </w:tcBorders>
            <w:shd w:val="clear" w:color="auto" w:fill="auto"/>
            <w:noWrap/>
            <w:vAlign w:val="center"/>
          </w:tcPr>
          <w:p w14:paraId="540D31C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S420</w:t>
            </w:r>
          </w:p>
        </w:tc>
        <w:tc>
          <w:tcPr>
            <w:tcW w:w="1080" w:type="dxa"/>
            <w:tcBorders>
              <w:top w:val="nil"/>
              <w:left w:val="nil"/>
              <w:bottom w:val="single" w:sz="4" w:space="0" w:color="auto"/>
              <w:right w:val="single" w:sz="4" w:space="0" w:color="auto"/>
            </w:tcBorders>
            <w:shd w:val="clear" w:color="auto" w:fill="auto"/>
            <w:noWrap/>
            <w:vAlign w:val="center"/>
          </w:tcPr>
          <w:p w14:paraId="193B752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S421</w:t>
            </w:r>
          </w:p>
        </w:tc>
        <w:tc>
          <w:tcPr>
            <w:tcW w:w="1080" w:type="dxa"/>
            <w:tcBorders>
              <w:top w:val="nil"/>
              <w:left w:val="nil"/>
              <w:bottom w:val="single" w:sz="4" w:space="0" w:color="auto"/>
              <w:right w:val="single" w:sz="4" w:space="0" w:color="auto"/>
            </w:tcBorders>
            <w:shd w:val="clear" w:color="auto" w:fill="auto"/>
            <w:noWrap/>
            <w:vAlign w:val="center"/>
          </w:tcPr>
          <w:p w14:paraId="190A85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B58EEB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B328E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D924AE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w:t>
            </w:r>
          </w:p>
        </w:tc>
        <w:tc>
          <w:tcPr>
            <w:tcW w:w="5720" w:type="dxa"/>
            <w:tcBorders>
              <w:top w:val="nil"/>
              <w:left w:val="nil"/>
              <w:bottom w:val="single" w:sz="4" w:space="0" w:color="auto"/>
              <w:right w:val="single" w:sz="4" w:space="0" w:color="auto"/>
            </w:tcBorders>
            <w:shd w:val="clear" w:color="auto" w:fill="auto"/>
            <w:noWrap/>
            <w:vAlign w:val="bottom"/>
          </w:tcPr>
          <w:p w14:paraId="60503770"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提交库存互换申报请求及应答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06BB46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3EF3CE4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51</w:t>
            </w:r>
          </w:p>
        </w:tc>
        <w:tc>
          <w:tcPr>
            <w:tcW w:w="1080" w:type="dxa"/>
            <w:tcBorders>
              <w:top w:val="nil"/>
              <w:left w:val="nil"/>
              <w:bottom w:val="single" w:sz="4" w:space="0" w:color="auto"/>
              <w:right w:val="single" w:sz="4" w:space="0" w:color="auto"/>
            </w:tcBorders>
            <w:shd w:val="clear" w:color="auto" w:fill="auto"/>
            <w:noWrap/>
            <w:vAlign w:val="center"/>
          </w:tcPr>
          <w:p w14:paraId="2A3D0F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S510</w:t>
            </w:r>
          </w:p>
        </w:tc>
        <w:tc>
          <w:tcPr>
            <w:tcW w:w="1080" w:type="dxa"/>
            <w:tcBorders>
              <w:top w:val="nil"/>
              <w:left w:val="nil"/>
              <w:bottom w:val="single" w:sz="4" w:space="0" w:color="auto"/>
              <w:right w:val="single" w:sz="4" w:space="0" w:color="auto"/>
            </w:tcBorders>
            <w:shd w:val="clear" w:color="auto" w:fill="auto"/>
            <w:noWrap/>
            <w:vAlign w:val="center"/>
          </w:tcPr>
          <w:p w14:paraId="038960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S511</w:t>
            </w:r>
          </w:p>
        </w:tc>
        <w:tc>
          <w:tcPr>
            <w:tcW w:w="1080" w:type="dxa"/>
            <w:tcBorders>
              <w:top w:val="nil"/>
              <w:left w:val="nil"/>
              <w:bottom w:val="single" w:sz="4" w:space="0" w:color="auto"/>
              <w:right w:val="single" w:sz="4" w:space="0" w:color="auto"/>
            </w:tcBorders>
            <w:shd w:val="clear" w:color="auto" w:fill="auto"/>
            <w:noWrap/>
            <w:vAlign w:val="center"/>
          </w:tcPr>
          <w:p w14:paraId="48499E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3B41973"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2DCAF89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EAE7F7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75D8359"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撤销库存互换申报请求及应答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984DC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4901705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52</w:t>
            </w:r>
          </w:p>
        </w:tc>
        <w:tc>
          <w:tcPr>
            <w:tcW w:w="1080" w:type="dxa"/>
            <w:tcBorders>
              <w:top w:val="nil"/>
              <w:left w:val="nil"/>
              <w:bottom w:val="single" w:sz="4" w:space="0" w:color="auto"/>
              <w:right w:val="single" w:sz="4" w:space="0" w:color="auto"/>
            </w:tcBorders>
            <w:shd w:val="clear" w:color="auto" w:fill="auto"/>
            <w:noWrap/>
            <w:vAlign w:val="center"/>
          </w:tcPr>
          <w:p w14:paraId="573EA5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S520</w:t>
            </w:r>
          </w:p>
        </w:tc>
        <w:tc>
          <w:tcPr>
            <w:tcW w:w="1080" w:type="dxa"/>
            <w:tcBorders>
              <w:top w:val="nil"/>
              <w:left w:val="nil"/>
              <w:bottom w:val="single" w:sz="4" w:space="0" w:color="auto"/>
              <w:right w:val="single" w:sz="4" w:space="0" w:color="auto"/>
            </w:tcBorders>
            <w:shd w:val="clear" w:color="auto" w:fill="auto"/>
            <w:noWrap/>
            <w:vAlign w:val="center"/>
          </w:tcPr>
          <w:p w14:paraId="1967887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S521</w:t>
            </w:r>
          </w:p>
        </w:tc>
        <w:tc>
          <w:tcPr>
            <w:tcW w:w="1080" w:type="dxa"/>
            <w:tcBorders>
              <w:top w:val="nil"/>
              <w:left w:val="nil"/>
              <w:bottom w:val="single" w:sz="4" w:space="0" w:color="auto"/>
              <w:right w:val="single" w:sz="4" w:space="0" w:color="auto"/>
            </w:tcBorders>
            <w:shd w:val="clear" w:color="auto" w:fill="auto"/>
            <w:noWrap/>
            <w:vAlign w:val="center"/>
          </w:tcPr>
          <w:p w14:paraId="33EA04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5B21E5B2"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1F4126F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17FE7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42DD6449"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425D26C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AA4729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53</w:t>
            </w:r>
          </w:p>
        </w:tc>
        <w:tc>
          <w:tcPr>
            <w:tcW w:w="1080" w:type="dxa"/>
            <w:tcBorders>
              <w:top w:val="nil"/>
              <w:left w:val="nil"/>
              <w:bottom w:val="single" w:sz="4" w:space="0" w:color="auto"/>
              <w:right w:val="single" w:sz="4" w:space="0" w:color="auto"/>
            </w:tcBorders>
            <w:shd w:val="clear" w:color="auto" w:fill="auto"/>
            <w:noWrap/>
            <w:vAlign w:val="center"/>
          </w:tcPr>
          <w:p w14:paraId="61CDA2D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S530</w:t>
            </w:r>
          </w:p>
        </w:tc>
        <w:tc>
          <w:tcPr>
            <w:tcW w:w="1080" w:type="dxa"/>
            <w:tcBorders>
              <w:top w:val="nil"/>
              <w:left w:val="nil"/>
              <w:bottom w:val="single" w:sz="4" w:space="0" w:color="auto"/>
              <w:right w:val="single" w:sz="4" w:space="0" w:color="auto"/>
            </w:tcBorders>
            <w:shd w:val="clear" w:color="auto" w:fill="auto"/>
            <w:noWrap/>
            <w:vAlign w:val="center"/>
          </w:tcPr>
          <w:p w14:paraId="28EDCA1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S531</w:t>
            </w:r>
          </w:p>
        </w:tc>
        <w:tc>
          <w:tcPr>
            <w:tcW w:w="1080" w:type="dxa"/>
            <w:tcBorders>
              <w:top w:val="nil"/>
              <w:left w:val="nil"/>
              <w:bottom w:val="single" w:sz="4" w:space="0" w:color="auto"/>
              <w:right w:val="single" w:sz="4" w:space="0" w:color="auto"/>
            </w:tcBorders>
            <w:shd w:val="clear" w:color="auto" w:fill="auto"/>
            <w:noWrap/>
            <w:vAlign w:val="center"/>
          </w:tcPr>
          <w:p w14:paraId="456F55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CF4D50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3E75D08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8CDB65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16D905A5"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1EBA3CD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9BD034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54</w:t>
            </w:r>
          </w:p>
        </w:tc>
        <w:tc>
          <w:tcPr>
            <w:tcW w:w="1080" w:type="dxa"/>
            <w:tcBorders>
              <w:top w:val="nil"/>
              <w:left w:val="nil"/>
              <w:bottom w:val="single" w:sz="4" w:space="0" w:color="auto"/>
              <w:right w:val="single" w:sz="4" w:space="0" w:color="auto"/>
            </w:tcBorders>
            <w:shd w:val="clear" w:color="auto" w:fill="auto"/>
            <w:noWrap/>
            <w:vAlign w:val="center"/>
          </w:tcPr>
          <w:p w14:paraId="1332DE2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S540</w:t>
            </w:r>
          </w:p>
        </w:tc>
        <w:tc>
          <w:tcPr>
            <w:tcW w:w="1080" w:type="dxa"/>
            <w:tcBorders>
              <w:top w:val="nil"/>
              <w:left w:val="nil"/>
              <w:bottom w:val="single" w:sz="4" w:space="0" w:color="auto"/>
              <w:right w:val="single" w:sz="4" w:space="0" w:color="auto"/>
            </w:tcBorders>
            <w:shd w:val="clear" w:color="auto" w:fill="auto"/>
            <w:noWrap/>
            <w:vAlign w:val="center"/>
          </w:tcPr>
          <w:p w14:paraId="2182776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S541</w:t>
            </w:r>
          </w:p>
        </w:tc>
        <w:tc>
          <w:tcPr>
            <w:tcW w:w="1080" w:type="dxa"/>
            <w:tcBorders>
              <w:top w:val="nil"/>
              <w:left w:val="nil"/>
              <w:bottom w:val="single" w:sz="4" w:space="0" w:color="auto"/>
              <w:right w:val="single" w:sz="4" w:space="0" w:color="auto"/>
            </w:tcBorders>
            <w:shd w:val="clear" w:color="auto" w:fill="auto"/>
            <w:noWrap/>
            <w:vAlign w:val="center"/>
          </w:tcPr>
          <w:p w14:paraId="252CA6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0A60EAE" w14:textId="77777777" w:rsidTr="00E42239">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79D4D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8B121C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流水推送</w:t>
            </w:r>
            <w:r>
              <w:rPr>
                <w:rFonts w:ascii="Calibri" w:hAnsi="Calibri"/>
                <w:sz w:val="20"/>
                <w:szCs w:val="20"/>
              </w:rPr>
              <w:t>/</w:t>
            </w:r>
            <w:r>
              <w:rPr>
                <w:rFonts w:hint="eastAsia"/>
                <w:sz w:val="20"/>
                <w:szCs w:val="20"/>
              </w:rPr>
              <w:t>对账</w:t>
            </w:r>
          </w:p>
        </w:tc>
        <w:tc>
          <w:tcPr>
            <w:tcW w:w="5720" w:type="dxa"/>
            <w:tcBorders>
              <w:top w:val="nil"/>
              <w:left w:val="nil"/>
              <w:bottom w:val="single" w:sz="4" w:space="0" w:color="auto"/>
              <w:right w:val="single" w:sz="4" w:space="0" w:color="auto"/>
            </w:tcBorders>
            <w:shd w:val="clear" w:color="auto" w:fill="auto"/>
            <w:noWrap/>
            <w:vAlign w:val="bottom"/>
            <w:hideMark/>
          </w:tcPr>
          <w:p w14:paraId="0E6A73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推送客户库存变化流水</w:t>
            </w:r>
          </w:p>
        </w:tc>
        <w:tc>
          <w:tcPr>
            <w:tcW w:w="1080" w:type="dxa"/>
            <w:tcBorders>
              <w:top w:val="nil"/>
              <w:left w:val="nil"/>
              <w:bottom w:val="single" w:sz="4" w:space="0" w:color="auto"/>
              <w:right w:val="single" w:sz="4" w:space="0" w:color="auto"/>
            </w:tcBorders>
            <w:shd w:val="clear" w:color="auto" w:fill="auto"/>
            <w:noWrap/>
            <w:vAlign w:val="bottom"/>
            <w:hideMark/>
          </w:tcPr>
          <w:p w14:paraId="24EF90F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159828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80</w:t>
            </w:r>
          </w:p>
        </w:tc>
        <w:tc>
          <w:tcPr>
            <w:tcW w:w="1080" w:type="dxa"/>
            <w:tcBorders>
              <w:top w:val="nil"/>
              <w:left w:val="nil"/>
              <w:bottom w:val="single" w:sz="4" w:space="0" w:color="auto"/>
              <w:right w:val="single" w:sz="4" w:space="0" w:color="auto"/>
            </w:tcBorders>
            <w:shd w:val="clear" w:color="auto" w:fill="auto"/>
            <w:noWrap/>
            <w:vAlign w:val="center"/>
            <w:hideMark/>
          </w:tcPr>
          <w:p w14:paraId="095A2E2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3A96D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5D3FD3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S802</w:t>
            </w:r>
          </w:p>
        </w:tc>
      </w:tr>
      <w:tr w:rsidR="00AB1389" w:rsidRPr="00CC1377" w14:paraId="1E9302F3"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D8E120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56C18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14B453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查询清算用库存变化流水请求及应答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FAB1B6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247491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81</w:t>
            </w:r>
          </w:p>
        </w:tc>
        <w:tc>
          <w:tcPr>
            <w:tcW w:w="1080" w:type="dxa"/>
            <w:tcBorders>
              <w:top w:val="nil"/>
              <w:left w:val="nil"/>
              <w:bottom w:val="single" w:sz="4" w:space="0" w:color="auto"/>
              <w:right w:val="single" w:sz="4" w:space="0" w:color="auto"/>
            </w:tcBorders>
            <w:shd w:val="clear" w:color="auto" w:fill="auto"/>
            <w:noWrap/>
            <w:vAlign w:val="center"/>
            <w:hideMark/>
          </w:tcPr>
          <w:p w14:paraId="33CC995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S810</w:t>
            </w:r>
          </w:p>
        </w:tc>
        <w:tc>
          <w:tcPr>
            <w:tcW w:w="1080" w:type="dxa"/>
            <w:tcBorders>
              <w:top w:val="nil"/>
              <w:left w:val="nil"/>
              <w:bottom w:val="single" w:sz="4" w:space="0" w:color="auto"/>
              <w:right w:val="single" w:sz="4" w:space="0" w:color="auto"/>
            </w:tcBorders>
            <w:shd w:val="clear" w:color="auto" w:fill="auto"/>
            <w:noWrap/>
            <w:vAlign w:val="center"/>
            <w:hideMark/>
          </w:tcPr>
          <w:p w14:paraId="4B23038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S811</w:t>
            </w:r>
          </w:p>
        </w:tc>
        <w:tc>
          <w:tcPr>
            <w:tcW w:w="1080" w:type="dxa"/>
            <w:tcBorders>
              <w:top w:val="nil"/>
              <w:left w:val="nil"/>
              <w:bottom w:val="single" w:sz="4" w:space="0" w:color="auto"/>
              <w:right w:val="single" w:sz="4" w:space="0" w:color="auto"/>
            </w:tcBorders>
            <w:shd w:val="clear" w:color="auto" w:fill="auto"/>
            <w:noWrap/>
            <w:vAlign w:val="center"/>
            <w:hideMark/>
          </w:tcPr>
          <w:p w14:paraId="194C48D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B1B0AE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8E4E9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0DF1A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9FA788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查询库存变化流水请求及应答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8ED7A6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97E7C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82</w:t>
            </w:r>
          </w:p>
        </w:tc>
        <w:tc>
          <w:tcPr>
            <w:tcW w:w="1080" w:type="dxa"/>
            <w:tcBorders>
              <w:top w:val="nil"/>
              <w:left w:val="nil"/>
              <w:bottom w:val="single" w:sz="4" w:space="0" w:color="auto"/>
              <w:right w:val="single" w:sz="4" w:space="0" w:color="auto"/>
            </w:tcBorders>
            <w:shd w:val="clear" w:color="auto" w:fill="auto"/>
            <w:noWrap/>
            <w:vAlign w:val="center"/>
            <w:hideMark/>
          </w:tcPr>
          <w:p w14:paraId="54835F8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S820</w:t>
            </w:r>
          </w:p>
        </w:tc>
        <w:tc>
          <w:tcPr>
            <w:tcW w:w="1080" w:type="dxa"/>
            <w:tcBorders>
              <w:top w:val="nil"/>
              <w:left w:val="nil"/>
              <w:bottom w:val="single" w:sz="4" w:space="0" w:color="auto"/>
              <w:right w:val="single" w:sz="4" w:space="0" w:color="auto"/>
            </w:tcBorders>
            <w:shd w:val="clear" w:color="auto" w:fill="auto"/>
            <w:noWrap/>
            <w:vAlign w:val="center"/>
            <w:hideMark/>
          </w:tcPr>
          <w:p w14:paraId="4EF3CE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S821</w:t>
            </w:r>
          </w:p>
        </w:tc>
        <w:tc>
          <w:tcPr>
            <w:tcW w:w="1080" w:type="dxa"/>
            <w:tcBorders>
              <w:top w:val="nil"/>
              <w:left w:val="nil"/>
              <w:bottom w:val="single" w:sz="4" w:space="0" w:color="auto"/>
              <w:right w:val="single" w:sz="4" w:space="0" w:color="auto"/>
            </w:tcBorders>
            <w:shd w:val="clear" w:color="auto" w:fill="auto"/>
            <w:noWrap/>
            <w:vAlign w:val="center"/>
            <w:hideMark/>
          </w:tcPr>
          <w:p w14:paraId="7A4D860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DE34C2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77D929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76D62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A66CD7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推送申报状态变化流水</w:t>
            </w:r>
          </w:p>
        </w:tc>
        <w:tc>
          <w:tcPr>
            <w:tcW w:w="1080" w:type="dxa"/>
            <w:tcBorders>
              <w:top w:val="nil"/>
              <w:left w:val="nil"/>
              <w:bottom w:val="single" w:sz="4" w:space="0" w:color="auto"/>
              <w:right w:val="single" w:sz="4" w:space="0" w:color="auto"/>
            </w:tcBorders>
            <w:shd w:val="clear" w:color="auto" w:fill="auto"/>
            <w:noWrap/>
            <w:vAlign w:val="bottom"/>
            <w:hideMark/>
          </w:tcPr>
          <w:p w14:paraId="34E41E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E76B66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83</w:t>
            </w:r>
          </w:p>
        </w:tc>
        <w:tc>
          <w:tcPr>
            <w:tcW w:w="1080" w:type="dxa"/>
            <w:tcBorders>
              <w:top w:val="nil"/>
              <w:left w:val="nil"/>
              <w:bottom w:val="single" w:sz="4" w:space="0" w:color="auto"/>
              <w:right w:val="single" w:sz="4" w:space="0" w:color="auto"/>
            </w:tcBorders>
            <w:shd w:val="clear" w:color="auto" w:fill="auto"/>
            <w:noWrap/>
            <w:vAlign w:val="center"/>
            <w:hideMark/>
          </w:tcPr>
          <w:p w14:paraId="1B40CA6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FA1158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1C497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S832</w:t>
            </w:r>
          </w:p>
        </w:tc>
      </w:tr>
      <w:tr w:rsidR="00AB1389" w:rsidRPr="00CC1377" w14:paraId="62F715A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ED2EC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27E16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DFF223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查询申报状态变化流水请求及应答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FD013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C8579F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84</w:t>
            </w:r>
          </w:p>
        </w:tc>
        <w:tc>
          <w:tcPr>
            <w:tcW w:w="1080" w:type="dxa"/>
            <w:tcBorders>
              <w:top w:val="nil"/>
              <w:left w:val="nil"/>
              <w:bottom w:val="single" w:sz="4" w:space="0" w:color="auto"/>
              <w:right w:val="single" w:sz="4" w:space="0" w:color="auto"/>
            </w:tcBorders>
            <w:shd w:val="clear" w:color="auto" w:fill="auto"/>
            <w:noWrap/>
            <w:vAlign w:val="center"/>
            <w:hideMark/>
          </w:tcPr>
          <w:p w14:paraId="17A5A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S840</w:t>
            </w:r>
          </w:p>
        </w:tc>
        <w:tc>
          <w:tcPr>
            <w:tcW w:w="1080" w:type="dxa"/>
            <w:tcBorders>
              <w:top w:val="nil"/>
              <w:left w:val="nil"/>
              <w:bottom w:val="single" w:sz="4" w:space="0" w:color="auto"/>
              <w:right w:val="single" w:sz="4" w:space="0" w:color="auto"/>
            </w:tcBorders>
            <w:shd w:val="clear" w:color="auto" w:fill="auto"/>
            <w:noWrap/>
            <w:vAlign w:val="center"/>
            <w:hideMark/>
          </w:tcPr>
          <w:p w14:paraId="48ED2F1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S841</w:t>
            </w:r>
          </w:p>
        </w:tc>
        <w:tc>
          <w:tcPr>
            <w:tcW w:w="1080" w:type="dxa"/>
            <w:tcBorders>
              <w:top w:val="nil"/>
              <w:left w:val="nil"/>
              <w:bottom w:val="single" w:sz="4" w:space="0" w:color="auto"/>
              <w:right w:val="single" w:sz="4" w:space="0" w:color="auto"/>
            </w:tcBorders>
            <w:shd w:val="clear" w:color="auto" w:fill="auto"/>
            <w:noWrap/>
            <w:vAlign w:val="center"/>
            <w:hideMark/>
          </w:tcPr>
          <w:p w14:paraId="4E3504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F706EE4" w14:textId="77777777" w:rsidTr="00255AE0">
        <w:trPr>
          <w:trHeight w:val="270"/>
        </w:trPr>
        <w:tc>
          <w:tcPr>
            <w:tcW w:w="1218" w:type="dxa"/>
            <w:tcBorders>
              <w:top w:val="nil"/>
              <w:left w:val="single" w:sz="4" w:space="0" w:color="auto"/>
              <w:bottom w:val="nil"/>
              <w:right w:val="single" w:sz="4" w:space="0" w:color="auto"/>
            </w:tcBorders>
            <w:shd w:val="clear" w:color="auto" w:fill="auto"/>
            <w:noWrap/>
            <w:vAlign w:val="bottom"/>
          </w:tcPr>
          <w:p w14:paraId="3C07460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nil"/>
              <w:right w:val="single" w:sz="4" w:space="0" w:color="auto"/>
            </w:tcBorders>
            <w:shd w:val="clear" w:color="auto" w:fill="auto"/>
            <w:noWrap/>
            <w:vAlign w:val="bottom"/>
          </w:tcPr>
          <w:p w14:paraId="7E16F6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nil"/>
              <w:right w:val="single" w:sz="4" w:space="0" w:color="auto"/>
            </w:tcBorders>
            <w:shd w:val="clear" w:color="auto" w:fill="auto"/>
            <w:noWrap/>
            <w:vAlign w:val="bottom"/>
          </w:tcPr>
          <w:p w14:paraId="52022D27" w14:textId="34F432A3"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w:t>
            </w:r>
            <w:r w:rsidR="00AB1389">
              <w:rPr>
                <w:rFonts w:hint="eastAsia"/>
                <w:sz w:val="20"/>
                <w:szCs w:val="20"/>
              </w:rPr>
              <w:t>每日租借基准利率及均值</w:t>
            </w:r>
          </w:p>
        </w:tc>
        <w:tc>
          <w:tcPr>
            <w:tcW w:w="1080" w:type="dxa"/>
            <w:tcBorders>
              <w:top w:val="nil"/>
              <w:left w:val="nil"/>
              <w:bottom w:val="nil"/>
              <w:right w:val="single" w:sz="4" w:space="0" w:color="auto"/>
            </w:tcBorders>
            <w:shd w:val="clear" w:color="auto" w:fill="auto"/>
            <w:noWrap/>
            <w:vAlign w:val="bottom"/>
          </w:tcPr>
          <w:p w14:paraId="388B16F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nil"/>
              <w:right w:val="single" w:sz="4" w:space="0" w:color="auto"/>
            </w:tcBorders>
            <w:shd w:val="clear" w:color="auto" w:fill="auto"/>
            <w:noWrap/>
            <w:vAlign w:val="bottom"/>
          </w:tcPr>
          <w:p w14:paraId="4AFE08B5" w14:textId="3BC918E6"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sz w:val="20"/>
                <w:szCs w:val="20"/>
              </w:rPr>
              <w:t>33</w:t>
            </w:r>
          </w:p>
        </w:tc>
        <w:tc>
          <w:tcPr>
            <w:tcW w:w="1080" w:type="dxa"/>
            <w:tcBorders>
              <w:top w:val="nil"/>
              <w:left w:val="nil"/>
              <w:bottom w:val="nil"/>
              <w:right w:val="single" w:sz="4" w:space="0" w:color="auto"/>
            </w:tcBorders>
            <w:shd w:val="clear" w:color="auto" w:fill="auto"/>
            <w:noWrap/>
            <w:vAlign w:val="center"/>
          </w:tcPr>
          <w:p w14:paraId="0EA0D9F4" w14:textId="5E3A9B48"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r>
              <w:rPr>
                <w:sz w:val="20"/>
                <w:szCs w:val="20"/>
              </w:rPr>
              <w:t>330</w:t>
            </w:r>
          </w:p>
        </w:tc>
        <w:tc>
          <w:tcPr>
            <w:tcW w:w="1080" w:type="dxa"/>
            <w:tcBorders>
              <w:top w:val="nil"/>
              <w:left w:val="nil"/>
              <w:bottom w:val="nil"/>
              <w:right w:val="single" w:sz="4" w:space="0" w:color="auto"/>
            </w:tcBorders>
            <w:shd w:val="clear" w:color="auto" w:fill="auto"/>
            <w:noWrap/>
            <w:vAlign w:val="center"/>
          </w:tcPr>
          <w:p w14:paraId="4BD62315" w14:textId="40AF3912"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r>
              <w:rPr>
                <w:sz w:val="20"/>
                <w:szCs w:val="20"/>
              </w:rPr>
              <w:t>331</w:t>
            </w:r>
          </w:p>
        </w:tc>
        <w:tc>
          <w:tcPr>
            <w:tcW w:w="1080" w:type="dxa"/>
            <w:tcBorders>
              <w:top w:val="nil"/>
              <w:left w:val="nil"/>
              <w:bottom w:val="nil"/>
              <w:right w:val="single" w:sz="4" w:space="0" w:color="auto"/>
            </w:tcBorders>
            <w:shd w:val="clear" w:color="auto" w:fill="auto"/>
            <w:noWrap/>
            <w:vAlign w:val="center"/>
          </w:tcPr>
          <w:p w14:paraId="710CB45E" w14:textId="0FC2D698"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r>
      <w:tr w:rsidR="00255AE0" w:rsidRPr="00CC1377" w14:paraId="59629E09" w14:textId="77777777" w:rsidTr="00255AE0">
        <w:trPr>
          <w:trHeight w:val="270"/>
          <w:ins w:id="50" w:author="管荦" w:date="2016-09-14T11:02:00Z"/>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6A4F5D0" w14:textId="52513C94" w:rsidR="00255AE0" w:rsidRPr="00255AE0" w:rsidRDefault="00255AE0" w:rsidP="00255AE0">
            <w:pPr>
              <w:widowControl/>
              <w:spacing w:line="240" w:lineRule="auto"/>
              <w:ind w:firstLineChars="0" w:firstLine="0"/>
              <w:jc w:val="left"/>
              <w:rPr>
                <w:ins w:id="51" w:author="管荦" w:date="2016-09-14T11:02:00Z"/>
                <w:sz w:val="20"/>
                <w:szCs w:val="20"/>
              </w:rPr>
            </w:pPr>
            <w:ins w:id="52" w:author="管荦" w:date="2016-09-14T11:02:00Z">
              <w:r w:rsidRPr="00255AE0">
                <w:rPr>
                  <w:rFonts w:hint="eastAsia"/>
                  <w:sz w:val="20"/>
                  <w:szCs w:val="20"/>
                </w:rPr>
                <w:t>其他</w:t>
              </w:r>
            </w:ins>
          </w:p>
        </w:tc>
        <w:tc>
          <w:tcPr>
            <w:tcW w:w="1560" w:type="dxa"/>
            <w:tcBorders>
              <w:top w:val="nil"/>
              <w:left w:val="nil"/>
              <w:bottom w:val="single" w:sz="4" w:space="0" w:color="auto"/>
              <w:right w:val="single" w:sz="4" w:space="0" w:color="auto"/>
            </w:tcBorders>
            <w:shd w:val="clear" w:color="auto" w:fill="auto"/>
            <w:noWrap/>
            <w:vAlign w:val="bottom"/>
          </w:tcPr>
          <w:p w14:paraId="317721E7" w14:textId="118DCC0A" w:rsidR="00255AE0" w:rsidRDefault="00255AE0" w:rsidP="00255AE0">
            <w:pPr>
              <w:widowControl/>
              <w:spacing w:line="240" w:lineRule="auto"/>
              <w:ind w:firstLineChars="0" w:firstLine="0"/>
              <w:jc w:val="left"/>
              <w:rPr>
                <w:ins w:id="53" w:author="管荦" w:date="2016-09-14T11:02:00Z"/>
                <w:sz w:val="20"/>
                <w:szCs w:val="20"/>
              </w:rPr>
            </w:pPr>
            <w:ins w:id="54" w:author="管荦" w:date="2016-09-14T11:02:00Z">
              <w:r w:rsidRPr="00255AE0">
                <w:rPr>
                  <w:rFonts w:hint="eastAsia"/>
                  <w:sz w:val="20"/>
                  <w:szCs w:val="20"/>
                </w:rPr>
                <w:t>通用报错</w:t>
              </w:r>
            </w:ins>
          </w:p>
        </w:tc>
        <w:tc>
          <w:tcPr>
            <w:tcW w:w="5720" w:type="dxa"/>
            <w:tcBorders>
              <w:top w:val="nil"/>
              <w:left w:val="nil"/>
              <w:bottom w:val="single" w:sz="4" w:space="0" w:color="auto"/>
              <w:right w:val="single" w:sz="4" w:space="0" w:color="auto"/>
            </w:tcBorders>
            <w:shd w:val="clear" w:color="auto" w:fill="auto"/>
            <w:noWrap/>
            <w:vAlign w:val="bottom"/>
          </w:tcPr>
          <w:p w14:paraId="425C5FC7" w14:textId="07D9600C" w:rsidR="00255AE0" w:rsidRDefault="00255AE0" w:rsidP="00255AE0">
            <w:pPr>
              <w:widowControl/>
              <w:spacing w:line="240" w:lineRule="auto"/>
              <w:ind w:firstLineChars="0" w:firstLine="0"/>
              <w:jc w:val="left"/>
              <w:rPr>
                <w:ins w:id="55" w:author="管荦" w:date="2016-09-14T11:02:00Z"/>
                <w:sz w:val="20"/>
                <w:szCs w:val="20"/>
              </w:rPr>
            </w:pPr>
            <w:ins w:id="56" w:author="管荦" w:date="2016-09-14T11:02:00Z">
              <w:r w:rsidRPr="00255AE0">
                <w:rPr>
                  <w:rFonts w:hint="eastAsia"/>
                  <w:sz w:val="20"/>
                  <w:szCs w:val="20"/>
                </w:rPr>
                <w:t>通用报错应答</w:t>
              </w:r>
            </w:ins>
          </w:p>
        </w:tc>
        <w:tc>
          <w:tcPr>
            <w:tcW w:w="1080" w:type="dxa"/>
            <w:tcBorders>
              <w:top w:val="nil"/>
              <w:left w:val="nil"/>
              <w:bottom w:val="single" w:sz="4" w:space="0" w:color="auto"/>
              <w:right w:val="single" w:sz="4" w:space="0" w:color="auto"/>
            </w:tcBorders>
            <w:shd w:val="clear" w:color="auto" w:fill="auto"/>
            <w:noWrap/>
            <w:vAlign w:val="center"/>
          </w:tcPr>
          <w:p w14:paraId="6CD32C5B" w14:textId="3946599E" w:rsidR="00255AE0" w:rsidRDefault="00255AE0" w:rsidP="00255AE0">
            <w:pPr>
              <w:widowControl/>
              <w:spacing w:line="240" w:lineRule="auto"/>
              <w:ind w:firstLineChars="0" w:firstLine="0"/>
              <w:jc w:val="left"/>
              <w:rPr>
                <w:ins w:id="57" w:author="管荦" w:date="2016-09-14T11:02:00Z"/>
                <w:sz w:val="20"/>
                <w:szCs w:val="20"/>
              </w:rPr>
            </w:pPr>
            <w:ins w:id="58" w:author="管荦" w:date="2016-09-14T11:02:00Z">
              <w:r w:rsidRPr="00255AE0">
                <w:rPr>
                  <w:rFonts w:hint="eastAsia"/>
                  <w:sz w:val="20"/>
                  <w:szCs w:val="20"/>
                </w:rPr>
                <w:t>M</w:t>
              </w:r>
            </w:ins>
          </w:p>
        </w:tc>
        <w:tc>
          <w:tcPr>
            <w:tcW w:w="1080" w:type="dxa"/>
            <w:tcBorders>
              <w:top w:val="nil"/>
              <w:left w:val="nil"/>
              <w:bottom w:val="single" w:sz="4" w:space="0" w:color="auto"/>
              <w:right w:val="single" w:sz="4" w:space="0" w:color="auto"/>
            </w:tcBorders>
            <w:shd w:val="clear" w:color="auto" w:fill="auto"/>
            <w:noWrap/>
            <w:vAlign w:val="center"/>
          </w:tcPr>
          <w:p w14:paraId="7C59A1CE" w14:textId="5AE8D126" w:rsidR="00255AE0" w:rsidRDefault="00255AE0" w:rsidP="00255AE0">
            <w:pPr>
              <w:widowControl/>
              <w:spacing w:line="240" w:lineRule="auto"/>
              <w:ind w:firstLineChars="0" w:firstLine="0"/>
              <w:jc w:val="left"/>
              <w:rPr>
                <w:ins w:id="59" w:author="管荦" w:date="2016-09-14T11:02:00Z"/>
                <w:sz w:val="20"/>
                <w:szCs w:val="20"/>
              </w:rPr>
            </w:pPr>
            <w:ins w:id="60" w:author="管荦" w:date="2016-09-14T11:02:00Z">
              <w:r w:rsidRPr="00255AE0">
                <w:rPr>
                  <w:rFonts w:hint="eastAsia"/>
                  <w:sz w:val="20"/>
                  <w:szCs w:val="20"/>
                </w:rPr>
                <w:t>99</w:t>
              </w:r>
            </w:ins>
          </w:p>
        </w:tc>
        <w:tc>
          <w:tcPr>
            <w:tcW w:w="1080" w:type="dxa"/>
            <w:tcBorders>
              <w:top w:val="nil"/>
              <w:left w:val="nil"/>
              <w:bottom w:val="single" w:sz="4" w:space="0" w:color="auto"/>
              <w:right w:val="single" w:sz="4" w:space="0" w:color="auto"/>
            </w:tcBorders>
            <w:shd w:val="clear" w:color="auto" w:fill="auto"/>
            <w:noWrap/>
            <w:vAlign w:val="center"/>
          </w:tcPr>
          <w:p w14:paraId="15A15AB1" w14:textId="77777777" w:rsidR="00255AE0" w:rsidRDefault="00255AE0" w:rsidP="00255AE0">
            <w:pPr>
              <w:widowControl/>
              <w:spacing w:line="240" w:lineRule="auto"/>
              <w:ind w:firstLineChars="0" w:firstLine="0"/>
              <w:jc w:val="left"/>
              <w:rPr>
                <w:ins w:id="61" w:author="管荦" w:date="2016-09-14T11:02:00Z"/>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A20FFB5" w14:textId="30AC74F9" w:rsidR="00255AE0" w:rsidRDefault="00255AE0" w:rsidP="00255AE0">
            <w:pPr>
              <w:widowControl/>
              <w:spacing w:line="240" w:lineRule="auto"/>
              <w:ind w:firstLineChars="0" w:firstLine="0"/>
              <w:jc w:val="left"/>
              <w:rPr>
                <w:ins w:id="62" w:author="管荦" w:date="2016-09-14T11:02:00Z"/>
                <w:sz w:val="20"/>
                <w:szCs w:val="20"/>
              </w:rPr>
            </w:pPr>
            <w:ins w:id="63" w:author="管荦" w:date="2016-09-14T11:02:00Z">
              <w:r w:rsidRPr="00255AE0">
                <w:rPr>
                  <w:rFonts w:hint="eastAsia"/>
                  <w:sz w:val="20"/>
                  <w:szCs w:val="20"/>
                </w:rPr>
                <w:t>M991</w:t>
              </w:r>
            </w:ins>
          </w:p>
        </w:tc>
        <w:tc>
          <w:tcPr>
            <w:tcW w:w="1080" w:type="dxa"/>
            <w:tcBorders>
              <w:top w:val="nil"/>
              <w:left w:val="nil"/>
              <w:bottom w:val="single" w:sz="4" w:space="0" w:color="auto"/>
              <w:right w:val="single" w:sz="4" w:space="0" w:color="auto"/>
            </w:tcBorders>
            <w:shd w:val="clear" w:color="auto" w:fill="auto"/>
            <w:noWrap/>
            <w:vAlign w:val="bottom"/>
          </w:tcPr>
          <w:p w14:paraId="0EFEA091" w14:textId="77777777" w:rsidR="00255AE0" w:rsidRPr="00255AE0" w:rsidRDefault="00255AE0" w:rsidP="00255AE0">
            <w:pPr>
              <w:widowControl/>
              <w:spacing w:line="240" w:lineRule="auto"/>
              <w:ind w:firstLineChars="0" w:firstLine="0"/>
              <w:jc w:val="left"/>
              <w:rPr>
                <w:ins w:id="64" w:author="管荦" w:date="2016-09-14T11:02:00Z"/>
                <w:sz w:val="20"/>
                <w:szCs w:val="20"/>
              </w:rPr>
            </w:pPr>
          </w:p>
        </w:tc>
      </w:tr>
    </w:tbl>
    <w:p w14:paraId="675AD44D" w14:textId="77777777" w:rsidR="005803F9" w:rsidRDefault="005803F9" w:rsidP="005803F9">
      <w:pPr>
        <w:ind w:firstLine="480"/>
        <w:sectPr w:rsidR="005803F9" w:rsidSect="00CC1377">
          <w:pgSz w:w="16838" w:h="11906" w:orient="landscape"/>
          <w:pgMar w:top="1797" w:right="1440" w:bottom="1797" w:left="1440" w:header="851" w:footer="992" w:gutter="0"/>
          <w:cols w:space="425"/>
          <w:docGrid w:type="linesAndChars" w:linePitch="312"/>
        </w:sectPr>
      </w:pPr>
    </w:p>
    <w:p w14:paraId="228F8603" w14:textId="77777777" w:rsidR="005803F9" w:rsidRDefault="005803F9" w:rsidP="005803F9">
      <w:pPr>
        <w:ind w:firstLine="480"/>
      </w:pPr>
    </w:p>
    <w:p w14:paraId="7714D41D" w14:textId="77777777" w:rsidR="005803F9" w:rsidRDefault="005803F9" w:rsidP="005803F9">
      <w:pPr>
        <w:pStyle w:val="1"/>
        <w:numPr>
          <w:ilvl w:val="0"/>
          <w:numId w:val="4"/>
        </w:numPr>
      </w:pPr>
      <w:bookmarkStart w:id="65" w:name="_Toc462673913"/>
      <w:bookmarkStart w:id="66" w:name="_Toc437444891"/>
      <w:r>
        <w:rPr>
          <w:rFonts w:hint="eastAsia"/>
        </w:rPr>
        <w:t>消息结构</w:t>
      </w:r>
      <w:bookmarkEnd w:id="65"/>
    </w:p>
    <w:p w14:paraId="751A511F" w14:textId="77777777" w:rsidR="005803F9" w:rsidRDefault="005803F9" w:rsidP="005803F9">
      <w:pPr>
        <w:ind w:firstLine="480"/>
      </w:pPr>
      <w:r>
        <w:rPr>
          <w:rFonts w:hint="eastAsia"/>
        </w:rPr>
        <w:t>遵循</w:t>
      </w:r>
      <w:r>
        <w:rPr>
          <w:rFonts w:hint="eastAsia"/>
        </w:rPr>
        <w:t>GTP</w:t>
      </w:r>
      <w:r>
        <w:rPr>
          <w:rFonts w:hint="eastAsia"/>
        </w:rPr>
        <w:t>协议定义，消息结构描述如下：</w:t>
      </w:r>
    </w:p>
    <w:p w14:paraId="0DA70462" w14:textId="77777777" w:rsidR="005803F9" w:rsidRDefault="005803F9" w:rsidP="005803F9">
      <w:pPr>
        <w:ind w:firstLine="480"/>
      </w:pPr>
      <w:r>
        <w:rPr>
          <w:rFonts w:hint="eastAsia"/>
        </w:rPr>
        <w:t>1</w:t>
      </w: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5B5FC94A" w14:textId="77777777" w:rsidR="005803F9" w:rsidRPr="00312F74" w:rsidRDefault="005803F9" w:rsidP="005803F9">
      <w:pPr>
        <w:ind w:firstLine="480"/>
        <w:jc w:val="center"/>
      </w:pPr>
      <w:r>
        <w:object w:dxaOrig="4846" w:dyaOrig="510" w14:anchorId="594CB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8.5pt" o:ole="">
            <v:imagedata r:id="rId16" o:title=""/>
          </v:shape>
          <o:OLEObject Type="Embed" ProgID="Visio.Drawing.11" ShapeID="_x0000_i1025" DrawAspect="Content" ObjectID="_1536755976" r:id="rId17"/>
        </w:object>
      </w:r>
    </w:p>
    <w:p w14:paraId="04BA03BD" w14:textId="77777777" w:rsidR="005803F9" w:rsidRDefault="005803F9" w:rsidP="005803F9">
      <w:pPr>
        <w:ind w:firstLine="480"/>
      </w:pPr>
      <w:r>
        <w:rPr>
          <w:rFonts w:hint="eastAsia"/>
        </w:rPr>
        <w:t>2</w:t>
      </w:r>
      <w:r>
        <w:rPr>
          <w:rFonts w:hint="eastAsia"/>
        </w:rPr>
        <w:t>）在消息中，除消息组件外，数据域不允许在消息中重复出现。</w:t>
      </w:r>
    </w:p>
    <w:p w14:paraId="6F2E13B1" w14:textId="77777777" w:rsidR="005803F9" w:rsidRPr="00485464" w:rsidRDefault="005803F9" w:rsidP="005803F9">
      <w:pPr>
        <w:ind w:firstLine="480"/>
      </w:pPr>
      <w:r>
        <w:rPr>
          <w:rFonts w:hint="eastAsia"/>
        </w:rPr>
        <w:t>3</w:t>
      </w:r>
      <w:r>
        <w:rPr>
          <w:rFonts w:hint="eastAsia"/>
        </w:rPr>
        <w:t>）应用消息包括消息头和消息体两部分：</w:t>
      </w:r>
    </w:p>
    <w:p w14:paraId="55B669AE" w14:textId="77777777" w:rsidR="005803F9" w:rsidRDefault="005803F9" w:rsidP="005803F9">
      <w:pPr>
        <w:ind w:firstLine="480"/>
        <w:jc w:val="center"/>
      </w:pPr>
      <w:r>
        <w:object w:dxaOrig="4327" w:dyaOrig="552" w14:anchorId="6E13A633">
          <v:shape id="_x0000_i1026" type="#_x0000_t75" style="width:235.5pt;height:29.25pt" o:ole="">
            <v:imagedata r:id="rId18" o:title=""/>
          </v:shape>
          <o:OLEObject Type="Embed" ProgID="Visio.Drawing.11" ShapeID="_x0000_i1026" DrawAspect="Content" ObjectID="_1536755977" r:id="rId19"/>
        </w:object>
      </w:r>
    </w:p>
    <w:p w14:paraId="52012621" w14:textId="77777777" w:rsidR="005803F9" w:rsidRDefault="005803F9" w:rsidP="005803F9">
      <w:pPr>
        <w:ind w:firstLine="480"/>
      </w:pPr>
      <w:r>
        <w:rPr>
          <w:rFonts w:hint="eastAsia"/>
        </w:rPr>
        <w:t>其中：</w:t>
      </w:r>
    </w:p>
    <w:p w14:paraId="1120ABBD" w14:textId="77777777" w:rsidR="005803F9" w:rsidRDefault="005803F9" w:rsidP="005803F9">
      <w:pPr>
        <w:pStyle w:val="a6"/>
        <w:numPr>
          <w:ilvl w:val="0"/>
          <w:numId w:val="11"/>
        </w:numPr>
        <w:ind w:firstLineChars="0"/>
      </w:pPr>
      <w:r>
        <w:rPr>
          <w:rFonts w:hint="eastAsia"/>
        </w:rPr>
        <w:t>消息头标识了消息类型、消息序列号、消息序列类别号、报文连续标识等信息。</w:t>
      </w:r>
    </w:p>
    <w:p w14:paraId="2D692CC8" w14:textId="77777777" w:rsidR="005803F9" w:rsidRPr="00C678AA" w:rsidRDefault="005803F9" w:rsidP="005803F9">
      <w:pPr>
        <w:pStyle w:val="a6"/>
        <w:numPr>
          <w:ilvl w:val="0"/>
          <w:numId w:val="11"/>
        </w:numPr>
        <w:ind w:firstLineChars="0"/>
      </w:pPr>
      <w:r>
        <w:rPr>
          <w:rFonts w:hint="eastAsia"/>
        </w:rPr>
        <w:t>消息体定义了消息的主体结构，定义了消息交互时包含的信息要素。</w:t>
      </w:r>
    </w:p>
    <w:p w14:paraId="36E7B432" w14:textId="77777777" w:rsidR="005803F9" w:rsidRDefault="005803F9" w:rsidP="005803F9">
      <w:pPr>
        <w:pStyle w:val="1"/>
        <w:numPr>
          <w:ilvl w:val="0"/>
          <w:numId w:val="4"/>
        </w:numPr>
      </w:pPr>
      <w:bookmarkStart w:id="67" w:name="_Toc462673914"/>
      <w:r>
        <w:rPr>
          <w:rFonts w:hint="eastAsia"/>
        </w:rPr>
        <w:t>消息头定义</w:t>
      </w:r>
      <w:bookmarkEnd w:id="66"/>
      <w:bookmarkEnd w:id="67"/>
    </w:p>
    <w:p w14:paraId="71F8BD33" w14:textId="77777777" w:rsidR="005803F9" w:rsidRPr="00634CAB" w:rsidRDefault="005803F9" w:rsidP="005803F9">
      <w:pPr>
        <w:ind w:firstLine="480"/>
      </w:pPr>
      <w:r>
        <w:rPr>
          <w:rFonts w:hint="eastAsia"/>
        </w:rPr>
        <w:t>消息头的定义遵循</w:t>
      </w:r>
      <w:r>
        <w:rPr>
          <w:rFonts w:hint="eastAsia"/>
        </w:rPr>
        <w:t>GTP</w:t>
      </w:r>
      <w:r>
        <w:rPr>
          <w:rFonts w:hint="eastAsia"/>
        </w:rPr>
        <w:t>协议标准，每个消息均带有一个消息头，消息头中包含的要素如下：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5803F9" w:rsidRPr="00AD6F19" w14:paraId="0FA3F6BC" w14:textId="77777777" w:rsidTr="00E42239">
        <w:trPr>
          <w:tblHeader/>
          <w:jc w:val="center"/>
        </w:trPr>
        <w:tc>
          <w:tcPr>
            <w:tcW w:w="714" w:type="dxa"/>
            <w:shd w:val="clear" w:color="auto" w:fill="D9D9D9" w:themeFill="background1" w:themeFillShade="D9"/>
          </w:tcPr>
          <w:p w14:paraId="6E7F41F7"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Tag</w:t>
            </w:r>
          </w:p>
        </w:tc>
        <w:tc>
          <w:tcPr>
            <w:tcW w:w="1896" w:type="dxa"/>
            <w:shd w:val="clear" w:color="auto" w:fill="D9D9D9" w:themeFill="background1" w:themeFillShade="D9"/>
          </w:tcPr>
          <w:p w14:paraId="23128510"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188772AF"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1F475C13"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7CB462DC" w14:textId="77777777" w:rsidTr="00E42239">
        <w:trPr>
          <w:jc w:val="center"/>
        </w:trPr>
        <w:tc>
          <w:tcPr>
            <w:tcW w:w="714" w:type="dxa"/>
          </w:tcPr>
          <w:p w14:paraId="203D35C2" w14:textId="77777777" w:rsidR="005803F9" w:rsidRPr="007F37C1" w:rsidRDefault="005803F9" w:rsidP="00E42239">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67441470"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39D0F909"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0EE9AC6"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5803F9" w:rsidRPr="00AD6F19" w14:paraId="6122FEB1" w14:textId="77777777" w:rsidTr="00E42239">
        <w:trPr>
          <w:jc w:val="center"/>
        </w:trPr>
        <w:tc>
          <w:tcPr>
            <w:tcW w:w="714" w:type="dxa"/>
            <w:vAlign w:val="center"/>
          </w:tcPr>
          <w:p w14:paraId="2F41965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X02</w:t>
            </w:r>
          </w:p>
        </w:tc>
        <w:tc>
          <w:tcPr>
            <w:tcW w:w="1896" w:type="dxa"/>
          </w:tcPr>
          <w:p w14:paraId="0230A022" w14:textId="77777777" w:rsidR="005803F9" w:rsidRPr="007F37C1" w:rsidRDefault="005803F9" w:rsidP="00E42239">
            <w:pPr>
              <w:spacing w:line="240" w:lineRule="auto"/>
              <w:ind w:firstLineChars="0" w:firstLine="0"/>
              <w:rPr>
                <w:rFonts w:asciiTheme="minorEastAsia" w:hAnsiTheme="minorEastAsia"/>
                <w:sz w:val="21"/>
                <w:szCs w:val="21"/>
              </w:rPr>
            </w:pPr>
            <w:bookmarkStart w:id="68" w:name="OLE_LINK31"/>
            <w:bookmarkStart w:id="69" w:name="OLE_LINK32"/>
            <w:r w:rsidRPr="007F37C1">
              <w:rPr>
                <w:rFonts w:asciiTheme="minorEastAsia" w:hAnsiTheme="minorEastAsia"/>
                <w:sz w:val="21"/>
                <w:szCs w:val="21"/>
              </w:rPr>
              <w:t>ContentLength</w:t>
            </w:r>
            <w:bookmarkEnd w:id="68"/>
            <w:bookmarkEnd w:id="69"/>
          </w:p>
        </w:tc>
        <w:tc>
          <w:tcPr>
            <w:tcW w:w="758" w:type="dxa"/>
          </w:tcPr>
          <w:p w14:paraId="1E7BF1C0" w14:textId="12B7E4F1" w:rsidR="005803F9" w:rsidRPr="007F37C1" w:rsidRDefault="005803F9" w:rsidP="00E42239">
            <w:pPr>
              <w:spacing w:line="240" w:lineRule="auto"/>
              <w:ind w:firstLineChars="0" w:firstLine="0"/>
              <w:rPr>
                <w:rFonts w:asciiTheme="minorEastAsia" w:hAnsiTheme="minorEastAsia"/>
                <w:sz w:val="21"/>
                <w:szCs w:val="21"/>
              </w:rPr>
            </w:pPr>
            <w:del w:id="70" w:author="管荦" w:date="2016-09-29T10:27:00Z">
              <w:r w:rsidRPr="007F37C1" w:rsidDel="00DE1393">
                <w:rPr>
                  <w:rFonts w:asciiTheme="minorEastAsia" w:hAnsiTheme="minorEastAsia" w:hint="eastAsia"/>
                  <w:sz w:val="21"/>
                  <w:szCs w:val="21"/>
                </w:rPr>
                <w:delText>Y</w:delText>
              </w:r>
            </w:del>
            <w:ins w:id="71" w:author="管荦" w:date="2016-09-29T10:27:00Z">
              <w:r w:rsidR="00DE1393">
                <w:rPr>
                  <w:rFonts w:asciiTheme="minorEastAsia" w:hAnsiTheme="minorEastAsia"/>
                  <w:sz w:val="21"/>
                  <w:szCs w:val="21"/>
                </w:rPr>
                <w:t>N</w:t>
              </w:r>
            </w:ins>
          </w:p>
        </w:tc>
        <w:tc>
          <w:tcPr>
            <w:tcW w:w="4764" w:type="dxa"/>
          </w:tcPr>
          <w:p w14:paraId="13F60B7A"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tr w:rsidR="005803F9" w:rsidRPr="00AD6F19" w14:paraId="72598AFF" w14:textId="77777777" w:rsidTr="00E42239">
        <w:trPr>
          <w:jc w:val="center"/>
        </w:trPr>
        <w:tc>
          <w:tcPr>
            <w:tcW w:w="714" w:type="dxa"/>
            <w:vAlign w:val="center"/>
          </w:tcPr>
          <w:p w14:paraId="1691AF0F"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6DF5955C"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016FCC22"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38F6E26F"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5803F9" w:rsidRPr="00AD6F19" w14:paraId="069C8274" w14:textId="77777777" w:rsidTr="00E42239">
        <w:trPr>
          <w:jc w:val="center"/>
        </w:trPr>
        <w:tc>
          <w:tcPr>
            <w:tcW w:w="714" w:type="dxa"/>
            <w:vAlign w:val="center"/>
          </w:tcPr>
          <w:p w14:paraId="703659A9"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701AA081"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488C554C"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AB115C2"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5803F9" w:rsidRPr="00AD6F19" w14:paraId="10345F90" w14:textId="77777777" w:rsidTr="00E42239">
        <w:trPr>
          <w:jc w:val="center"/>
        </w:trPr>
        <w:tc>
          <w:tcPr>
            <w:tcW w:w="714" w:type="dxa"/>
            <w:vAlign w:val="center"/>
          </w:tcPr>
          <w:p w14:paraId="3D4560DA"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29A15454"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2D2CD8C8"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C854853"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5803F9" w:rsidRPr="00AD6F19" w14:paraId="695ABE28" w14:textId="77777777" w:rsidTr="00E42239">
        <w:trPr>
          <w:jc w:val="center"/>
        </w:trPr>
        <w:tc>
          <w:tcPr>
            <w:tcW w:w="714" w:type="dxa"/>
            <w:vAlign w:val="center"/>
          </w:tcPr>
          <w:p w14:paraId="4442CEC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5202D233"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5146D3AE"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5339C4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47FFBA2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Pr>
                <w:rFonts w:asciiTheme="minorEastAsia" w:hAnsiTheme="minorEastAsia" w:hint="eastAsia"/>
                <w:sz w:val="21"/>
                <w:szCs w:val="21"/>
              </w:rPr>
              <w:t>,有后续报文</w:t>
            </w:r>
          </w:p>
          <w:p w14:paraId="3895E40E"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5803F9" w:rsidRPr="00AD6F19" w14:paraId="5BD5965C" w14:textId="77777777" w:rsidTr="00E42239">
        <w:trPr>
          <w:jc w:val="center"/>
        </w:trPr>
        <w:tc>
          <w:tcPr>
            <w:tcW w:w="714" w:type="dxa"/>
            <w:vAlign w:val="center"/>
          </w:tcPr>
          <w:p w14:paraId="593DF2E6"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X07</w:t>
            </w:r>
          </w:p>
        </w:tc>
        <w:tc>
          <w:tcPr>
            <w:tcW w:w="1896" w:type="dxa"/>
            <w:shd w:val="clear" w:color="auto" w:fill="auto"/>
          </w:tcPr>
          <w:p w14:paraId="389C50C0"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5FD29E81"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2E17A304"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Pr>
                <w:rFonts w:asciiTheme="minorEastAsia" w:hAnsiTheme="minorEastAsia" w:hint="eastAsia"/>
                <w:sz w:val="21"/>
                <w:szCs w:val="21"/>
              </w:rPr>
              <w:t>交易所原值返回</w:t>
            </w:r>
          </w:p>
        </w:tc>
      </w:tr>
      <w:tr w:rsidR="005803F9" w:rsidRPr="00AD6F19" w14:paraId="5AF22B53" w14:textId="77777777" w:rsidTr="00E42239">
        <w:trPr>
          <w:jc w:val="center"/>
        </w:trPr>
        <w:tc>
          <w:tcPr>
            <w:tcW w:w="714" w:type="dxa"/>
            <w:vAlign w:val="center"/>
          </w:tcPr>
          <w:p w14:paraId="2BF6335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X08</w:t>
            </w:r>
          </w:p>
        </w:tc>
        <w:tc>
          <w:tcPr>
            <w:tcW w:w="1896" w:type="dxa"/>
          </w:tcPr>
          <w:p w14:paraId="1F1B99D9"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00E9D122"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2508BAC7"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5803F9" w:rsidRPr="00AD6F19" w14:paraId="11330415" w14:textId="77777777" w:rsidTr="00E42239">
        <w:trPr>
          <w:jc w:val="center"/>
        </w:trPr>
        <w:tc>
          <w:tcPr>
            <w:tcW w:w="714" w:type="dxa"/>
          </w:tcPr>
          <w:p w14:paraId="1774FBFD"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7DF3D932" w14:textId="77777777" w:rsidR="005803F9" w:rsidRPr="007F37C1" w:rsidRDefault="005803F9" w:rsidP="00E42239">
            <w:pPr>
              <w:spacing w:line="240" w:lineRule="auto"/>
              <w:ind w:firstLineChars="0" w:firstLine="0"/>
              <w:rPr>
                <w:rFonts w:asciiTheme="minorEastAsia" w:hAnsiTheme="minorEastAsia"/>
                <w:sz w:val="21"/>
                <w:szCs w:val="21"/>
              </w:rPr>
            </w:pPr>
            <w:bookmarkStart w:id="72" w:name="OLE_LINK25"/>
            <w:bookmarkStart w:id="73" w:name="OLE_LINK26"/>
            <w:r w:rsidRPr="007F37C1">
              <w:rPr>
                <w:rFonts w:asciiTheme="minorEastAsia" w:hAnsiTheme="minorEastAsia" w:hint="eastAsia"/>
                <w:sz w:val="21"/>
                <w:szCs w:val="21"/>
              </w:rPr>
              <w:t>ReceiverID</w:t>
            </w:r>
            <w:bookmarkEnd w:id="72"/>
            <w:bookmarkEnd w:id="73"/>
          </w:p>
        </w:tc>
        <w:tc>
          <w:tcPr>
            <w:tcW w:w="758" w:type="dxa"/>
          </w:tcPr>
          <w:p w14:paraId="0EE04D86"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4E0AD8F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p w14:paraId="6D304682" w14:textId="77777777" w:rsidR="005803F9" w:rsidRDefault="005803F9" w:rsidP="005803F9">
      <w:pPr>
        <w:ind w:firstLine="480"/>
      </w:pPr>
      <w:r>
        <w:rPr>
          <w:rFonts w:hint="eastAsia"/>
        </w:rPr>
        <w:t>其中：</w:t>
      </w:r>
    </w:p>
    <w:p w14:paraId="700DE1DC" w14:textId="77777777" w:rsidR="005803F9" w:rsidRDefault="005803F9" w:rsidP="005803F9">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5F9E9FD8" w14:textId="77777777" w:rsidR="005803F9" w:rsidRDefault="005803F9" w:rsidP="005803F9">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63670319" w14:textId="77777777" w:rsidR="005803F9" w:rsidRDefault="005803F9" w:rsidP="005803F9">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01EEC9ED" w14:textId="77777777" w:rsidR="005803F9" w:rsidRDefault="005803F9" w:rsidP="005803F9">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用于标识消息类型，具体定义参见“消息类型”章节。</w:t>
      </w:r>
    </w:p>
    <w:p w14:paraId="40C53588" w14:textId="77777777" w:rsidR="005803F9" w:rsidRPr="00E34968" w:rsidRDefault="005803F9" w:rsidP="005803F9">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14:paraId="68A3713B" w14:textId="77777777" w:rsidR="007741AB" w:rsidRDefault="007741AB" w:rsidP="007741AB">
      <w:pPr>
        <w:pStyle w:val="1"/>
        <w:numPr>
          <w:ilvl w:val="0"/>
          <w:numId w:val="4"/>
        </w:numPr>
      </w:pPr>
      <w:bookmarkStart w:id="74" w:name="_Toc462673915"/>
      <w:r>
        <w:rPr>
          <w:rFonts w:hint="eastAsia"/>
        </w:rPr>
        <w:t>消息</w:t>
      </w:r>
      <w:r w:rsidR="00CE587A">
        <w:rPr>
          <w:rFonts w:hint="eastAsia"/>
        </w:rPr>
        <w:t>体</w:t>
      </w:r>
      <w:r w:rsidR="00C41F4E">
        <w:rPr>
          <w:rFonts w:hint="eastAsia"/>
        </w:rPr>
        <w:t>定义</w:t>
      </w:r>
      <w:bookmarkEnd w:id="74"/>
    </w:p>
    <w:p w14:paraId="613BD892" w14:textId="77777777" w:rsidR="00A1643C" w:rsidRPr="00E751DF" w:rsidRDefault="00A1643C" w:rsidP="00A1643C">
      <w:pPr>
        <w:pStyle w:val="2"/>
        <w:numPr>
          <w:ilvl w:val="1"/>
          <w:numId w:val="4"/>
        </w:numPr>
        <w:ind w:left="0" w:firstLineChars="0" w:firstLine="0"/>
      </w:pPr>
      <w:bookmarkStart w:id="75" w:name="_Toc426537842"/>
      <w:bookmarkStart w:id="76" w:name="_Toc462673916"/>
      <w:r>
        <w:rPr>
          <w:rFonts w:hint="eastAsia"/>
        </w:rPr>
        <w:t>基本约定</w:t>
      </w:r>
      <w:bookmarkEnd w:id="75"/>
      <w:bookmarkEnd w:id="76"/>
    </w:p>
    <w:p w14:paraId="4FF047B5" w14:textId="77777777" w:rsidR="00A1643C" w:rsidRPr="00A10CA4" w:rsidRDefault="00A1643C" w:rsidP="00A1643C">
      <w:pPr>
        <w:pStyle w:val="3"/>
        <w:numPr>
          <w:ilvl w:val="2"/>
          <w:numId w:val="4"/>
        </w:numPr>
        <w:ind w:left="0" w:firstLineChars="0" w:firstLine="0"/>
        <w:rPr>
          <w:rFonts w:asciiTheme="minorEastAsia" w:hAnsiTheme="minorEastAsia"/>
          <w:color w:val="000000" w:themeColor="text1"/>
        </w:rPr>
      </w:pPr>
      <w:bookmarkStart w:id="77" w:name="_Toc426537843"/>
      <w:bookmarkStart w:id="78" w:name="_Toc462673917"/>
      <w:r w:rsidRPr="00A10CA4">
        <w:rPr>
          <w:rFonts w:asciiTheme="minorEastAsia" w:hAnsiTheme="minorEastAsia" w:hint="eastAsia"/>
          <w:color w:val="000000" w:themeColor="text1"/>
        </w:rPr>
        <w:t>符号约定</w:t>
      </w:r>
      <w:bookmarkEnd w:id="77"/>
      <w:bookmarkEnd w:id="78"/>
    </w:p>
    <w:p w14:paraId="4FFBCF75" w14:textId="77777777" w:rsidR="00A1643C" w:rsidRPr="00A10CA4" w:rsidRDefault="00A1643C" w:rsidP="00A1643C">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A1643C" w:rsidRPr="00A10CA4" w14:paraId="1F303FF9" w14:textId="77777777" w:rsidTr="00A52BF2">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0A529A24"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1DF01A5E"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A1643C" w:rsidRPr="00A10CA4" w14:paraId="432327BA" w14:textId="77777777" w:rsidTr="00A52BF2">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1912F34C"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70C7B29"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04DD917D"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A1643C" w:rsidRPr="00A10CA4" w14:paraId="5D5B5452"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6B7D0B4"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4CE63D4"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3CD89F12"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A1643C" w:rsidRPr="00A10CA4" w14:paraId="7EE7AA3D"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13BEC561"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8A6C9D2"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51993DE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A1643C" w:rsidRPr="00A10CA4" w14:paraId="4F1DC716"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187AEDA2"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EFB22EA"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377344A"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A1643C" w:rsidRPr="00A10CA4" w14:paraId="4D8C4B93"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446B666B"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44DF06"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82CE64F"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A1643C" w:rsidRPr="00A10CA4" w14:paraId="648F4591" w14:textId="77777777" w:rsidTr="00A52BF2">
        <w:trPr>
          <w:cantSplit/>
          <w:jc w:val="center"/>
        </w:trPr>
        <w:tc>
          <w:tcPr>
            <w:tcW w:w="1350" w:type="dxa"/>
            <w:vMerge w:val="restart"/>
            <w:tcBorders>
              <w:top w:val="single" w:sz="4" w:space="0" w:color="auto"/>
              <w:left w:val="single" w:sz="8" w:space="0" w:color="auto"/>
              <w:right w:val="single" w:sz="4" w:space="0" w:color="auto"/>
            </w:tcBorders>
            <w:vAlign w:val="center"/>
          </w:tcPr>
          <w:p w14:paraId="1A3C2F4E" w14:textId="77777777" w:rsidR="00A1643C" w:rsidRPr="00A10CA4" w:rsidRDefault="00A1643C" w:rsidP="00A52BF2">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11EF8234"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2C62C794"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A1643C" w:rsidRPr="00A10CA4" w14:paraId="0B20BA0A" w14:textId="77777777" w:rsidTr="00A52BF2">
        <w:trPr>
          <w:cantSplit/>
          <w:jc w:val="center"/>
        </w:trPr>
        <w:tc>
          <w:tcPr>
            <w:tcW w:w="1350" w:type="dxa"/>
            <w:vMerge/>
            <w:tcBorders>
              <w:top w:val="single" w:sz="4" w:space="0" w:color="auto"/>
              <w:left w:val="single" w:sz="8" w:space="0" w:color="auto"/>
              <w:right w:val="single" w:sz="4" w:space="0" w:color="auto"/>
            </w:tcBorders>
            <w:vAlign w:val="center"/>
          </w:tcPr>
          <w:p w14:paraId="676CAC7B" w14:textId="77777777" w:rsidR="00A1643C" w:rsidRPr="00A10CA4" w:rsidRDefault="00A1643C" w:rsidP="00A52BF2">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21DE99"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1656D58"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A1643C" w:rsidRPr="00A10CA4" w14:paraId="079F5A8D" w14:textId="77777777" w:rsidTr="00A52BF2">
        <w:trPr>
          <w:cantSplit/>
          <w:jc w:val="center"/>
        </w:trPr>
        <w:tc>
          <w:tcPr>
            <w:tcW w:w="1350" w:type="dxa"/>
            <w:vMerge/>
            <w:tcBorders>
              <w:left w:val="single" w:sz="8" w:space="0" w:color="auto"/>
              <w:right w:val="single" w:sz="4" w:space="0" w:color="auto"/>
            </w:tcBorders>
            <w:vAlign w:val="center"/>
          </w:tcPr>
          <w:p w14:paraId="018DC8C9"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375C6E82"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008408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A1643C" w:rsidRPr="00A10CA4" w14:paraId="1F1E6DCD" w14:textId="77777777" w:rsidTr="00A52BF2">
        <w:trPr>
          <w:cantSplit/>
          <w:jc w:val="center"/>
        </w:trPr>
        <w:tc>
          <w:tcPr>
            <w:tcW w:w="1350" w:type="dxa"/>
            <w:vMerge/>
            <w:tcBorders>
              <w:left w:val="single" w:sz="8" w:space="0" w:color="auto"/>
              <w:right w:val="single" w:sz="4" w:space="0" w:color="auto"/>
            </w:tcBorders>
            <w:vAlign w:val="center"/>
          </w:tcPr>
          <w:p w14:paraId="07618401"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4311D75B"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E7F925B"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A1643C" w:rsidRPr="00A10CA4" w14:paraId="03D2E59A" w14:textId="77777777" w:rsidTr="00A52BF2">
        <w:trPr>
          <w:cantSplit/>
          <w:trHeight w:val="241"/>
          <w:jc w:val="center"/>
        </w:trPr>
        <w:tc>
          <w:tcPr>
            <w:tcW w:w="1350" w:type="dxa"/>
            <w:vMerge/>
            <w:tcBorders>
              <w:left w:val="single" w:sz="8" w:space="0" w:color="auto"/>
              <w:right w:val="single" w:sz="4" w:space="0" w:color="auto"/>
            </w:tcBorders>
            <w:vAlign w:val="center"/>
          </w:tcPr>
          <w:p w14:paraId="6D67028C"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3D9B417"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1DE9A5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A1643C" w:rsidRPr="00A10CA4" w14:paraId="37DA1B05" w14:textId="77777777" w:rsidTr="00A52BF2">
        <w:trPr>
          <w:cantSplit/>
          <w:jc w:val="center"/>
        </w:trPr>
        <w:tc>
          <w:tcPr>
            <w:tcW w:w="1350" w:type="dxa"/>
            <w:vMerge/>
            <w:tcBorders>
              <w:left w:val="single" w:sz="8" w:space="0" w:color="auto"/>
              <w:right w:val="single" w:sz="4" w:space="0" w:color="auto"/>
            </w:tcBorders>
            <w:vAlign w:val="center"/>
          </w:tcPr>
          <w:p w14:paraId="4CBF0635"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75E011C"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C5D718D"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A1643C" w:rsidRPr="00A10CA4" w14:paraId="09882C32" w14:textId="77777777" w:rsidTr="00A52BF2">
        <w:trPr>
          <w:cantSplit/>
          <w:jc w:val="center"/>
        </w:trPr>
        <w:tc>
          <w:tcPr>
            <w:tcW w:w="1350" w:type="dxa"/>
            <w:vMerge/>
            <w:tcBorders>
              <w:left w:val="single" w:sz="8" w:space="0" w:color="auto"/>
              <w:right w:val="single" w:sz="4" w:space="0" w:color="auto"/>
            </w:tcBorders>
            <w:vAlign w:val="center"/>
          </w:tcPr>
          <w:p w14:paraId="454B5EC4"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777F57C5"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B572736"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14:paraId="48142B18" w14:textId="77777777" w:rsidR="00A1643C" w:rsidRDefault="00A1643C" w:rsidP="00A1643C">
      <w:pPr>
        <w:pStyle w:val="3"/>
        <w:numPr>
          <w:ilvl w:val="2"/>
          <w:numId w:val="4"/>
        </w:numPr>
        <w:ind w:left="0" w:firstLineChars="0" w:firstLine="0"/>
        <w:rPr>
          <w:rFonts w:asciiTheme="minorEastAsia" w:hAnsiTheme="minorEastAsia"/>
          <w:color w:val="000000" w:themeColor="text1"/>
        </w:rPr>
      </w:pPr>
      <w:bookmarkStart w:id="79" w:name="_Toc426537844"/>
      <w:bookmarkStart w:id="80" w:name="_Toc462673918"/>
      <w:r>
        <w:rPr>
          <w:rFonts w:asciiTheme="minorEastAsia" w:hAnsiTheme="minorEastAsia" w:hint="eastAsia"/>
          <w:color w:val="000000" w:themeColor="text1"/>
        </w:rPr>
        <w:t>转义规则</w:t>
      </w:r>
      <w:bookmarkEnd w:id="79"/>
      <w:bookmarkEnd w:id="80"/>
    </w:p>
    <w:p w14:paraId="48C602A6" w14:textId="77777777" w:rsidR="00A1643C" w:rsidRPr="00DE53E1" w:rsidRDefault="00A1643C" w:rsidP="00A1643C">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A1643C" w14:paraId="757782C1" w14:textId="77777777" w:rsidTr="00A52BF2">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6F60665B" w14:textId="77777777" w:rsidR="00A1643C" w:rsidRPr="00DE53E1" w:rsidRDefault="00A1643C" w:rsidP="00A52BF2">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604398E8" w14:textId="77777777" w:rsidR="00A1643C" w:rsidRPr="00DE53E1" w:rsidRDefault="00A1643C" w:rsidP="00A52BF2">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1C4DF332" w14:textId="77777777" w:rsidR="00A1643C" w:rsidRPr="00DE53E1" w:rsidRDefault="00A1643C" w:rsidP="00A52BF2">
            <w:pPr>
              <w:ind w:firstLineChars="82" w:firstLine="198"/>
              <w:rPr>
                <w:rFonts w:asciiTheme="minorEastAsia" w:hAnsiTheme="minorEastAsia"/>
                <w:b/>
              </w:rPr>
            </w:pPr>
            <w:r w:rsidRPr="00DE53E1">
              <w:rPr>
                <w:rFonts w:asciiTheme="minorEastAsia" w:hAnsiTheme="minorEastAsia" w:hint="eastAsia"/>
                <w:b/>
              </w:rPr>
              <w:t>备注</w:t>
            </w:r>
          </w:p>
        </w:tc>
      </w:tr>
      <w:tr w:rsidR="00A1643C" w14:paraId="4BFFC54B" w14:textId="77777777" w:rsidTr="00A52BF2">
        <w:tc>
          <w:tcPr>
            <w:tcW w:w="1601" w:type="dxa"/>
            <w:tcBorders>
              <w:top w:val="single" w:sz="4" w:space="0" w:color="auto"/>
              <w:left w:val="single" w:sz="4" w:space="0" w:color="auto"/>
              <w:bottom w:val="single" w:sz="4" w:space="0" w:color="auto"/>
              <w:right w:val="single" w:sz="4" w:space="0" w:color="auto"/>
            </w:tcBorders>
          </w:tcPr>
          <w:p w14:paraId="04E00BCB" w14:textId="77777777" w:rsidR="00A1643C" w:rsidRPr="00DE53E1"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23130F5" w14:textId="77777777" w:rsidR="00A1643C" w:rsidRPr="00DE53E1"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42FE20C" w14:textId="77777777" w:rsidR="00A1643C" w:rsidRPr="00DE53E1" w:rsidRDefault="00A1643C" w:rsidP="00A52BF2">
            <w:pPr>
              <w:ind w:firstLineChars="0" w:firstLine="0"/>
              <w:jc w:val="left"/>
              <w:rPr>
                <w:rFonts w:asciiTheme="minorEastAsia" w:hAnsiTheme="minorEastAsia"/>
              </w:rPr>
            </w:pPr>
          </w:p>
        </w:tc>
      </w:tr>
      <w:tr w:rsidR="00A1643C" w14:paraId="3D0DF26E" w14:textId="77777777" w:rsidTr="00A52BF2">
        <w:tc>
          <w:tcPr>
            <w:tcW w:w="1601" w:type="dxa"/>
            <w:tcBorders>
              <w:top w:val="single" w:sz="4" w:space="0" w:color="auto"/>
              <w:left w:val="single" w:sz="4" w:space="0" w:color="auto"/>
              <w:bottom w:val="single" w:sz="4" w:space="0" w:color="auto"/>
              <w:right w:val="single" w:sz="4" w:space="0" w:color="auto"/>
            </w:tcBorders>
          </w:tcPr>
          <w:p w14:paraId="2E40AD68"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2493C7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EA22262" w14:textId="77777777" w:rsidR="00A1643C" w:rsidRPr="00DE53E1" w:rsidRDefault="00A1643C" w:rsidP="00A52BF2">
            <w:pPr>
              <w:ind w:firstLineChars="0" w:firstLine="0"/>
              <w:jc w:val="left"/>
              <w:rPr>
                <w:rFonts w:asciiTheme="minorEastAsia" w:hAnsiTheme="minorEastAsia"/>
              </w:rPr>
            </w:pPr>
          </w:p>
        </w:tc>
      </w:tr>
      <w:tr w:rsidR="00A1643C" w14:paraId="6FF9E4FF" w14:textId="77777777" w:rsidTr="00A52BF2">
        <w:tc>
          <w:tcPr>
            <w:tcW w:w="1601" w:type="dxa"/>
            <w:tcBorders>
              <w:top w:val="single" w:sz="4" w:space="0" w:color="auto"/>
              <w:left w:val="single" w:sz="4" w:space="0" w:color="auto"/>
              <w:bottom w:val="single" w:sz="4" w:space="0" w:color="auto"/>
              <w:right w:val="single" w:sz="4" w:space="0" w:color="auto"/>
            </w:tcBorders>
          </w:tcPr>
          <w:p w14:paraId="5B1A34D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76AC007"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55599CB" w14:textId="77777777" w:rsidR="00A1643C" w:rsidRPr="00DE53E1" w:rsidRDefault="00A1643C" w:rsidP="00A52BF2">
            <w:pPr>
              <w:ind w:firstLineChars="0" w:firstLine="0"/>
              <w:jc w:val="left"/>
              <w:rPr>
                <w:rFonts w:asciiTheme="minorEastAsia" w:hAnsiTheme="minorEastAsia"/>
              </w:rPr>
            </w:pPr>
          </w:p>
        </w:tc>
      </w:tr>
      <w:tr w:rsidR="00A1643C" w14:paraId="4E3617BF" w14:textId="77777777" w:rsidTr="00A52BF2">
        <w:tc>
          <w:tcPr>
            <w:tcW w:w="1601" w:type="dxa"/>
            <w:tcBorders>
              <w:top w:val="single" w:sz="4" w:space="0" w:color="auto"/>
              <w:left w:val="single" w:sz="4" w:space="0" w:color="auto"/>
              <w:bottom w:val="single" w:sz="4" w:space="0" w:color="auto"/>
              <w:right w:val="single" w:sz="4" w:space="0" w:color="auto"/>
            </w:tcBorders>
          </w:tcPr>
          <w:p w14:paraId="60D30C56"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B8D2945"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174F05F" w14:textId="77777777" w:rsidR="00A1643C" w:rsidRPr="00DE53E1" w:rsidRDefault="00A1643C" w:rsidP="00A52BF2">
            <w:pPr>
              <w:ind w:firstLineChars="0" w:firstLine="0"/>
              <w:jc w:val="left"/>
              <w:rPr>
                <w:rFonts w:asciiTheme="minorEastAsia" w:hAnsiTheme="minorEastAsia"/>
              </w:rPr>
            </w:pPr>
          </w:p>
        </w:tc>
      </w:tr>
      <w:tr w:rsidR="00A1643C" w14:paraId="1E66ACA9" w14:textId="77777777" w:rsidTr="00A52BF2">
        <w:tc>
          <w:tcPr>
            <w:tcW w:w="1601" w:type="dxa"/>
            <w:tcBorders>
              <w:top w:val="single" w:sz="4" w:space="0" w:color="auto"/>
              <w:left w:val="single" w:sz="4" w:space="0" w:color="auto"/>
              <w:bottom w:val="single" w:sz="4" w:space="0" w:color="auto"/>
              <w:right w:val="single" w:sz="4" w:space="0" w:color="auto"/>
            </w:tcBorders>
          </w:tcPr>
          <w:p w14:paraId="0C39CCD0"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072F38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4F60D3C" w14:textId="77777777" w:rsidR="00A1643C" w:rsidRPr="00DE53E1" w:rsidRDefault="00A1643C" w:rsidP="00A52BF2">
            <w:pPr>
              <w:ind w:firstLineChars="0" w:firstLine="0"/>
              <w:jc w:val="left"/>
              <w:rPr>
                <w:rFonts w:asciiTheme="minorEastAsia" w:hAnsiTheme="minorEastAsia"/>
              </w:rPr>
            </w:pPr>
          </w:p>
        </w:tc>
      </w:tr>
      <w:tr w:rsidR="00A1643C" w14:paraId="1668ECFB" w14:textId="77777777" w:rsidTr="00A52BF2">
        <w:tc>
          <w:tcPr>
            <w:tcW w:w="1601" w:type="dxa"/>
            <w:tcBorders>
              <w:top w:val="single" w:sz="4" w:space="0" w:color="auto"/>
              <w:left w:val="single" w:sz="4" w:space="0" w:color="auto"/>
              <w:bottom w:val="single" w:sz="4" w:space="0" w:color="auto"/>
              <w:right w:val="single" w:sz="4" w:space="0" w:color="auto"/>
            </w:tcBorders>
          </w:tcPr>
          <w:p w14:paraId="63FA9E98"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0A306D6"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2949FC83" w14:textId="77777777" w:rsidR="00A1643C" w:rsidRPr="00DE53E1" w:rsidRDefault="00A1643C" w:rsidP="00A52BF2">
            <w:pPr>
              <w:ind w:firstLineChars="0" w:firstLine="0"/>
              <w:jc w:val="left"/>
              <w:rPr>
                <w:rFonts w:asciiTheme="minorEastAsia" w:hAnsiTheme="minorEastAsia"/>
              </w:rPr>
            </w:pPr>
          </w:p>
        </w:tc>
      </w:tr>
      <w:tr w:rsidR="00A1643C" w:rsidRPr="00DE53E1" w14:paraId="7F07A83E" w14:textId="77777777" w:rsidTr="00A52BF2">
        <w:tc>
          <w:tcPr>
            <w:tcW w:w="1601" w:type="dxa"/>
            <w:tcBorders>
              <w:top w:val="single" w:sz="4" w:space="0" w:color="auto"/>
              <w:left w:val="single" w:sz="4" w:space="0" w:color="auto"/>
              <w:bottom w:val="single" w:sz="4" w:space="0" w:color="auto"/>
              <w:right w:val="single" w:sz="4" w:space="0" w:color="auto"/>
            </w:tcBorders>
            <w:hideMark/>
          </w:tcPr>
          <w:p w14:paraId="52582649" w14:textId="77777777" w:rsidR="00A1643C" w:rsidRPr="00DE53E1" w:rsidRDefault="00A1643C" w:rsidP="00A52BF2">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1AC194D7" w14:textId="77777777" w:rsidR="00A1643C" w:rsidRPr="00DE53E1" w:rsidRDefault="00A1643C" w:rsidP="00A52BF2">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0F77B92D" w14:textId="77777777" w:rsidR="00A1643C" w:rsidRPr="00DE53E1" w:rsidRDefault="00A1643C" w:rsidP="00A52BF2">
            <w:pPr>
              <w:ind w:firstLineChars="0" w:firstLine="0"/>
              <w:jc w:val="left"/>
              <w:rPr>
                <w:rFonts w:asciiTheme="minorEastAsia" w:hAnsiTheme="minorEastAsia"/>
              </w:rPr>
            </w:pPr>
          </w:p>
        </w:tc>
      </w:tr>
    </w:tbl>
    <w:p w14:paraId="63CE5BDD" w14:textId="77777777" w:rsidR="00DF6EF9" w:rsidRPr="00C907BC" w:rsidRDefault="00DF6EF9" w:rsidP="00123CA2">
      <w:pPr>
        <w:ind w:firstLine="480"/>
      </w:pPr>
    </w:p>
    <w:p w14:paraId="7EA72B89" w14:textId="77777777" w:rsidR="00A0009D" w:rsidRDefault="00A0009D" w:rsidP="00A0009D">
      <w:pPr>
        <w:pStyle w:val="2"/>
        <w:numPr>
          <w:ilvl w:val="1"/>
          <w:numId w:val="4"/>
        </w:numPr>
        <w:ind w:left="0" w:firstLineChars="0" w:firstLine="0"/>
      </w:pPr>
      <w:bookmarkStart w:id="81" w:name="_Toc462673919"/>
      <w:r>
        <w:rPr>
          <w:rFonts w:hint="eastAsia"/>
        </w:rPr>
        <w:t>认证</w:t>
      </w:r>
      <w:r w:rsidR="00046877">
        <w:rPr>
          <w:rFonts w:hint="eastAsia"/>
        </w:rPr>
        <w:t>类</w:t>
      </w:r>
      <w:r>
        <w:rPr>
          <w:rFonts w:hint="eastAsia"/>
        </w:rPr>
        <w:t>交易</w:t>
      </w:r>
      <w:bookmarkEnd w:id="81"/>
    </w:p>
    <w:p w14:paraId="6E3E2971" w14:textId="77777777" w:rsidR="00A0009D" w:rsidRDefault="00A0009D" w:rsidP="00A0009D">
      <w:pPr>
        <w:pStyle w:val="3"/>
        <w:numPr>
          <w:ilvl w:val="2"/>
          <w:numId w:val="4"/>
        </w:numPr>
        <w:ind w:left="0" w:firstLineChars="0" w:firstLine="0"/>
      </w:pPr>
      <w:bookmarkStart w:id="82" w:name="_Toc462673920"/>
      <w:r>
        <w:rPr>
          <w:rFonts w:hint="eastAsia"/>
        </w:rPr>
        <w:t>交易员认证</w:t>
      </w:r>
      <w:bookmarkEnd w:id="82"/>
    </w:p>
    <w:p w14:paraId="61C8CBDC" w14:textId="77777777" w:rsidR="00A0009D" w:rsidRDefault="00A0009D" w:rsidP="00A0009D">
      <w:pPr>
        <w:pStyle w:val="4"/>
        <w:numPr>
          <w:ilvl w:val="3"/>
          <w:numId w:val="4"/>
        </w:numPr>
        <w:ind w:left="0" w:firstLineChars="0" w:firstLine="0"/>
      </w:pPr>
      <w:r w:rsidRPr="009557AF">
        <w:rPr>
          <w:rFonts w:hint="eastAsia"/>
        </w:rPr>
        <w:t>交易员登录请求及应答</w:t>
      </w:r>
    </w:p>
    <w:p w14:paraId="6F41A1D8" w14:textId="77777777" w:rsidR="00BF29CF" w:rsidRDefault="00BF29CF" w:rsidP="00BF29CF">
      <w:pPr>
        <w:ind w:firstLine="482"/>
      </w:pPr>
      <w:r w:rsidRPr="00BF29CF">
        <w:rPr>
          <w:rFonts w:hint="eastAsia"/>
          <w:b/>
        </w:rPr>
        <w:t>功能</w:t>
      </w:r>
      <w:r>
        <w:rPr>
          <w:rFonts w:hint="eastAsia"/>
        </w:rPr>
        <w:t>：交易员登录指令用于</w:t>
      </w:r>
      <w:r w:rsidR="005B7BC8">
        <w:rPr>
          <w:rFonts w:hint="eastAsia"/>
        </w:rPr>
        <w:t>：</w:t>
      </w:r>
      <w:r w:rsidR="005B7BC8">
        <w:rPr>
          <w:rFonts w:hint="eastAsia"/>
        </w:rPr>
        <w:t>1</w:t>
      </w:r>
      <w:r w:rsidR="005B7BC8">
        <w:rPr>
          <w:rFonts w:hint="eastAsia"/>
        </w:rPr>
        <w:t>）交易员身份验证；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43EABD07" w14:textId="77777777" w:rsidR="00BF29CF" w:rsidRPr="00BF29CF" w:rsidRDefault="00BF29CF" w:rsidP="00BF29CF">
      <w:pPr>
        <w:ind w:firstLine="480"/>
      </w:pPr>
      <w:r>
        <w:rPr>
          <w:rFonts w:hint="eastAsia"/>
        </w:rPr>
        <w:t>消息体格式如下：</w:t>
      </w:r>
    </w:p>
    <w:tbl>
      <w:tblPr>
        <w:tblStyle w:val="a7"/>
        <w:tblW w:w="8472" w:type="dxa"/>
        <w:tblLook w:val="04A0" w:firstRow="1" w:lastRow="0" w:firstColumn="1" w:lastColumn="0" w:noHBand="0" w:noVBand="1"/>
      </w:tblPr>
      <w:tblGrid>
        <w:gridCol w:w="690"/>
        <w:gridCol w:w="575"/>
        <w:gridCol w:w="1967"/>
        <w:gridCol w:w="1967"/>
        <w:gridCol w:w="691"/>
        <w:gridCol w:w="691"/>
        <w:gridCol w:w="1891"/>
      </w:tblGrid>
      <w:tr w:rsidR="00BC3138" w14:paraId="18DEAC06" w14:textId="77777777" w:rsidTr="00E42239">
        <w:trPr>
          <w:tblHeader/>
        </w:trPr>
        <w:tc>
          <w:tcPr>
            <w:tcW w:w="0" w:type="auto"/>
            <w:shd w:val="clear" w:color="auto" w:fill="D9D9D9" w:themeFill="background1" w:themeFillShade="D9"/>
          </w:tcPr>
          <w:p w14:paraId="1F627C34" w14:textId="77777777" w:rsidR="00BC3138" w:rsidRDefault="00BC3138" w:rsidP="00E42239">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20439562" w14:textId="77777777" w:rsidR="00BC3138" w:rsidRPr="00042DFF" w:rsidRDefault="00BC3138" w:rsidP="00E42239">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5BC696CF" w14:textId="77777777" w:rsidR="00BC3138" w:rsidRPr="00042DFF" w:rsidRDefault="00BC3138" w:rsidP="00E42239">
            <w:pPr>
              <w:spacing w:line="240" w:lineRule="auto"/>
              <w:ind w:firstLineChars="0" w:firstLine="0"/>
              <w:rPr>
                <w:b/>
                <w:sz w:val="21"/>
              </w:rPr>
            </w:pPr>
            <w:r w:rsidRPr="00042DFF">
              <w:rPr>
                <w:rFonts w:hint="eastAsia"/>
                <w:b/>
                <w:sz w:val="21"/>
              </w:rPr>
              <w:t>域名</w:t>
            </w:r>
          </w:p>
        </w:tc>
        <w:tc>
          <w:tcPr>
            <w:tcW w:w="0" w:type="auto"/>
            <w:shd w:val="clear" w:color="auto" w:fill="D9D9D9" w:themeFill="background1" w:themeFillShade="D9"/>
            <w:vAlign w:val="center"/>
          </w:tcPr>
          <w:p w14:paraId="6C94649B" w14:textId="77777777" w:rsidR="00BC3138" w:rsidRPr="00912A7A" w:rsidRDefault="00BC3138" w:rsidP="00E4223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shd w:val="clear" w:color="auto" w:fill="D9D9D9" w:themeFill="background1" w:themeFillShade="D9"/>
          </w:tcPr>
          <w:p w14:paraId="13E46D3F" w14:textId="77777777" w:rsidR="00BC3138" w:rsidRPr="00042DFF" w:rsidRDefault="00BC3138" w:rsidP="00E42239">
            <w:pPr>
              <w:spacing w:line="240" w:lineRule="auto"/>
              <w:ind w:firstLineChars="0" w:firstLine="0"/>
              <w:rPr>
                <w:b/>
                <w:sz w:val="21"/>
              </w:rPr>
            </w:pPr>
            <w:r>
              <w:rPr>
                <w:rFonts w:hint="eastAsia"/>
                <w:b/>
                <w:sz w:val="21"/>
              </w:rPr>
              <w:t>请求</w:t>
            </w:r>
          </w:p>
        </w:tc>
        <w:tc>
          <w:tcPr>
            <w:tcW w:w="0" w:type="auto"/>
            <w:shd w:val="clear" w:color="auto" w:fill="D9D9D9" w:themeFill="background1" w:themeFillShade="D9"/>
          </w:tcPr>
          <w:p w14:paraId="3D3FC2C2" w14:textId="77777777" w:rsidR="00BC3138" w:rsidRPr="00042DFF" w:rsidRDefault="00BC3138" w:rsidP="00E42239">
            <w:pPr>
              <w:spacing w:line="240" w:lineRule="auto"/>
              <w:ind w:firstLineChars="0" w:firstLine="0"/>
              <w:rPr>
                <w:b/>
                <w:sz w:val="21"/>
              </w:rPr>
            </w:pPr>
            <w:r>
              <w:rPr>
                <w:rFonts w:hint="eastAsia"/>
                <w:b/>
                <w:sz w:val="21"/>
              </w:rPr>
              <w:t>应答</w:t>
            </w:r>
          </w:p>
        </w:tc>
        <w:tc>
          <w:tcPr>
            <w:tcW w:w="1891" w:type="dxa"/>
            <w:shd w:val="clear" w:color="auto" w:fill="D9D9D9" w:themeFill="background1" w:themeFillShade="D9"/>
          </w:tcPr>
          <w:p w14:paraId="521F6125" w14:textId="77777777" w:rsidR="00BC3138" w:rsidRPr="00042DFF" w:rsidRDefault="00BC3138" w:rsidP="00E42239">
            <w:pPr>
              <w:spacing w:line="240" w:lineRule="auto"/>
              <w:ind w:firstLineChars="0" w:firstLine="0"/>
              <w:rPr>
                <w:b/>
                <w:sz w:val="21"/>
              </w:rPr>
            </w:pPr>
            <w:r>
              <w:rPr>
                <w:rFonts w:hint="eastAsia"/>
                <w:b/>
                <w:sz w:val="21"/>
              </w:rPr>
              <w:t>说明</w:t>
            </w:r>
          </w:p>
        </w:tc>
      </w:tr>
      <w:tr w:rsidR="00BC3138" w14:paraId="6D30456C" w14:textId="77777777" w:rsidTr="00E42239">
        <w:tc>
          <w:tcPr>
            <w:tcW w:w="0" w:type="auto"/>
          </w:tcPr>
          <w:p w14:paraId="317A2504" w14:textId="77777777" w:rsidR="00BC3138" w:rsidRDefault="00BC3138" w:rsidP="00E42239">
            <w:pPr>
              <w:spacing w:line="240" w:lineRule="auto"/>
              <w:ind w:firstLineChars="0" w:firstLine="0"/>
              <w:rPr>
                <w:color w:val="000000"/>
                <w:sz w:val="20"/>
                <w:szCs w:val="20"/>
              </w:rPr>
            </w:pPr>
          </w:p>
        </w:tc>
        <w:tc>
          <w:tcPr>
            <w:tcW w:w="0" w:type="auto"/>
            <w:vAlign w:val="center"/>
          </w:tcPr>
          <w:p w14:paraId="35EAE531" w14:textId="77777777" w:rsidR="00BC3138" w:rsidRPr="00984E1E" w:rsidRDefault="00BC3138" w:rsidP="00E42239">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M60</w:t>
            </w:r>
          </w:p>
        </w:tc>
        <w:tc>
          <w:tcPr>
            <w:tcW w:w="0" w:type="auto"/>
            <w:vAlign w:val="center"/>
          </w:tcPr>
          <w:p w14:paraId="0F67615F" w14:textId="77777777" w:rsidR="00BC3138" w:rsidRPr="00984E1E" w:rsidRDefault="00BC3138" w:rsidP="00E42239">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traderID</w:t>
            </w:r>
          </w:p>
        </w:tc>
        <w:tc>
          <w:tcPr>
            <w:tcW w:w="0" w:type="auto"/>
            <w:vAlign w:val="center"/>
          </w:tcPr>
          <w:p w14:paraId="0C0F2174"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0" w:type="auto"/>
            <w:vAlign w:val="center"/>
          </w:tcPr>
          <w:p w14:paraId="3B830B80" w14:textId="77777777" w:rsidR="00BC3138" w:rsidRPr="00565BE4" w:rsidRDefault="00BC3138" w:rsidP="00E42239">
            <w:pPr>
              <w:spacing w:line="240" w:lineRule="auto"/>
              <w:ind w:firstLineChars="0" w:firstLine="0"/>
              <w:rPr>
                <w:color w:val="000000"/>
                <w:sz w:val="21"/>
                <w:szCs w:val="21"/>
              </w:rPr>
            </w:pPr>
            <w:r w:rsidRPr="00565BE4">
              <w:rPr>
                <w:rFonts w:hint="eastAsia"/>
                <w:color w:val="000000"/>
                <w:sz w:val="21"/>
                <w:szCs w:val="21"/>
              </w:rPr>
              <w:t>M</w:t>
            </w:r>
          </w:p>
        </w:tc>
        <w:tc>
          <w:tcPr>
            <w:tcW w:w="0" w:type="auto"/>
            <w:shd w:val="clear" w:color="auto" w:fill="auto"/>
          </w:tcPr>
          <w:p w14:paraId="2D5CF55C" w14:textId="77777777" w:rsidR="00BC3138" w:rsidRDefault="00BC3138" w:rsidP="00E42239">
            <w:pPr>
              <w:spacing w:line="240" w:lineRule="auto"/>
              <w:ind w:firstLineChars="0" w:firstLine="0"/>
            </w:pPr>
            <w:r w:rsidRPr="001B3894">
              <w:rPr>
                <w:rFonts w:hint="eastAsia"/>
                <w:sz w:val="20"/>
              </w:rPr>
              <w:t>←</w:t>
            </w:r>
          </w:p>
        </w:tc>
        <w:tc>
          <w:tcPr>
            <w:tcW w:w="1891" w:type="dxa"/>
            <w:vAlign w:val="center"/>
          </w:tcPr>
          <w:p w14:paraId="623D8550"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2F269AAB" w14:textId="77777777" w:rsidTr="00E42239">
        <w:tc>
          <w:tcPr>
            <w:tcW w:w="0" w:type="auto"/>
          </w:tcPr>
          <w:p w14:paraId="46702607" w14:textId="77777777" w:rsidR="00BC3138" w:rsidRDefault="00BC3138" w:rsidP="00E42239">
            <w:pPr>
              <w:spacing w:line="240" w:lineRule="auto"/>
              <w:ind w:firstLineChars="0" w:firstLine="0"/>
              <w:rPr>
                <w:color w:val="000000"/>
                <w:sz w:val="20"/>
                <w:szCs w:val="20"/>
              </w:rPr>
            </w:pPr>
          </w:p>
        </w:tc>
        <w:tc>
          <w:tcPr>
            <w:tcW w:w="0" w:type="auto"/>
            <w:vAlign w:val="center"/>
          </w:tcPr>
          <w:p w14:paraId="576FBE7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74EBF3D0" w14:textId="77777777" w:rsidR="00BC3138" w:rsidRPr="00984E1E" w:rsidRDefault="00BC3138" w:rsidP="00E42239">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0" w:type="auto"/>
            <w:vAlign w:val="center"/>
          </w:tcPr>
          <w:p w14:paraId="1AF55F10"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0" w:type="auto"/>
            <w:vAlign w:val="center"/>
          </w:tcPr>
          <w:p w14:paraId="524C9CE3" w14:textId="77777777" w:rsidR="00BC3138" w:rsidRPr="00565BE4" w:rsidRDefault="00BC3138" w:rsidP="00E42239">
            <w:pPr>
              <w:spacing w:line="240" w:lineRule="auto"/>
              <w:ind w:firstLineChars="0" w:firstLine="0"/>
              <w:rPr>
                <w:color w:val="000000"/>
                <w:sz w:val="21"/>
                <w:szCs w:val="21"/>
              </w:rPr>
            </w:pPr>
            <w:r>
              <w:rPr>
                <w:rFonts w:hint="eastAsia"/>
                <w:color w:val="000000"/>
                <w:sz w:val="21"/>
                <w:szCs w:val="21"/>
              </w:rPr>
              <w:t>M</w:t>
            </w:r>
          </w:p>
        </w:tc>
        <w:tc>
          <w:tcPr>
            <w:tcW w:w="0" w:type="auto"/>
            <w:shd w:val="clear" w:color="auto" w:fill="auto"/>
          </w:tcPr>
          <w:p w14:paraId="602B9385" w14:textId="77777777" w:rsidR="00BC3138" w:rsidRPr="001B3894" w:rsidRDefault="00BC3138" w:rsidP="00E42239">
            <w:pPr>
              <w:spacing w:line="240" w:lineRule="auto"/>
              <w:ind w:firstLineChars="0" w:firstLine="0"/>
              <w:rPr>
                <w:sz w:val="20"/>
              </w:rPr>
            </w:pPr>
            <w:r w:rsidRPr="001B3894">
              <w:rPr>
                <w:rFonts w:hint="eastAsia"/>
                <w:sz w:val="20"/>
              </w:rPr>
              <w:t>←</w:t>
            </w:r>
          </w:p>
        </w:tc>
        <w:tc>
          <w:tcPr>
            <w:tcW w:w="1891" w:type="dxa"/>
            <w:vAlign w:val="center"/>
          </w:tcPr>
          <w:p w14:paraId="02C7341B"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1410CC44" w14:textId="77777777" w:rsidTr="00E42239">
        <w:tc>
          <w:tcPr>
            <w:tcW w:w="0" w:type="auto"/>
          </w:tcPr>
          <w:p w14:paraId="43F6AC32" w14:textId="77777777" w:rsidR="00BC3138" w:rsidRDefault="00BC3138" w:rsidP="00E42239">
            <w:pPr>
              <w:spacing w:line="240" w:lineRule="auto"/>
              <w:ind w:firstLineChars="0" w:firstLine="0"/>
              <w:rPr>
                <w:color w:val="000000"/>
                <w:sz w:val="20"/>
                <w:szCs w:val="20"/>
              </w:rPr>
            </w:pPr>
          </w:p>
        </w:tc>
        <w:tc>
          <w:tcPr>
            <w:tcW w:w="0" w:type="auto"/>
            <w:vAlign w:val="center"/>
          </w:tcPr>
          <w:p w14:paraId="6938D3E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44271C2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0" w:type="auto"/>
          </w:tcPr>
          <w:p w14:paraId="2B7054C5"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登录密码</w:t>
            </w:r>
          </w:p>
        </w:tc>
        <w:tc>
          <w:tcPr>
            <w:tcW w:w="0" w:type="auto"/>
            <w:vAlign w:val="center"/>
          </w:tcPr>
          <w:p w14:paraId="0F70D76C"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M</w:t>
            </w:r>
          </w:p>
        </w:tc>
        <w:tc>
          <w:tcPr>
            <w:tcW w:w="0" w:type="auto"/>
            <w:shd w:val="clear" w:color="auto" w:fill="auto"/>
          </w:tcPr>
          <w:p w14:paraId="7704F324" w14:textId="77777777" w:rsidR="00BC3138" w:rsidRDefault="00BC3138" w:rsidP="00E42239">
            <w:pPr>
              <w:spacing w:line="240" w:lineRule="auto"/>
              <w:ind w:firstLineChars="0" w:firstLine="0"/>
            </w:pPr>
            <w:r w:rsidRPr="001B3894">
              <w:rPr>
                <w:rFonts w:hint="eastAsia"/>
                <w:sz w:val="20"/>
              </w:rPr>
              <w:t>←</w:t>
            </w:r>
          </w:p>
        </w:tc>
        <w:tc>
          <w:tcPr>
            <w:tcW w:w="1891" w:type="dxa"/>
            <w:vAlign w:val="center"/>
          </w:tcPr>
          <w:p w14:paraId="13F0B307"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565F62BD" w14:textId="77777777" w:rsidTr="00E42239">
        <w:tc>
          <w:tcPr>
            <w:tcW w:w="0" w:type="auto"/>
          </w:tcPr>
          <w:p w14:paraId="6379136F" w14:textId="77777777" w:rsidR="00BC3138" w:rsidRDefault="00BC3138" w:rsidP="00E42239">
            <w:pPr>
              <w:spacing w:line="240" w:lineRule="auto"/>
              <w:ind w:firstLineChars="0" w:firstLine="0"/>
              <w:rPr>
                <w:color w:val="000000"/>
                <w:sz w:val="20"/>
                <w:szCs w:val="20"/>
              </w:rPr>
            </w:pPr>
          </w:p>
        </w:tc>
        <w:tc>
          <w:tcPr>
            <w:tcW w:w="0" w:type="auto"/>
            <w:vAlign w:val="center"/>
          </w:tcPr>
          <w:p w14:paraId="36EB7526"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01F9F4E5"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0" w:type="auto"/>
          </w:tcPr>
          <w:p w14:paraId="6D34B09B"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交易日期</w:t>
            </w:r>
          </w:p>
        </w:tc>
        <w:tc>
          <w:tcPr>
            <w:tcW w:w="0" w:type="auto"/>
            <w:vAlign w:val="center"/>
          </w:tcPr>
          <w:p w14:paraId="19682C17" w14:textId="77777777" w:rsidR="00BC3138" w:rsidRPr="00F56EF3" w:rsidRDefault="00BC3138" w:rsidP="00E42239">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14:paraId="4C7029A0" w14:textId="77777777" w:rsidR="00BC3138" w:rsidRDefault="00BC3138" w:rsidP="00E42239">
            <w:pPr>
              <w:spacing w:line="240" w:lineRule="auto"/>
              <w:ind w:firstLineChars="0" w:firstLine="0"/>
            </w:pPr>
            <w:r>
              <w:rPr>
                <w:rFonts w:hint="eastAsia"/>
                <w:sz w:val="20"/>
              </w:rPr>
              <w:t>M</w:t>
            </w:r>
          </w:p>
        </w:tc>
        <w:tc>
          <w:tcPr>
            <w:tcW w:w="1891" w:type="dxa"/>
            <w:vAlign w:val="center"/>
          </w:tcPr>
          <w:p w14:paraId="05F9AC9B" w14:textId="77777777" w:rsidR="00BC3138" w:rsidRPr="00565BE4" w:rsidRDefault="00BC3138" w:rsidP="00E42239">
            <w:pPr>
              <w:spacing w:line="240" w:lineRule="auto"/>
              <w:ind w:firstLineChars="0" w:firstLine="0"/>
              <w:rPr>
                <w:rFonts w:ascii="宋体" w:eastAsia="宋体" w:hAnsi="宋体" w:cs="宋体"/>
                <w:color w:val="000000"/>
                <w:sz w:val="21"/>
                <w:szCs w:val="21"/>
              </w:rPr>
            </w:pPr>
            <w:r>
              <w:rPr>
                <w:rFonts w:ascii="宋体" w:eastAsia="宋体" w:hAnsi="宋体" w:cs="宋体" w:hint="eastAsia"/>
                <w:color w:val="000000"/>
                <w:sz w:val="21"/>
                <w:szCs w:val="21"/>
              </w:rPr>
              <w:t>交易日期由交易</w:t>
            </w:r>
            <w:r>
              <w:rPr>
                <w:rFonts w:ascii="宋体" w:eastAsia="宋体" w:hAnsi="宋体" w:cs="宋体" w:hint="eastAsia"/>
                <w:color w:val="000000"/>
                <w:sz w:val="21"/>
                <w:szCs w:val="21"/>
              </w:rPr>
              <w:lastRenderedPageBreak/>
              <w:t>所下发</w:t>
            </w:r>
          </w:p>
        </w:tc>
      </w:tr>
      <w:tr w:rsidR="00BC3138" w:rsidDel="0031459F" w14:paraId="7DA081DA" w14:textId="35B96F95" w:rsidTr="00E42239">
        <w:trPr>
          <w:del w:id="83" w:author="管荦" w:date="2016-09-29T10:28:00Z"/>
        </w:trPr>
        <w:tc>
          <w:tcPr>
            <w:tcW w:w="0" w:type="auto"/>
          </w:tcPr>
          <w:p w14:paraId="245BE1DA" w14:textId="14DE1904" w:rsidR="00BC3138" w:rsidDel="0031459F" w:rsidRDefault="00BC3138" w:rsidP="00E42239">
            <w:pPr>
              <w:spacing w:line="240" w:lineRule="auto"/>
              <w:ind w:firstLineChars="0" w:firstLine="0"/>
              <w:rPr>
                <w:del w:id="84" w:author="管荦" w:date="2016-09-29T10:28:00Z"/>
                <w:color w:val="000000"/>
                <w:sz w:val="20"/>
                <w:szCs w:val="20"/>
              </w:rPr>
            </w:pPr>
          </w:p>
        </w:tc>
        <w:tc>
          <w:tcPr>
            <w:tcW w:w="0" w:type="auto"/>
            <w:vAlign w:val="center"/>
          </w:tcPr>
          <w:p w14:paraId="73F41EF7" w14:textId="2772745D" w:rsidR="00BC3138" w:rsidRPr="00984E1E" w:rsidDel="0031459F" w:rsidRDefault="00BC3138" w:rsidP="00E42239">
            <w:pPr>
              <w:spacing w:line="240" w:lineRule="auto"/>
              <w:ind w:firstLineChars="0" w:firstLine="0"/>
              <w:rPr>
                <w:del w:id="85" w:author="管荦" w:date="2016-09-29T10:28:00Z"/>
                <w:rFonts w:asciiTheme="minorEastAsia" w:hAnsiTheme="minorEastAsia"/>
                <w:color w:val="000000"/>
                <w:sz w:val="20"/>
                <w:szCs w:val="20"/>
              </w:rPr>
            </w:pPr>
            <w:del w:id="86" w:author="管荦" w:date="2016-07-26T14:46:00Z">
              <w:r w:rsidRPr="00984E1E" w:rsidDel="004458DA">
                <w:rPr>
                  <w:rFonts w:asciiTheme="minorEastAsia" w:hAnsiTheme="minorEastAsia" w:hint="eastAsia"/>
                  <w:color w:val="000000"/>
                  <w:sz w:val="20"/>
                  <w:szCs w:val="20"/>
                </w:rPr>
                <w:delText>O14</w:delText>
              </w:r>
            </w:del>
          </w:p>
        </w:tc>
        <w:tc>
          <w:tcPr>
            <w:tcW w:w="0" w:type="auto"/>
            <w:vAlign w:val="center"/>
          </w:tcPr>
          <w:p w14:paraId="7754E176" w14:textId="6CE6D951" w:rsidR="00BC3138" w:rsidRPr="00984E1E" w:rsidDel="0031459F" w:rsidRDefault="00BC3138" w:rsidP="00E42239">
            <w:pPr>
              <w:spacing w:line="240" w:lineRule="auto"/>
              <w:ind w:firstLineChars="0" w:firstLine="0"/>
              <w:rPr>
                <w:del w:id="87" w:author="管荦" w:date="2016-09-29T10:28:00Z"/>
                <w:rFonts w:asciiTheme="minorEastAsia" w:hAnsiTheme="minorEastAsia"/>
                <w:color w:val="000000"/>
                <w:sz w:val="20"/>
                <w:szCs w:val="20"/>
              </w:rPr>
            </w:pPr>
            <w:del w:id="88" w:author="管荦" w:date="2016-07-26T14:46:00Z">
              <w:r w:rsidRPr="00984E1E" w:rsidDel="004458DA">
                <w:rPr>
                  <w:rFonts w:asciiTheme="minorEastAsia" w:hAnsiTheme="minorEastAsia" w:hint="eastAsia"/>
                  <w:color w:val="000000"/>
                  <w:sz w:val="20"/>
                  <w:szCs w:val="20"/>
                </w:rPr>
                <w:delText>maxLocalOrderID</w:delText>
              </w:r>
            </w:del>
          </w:p>
        </w:tc>
        <w:tc>
          <w:tcPr>
            <w:tcW w:w="0" w:type="auto"/>
            <w:vAlign w:val="center"/>
          </w:tcPr>
          <w:p w14:paraId="0E5A7643" w14:textId="6F2BE7D7" w:rsidR="00BC3138" w:rsidRPr="00F56EF3" w:rsidDel="0031459F" w:rsidRDefault="00BC3138" w:rsidP="00E42239">
            <w:pPr>
              <w:spacing w:line="240" w:lineRule="auto"/>
              <w:ind w:firstLineChars="0" w:firstLine="0"/>
              <w:rPr>
                <w:del w:id="89" w:author="管荦" w:date="2016-09-29T10:28:00Z"/>
                <w:color w:val="000000"/>
                <w:sz w:val="20"/>
                <w:szCs w:val="20"/>
              </w:rPr>
            </w:pPr>
            <w:del w:id="90" w:author="管荦" w:date="2016-07-26T14:46:00Z">
              <w:r w:rsidRPr="00F56EF3" w:rsidDel="004458DA">
                <w:rPr>
                  <w:rFonts w:hint="eastAsia"/>
                  <w:color w:val="000000"/>
                  <w:sz w:val="20"/>
                  <w:szCs w:val="20"/>
                </w:rPr>
                <w:delText>最大本地报单号</w:delText>
              </w:r>
            </w:del>
          </w:p>
        </w:tc>
        <w:tc>
          <w:tcPr>
            <w:tcW w:w="0" w:type="auto"/>
            <w:vAlign w:val="center"/>
          </w:tcPr>
          <w:p w14:paraId="3F77AEB3" w14:textId="026A2735" w:rsidR="00BC3138" w:rsidRPr="00F56EF3" w:rsidDel="0031459F" w:rsidRDefault="004E55CD" w:rsidP="00E42239">
            <w:pPr>
              <w:spacing w:line="240" w:lineRule="auto"/>
              <w:ind w:firstLineChars="0" w:firstLine="0"/>
              <w:rPr>
                <w:del w:id="91" w:author="管荦" w:date="2016-09-29T10:28:00Z"/>
                <w:color w:val="000000"/>
                <w:sz w:val="20"/>
                <w:szCs w:val="20"/>
              </w:rPr>
            </w:pPr>
            <w:del w:id="92" w:author="管荦" w:date="2016-07-26T14:46:00Z">
              <w:r w:rsidDel="004458DA">
                <w:rPr>
                  <w:color w:val="000000"/>
                  <w:sz w:val="20"/>
                  <w:szCs w:val="20"/>
                </w:rPr>
                <w:delText>-</w:delText>
              </w:r>
            </w:del>
          </w:p>
        </w:tc>
        <w:tc>
          <w:tcPr>
            <w:tcW w:w="0" w:type="auto"/>
            <w:shd w:val="clear" w:color="auto" w:fill="auto"/>
          </w:tcPr>
          <w:p w14:paraId="6D75D201" w14:textId="3D6ED8B9" w:rsidR="00BC3138" w:rsidDel="0031459F" w:rsidRDefault="004E55CD" w:rsidP="00E42239">
            <w:pPr>
              <w:spacing w:line="240" w:lineRule="auto"/>
              <w:ind w:firstLineChars="0" w:firstLine="0"/>
              <w:rPr>
                <w:del w:id="93" w:author="管荦" w:date="2016-09-29T10:28:00Z"/>
              </w:rPr>
            </w:pPr>
            <w:del w:id="94" w:author="管荦" w:date="2016-07-26T14:46:00Z">
              <w:r w:rsidDel="004458DA">
                <w:rPr>
                  <w:rFonts w:hint="eastAsia"/>
                  <w:sz w:val="20"/>
                </w:rPr>
                <w:delText>M</w:delText>
              </w:r>
            </w:del>
          </w:p>
        </w:tc>
        <w:tc>
          <w:tcPr>
            <w:tcW w:w="1891" w:type="dxa"/>
            <w:vAlign w:val="center"/>
          </w:tcPr>
          <w:p w14:paraId="5C066D6B" w14:textId="607CFB16" w:rsidR="00BC3138" w:rsidRPr="00565BE4" w:rsidDel="0031459F" w:rsidRDefault="00BC3138" w:rsidP="00E42239">
            <w:pPr>
              <w:spacing w:line="240" w:lineRule="auto"/>
              <w:ind w:firstLineChars="0" w:firstLine="0"/>
              <w:rPr>
                <w:del w:id="95" w:author="管荦" w:date="2016-09-29T10:28:00Z"/>
                <w:rFonts w:ascii="宋体" w:eastAsia="宋体" w:hAnsi="宋体" w:cs="宋体"/>
                <w:color w:val="000000"/>
                <w:sz w:val="21"/>
                <w:szCs w:val="21"/>
              </w:rPr>
            </w:pPr>
          </w:p>
        </w:tc>
      </w:tr>
      <w:tr w:rsidR="00BC3138" w14:paraId="3261D450" w14:textId="77777777" w:rsidTr="00E42239">
        <w:tc>
          <w:tcPr>
            <w:tcW w:w="0" w:type="auto"/>
          </w:tcPr>
          <w:p w14:paraId="11A27C30" w14:textId="77777777" w:rsidR="00BC3138" w:rsidRPr="00E46C21" w:rsidRDefault="00BC3138" w:rsidP="00E42239">
            <w:pPr>
              <w:ind w:firstLineChars="0" w:firstLine="0"/>
              <w:rPr>
                <w:sz w:val="21"/>
                <w:szCs w:val="21"/>
              </w:rPr>
            </w:pPr>
          </w:p>
        </w:tc>
        <w:tc>
          <w:tcPr>
            <w:tcW w:w="0" w:type="auto"/>
          </w:tcPr>
          <w:p w14:paraId="2182F7C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386986C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0" w:type="auto"/>
            <w:vAlign w:val="center"/>
          </w:tcPr>
          <w:p w14:paraId="4364848B"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0" w:type="auto"/>
            <w:vAlign w:val="center"/>
          </w:tcPr>
          <w:p w14:paraId="023D92D4"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0F3689B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A4CE108" w14:textId="77777777" w:rsidR="00BC3138" w:rsidRPr="003A4A4A" w:rsidRDefault="00BC3138" w:rsidP="00E42239">
            <w:pPr>
              <w:spacing w:line="240" w:lineRule="auto"/>
              <w:ind w:firstLineChars="0" w:firstLine="0"/>
              <w:rPr>
                <w:color w:val="000000"/>
                <w:sz w:val="20"/>
                <w:szCs w:val="20"/>
              </w:rPr>
            </w:pPr>
          </w:p>
        </w:tc>
      </w:tr>
      <w:tr w:rsidR="00BC3138" w14:paraId="6021E4DA" w14:textId="77777777" w:rsidTr="00E42239">
        <w:tc>
          <w:tcPr>
            <w:tcW w:w="0" w:type="auto"/>
          </w:tcPr>
          <w:p w14:paraId="6E1AC3D2" w14:textId="77777777" w:rsidR="00BC3138" w:rsidRPr="00E46C21" w:rsidRDefault="00BC3138" w:rsidP="00E42239">
            <w:pPr>
              <w:ind w:firstLineChars="0" w:firstLine="0"/>
              <w:rPr>
                <w:sz w:val="21"/>
                <w:szCs w:val="21"/>
              </w:rPr>
            </w:pPr>
          </w:p>
        </w:tc>
        <w:tc>
          <w:tcPr>
            <w:tcW w:w="0" w:type="auto"/>
          </w:tcPr>
          <w:p w14:paraId="13D7496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45289112"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0" w:type="auto"/>
            <w:vAlign w:val="center"/>
          </w:tcPr>
          <w:p w14:paraId="40523B67"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0" w:type="auto"/>
            <w:vAlign w:val="center"/>
          </w:tcPr>
          <w:p w14:paraId="2DBDAC6B"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608C6215"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049B97F9" w14:textId="77777777" w:rsidR="00BC3138" w:rsidRPr="003A4A4A" w:rsidRDefault="00BC3138" w:rsidP="00E42239">
            <w:pPr>
              <w:spacing w:line="240" w:lineRule="auto"/>
              <w:ind w:firstLineChars="0" w:firstLine="0"/>
              <w:rPr>
                <w:color w:val="000000"/>
                <w:sz w:val="20"/>
                <w:szCs w:val="20"/>
              </w:rPr>
            </w:pPr>
          </w:p>
        </w:tc>
      </w:tr>
      <w:tr w:rsidR="00BC3138" w14:paraId="6E338AC2" w14:textId="77777777" w:rsidTr="00E42239">
        <w:tc>
          <w:tcPr>
            <w:tcW w:w="0" w:type="auto"/>
          </w:tcPr>
          <w:p w14:paraId="0F555E48" w14:textId="77777777" w:rsidR="00BC3138" w:rsidRDefault="00BC3138" w:rsidP="00E42239">
            <w:pPr>
              <w:ind w:firstLineChars="0" w:firstLine="0"/>
              <w:rPr>
                <w:sz w:val="21"/>
                <w:szCs w:val="21"/>
              </w:rPr>
            </w:pPr>
            <w:r>
              <w:rPr>
                <w:rFonts w:hint="eastAsia"/>
                <w:sz w:val="21"/>
                <w:szCs w:val="21"/>
              </w:rPr>
              <w:t>[]</w:t>
            </w:r>
          </w:p>
        </w:tc>
        <w:tc>
          <w:tcPr>
            <w:tcW w:w="0" w:type="auto"/>
          </w:tcPr>
          <w:p w14:paraId="590EB6E3"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248B0E4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0" w:type="auto"/>
          </w:tcPr>
          <w:p w14:paraId="05AFEEF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消息断点信息数据</w:t>
            </w:r>
          </w:p>
        </w:tc>
        <w:tc>
          <w:tcPr>
            <w:tcW w:w="0" w:type="auto"/>
            <w:vAlign w:val="center"/>
          </w:tcPr>
          <w:p w14:paraId="496F81E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55D649C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18D994F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14:paraId="5C062BAE" w14:textId="77777777" w:rsidTr="00E42239">
        <w:tc>
          <w:tcPr>
            <w:tcW w:w="0" w:type="auto"/>
          </w:tcPr>
          <w:p w14:paraId="4A5F30EF" w14:textId="77777777" w:rsidR="00BC3138" w:rsidRDefault="00BC3138" w:rsidP="00E42239">
            <w:pPr>
              <w:ind w:firstLineChars="0" w:firstLine="0"/>
              <w:rPr>
                <w:sz w:val="21"/>
                <w:szCs w:val="21"/>
              </w:rPr>
            </w:pPr>
            <w:r>
              <w:rPr>
                <w:rFonts w:hint="eastAsia"/>
                <w:sz w:val="21"/>
                <w:szCs w:val="21"/>
              </w:rPr>
              <w:t>{}</w:t>
            </w:r>
          </w:p>
        </w:tc>
        <w:tc>
          <w:tcPr>
            <w:tcW w:w="0" w:type="auto"/>
          </w:tcPr>
          <w:p w14:paraId="40E50F6D" w14:textId="77777777" w:rsidR="00BC3138" w:rsidRPr="00984E1E" w:rsidRDefault="00BC3138" w:rsidP="00E42239">
            <w:pPr>
              <w:spacing w:line="240" w:lineRule="auto"/>
              <w:ind w:firstLineChars="0" w:firstLine="0"/>
              <w:rPr>
                <w:rFonts w:asciiTheme="minorEastAsia" w:hAnsiTheme="minorEastAsia"/>
                <w:color w:val="000000"/>
                <w:sz w:val="20"/>
                <w:szCs w:val="20"/>
              </w:rPr>
            </w:pPr>
          </w:p>
        </w:tc>
        <w:tc>
          <w:tcPr>
            <w:tcW w:w="0" w:type="auto"/>
            <w:vAlign w:val="center"/>
          </w:tcPr>
          <w:p w14:paraId="2E8D90D4" w14:textId="77777777" w:rsidR="00BC3138" w:rsidRPr="00984E1E" w:rsidRDefault="00BC3138" w:rsidP="00E42239">
            <w:pPr>
              <w:spacing w:line="240" w:lineRule="auto"/>
              <w:ind w:firstLineChars="0" w:firstLine="0"/>
              <w:rPr>
                <w:rFonts w:asciiTheme="minorEastAsia" w:hAnsiTheme="minorEastAsia"/>
                <w:color w:val="000000"/>
                <w:sz w:val="20"/>
                <w:szCs w:val="20"/>
              </w:rPr>
            </w:pPr>
          </w:p>
        </w:tc>
        <w:tc>
          <w:tcPr>
            <w:tcW w:w="0" w:type="auto"/>
          </w:tcPr>
          <w:p w14:paraId="07F9F2C1"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消息断点信息</w:t>
            </w:r>
          </w:p>
        </w:tc>
        <w:tc>
          <w:tcPr>
            <w:tcW w:w="0" w:type="auto"/>
            <w:vAlign w:val="center"/>
          </w:tcPr>
          <w:p w14:paraId="1AE29282" w14:textId="77777777" w:rsidR="00BC3138" w:rsidRPr="003A4A4A" w:rsidRDefault="00BC3138" w:rsidP="00E42239">
            <w:pPr>
              <w:spacing w:line="240" w:lineRule="auto"/>
              <w:ind w:firstLineChars="0" w:firstLine="0"/>
              <w:rPr>
                <w:color w:val="000000"/>
                <w:sz w:val="20"/>
                <w:szCs w:val="20"/>
              </w:rPr>
            </w:pPr>
          </w:p>
        </w:tc>
        <w:tc>
          <w:tcPr>
            <w:tcW w:w="0" w:type="auto"/>
            <w:shd w:val="clear" w:color="auto" w:fill="auto"/>
          </w:tcPr>
          <w:p w14:paraId="011B4824" w14:textId="77777777" w:rsidR="00BC3138" w:rsidRPr="003A4A4A" w:rsidRDefault="00BC3138" w:rsidP="00E42239">
            <w:pPr>
              <w:spacing w:line="240" w:lineRule="auto"/>
              <w:ind w:firstLineChars="0" w:firstLine="0"/>
              <w:rPr>
                <w:color w:val="000000"/>
                <w:sz w:val="20"/>
                <w:szCs w:val="20"/>
              </w:rPr>
            </w:pPr>
          </w:p>
        </w:tc>
        <w:tc>
          <w:tcPr>
            <w:tcW w:w="1891" w:type="dxa"/>
            <w:vAlign w:val="center"/>
          </w:tcPr>
          <w:p w14:paraId="0EAB486D" w14:textId="77777777" w:rsidR="00BC3138" w:rsidRPr="003A4A4A" w:rsidRDefault="00BC3138" w:rsidP="00E42239">
            <w:pPr>
              <w:spacing w:line="240" w:lineRule="auto"/>
              <w:ind w:firstLineChars="0" w:firstLine="0"/>
              <w:rPr>
                <w:color w:val="000000"/>
                <w:sz w:val="20"/>
                <w:szCs w:val="20"/>
              </w:rPr>
            </w:pPr>
          </w:p>
        </w:tc>
      </w:tr>
      <w:tr w:rsidR="00BC3138" w14:paraId="764320D1" w14:textId="77777777" w:rsidTr="00E42239">
        <w:tc>
          <w:tcPr>
            <w:tcW w:w="0" w:type="auto"/>
          </w:tcPr>
          <w:p w14:paraId="73C68C62" w14:textId="77777777" w:rsidR="00BC3138" w:rsidRDefault="00BC3138" w:rsidP="00E42239">
            <w:pPr>
              <w:ind w:firstLineChars="0" w:firstLine="0"/>
              <w:rPr>
                <w:sz w:val="21"/>
                <w:szCs w:val="21"/>
              </w:rPr>
            </w:pPr>
            <w:r>
              <w:rPr>
                <w:rFonts w:asciiTheme="minorEastAsia" w:hAnsiTheme="minorEastAsia" w:hint="eastAsia"/>
                <w:sz w:val="21"/>
                <w:szCs w:val="21"/>
              </w:rPr>
              <w:t>→</w:t>
            </w:r>
          </w:p>
        </w:tc>
        <w:tc>
          <w:tcPr>
            <w:tcW w:w="0" w:type="auto"/>
          </w:tcPr>
          <w:p w14:paraId="23048FC7"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010C88A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0" w:type="auto"/>
          </w:tcPr>
          <w:p w14:paraId="58E353D2"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消息序列类别号</w:t>
            </w:r>
          </w:p>
        </w:tc>
        <w:tc>
          <w:tcPr>
            <w:tcW w:w="0" w:type="auto"/>
            <w:vAlign w:val="center"/>
          </w:tcPr>
          <w:p w14:paraId="2413816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1B56F5E7"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722450F8"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14:paraId="6AB1C809" w14:textId="77777777" w:rsidTr="00E42239">
        <w:tc>
          <w:tcPr>
            <w:tcW w:w="0" w:type="auto"/>
          </w:tcPr>
          <w:p w14:paraId="084EF355" w14:textId="77777777" w:rsidR="00BC3138" w:rsidRDefault="00BC3138" w:rsidP="00E42239">
            <w:pPr>
              <w:ind w:firstLineChars="0" w:firstLine="0"/>
              <w:rPr>
                <w:sz w:val="21"/>
                <w:szCs w:val="21"/>
              </w:rPr>
            </w:pPr>
            <w:r>
              <w:rPr>
                <w:rFonts w:asciiTheme="minorEastAsia" w:hAnsiTheme="minorEastAsia" w:hint="eastAsia"/>
                <w:sz w:val="21"/>
                <w:szCs w:val="21"/>
              </w:rPr>
              <w:t>→</w:t>
            </w:r>
          </w:p>
        </w:tc>
        <w:tc>
          <w:tcPr>
            <w:tcW w:w="0" w:type="auto"/>
          </w:tcPr>
          <w:p w14:paraId="57D9ABA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549B83E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0" w:type="auto"/>
          </w:tcPr>
          <w:p w14:paraId="6D202B61"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消息序号</w:t>
            </w:r>
          </w:p>
        </w:tc>
        <w:tc>
          <w:tcPr>
            <w:tcW w:w="0" w:type="auto"/>
            <w:vAlign w:val="center"/>
          </w:tcPr>
          <w:p w14:paraId="062D08C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08B55F6E"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11AC2D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rsidRPr="003A4A4A" w14:paraId="1DF1E1A1" w14:textId="77777777" w:rsidTr="00E42239">
        <w:tc>
          <w:tcPr>
            <w:tcW w:w="0" w:type="auto"/>
          </w:tcPr>
          <w:p w14:paraId="4153ECDE" w14:textId="77777777" w:rsidR="00BC3138" w:rsidRPr="00E46C21" w:rsidRDefault="00BC3138" w:rsidP="00E42239">
            <w:pPr>
              <w:ind w:firstLineChars="0" w:firstLine="0"/>
              <w:rPr>
                <w:sz w:val="21"/>
                <w:szCs w:val="21"/>
              </w:rPr>
            </w:pPr>
          </w:p>
        </w:tc>
        <w:tc>
          <w:tcPr>
            <w:tcW w:w="0" w:type="auto"/>
          </w:tcPr>
          <w:p w14:paraId="4BB2D431"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268349F2"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0" w:type="auto"/>
            <w:vAlign w:val="center"/>
          </w:tcPr>
          <w:p w14:paraId="15B8A335"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安全信息域</w:t>
            </w:r>
          </w:p>
        </w:tc>
        <w:tc>
          <w:tcPr>
            <w:tcW w:w="0" w:type="auto"/>
            <w:vAlign w:val="center"/>
          </w:tcPr>
          <w:p w14:paraId="6759D702"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7C9A4EC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46CC1296" w14:textId="77777777" w:rsidR="00BC3138" w:rsidRPr="003A4A4A" w:rsidRDefault="00BC3138" w:rsidP="00E42239">
            <w:pPr>
              <w:spacing w:line="240" w:lineRule="auto"/>
              <w:ind w:firstLineChars="0" w:firstLine="0"/>
              <w:rPr>
                <w:color w:val="000000"/>
                <w:sz w:val="20"/>
                <w:szCs w:val="20"/>
              </w:rPr>
            </w:pPr>
          </w:p>
        </w:tc>
      </w:tr>
      <w:tr w:rsidR="00BC3138" w:rsidRPr="003A4A4A" w14:paraId="79D0A2C4" w14:textId="77777777" w:rsidTr="00E42239">
        <w:tc>
          <w:tcPr>
            <w:tcW w:w="0" w:type="auto"/>
          </w:tcPr>
          <w:p w14:paraId="6369AEDC" w14:textId="77777777" w:rsidR="00BC3138" w:rsidRPr="00E46C21" w:rsidRDefault="00BC3138" w:rsidP="00E42239">
            <w:pPr>
              <w:ind w:firstLineChars="0" w:firstLine="0"/>
              <w:rPr>
                <w:sz w:val="21"/>
                <w:szCs w:val="21"/>
              </w:rPr>
            </w:pPr>
          </w:p>
        </w:tc>
        <w:tc>
          <w:tcPr>
            <w:tcW w:w="0" w:type="auto"/>
          </w:tcPr>
          <w:p w14:paraId="686611C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2EC5C42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0" w:type="auto"/>
            <w:vAlign w:val="center"/>
          </w:tcPr>
          <w:p w14:paraId="74040953"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安全信息域长度</w:t>
            </w:r>
          </w:p>
        </w:tc>
        <w:tc>
          <w:tcPr>
            <w:tcW w:w="0" w:type="auto"/>
            <w:vAlign w:val="center"/>
          </w:tcPr>
          <w:p w14:paraId="59E6B594"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02D0D57F"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209B1DBD" w14:textId="77777777" w:rsidR="00BC3138" w:rsidRPr="003A4A4A" w:rsidRDefault="00BC3138" w:rsidP="00E42239">
            <w:pPr>
              <w:spacing w:line="240" w:lineRule="auto"/>
              <w:ind w:firstLineChars="0" w:firstLine="0"/>
              <w:rPr>
                <w:color w:val="000000"/>
                <w:sz w:val="20"/>
                <w:szCs w:val="20"/>
              </w:rPr>
            </w:pPr>
          </w:p>
        </w:tc>
      </w:tr>
      <w:tr w:rsidR="00BC3138" w14:paraId="7119A003" w14:textId="77777777" w:rsidTr="00E42239">
        <w:tc>
          <w:tcPr>
            <w:tcW w:w="0" w:type="auto"/>
          </w:tcPr>
          <w:p w14:paraId="54013881" w14:textId="77777777" w:rsidR="00BC3138" w:rsidRDefault="00BC3138" w:rsidP="00E42239">
            <w:pPr>
              <w:spacing w:line="240" w:lineRule="auto"/>
              <w:ind w:firstLineChars="0" w:firstLine="0"/>
              <w:rPr>
                <w:sz w:val="21"/>
                <w:szCs w:val="21"/>
              </w:rPr>
            </w:pPr>
          </w:p>
        </w:tc>
        <w:tc>
          <w:tcPr>
            <w:tcW w:w="0" w:type="auto"/>
          </w:tcPr>
          <w:p w14:paraId="4DE19E14"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637A50B6"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0" w:type="auto"/>
            <w:vAlign w:val="center"/>
          </w:tcPr>
          <w:p w14:paraId="66774216"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0" w:type="auto"/>
          </w:tcPr>
          <w:p w14:paraId="082F3C62" w14:textId="77777777" w:rsidR="00BC3138" w:rsidRPr="00565BE4" w:rsidRDefault="00BC3138" w:rsidP="00E42239">
            <w:pPr>
              <w:spacing w:line="240" w:lineRule="auto"/>
              <w:ind w:firstLineChars="0" w:firstLine="0"/>
              <w:rPr>
                <w:sz w:val="21"/>
                <w:szCs w:val="21"/>
              </w:rPr>
            </w:pPr>
            <w:r>
              <w:rPr>
                <w:rFonts w:hint="eastAsia"/>
                <w:sz w:val="21"/>
                <w:szCs w:val="21"/>
              </w:rPr>
              <w:t>-</w:t>
            </w:r>
          </w:p>
        </w:tc>
        <w:tc>
          <w:tcPr>
            <w:tcW w:w="0" w:type="auto"/>
          </w:tcPr>
          <w:p w14:paraId="172C2EC8" w14:textId="77777777" w:rsidR="00BC3138" w:rsidRPr="00565BE4" w:rsidRDefault="00BC3138" w:rsidP="00E42239">
            <w:pPr>
              <w:spacing w:line="240" w:lineRule="auto"/>
              <w:ind w:firstLineChars="0" w:firstLine="0"/>
              <w:rPr>
                <w:sz w:val="21"/>
                <w:szCs w:val="21"/>
              </w:rPr>
            </w:pPr>
            <w:r w:rsidRPr="00565BE4">
              <w:rPr>
                <w:rFonts w:hint="eastAsia"/>
                <w:sz w:val="21"/>
                <w:szCs w:val="21"/>
              </w:rPr>
              <w:t>M</w:t>
            </w:r>
          </w:p>
        </w:tc>
        <w:tc>
          <w:tcPr>
            <w:tcW w:w="1891" w:type="dxa"/>
          </w:tcPr>
          <w:p w14:paraId="150B6475" w14:textId="77777777" w:rsidR="00BC3138" w:rsidRPr="00565BE4" w:rsidRDefault="00BC3138" w:rsidP="00E42239">
            <w:pPr>
              <w:spacing w:line="240" w:lineRule="auto"/>
              <w:ind w:firstLineChars="0" w:firstLine="0"/>
              <w:rPr>
                <w:sz w:val="21"/>
                <w:szCs w:val="21"/>
              </w:rPr>
            </w:pPr>
          </w:p>
        </w:tc>
      </w:tr>
      <w:tr w:rsidR="00BC3138" w14:paraId="39EB74EC" w14:textId="77777777" w:rsidTr="00E42239">
        <w:tc>
          <w:tcPr>
            <w:tcW w:w="0" w:type="auto"/>
          </w:tcPr>
          <w:p w14:paraId="7F1C862D" w14:textId="77777777" w:rsidR="00BC3138" w:rsidRDefault="00BC3138" w:rsidP="00E42239">
            <w:pPr>
              <w:spacing w:line="240" w:lineRule="auto"/>
              <w:ind w:firstLineChars="0" w:firstLine="0"/>
              <w:rPr>
                <w:sz w:val="21"/>
                <w:szCs w:val="21"/>
              </w:rPr>
            </w:pPr>
          </w:p>
        </w:tc>
        <w:tc>
          <w:tcPr>
            <w:tcW w:w="0" w:type="auto"/>
          </w:tcPr>
          <w:p w14:paraId="04546C8E"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35D52EF8"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0" w:type="auto"/>
            <w:vAlign w:val="center"/>
          </w:tcPr>
          <w:p w14:paraId="4E77C073"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0" w:type="auto"/>
          </w:tcPr>
          <w:p w14:paraId="631EEC3E" w14:textId="77777777" w:rsidR="00BC3138" w:rsidRPr="00565BE4" w:rsidRDefault="00BC3138" w:rsidP="00E42239">
            <w:pPr>
              <w:spacing w:line="240" w:lineRule="auto"/>
              <w:ind w:firstLineChars="0" w:firstLine="0"/>
              <w:rPr>
                <w:sz w:val="21"/>
                <w:szCs w:val="21"/>
              </w:rPr>
            </w:pPr>
            <w:r>
              <w:rPr>
                <w:rFonts w:hint="eastAsia"/>
                <w:sz w:val="21"/>
                <w:szCs w:val="21"/>
              </w:rPr>
              <w:t>-</w:t>
            </w:r>
          </w:p>
        </w:tc>
        <w:tc>
          <w:tcPr>
            <w:tcW w:w="0" w:type="auto"/>
          </w:tcPr>
          <w:p w14:paraId="3459F904" w14:textId="77777777" w:rsidR="00BC3138" w:rsidRPr="00565BE4" w:rsidRDefault="00BC3138" w:rsidP="00E42239">
            <w:pPr>
              <w:spacing w:line="240" w:lineRule="auto"/>
              <w:ind w:firstLineChars="0" w:firstLine="0"/>
              <w:rPr>
                <w:sz w:val="21"/>
                <w:szCs w:val="21"/>
              </w:rPr>
            </w:pPr>
            <w:r w:rsidRPr="00565BE4">
              <w:rPr>
                <w:rFonts w:hint="eastAsia"/>
                <w:sz w:val="21"/>
                <w:szCs w:val="21"/>
              </w:rPr>
              <w:t>M</w:t>
            </w:r>
          </w:p>
        </w:tc>
        <w:tc>
          <w:tcPr>
            <w:tcW w:w="1891" w:type="dxa"/>
          </w:tcPr>
          <w:p w14:paraId="7AB2D6E8" w14:textId="77777777" w:rsidR="00BC3138" w:rsidRPr="00565BE4" w:rsidRDefault="00BC3138" w:rsidP="00E42239">
            <w:pPr>
              <w:spacing w:line="240" w:lineRule="auto"/>
              <w:ind w:firstLineChars="0" w:firstLine="0"/>
              <w:rPr>
                <w:sz w:val="21"/>
                <w:szCs w:val="21"/>
              </w:rPr>
            </w:pPr>
          </w:p>
        </w:tc>
      </w:tr>
    </w:tbl>
    <w:p w14:paraId="18F15847" w14:textId="77777777" w:rsidR="00A0009D" w:rsidRDefault="00A0009D" w:rsidP="00A0009D">
      <w:pPr>
        <w:ind w:firstLine="480"/>
      </w:pPr>
    </w:p>
    <w:p w14:paraId="7DD46DC3" w14:textId="77777777" w:rsidR="00A0009D" w:rsidRDefault="00A0009D" w:rsidP="00A0009D">
      <w:pPr>
        <w:pStyle w:val="4"/>
        <w:numPr>
          <w:ilvl w:val="3"/>
          <w:numId w:val="4"/>
        </w:numPr>
        <w:ind w:left="0" w:firstLineChars="0" w:firstLine="0"/>
      </w:pPr>
      <w:r w:rsidRPr="009557AF">
        <w:rPr>
          <w:rFonts w:hint="eastAsia"/>
        </w:rPr>
        <w:t>交易员登出请求及应答</w:t>
      </w:r>
    </w:p>
    <w:p w14:paraId="5983C71A" w14:textId="77777777" w:rsidR="005B7BC8" w:rsidRDefault="005B7BC8" w:rsidP="005B7BC8">
      <w:pPr>
        <w:ind w:firstLine="482"/>
      </w:pPr>
      <w:r w:rsidRPr="00BF29CF">
        <w:rPr>
          <w:rFonts w:hint="eastAsia"/>
          <w:b/>
        </w:rPr>
        <w:t>功能</w:t>
      </w:r>
      <w:r>
        <w:rPr>
          <w:rFonts w:hint="eastAsia"/>
        </w:rPr>
        <w:t>：交易员登出指令用于交易员登出交易所系统。</w:t>
      </w:r>
    </w:p>
    <w:p w14:paraId="2F7A14A0" w14:textId="77777777" w:rsidR="005B7BC8" w:rsidRPr="005B7BC8" w:rsidRDefault="005B7BC8" w:rsidP="005B7BC8">
      <w:pPr>
        <w:ind w:firstLine="480"/>
      </w:pPr>
      <w:r>
        <w:rPr>
          <w:rFonts w:hint="eastAsia"/>
        </w:rPr>
        <w:t>消息体格式如下：</w:t>
      </w:r>
    </w:p>
    <w:tbl>
      <w:tblPr>
        <w:tblW w:w="7298" w:type="dxa"/>
        <w:tblInd w:w="103" w:type="dxa"/>
        <w:tblLook w:val="04A0" w:firstRow="1" w:lastRow="0" w:firstColumn="1" w:lastColumn="0" w:noHBand="0" w:noVBand="1"/>
      </w:tblPr>
      <w:tblGrid>
        <w:gridCol w:w="798"/>
        <w:gridCol w:w="1196"/>
        <w:gridCol w:w="1601"/>
        <w:gridCol w:w="798"/>
        <w:gridCol w:w="798"/>
        <w:gridCol w:w="2107"/>
      </w:tblGrid>
      <w:tr w:rsidR="00912A7A" w:rsidRPr="00912A7A" w14:paraId="3AB39B27" w14:textId="77777777" w:rsidTr="009E2B89">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761257"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41AA9A1A"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48E6B315"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5710C16"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CE99190"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57823EE4"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4C6DED97"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53F758"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M60</w:t>
            </w:r>
          </w:p>
        </w:tc>
        <w:tc>
          <w:tcPr>
            <w:tcW w:w="1196" w:type="dxa"/>
            <w:tcBorders>
              <w:top w:val="nil"/>
              <w:left w:val="nil"/>
              <w:bottom w:val="single" w:sz="4" w:space="0" w:color="auto"/>
              <w:right w:val="single" w:sz="4" w:space="0" w:color="auto"/>
            </w:tcBorders>
            <w:shd w:val="clear" w:color="auto" w:fill="auto"/>
            <w:vAlign w:val="center"/>
            <w:hideMark/>
          </w:tcPr>
          <w:p w14:paraId="0B44AC16"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648A758C"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14:paraId="2ECC667C"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28468B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5CB2A4ED"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12A7A" w:rsidRPr="00912A7A" w:rsidDel="000C4930" w14:paraId="7310E88D" w14:textId="4DA48B9A" w:rsidTr="00125FC7">
        <w:trPr>
          <w:trHeight w:val="270"/>
          <w:del w:id="96" w:author="管荦" w:date="2016-09-29T10:28:00Z"/>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0409D5D" w14:textId="689D37CB" w:rsidR="00912A7A" w:rsidRPr="00912A7A" w:rsidDel="000C4930" w:rsidRDefault="00912A7A" w:rsidP="00912A7A">
            <w:pPr>
              <w:widowControl/>
              <w:spacing w:line="240" w:lineRule="auto"/>
              <w:ind w:firstLineChars="0" w:firstLine="0"/>
              <w:jc w:val="left"/>
              <w:rPr>
                <w:del w:id="97" w:author="管荦" w:date="2016-09-29T10:28:00Z"/>
                <w:rFonts w:ascii="宋体" w:eastAsia="宋体" w:hAnsi="宋体" w:cs="宋体"/>
                <w:color w:val="000000"/>
                <w:kern w:val="0"/>
                <w:sz w:val="20"/>
                <w:szCs w:val="20"/>
              </w:rPr>
            </w:pPr>
            <w:del w:id="98" w:author="管荦" w:date="2016-09-08T10:00:00Z">
              <w:r w:rsidRPr="00912A7A" w:rsidDel="00125FC7">
                <w:rPr>
                  <w:rFonts w:ascii="宋体" w:eastAsia="宋体" w:hAnsi="宋体" w:cs="宋体" w:hint="eastAsia"/>
                  <w:color w:val="000000"/>
                  <w:kern w:val="0"/>
                  <w:sz w:val="20"/>
                  <w:szCs w:val="20"/>
                </w:rPr>
                <w:delText>M00</w:delText>
              </w:r>
            </w:del>
          </w:p>
        </w:tc>
        <w:tc>
          <w:tcPr>
            <w:tcW w:w="1196" w:type="dxa"/>
            <w:tcBorders>
              <w:top w:val="nil"/>
              <w:left w:val="nil"/>
              <w:bottom w:val="single" w:sz="4" w:space="0" w:color="auto"/>
              <w:right w:val="single" w:sz="4" w:space="0" w:color="auto"/>
            </w:tcBorders>
            <w:shd w:val="clear" w:color="auto" w:fill="auto"/>
            <w:noWrap/>
            <w:vAlign w:val="center"/>
          </w:tcPr>
          <w:p w14:paraId="39E1B4A7" w14:textId="7272582F" w:rsidR="00912A7A" w:rsidRPr="00912A7A" w:rsidDel="000C4930" w:rsidRDefault="00912A7A" w:rsidP="00912A7A">
            <w:pPr>
              <w:widowControl/>
              <w:spacing w:line="240" w:lineRule="auto"/>
              <w:ind w:firstLineChars="0" w:firstLine="0"/>
              <w:jc w:val="left"/>
              <w:rPr>
                <w:del w:id="99" w:author="管荦" w:date="2016-09-29T10:28:00Z"/>
                <w:rFonts w:ascii="宋体" w:eastAsia="宋体" w:hAnsi="宋体" w:cs="宋体"/>
                <w:color w:val="000000"/>
                <w:kern w:val="0"/>
                <w:sz w:val="20"/>
                <w:szCs w:val="20"/>
              </w:rPr>
            </w:pPr>
            <w:del w:id="100" w:author="管荦" w:date="2016-09-08T10:00:00Z">
              <w:r w:rsidRPr="00912A7A" w:rsidDel="00125FC7">
                <w:rPr>
                  <w:rFonts w:ascii="宋体" w:eastAsia="宋体" w:hAnsi="宋体" w:cs="宋体" w:hint="eastAsia"/>
                  <w:color w:val="000000"/>
                  <w:kern w:val="0"/>
                  <w:sz w:val="20"/>
                  <w:szCs w:val="20"/>
                </w:rPr>
                <w:delText>memberID</w:delText>
              </w:r>
            </w:del>
          </w:p>
        </w:tc>
        <w:tc>
          <w:tcPr>
            <w:tcW w:w="1601" w:type="dxa"/>
            <w:tcBorders>
              <w:top w:val="nil"/>
              <w:left w:val="nil"/>
              <w:bottom w:val="single" w:sz="4" w:space="0" w:color="auto"/>
              <w:right w:val="single" w:sz="4" w:space="0" w:color="auto"/>
            </w:tcBorders>
            <w:shd w:val="clear" w:color="auto" w:fill="auto"/>
            <w:noWrap/>
            <w:vAlign w:val="center"/>
          </w:tcPr>
          <w:p w14:paraId="22DC4987" w14:textId="27AE036E" w:rsidR="00912A7A" w:rsidRPr="00912A7A" w:rsidDel="000C4930" w:rsidRDefault="00912A7A" w:rsidP="00912A7A">
            <w:pPr>
              <w:widowControl/>
              <w:spacing w:line="240" w:lineRule="auto"/>
              <w:ind w:firstLineChars="0" w:firstLine="0"/>
              <w:jc w:val="left"/>
              <w:rPr>
                <w:del w:id="101" w:author="管荦" w:date="2016-09-29T10:28:00Z"/>
                <w:rFonts w:ascii="宋体" w:eastAsia="宋体" w:hAnsi="宋体" w:cs="宋体"/>
                <w:color w:val="000000"/>
                <w:kern w:val="0"/>
                <w:sz w:val="20"/>
                <w:szCs w:val="20"/>
              </w:rPr>
            </w:pPr>
            <w:del w:id="102" w:author="管荦" w:date="2016-09-08T10:00:00Z">
              <w:r w:rsidRPr="00912A7A" w:rsidDel="00125FC7">
                <w:rPr>
                  <w:rFonts w:ascii="宋体" w:eastAsia="宋体" w:hAnsi="宋体" w:cs="宋体" w:hint="eastAsia"/>
                  <w:color w:val="000000"/>
                  <w:kern w:val="0"/>
                  <w:sz w:val="20"/>
                  <w:szCs w:val="20"/>
                </w:rPr>
                <w:delText>会员代码</w:delText>
              </w:r>
            </w:del>
          </w:p>
        </w:tc>
        <w:tc>
          <w:tcPr>
            <w:tcW w:w="798" w:type="dxa"/>
            <w:tcBorders>
              <w:top w:val="nil"/>
              <w:left w:val="nil"/>
              <w:bottom w:val="single" w:sz="4" w:space="0" w:color="auto"/>
              <w:right w:val="single" w:sz="4" w:space="0" w:color="auto"/>
            </w:tcBorders>
            <w:shd w:val="clear" w:color="auto" w:fill="auto"/>
            <w:noWrap/>
            <w:vAlign w:val="center"/>
          </w:tcPr>
          <w:p w14:paraId="77FD983B" w14:textId="59C64C48" w:rsidR="00912A7A" w:rsidRPr="00912A7A" w:rsidDel="000C4930" w:rsidRDefault="00912A7A" w:rsidP="00912A7A">
            <w:pPr>
              <w:widowControl/>
              <w:spacing w:line="240" w:lineRule="auto"/>
              <w:ind w:firstLineChars="0" w:firstLine="0"/>
              <w:jc w:val="left"/>
              <w:rPr>
                <w:del w:id="103" w:author="管荦" w:date="2016-09-29T10:28:00Z"/>
                <w:rFonts w:ascii="宋体" w:eastAsia="宋体" w:hAnsi="宋体" w:cs="宋体"/>
                <w:color w:val="000000"/>
                <w:kern w:val="0"/>
                <w:sz w:val="20"/>
                <w:szCs w:val="20"/>
              </w:rPr>
            </w:pPr>
            <w:del w:id="104" w:author="管荦" w:date="2016-09-08T10:00:00Z">
              <w:r w:rsidRPr="00912A7A" w:rsidDel="00125FC7">
                <w:rPr>
                  <w:rFonts w:ascii="宋体" w:eastAsia="宋体" w:hAnsi="宋体" w:cs="宋体" w:hint="eastAsia"/>
                  <w:color w:val="000000"/>
                  <w:kern w:val="0"/>
                  <w:sz w:val="20"/>
                  <w:szCs w:val="20"/>
                </w:rPr>
                <w:delText>M</w:delText>
              </w:r>
            </w:del>
          </w:p>
        </w:tc>
        <w:tc>
          <w:tcPr>
            <w:tcW w:w="798" w:type="dxa"/>
            <w:tcBorders>
              <w:top w:val="nil"/>
              <w:left w:val="nil"/>
              <w:bottom w:val="single" w:sz="4" w:space="0" w:color="auto"/>
              <w:right w:val="single" w:sz="4" w:space="0" w:color="auto"/>
            </w:tcBorders>
            <w:shd w:val="clear" w:color="auto" w:fill="auto"/>
            <w:noWrap/>
            <w:vAlign w:val="center"/>
          </w:tcPr>
          <w:p w14:paraId="56C6079E" w14:textId="27693E46" w:rsidR="00912A7A" w:rsidRPr="00912A7A" w:rsidDel="000C4930" w:rsidRDefault="00912A7A" w:rsidP="00912A7A">
            <w:pPr>
              <w:widowControl/>
              <w:spacing w:line="240" w:lineRule="auto"/>
              <w:ind w:firstLineChars="0" w:firstLine="0"/>
              <w:jc w:val="left"/>
              <w:rPr>
                <w:del w:id="105" w:author="管荦" w:date="2016-09-29T10:28:00Z"/>
                <w:rFonts w:ascii="宋体" w:eastAsia="宋体" w:hAnsi="宋体" w:cs="宋体"/>
                <w:color w:val="000000"/>
                <w:kern w:val="0"/>
                <w:sz w:val="20"/>
                <w:szCs w:val="20"/>
              </w:rPr>
            </w:pPr>
            <w:del w:id="106" w:author="管荦" w:date="2016-09-08T10:00:00Z">
              <w:r w:rsidRPr="00912A7A" w:rsidDel="00125FC7">
                <w:rPr>
                  <w:rFonts w:ascii="宋体" w:eastAsia="宋体" w:hAnsi="宋体" w:cs="宋体" w:hint="eastAsia"/>
                  <w:color w:val="000000"/>
                  <w:kern w:val="0"/>
                  <w:sz w:val="20"/>
                  <w:szCs w:val="20"/>
                </w:rPr>
                <w:delText>←</w:delText>
              </w:r>
            </w:del>
          </w:p>
        </w:tc>
        <w:tc>
          <w:tcPr>
            <w:tcW w:w="2107" w:type="dxa"/>
            <w:tcBorders>
              <w:top w:val="nil"/>
              <w:left w:val="nil"/>
              <w:bottom w:val="single" w:sz="4" w:space="0" w:color="auto"/>
              <w:right w:val="single" w:sz="4" w:space="0" w:color="auto"/>
            </w:tcBorders>
            <w:shd w:val="clear" w:color="auto" w:fill="auto"/>
            <w:noWrap/>
            <w:vAlign w:val="center"/>
          </w:tcPr>
          <w:p w14:paraId="061F1FBA" w14:textId="0B86CE49" w:rsidR="00912A7A" w:rsidRPr="00912A7A" w:rsidDel="000C4930" w:rsidRDefault="00912A7A" w:rsidP="00912A7A">
            <w:pPr>
              <w:widowControl/>
              <w:spacing w:line="240" w:lineRule="auto"/>
              <w:ind w:firstLineChars="0" w:firstLine="0"/>
              <w:jc w:val="left"/>
              <w:rPr>
                <w:del w:id="107" w:author="管荦" w:date="2016-09-29T10:28:00Z"/>
                <w:rFonts w:ascii="宋体" w:eastAsia="宋体" w:hAnsi="宋体" w:cs="宋体"/>
                <w:color w:val="000000"/>
                <w:kern w:val="0"/>
                <w:sz w:val="20"/>
                <w:szCs w:val="20"/>
              </w:rPr>
            </w:pPr>
          </w:p>
        </w:tc>
      </w:tr>
      <w:tr w:rsidR="00984E1E" w:rsidRPr="00912A7A" w14:paraId="22E58B4E"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B65C16"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70F7A35D"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67430BC9"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12281888"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2741CC36"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2243ECF1"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984E1E" w:rsidRPr="00912A7A" w14:paraId="71615EBF"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1DFA3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2813EEE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1FC0401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2D66E8E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002A5A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0993A6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17D0A8F7" w14:textId="77777777" w:rsidTr="009E2B89">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F7CB87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2EBDFA29"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932C89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3C453C1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71E2667"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AB4092B"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3AEEC640" w14:textId="77777777" w:rsidR="00A0009D" w:rsidRDefault="00A0009D" w:rsidP="00A0009D">
      <w:pPr>
        <w:ind w:firstLine="480"/>
      </w:pPr>
    </w:p>
    <w:p w14:paraId="753859C4" w14:textId="77777777" w:rsidR="00A0009D" w:rsidRDefault="00A0009D" w:rsidP="00A0009D">
      <w:pPr>
        <w:pStyle w:val="3"/>
        <w:numPr>
          <w:ilvl w:val="2"/>
          <w:numId w:val="4"/>
        </w:numPr>
        <w:ind w:left="0" w:firstLineChars="0" w:firstLine="0"/>
      </w:pPr>
      <w:bookmarkStart w:id="108" w:name="_Toc462673921"/>
      <w:r>
        <w:rPr>
          <w:rFonts w:hint="eastAsia"/>
        </w:rPr>
        <w:t>密码修改</w:t>
      </w:r>
      <w:bookmarkEnd w:id="108"/>
    </w:p>
    <w:p w14:paraId="0DD8B036" w14:textId="77777777" w:rsidR="00A0009D" w:rsidRDefault="00A0009D" w:rsidP="00A0009D">
      <w:pPr>
        <w:pStyle w:val="4"/>
        <w:numPr>
          <w:ilvl w:val="3"/>
          <w:numId w:val="4"/>
        </w:numPr>
        <w:ind w:left="0" w:firstLineChars="0" w:firstLine="0"/>
      </w:pPr>
      <w:r w:rsidRPr="002E5559">
        <w:rPr>
          <w:rFonts w:hint="eastAsia"/>
        </w:rPr>
        <w:t>交易员修改密码请求及应答</w:t>
      </w:r>
    </w:p>
    <w:p w14:paraId="4CECD2C5" w14:textId="77777777" w:rsidR="005B7BC8" w:rsidRDefault="005B7BC8" w:rsidP="005B7BC8">
      <w:pPr>
        <w:ind w:firstLine="482"/>
      </w:pPr>
      <w:r w:rsidRPr="00BF29CF">
        <w:rPr>
          <w:rFonts w:hint="eastAsia"/>
          <w:b/>
        </w:rPr>
        <w:t>功能</w:t>
      </w:r>
      <w:r>
        <w:rPr>
          <w:rFonts w:hint="eastAsia"/>
        </w:rPr>
        <w:t>：交易员修改密码指令用于修改交易员登录密码。</w:t>
      </w:r>
    </w:p>
    <w:p w14:paraId="345EB086" w14:textId="77777777" w:rsidR="005B7BC8" w:rsidRPr="005B7BC8" w:rsidRDefault="005B7BC8" w:rsidP="005B7BC8">
      <w:pPr>
        <w:ind w:firstLine="480"/>
      </w:pPr>
      <w:r>
        <w:rPr>
          <w:rFonts w:hint="eastAsia"/>
        </w:rPr>
        <w:t>消息体格式如下：</w:t>
      </w:r>
    </w:p>
    <w:tbl>
      <w:tblPr>
        <w:tblW w:w="9115" w:type="dxa"/>
        <w:tblInd w:w="103" w:type="dxa"/>
        <w:tblLook w:val="04A0" w:firstRow="1" w:lastRow="0" w:firstColumn="1" w:lastColumn="0" w:noHBand="0" w:noVBand="1"/>
      </w:tblPr>
      <w:tblGrid>
        <w:gridCol w:w="798"/>
        <w:gridCol w:w="1496"/>
        <w:gridCol w:w="1601"/>
        <w:gridCol w:w="760"/>
        <w:gridCol w:w="920"/>
        <w:gridCol w:w="3540"/>
      </w:tblGrid>
      <w:tr w:rsidR="008812E3" w:rsidRPr="008812E3" w14:paraId="12CC56A3"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A6E02B"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2FF2A325"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A698DE6" w14:textId="77777777"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E7560A9"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4809FE66"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42716213"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8812E3" w:rsidRPr="008812E3" w14:paraId="717644D7"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2455A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lastRenderedPageBreak/>
              <w:t>M60</w:t>
            </w:r>
          </w:p>
        </w:tc>
        <w:tc>
          <w:tcPr>
            <w:tcW w:w="1496" w:type="dxa"/>
            <w:tcBorders>
              <w:top w:val="nil"/>
              <w:left w:val="nil"/>
              <w:bottom w:val="single" w:sz="4" w:space="0" w:color="auto"/>
              <w:right w:val="single" w:sz="4" w:space="0" w:color="auto"/>
            </w:tcBorders>
            <w:shd w:val="clear" w:color="auto" w:fill="auto"/>
            <w:vAlign w:val="center"/>
            <w:hideMark/>
          </w:tcPr>
          <w:p w14:paraId="40F5AD9F"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C128614"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5DAE7485"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8B9088F"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3D89FB3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p>
        </w:tc>
      </w:tr>
      <w:tr w:rsidR="008812E3" w:rsidRPr="008812E3" w:rsidDel="00EC6DB6" w14:paraId="47275F4B" w14:textId="2E3D0A94" w:rsidTr="00125FC7">
        <w:trPr>
          <w:trHeight w:val="270"/>
          <w:del w:id="109" w:author="管荦" w:date="2016-09-29T10:29:00Z"/>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3BD53A" w14:textId="286C74F7" w:rsidR="008812E3" w:rsidRPr="008812E3" w:rsidDel="00EC6DB6" w:rsidRDefault="008812E3" w:rsidP="008812E3">
            <w:pPr>
              <w:widowControl/>
              <w:spacing w:line="240" w:lineRule="auto"/>
              <w:ind w:firstLineChars="0" w:firstLine="0"/>
              <w:jc w:val="left"/>
              <w:rPr>
                <w:del w:id="110" w:author="管荦" w:date="2016-09-29T10:29:00Z"/>
                <w:rFonts w:ascii="宋体" w:eastAsia="宋体" w:hAnsi="宋体" w:cs="宋体"/>
                <w:color w:val="000000"/>
                <w:kern w:val="0"/>
                <w:sz w:val="20"/>
                <w:szCs w:val="20"/>
              </w:rPr>
            </w:pPr>
            <w:del w:id="111" w:author="管荦" w:date="2016-09-08T10:00:00Z">
              <w:r w:rsidRPr="008812E3" w:rsidDel="00125FC7">
                <w:rPr>
                  <w:rFonts w:ascii="宋体" w:eastAsia="宋体" w:hAnsi="宋体" w:cs="宋体" w:hint="eastAsia"/>
                  <w:color w:val="000000"/>
                  <w:kern w:val="0"/>
                  <w:sz w:val="20"/>
                  <w:szCs w:val="20"/>
                </w:rPr>
                <w:delText>M00</w:delText>
              </w:r>
            </w:del>
          </w:p>
        </w:tc>
        <w:tc>
          <w:tcPr>
            <w:tcW w:w="1496" w:type="dxa"/>
            <w:tcBorders>
              <w:top w:val="nil"/>
              <w:left w:val="nil"/>
              <w:bottom w:val="single" w:sz="4" w:space="0" w:color="auto"/>
              <w:right w:val="single" w:sz="4" w:space="0" w:color="auto"/>
            </w:tcBorders>
            <w:shd w:val="clear" w:color="auto" w:fill="auto"/>
            <w:noWrap/>
            <w:vAlign w:val="center"/>
          </w:tcPr>
          <w:p w14:paraId="4F700C47" w14:textId="63CFF07C" w:rsidR="008812E3" w:rsidRPr="008812E3" w:rsidDel="00EC6DB6" w:rsidRDefault="008812E3" w:rsidP="008812E3">
            <w:pPr>
              <w:widowControl/>
              <w:spacing w:line="240" w:lineRule="auto"/>
              <w:ind w:firstLineChars="0" w:firstLine="0"/>
              <w:jc w:val="left"/>
              <w:rPr>
                <w:del w:id="112" w:author="管荦" w:date="2016-09-29T10:29:00Z"/>
                <w:rFonts w:ascii="宋体" w:eastAsia="宋体" w:hAnsi="宋体" w:cs="宋体"/>
                <w:color w:val="000000"/>
                <w:kern w:val="0"/>
                <w:sz w:val="20"/>
                <w:szCs w:val="20"/>
              </w:rPr>
            </w:pPr>
            <w:del w:id="113" w:author="管荦" w:date="2016-09-08T10:00:00Z">
              <w:r w:rsidRPr="008812E3" w:rsidDel="00125FC7">
                <w:rPr>
                  <w:rFonts w:ascii="宋体" w:eastAsia="宋体" w:hAnsi="宋体" w:cs="宋体" w:hint="eastAsia"/>
                  <w:color w:val="000000"/>
                  <w:kern w:val="0"/>
                  <w:sz w:val="20"/>
                  <w:szCs w:val="20"/>
                </w:rPr>
                <w:delText>memberID</w:delText>
              </w:r>
            </w:del>
          </w:p>
        </w:tc>
        <w:tc>
          <w:tcPr>
            <w:tcW w:w="1601" w:type="dxa"/>
            <w:tcBorders>
              <w:top w:val="nil"/>
              <w:left w:val="nil"/>
              <w:bottom w:val="single" w:sz="4" w:space="0" w:color="auto"/>
              <w:right w:val="single" w:sz="4" w:space="0" w:color="auto"/>
            </w:tcBorders>
            <w:shd w:val="clear" w:color="auto" w:fill="auto"/>
            <w:noWrap/>
            <w:vAlign w:val="center"/>
          </w:tcPr>
          <w:p w14:paraId="1893E373" w14:textId="3B49AD33" w:rsidR="008812E3" w:rsidRPr="008812E3" w:rsidDel="00EC6DB6" w:rsidRDefault="008812E3" w:rsidP="008812E3">
            <w:pPr>
              <w:widowControl/>
              <w:spacing w:line="240" w:lineRule="auto"/>
              <w:ind w:firstLineChars="0" w:firstLine="0"/>
              <w:jc w:val="left"/>
              <w:rPr>
                <w:del w:id="114" w:author="管荦" w:date="2016-09-29T10:29:00Z"/>
                <w:rFonts w:ascii="宋体" w:eastAsia="宋体" w:hAnsi="宋体" w:cs="宋体"/>
                <w:color w:val="000000"/>
                <w:kern w:val="0"/>
                <w:sz w:val="20"/>
                <w:szCs w:val="20"/>
              </w:rPr>
            </w:pPr>
            <w:del w:id="115" w:author="管荦" w:date="2016-09-08T10:00:00Z">
              <w:r w:rsidRPr="008812E3" w:rsidDel="00125FC7">
                <w:rPr>
                  <w:rFonts w:ascii="宋体" w:eastAsia="宋体" w:hAnsi="宋体" w:cs="宋体" w:hint="eastAsia"/>
                  <w:color w:val="000000"/>
                  <w:kern w:val="0"/>
                  <w:sz w:val="20"/>
                  <w:szCs w:val="20"/>
                </w:rPr>
                <w:delText>会员代码</w:delText>
              </w:r>
            </w:del>
          </w:p>
        </w:tc>
        <w:tc>
          <w:tcPr>
            <w:tcW w:w="760" w:type="dxa"/>
            <w:tcBorders>
              <w:top w:val="nil"/>
              <w:left w:val="nil"/>
              <w:bottom w:val="single" w:sz="4" w:space="0" w:color="auto"/>
              <w:right w:val="single" w:sz="4" w:space="0" w:color="auto"/>
            </w:tcBorders>
            <w:shd w:val="clear" w:color="auto" w:fill="auto"/>
            <w:noWrap/>
            <w:vAlign w:val="center"/>
          </w:tcPr>
          <w:p w14:paraId="7C897C94" w14:textId="14864370" w:rsidR="008812E3" w:rsidRPr="008812E3" w:rsidDel="00EC6DB6" w:rsidRDefault="008812E3" w:rsidP="008812E3">
            <w:pPr>
              <w:widowControl/>
              <w:spacing w:line="240" w:lineRule="auto"/>
              <w:ind w:firstLineChars="0" w:firstLine="0"/>
              <w:jc w:val="left"/>
              <w:rPr>
                <w:del w:id="116" w:author="管荦" w:date="2016-09-29T10:29:00Z"/>
                <w:rFonts w:ascii="宋体" w:eastAsia="宋体" w:hAnsi="宋体" w:cs="宋体"/>
                <w:color w:val="000000"/>
                <w:kern w:val="0"/>
                <w:sz w:val="20"/>
                <w:szCs w:val="20"/>
              </w:rPr>
            </w:pPr>
            <w:del w:id="117" w:author="管荦" w:date="2016-09-08T10:00:00Z">
              <w:r w:rsidRPr="008812E3" w:rsidDel="00125FC7">
                <w:rPr>
                  <w:rFonts w:ascii="宋体" w:eastAsia="宋体" w:hAnsi="宋体" w:cs="宋体" w:hint="eastAsia"/>
                  <w:color w:val="000000"/>
                  <w:kern w:val="0"/>
                  <w:sz w:val="20"/>
                  <w:szCs w:val="20"/>
                </w:rPr>
                <w:delText>M</w:delText>
              </w:r>
            </w:del>
          </w:p>
        </w:tc>
        <w:tc>
          <w:tcPr>
            <w:tcW w:w="920" w:type="dxa"/>
            <w:tcBorders>
              <w:top w:val="nil"/>
              <w:left w:val="nil"/>
              <w:bottom w:val="single" w:sz="4" w:space="0" w:color="auto"/>
              <w:right w:val="single" w:sz="4" w:space="0" w:color="auto"/>
            </w:tcBorders>
            <w:shd w:val="clear" w:color="auto" w:fill="auto"/>
            <w:noWrap/>
            <w:vAlign w:val="center"/>
          </w:tcPr>
          <w:p w14:paraId="417D36BF" w14:textId="7DD5E538" w:rsidR="008812E3" w:rsidRPr="008812E3" w:rsidDel="00EC6DB6" w:rsidRDefault="008812E3" w:rsidP="008812E3">
            <w:pPr>
              <w:widowControl/>
              <w:spacing w:line="240" w:lineRule="auto"/>
              <w:ind w:firstLineChars="0" w:firstLine="0"/>
              <w:jc w:val="left"/>
              <w:rPr>
                <w:del w:id="118" w:author="管荦" w:date="2016-09-29T10:29:00Z"/>
                <w:rFonts w:ascii="宋体" w:eastAsia="宋体" w:hAnsi="宋体" w:cs="宋体"/>
                <w:color w:val="000000"/>
                <w:kern w:val="0"/>
                <w:sz w:val="20"/>
                <w:szCs w:val="20"/>
              </w:rPr>
            </w:pPr>
            <w:del w:id="119" w:author="管荦" w:date="2016-09-08T10:00:00Z">
              <w:r w:rsidRPr="008812E3" w:rsidDel="00125FC7">
                <w:rPr>
                  <w:rFonts w:ascii="宋体" w:eastAsia="宋体" w:hAnsi="宋体"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noWrap/>
            <w:vAlign w:val="center"/>
          </w:tcPr>
          <w:p w14:paraId="7BAA1653" w14:textId="11C784C4" w:rsidR="008812E3" w:rsidRPr="008812E3" w:rsidDel="00EC6DB6" w:rsidRDefault="008812E3" w:rsidP="008812E3">
            <w:pPr>
              <w:widowControl/>
              <w:spacing w:line="240" w:lineRule="auto"/>
              <w:ind w:firstLineChars="0" w:firstLine="0"/>
              <w:jc w:val="left"/>
              <w:rPr>
                <w:del w:id="120" w:author="管荦" w:date="2016-09-29T10:29:00Z"/>
                <w:rFonts w:ascii="宋体" w:eastAsia="宋体" w:hAnsi="宋体" w:cs="宋体"/>
                <w:color w:val="000000"/>
                <w:kern w:val="0"/>
                <w:sz w:val="20"/>
                <w:szCs w:val="20"/>
              </w:rPr>
            </w:pPr>
          </w:p>
        </w:tc>
      </w:tr>
      <w:tr w:rsidR="00FC6061" w:rsidRPr="008812E3" w14:paraId="22950AA3"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C7FA4E0" w14:textId="77777777"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14:paraId="57E4FD0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6CC5668" w14:textId="77777777"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81B8B3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3B919CC" w14:textId="77777777"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14:paraId="6F1F65E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3C46C2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C5E0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14:paraId="24375F0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7B450FC4"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237AC0F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748EFB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421E7C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6610866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6890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7B73E8D2"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28B7B63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2AD6A55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790CA8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58B6561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30BB0D1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0192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14:paraId="0E52E53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1D2FCF9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E3B83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C2580A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5C5CFA1"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5F35C7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F2B8C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14:paraId="04A84AD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74C070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AB75B9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74239FF"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2B7F308"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14:paraId="042E0910" w14:textId="77777777" w:rsidR="00A0009D" w:rsidRDefault="00A0009D" w:rsidP="00A0009D">
      <w:pPr>
        <w:ind w:firstLine="480"/>
      </w:pPr>
    </w:p>
    <w:p w14:paraId="751E4C27" w14:textId="103E292C" w:rsidR="00A0009D" w:rsidDel="00125FC7" w:rsidRDefault="00A0009D" w:rsidP="00A0009D">
      <w:pPr>
        <w:pStyle w:val="4"/>
        <w:numPr>
          <w:ilvl w:val="3"/>
          <w:numId w:val="4"/>
        </w:numPr>
        <w:ind w:left="0" w:firstLineChars="0" w:firstLine="0"/>
        <w:rPr>
          <w:del w:id="121" w:author="管荦" w:date="2016-09-08T10:00:00Z"/>
        </w:rPr>
      </w:pPr>
      <w:del w:id="122" w:author="管荦" w:date="2016-09-08T10:00:00Z">
        <w:r w:rsidRPr="002E5559" w:rsidDel="00125FC7">
          <w:rPr>
            <w:rFonts w:hint="eastAsia"/>
          </w:rPr>
          <w:delText>会员应急密码修改请求及应答</w:delText>
        </w:r>
      </w:del>
    </w:p>
    <w:p w14:paraId="265C6DDA" w14:textId="40F06F50" w:rsidR="005B7BC8" w:rsidDel="00125FC7" w:rsidRDefault="005B7BC8" w:rsidP="00600CCB">
      <w:pPr>
        <w:ind w:firstLine="482"/>
        <w:rPr>
          <w:del w:id="123" w:author="管荦" w:date="2016-09-08T10:00:00Z"/>
        </w:rPr>
      </w:pPr>
      <w:del w:id="124" w:author="管荦" w:date="2016-09-08T10:00:00Z">
        <w:r w:rsidRPr="00BF29CF" w:rsidDel="00125FC7">
          <w:rPr>
            <w:rFonts w:hint="eastAsia"/>
            <w:b/>
          </w:rPr>
          <w:delText>功能</w:delText>
        </w:r>
        <w:r w:rsidDel="00125FC7">
          <w:rPr>
            <w:rFonts w:hint="eastAsia"/>
          </w:rPr>
          <w:delText>：会员应急密码修改指令用于修改会员应急交易密码。</w:delText>
        </w:r>
      </w:del>
    </w:p>
    <w:p w14:paraId="42EF1D6F" w14:textId="73F2663B" w:rsidR="005B7BC8" w:rsidRPr="005B7BC8" w:rsidDel="00125FC7" w:rsidRDefault="005B7BC8" w:rsidP="005B7BC8">
      <w:pPr>
        <w:ind w:firstLine="480"/>
        <w:rPr>
          <w:del w:id="125" w:author="管荦" w:date="2016-09-08T10:00:00Z"/>
        </w:rPr>
      </w:pPr>
      <w:del w:id="126" w:author="管荦" w:date="2016-09-08T10:00:00Z">
        <w:r w:rsidDel="00125FC7">
          <w:rPr>
            <w:rFonts w:hint="eastAsia"/>
          </w:rPr>
          <w:delText>消息体格式如下：</w:delText>
        </w:r>
      </w:del>
    </w:p>
    <w:tbl>
      <w:tblPr>
        <w:tblW w:w="8950" w:type="dxa"/>
        <w:tblInd w:w="103" w:type="dxa"/>
        <w:tblLook w:val="04A0" w:firstRow="1" w:lastRow="0" w:firstColumn="1" w:lastColumn="0" w:noHBand="0" w:noVBand="1"/>
      </w:tblPr>
      <w:tblGrid>
        <w:gridCol w:w="798"/>
        <w:gridCol w:w="1496"/>
        <w:gridCol w:w="1436"/>
        <w:gridCol w:w="760"/>
        <w:gridCol w:w="920"/>
        <w:gridCol w:w="3540"/>
      </w:tblGrid>
      <w:tr w:rsidR="008812E3" w:rsidRPr="008812E3" w:rsidDel="00125FC7" w14:paraId="3ED503C2" w14:textId="7F402CFD" w:rsidTr="00BC0F9E">
        <w:trPr>
          <w:trHeight w:val="270"/>
          <w:tblHeader/>
          <w:del w:id="127" w:author="管荦" w:date="2016-09-08T10:00:00Z"/>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4911F9" w14:textId="48FD4B9E" w:rsidR="008812E3" w:rsidRPr="008812E3" w:rsidDel="00125FC7" w:rsidRDefault="008812E3" w:rsidP="008812E3">
            <w:pPr>
              <w:widowControl/>
              <w:spacing w:line="240" w:lineRule="auto"/>
              <w:ind w:firstLineChars="0" w:firstLine="0"/>
              <w:jc w:val="left"/>
              <w:rPr>
                <w:del w:id="128" w:author="管荦" w:date="2016-09-08T10:00:00Z"/>
                <w:rFonts w:ascii="宋体" w:eastAsia="宋体" w:hAnsi="宋体" w:cs="宋体"/>
                <w:b/>
                <w:bCs/>
                <w:color w:val="000000"/>
                <w:kern w:val="0"/>
                <w:sz w:val="20"/>
                <w:szCs w:val="20"/>
              </w:rPr>
            </w:pPr>
            <w:del w:id="129" w:author="管荦" w:date="2016-09-08T10:00:00Z">
              <w:r w:rsidRPr="008812E3" w:rsidDel="00125FC7">
                <w:rPr>
                  <w:rFonts w:ascii="宋体" w:eastAsia="宋体" w:hAnsi="宋体" w:cs="宋体" w:hint="eastAsia"/>
                  <w:b/>
                  <w:bCs/>
                  <w:color w:val="000000"/>
                  <w:kern w:val="0"/>
                  <w:sz w:val="20"/>
                  <w:szCs w:val="20"/>
                </w:rPr>
                <w:delText>域号</w:delText>
              </w:r>
            </w:del>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104377D1" w14:textId="2A30667A" w:rsidR="008812E3" w:rsidRPr="008812E3" w:rsidDel="00125FC7" w:rsidRDefault="008812E3" w:rsidP="008812E3">
            <w:pPr>
              <w:widowControl/>
              <w:spacing w:line="240" w:lineRule="auto"/>
              <w:ind w:firstLineChars="0" w:firstLine="0"/>
              <w:jc w:val="left"/>
              <w:rPr>
                <w:del w:id="130" w:author="管荦" w:date="2016-09-08T10:00:00Z"/>
                <w:rFonts w:ascii="宋体" w:eastAsia="宋体" w:hAnsi="宋体" w:cs="宋体"/>
                <w:b/>
                <w:bCs/>
                <w:color w:val="000000"/>
                <w:kern w:val="0"/>
                <w:sz w:val="20"/>
                <w:szCs w:val="20"/>
              </w:rPr>
            </w:pPr>
            <w:del w:id="131" w:author="管荦" w:date="2016-09-08T10:00:00Z">
              <w:r w:rsidRPr="008812E3" w:rsidDel="00125FC7">
                <w:rPr>
                  <w:rFonts w:ascii="宋体" w:eastAsia="宋体" w:hAnsi="宋体" w:cs="宋体" w:hint="eastAsia"/>
                  <w:b/>
                  <w:bCs/>
                  <w:color w:val="000000"/>
                  <w:kern w:val="0"/>
                  <w:sz w:val="20"/>
                  <w:szCs w:val="20"/>
                </w:rPr>
                <w:delText>域名</w:delText>
              </w:r>
            </w:del>
          </w:p>
        </w:tc>
        <w:tc>
          <w:tcPr>
            <w:tcW w:w="1436" w:type="dxa"/>
            <w:tcBorders>
              <w:top w:val="single" w:sz="4" w:space="0" w:color="auto"/>
              <w:left w:val="nil"/>
              <w:bottom w:val="single" w:sz="4" w:space="0" w:color="auto"/>
              <w:right w:val="single" w:sz="4" w:space="0" w:color="auto"/>
            </w:tcBorders>
            <w:shd w:val="clear" w:color="000000" w:fill="D9D9D9"/>
            <w:noWrap/>
            <w:vAlign w:val="center"/>
            <w:hideMark/>
          </w:tcPr>
          <w:p w14:paraId="07585828" w14:textId="0774E0D3" w:rsidR="008812E3" w:rsidRPr="008812E3" w:rsidDel="00125FC7" w:rsidRDefault="004847B6" w:rsidP="008812E3">
            <w:pPr>
              <w:widowControl/>
              <w:spacing w:line="240" w:lineRule="auto"/>
              <w:ind w:firstLineChars="0" w:firstLine="0"/>
              <w:jc w:val="left"/>
              <w:rPr>
                <w:del w:id="132" w:author="管荦" w:date="2016-09-08T10:00:00Z"/>
                <w:rFonts w:ascii="宋体" w:eastAsia="宋体" w:hAnsi="宋体" w:cs="宋体"/>
                <w:b/>
                <w:bCs/>
                <w:color w:val="000000"/>
                <w:kern w:val="0"/>
                <w:sz w:val="20"/>
                <w:szCs w:val="20"/>
              </w:rPr>
            </w:pPr>
            <w:del w:id="133" w:author="管荦" w:date="2016-09-08T10:00:00Z">
              <w:r w:rsidDel="00125FC7">
                <w:rPr>
                  <w:rFonts w:ascii="宋体" w:eastAsia="宋体" w:hAnsi="宋体" w:cs="宋体" w:hint="eastAsia"/>
                  <w:b/>
                  <w:bCs/>
                  <w:color w:val="000000"/>
                  <w:kern w:val="0"/>
                  <w:sz w:val="20"/>
                  <w:szCs w:val="20"/>
                </w:rPr>
                <w:delText>业务字段名称</w:delText>
              </w:r>
            </w:del>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33AB817" w14:textId="514D9B3D" w:rsidR="008812E3" w:rsidRPr="008812E3" w:rsidDel="00125FC7" w:rsidRDefault="008812E3" w:rsidP="008812E3">
            <w:pPr>
              <w:widowControl/>
              <w:spacing w:line="240" w:lineRule="auto"/>
              <w:ind w:firstLineChars="0" w:firstLine="0"/>
              <w:jc w:val="left"/>
              <w:rPr>
                <w:del w:id="134" w:author="管荦" w:date="2016-09-08T10:00:00Z"/>
                <w:rFonts w:ascii="宋体" w:eastAsia="宋体" w:hAnsi="宋体" w:cs="宋体"/>
                <w:b/>
                <w:bCs/>
                <w:color w:val="000000"/>
                <w:kern w:val="0"/>
                <w:sz w:val="20"/>
                <w:szCs w:val="20"/>
              </w:rPr>
            </w:pPr>
            <w:del w:id="135" w:author="管荦" w:date="2016-09-08T10:00:00Z">
              <w:r w:rsidRPr="008812E3" w:rsidDel="00125FC7">
                <w:rPr>
                  <w:rFonts w:ascii="宋体" w:eastAsia="宋体" w:hAnsi="宋体" w:cs="宋体" w:hint="eastAsia"/>
                  <w:b/>
                  <w:bCs/>
                  <w:color w:val="000000"/>
                  <w:kern w:val="0"/>
                  <w:sz w:val="20"/>
                  <w:szCs w:val="20"/>
                </w:rPr>
                <w:delText>请求</w:delText>
              </w:r>
            </w:del>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EB54815" w14:textId="7DA598F3" w:rsidR="008812E3" w:rsidRPr="008812E3" w:rsidDel="00125FC7" w:rsidRDefault="008812E3" w:rsidP="008812E3">
            <w:pPr>
              <w:widowControl/>
              <w:spacing w:line="240" w:lineRule="auto"/>
              <w:ind w:firstLineChars="0" w:firstLine="0"/>
              <w:jc w:val="left"/>
              <w:rPr>
                <w:del w:id="136" w:author="管荦" w:date="2016-09-08T10:00:00Z"/>
                <w:rFonts w:ascii="宋体" w:eastAsia="宋体" w:hAnsi="宋体" w:cs="宋体"/>
                <w:b/>
                <w:bCs/>
                <w:color w:val="000000"/>
                <w:kern w:val="0"/>
                <w:sz w:val="20"/>
                <w:szCs w:val="20"/>
              </w:rPr>
            </w:pPr>
            <w:del w:id="137" w:author="管荦" w:date="2016-09-08T10:00:00Z">
              <w:r w:rsidRPr="008812E3" w:rsidDel="00125FC7">
                <w:rPr>
                  <w:rFonts w:ascii="宋体" w:eastAsia="宋体" w:hAnsi="宋体" w:cs="宋体" w:hint="eastAsia"/>
                  <w:b/>
                  <w:bCs/>
                  <w:color w:val="000000"/>
                  <w:kern w:val="0"/>
                  <w:sz w:val="20"/>
                  <w:szCs w:val="20"/>
                </w:rPr>
                <w:delText>应答</w:delText>
              </w:r>
            </w:del>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6B9B45E3" w14:textId="239AA888" w:rsidR="008812E3" w:rsidRPr="008812E3" w:rsidDel="00125FC7" w:rsidRDefault="008812E3" w:rsidP="008812E3">
            <w:pPr>
              <w:widowControl/>
              <w:spacing w:line="240" w:lineRule="auto"/>
              <w:ind w:firstLineChars="0" w:firstLine="0"/>
              <w:jc w:val="left"/>
              <w:rPr>
                <w:del w:id="138" w:author="管荦" w:date="2016-09-08T10:00:00Z"/>
                <w:rFonts w:ascii="宋体" w:eastAsia="宋体" w:hAnsi="宋体" w:cs="宋体"/>
                <w:b/>
                <w:bCs/>
                <w:color w:val="000000"/>
                <w:kern w:val="0"/>
                <w:sz w:val="20"/>
                <w:szCs w:val="20"/>
              </w:rPr>
            </w:pPr>
            <w:del w:id="139" w:author="管荦" w:date="2016-09-08T10:00:00Z">
              <w:r w:rsidRPr="008812E3" w:rsidDel="00125FC7">
                <w:rPr>
                  <w:rFonts w:ascii="宋体" w:eastAsia="宋体" w:hAnsi="宋体" w:cs="宋体" w:hint="eastAsia"/>
                  <w:b/>
                  <w:bCs/>
                  <w:color w:val="000000"/>
                  <w:kern w:val="0"/>
                  <w:sz w:val="20"/>
                  <w:szCs w:val="20"/>
                </w:rPr>
                <w:delText>说明</w:delText>
              </w:r>
            </w:del>
          </w:p>
        </w:tc>
      </w:tr>
      <w:tr w:rsidR="008812E3" w:rsidRPr="008812E3" w:rsidDel="00125FC7" w14:paraId="67F848CF" w14:textId="64253988" w:rsidTr="00BC0F9E">
        <w:trPr>
          <w:trHeight w:val="270"/>
          <w:del w:id="140" w:author="管荦" w:date="2016-09-08T10:00:00Z"/>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CFE11B5" w14:textId="283F02E3" w:rsidR="008812E3" w:rsidRPr="008812E3" w:rsidDel="00125FC7" w:rsidRDefault="008812E3" w:rsidP="008812E3">
            <w:pPr>
              <w:widowControl/>
              <w:spacing w:line="240" w:lineRule="auto"/>
              <w:ind w:firstLineChars="0" w:firstLine="0"/>
              <w:jc w:val="left"/>
              <w:rPr>
                <w:del w:id="141" w:author="管荦" w:date="2016-09-08T10:00:00Z"/>
                <w:rFonts w:ascii="宋体" w:eastAsia="宋体" w:hAnsi="宋体" w:cs="宋体"/>
                <w:color w:val="000000"/>
                <w:kern w:val="0"/>
                <w:sz w:val="20"/>
                <w:szCs w:val="20"/>
              </w:rPr>
            </w:pPr>
            <w:del w:id="142" w:author="管荦" w:date="2016-09-08T10:00:00Z">
              <w:r w:rsidRPr="008812E3" w:rsidDel="00125FC7">
                <w:rPr>
                  <w:rFonts w:ascii="宋体" w:eastAsia="宋体" w:hAnsi="宋体" w:cs="宋体" w:hint="eastAsia"/>
                  <w:color w:val="000000"/>
                  <w:kern w:val="0"/>
                  <w:sz w:val="20"/>
                  <w:szCs w:val="20"/>
                </w:rPr>
                <w:delText>M00</w:delText>
              </w:r>
            </w:del>
          </w:p>
        </w:tc>
        <w:tc>
          <w:tcPr>
            <w:tcW w:w="1496" w:type="dxa"/>
            <w:tcBorders>
              <w:top w:val="nil"/>
              <w:left w:val="nil"/>
              <w:bottom w:val="single" w:sz="4" w:space="0" w:color="auto"/>
              <w:right w:val="single" w:sz="4" w:space="0" w:color="auto"/>
            </w:tcBorders>
            <w:shd w:val="clear" w:color="auto" w:fill="auto"/>
            <w:noWrap/>
            <w:vAlign w:val="center"/>
            <w:hideMark/>
          </w:tcPr>
          <w:p w14:paraId="09F9F345" w14:textId="0BE61B6F" w:rsidR="008812E3" w:rsidRPr="008812E3" w:rsidDel="00125FC7" w:rsidRDefault="008812E3" w:rsidP="008812E3">
            <w:pPr>
              <w:widowControl/>
              <w:spacing w:line="240" w:lineRule="auto"/>
              <w:ind w:firstLineChars="0" w:firstLine="0"/>
              <w:jc w:val="left"/>
              <w:rPr>
                <w:del w:id="143" w:author="管荦" w:date="2016-09-08T10:00:00Z"/>
                <w:rFonts w:ascii="宋体" w:eastAsia="宋体" w:hAnsi="宋体" w:cs="宋体"/>
                <w:color w:val="000000"/>
                <w:kern w:val="0"/>
                <w:sz w:val="20"/>
                <w:szCs w:val="20"/>
              </w:rPr>
            </w:pPr>
            <w:del w:id="144" w:author="管荦" w:date="2016-09-08T10:00:00Z">
              <w:r w:rsidRPr="008812E3" w:rsidDel="00125FC7">
                <w:rPr>
                  <w:rFonts w:ascii="宋体" w:eastAsia="宋体" w:hAnsi="宋体" w:cs="宋体" w:hint="eastAsia"/>
                  <w:color w:val="000000"/>
                  <w:kern w:val="0"/>
                  <w:sz w:val="20"/>
                  <w:szCs w:val="20"/>
                </w:rPr>
                <w:delText>memberID</w:delText>
              </w:r>
            </w:del>
          </w:p>
        </w:tc>
        <w:tc>
          <w:tcPr>
            <w:tcW w:w="1436" w:type="dxa"/>
            <w:tcBorders>
              <w:top w:val="nil"/>
              <w:left w:val="nil"/>
              <w:bottom w:val="single" w:sz="4" w:space="0" w:color="auto"/>
              <w:right w:val="single" w:sz="4" w:space="0" w:color="auto"/>
            </w:tcBorders>
            <w:shd w:val="clear" w:color="auto" w:fill="auto"/>
            <w:noWrap/>
            <w:vAlign w:val="center"/>
            <w:hideMark/>
          </w:tcPr>
          <w:p w14:paraId="54F65F7A" w14:textId="2F05B2E5" w:rsidR="008812E3" w:rsidRPr="008812E3" w:rsidDel="00125FC7" w:rsidRDefault="008812E3" w:rsidP="008812E3">
            <w:pPr>
              <w:widowControl/>
              <w:spacing w:line="240" w:lineRule="auto"/>
              <w:ind w:firstLineChars="0" w:firstLine="0"/>
              <w:jc w:val="left"/>
              <w:rPr>
                <w:del w:id="145" w:author="管荦" w:date="2016-09-08T10:00:00Z"/>
                <w:rFonts w:ascii="宋体" w:eastAsia="宋体" w:hAnsi="宋体" w:cs="宋体"/>
                <w:color w:val="000000"/>
                <w:kern w:val="0"/>
                <w:sz w:val="20"/>
                <w:szCs w:val="20"/>
              </w:rPr>
            </w:pPr>
            <w:del w:id="146" w:author="管荦" w:date="2016-09-08T10:00:00Z">
              <w:r w:rsidRPr="008812E3" w:rsidDel="00125FC7">
                <w:rPr>
                  <w:rFonts w:ascii="宋体" w:eastAsia="宋体" w:hAnsi="宋体" w:cs="宋体" w:hint="eastAsia"/>
                  <w:color w:val="000000"/>
                  <w:kern w:val="0"/>
                  <w:sz w:val="20"/>
                  <w:szCs w:val="20"/>
                </w:rPr>
                <w:delText>会员代码</w:delText>
              </w:r>
            </w:del>
          </w:p>
        </w:tc>
        <w:tc>
          <w:tcPr>
            <w:tcW w:w="760" w:type="dxa"/>
            <w:tcBorders>
              <w:top w:val="nil"/>
              <w:left w:val="nil"/>
              <w:bottom w:val="single" w:sz="4" w:space="0" w:color="auto"/>
              <w:right w:val="single" w:sz="4" w:space="0" w:color="auto"/>
            </w:tcBorders>
            <w:shd w:val="clear" w:color="auto" w:fill="auto"/>
            <w:noWrap/>
            <w:vAlign w:val="center"/>
            <w:hideMark/>
          </w:tcPr>
          <w:p w14:paraId="0AB9BB1E" w14:textId="67675D3E" w:rsidR="008812E3" w:rsidRPr="008812E3" w:rsidDel="00125FC7" w:rsidRDefault="008812E3" w:rsidP="008812E3">
            <w:pPr>
              <w:widowControl/>
              <w:spacing w:line="240" w:lineRule="auto"/>
              <w:ind w:firstLineChars="0" w:firstLine="0"/>
              <w:jc w:val="left"/>
              <w:rPr>
                <w:del w:id="147" w:author="管荦" w:date="2016-09-08T10:00:00Z"/>
                <w:rFonts w:ascii="宋体" w:eastAsia="宋体" w:hAnsi="宋体" w:cs="宋体"/>
                <w:color w:val="000000"/>
                <w:kern w:val="0"/>
                <w:sz w:val="20"/>
                <w:szCs w:val="20"/>
              </w:rPr>
            </w:pPr>
            <w:del w:id="148" w:author="管荦" w:date="2016-09-08T10:00:00Z">
              <w:r w:rsidRPr="008812E3" w:rsidDel="00125FC7">
                <w:rPr>
                  <w:rFonts w:ascii="宋体" w:eastAsia="宋体" w:hAnsi="宋体" w:cs="宋体" w:hint="eastAsia"/>
                  <w:color w:val="000000"/>
                  <w:kern w:val="0"/>
                  <w:sz w:val="20"/>
                  <w:szCs w:val="20"/>
                </w:rPr>
                <w:delText>M</w:delText>
              </w:r>
            </w:del>
          </w:p>
        </w:tc>
        <w:tc>
          <w:tcPr>
            <w:tcW w:w="920" w:type="dxa"/>
            <w:tcBorders>
              <w:top w:val="nil"/>
              <w:left w:val="nil"/>
              <w:bottom w:val="single" w:sz="4" w:space="0" w:color="auto"/>
              <w:right w:val="single" w:sz="4" w:space="0" w:color="auto"/>
            </w:tcBorders>
            <w:shd w:val="clear" w:color="auto" w:fill="auto"/>
            <w:noWrap/>
            <w:vAlign w:val="center"/>
            <w:hideMark/>
          </w:tcPr>
          <w:p w14:paraId="124C21AD" w14:textId="22064FA7" w:rsidR="008812E3" w:rsidRPr="008812E3" w:rsidDel="00125FC7" w:rsidRDefault="008812E3" w:rsidP="008812E3">
            <w:pPr>
              <w:widowControl/>
              <w:spacing w:line="240" w:lineRule="auto"/>
              <w:ind w:firstLineChars="0" w:firstLine="0"/>
              <w:jc w:val="left"/>
              <w:rPr>
                <w:del w:id="149" w:author="管荦" w:date="2016-09-08T10:00:00Z"/>
                <w:rFonts w:ascii="宋体" w:eastAsia="宋体" w:hAnsi="宋体" w:cs="宋体"/>
                <w:color w:val="000000"/>
                <w:kern w:val="0"/>
                <w:sz w:val="20"/>
                <w:szCs w:val="20"/>
              </w:rPr>
            </w:pPr>
            <w:del w:id="150" w:author="管荦" w:date="2016-09-08T10:00:00Z">
              <w:r w:rsidRPr="008812E3" w:rsidDel="00125FC7">
                <w:rPr>
                  <w:rFonts w:ascii="宋体" w:eastAsia="宋体" w:hAnsi="宋体"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noWrap/>
            <w:vAlign w:val="center"/>
            <w:hideMark/>
          </w:tcPr>
          <w:p w14:paraId="0DB4B108" w14:textId="672A7DB3" w:rsidR="008812E3" w:rsidRPr="008812E3" w:rsidDel="00125FC7" w:rsidRDefault="008812E3" w:rsidP="008812E3">
            <w:pPr>
              <w:widowControl/>
              <w:spacing w:line="240" w:lineRule="auto"/>
              <w:ind w:firstLineChars="0" w:firstLine="0"/>
              <w:jc w:val="left"/>
              <w:rPr>
                <w:del w:id="151" w:author="管荦" w:date="2016-09-08T10:00:00Z"/>
                <w:rFonts w:ascii="宋体" w:eastAsia="宋体" w:hAnsi="宋体" w:cs="宋体"/>
                <w:color w:val="000000"/>
                <w:kern w:val="0"/>
                <w:sz w:val="20"/>
                <w:szCs w:val="20"/>
              </w:rPr>
            </w:pPr>
          </w:p>
        </w:tc>
      </w:tr>
      <w:tr w:rsidR="00FC6061" w:rsidRPr="008812E3" w:rsidDel="00125FC7" w14:paraId="37AAD274" w14:textId="2969771D" w:rsidTr="00BC0F9E">
        <w:trPr>
          <w:trHeight w:val="270"/>
          <w:del w:id="152" w:author="管荦" w:date="2016-09-08T10:00:00Z"/>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B0E2349" w14:textId="09A68223" w:rsidR="00FC6061" w:rsidRPr="00984E1E" w:rsidDel="00125FC7" w:rsidRDefault="00FC6061" w:rsidP="0075261B">
            <w:pPr>
              <w:spacing w:line="240" w:lineRule="auto"/>
              <w:ind w:firstLineChars="0" w:firstLine="0"/>
              <w:rPr>
                <w:del w:id="153" w:author="管荦" w:date="2016-09-08T10:00:00Z"/>
                <w:rFonts w:asciiTheme="minorEastAsia" w:hAnsiTheme="minorEastAsia"/>
                <w:color w:val="000000"/>
                <w:sz w:val="20"/>
                <w:szCs w:val="20"/>
              </w:rPr>
            </w:pPr>
            <w:del w:id="154" w:author="管荦" w:date="2016-09-08T10:00:00Z">
              <w:r w:rsidRPr="00984E1E" w:rsidDel="00125FC7">
                <w:rPr>
                  <w:rFonts w:asciiTheme="minorEastAsia" w:hAnsiTheme="minorEastAsia" w:hint="eastAsia"/>
                  <w:color w:val="000000"/>
                  <w:sz w:val="20"/>
                  <w:szCs w:val="20"/>
                </w:rPr>
                <w:delText>M20</w:delText>
              </w:r>
            </w:del>
          </w:p>
        </w:tc>
        <w:tc>
          <w:tcPr>
            <w:tcW w:w="1496" w:type="dxa"/>
            <w:tcBorders>
              <w:top w:val="nil"/>
              <w:left w:val="nil"/>
              <w:bottom w:val="single" w:sz="4" w:space="0" w:color="auto"/>
              <w:right w:val="single" w:sz="4" w:space="0" w:color="auto"/>
            </w:tcBorders>
            <w:shd w:val="clear" w:color="auto" w:fill="auto"/>
            <w:noWrap/>
            <w:vAlign w:val="center"/>
          </w:tcPr>
          <w:p w14:paraId="286C8B8D" w14:textId="1C380594" w:rsidR="00FC6061" w:rsidRPr="00984E1E" w:rsidDel="00125FC7" w:rsidRDefault="00FC6061" w:rsidP="0075261B">
            <w:pPr>
              <w:spacing w:line="240" w:lineRule="auto"/>
              <w:ind w:firstLineChars="0" w:firstLine="0"/>
              <w:rPr>
                <w:del w:id="155" w:author="管荦" w:date="2016-09-08T10:00:00Z"/>
                <w:rFonts w:asciiTheme="minorEastAsia" w:hAnsiTheme="minorEastAsia"/>
                <w:color w:val="000000"/>
                <w:sz w:val="21"/>
                <w:szCs w:val="21"/>
              </w:rPr>
            </w:pPr>
            <w:del w:id="156" w:author="管荦" w:date="2016-09-08T10:00:00Z">
              <w:r w:rsidRPr="00984E1E" w:rsidDel="00125FC7">
                <w:rPr>
                  <w:rFonts w:asciiTheme="minorEastAsia" w:hAnsiTheme="minorEastAsia"/>
                  <w:color w:val="000000"/>
                  <w:sz w:val="21"/>
                  <w:szCs w:val="21"/>
                </w:rPr>
                <w:delText>seatID</w:delText>
              </w:r>
            </w:del>
          </w:p>
        </w:tc>
        <w:tc>
          <w:tcPr>
            <w:tcW w:w="1436" w:type="dxa"/>
            <w:tcBorders>
              <w:top w:val="nil"/>
              <w:left w:val="nil"/>
              <w:bottom w:val="single" w:sz="4" w:space="0" w:color="auto"/>
              <w:right w:val="single" w:sz="4" w:space="0" w:color="auto"/>
            </w:tcBorders>
            <w:shd w:val="clear" w:color="auto" w:fill="auto"/>
            <w:noWrap/>
            <w:vAlign w:val="center"/>
          </w:tcPr>
          <w:p w14:paraId="67326681" w14:textId="64C8EFB1" w:rsidR="00FC6061" w:rsidRPr="00984E1E" w:rsidDel="00125FC7" w:rsidRDefault="00FC6061" w:rsidP="0075261B">
            <w:pPr>
              <w:widowControl/>
              <w:spacing w:line="240" w:lineRule="auto"/>
              <w:ind w:firstLineChars="0" w:firstLine="0"/>
              <w:jc w:val="left"/>
              <w:rPr>
                <w:del w:id="157" w:author="管荦" w:date="2016-09-08T10:00:00Z"/>
                <w:rFonts w:asciiTheme="minorEastAsia" w:hAnsiTheme="minorEastAsia" w:cs="宋体"/>
                <w:color w:val="000000"/>
                <w:kern w:val="0"/>
                <w:sz w:val="20"/>
                <w:szCs w:val="20"/>
              </w:rPr>
            </w:pPr>
            <w:del w:id="158" w:author="管荦" w:date="2016-09-08T10:00:00Z">
              <w:r w:rsidRPr="00984E1E" w:rsidDel="00125FC7">
                <w:rPr>
                  <w:rFonts w:asciiTheme="minorEastAsia" w:hAnsiTheme="minorEastAsia" w:cs="宋体" w:hint="eastAsia"/>
                  <w:color w:val="000000"/>
                  <w:kern w:val="0"/>
                  <w:sz w:val="20"/>
                  <w:szCs w:val="20"/>
                </w:rPr>
                <w:delText>席位代码</w:delText>
              </w:r>
            </w:del>
          </w:p>
        </w:tc>
        <w:tc>
          <w:tcPr>
            <w:tcW w:w="760" w:type="dxa"/>
            <w:tcBorders>
              <w:top w:val="nil"/>
              <w:left w:val="nil"/>
              <w:bottom w:val="single" w:sz="4" w:space="0" w:color="auto"/>
              <w:right w:val="single" w:sz="4" w:space="0" w:color="auto"/>
            </w:tcBorders>
            <w:shd w:val="clear" w:color="auto" w:fill="auto"/>
            <w:noWrap/>
            <w:vAlign w:val="center"/>
          </w:tcPr>
          <w:p w14:paraId="13934B3E" w14:textId="1D8BAA18" w:rsidR="00FC6061" w:rsidRPr="00984E1E" w:rsidDel="00125FC7" w:rsidRDefault="00FC6061" w:rsidP="0075261B">
            <w:pPr>
              <w:spacing w:line="240" w:lineRule="auto"/>
              <w:ind w:firstLineChars="0" w:firstLine="0"/>
              <w:rPr>
                <w:del w:id="159" w:author="管荦" w:date="2016-09-08T10:00:00Z"/>
                <w:rFonts w:asciiTheme="minorEastAsia" w:hAnsiTheme="minorEastAsia"/>
                <w:color w:val="000000"/>
                <w:sz w:val="21"/>
                <w:szCs w:val="21"/>
              </w:rPr>
            </w:pPr>
            <w:del w:id="160" w:author="管荦" w:date="2016-09-08T10:00:00Z">
              <w:r w:rsidRPr="00984E1E" w:rsidDel="00125FC7">
                <w:rPr>
                  <w:rFonts w:asciiTheme="minorEastAsia" w:hAnsiTheme="minorEastAsia" w:hint="eastAsia"/>
                  <w:color w:val="000000"/>
                  <w:sz w:val="21"/>
                  <w:szCs w:val="21"/>
                </w:rPr>
                <w:delText>M</w:delText>
              </w:r>
            </w:del>
          </w:p>
        </w:tc>
        <w:tc>
          <w:tcPr>
            <w:tcW w:w="920" w:type="dxa"/>
            <w:tcBorders>
              <w:top w:val="nil"/>
              <w:left w:val="nil"/>
              <w:bottom w:val="single" w:sz="4" w:space="0" w:color="auto"/>
              <w:right w:val="single" w:sz="4" w:space="0" w:color="auto"/>
            </w:tcBorders>
            <w:shd w:val="clear" w:color="auto" w:fill="auto"/>
            <w:noWrap/>
          </w:tcPr>
          <w:p w14:paraId="14BA3DFA" w14:textId="043DFA21" w:rsidR="00FC6061" w:rsidRPr="00984E1E" w:rsidDel="00125FC7" w:rsidRDefault="00FC6061" w:rsidP="0075261B">
            <w:pPr>
              <w:spacing w:line="240" w:lineRule="auto"/>
              <w:ind w:firstLineChars="0" w:firstLine="0"/>
              <w:rPr>
                <w:del w:id="161" w:author="管荦" w:date="2016-09-08T10:00:00Z"/>
                <w:rFonts w:asciiTheme="minorEastAsia" w:hAnsiTheme="minorEastAsia"/>
                <w:sz w:val="20"/>
              </w:rPr>
            </w:pPr>
            <w:del w:id="162" w:author="管荦" w:date="2016-09-08T10:00:00Z">
              <w:r w:rsidRPr="00984E1E" w:rsidDel="00125FC7">
                <w:rPr>
                  <w:rFonts w:asciiTheme="minorEastAsia" w:hAnsiTheme="minorEastAsia" w:hint="eastAsia"/>
                  <w:sz w:val="20"/>
                </w:rPr>
                <w:delText>←</w:delText>
              </w:r>
            </w:del>
          </w:p>
        </w:tc>
        <w:tc>
          <w:tcPr>
            <w:tcW w:w="3540" w:type="dxa"/>
            <w:tcBorders>
              <w:top w:val="nil"/>
              <w:left w:val="nil"/>
              <w:bottom w:val="single" w:sz="4" w:space="0" w:color="auto"/>
              <w:right w:val="single" w:sz="4" w:space="0" w:color="auto"/>
            </w:tcBorders>
            <w:shd w:val="clear" w:color="auto" w:fill="auto"/>
            <w:noWrap/>
            <w:vAlign w:val="center"/>
          </w:tcPr>
          <w:p w14:paraId="47E858FE" w14:textId="58B16B2D" w:rsidR="00FC6061" w:rsidRPr="008812E3" w:rsidDel="00125FC7" w:rsidRDefault="00FC6061" w:rsidP="008812E3">
            <w:pPr>
              <w:widowControl/>
              <w:spacing w:line="240" w:lineRule="auto"/>
              <w:ind w:firstLineChars="0" w:firstLine="0"/>
              <w:jc w:val="left"/>
              <w:rPr>
                <w:del w:id="163" w:author="管荦" w:date="2016-09-08T10:00:00Z"/>
                <w:rFonts w:ascii="宋体" w:eastAsia="宋体" w:hAnsi="宋体" w:cs="宋体"/>
                <w:color w:val="000000"/>
                <w:kern w:val="0"/>
                <w:sz w:val="20"/>
                <w:szCs w:val="20"/>
              </w:rPr>
            </w:pPr>
          </w:p>
        </w:tc>
      </w:tr>
      <w:tr w:rsidR="00FC6061" w:rsidRPr="008812E3" w:rsidDel="00125FC7" w14:paraId="040519D3" w14:textId="6F551823" w:rsidTr="00BC0F9E">
        <w:trPr>
          <w:trHeight w:val="270"/>
          <w:del w:id="164" w:author="管荦" w:date="2016-09-08T10:00:00Z"/>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587F3D" w14:textId="252B27AC" w:rsidR="00FC6061" w:rsidRPr="008812E3" w:rsidDel="00125FC7" w:rsidRDefault="00FC6061" w:rsidP="008812E3">
            <w:pPr>
              <w:widowControl/>
              <w:spacing w:line="240" w:lineRule="auto"/>
              <w:ind w:firstLineChars="0" w:firstLine="0"/>
              <w:jc w:val="left"/>
              <w:rPr>
                <w:del w:id="165" w:author="管荦" w:date="2016-09-08T10:00:00Z"/>
                <w:rFonts w:ascii="宋体" w:eastAsia="宋体" w:hAnsi="宋体" w:cs="宋体"/>
                <w:color w:val="000000"/>
                <w:kern w:val="0"/>
                <w:sz w:val="20"/>
                <w:szCs w:val="20"/>
              </w:rPr>
            </w:pPr>
            <w:del w:id="166" w:author="管荦" w:date="2016-09-08T10:00:00Z">
              <w:r w:rsidRPr="008812E3" w:rsidDel="00125FC7">
                <w:rPr>
                  <w:rFonts w:ascii="宋体" w:eastAsia="宋体" w:hAnsi="宋体" w:cs="宋体" w:hint="eastAsia"/>
                  <w:color w:val="000000"/>
                  <w:kern w:val="0"/>
                  <w:sz w:val="20"/>
                  <w:szCs w:val="20"/>
                </w:rPr>
                <w:delText>T84</w:delText>
              </w:r>
            </w:del>
          </w:p>
        </w:tc>
        <w:tc>
          <w:tcPr>
            <w:tcW w:w="1496" w:type="dxa"/>
            <w:tcBorders>
              <w:top w:val="nil"/>
              <w:left w:val="nil"/>
              <w:bottom w:val="single" w:sz="4" w:space="0" w:color="auto"/>
              <w:right w:val="single" w:sz="4" w:space="0" w:color="auto"/>
            </w:tcBorders>
            <w:shd w:val="clear" w:color="auto" w:fill="auto"/>
            <w:noWrap/>
            <w:vAlign w:val="center"/>
            <w:hideMark/>
          </w:tcPr>
          <w:p w14:paraId="71160B7E" w14:textId="55C21584" w:rsidR="00FC6061" w:rsidRPr="008812E3" w:rsidDel="00125FC7" w:rsidRDefault="00FC6061" w:rsidP="008812E3">
            <w:pPr>
              <w:widowControl/>
              <w:spacing w:line="240" w:lineRule="auto"/>
              <w:ind w:firstLineChars="0" w:firstLine="0"/>
              <w:jc w:val="left"/>
              <w:rPr>
                <w:del w:id="167" w:author="管荦" w:date="2016-09-08T10:00:00Z"/>
                <w:rFonts w:ascii="宋体" w:eastAsia="宋体" w:hAnsi="宋体" w:cs="宋体"/>
                <w:color w:val="000000"/>
                <w:kern w:val="0"/>
                <w:sz w:val="20"/>
                <w:szCs w:val="20"/>
              </w:rPr>
            </w:pPr>
            <w:del w:id="168" w:author="管荦" w:date="2016-09-08T10:00:00Z">
              <w:r w:rsidRPr="008812E3" w:rsidDel="00125FC7">
                <w:rPr>
                  <w:rFonts w:ascii="宋体" w:eastAsia="宋体" w:hAnsi="宋体" w:cs="宋体" w:hint="eastAsia"/>
                  <w:color w:val="000000"/>
                  <w:kern w:val="0"/>
                  <w:sz w:val="20"/>
                  <w:szCs w:val="20"/>
                </w:rPr>
                <w:delText>oldPassword</w:delText>
              </w:r>
            </w:del>
          </w:p>
        </w:tc>
        <w:tc>
          <w:tcPr>
            <w:tcW w:w="1436" w:type="dxa"/>
            <w:tcBorders>
              <w:top w:val="nil"/>
              <w:left w:val="nil"/>
              <w:bottom w:val="single" w:sz="4" w:space="0" w:color="auto"/>
              <w:right w:val="single" w:sz="4" w:space="0" w:color="auto"/>
            </w:tcBorders>
            <w:shd w:val="clear" w:color="auto" w:fill="auto"/>
            <w:noWrap/>
            <w:vAlign w:val="center"/>
            <w:hideMark/>
          </w:tcPr>
          <w:p w14:paraId="75C3D3C9" w14:textId="18D1EBC8" w:rsidR="00FC6061" w:rsidRPr="008812E3" w:rsidDel="00125FC7" w:rsidRDefault="00FC6061" w:rsidP="008812E3">
            <w:pPr>
              <w:widowControl/>
              <w:spacing w:line="240" w:lineRule="auto"/>
              <w:ind w:firstLineChars="0" w:firstLine="0"/>
              <w:jc w:val="left"/>
              <w:rPr>
                <w:del w:id="169" w:author="管荦" w:date="2016-09-08T10:00:00Z"/>
                <w:rFonts w:ascii="宋体" w:eastAsia="宋体" w:hAnsi="宋体" w:cs="宋体"/>
                <w:color w:val="000000"/>
                <w:kern w:val="0"/>
                <w:sz w:val="20"/>
                <w:szCs w:val="20"/>
              </w:rPr>
            </w:pPr>
            <w:del w:id="170" w:author="管荦" w:date="2016-09-08T10:00:00Z">
              <w:r w:rsidRPr="008812E3" w:rsidDel="00125FC7">
                <w:rPr>
                  <w:rFonts w:ascii="宋体" w:eastAsia="宋体" w:hAnsi="宋体" w:cs="宋体" w:hint="eastAsia"/>
                  <w:color w:val="000000"/>
                  <w:kern w:val="0"/>
                  <w:sz w:val="20"/>
                  <w:szCs w:val="20"/>
                </w:rPr>
                <w:delText>旧密码</w:delText>
              </w:r>
            </w:del>
          </w:p>
        </w:tc>
        <w:tc>
          <w:tcPr>
            <w:tcW w:w="760" w:type="dxa"/>
            <w:tcBorders>
              <w:top w:val="nil"/>
              <w:left w:val="nil"/>
              <w:bottom w:val="single" w:sz="4" w:space="0" w:color="auto"/>
              <w:right w:val="single" w:sz="4" w:space="0" w:color="auto"/>
            </w:tcBorders>
            <w:shd w:val="clear" w:color="auto" w:fill="auto"/>
            <w:noWrap/>
            <w:vAlign w:val="center"/>
            <w:hideMark/>
          </w:tcPr>
          <w:p w14:paraId="74A0BF53" w14:textId="1D4253D1" w:rsidR="00FC6061" w:rsidRPr="008812E3" w:rsidDel="00125FC7" w:rsidRDefault="00FC6061" w:rsidP="008812E3">
            <w:pPr>
              <w:widowControl/>
              <w:spacing w:line="240" w:lineRule="auto"/>
              <w:ind w:firstLineChars="0" w:firstLine="0"/>
              <w:jc w:val="left"/>
              <w:rPr>
                <w:del w:id="171" w:author="管荦" w:date="2016-09-08T10:00:00Z"/>
                <w:rFonts w:ascii="宋体" w:eastAsia="宋体" w:hAnsi="宋体" w:cs="宋体"/>
                <w:color w:val="000000"/>
                <w:kern w:val="0"/>
                <w:sz w:val="20"/>
                <w:szCs w:val="20"/>
              </w:rPr>
            </w:pPr>
            <w:del w:id="172" w:author="管荦" w:date="2016-09-08T10:00:00Z">
              <w:r w:rsidRPr="008812E3" w:rsidDel="00125FC7">
                <w:rPr>
                  <w:rFonts w:ascii="宋体" w:eastAsia="宋体" w:hAnsi="宋体" w:cs="宋体" w:hint="eastAsia"/>
                  <w:color w:val="000000"/>
                  <w:kern w:val="0"/>
                  <w:sz w:val="20"/>
                  <w:szCs w:val="20"/>
                </w:rPr>
                <w:delText>M</w:delText>
              </w:r>
            </w:del>
          </w:p>
        </w:tc>
        <w:tc>
          <w:tcPr>
            <w:tcW w:w="920" w:type="dxa"/>
            <w:tcBorders>
              <w:top w:val="nil"/>
              <w:left w:val="nil"/>
              <w:bottom w:val="single" w:sz="4" w:space="0" w:color="auto"/>
              <w:right w:val="single" w:sz="4" w:space="0" w:color="auto"/>
            </w:tcBorders>
            <w:shd w:val="clear" w:color="auto" w:fill="auto"/>
            <w:noWrap/>
            <w:vAlign w:val="center"/>
            <w:hideMark/>
          </w:tcPr>
          <w:p w14:paraId="55D8D65A" w14:textId="62546484" w:rsidR="00FC6061" w:rsidRPr="008812E3" w:rsidDel="00125FC7" w:rsidRDefault="00FC6061" w:rsidP="008812E3">
            <w:pPr>
              <w:widowControl/>
              <w:spacing w:line="240" w:lineRule="auto"/>
              <w:ind w:firstLineChars="0" w:firstLine="0"/>
              <w:jc w:val="left"/>
              <w:rPr>
                <w:del w:id="173" w:author="管荦" w:date="2016-09-08T10:00:00Z"/>
                <w:rFonts w:ascii="宋体" w:eastAsia="宋体" w:hAnsi="宋体" w:cs="宋体"/>
                <w:color w:val="000000"/>
                <w:kern w:val="0"/>
                <w:sz w:val="20"/>
                <w:szCs w:val="20"/>
              </w:rPr>
            </w:pPr>
            <w:del w:id="174" w:author="管荦" w:date="2016-09-08T10:00:00Z">
              <w:r w:rsidRPr="008812E3" w:rsidDel="00125FC7">
                <w:rPr>
                  <w:rFonts w:ascii="宋体" w:eastAsia="宋体" w:hAnsi="宋体"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noWrap/>
            <w:vAlign w:val="center"/>
            <w:hideMark/>
          </w:tcPr>
          <w:p w14:paraId="7AA416A1" w14:textId="5AA10BF8" w:rsidR="00FC6061" w:rsidRPr="008812E3" w:rsidDel="00125FC7" w:rsidRDefault="00FC6061" w:rsidP="008812E3">
            <w:pPr>
              <w:widowControl/>
              <w:spacing w:line="240" w:lineRule="auto"/>
              <w:ind w:firstLineChars="0" w:firstLine="0"/>
              <w:jc w:val="left"/>
              <w:rPr>
                <w:del w:id="175" w:author="管荦" w:date="2016-09-08T10:00:00Z"/>
                <w:rFonts w:ascii="宋体" w:eastAsia="宋体" w:hAnsi="宋体" w:cs="宋体"/>
                <w:color w:val="000000"/>
                <w:kern w:val="0"/>
                <w:sz w:val="20"/>
                <w:szCs w:val="20"/>
              </w:rPr>
            </w:pPr>
          </w:p>
        </w:tc>
      </w:tr>
      <w:tr w:rsidR="00FC6061" w:rsidRPr="008812E3" w:rsidDel="00125FC7" w14:paraId="5B82E93B" w14:textId="27E57BD8" w:rsidTr="00BC0F9E">
        <w:trPr>
          <w:trHeight w:val="270"/>
          <w:del w:id="176" w:author="管荦" w:date="2016-09-08T10:00:00Z"/>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BC6687" w14:textId="45E65CA9" w:rsidR="00FC6061" w:rsidRPr="008812E3" w:rsidDel="00125FC7" w:rsidRDefault="00FC6061" w:rsidP="008812E3">
            <w:pPr>
              <w:widowControl/>
              <w:spacing w:line="240" w:lineRule="auto"/>
              <w:ind w:firstLineChars="0" w:firstLine="0"/>
              <w:jc w:val="left"/>
              <w:rPr>
                <w:del w:id="177" w:author="管荦" w:date="2016-09-08T10:00:00Z"/>
                <w:rFonts w:ascii="宋体" w:eastAsia="宋体" w:hAnsi="宋体" w:cs="宋体"/>
                <w:color w:val="000000"/>
                <w:kern w:val="0"/>
                <w:sz w:val="20"/>
                <w:szCs w:val="20"/>
              </w:rPr>
            </w:pPr>
            <w:del w:id="178" w:author="管荦" w:date="2016-09-08T10:00:00Z">
              <w:r w:rsidRPr="008812E3" w:rsidDel="00125FC7">
                <w:rPr>
                  <w:rFonts w:ascii="宋体" w:eastAsia="宋体" w:hAnsi="宋体" w:cs="宋体" w:hint="eastAsia"/>
                  <w:color w:val="000000"/>
                  <w:kern w:val="0"/>
                  <w:sz w:val="20"/>
                  <w:szCs w:val="20"/>
                </w:rPr>
                <w:delText>T83</w:delText>
              </w:r>
            </w:del>
          </w:p>
        </w:tc>
        <w:tc>
          <w:tcPr>
            <w:tcW w:w="1496" w:type="dxa"/>
            <w:tcBorders>
              <w:top w:val="nil"/>
              <w:left w:val="nil"/>
              <w:bottom w:val="single" w:sz="4" w:space="0" w:color="auto"/>
              <w:right w:val="single" w:sz="4" w:space="0" w:color="auto"/>
            </w:tcBorders>
            <w:shd w:val="clear" w:color="auto" w:fill="auto"/>
            <w:noWrap/>
            <w:vAlign w:val="center"/>
            <w:hideMark/>
          </w:tcPr>
          <w:p w14:paraId="20B62FB2" w14:textId="385E5C23" w:rsidR="00FC6061" w:rsidRPr="008812E3" w:rsidDel="00125FC7" w:rsidRDefault="00FC6061" w:rsidP="008812E3">
            <w:pPr>
              <w:widowControl/>
              <w:spacing w:line="240" w:lineRule="auto"/>
              <w:ind w:firstLineChars="0" w:firstLine="0"/>
              <w:jc w:val="left"/>
              <w:rPr>
                <w:del w:id="179" w:author="管荦" w:date="2016-09-08T10:00:00Z"/>
                <w:rFonts w:ascii="宋体" w:eastAsia="宋体" w:hAnsi="宋体" w:cs="宋体"/>
                <w:color w:val="000000"/>
                <w:kern w:val="0"/>
                <w:sz w:val="20"/>
                <w:szCs w:val="20"/>
              </w:rPr>
            </w:pPr>
            <w:del w:id="180" w:author="管荦" w:date="2016-09-08T10:00:00Z">
              <w:r w:rsidRPr="008812E3" w:rsidDel="00125FC7">
                <w:rPr>
                  <w:rFonts w:ascii="宋体" w:eastAsia="宋体" w:hAnsi="宋体" w:cs="宋体" w:hint="eastAsia"/>
                  <w:color w:val="000000"/>
                  <w:kern w:val="0"/>
                  <w:sz w:val="20"/>
                  <w:szCs w:val="20"/>
                </w:rPr>
                <w:delText>newPassword</w:delText>
              </w:r>
            </w:del>
          </w:p>
        </w:tc>
        <w:tc>
          <w:tcPr>
            <w:tcW w:w="1436" w:type="dxa"/>
            <w:tcBorders>
              <w:top w:val="nil"/>
              <w:left w:val="nil"/>
              <w:bottom w:val="single" w:sz="4" w:space="0" w:color="auto"/>
              <w:right w:val="single" w:sz="4" w:space="0" w:color="auto"/>
            </w:tcBorders>
            <w:shd w:val="clear" w:color="auto" w:fill="auto"/>
            <w:noWrap/>
            <w:vAlign w:val="center"/>
            <w:hideMark/>
          </w:tcPr>
          <w:p w14:paraId="085093AA" w14:textId="2E3EC4AB" w:rsidR="00FC6061" w:rsidRPr="008812E3" w:rsidDel="00125FC7" w:rsidRDefault="00FC6061" w:rsidP="008812E3">
            <w:pPr>
              <w:widowControl/>
              <w:spacing w:line="240" w:lineRule="auto"/>
              <w:ind w:firstLineChars="0" w:firstLine="0"/>
              <w:jc w:val="left"/>
              <w:rPr>
                <w:del w:id="181" w:author="管荦" w:date="2016-09-08T10:00:00Z"/>
                <w:rFonts w:ascii="宋体" w:eastAsia="宋体" w:hAnsi="宋体" w:cs="宋体"/>
                <w:color w:val="000000"/>
                <w:kern w:val="0"/>
                <w:sz w:val="20"/>
                <w:szCs w:val="20"/>
              </w:rPr>
            </w:pPr>
            <w:del w:id="182" w:author="管荦" w:date="2016-09-08T10:00:00Z">
              <w:r w:rsidRPr="008812E3" w:rsidDel="00125FC7">
                <w:rPr>
                  <w:rFonts w:ascii="宋体" w:eastAsia="宋体" w:hAnsi="宋体" w:cs="宋体" w:hint="eastAsia"/>
                  <w:color w:val="000000"/>
                  <w:kern w:val="0"/>
                  <w:sz w:val="20"/>
                  <w:szCs w:val="20"/>
                </w:rPr>
                <w:delText>新密码</w:delText>
              </w:r>
            </w:del>
          </w:p>
        </w:tc>
        <w:tc>
          <w:tcPr>
            <w:tcW w:w="760" w:type="dxa"/>
            <w:tcBorders>
              <w:top w:val="nil"/>
              <w:left w:val="nil"/>
              <w:bottom w:val="single" w:sz="4" w:space="0" w:color="auto"/>
              <w:right w:val="single" w:sz="4" w:space="0" w:color="auto"/>
            </w:tcBorders>
            <w:shd w:val="clear" w:color="auto" w:fill="auto"/>
            <w:noWrap/>
            <w:vAlign w:val="center"/>
            <w:hideMark/>
          </w:tcPr>
          <w:p w14:paraId="163D85A0" w14:textId="0CD90DAD" w:rsidR="00FC6061" w:rsidRPr="008812E3" w:rsidDel="00125FC7" w:rsidRDefault="00FC6061" w:rsidP="008812E3">
            <w:pPr>
              <w:widowControl/>
              <w:spacing w:line="240" w:lineRule="auto"/>
              <w:ind w:firstLineChars="0" w:firstLine="0"/>
              <w:jc w:val="left"/>
              <w:rPr>
                <w:del w:id="183" w:author="管荦" w:date="2016-09-08T10:00:00Z"/>
                <w:rFonts w:ascii="宋体" w:eastAsia="宋体" w:hAnsi="宋体" w:cs="宋体"/>
                <w:color w:val="000000"/>
                <w:kern w:val="0"/>
                <w:sz w:val="20"/>
                <w:szCs w:val="20"/>
              </w:rPr>
            </w:pPr>
            <w:del w:id="184" w:author="管荦" w:date="2016-09-08T10:00:00Z">
              <w:r w:rsidRPr="008812E3" w:rsidDel="00125FC7">
                <w:rPr>
                  <w:rFonts w:ascii="宋体" w:eastAsia="宋体" w:hAnsi="宋体" w:cs="宋体" w:hint="eastAsia"/>
                  <w:color w:val="000000"/>
                  <w:kern w:val="0"/>
                  <w:sz w:val="20"/>
                  <w:szCs w:val="20"/>
                </w:rPr>
                <w:delText>M</w:delText>
              </w:r>
            </w:del>
          </w:p>
        </w:tc>
        <w:tc>
          <w:tcPr>
            <w:tcW w:w="920" w:type="dxa"/>
            <w:tcBorders>
              <w:top w:val="nil"/>
              <w:left w:val="nil"/>
              <w:bottom w:val="single" w:sz="4" w:space="0" w:color="auto"/>
              <w:right w:val="single" w:sz="4" w:space="0" w:color="auto"/>
            </w:tcBorders>
            <w:shd w:val="clear" w:color="auto" w:fill="auto"/>
            <w:noWrap/>
            <w:vAlign w:val="center"/>
            <w:hideMark/>
          </w:tcPr>
          <w:p w14:paraId="513C0CB0" w14:textId="3D52A666" w:rsidR="00FC6061" w:rsidRPr="008812E3" w:rsidDel="00125FC7" w:rsidRDefault="00FC6061" w:rsidP="008812E3">
            <w:pPr>
              <w:widowControl/>
              <w:spacing w:line="240" w:lineRule="auto"/>
              <w:ind w:firstLineChars="0" w:firstLine="0"/>
              <w:jc w:val="left"/>
              <w:rPr>
                <w:del w:id="185" w:author="管荦" w:date="2016-09-08T10:00:00Z"/>
                <w:rFonts w:ascii="宋体" w:eastAsia="宋体" w:hAnsi="宋体" w:cs="宋体"/>
                <w:color w:val="000000"/>
                <w:kern w:val="0"/>
                <w:sz w:val="20"/>
                <w:szCs w:val="20"/>
              </w:rPr>
            </w:pPr>
            <w:del w:id="186" w:author="管荦" w:date="2016-09-08T10:00:00Z">
              <w:r w:rsidRPr="008812E3" w:rsidDel="00125FC7">
                <w:rPr>
                  <w:rFonts w:ascii="宋体" w:eastAsia="宋体" w:hAnsi="宋体" w:cs="宋体" w:hint="eastAsia"/>
                  <w:color w:val="000000"/>
                  <w:kern w:val="0"/>
                  <w:sz w:val="20"/>
                  <w:szCs w:val="20"/>
                </w:rPr>
                <w:delText>←</w:delText>
              </w:r>
            </w:del>
          </w:p>
        </w:tc>
        <w:tc>
          <w:tcPr>
            <w:tcW w:w="3540" w:type="dxa"/>
            <w:tcBorders>
              <w:top w:val="nil"/>
              <w:left w:val="nil"/>
              <w:bottom w:val="single" w:sz="4" w:space="0" w:color="auto"/>
              <w:right w:val="single" w:sz="4" w:space="0" w:color="auto"/>
            </w:tcBorders>
            <w:shd w:val="clear" w:color="auto" w:fill="auto"/>
            <w:noWrap/>
            <w:vAlign w:val="center"/>
            <w:hideMark/>
          </w:tcPr>
          <w:p w14:paraId="07BF934F" w14:textId="26C67E3C" w:rsidR="00FC6061" w:rsidRPr="008812E3" w:rsidDel="00125FC7" w:rsidRDefault="00FC6061" w:rsidP="008812E3">
            <w:pPr>
              <w:widowControl/>
              <w:spacing w:line="240" w:lineRule="auto"/>
              <w:ind w:firstLineChars="0" w:firstLine="0"/>
              <w:jc w:val="left"/>
              <w:rPr>
                <w:del w:id="187" w:author="管荦" w:date="2016-09-08T10:00:00Z"/>
                <w:rFonts w:ascii="宋体" w:eastAsia="宋体" w:hAnsi="宋体" w:cs="宋体"/>
                <w:color w:val="000000"/>
                <w:kern w:val="0"/>
                <w:sz w:val="20"/>
                <w:szCs w:val="20"/>
              </w:rPr>
            </w:pPr>
          </w:p>
        </w:tc>
      </w:tr>
      <w:tr w:rsidR="00FC6061" w:rsidRPr="008812E3" w:rsidDel="00125FC7" w14:paraId="6963A923" w14:textId="14E19533" w:rsidTr="00BC0F9E">
        <w:trPr>
          <w:trHeight w:val="270"/>
          <w:del w:id="188" w:author="管荦" w:date="2016-09-08T10:00:00Z"/>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83A6ABA" w14:textId="340F1C2B" w:rsidR="00FC6061" w:rsidRPr="008812E3" w:rsidDel="00125FC7" w:rsidRDefault="00FC6061" w:rsidP="008812E3">
            <w:pPr>
              <w:widowControl/>
              <w:spacing w:line="240" w:lineRule="auto"/>
              <w:ind w:firstLineChars="0" w:firstLine="0"/>
              <w:jc w:val="left"/>
              <w:rPr>
                <w:del w:id="189" w:author="管荦" w:date="2016-09-08T10:00:00Z"/>
                <w:rFonts w:ascii="宋体" w:eastAsia="宋体" w:hAnsi="宋体" w:cs="宋体"/>
                <w:color w:val="000000"/>
                <w:kern w:val="0"/>
                <w:sz w:val="20"/>
                <w:szCs w:val="20"/>
              </w:rPr>
            </w:pPr>
            <w:del w:id="190" w:author="管荦" w:date="2016-09-08T10:00:00Z">
              <w:r w:rsidRPr="008812E3" w:rsidDel="00125FC7">
                <w:rPr>
                  <w:rFonts w:ascii="宋体" w:eastAsia="宋体" w:hAnsi="宋体" w:cs="宋体" w:hint="eastAsia"/>
                  <w:color w:val="000000"/>
                  <w:kern w:val="0"/>
                  <w:sz w:val="20"/>
                  <w:szCs w:val="20"/>
                </w:rPr>
                <w:delText>X39</w:delText>
              </w:r>
            </w:del>
          </w:p>
        </w:tc>
        <w:tc>
          <w:tcPr>
            <w:tcW w:w="1496" w:type="dxa"/>
            <w:tcBorders>
              <w:top w:val="nil"/>
              <w:left w:val="nil"/>
              <w:bottom w:val="single" w:sz="4" w:space="0" w:color="auto"/>
              <w:right w:val="single" w:sz="4" w:space="0" w:color="auto"/>
            </w:tcBorders>
            <w:shd w:val="clear" w:color="auto" w:fill="auto"/>
            <w:noWrap/>
            <w:vAlign w:val="center"/>
            <w:hideMark/>
          </w:tcPr>
          <w:p w14:paraId="041D49CD" w14:textId="35BB2A5B" w:rsidR="00FC6061" w:rsidRPr="008812E3" w:rsidDel="00125FC7" w:rsidRDefault="00FC6061" w:rsidP="008812E3">
            <w:pPr>
              <w:widowControl/>
              <w:spacing w:line="240" w:lineRule="auto"/>
              <w:ind w:firstLineChars="0" w:firstLine="0"/>
              <w:jc w:val="left"/>
              <w:rPr>
                <w:del w:id="191" w:author="管荦" w:date="2016-09-08T10:00:00Z"/>
                <w:rFonts w:ascii="宋体" w:eastAsia="宋体" w:hAnsi="宋体" w:cs="宋体"/>
                <w:color w:val="000000"/>
                <w:kern w:val="0"/>
                <w:sz w:val="20"/>
                <w:szCs w:val="20"/>
              </w:rPr>
            </w:pPr>
            <w:del w:id="192" w:author="管荦" w:date="2016-09-08T10:00:00Z">
              <w:r w:rsidRPr="008812E3" w:rsidDel="00125FC7">
                <w:rPr>
                  <w:rFonts w:ascii="宋体" w:eastAsia="宋体" w:hAnsi="宋体" w:cs="宋体" w:hint="eastAsia"/>
                  <w:color w:val="000000"/>
                  <w:kern w:val="0"/>
                  <w:sz w:val="20"/>
                  <w:szCs w:val="20"/>
                </w:rPr>
                <w:delText>rspCode</w:delText>
              </w:r>
            </w:del>
          </w:p>
        </w:tc>
        <w:tc>
          <w:tcPr>
            <w:tcW w:w="1436" w:type="dxa"/>
            <w:tcBorders>
              <w:top w:val="nil"/>
              <w:left w:val="nil"/>
              <w:bottom w:val="single" w:sz="4" w:space="0" w:color="auto"/>
              <w:right w:val="single" w:sz="4" w:space="0" w:color="auto"/>
            </w:tcBorders>
            <w:shd w:val="clear" w:color="auto" w:fill="auto"/>
            <w:noWrap/>
            <w:vAlign w:val="center"/>
            <w:hideMark/>
          </w:tcPr>
          <w:p w14:paraId="72A4E3FC" w14:textId="15745782" w:rsidR="00FC6061" w:rsidRPr="008812E3" w:rsidDel="00125FC7" w:rsidRDefault="00FC6061" w:rsidP="008812E3">
            <w:pPr>
              <w:widowControl/>
              <w:spacing w:line="240" w:lineRule="auto"/>
              <w:ind w:firstLineChars="0" w:firstLine="0"/>
              <w:jc w:val="left"/>
              <w:rPr>
                <w:del w:id="193" w:author="管荦" w:date="2016-09-08T10:00:00Z"/>
                <w:rFonts w:ascii="宋体" w:eastAsia="宋体" w:hAnsi="宋体" w:cs="宋体"/>
                <w:color w:val="000000"/>
                <w:kern w:val="0"/>
                <w:sz w:val="20"/>
                <w:szCs w:val="20"/>
              </w:rPr>
            </w:pPr>
            <w:del w:id="194" w:author="管荦" w:date="2016-09-08T10:00:00Z">
              <w:r w:rsidRPr="008812E3" w:rsidDel="00125FC7">
                <w:rPr>
                  <w:rFonts w:ascii="宋体" w:eastAsia="宋体" w:hAnsi="宋体" w:cs="宋体" w:hint="eastAsia"/>
                  <w:color w:val="000000"/>
                  <w:kern w:val="0"/>
                  <w:sz w:val="20"/>
                  <w:szCs w:val="20"/>
                </w:rPr>
                <w:delText>响应代码</w:delText>
              </w:r>
            </w:del>
          </w:p>
        </w:tc>
        <w:tc>
          <w:tcPr>
            <w:tcW w:w="760" w:type="dxa"/>
            <w:tcBorders>
              <w:top w:val="nil"/>
              <w:left w:val="nil"/>
              <w:bottom w:val="single" w:sz="4" w:space="0" w:color="auto"/>
              <w:right w:val="single" w:sz="4" w:space="0" w:color="auto"/>
            </w:tcBorders>
            <w:shd w:val="clear" w:color="auto" w:fill="auto"/>
            <w:noWrap/>
            <w:vAlign w:val="center"/>
            <w:hideMark/>
          </w:tcPr>
          <w:p w14:paraId="3ACB2253" w14:textId="6176991D" w:rsidR="00FC6061" w:rsidRPr="008812E3" w:rsidDel="00125FC7" w:rsidRDefault="00FC6061" w:rsidP="008812E3">
            <w:pPr>
              <w:widowControl/>
              <w:spacing w:line="240" w:lineRule="auto"/>
              <w:ind w:firstLineChars="0" w:firstLine="0"/>
              <w:jc w:val="left"/>
              <w:rPr>
                <w:del w:id="195" w:author="管荦" w:date="2016-09-08T10:00:00Z"/>
                <w:rFonts w:ascii="宋体" w:eastAsia="宋体" w:hAnsi="宋体" w:cs="宋体"/>
                <w:color w:val="000000"/>
                <w:kern w:val="0"/>
                <w:sz w:val="20"/>
                <w:szCs w:val="20"/>
              </w:rPr>
            </w:pPr>
            <w:del w:id="196" w:author="管荦" w:date="2016-09-08T10:00:00Z">
              <w:r w:rsidRPr="008812E3" w:rsidDel="00125FC7">
                <w:rPr>
                  <w:rFonts w:ascii="宋体" w:eastAsia="宋体" w:hAnsi="宋体" w:cs="宋体" w:hint="eastAsia"/>
                  <w:color w:val="000000"/>
                  <w:kern w:val="0"/>
                  <w:sz w:val="20"/>
                  <w:szCs w:val="20"/>
                </w:rPr>
                <w:delText>-</w:delText>
              </w:r>
            </w:del>
          </w:p>
        </w:tc>
        <w:tc>
          <w:tcPr>
            <w:tcW w:w="920" w:type="dxa"/>
            <w:tcBorders>
              <w:top w:val="nil"/>
              <w:left w:val="nil"/>
              <w:bottom w:val="single" w:sz="4" w:space="0" w:color="auto"/>
              <w:right w:val="single" w:sz="4" w:space="0" w:color="auto"/>
            </w:tcBorders>
            <w:shd w:val="clear" w:color="auto" w:fill="auto"/>
            <w:noWrap/>
            <w:vAlign w:val="center"/>
            <w:hideMark/>
          </w:tcPr>
          <w:p w14:paraId="1DF093A9" w14:textId="3CC4DDEC" w:rsidR="00FC6061" w:rsidRPr="008812E3" w:rsidDel="00125FC7" w:rsidRDefault="00FC6061" w:rsidP="008812E3">
            <w:pPr>
              <w:widowControl/>
              <w:spacing w:line="240" w:lineRule="auto"/>
              <w:ind w:firstLineChars="0" w:firstLine="0"/>
              <w:jc w:val="left"/>
              <w:rPr>
                <w:del w:id="197" w:author="管荦" w:date="2016-09-08T10:00:00Z"/>
                <w:rFonts w:ascii="宋体" w:eastAsia="宋体" w:hAnsi="宋体" w:cs="宋体"/>
                <w:color w:val="000000"/>
                <w:kern w:val="0"/>
                <w:sz w:val="20"/>
                <w:szCs w:val="20"/>
              </w:rPr>
            </w:pPr>
            <w:del w:id="198" w:author="管荦" w:date="2016-09-08T10:00:00Z">
              <w:r w:rsidRPr="008812E3" w:rsidDel="00125FC7">
                <w:rPr>
                  <w:rFonts w:ascii="宋体" w:eastAsia="宋体" w:hAnsi="宋体" w:cs="宋体" w:hint="eastAsia"/>
                  <w:color w:val="000000"/>
                  <w:kern w:val="0"/>
                  <w:sz w:val="20"/>
                  <w:szCs w:val="20"/>
                </w:rPr>
                <w:delText>M</w:delText>
              </w:r>
            </w:del>
          </w:p>
        </w:tc>
        <w:tc>
          <w:tcPr>
            <w:tcW w:w="3540" w:type="dxa"/>
            <w:tcBorders>
              <w:top w:val="nil"/>
              <w:left w:val="nil"/>
              <w:bottom w:val="single" w:sz="4" w:space="0" w:color="auto"/>
              <w:right w:val="single" w:sz="4" w:space="0" w:color="auto"/>
            </w:tcBorders>
            <w:shd w:val="clear" w:color="auto" w:fill="auto"/>
            <w:noWrap/>
            <w:vAlign w:val="center"/>
            <w:hideMark/>
          </w:tcPr>
          <w:p w14:paraId="315D7524" w14:textId="678282D2" w:rsidR="00FC6061" w:rsidRPr="008812E3" w:rsidDel="00125FC7" w:rsidRDefault="00FC6061" w:rsidP="008812E3">
            <w:pPr>
              <w:widowControl/>
              <w:spacing w:line="240" w:lineRule="auto"/>
              <w:ind w:firstLineChars="0" w:firstLine="0"/>
              <w:jc w:val="left"/>
              <w:rPr>
                <w:del w:id="199" w:author="管荦" w:date="2016-09-08T10:00:00Z"/>
                <w:rFonts w:ascii="宋体" w:eastAsia="宋体" w:hAnsi="宋体" w:cs="宋体"/>
                <w:color w:val="000000"/>
                <w:kern w:val="0"/>
                <w:sz w:val="20"/>
                <w:szCs w:val="20"/>
              </w:rPr>
            </w:pPr>
          </w:p>
        </w:tc>
      </w:tr>
      <w:tr w:rsidR="00FC6061" w:rsidRPr="008812E3" w:rsidDel="00125FC7" w14:paraId="3D3B180F" w14:textId="7726356C" w:rsidTr="00BC0F9E">
        <w:trPr>
          <w:trHeight w:val="270"/>
          <w:del w:id="200" w:author="管荦" w:date="2016-09-08T10:00:00Z"/>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5C935C" w14:textId="1046FC8F" w:rsidR="00FC6061" w:rsidRPr="008812E3" w:rsidDel="00125FC7" w:rsidRDefault="00FC6061" w:rsidP="008812E3">
            <w:pPr>
              <w:widowControl/>
              <w:spacing w:line="240" w:lineRule="auto"/>
              <w:ind w:firstLineChars="0" w:firstLine="0"/>
              <w:jc w:val="left"/>
              <w:rPr>
                <w:del w:id="201" w:author="管荦" w:date="2016-09-08T10:00:00Z"/>
                <w:rFonts w:ascii="宋体" w:eastAsia="宋体" w:hAnsi="宋体" w:cs="宋体"/>
                <w:color w:val="000000"/>
                <w:kern w:val="0"/>
                <w:sz w:val="20"/>
                <w:szCs w:val="20"/>
              </w:rPr>
            </w:pPr>
            <w:del w:id="202" w:author="管荦" w:date="2016-09-08T10:00:00Z">
              <w:r w:rsidRPr="008812E3" w:rsidDel="00125FC7">
                <w:rPr>
                  <w:rFonts w:ascii="宋体" w:eastAsia="宋体" w:hAnsi="宋体" w:cs="宋体" w:hint="eastAsia"/>
                  <w:color w:val="000000"/>
                  <w:kern w:val="0"/>
                  <w:sz w:val="20"/>
                  <w:szCs w:val="20"/>
                </w:rPr>
                <w:delText>X40</w:delText>
              </w:r>
            </w:del>
          </w:p>
        </w:tc>
        <w:tc>
          <w:tcPr>
            <w:tcW w:w="1496" w:type="dxa"/>
            <w:tcBorders>
              <w:top w:val="nil"/>
              <w:left w:val="nil"/>
              <w:bottom w:val="single" w:sz="4" w:space="0" w:color="auto"/>
              <w:right w:val="single" w:sz="4" w:space="0" w:color="auto"/>
            </w:tcBorders>
            <w:shd w:val="clear" w:color="auto" w:fill="auto"/>
            <w:noWrap/>
            <w:vAlign w:val="center"/>
            <w:hideMark/>
          </w:tcPr>
          <w:p w14:paraId="0D8DFCA1" w14:textId="3A7EC84A" w:rsidR="00FC6061" w:rsidRPr="008812E3" w:rsidDel="00125FC7" w:rsidRDefault="00FC6061" w:rsidP="008812E3">
            <w:pPr>
              <w:widowControl/>
              <w:spacing w:line="240" w:lineRule="auto"/>
              <w:ind w:firstLineChars="0" w:firstLine="0"/>
              <w:jc w:val="left"/>
              <w:rPr>
                <w:del w:id="203" w:author="管荦" w:date="2016-09-08T10:00:00Z"/>
                <w:rFonts w:ascii="宋体" w:eastAsia="宋体" w:hAnsi="宋体" w:cs="宋体"/>
                <w:color w:val="000000"/>
                <w:kern w:val="0"/>
                <w:sz w:val="20"/>
                <w:szCs w:val="20"/>
              </w:rPr>
            </w:pPr>
            <w:del w:id="204" w:author="管荦" w:date="2016-09-08T10:00:00Z">
              <w:r w:rsidRPr="008812E3" w:rsidDel="00125FC7">
                <w:rPr>
                  <w:rFonts w:ascii="宋体" w:eastAsia="宋体" w:hAnsi="宋体" w:cs="宋体" w:hint="eastAsia"/>
                  <w:color w:val="000000"/>
                  <w:kern w:val="0"/>
                  <w:sz w:val="20"/>
                  <w:szCs w:val="20"/>
                </w:rPr>
                <w:delText>rspMsg</w:delText>
              </w:r>
            </w:del>
          </w:p>
        </w:tc>
        <w:tc>
          <w:tcPr>
            <w:tcW w:w="1436" w:type="dxa"/>
            <w:tcBorders>
              <w:top w:val="nil"/>
              <w:left w:val="nil"/>
              <w:bottom w:val="single" w:sz="4" w:space="0" w:color="auto"/>
              <w:right w:val="single" w:sz="4" w:space="0" w:color="auto"/>
            </w:tcBorders>
            <w:shd w:val="clear" w:color="auto" w:fill="auto"/>
            <w:noWrap/>
            <w:vAlign w:val="center"/>
            <w:hideMark/>
          </w:tcPr>
          <w:p w14:paraId="1B21558D" w14:textId="3DA85A28" w:rsidR="00FC6061" w:rsidRPr="008812E3" w:rsidDel="00125FC7" w:rsidRDefault="00FC6061" w:rsidP="008812E3">
            <w:pPr>
              <w:widowControl/>
              <w:spacing w:line="240" w:lineRule="auto"/>
              <w:ind w:firstLineChars="0" w:firstLine="0"/>
              <w:jc w:val="left"/>
              <w:rPr>
                <w:del w:id="205" w:author="管荦" w:date="2016-09-08T10:00:00Z"/>
                <w:rFonts w:ascii="宋体" w:eastAsia="宋体" w:hAnsi="宋体" w:cs="宋体"/>
                <w:color w:val="000000"/>
                <w:kern w:val="0"/>
                <w:sz w:val="20"/>
                <w:szCs w:val="20"/>
              </w:rPr>
            </w:pPr>
            <w:del w:id="206" w:author="管荦" w:date="2016-09-08T10:00:00Z">
              <w:r w:rsidRPr="008812E3" w:rsidDel="00125FC7">
                <w:rPr>
                  <w:rFonts w:ascii="宋体" w:eastAsia="宋体" w:hAnsi="宋体" w:cs="宋体" w:hint="eastAsia"/>
                  <w:color w:val="000000"/>
                  <w:kern w:val="0"/>
                  <w:sz w:val="20"/>
                  <w:szCs w:val="20"/>
                </w:rPr>
                <w:delText>响应消息</w:delText>
              </w:r>
            </w:del>
          </w:p>
        </w:tc>
        <w:tc>
          <w:tcPr>
            <w:tcW w:w="760" w:type="dxa"/>
            <w:tcBorders>
              <w:top w:val="nil"/>
              <w:left w:val="nil"/>
              <w:bottom w:val="single" w:sz="4" w:space="0" w:color="auto"/>
              <w:right w:val="single" w:sz="4" w:space="0" w:color="auto"/>
            </w:tcBorders>
            <w:shd w:val="clear" w:color="auto" w:fill="auto"/>
            <w:noWrap/>
            <w:vAlign w:val="center"/>
            <w:hideMark/>
          </w:tcPr>
          <w:p w14:paraId="68DBCA60" w14:textId="18815AB8" w:rsidR="00FC6061" w:rsidRPr="008812E3" w:rsidDel="00125FC7" w:rsidRDefault="00FC6061" w:rsidP="008812E3">
            <w:pPr>
              <w:widowControl/>
              <w:spacing w:line="240" w:lineRule="auto"/>
              <w:ind w:firstLineChars="0" w:firstLine="0"/>
              <w:jc w:val="left"/>
              <w:rPr>
                <w:del w:id="207" w:author="管荦" w:date="2016-09-08T10:00:00Z"/>
                <w:rFonts w:ascii="宋体" w:eastAsia="宋体" w:hAnsi="宋体" w:cs="宋体"/>
                <w:color w:val="000000"/>
                <w:kern w:val="0"/>
                <w:sz w:val="20"/>
                <w:szCs w:val="20"/>
              </w:rPr>
            </w:pPr>
            <w:del w:id="208" w:author="管荦" w:date="2016-09-08T10:00:00Z">
              <w:r w:rsidRPr="008812E3" w:rsidDel="00125FC7">
                <w:rPr>
                  <w:rFonts w:ascii="宋体" w:eastAsia="宋体" w:hAnsi="宋体" w:cs="宋体" w:hint="eastAsia"/>
                  <w:color w:val="000000"/>
                  <w:kern w:val="0"/>
                  <w:sz w:val="20"/>
                  <w:szCs w:val="20"/>
                </w:rPr>
                <w:delText>-</w:delText>
              </w:r>
            </w:del>
          </w:p>
        </w:tc>
        <w:tc>
          <w:tcPr>
            <w:tcW w:w="920" w:type="dxa"/>
            <w:tcBorders>
              <w:top w:val="nil"/>
              <w:left w:val="nil"/>
              <w:bottom w:val="single" w:sz="4" w:space="0" w:color="auto"/>
              <w:right w:val="single" w:sz="4" w:space="0" w:color="auto"/>
            </w:tcBorders>
            <w:shd w:val="clear" w:color="auto" w:fill="auto"/>
            <w:noWrap/>
            <w:vAlign w:val="center"/>
            <w:hideMark/>
          </w:tcPr>
          <w:p w14:paraId="52EFC201" w14:textId="5706291D" w:rsidR="00FC6061" w:rsidRPr="008812E3" w:rsidDel="00125FC7" w:rsidRDefault="00FC6061" w:rsidP="008812E3">
            <w:pPr>
              <w:widowControl/>
              <w:spacing w:line="240" w:lineRule="auto"/>
              <w:ind w:firstLineChars="0" w:firstLine="0"/>
              <w:jc w:val="left"/>
              <w:rPr>
                <w:del w:id="209" w:author="管荦" w:date="2016-09-08T10:00:00Z"/>
                <w:rFonts w:ascii="宋体" w:eastAsia="宋体" w:hAnsi="宋体" w:cs="宋体"/>
                <w:color w:val="000000"/>
                <w:kern w:val="0"/>
                <w:sz w:val="20"/>
                <w:szCs w:val="20"/>
              </w:rPr>
            </w:pPr>
            <w:del w:id="210" w:author="管荦" w:date="2016-09-08T10:00:00Z">
              <w:r w:rsidRPr="008812E3" w:rsidDel="00125FC7">
                <w:rPr>
                  <w:rFonts w:ascii="宋体" w:eastAsia="宋体" w:hAnsi="宋体" w:cs="宋体" w:hint="eastAsia"/>
                  <w:color w:val="000000"/>
                  <w:kern w:val="0"/>
                  <w:sz w:val="20"/>
                  <w:szCs w:val="20"/>
                </w:rPr>
                <w:delText>M</w:delText>
              </w:r>
            </w:del>
          </w:p>
        </w:tc>
        <w:tc>
          <w:tcPr>
            <w:tcW w:w="3540" w:type="dxa"/>
            <w:tcBorders>
              <w:top w:val="nil"/>
              <w:left w:val="nil"/>
              <w:bottom w:val="single" w:sz="4" w:space="0" w:color="auto"/>
              <w:right w:val="single" w:sz="4" w:space="0" w:color="auto"/>
            </w:tcBorders>
            <w:shd w:val="clear" w:color="auto" w:fill="auto"/>
            <w:noWrap/>
            <w:vAlign w:val="center"/>
            <w:hideMark/>
          </w:tcPr>
          <w:p w14:paraId="52F2873D" w14:textId="22642683" w:rsidR="00FC6061" w:rsidRPr="008812E3" w:rsidDel="00125FC7" w:rsidRDefault="00FC6061" w:rsidP="008812E3">
            <w:pPr>
              <w:widowControl/>
              <w:spacing w:line="240" w:lineRule="auto"/>
              <w:ind w:firstLineChars="0" w:firstLine="0"/>
              <w:jc w:val="left"/>
              <w:rPr>
                <w:del w:id="211" w:author="管荦" w:date="2016-09-08T10:00:00Z"/>
                <w:rFonts w:ascii="宋体" w:eastAsia="宋体" w:hAnsi="宋体" w:cs="宋体"/>
                <w:color w:val="000000"/>
                <w:kern w:val="0"/>
                <w:sz w:val="20"/>
                <w:szCs w:val="20"/>
              </w:rPr>
            </w:pPr>
          </w:p>
        </w:tc>
      </w:tr>
    </w:tbl>
    <w:p w14:paraId="1F16DCAE" w14:textId="0FDC552B" w:rsidR="00A0009D" w:rsidRPr="002E5559" w:rsidDel="00125FC7" w:rsidRDefault="00A0009D" w:rsidP="00A0009D">
      <w:pPr>
        <w:ind w:firstLine="480"/>
        <w:rPr>
          <w:del w:id="212" w:author="管荦" w:date="2016-09-08T10:00:00Z"/>
        </w:rPr>
      </w:pPr>
    </w:p>
    <w:p w14:paraId="4B1CC1E6" w14:textId="77777777" w:rsidR="0096390C" w:rsidRDefault="00046877" w:rsidP="0096390C">
      <w:pPr>
        <w:pStyle w:val="2"/>
        <w:numPr>
          <w:ilvl w:val="1"/>
          <w:numId w:val="4"/>
        </w:numPr>
        <w:ind w:left="0" w:firstLineChars="0" w:firstLine="0"/>
        <w:rPr>
          <w:ins w:id="213" w:author="管荦" w:date="2016-09-14T14:14:00Z"/>
        </w:rPr>
      </w:pPr>
      <w:bookmarkStart w:id="214" w:name="_Toc462673922"/>
      <w:r>
        <w:rPr>
          <w:rFonts w:hint="eastAsia"/>
        </w:rPr>
        <w:t>资金类</w:t>
      </w:r>
      <w:r w:rsidR="0096390C">
        <w:rPr>
          <w:rFonts w:hint="eastAsia"/>
        </w:rPr>
        <w:t>交易</w:t>
      </w:r>
      <w:bookmarkEnd w:id="214"/>
    </w:p>
    <w:p w14:paraId="31998BE8" w14:textId="4396DA79" w:rsidR="003158B4" w:rsidRPr="003158B4" w:rsidRDefault="003158B4" w:rsidP="003158B4">
      <w:pPr>
        <w:ind w:firstLine="480"/>
      </w:pPr>
      <w:ins w:id="215" w:author="管荦" w:date="2016-09-14T14:14:00Z">
        <w:r>
          <w:rPr>
            <w:rFonts w:hint="eastAsia"/>
          </w:rPr>
          <w:t>对于处理</w:t>
        </w:r>
        <w:r>
          <w:t>失败的资金类交易，应答报文</w:t>
        </w:r>
      </w:ins>
      <w:ins w:id="216" w:author="管荦" w:date="2016-09-14T14:15:00Z">
        <w:r>
          <w:rPr>
            <w:rFonts w:hint="eastAsia"/>
          </w:rPr>
          <w:t>消息体</w:t>
        </w:r>
        <w:r>
          <w:t>中只包含</w:t>
        </w:r>
        <w:r>
          <w:rPr>
            <w:rFonts w:hint="eastAsia"/>
          </w:rPr>
          <w:t>响应代码</w:t>
        </w:r>
        <w:r>
          <w:t>和响应信息</w:t>
        </w:r>
        <w:r>
          <w:rPr>
            <w:rFonts w:hint="eastAsia"/>
          </w:rPr>
          <w:t>。</w:t>
        </w:r>
      </w:ins>
    </w:p>
    <w:p w14:paraId="2947615C" w14:textId="77777777" w:rsidR="0096390C" w:rsidRDefault="0096390C" w:rsidP="0096390C">
      <w:pPr>
        <w:pStyle w:val="3"/>
        <w:numPr>
          <w:ilvl w:val="2"/>
          <w:numId w:val="4"/>
        </w:numPr>
        <w:ind w:left="0" w:firstLineChars="0" w:firstLine="0"/>
      </w:pPr>
      <w:bookmarkStart w:id="217" w:name="_Toc462673923"/>
      <w:r>
        <w:rPr>
          <w:rFonts w:hint="eastAsia"/>
        </w:rPr>
        <w:t>往来账</w:t>
      </w:r>
      <w:bookmarkEnd w:id="217"/>
    </w:p>
    <w:p w14:paraId="326EC0DE" w14:textId="77777777" w:rsidR="0096390C" w:rsidRDefault="0096390C" w:rsidP="0096390C">
      <w:pPr>
        <w:pStyle w:val="4"/>
        <w:numPr>
          <w:ilvl w:val="3"/>
          <w:numId w:val="4"/>
        </w:numPr>
        <w:ind w:left="0" w:firstLineChars="0" w:firstLine="0"/>
      </w:pPr>
      <w:r w:rsidRPr="0096390C">
        <w:rPr>
          <w:rFonts w:hint="eastAsia"/>
        </w:rPr>
        <w:t>往来账消息</w:t>
      </w:r>
    </w:p>
    <w:p w14:paraId="5DE9D233" w14:textId="77777777" w:rsidR="00733244" w:rsidRDefault="00733244" w:rsidP="00733244">
      <w:pPr>
        <w:ind w:firstLine="482"/>
      </w:pPr>
      <w:r w:rsidRPr="003B0BB4">
        <w:rPr>
          <w:rFonts w:hint="eastAsia"/>
          <w:b/>
        </w:rPr>
        <w:t>功能</w:t>
      </w:r>
      <w:r>
        <w:rPr>
          <w:rFonts w:hint="eastAsia"/>
        </w:rPr>
        <w:t>：往来账消息用于会员二级系统接收一级系统推送的往来账消息流水，实时更新客户的资金。</w:t>
      </w:r>
    </w:p>
    <w:p w14:paraId="6E31C84A" w14:textId="77777777" w:rsidR="00733244" w:rsidRPr="00733244" w:rsidRDefault="00733244" w:rsidP="00733244">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996"/>
        <w:gridCol w:w="2160"/>
        <w:gridCol w:w="820"/>
        <w:gridCol w:w="3162"/>
      </w:tblGrid>
      <w:tr w:rsidR="00CD7376" w:rsidRPr="00A249A4" w14:paraId="715088EF" w14:textId="77777777" w:rsidTr="00CD7376">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DDAFF4"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01B3DADE"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BE0251A" w14:textId="77777777" w:rsidR="00CD7376" w:rsidRPr="00A249A4" w:rsidRDefault="004847B6" w:rsidP="00A249A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0FC47F8"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回报</w:t>
            </w:r>
          </w:p>
        </w:tc>
        <w:tc>
          <w:tcPr>
            <w:tcW w:w="3162" w:type="dxa"/>
            <w:tcBorders>
              <w:top w:val="single" w:sz="4" w:space="0" w:color="auto"/>
              <w:left w:val="nil"/>
              <w:bottom w:val="single" w:sz="4" w:space="0" w:color="auto"/>
              <w:right w:val="single" w:sz="4" w:space="0" w:color="auto"/>
            </w:tcBorders>
            <w:shd w:val="clear" w:color="000000" w:fill="D9D9D9"/>
            <w:noWrap/>
            <w:vAlign w:val="center"/>
            <w:hideMark/>
          </w:tcPr>
          <w:p w14:paraId="3961A054"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说明</w:t>
            </w:r>
          </w:p>
        </w:tc>
      </w:tr>
      <w:tr w:rsidR="00CD7376" w:rsidRPr="00A249A4" w14:paraId="22DF7915"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A2318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M00</w:t>
            </w:r>
          </w:p>
        </w:tc>
        <w:tc>
          <w:tcPr>
            <w:tcW w:w="1996" w:type="dxa"/>
            <w:tcBorders>
              <w:top w:val="nil"/>
              <w:left w:val="nil"/>
              <w:bottom w:val="single" w:sz="4" w:space="0" w:color="auto"/>
              <w:right w:val="single" w:sz="4" w:space="0" w:color="auto"/>
            </w:tcBorders>
            <w:shd w:val="clear" w:color="auto" w:fill="auto"/>
            <w:vAlign w:val="center"/>
            <w:hideMark/>
          </w:tcPr>
          <w:p w14:paraId="1E53203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7608012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vAlign w:val="center"/>
            <w:hideMark/>
          </w:tcPr>
          <w:p w14:paraId="2C21E65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2B8EDDCB"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4C0B72DC"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234E747" w14:textId="77777777" w:rsidR="00CD7376" w:rsidRPr="00984E1E" w:rsidRDefault="00CD737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vAlign w:val="center"/>
          </w:tcPr>
          <w:p w14:paraId="72998806" w14:textId="77777777" w:rsidR="00CD7376" w:rsidRPr="00984E1E" w:rsidRDefault="00CD737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7044A7D" w14:textId="77777777" w:rsidR="00CD7376" w:rsidRPr="00984E1E" w:rsidRDefault="00CD737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vAlign w:val="center"/>
          </w:tcPr>
          <w:p w14:paraId="4AAA5E13" w14:textId="77777777" w:rsidR="00CD7376" w:rsidRPr="007E3DAF" w:rsidRDefault="00CD7376"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3162" w:type="dxa"/>
            <w:tcBorders>
              <w:top w:val="nil"/>
              <w:left w:val="nil"/>
              <w:bottom w:val="single" w:sz="4" w:space="0" w:color="auto"/>
              <w:right w:val="single" w:sz="4" w:space="0" w:color="auto"/>
            </w:tcBorders>
            <w:shd w:val="clear" w:color="auto" w:fill="auto"/>
            <w:noWrap/>
          </w:tcPr>
          <w:p w14:paraId="04E7CF61" w14:textId="77777777" w:rsidR="00CD7376" w:rsidRPr="00984E1E" w:rsidRDefault="00CD7376" w:rsidP="0075261B">
            <w:pPr>
              <w:spacing w:line="240" w:lineRule="auto"/>
              <w:ind w:firstLineChars="0" w:firstLine="0"/>
              <w:rPr>
                <w:rFonts w:asciiTheme="minorEastAsia" w:hAnsiTheme="minorEastAsia"/>
                <w:sz w:val="20"/>
              </w:rPr>
            </w:pPr>
          </w:p>
        </w:tc>
      </w:tr>
      <w:tr w:rsidR="00CD7376" w:rsidRPr="00A249A4" w14:paraId="78A45EF9"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424BB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J51</w:t>
            </w:r>
          </w:p>
        </w:tc>
        <w:tc>
          <w:tcPr>
            <w:tcW w:w="1996" w:type="dxa"/>
            <w:tcBorders>
              <w:top w:val="nil"/>
              <w:left w:val="nil"/>
              <w:bottom w:val="single" w:sz="4" w:space="0" w:color="auto"/>
              <w:right w:val="single" w:sz="4" w:space="0" w:color="auto"/>
            </w:tcBorders>
            <w:shd w:val="clear" w:color="auto" w:fill="auto"/>
            <w:noWrap/>
            <w:vAlign w:val="center"/>
            <w:hideMark/>
          </w:tcPr>
          <w:p w14:paraId="005FBDF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accountDate</w:t>
            </w:r>
          </w:p>
        </w:tc>
        <w:tc>
          <w:tcPr>
            <w:tcW w:w="2160" w:type="dxa"/>
            <w:tcBorders>
              <w:top w:val="nil"/>
              <w:left w:val="nil"/>
              <w:bottom w:val="single" w:sz="4" w:space="0" w:color="auto"/>
              <w:right w:val="single" w:sz="4" w:space="0" w:color="auto"/>
            </w:tcBorders>
            <w:shd w:val="clear" w:color="auto" w:fill="auto"/>
            <w:noWrap/>
            <w:vAlign w:val="center"/>
            <w:hideMark/>
          </w:tcPr>
          <w:p w14:paraId="74078AC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记账日期</w:t>
            </w:r>
          </w:p>
        </w:tc>
        <w:tc>
          <w:tcPr>
            <w:tcW w:w="820" w:type="dxa"/>
            <w:tcBorders>
              <w:top w:val="nil"/>
              <w:left w:val="nil"/>
              <w:bottom w:val="single" w:sz="4" w:space="0" w:color="auto"/>
              <w:right w:val="single" w:sz="4" w:space="0" w:color="auto"/>
            </w:tcBorders>
            <w:shd w:val="clear" w:color="auto" w:fill="auto"/>
            <w:vAlign w:val="center"/>
            <w:hideMark/>
          </w:tcPr>
          <w:p w14:paraId="6063597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5E6C37C5"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2FEEFD32"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4DC719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T80</w:t>
            </w:r>
          </w:p>
        </w:tc>
        <w:tc>
          <w:tcPr>
            <w:tcW w:w="1996" w:type="dxa"/>
            <w:tcBorders>
              <w:top w:val="nil"/>
              <w:left w:val="nil"/>
              <w:bottom w:val="single" w:sz="4" w:space="0" w:color="auto"/>
              <w:right w:val="single" w:sz="4" w:space="0" w:color="auto"/>
            </w:tcBorders>
            <w:shd w:val="clear" w:color="auto" w:fill="auto"/>
            <w:vAlign w:val="center"/>
            <w:hideMark/>
          </w:tcPr>
          <w:p w14:paraId="27FD8BF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seqNo2</w:t>
            </w:r>
          </w:p>
        </w:tc>
        <w:tc>
          <w:tcPr>
            <w:tcW w:w="2160" w:type="dxa"/>
            <w:tcBorders>
              <w:top w:val="nil"/>
              <w:left w:val="nil"/>
              <w:bottom w:val="single" w:sz="4" w:space="0" w:color="auto"/>
              <w:right w:val="single" w:sz="4" w:space="0" w:color="auto"/>
            </w:tcBorders>
            <w:shd w:val="clear" w:color="auto" w:fill="auto"/>
            <w:noWrap/>
            <w:vAlign w:val="center"/>
            <w:hideMark/>
          </w:tcPr>
          <w:p w14:paraId="44EE3BDF"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序号</w:t>
            </w:r>
          </w:p>
        </w:tc>
        <w:tc>
          <w:tcPr>
            <w:tcW w:w="820" w:type="dxa"/>
            <w:tcBorders>
              <w:top w:val="nil"/>
              <w:left w:val="nil"/>
              <w:bottom w:val="single" w:sz="4" w:space="0" w:color="auto"/>
              <w:right w:val="single" w:sz="4" w:space="0" w:color="auto"/>
            </w:tcBorders>
            <w:shd w:val="clear" w:color="auto" w:fill="auto"/>
            <w:vAlign w:val="center"/>
            <w:hideMark/>
          </w:tcPr>
          <w:p w14:paraId="027BB10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5E4248C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F38F07B"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743E2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J01</w:t>
            </w:r>
          </w:p>
        </w:tc>
        <w:tc>
          <w:tcPr>
            <w:tcW w:w="1996" w:type="dxa"/>
            <w:tcBorders>
              <w:top w:val="nil"/>
              <w:left w:val="nil"/>
              <w:bottom w:val="single" w:sz="4" w:space="0" w:color="auto"/>
              <w:right w:val="single" w:sz="4" w:space="0" w:color="auto"/>
            </w:tcBorders>
            <w:shd w:val="clear" w:color="auto" w:fill="auto"/>
            <w:noWrap/>
            <w:vAlign w:val="center"/>
            <w:hideMark/>
          </w:tcPr>
          <w:p w14:paraId="4C8159F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capitalTransType</w:t>
            </w:r>
          </w:p>
        </w:tc>
        <w:tc>
          <w:tcPr>
            <w:tcW w:w="2160" w:type="dxa"/>
            <w:tcBorders>
              <w:top w:val="nil"/>
              <w:left w:val="nil"/>
              <w:bottom w:val="single" w:sz="4" w:space="0" w:color="auto"/>
              <w:right w:val="single" w:sz="4" w:space="0" w:color="auto"/>
            </w:tcBorders>
            <w:shd w:val="clear" w:color="auto" w:fill="auto"/>
            <w:noWrap/>
            <w:vAlign w:val="center"/>
            <w:hideMark/>
          </w:tcPr>
          <w:p w14:paraId="19649BD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保证金交易业务类型</w:t>
            </w:r>
          </w:p>
        </w:tc>
        <w:tc>
          <w:tcPr>
            <w:tcW w:w="820" w:type="dxa"/>
            <w:tcBorders>
              <w:top w:val="nil"/>
              <w:left w:val="nil"/>
              <w:bottom w:val="single" w:sz="4" w:space="0" w:color="auto"/>
              <w:right w:val="single" w:sz="4" w:space="0" w:color="auto"/>
            </w:tcBorders>
            <w:shd w:val="clear" w:color="auto" w:fill="auto"/>
            <w:vAlign w:val="center"/>
            <w:hideMark/>
          </w:tcPr>
          <w:p w14:paraId="43BA60E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6024CF7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97A80CE"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6EAB7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1EB5267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2692419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客户代码</w:t>
            </w:r>
          </w:p>
        </w:tc>
        <w:tc>
          <w:tcPr>
            <w:tcW w:w="820" w:type="dxa"/>
            <w:tcBorders>
              <w:top w:val="nil"/>
              <w:left w:val="nil"/>
              <w:bottom w:val="single" w:sz="4" w:space="0" w:color="auto"/>
              <w:right w:val="single" w:sz="4" w:space="0" w:color="auto"/>
            </w:tcBorders>
            <w:shd w:val="clear" w:color="auto" w:fill="auto"/>
            <w:vAlign w:val="center"/>
            <w:hideMark/>
          </w:tcPr>
          <w:p w14:paraId="53EBB9F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154B013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485FE734"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E4B35EC" w14:textId="7EDA27F1"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p>
        </w:tc>
        <w:tc>
          <w:tcPr>
            <w:tcW w:w="1996" w:type="dxa"/>
            <w:tcBorders>
              <w:top w:val="nil"/>
              <w:left w:val="nil"/>
              <w:bottom w:val="single" w:sz="4" w:space="0" w:color="auto"/>
              <w:right w:val="single" w:sz="4" w:space="0" w:color="auto"/>
            </w:tcBorders>
            <w:shd w:val="clear" w:color="auto" w:fill="auto"/>
            <w:noWrap/>
            <w:vAlign w:val="center"/>
          </w:tcPr>
          <w:p w14:paraId="46606DB5" w14:textId="43EDCDF1"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sidRPr="00DD3A9D">
              <w:rPr>
                <w:rFonts w:ascii="宋体" w:eastAsia="宋体" w:hAnsi="宋体" w:cs="宋体"/>
                <w:color w:val="000000"/>
                <w:kern w:val="0"/>
                <w:sz w:val="20"/>
                <w:szCs w:val="20"/>
              </w:rPr>
              <w:t>settleBankID</w:t>
            </w:r>
          </w:p>
        </w:tc>
        <w:tc>
          <w:tcPr>
            <w:tcW w:w="2160" w:type="dxa"/>
            <w:tcBorders>
              <w:top w:val="nil"/>
              <w:left w:val="nil"/>
              <w:bottom w:val="single" w:sz="4" w:space="0" w:color="auto"/>
              <w:right w:val="single" w:sz="4" w:space="0" w:color="auto"/>
            </w:tcBorders>
            <w:shd w:val="clear" w:color="auto" w:fill="auto"/>
            <w:noWrap/>
            <w:vAlign w:val="center"/>
          </w:tcPr>
          <w:p w14:paraId="7C5DA3D3" w14:textId="1B398B82"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p>
        </w:tc>
        <w:tc>
          <w:tcPr>
            <w:tcW w:w="820" w:type="dxa"/>
            <w:tcBorders>
              <w:top w:val="nil"/>
              <w:left w:val="nil"/>
              <w:bottom w:val="single" w:sz="4" w:space="0" w:color="auto"/>
              <w:right w:val="single" w:sz="4" w:space="0" w:color="auto"/>
            </w:tcBorders>
            <w:shd w:val="clear" w:color="auto" w:fill="auto"/>
            <w:vAlign w:val="center"/>
          </w:tcPr>
          <w:p w14:paraId="2F62C526" w14:textId="09A9C5C2"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tcPr>
          <w:p w14:paraId="7B320111" w14:textId="77777777"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291376DB"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42018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T55</w:t>
            </w:r>
          </w:p>
        </w:tc>
        <w:tc>
          <w:tcPr>
            <w:tcW w:w="1996" w:type="dxa"/>
            <w:tcBorders>
              <w:top w:val="nil"/>
              <w:left w:val="nil"/>
              <w:bottom w:val="single" w:sz="4" w:space="0" w:color="auto"/>
              <w:right w:val="single" w:sz="4" w:space="0" w:color="auto"/>
            </w:tcBorders>
            <w:shd w:val="clear" w:color="auto" w:fill="auto"/>
            <w:noWrap/>
            <w:vAlign w:val="center"/>
            <w:hideMark/>
          </w:tcPr>
          <w:p w14:paraId="2A40CF5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amount</w:t>
            </w:r>
          </w:p>
        </w:tc>
        <w:tc>
          <w:tcPr>
            <w:tcW w:w="2160" w:type="dxa"/>
            <w:tcBorders>
              <w:top w:val="nil"/>
              <w:left w:val="nil"/>
              <w:bottom w:val="single" w:sz="4" w:space="0" w:color="auto"/>
              <w:right w:val="single" w:sz="4" w:space="0" w:color="auto"/>
            </w:tcBorders>
            <w:shd w:val="clear" w:color="auto" w:fill="auto"/>
            <w:noWrap/>
            <w:vAlign w:val="center"/>
            <w:hideMark/>
          </w:tcPr>
          <w:p w14:paraId="135FF54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发生金额</w:t>
            </w:r>
          </w:p>
        </w:tc>
        <w:tc>
          <w:tcPr>
            <w:tcW w:w="820" w:type="dxa"/>
            <w:tcBorders>
              <w:top w:val="nil"/>
              <w:left w:val="nil"/>
              <w:bottom w:val="single" w:sz="4" w:space="0" w:color="auto"/>
              <w:right w:val="single" w:sz="4" w:space="0" w:color="auto"/>
            </w:tcBorders>
            <w:shd w:val="clear" w:color="auto" w:fill="auto"/>
            <w:vAlign w:val="center"/>
            <w:hideMark/>
          </w:tcPr>
          <w:p w14:paraId="6351A47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4E1F7D3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5AB76836"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C37B2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J08</w:t>
            </w:r>
          </w:p>
        </w:tc>
        <w:tc>
          <w:tcPr>
            <w:tcW w:w="1996" w:type="dxa"/>
            <w:tcBorders>
              <w:top w:val="nil"/>
              <w:left w:val="nil"/>
              <w:bottom w:val="single" w:sz="4" w:space="0" w:color="auto"/>
              <w:right w:val="single" w:sz="4" w:space="0" w:color="auto"/>
            </w:tcBorders>
            <w:shd w:val="clear" w:color="auto" w:fill="auto"/>
            <w:noWrap/>
            <w:vAlign w:val="center"/>
            <w:hideMark/>
          </w:tcPr>
          <w:p w14:paraId="6858B84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abstract</w:t>
            </w:r>
          </w:p>
        </w:tc>
        <w:tc>
          <w:tcPr>
            <w:tcW w:w="2160" w:type="dxa"/>
            <w:tcBorders>
              <w:top w:val="nil"/>
              <w:left w:val="nil"/>
              <w:bottom w:val="single" w:sz="4" w:space="0" w:color="auto"/>
              <w:right w:val="single" w:sz="4" w:space="0" w:color="auto"/>
            </w:tcBorders>
            <w:shd w:val="clear" w:color="auto" w:fill="auto"/>
            <w:noWrap/>
            <w:vAlign w:val="center"/>
            <w:hideMark/>
          </w:tcPr>
          <w:p w14:paraId="2EA324B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摘要</w:t>
            </w:r>
          </w:p>
        </w:tc>
        <w:tc>
          <w:tcPr>
            <w:tcW w:w="820" w:type="dxa"/>
            <w:tcBorders>
              <w:top w:val="nil"/>
              <w:left w:val="nil"/>
              <w:bottom w:val="single" w:sz="4" w:space="0" w:color="auto"/>
              <w:right w:val="single" w:sz="4" w:space="0" w:color="auto"/>
            </w:tcBorders>
            <w:shd w:val="clear" w:color="auto" w:fill="auto"/>
            <w:vAlign w:val="center"/>
            <w:hideMark/>
          </w:tcPr>
          <w:p w14:paraId="43C5141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7A9FACD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8D406E2"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25B5D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J05</w:t>
            </w:r>
          </w:p>
        </w:tc>
        <w:tc>
          <w:tcPr>
            <w:tcW w:w="1996" w:type="dxa"/>
            <w:tcBorders>
              <w:top w:val="nil"/>
              <w:left w:val="nil"/>
              <w:bottom w:val="single" w:sz="4" w:space="0" w:color="auto"/>
              <w:right w:val="single" w:sz="4" w:space="0" w:color="auto"/>
            </w:tcBorders>
            <w:shd w:val="clear" w:color="auto" w:fill="auto"/>
            <w:noWrap/>
            <w:vAlign w:val="center"/>
            <w:hideMark/>
          </w:tcPr>
          <w:p w14:paraId="46BE956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sentFlag</w:t>
            </w:r>
          </w:p>
        </w:tc>
        <w:tc>
          <w:tcPr>
            <w:tcW w:w="2160" w:type="dxa"/>
            <w:tcBorders>
              <w:top w:val="nil"/>
              <w:left w:val="nil"/>
              <w:bottom w:val="single" w:sz="4" w:space="0" w:color="auto"/>
              <w:right w:val="single" w:sz="4" w:space="0" w:color="auto"/>
            </w:tcBorders>
            <w:shd w:val="clear" w:color="auto" w:fill="auto"/>
            <w:noWrap/>
            <w:vAlign w:val="center"/>
            <w:hideMark/>
          </w:tcPr>
          <w:p w14:paraId="1875AFF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已发电标志</w:t>
            </w:r>
          </w:p>
        </w:tc>
        <w:tc>
          <w:tcPr>
            <w:tcW w:w="820" w:type="dxa"/>
            <w:tcBorders>
              <w:top w:val="nil"/>
              <w:left w:val="nil"/>
              <w:bottom w:val="single" w:sz="4" w:space="0" w:color="auto"/>
              <w:right w:val="single" w:sz="4" w:space="0" w:color="auto"/>
            </w:tcBorders>
            <w:shd w:val="clear" w:color="auto" w:fill="auto"/>
            <w:vAlign w:val="center"/>
            <w:hideMark/>
          </w:tcPr>
          <w:p w14:paraId="75ED3926" w14:textId="40EF3AF8"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del w:id="218" w:author="管荦" w:date="2016-07-21T15:21:00Z">
              <w:r w:rsidRPr="00A249A4" w:rsidDel="002144D2">
                <w:rPr>
                  <w:rFonts w:ascii="宋体" w:eastAsia="宋体" w:hAnsi="宋体" w:cs="宋体" w:hint="eastAsia"/>
                  <w:color w:val="000000"/>
                  <w:kern w:val="0"/>
                  <w:sz w:val="20"/>
                  <w:szCs w:val="20"/>
                </w:rPr>
                <w:delText>M</w:delText>
              </w:r>
            </w:del>
            <w:ins w:id="219" w:author="管荦" w:date="2016-07-21T15:21:00Z">
              <w:r w:rsidR="002144D2">
                <w:rPr>
                  <w:rFonts w:ascii="宋体" w:eastAsia="宋体" w:hAnsi="宋体" w:cs="宋体"/>
                  <w:color w:val="000000"/>
                  <w:kern w:val="0"/>
                  <w:sz w:val="20"/>
                  <w:szCs w:val="20"/>
                </w:rPr>
                <w:t>O</w:t>
              </w:r>
            </w:ins>
          </w:p>
        </w:tc>
        <w:tc>
          <w:tcPr>
            <w:tcW w:w="3162" w:type="dxa"/>
            <w:tcBorders>
              <w:top w:val="nil"/>
              <w:left w:val="nil"/>
              <w:bottom w:val="single" w:sz="4" w:space="0" w:color="auto"/>
              <w:right w:val="single" w:sz="4" w:space="0" w:color="auto"/>
            </w:tcBorders>
            <w:shd w:val="clear" w:color="auto" w:fill="auto"/>
            <w:noWrap/>
            <w:vAlign w:val="center"/>
            <w:hideMark/>
          </w:tcPr>
          <w:p w14:paraId="28B66882" w14:textId="7523B7DB"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ins w:id="220" w:author="管荦" w:date="2016-07-21T15:36: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ins>
          </w:p>
        </w:tc>
      </w:tr>
      <w:tr w:rsidR="00CD7376" w:rsidRPr="00A249A4" w14:paraId="368C8021"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190D2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J06</w:t>
            </w:r>
          </w:p>
        </w:tc>
        <w:tc>
          <w:tcPr>
            <w:tcW w:w="1996" w:type="dxa"/>
            <w:tcBorders>
              <w:top w:val="nil"/>
              <w:left w:val="nil"/>
              <w:bottom w:val="single" w:sz="4" w:space="0" w:color="auto"/>
              <w:right w:val="single" w:sz="4" w:space="0" w:color="auto"/>
            </w:tcBorders>
            <w:shd w:val="clear" w:color="auto" w:fill="auto"/>
            <w:vAlign w:val="center"/>
            <w:hideMark/>
          </w:tcPr>
          <w:p w14:paraId="51197CB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returnFlag</w:t>
            </w:r>
          </w:p>
        </w:tc>
        <w:tc>
          <w:tcPr>
            <w:tcW w:w="2160" w:type="dxa"/>
            <w:tcBorders>
              <w:top w:val="nil"/>
              <w:left w:val="nil"/>
              <w:bottom w:val="single" w:sz="4" w:space="0" w:color="auto"/>
              <w:right w:val="single" w:sz="4" w:space="0" w:color="auto"/>
            </w:tcBorders>
            <w:shd w:val="clear" w:color="auto" w:fill="auto"/>
            <w:noWrap/>
            <w:vAlign w:val="center"/>
            <w:hideMark/>
          </w:tcPr>
          <w:p w14:paraId="59D318B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回执标志</w:t>
            </w:r>
          </w:p>
        </w:tc>
        <w:tc>
          <w:tcPr>
            <w:tcW w:w="820" w:type="dxa"/>
            <w:tcBorders>
              <w:top w:val="nil"/>
              <w:left w:val="nil"/>
              <w:bottom w:val="single" w:sz="4" w:space="0" w:color="auto"/>
              <w:right w:val="single" w:sz="4" w:space="0" w:color="auto"/>
            </w:tcBorders>
            <w:shd w:val="clear" w:color="auto" w:fill="auto"/>
            <w:vAlign w:val="center"/>
            <w:hideMark/>
          </w:tcPr>
          <w:p w14:paraId="12688F0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504307BB" w14:textId="0D11559D" w:rsidR="00CD7376" w:rsidRPr="00A249A4" w:rsidRDefault="006224E9" w:rsidP="001C2672">
            <w:pPr>
              <w:widowControl/>
              <w:spacing w:line="240" w:lineRule="auto"/>
              <w:ind w:firstLineChars="0" w:firstLine="0"/>
              <w:jc w:val="left"/>
              <w:rPr>
                <w:rFonts w:ascii="宋体" w:eastAsia="宋体" w:hAnsi="宋体" w:cs="宋体"/>
                <w:color w:val="000000"/>
                <w:kern w:val="0"/>
                <w:sz w:val="20"/>
                <w:szCs w:val="20"/>
              </w:rPr>
            </w:pPr>
            <w:ins w:id="221" w:author="管荦" w:date="2016-07-21T15:36: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ins>
            <w:del w:id="222" w:author="管荦" w:date="2016-09-29T10:29:00Z">
              <w:r w:rsidR="00CD7376" w:rsidRPr="00A249A4" w:rsidDel="001C2672">
                <w:rPr>
                  <w:rFonts w:ascii="宋体" w:eastAsia="宋体" w:hAnsi="宋体" w:cs="宋体" w:hint="eastAsia"/>
                  <w:color w:val="000000"/>
                  <w:kern w:val="0"/>
                  <w:sz w:val="20"/>
                  <w:szCs w:val="20"/>
                </w:rPr>
                <w:delText>记录清算行回执中对往账申请记录的处理结果，如果已发电标志为发电失败，该字段值为空</w:delText>
              </w:r>
            </w:del>
          </w:p>
        </w:tc>
      </w:tr>
      <w:tr w:rsidR="00CD7376" w:rsidRPr="00A249A4" w14:paraId="5D42419A"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1C3AB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J04</w:t>
            </w:r>
          </w:p>
        </w:tc>
        <w:tc>
          <w:tcPr>
            <w:tcW w:w="1996" w:type="dxa"/>
            <w:tcBorders>
              <w:top w:val="nil"/>
              <w:left w:val="nil"/>
              <w:bottom w:val="single" w:sz="4" w:space="0" w:color="auto"/>
              <w:right w:val="single" w:sz="4" w:space="0" w:color="auto"/>
            </w:tcBorders>
            <w:shd w:val="clear" w:color="auto" w:fill="auto"/>
            <w:vAlign w:val="center"/>
            <w:hideMark/>
          </w:tcPr>
          <w:p w14:paraId="2106732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toDoTxDate</w:t>
            </w:r>
          </w:p>
        </w:tc>
        <w:tc>
          <w:tcPr>
            <w:tcW w:w="2160" w:type="dxa"/>
            <w:tcBorders>
              <w:top w:val="nil"/>
              <w:left w:val="nil"/>
              <w:bottom w:val="single" w:sz="4" w:space="0" w:color="auto"/>
              <w:right w:val="single" w:sz="4" w:space="0" w:color="auto"/>
            </w:tcBorders>
            <w:shd w:val="clear" w:color="auto" w:fill="auto"/>
            <w:noWrap/>
            <w:vAlign w:val="center"/>
            <w:hideMark/>
          </w:tcPr>
          <w:p w14:paraId="0F7D4B4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发电记账日期</w:t>
            </w:r>
          </w:p>
        </w:tc>
        <w:tc>
          <w:tcPr>
            <w:tcW w:w="820" w:type="dxa"/>
            <w:tcBorders>
              <w:top w:val="nil"/>
              <w:left w:val="nil"/>
              <w:bottom w:val="single" w:sz="4" w:space="0" w:color="auto"/>
              <w:right w:val="single" w:sz="4" w:space="0" w:color="auto"/>
            </w:tcBorders>
            <w:shd w:val="clear" w:color="auto" w:fill="auto"/>
            <w:vAlign w:val="center"/>
            <w:hideMark/>
          </w:tcPr>
          <w:p w14:paraId="54BCE882" w14:textId="4E56BABE"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del w:id="223" w:author="管荦" w:date="2016-07-21T15:21:00Z">
              <w:r w:rsidRPr="00A249A4" w:rsidDel="002144D2">
                <w:rPr>
                  <w:rFonts w:ascii="宋体" w:eastAsia="宋体" w:hAnsi="宋体" w:cs="宋体" w:hint="eastAsia"/>
                  <w:color w:val="000000"/>
                  <w:kern w:val="0"/>
                  <w:sz w:val="20"/>
                  <w:szCs w:val="20"/>
                </w:rPr>
                <w:delText>M</w:delText>
              </w:r>
            </w:del>
            <w:ins w:id="224" w:author="管荦" w:date="2016-07-21T15:21:00Z">
              <w:r w:rsidR="002144D2">
                <w:rPr>
                  <w:rFonts w:ascii="宋体" w:eastAsia="宋体" w:hAnsi="宋体" w:cs="宋体"/>
                  <w:color w:val="000000"/>
                  <w:kern w:val="0"/>
                  <w:sz w:val="20"/>
                  <w:szCs w:val="20"/>
                </w:rPr>
                <w:t>O</w:t>
              </w:r>
            </w:ins>
          </w:p>
        </w:tc>
        <w:tc>
          <w:tcPr>
            <w:tcW w:w="3162" w:type="dxa"/>
            <w:tcBorders>
              <w:top w:val="nil"/>
              <w:left w:val="nil"/>
              <w:bottom w:val="single" w:sz="4" w:space="0" w:color="auto"/>
              <w:right w:val="single" w:sz="4" w:space="0" w:color="auto"/>
            </w:tcBorders>
            <w:shd w:val="clear" w:color="auto" w:fill="auto"/>
            <w:noWrap/>
            <w:vAlign w:val="center"/>
            <w:hideMark/>
          </w:tcPr>
          <w:p w14:paraId="6E30B2A4" w14:textId="603F9877"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ins w:id="225" w:author="管荦" w:date="2016-07-21T15:36: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ins>
            <w:r w:rsidR="00CD7376" w:rsidRPr="00A249A4">
              <w:rPr>
                <w:rFonts w:ascii="宋体" w:eastAsia="宋体" w:hAnsi="宋体" w:cs="宋体" w:hint="eastAsia"/>
                <w:color w:val="000000"/>
                <w:kern w:val="0"/>
                <w:sz w:val="20"/>
                <w:szCs w:val="20"/>
              </w:rPr>
              <w:t>往账记录对应的发电流水记录的日期</w:t>
            </w:r>
          </w:p>
        </w:tc>
      </w:tr>
      <w:tr w:rsidR="00CD7376" w:rsidRPr="00A249A4" w14:paraId="169AC85C"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B8CE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J03</w:t>
            </w:r>
          </w:p>
        </w:tc>
        <w:tc>
          <w:tcPr>
            <w:tcW w:w="1996" w:type="dxa"/>
            <w:tcBorders>
              <w:top w:val="nil"/>
              <w:left w:val="nil"/>
              <w:bottom w:val="single" w:sz="4" w:space="0" w:color="auto"/>
              <w:right w:val="single" w:sz="4" w:space="0" w:color="auto"/>
            </w:tcBorders>
            <w:shd w:val="clear" w:color="auto" w:fill="auto"/>
            <w:vAlign w:val="center"/>
            <w:hideMark/>
          </w:tcPr>
          <w:p w14:paraId="6EB88F1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toDoTxseqNo</w:t>
            </w:r>
          </w:p>
        </w:tc>
        <w:tc>
          <w:tcPr>
            <w:tcW w:w="2160" w:type="dxa"/>
            <w:tcBorders>
              <w:top w:val="nil"/>
              <w:left w:val="nil"/>
              <w:bottom w:val="single" w:sz="4" w:space="0" w:color="auto"/>
              <w:right w:val="single" w:sz="4" w:space="0" w:color="auto"/>
            </w:tcBorders>
            <w:shd w:val="clear" w:color="auto" w:fill="auto"/>
            <w:noWrap/>
            <w:vAlign w:val="center"/>
            <w:hideMark/>
          </w:tcPr>
          <w:p w14:paraId="39557EA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发电流水序号</w:t>
            </w:r>
          </w:p>
        </w:tc>
        <w:tc>
          <w:tcPr>
            <w:tcW w:w="820" w:type="dxa"/>
            <w:tcBorders>
              <w:top w:val="nil"/>
              <w:left w:val="nil"/>
              <w:bottom w:val="single" w:sz="4" w:space="0" w:color="auto"/>
              <w:right w:val="single" w:sz="4" w:space="0" w:color="auto"/>
            </w:tcBorders>
            <w:shd w:val="clear" w:color="auto" w:fill="auto"/>
            <w:vAlign w:val="center"/>
            <w:hideMark/>
          </w:tcPr>
          <w:p w14:paraId="1FE7BF48" w14:textId="6FB4BDE9"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del w:id="226" w:author="管荦" w:date="2016-07-21T15:21:00Z">
              <w:r w:rsidRPr="00A249A4" w:rsidDel="002144D2">
                <w:rPr>
                  <w:rFonts w:ascii="宋体" w:eastAsia="宋体" w:hAnsi="宋体" w:cs="宋体" w:hint="eastAsia"/>
                  <w:color w:val="000000"/>
                  <w:kern w:val="0"/>
                  <w:sz w:val="20"/>
                  <w:szCs w:val="20"/>
                </w:rPr>
                <w:delText>M</w:delText>
              </w:r>
            </w:del>
            <w:ins w:id="227" w:author="管荦" w:date="2016-07-21T15:21:00Z">
              <w:r w:rsidR="002144D2">
                <w:rPr>
                  <w:rFonts w:ascii="宋体" w:eastAsia="宋体" w:hAnsi="宋体" w:cs="宋体"/>
                  <w:color w:val="000000"/>
                  <w:kern w:val="0"/>
                  <w:sz w:val="20"/>
                  <w:szCs w:val="20"/>
                </w:rPr>
                <w:t>O</w:t>
              </w:r>
            </w:ins>
          </w:p>
        </w:tc>
        <w:tc>
          <w:tcPr>
            <w:tcW w:w="3162" w:type="dxa"/>
            <w:tcBorders>
              <w:top w:val="nil"/>
              <w:left w:val="nil"/>
              <w:bottom w:val="single" w:sz="4" w:space="0" w:color="auto"/>
              <w:right w:val="single" w:sz="4" w:space="0" w:color="auto"/>
            </w:tcBorders>
            <w:shd w:val="clear" w:color="auto" w:fill="auto"/>
            <w:noWrap/>
            <w:vAlign w:val="center"/>
            <w:hideMark/>
          </w:tcPr>
          <w:p w14:paraId="18A1EA00" w14:textId="73232132"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ins w:id="228" w:author="管荦" w:date="2016-07-21T15:36: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ins>
            <w:r w:rsidR="00CD7376" w:rsidRPr="00A249A4">
              <w:rPr>
                <w:rFonts w:ascii="宋体" w:eastAsia="宋体" w:hAnsi="宋体" w:cs="宋体" w:hint="eastAsia"/>
                <w:color w:val="000000"/>
                <w:kern w:val="0"/>
                <w:sz w:val="20"/>
                <w:szCs w:val="20"/>
              </w:rPr>
              <w:t>往账记录对应的发电流水记录的序号</w:t>
            </w:r>
          </w:p>
        </w:tc>
      </w:tr>
    </w:tbl>
    <w:p w14:paraId="4B053A67" w14:textId="77777777" w:rsidR="0096390C" w:rsidRPr="00A249A4" w:rsidRDefault="0096390C" w:rsidP="0096390C">
      <w:pPr>
        <w:ind w:firstLine="480"/>
      </w:pPr>
    </w:p>
    <w:p w14:paraId="229E581D" w14:textId="77777777" w:rsidR="0096390C" w:rsidRDefault="0096390C" w:rsidP="0096390C">
      <w:pPr>
        <w:pStyle w:val="4"/>
        <w:numPr>
          <w:ilvl w:val="3"/>
          <w:numId w:val="4"/>
        </w:numPr>
        <w:ind w:left="0" w:firstLineChars="0" w:firstLine="0"/>
      </w:pPr>
      <w:r w:rsidRPr="0096390C">
        <w:rPr>
          <w:rFonts w:hint="eastAsia"/>
        </w:rPr>
        <w:lastRenderedPageBreak/>
        <w:t>资金划拨请求及应答</w:t>
      </w:r>
    </w:p>
    <w:p w14:paraId="2FA70A15" w14:textId="77777777" w:rsidR="00733244" w:rsidRDefault="00733244" w:rsidP="00733244">
      <w:pPr>
        <w:ind w:firstLine="482"/>
      </w:pPr>
      <w:r w:rsidRPr="00733244">
        <w:rPr>
          <w:rFonts w:hint="eastAsia"/>
          <w:b/>
        </w:rPr>
        <w:t>功能</w:t>
      </w:r>
      <w:r>
        <w:rPr>
          <w:rFonts w:hint="eastAsia"/>
        </w:rPr>
        <w:t>：资金划拨指令用于会员二级系统新增该会员所属客户的资金划转请求。</w:t>
      </w:r>
    </w:p>
    <w:p w14:paraId="363A8E4A" w14:textId="77777777" w:rsidR="00733244" w:rsidRPr="00733244" w:rsidRDefault="00733244" w:rsidP="00733244">
      <w:pPr>
        <w:ind w:firstLine="480"/>
      </w:pPr>
      <w:r>
        <w:rPr>
          <w:rFonts w:hint="eastAsia"/>
        </w:rPr>
        <w:t>消息体格式如下：</w:t>
      </w:r>
    </w:p>
    <w:tbl>
      <w:tblPr>
        <w:tblW w:w="8936" w:type="dxa"/>
        <w:tblInd w:w="103" w:type="dxa"/>
        <w:tblLook w:val="04A0" w:firstRow="1" w:lastRow="0" w:firstColumn="1" w:lastColumn="0" w:noHBand="0" w:noVBand="1"/>
      </w:tblPr>
      <w:tblGrid>
        <w:gridCol w:w="1080"/>
        <w:gridCol w:w="1896"/>
        <w:gridCol w:w="1596"/>
        <w:gridCol w:w="760"/>
        <w:gridCol w:w="920"/>
        <w:gridCol w:w="2684"/>
      </w:tblGrid>
      <w:tr w:rsidR="00A249A4" w:rsidRPr="00A249A4" w14:paraId="4F875F4E" w14:textId="77777777" w:rsidTr="00A249A4">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F716B5F"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3D310815"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1D0FEF1D" w14:textId="77777777" w:rsidR="00A249A4" w:rsidRPr="00A249A4" w:rsidRDefault="004847B6" w:rsidP="00A249A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754EB14"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FCB12F0"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应答</w:t>
            </w:r>
          </w:p>
        </w:tc>
        <w:tc>
          <w:tcPr>
            <w:tcW w:w="2684" w:type="dxa"/>
            <w:tcBorders>
              <w:top w:val="single" w:sz="4" w:space="0" w:color="auto"/>
              <w:left w:val="nil"/>
              <w:bottom w:val="single" w:sz="4" w:space="0" w:color="auto"/>
              <w:right w:val="single" w:sz="4" w:space="0" w:color="auto"/>
            </w:tcBorders>
            <w:shd w:val="clear" w:color="000000" w:fill="D9D9D9"/>
            <w:noWrap/>
            <w:vAlign w:val="center"/>
            <w:hideMark/>
          </w:tcPr>
          <w:p w14:paraId="0CA275A1"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说明</w:t>
            </w:r>
          </w:p>
        </w:tc>
      </w:tr>
      <w:tr w:rsidR="00A249A4" w:rsidRPr="00A249A4" w14:paraId="25ED6245"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60078F"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5A0EB2B8"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memberID</w:t>
            </w:r>
          </w:p>
        </w:tc>
        <w:tc>
          <w:tcPr>
            <w:tcW w:w="1596" w:type="dxa"/>
            <w:tcBorders>
              <w:top w:val="nil"/>
              <w:left w:val="nil"/>
              <w:bottom w:val="single" w:sz="4" w:space="0" w:color="auto"/>
              <w:right w:val="single" w:sz="4" w:space="0" w:color="auto"/>
            </w:tcBorders>
            <w:shd w:val="clear" w:color="auto" w:fill="auto"/>
            <w:noWrap/>
            <w:vAlign w:val="center"/>
            <w:hideMark/>
          </w:tcPr>
          <w:p w14:paraId="00EB1869"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56142645"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E0D12C3" w14:textId="77777777" w:rsidR="00A249A4"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3695A526"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49D48D15" w14:textId="77777777" w:rsidTr="0075261B">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1EDFC523" w14:textId="77777777" w:rsidR="00CD7376" w:rsidRPr="00984E1E" w:rsidRDefault="00CD737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099AA1EA" w14:textId="77777777" w:rsidR="00CD7376" w:rsidRPr="00984E1E" w:rsidRDefault="00CD737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0C424B74" w14:textId="77777777" w:rsidR="00CD7376" w:rsidRPr="00984E1E" w:rsidRDefault="00CD737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66555284" w14:textId="77777777" w:rsidR="00CD7376" w:rsidRPr="007E3DAF" w:rsidRDefault="00CD7376"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724B86B0" w14:textId="77777777" w:rsidR="00CD7376" w:rsidRPr="00984E1E" w:rsidRDefault="00CD7376"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tcPr>
          <w:p w14:paraId="567B0DFD" w14:textId="77777777" w:rsidR="00CD7376" w:rsidRPr="003E783F" w:rsidRDefault="00CD7376" w:rsidP="0075261B">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0CD7D8C5"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35473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T81</w:t>
            </w:r>
          </w:p>
        </w:tc>
        <w:tc>
          <w:tcPr>
            <w:tcW w:w="1896" w:type="dxa"/>
            <w:tcBorders>
              <w:top w:val="nil"/>
              <w:left w:val="nil"/>
              <w:bottom w:val="single" w:sz="4" w:space="0" w:color="auto"/>
              <w:right w:val="single" w:sz="4" w:space="0" w:color="auto"/>
            </w:tcBorders>
            <w:shd w:val="clear" w:color="auto" w:fill="auto"/>
            <w:vAlign w:val="center"/>
            <w:hideMark/>
          </w:tcPr>
          <w:p w14:paraId="68FA6BC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localSeqNo</w:t>
            </w:r>
          </w:p>
        </w:tc>
        <w:tc>
          <w:tcPr>
            <w:tcW w:w="1596" w:type="dxa"/>
            <w:tcBorders>
              <w:top w:val="nil"/>
              <w:left w:val="nil"/>
              <w:bottom w:val="single" w:sz="4" w:space="0" w:color="auto"/>
              <w:right w:val="single" w:sz="4" w:space="0" w:color="auto"/>
            </w:tcBorders>
            <w:shd w:val="clear" w:color="auto" w:fill="auto"/>
            <w:noWrap/>
            <w:vAlign w:val="center"/>
            <w:hideMark/>
          </w:tcPr>
          <w:p w14:paraId="6A05F7A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本地序号</w:t>
            </w:r>
          </w:p>
        </w:tc>
        <w:tc>
          <w:tcPr>
            <w:tcW w:w="760" w:type="dxa"/>
            <w:tcBorders>
              <w:top w:val="nil"/>
              <w:left w:val="nil"/>
              <w:bottom w:val="single" w:sz="4" w:space="0" w:color="auto"/>
              <w:right w:val="single" w:sz="4" w:space="0" w:color="auto"/>
            </w:tcBorders>
            <w:shd w:val="clear" w:color="auto" w:fill="auto"/>
            <w:vAlign w:val="center"/>
            <w:hideMark/>
          </w:tcPr>
          <w:p w14:paraId="01F9ADC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28BD63F"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29A728E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二级系统生成</w:t>
            </w:r>
          </w:p>
        </w:tc>
      </w:tr>
      <w:tr w:rsidR="00CD7376" w:rsidRPr="00A249A4" w14:paraId="7597A80F"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A3A44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53E31AA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4A825C1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0614065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440F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5A7C821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7E440A89"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6C1CCDE" w14:textId="2A6EE745"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p>
        </w:tc>
        <w:tc>
          <w:tcPr>
            <w:tcW w:w="1896" w:type="dxa"/>
            <w:tcBorders>
              <w:top w:val="nil"/>
              <w:left w:val="nil"/>
              <w:bottom w:val="single" w:sz="4" w:space="0" w:color="auto"/>
              <w:right w:val="single" w:sz="4" w:space="0" w:color="auto"/>
            </w:tcBorders>
            <w:shd w:val="clear" w:color="auto" w:fill="auto"/>
            <w:noWrap/>
            <w:vAlign w:val="center"/>
          </w:tcPr>
          <w:p w14:paraId="43DD2103" w14:textId="7BAB04D3"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DD3A9D">
              <w:rPr>
                <w:rFonts w:ascii="宋体" w:eastAsia="宋体" w:hAnsi="宋体" w:cs="宋体"/>
                <w:color w:val="000000"/>
                <w:kern w:val="0"/>
                <w:sz w:val="20"/>
                <w:szCs w:val="20"/>
              </w:rPr>
              <w:t>settleBankID</w:t>
            </w:r>
          </w:p>
        </w:tc>
        <w:tc>
          <w:tcPr>
            <w:tcW w:w="1596" w:type="dxa"/>
            <w:tcBorders>
              <w:top w:val="nil"/>
              <w:left w:val="nil"/>
              <w:bottom w:val="single" w:sz="4" w:space="0" w:color="auto"/>
              <w:right w:val="single" w:sz="4" w:space="0" w:color="auto"/>
            </w:tcBorders>
            <w:shd w:val="clear" w:color="auto" w:fill="auto"/>
            <w:noWrap/>
            <w:vAlign w:val="center"/>
          </w:tcPr>
          <w:p w14:paraId="15484B0E" w14:textId="6AE51849"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p>
        </w:tc>
        <w:tc>
          <w:tcPr>
            <w:tcW w:w="760" w:type="dxa"/>
            <w:tcBorders>
              <w:top w:val="nil"/>
              <w:left w:val="nil"/>
              <w:bottom w:val="single" w:sz="4" w:space="0" w:color="auto"/>
              <w:right w:val="single" w:sz="4" w:space="0" w:color="auto"/>
            </w:tcBorders>
            <w:shd w:val="clear" w:color="auto" w:fill="auto"/>
            <w:vAlign w:val="center"/>
          </w:tcPr>
          <w:p w14:paraId="11741F32" w14:textId="71E193E4"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2EDD831A" w14:textId="51A2D752" w:rsidR="00DD3A9D" w:rsidRPr="00A249A4" w:rsidRDefault="005161C0"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tcPr>
          <w:p w14:paraId="02FB504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479B9E57"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2196C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T55</w:t>
            </w:r>
          </w:p>
        </w:tc>
        <w:tc>
          <w:tcPr>
            <w:tcW w:w="1896" w:type="dxa"/>
            <w:tcBorders>
              <w:top w:val="nil"/>
              <w:left w:val="nil"/>
              <w:bottom w:val="single" w:sz="4" w:space="0" w:color="auto"/>
              <w:right w:val="single" w:sz="4" w:space="0" w:color="auto"/>
            </w:tcBorders>
            <w:shd w:val="clear" w:color="auto" w:fill="auto"/>
            <w:noWrap/>
            <w:vAlign w:val="center"/>
            <w:hideMark/>
          </w:tcPr>
          <w:p w14:paraId="02A2EBE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amount</w:t>
            </w:r>
          </w:p>
        </w:tc>
        <w:tc>
          <w:tcPr>
            <w:tcW w:w="1596" w:type="dxa"/>
            <w:tcBorders>
              <w:top w:val="nil"/>
              <w:left w:val="nil"/>
              <w:bottom w:val="single" w:sz="4" w:space="0" w:color="auto"/>
              <w:right w:val="single" w:sz="4" w:space="0" w:color="auto"/>
            </w:tcBorders>
            <w:shd w:val="clear" w:color="auto" w:fill="auto"/>
            <w:noWrap/>
            <w:vAlign w:val="center"/>
            <w:hideMark/>
          </w:tcPr>
          <w:p w14:paraId="3F409DA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发生金额</w:t>
            </w:r>
          </w:p>
        </w:tc>
        <w:tc>
          <w:tcPr>
            <w:tcW w:w="760" w:type="dxa"/>
            <w:tcBorders>
              <w:top w:val="nil"/>
              <w:left w:val="nil"/>
              <w:bottom w:val="single" w:sz="4" w:space="0" w:color="auto"/>
              <w:right w:val="single" w:sz="4" w:space="0" w:color="auto"/>
            </w:tcBorders>
            <w:shd w:val="clear" w:color="auto" w:fill="auto"/>
            <w:vAlign w:val="center"/>
            <w:hideMark/>
          </w:tcPr>
          <w:p w14:paraId="2CED44B3"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5714B8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066ABB2F"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1A55CD96"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164626"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M09</w:t>
            </w:r>
          </w:p>
        </w:tc>
        <w:tc>
          <w:tcPr>
            <w:tcW w:w="1896" w:type="dxa"/>
            <w:tcBorders>
              <w:top w:val="nil"/>
              <w:left w:val="nil"/>
              <w:bottom w:val="single" w:sz="4" w:space="0" w:color="auto"/>
              <w:right w:val="single" w:sz="4" w:space="0" w:color="auto"/>
            </w:tcBorders>
            <w:shd w:val="clear" w:color="auto" w:fill="auto"/>
            <w:noWrap/>
            <w:vAlign w:val="center"/>
            <w:hideMark/>
          </w:tcPr>
          <w:p w14:paraId="498DF1C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capitalPassword</w:t>
            </w:r>
          </w:p>
        </w:tc>
        <w:tc>
          <w:tcPr>
            <w:tcW w:w="1596" w:type="dxa"/>
            <w:tcBorders>
              <w:top w:val="nil"/>
              <w:left w:val="nil"/>
              <w:bottom w:val="single" w:sz="4" w:space="0" w:color="auto"/>
              <w:right w:val="single" w:sz="4" w:space="0" w:color="auto"/>
            </w:tcBorders>
            <w:shd w:val="clear" w:color="auto" w:fill="auto"/>
            <w:noWrap/>
            <w:vAlign w:val="center"/>
            <w:hideMark/>
          </w:tcPr>
          <w:p w14:paraId="65812E31"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资金划转密码</w:t>
            </w:r>
          </w:p>
        </w:tc>
        <w:tc>
          <w:tcPr>
            <w:tcW w:w="760" w:type="dxa"/>
            <w:tcBorders>
              <w:top w:val="nil"/>
              <w:left w:val="nil"/>
              <w:bottom w:val="single" w:sz="4" w:space="0" w:color="auto"/>
              <w:right w:val="single" w:sz="4" w:space="0" w:color="auto"/>
            </w:tcBorders>
            <w:shd w:val="clear" w:color="auto" w:fill="auto"/>
            <w:vAlign w:val="center"/>
            <w:hideMark/>
          </w:tcPr>
          <w:p w14:paraId="27D5F1E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5AE1E8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13D62BAA"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7E1A9AF1"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BCA92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vAlign w:val="center"/>
            <w:hideMark/>
          </w:tcPr>
          <w:p w14:paraId="28B1A60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14:paraId="423ABC6C"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vAlign w:val="center"/>
            <w:hideMark/>
          </w:tcPr>
          <w:p w14:paraId="625B5453"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4BECCDE"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06C63CE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3E87017A"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B6FE85"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T80</w:t>
            </w:r>
          </w:p>
        </w:tc>
        <w:tc>
          <w:tcPr>
            <w:tcW w:w="1896" w:type="dxa"/>
            <w:tcBorders>
              <w:top w:val="nil"/>
              <w:left w:val="nil"/>
              <w:bottom w:val="single" w:sz="4" w:space="0" w:color="auto"/>
              <w:right w:val="single" w:sz="4" w:space="0" w:color="auto"/>
            </w:tcBorders>
            <w:shd w:val="clear" w:color="auto" w:fill="auto"/>
            <w:vAlign w:val="center"/>
            <w:hideMark/>
          </w:tcPr>
          <w:p w14:paraId="504F0E9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seqNo2</w:t>
            </w:r>
          </w:p>
        </w:tc>
        <w:tc>
          <w:tcPr>
            <w:tcW w:w="1596" w:type="dxa"/>
            <w:tcBorders>
              <w:top w:val="nil"/>
              <w:left w:val="nil"/>
              <w:bottom w:val="single" w:sz="4" w:space="0" w:color="auto"/>
              <w:right w:val="single" w:sz="4" w:space="0" w:color="auto"/>
            </w:tcBorders>
            <w:shd w:val="clear" w:color="auto" w:fill="auto"/>
            <w:noWrap/>
            <w:vAlign w:val="center"/>
            <w:hideMark/>
          </w:tcPr>
          <w:p w14:paraId="03F0256E"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vAlign w:val="center"/>
            <w:hideMark/>
          </w:tcPr>
          <w:p w14:paraId="2ED8ADA0"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989A39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40560191"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交易所生成</w:t>
            </w:r>
          </w:p>
        </w:tc>
      </w:tr>
      <w:tr w:rsidR="00DD3A9D" w:rsidRPr="00A249A4" w14:paraId="799499DA"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506B1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896" w:type="dxa"/>
            <w:tcBorders>
              <w:top w:val="nil"/>
              <w:left w:val="nil"/>
              <w:bottom w:val="single" w:sz="4" w:space="0" w:color="auto"/>
              <w:right w:val="single" w:sz="4" w:space="0" w:color="auto"/>
            </w:tcBorders>
            <w:shd w:val="clear" w:color="auto" w:fill="auto"/>
            <w:vAlign w:val="center"/>
            <w:hideMark/>
          </w:tcPr>
          <w:p w14:paraId="1428BC3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79C9CE5D"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DFEC90F"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274274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7D13BF0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23FDEAEC"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DF3B7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896" w:type="dxa"/>
            <w:tcBorders>
              <w:top w:val="nil"/>
              <w:left w:val="nil"/>
              <w:bottom w:val="single" w:sz="4" w:space="0" w:color="auto"/>
              <w:right w:val="single" w:sz="4" w:space="0" w:color="auto"/>
            </w:tcBorders>
            <w:shd w:val="clear" w:color="auto" w:fill="auto"/>
            <w:vAlign w:val="center"/>
            <w:hideMark/>
          </w:tcPr>
          <w:p w14:paraId="12F8A35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679EFE0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984EA1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B15B5D2"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6AED12FA"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bl>
    <w:p w14:paraId="5F2A1B00" w14:textId="77777777" w:rsidR="0096390C" w:rsidRDefault="0096390C" w:rsidP="0096390C">
      <w:pPr>
        <w:ind w:firstLine="480"/>
      </w:pPr>
    </w:p>
    <w:p w14:paraId="6D5AC2D6" w14:textId="77777777" w:rsidR="00F6548B" w:rsidRDefault="00F6548B" w:rsidP="00F6548B">
      <w:pPr>
        <w:pStyle w:val="4"/>
        <w:numPr>
          <w:ilvl w:val="3"/>
          <w:numId w:val="4"/>
        </w:numPr>
        <w:ind w:left="0" w:firstLineChars="0" w:firstLine="0"/>
      </w:pPr>
      <w:r w:rsidRPr="0096390C">
        <w:rPr>
          <w:rFonts w:hint="eastAsia"/>
        </w:rPr>
        <w:t>往来账查询请求及应答</w:t>
      </w:r>
    </w:p>
    <w:p w14:paraId="4DF184E7" w14:textId="4D7C1071" w:rsidR="00F6548B" w:rsidRDefault="00F6548B" w:rsidP="00F6548B">
      <w:pPr>
        <w:ind w:firstLine="482"/>
      </w:pPr>
      <w:r w:rsidRPr="00733244">
        <w:rPr>
          <w:rFonts w:hint="eastAsia"/>
          <w:b/>
        </w:rPr>
        <w:t>功能</w:t>
      </w:r>
      <w:r>
        <w:rPr>
          <w:rFonts w:hint="eastAsia"/>
        </w:rPr>
        <w:t>：往来账查询指令用于会员二级系统向交易所查询</w:t>
      </w:r>
      <w:ins w:id="229" w:author="管荦" w:date="2016-07-05T09:36:00Z">
        <w:r w:rsidR="00EE6118">
          <w:rPr>
            <w:rFonts w:hint="eastAsia"/>
          </w:rPr>
          <w:t>本席位</w:t>
        </w:r>
      </w:ins>
      <w:r>
        <w:rPr>
          <w:rFonts w:hint="eastAsia"/>
        </w:rPr>
        <w:t>自己在当前交易日发生的往来账信息。对账不平时，可以使用该接口查询指定记账日期的往来账信息，之后按照保证金对账接口进行重复对账，支持查询</w:t>
      </w:r>
      <w:del w:id="230" w:author="管荦" w:date="2016-07-05T09:36:00Z">
        <w:r w:rsidDel="00EE6118">
          <w:rPr>
            <w:rFonts w:hint="eastAsia"/>
          </w:rPr>
          <w:delText>多</w:delText>
        </w:r>
      </w:del>
      <w:ins w:id="231" w:author="管荦" w:date="2016-07-05T09:36:00Z">
        <w:r w:rsidR="00EE6118">
          <w:rPr>
            <w:rFonts w:hint="eastAsia"/>
          </w:rPr>
          <w:t>单</w:t>
        </w:r>
      </w:ins>
      <w:r>
        <w:rPr>
          <w:rFonts w:hint="eastAsia"/>
        </w:rPr>
        <w:t>条往来账信息。</w:t>
      </w:r>
    </w:p>
    <w:p w14:paraId="458460D1" w14:textId="77777777" w:rsidR="00F6548B" w:rsidRPr="00191417" w:rsidRDefault="00F6548B" w:rsidP="00F6548B">
      <w:pPr>
        <w:ind w:firstLine="480"/>
      </w:pPr>
      <w:r>
        <w:rPr>
          <w:rFonts w:hint="eastAsia"/>
        </w:rPr>
        <w:t>消息体格式如下：</w:t>
      </w:r>
    </w:p>
    <w:tbl>
      <w:tblPr>
        <w:tblW w:w="90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798"/>
        <w:gridCol w:w="1953"/>
        <w:gridCol w:w="1559"/>
        <w:gridCol w:w="760"/>
        <w:gridCol w:w="798"/>
        <w:gridCol w:w="2411"/>
      </w:tblGrid>
      <w:tr w:rsidR="00F6548B" w:rsidRPr="00741440" w14:paraId="6A384899" w14:textId="77777777" w:rsidTr="00BA35CD">
        <w:trPr>
          <w:trHeight w:val="270"/>
          <w:tblHeader/>
        </w:trPr>
        <w:tc>
          <w:tcPr>
            <w:tcW w:w="798" w:type="dxa"/>
            <w:shd w:val="clear" w:color="000000" w:fill="D9D9D9"/>
          </w:tcPr>
          <w:p w14:paraId="02831609"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shd w:val="clear" w:color="000000" w:fill="D9D9D9"/>
            <w:noWrap/>
            <w:vAlign w:val="center"/>
            <w:hideMark/>
          </w:tcPr>
          <w:p w14:paraId="79F0FE27"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953" w:type="dxa"/>
            <w:shd w:val="clear" w:color="000000" w:fill="D9D9D9"/>
            <w:noWrap/>
            <w:vAlign w:val="center"/>
            <w:hideMark/>
          </w:tcPr>
          <w:p w14:paraId="2D5328CA"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559" w:type="dxa"/>
            <w:shd w:val="clear" w:color="000000" w:fill="D9D9D9"/>
            <w:noWrap/>
            <w:vAlign w:val="center"/>
            <w:hideMark/>
          </w:tcPr>
          <w:p w14:paraId="6A509948"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shd w:val="clear" w:color="000000" w:fill="D9D9D9"/>
            <w:noWrap/>
            <w:vAlign w:val="center"/>
            <w:hideMark/>
          </w:tcPr>
          <w:p w14:paraId="31155F6F"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798" w:type="dxa"/>
            <w:shd w:val="clear" w:color="000000" w:fill="D9D9D9"/>
            <w:noWrap/>
            <w:vAlign w:val="center"/>
            <w:hideMark/>
          </w:tcPr>
          <w:p w14:paraId="1BFAFDF8"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2411" w:type="dxa"/>
            <w:shd w:val="clear" w:color="000000" w:fill="D9D9D9"/>
            <w:noWrap/>
            <w:vAlign w:val="center"/>
            <w:hideMark/>
          </w:tcPr>
          <w:p w14:paraId="06EDC201"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F6548B" w:rsidRPr="00741440" w14:paraId="37C6EFB4" w14:textId="77777777" w:rsidTr="00BA35CD">
        <w:trPr>
          <w:trHeight w:val="270"/>
        </w:trPr>
        <w:tc>
          <w:tcPr>
            <w:tcW w:w="798" w:type="dxa"/>
          </w:tcPr>
          <w:p w14:paraId="0C460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51B101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953" w:type="dxa"/>
            <w:shd w:val="clear" w:color="auto" w:fill="auto"/>
            <w:vAlign w:val="center"/>
            <w:hideMark/>
          </w:tcPr>
          <w:p w14:paraId="2A44D86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559" w:type="dxa"/>
            <w:shd w:val="clear" w:color="auto" w:fill="auto"/>
            <w:noWrap/>
            <w:vAlign w:val="center"/>
            <w:hideMark/>
          </w:tcPr>
          <w:p w14:paraId="2E2E1107"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shd w:val="clear" w:color="auto" w:fill="auto"/>
            <w:noWrap/>
            <w:vAlign w:val="center"/>
            <w:hideMark/>
          </w:tcPr>
          <w:p w14:paraId="385002D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708924D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hideMark/>
          </w:tcPr>
          <w:p w14:paraId="5857B4F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6E283357" w14:textId="77777777" w:rsidTr="00BA35CD">
        <w:trPr>
          <w:trHeight w:val="270"/>
        </w:trPr>
        <w:tc>
          <w:tcPr>
            <w:tcW w:w="798" w:type="dxa"/>
          </w:tcPr>
          <w:p w14:paraId="65E6A32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5C0E1C68" w14:textId="77777777" w:rsidR="00F6548B" w:rsidRPr="00984E1E" w:rsidRDefault="00F6548B"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53" w:type="dxa"/>
            <w:shd w:val="clear" w:color="auto" w:fill="auto"/>
            <w:vAlign w:val="center"/>
          </w:tcPr>
          <w:p w14:paraId="2464AAAF" w14:textId="77777777" w:rsidR="00F6548B" w:rsidRPr="00984E1E" w:rsidRDefault="00F6548B"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shd w:val="clear" w:color="auto" w:fill="auto"/>
            <w:noWrap/>
            <w:vAlign w:val="center"/>
          </w:tcPr>
          <w:p w14:paraId="44F4BA70" w14:textId="77777777" w:rsidR="00F6548B" w:rsidRPr="00984E1E" w:rsidRDefault="00F6548B"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shd w:val="clear" w:color="auto" w:fill="auto"/>
            <w:noWrap/>
            <w:vAlign w:val="center"/>
          </w:tcPr>
          <w:p w14:paraId="7BA143BC" w14:textId="77777777" w:rsidR="00F6548B" w:rsidRPr="007E3DAF" w:rsidRDefault="00F6548B"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shd w:val="clear" w:color="auto" w:fill="auto"/>
            <w:noWrap/>
          </w:tcPr>
          <w:p w14:paraId="74B07675" w14:textId="77777777" w:rsidR="00F6548B" w:rsidRPr="00984E1E" w:rsidRDefault="00F6548B"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tcPr>
          <w:p w14:paraId="30BD6DC0" w14:textId="77777777" w:rsidR="00F6548B" w:rsidRPr="003E783F"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712DED8A" w14:textId="77777777" w:rsidTr="00BA35CD">
        <w:trPr>
          <w:trHeight w:val="270"/>
        </w:trPr>
        <w:tc>
          <w:tcPr>
            <w:tcW w:w="798" w:type="dxa"/>
          </w:tcPr>
          <w:p w14:paraId="1746939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9988217"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J51</w:t>
            </w:r>
          </w:p>
        </w:tc>
        <w:tc>
          <w:tcPr>
            <w:tcW w:w="1953" w:type="dxa"/>
            <w:shd w:val="clear" w:color="auto" w:fill="auto"/>
            <w:noWrap/>
            <w:vAlign w:val="center"/>
            <w:hideMark/>
          </w:tcPr>
          <w:p w14:paraId="3AC3605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accountDate</w:t>
            </w:r>
          </w:p>
        </w:tc>
        <w:tc>
          <w:tcPr>
            <w:tcW w:w="1559" w:type="dxa"/>
            <w:shd w:val="clear" w:color="auto" w:fill="auto"/>
            <w:noWrap/>
            <w:vAlign w:val="center"/>
            <w:hideMark/>
          </w:tcPr>
          <w:p w14:paraId="74545F2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记账日期</w:t>
            </w:r>
          </w:p>
        </w:tc>
        <w:tc>
          <w:tcPr>
            <w:tcW w:w="760" w:type="dxa"/>
            <w:shd w:val="clear" w:color="auto" w:fill="auto"/>
            <w:noWrap/>
            <w:vAlign w:val="center"/>
            <w:hideMark/>
          </w:tcPr>
          <w:p w14:paraId="63D2F15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2E81B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hideMark/>
          </w:tcPr>
          <w:p w14:paraId="40EA222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3AE9E995" w14:textId="77777777" w:rsidTr="00BA35CD">
        <w:trPr>
          <w:trHeight w:val="270"/>
        </w:trPr>
        <w:tc>
          <w:tcPr>
            <w:tcW w:w="798" w:type="dxa"/>
          </w:tcPr>
          <w:p w14:paraId="09FEB52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B777F5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3" w:type="dxa"/>
            <w:shd w:val="clear" w:color="auto" w:fill="auto"/>
            <w:noWrap/>
            <w:vAlign w:val="center"/>
            <w:hideMark/>
          </w:tcPr>
          <w:p w14:paraId="025D09F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559" w:type="dxa"/>
            <w:shd w:val="clear" w:color="auto" w:fill="auto"/>
            <w:noWrap/>
            <w:vAlign w:val="center"/>
            <w:hideMark/>
          </w:tcPr>
          <w:p w14:paraId="46542F0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shd w:val="clear" w:color="auto" w:fill="auto"/>
            <w:vAlign w:val="center"/>
            <w:hideMark/>
          </w:tcPr>
          <w:p w14:paraId="269C373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798" w:type="dxa"/>
            <w:shd w:val="clear" w:color="auto" w:fill="auto"/>
            <w:noWrap/>
            <w:vAlign w:val="center"/>
            <w:hideMark/>
          </w:tcPr>
          <w:p w14:paraId="52003C5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411" w:type="dxa"/>
            <w:shd w:val="clear" w:color="auto" w:fill="auto"/>
            <w:vAlign w:val="center"/>
            <w:hideMark/>
          </w:tcPr>
          <w:p w14:paraId="6E18726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保留字段不填值</w:t>
            </w:r>
          </w:p>
        </w:tc>
      </w:tr>
      <w:tr w:rsidR="00F6548B" w:rsidRPr="00741440" w14:paraId="7FEDD3B9" w14:textId="77777777" w:rsidTr="00BA35CD">
        <w:trPr>
          <w:trHeight w:val="270"/>
        </w:trPr>
        <w:tc>
          <w:tcPr>
            <w:tcW w:w="798" w:type="dxa"/>
          </w:tcPr>
          <w:p w14:paraId="3AB2BEE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651E86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J01</w:t>
            </w:r>
          </w:p>
        </w:tc>
        <w:tc>
          <w:tcPr>
            <w:tcW w:w="1953" w:type="dxa"/>
            <w:shd w:val="clear" w:color="auto" w:fill="auto"/>
            <w:noWrap/>
            <w:vAlign w:val="center"/>
            <w:hideMark/>
          </w:tcPr>
          <w:p w14:paraId="3F4E6EE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capitalTransType</w:t>
            </w:r>
          </w:p>
        </w:tc>
        <w:tc>
          <w:tcPr>
            <w:tcW w:w="1559" w:type="dxa"/>
            <w:shd w:val="clear" w:color="auto" w:fill="auto"/>
            <w:noWrap/>
            <w:vAlign w:val="center"/>
            <w:hideMark/>
          </w:tcPr>
          <w:p w14:paraId="3F012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保证金交易业务类型</w:t>
            </w:r>
          </w:p>
        </w:tc>
        <w:tc>
          <w:tcPr>
            <w:tcW w:w="760" w:type="dxa"/>
            <w:shd w:val="clear" w:color="auto" w:fill="auto"/>
            <w:vAlign w:val="center"/>
            <w:hideMark/>
          </w:tcPr>
          <w:p w14:paraId="29D5BC2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798" w:type="dxa"/>
            <w:shd w:val="clear" w:color="auto" w:fill="auto"/>
            <w:noWrap/>
            <w:vAlign w:val="center"/>
            <w:hideMark/>
          </w:tcPr>
          <w:p w14:paraId="079FC391" w14:textId="1A2D1FB2"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32" w:author="管荦" w:date="2016-07-21T15:21:00Z">
              <w:r w:rsidRPr="00741440" w:rsidDel="002144D2">
                <w:rPr>
                  <w:rFonts w:ascii="宋体" w:eastAsia="宋体" w:hAnsi="宋体" w:cs="宋体" w:hint="eastAsia"/>
                  <w:color w:val="000000"/>
                  <w:kern w:val="0"/>
                  <w:sz w:val="20"/>
                  <w:szCs w:val="20"/>
                </w:rPr>
                <w:delText>-</w:delText>
              </w:r>
            </w:del>
            <w:ins w:id="233" w:author="管荦" w:date="2016-07-21T15:21:00Z">
              <w:r w:rsidR="002144D2">
                <w:rPr>
                  <w:rFonts w:ascii="宋体" w:eastAsia="宋体" w:hAnsi="宋体" w:cs="宋体"/>
                  <w:color w:val="000000"/>
                  <w:kern w:val="0"/>
                  <w:sz w:val="20"/>
                  <w:szCs w:val="20"/>
                </w:rPr>
                <w:t>C</w:t>
              </w:r>
            </w:ins>
          </w:p>
        </w:tc>
        <w:tc>
          <w:tcPr>
            <w:tcW w:w="2411" w:type="dxa"/>
            <w:shd w:val="clear" w:color="auto" w:fill="auto"/>
            <w:vAlign w:val="center"/>
            <w:hideMark/>
          </w:tcPr>
          <w:p w14:paraId="171E4947" w14:textId="30C4E442" w:rsidR="00F6548B" w:rsidRPr="00741440" w:rsidRDefault="00C636C7" w:rsidP="00BA35CD">
            <w:pPr>
              <w:widowControl/>
              <w:spacing w:line="240" w:lineRule="auto"/>
              <w:ind w:firstLineChars="0" w:firstLine="0"/>
              <w:jc w:val="left"/>
              <w:rPr>
                <w:rFonts w:ascii="宋体" w:eastAsia="宋体" w:hAnsi="宋体" w:cs="宋体"/>
                <w:color w:val="000000"/>
                <w:kern w:val="0"/>
                <w:sz w:val="20"/>
                <w:szCs w:val="20"/>
              </w:rPr>
            </w:pPr>
            <w:ins w:id="234" w:author="管荦" w:date="2016-07-21T15:36:00Z">
              <w:r>
                <w:rPr>
                  <w:rFonts w:ascii="宋体" w:eastAsia="宋体" w:hAnsi="宋体" w:cs="宋体" w:hint="eastAsia"/>
                  <w:color w:val="000000"/>
                  <w:kern w:val="0"/>
                  <w:sz w:val="20"/>
                  <w:szCs w:val="20"/>
                </w:rPr>
                <w:t>查询</w:t>
              </w:r>
              <w:r>
                <w:rPr>
                  <w:rFonts w:ascii="宋体" w:eastAsia="宋体" w:hAnsi="宋体" w:cs="宋体"/>
                  <w:color w:val="000000"/>
                  <w:kern w:val="0"/>
                  <w:sz w:val="20"/>
                  <w:szCs w:val="20"/>
                </w:rPr>
                <w:t>条件中</w:t>
              </w:r>
            </w:ins>
            <w:r w:rsidR="00F6548B" w:rsidRPr="00741440">
              <w:rPr>
                <w:rFonts w:ascii="宋体" w:eastAsia="宋体" w:hAnsi="宋体" w:cs="宋体" w:hint="eastAsia"/>
                <w:color w:val="000000"/>
                <w:kern w:val="0"/>
                <w:sz w:val="20"/>
                <w:szCs w:val="20"/>
              </w:rPr>
              <w:t>保留字段不填值</w:t>
            </w:r>
            <w:ins w:id="235" w:author="管荦" w:date="2016-07-21T15:22:00Z">
              <w:r>
                <w:rPr>
                  <w:rFonts w:ascii="宋体" w:eastAsia="宋体" w:hAnsi="宋体" w:cs="宋体" w:hint="eastAsia"/>
                  <w:color w:val="000000"/>
                  <w:kern w:val="0"/>
                  <w:sz w:val="20"/>
                  <w:szCs w:val="20"/>
                </w:rPr>
                <w:t>，查询结果不为空时必填</w:t>
              </w:r>
            </w:ins>
          </w:p>
        </w:tc>
      </w:tr>
      <w:tr w:rsidR="00F6548B" w:rsidRPr="00741440" w14:paraId="28F27792" w14:textId="77777777" w:rsidTr="00BA35CD">
        <w:trPr>
          <w:trHeight w:val="270"/>
        </w:trPr>
        <w:tc>
          <w:tcPr>
            <w:tcW w:w="798" w:type="dxa"/>
          </w:tcPr>
          <w:p w14:paraId="61E0637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855488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953" w:type="dxa"/>
            <w:shd w:val="clear" w:color="auto" w:fill="auto"/>
            <w:vAlign w:val="center"/>
            <w:hideMark/>
          </w:tcPr>
          <w:p w14:paraId="7ACBB9D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559" w:type="dxa"/>
            <w:shd w:val="clear" w:color="auto" w:fill="auto"/>
            <w:noWrap/>
            <w:vAlign w:val="center"/>
            <w:hideMark/>
          </w:tcPr>
          <w:p w14:paraId="74A4FE1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shd w:val="clear" w:color="auto" w:fill="auto"/>
            <w:vAlign w:val="center"/>
            <w:hideMark/>
          </w:tcPr>
          <w:p w14:paraId="78B5815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6630BD1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411" w:type="dxa"/>
            <w:shd w:val="clear" w:color="auto" w:fill="auto"/>
            <w:noWrap/>
            <w:vAlign w:val="center"/>
            <w:hideMark/>
          </w:tcPr>
          <w:p w14:paraId="76D3731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rsidDel="005F1B34" w14:paraId="7EB57C83" w14:textId="275117FF" w:rsidTr="00ED51BB">
        <w:trPr>
          <w:trHeight w:val="270"/>
          <w:del w:id="236" w:author="管荦" w:date="2016-09-29T10:29:00Z"/>
        </w:trPr>
        <w:tc>
          <w:tcPr>
            <w:tcW w:w="798" w:type="dxa"/>
          </w:tcPr>
          <w:p w14:paraId="78E1E398" w14:textId="55A2A638" w:rsidR="00F6548B" w:rsidRPr="00741440" w:rsidDel="005F1B34" w:rsidRDefault="00F6548B" w:rsidP="00BA35CD">
            <w:pPr>
              <w:widowControl/>
              <w:spacing w:line="240" w:lineRule="auto"/>
              <w:ind w:firstLineChars="0" w:firstLine="0"/>
              <w:jc w:val="left"/>
              <w:rPr>
                <w:del w:id="237" w:author="管荦" w:date="2016-09-29T10:29:00Z"/>
                <w:rFonts w:ascii="宋体" w:eastAsia="宋体" w:hAnsi="宋体" w:cs="宋体"/>
                <w:color w:val="000000"/>
                <w:kern w:val="0"/>
                <w:sz w:val="20"/>
                <w:szCs w:val="20"/>
              </w:rPr>
            </w:pPr>
            <w:del w:id="238"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tcPr>
          <w:p w14:paraId="0CE529F8" w14:textId="5BCFA32F" w:rsidR="00F6548B" w:rsidRPr="00741440" w:rsidDel="005F1B34" w:rsidRDefault="00F6548B" w:rsidP="00BA35CD">
            <w:pPr>
              <w:widowControl/>
              <w:spacing w:line="240" w:lineRule="auto"/>
              <w:ind w:firstLineChars="0" w:firstLine="0"/>
              <w:jc w:val="left"/>
              <w:rPr>
                <w:del w:id="239" w:author="管荦" w:date="2016-09-29T10:29:00Z"/>
                <w:rFonts w:ascii="宋体" w:eastAsia="宋体" w:hAnsi="宋体" w:cs="宋体"/>
                <w:color w:val="000000"/>
                <w:kern w:val="0"/>
                <w:sz w:val="20"/>
                <w:szCs w:val="20"/>
              </w:rPr>
            </w:pPr>
            <w:del w:id="240" w:author="管荦" w:date="2016-07-05T09:36:00Z">
              <w:r w:rsidRPr="00741440" w:rsidDel="00ED51BB">
                <w:rPr>
                  <w:rFonts w:ascii="宋体" w:eastAsia="宋体" w:hAnsi="宋体" w:cs="宋体" w:hint="eastAsia"/>
                  <w:color w:val="000000"/>
                  <w:kern w:val="0"/>
                  <w:sz w:val="20"/>
                  <w:szCs w:val="20"/>
                </w:rPr>
                <w:delText>J91</w:delText>
              </w:r>
            </w:del>
          </w:p>
        </w:tc>
        <w:tc>
          <w:tcPr>
            <w:tcW w:w="1953" w:type="dxa"/>
            <w:shd w:val="clear" w:color="auto" w:fill="auto"/>
            <w:vAlign w:val="center"/>
          </w:tcPr>
          <w:p w14:paraId="4E87CA5D" w14:textId="47B4310B" w:rsidR="00F6548B" w:rsidRPr="00741440" w:rsidDel="005F1B34" w:rsidRDefault="00F6548B" w:rsidP="00BA35CD">
            <w:pPr>
              <w:widowControl/>
              <w:spacing w:line="240" w:lineRule="auto"/>
              <w:ind w:firstLineChars="0" w:firstLine="0"/>
              <w:jc w:val="left"/>
              <w:rPr>
                <w:del w:id="241" w:author="管荦" w:date="2016-09-29T10:29:00Z"/>
                <w:rFonts w:ascii="宋体" w:eastAsia="宋体" w:hAnsi="宋体" w:cs="宋体"/>
                <w:color w:val="000000"/>
                <w:kern w:val="0"/>
                <w:sz w:val="20"/>
                <w:szCs w:val="20"/>
              </w:rPr>
            </w:pPr>
            <w:del w:id="242" w:author="管荦" w:date="2016-07-05T09:36:00Z">
              <w:r w:rsidRPr="00741440" w:rsidDel="00ED51BB">
                <w:rPr>
                  <w:rFonts w:ascii="宋体" w:eastAsia="宋体" w:hAnsi="宋体" w:cs="宋体" w:hint="eastAsia"/>
                  <w:color w:val="000000"/>
                  <w:kern w:val="0"/>
                  <w:sz w:val="20"/>
                  <w:szCs w:val="20"/>
                </w:rPr>
                <w:delText>[marginChangeDetailData]</w:delText>
              </w:r>
            </w:del>
          </w:p>
        </w:tc>
        <w:tc>
          <w:tcPr>
            <w:tcW w:w="1559" w:type="dxa"/>
            <w:shd w:val="clear" w:color="auto" w:fill="auto"/>
            <w:noWrap/>
            <w:vAlign w:val="center"/>
          </w:tcPr>
          <w:p w14:paraId="4A6B1F43" w14:textId="66CA4D35" w:rsidR="00F6548B" w:rsidRPr="00741440" w:rsidDel="005F1B34" w:rsidRDefault="00F6548B" w:rsidP="00BA35CD">
            <w:pPr>
              <w:widowControl/>
              <w:spacing w:line="240" w:lineRule="auto"/>
              <w:ind w:firstLineChars="0" w:firstLine="0"/>
              <w:jc w:val="left"/>
              <w:rPr>
                <w:del w:id="243" w:author="管荦" w:date="2016-09-29T10:29:00Z"/>
                <w:rFonts w:ascii="宋体" w:eastAsia="宋体" w:hAnsi="宋体" w:cs="宋体"/>
                <w:color w:val="000000"/>
                <w:kern w:val="0"/>
                <w:sz w:val="20"/>
                <w:szCs w:val="20"/>
              </w:rPr>
            </w:pPr>
            <w:del w:id="244" w:author="管荦" w:date="2016-07-05T09:36:00Z">
              <w:r w:rsidRPr="00741440" w:rsidDel="00ED51BB">
                <w:rPr>
                  <w:rFonts w:ascii="宋体" w:eastAsia="宋体" w:hAnsi="宋体" w:cs="宋体" w:hint="eastAsia"/>
                  <w:color w:val="000000"/>
                  <w:kern w:val="0"/>
                  <w:sz w:val="20"/>
                  <w:szCs w:val="20"/>
                </w:rPr>
                <w:delText>往来账明细</w:delText>
              </w:r>
              <w:r w:rsidDel="00ED51BB">
                <w:rPr>
                  <w:rFonts w:ascii="宋体" w:eastAsia="宋体" w:hAnsi="宋体" w:cs="宋体" w:hint="eastAsia"/>
                  <w:color w:val="000000"/>
                  <w:kern w:val="0"/>
                  <w:sz w:val="20"/>
                  <w:szCs w:val="20"/>
                </w:rPr>
                <w:delText>数据</w:delText>
              </w:r>
            </w:del>
          </w:p>
        </w:tc>
        <w:tc>
          <w:tcPr>
            <w:tcW w:w="760" w:type="dxa"/>
            <w:shd w:val="clear" w:color="auto" w:fill="auto"/>
            <w:noWrap/>
            <w:vAlign w:val="center"/>
          </w:tcPr>
          <w:p w14:paraId="0A9B2024" w14:textId="7A00DEC4" w:rsidR="00F6548B" w:rsidRPr="00741440" w:rsidDel="005F1B34" w:rsidRDefault="00F6548B" w:rsidP="00BA35CD">
            <w:pPr>
              <w:widowControl/>
              <w:spacing w:line="240" w:lineRule="auto"/>
              <w:ind w:firstLineChars="0" w:firstLine="0"/>
              <w:jc w:val="left"/>
              <w:rPr>
                <w:del w:id="245" w:author="管荦" w:date="2016-09-29T10:29:00Z"/>
                <w:rFonts w:ascii="宋体" w:eastAsia="宋体" w:hAnsi="宋体" w:cs="宋体"/>
                <w:color w:val="000000"/>
                <w:kern w:val="0"/>
                <w:sz w:val="20"/>
                <w:szCs w:val="20"/>
              </w:rPr>
            </w:pPr>
            <w:del w:id="246" w:author="管荦" w:date="2016-07-05T09:36:00Z">
              <w:r w:rsidRPr="00741440"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tcPr>
          <w:p w14:paraId="7C2CAD89" w14:textId="0E6EF05B" w:rsidR="00F6548B" w:rsidRPr="00741440" w:rsidDel="005F1B34" w:rsidRDefault="00F6548B" w:rsidP="00BA35CD">
            <w:pPr>
              <w:widowControl/>
              <w:spacing w:line="240" w:lineRule="auto"/>
              <w:ind w:firstLineChars="0" w:firstLine="0"/>
              <w:jc w:val="left"/>
              <w:rPr>
                <w:del w:id="247" w:author="管荦" w:date="2016-09-29T10:29:00Z"/>
                <w:rFonts w:ascii="宋体" w:eastAsia="宋体" w:hAnsi="宋体" w:cs="宋体"/>
                <w:color w:val="000000"/>
                <w:kern w:val="0"/>
                <w:sz w:val="20"/>
                <w:szCs w:val="20"/>
              </w:rPr>
            </w:pPr>
            <w:del w:id="248" w:author="管荦" w:date="2016-07-05T09:36:00Z">
              <w:r w:rsidDel="00ED51BB">
                <w:rPr>
                  <w:rFonts w:ascii="宋体" w:eastAsia="宋体" w:hAnsi="宋体" w:cs="宋体" w:hint="eastAsia"/>
                  <w:color w:val="000000"/>
                  <w:kern w:val="0"/>
                  <w:sz w:val="20"/>
                  <w:szCs w:val="20"/>
                </w:rPr>
                <w:delText>C</w:delText>
              </w:r>
            </w:del>
          </w:p>
        </w:tc>
        <w:tc>
          <w:tcPr>
            <w:tcW w:w="2411" w:type="dxa"/>
            <w:shd w:val="clear" w:color="auto" w:fill="auto"/>
            <w:noWrap/>
          </w:tcPr>
          <w:p w14:paraId="590A6444" w14:textId="51077CF1" w:rsidR="00F6548B" w:rsidRPr="00D84A76" w:rsidDel="005F1B34" w:rsidRDefault="00F6548B" w:rsidP="00BA35CD">
            <w:pPr>
              <w:widowControl/>
              <w:spacing w:line="240" w:lineRule="auto"/>
              <w:ind w:firstLineChars="0" w:firstLine="0"/>
              <w:jc w:val="left"/>
              <w:rPr>
                <w:del w:id="249" w:author="管荦" w:date="2016-09-29T10:29:00Z"/>
                <w:rFonts w:ascii="宋体" w:eastAsia="宋体" w:hAnsi="宋体" w:cs="宋体"/>
                <w:color w:val="000000"/>
                <w:kern w:val="0"/>
                <w:sz w:val="20"/>
                <w:szCs w:val="20"/>
              </w:rPr>
            </w:pPr>
            <w:del w:id="250" w:author="管荦" w:date="2016-07-05T09:36:00Z">
              <w:r w:rsidDel="00ED51BB">
                <w:rPr>
                  <w:rFonts w:ascii="宋体" w:eastAsia="宋体" w:hAnsi="宋体" w:cs="宋体" w:hint="eastAsia"/>
                  <w:color w:val="000000"/>
                  <w:kern w:val="0"/>
                  <w:sz w:val="20"/>
                  <w:szCs w:val="20"/>
                </w:rPr>
                <w:delText>查询结果不为空时必填</w:delText>
              </w:r>
            </w:del>
          </w:p>
        </w:tc>
      </w:tr>
      <w:tr w:rsidR="00F6548B" w:rsidRPr="00741440" w:rsidDel="005F1B34" w14:paraId="60841148" w14:textId="709CB254" w:rsidTr="00ED51BB">
        <w:trPr>
          <w:trHeight w:val="270"/>
          <w:del w:id="251" w:author="管荦" w:date="2016-09-29T10:29:00Z"/>
        </w:trPr>
        <w:tc>
          <w:tcPr>
            <w:tcW w:w="798" w:type="dxa"/>
          </w:tcPr>
          <w:p w14:paraId="13769871" w14:textId="6D12616F" w:rsidR="00F6548B" w:rsidRPr="00741440" w:rsidDel="005F1B34" w:rsidRDefault="00F6548B" w:rsidP="00BA35CD">
            <w:pPr>
              <w:widowControl/>
              <w:spacing w:line="240" w:lineRule="auto"/>
              <w:ind w:firstLineChars="0" w:firstLine="0"/>
              <w:jc w:val="left"/>
              <w:rPr>
                <w:del w:id="252" w:author="管荦" w:date="2016-09-29T10:29:00Z"/>
                <w:rFonts w:ascii="宋体" w:eastAsia="宋体" w:hAnsi="宋体" w:cs="宋体"/>
                <w:color w:val="000000"/>
                <w:kern w:val="0"/>
                <w:sz w:val="20"/>
                <w:szCs w:val="20"/>
              </w:rPr>
            </w:pPr>
            <w:del w:id="253"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tcPr>
          <w:p w14:paraId="47C2DB6D" w14:textId="7530CA52" w:rsidR="00F6548B" w:rsidRPr="00741440" w:rsidDel="005F1B34" w:rsidRDefault="00F6548B" w:rsidP="00BA35CD">
            <w:pPr>
              <w:widowControl/>
              <w:spacing w:line="240" w:lineRule="auto"/>
              <w:ind w:firstLineChars="0" w:firstLine="0"/>
              <w:jc w:val="left"/>
              <w:rPr>
                <w:del w:id="254" w:author="管荦" w:date="2016-09-29T10:29:00Z"/>
                <w:rFonts w:ascii="宋体" w:eastAsia="宋体" w:hAnsi="宋体" w:cs="宋体"/>
                <w:color w:val="000000"/>
                <w:kern w:val="0"/>
                <w:sz w:val="20"/>
                <w:szCs w:val="20"/>
              </w:rPr>
            </w:pPr>
          </w:p>
        </w:tc>
        <w:tc>
          <w:tcPr>
            <w:tcW w:w="1953" w:type="dxa"/>
            <w:shd w:val="clear" w:color="auto" w:fill="auto"/>
            <w:vAlign w:val="center"/>
          </w:tcPr>
          <w:p w14:paraId="1968BD2A" w14:textId="6BCE9450" w:rsidR="00F6548B" w:rsidRPr="00741440" w:rsidDel="005F1B34" w:rsidRDefault="00F6548B" w:rsidP="00BA35CD">
            <w:pPr>
              <w:widowControl/>
              <w:spacing w:line="240" w:lineRule="auto"/>
              <w:ind w:firstLineChars="0" w:firstLine="0"/>
              <w:jc w:val="left"/>
              <w:rPr>
                <w:del w:id="255" w:author="管荦" w:date="2016-09-29T10:29:00Z"/>
                <w:rFonts w:ascii="宋体" w:eastAsia="宋体" w:hAnsi="宋体" w:cs="宋体"/>
                <w:color w:val="000000"/>
                <w:kern w:val="0"/>
                <w:sz w:val="20"/>
                <w:szCs w:val="20"/>
              </w:rPr>
            </w:pPr>
          </w:p>
        </w:tc>
        <w:tc>
          <w:tcPr>
            <w:tcW w:w="1559" w:type="dxa"/>
            <w:shd w:val="clear" w:color="auto" w:fill="auto"/>
            <w:noWrap/>
            <w:vAlign w:val="center"/>
          </w:tcPr>
          <w:p w14:paraId="622DC28E" w14:textId="6F1CA9E2" w:rsidR="00F6548B" w:rsidRPr="00741440" w:rsidDel="005F1B34" w:rsidRDefault="00F6548B" w:rsidP="00BA35CD">
            <w:pPr>
              <w:widowControl/>
              <w:spacing w:line="240" w:lineRule="auto"/>
              <w:ind w:firstLineChars="0" w:firstLine="0"/>
              <w:jc w:val="left"/>
              <w:rPr>
                <w:del w:id="256" w:author="管荦" w:date="2016-09-29T10:29:00Z"/>
                <w:rFonts w:ascii="宋体" w:eastAsia="宋体" w:hAnsi="宋体" w:cs="宋体"/>
                <w:color w:val="000000"/>
                <w:kern w:val="0"/>
                <w:sz w:val="20"/>
                <w:szCs w:val="20"/>
              </w:rPr>
            </w:pPr>
            <w:del w:id="257" w:author="管荦" w:date="2016-07-05T09:36:00Z">
              <w:r w:rsidRPr="00741440" w:rsidDel="00ED51BB">
                <w:rPr>
                  <w:rFonts w:ascii="宋体" w:eastAsia="宋体" w:hAnsi="宋体" w:cs="宋体" w:hint="eastAsia"/>
                  <w:color w:val="000000"/>
                  <w:kern w:val="0"/>
                  <w:sz w:val="20"/>
                  <w:szCs w:val="20"/>
                </w:rPr>
                <w:delText>往来账明细</w:delText>
              </w:r>
            </w:del>
          </w:p>
        </w:tc>
        <w:tc>
          <w:tcPr>
            <w:tcW w:w="760" w:type="dxa"/>
            <w:shd w:val="clear" w:color="auto" w:fill="auto"/>
            <w:noWrap/>
            <w:vAlign w:val="center"/>
          </w:tcPr>
          <w:p w14:paraId="108DBAAC" w14:textId="39AE47CD" w:rsidR="00F6548B" w:rsidRPr="00741440" w:rsidDel="005F1B34" w:rsidRDefault="00F6548B" w:rsidP="00BA35CD">
            <w:pPr>
              <w:widowControl/>
              <w:spacing w:line="240" w:lineRule="auto"/>
              <w:ind w:firstLineChars="0" w:firstLine="0"/>
              <w:jc w:val="left"/>
              <w:rPr>
                <w:del w:id="258" w:author="管荦" w:date="2016-09-29T10:29:00Z"/>
                <w:rFonts w:ascii="宋体" w:eastAsia="宋体" w:hAnsi="宋体" w:cs="宋体"/>
                <w:color w:val="000000"/>
                <w:kern w:val="0"/>
                <w:sz w:val="20"/>
                <w:szCs w:val="20"/>
              </w:rPr>
            </w:pPr>
          </w:p>
        </w:tc>
        <w:tc>
          <w:tcPr>
            <w:tcW w:w="798" w:type="dxa"/>
            <w:shd w:val="clear" w:color="auto" w:fill="auto"/>
            <w:noWrap/>
            <w:vAlign w:val="center"/>
          </w:tcPr>
          <w:p w14:paraId="283F2058" w14:textId="6E055152" w:rsidR="00F6548B" w:rsidRPr="00D84A76" w:rsidDel="005F1B34" w:rsidRDefault="00F6548B" w:rsidP="00BA35CD">
            <w:pPr>
              <w:widowControl/>
              <w:spacing w:line="240" w:lineRule="auto"/>
              <w:ind w:firstLineChars="0" w:firstLine="0"/>
              <w:jc w:val="left"/>
              <w:rPr>
                <w:del w:id="259" w:author="管荦" w:date="2016-09-29T10:29:00Z"/>
                <w:rFonts w:ascii="宋体" w:eastAsia="宋体" w:hAnsi="宋体" w:cs="宋体"/>
                <w:color w:val="000000"/>
                <w:kern w:val="0"/>
                <w:sz w:val="20"/>
                <w:szCs w:val="20"/>
              </w:rPr>
            </w:pPr>
          </w:p>
        </w:tc>
        <w:tc>
          <w:tcPr>
            <w:tcW w:w="2411" w:type="dxa"/>
            <w:shd w:val="clear" w:color="auto" w:fill="auto"/>
            <w:noWrap/>
          </w:tcPr>
          <w:p w14:paraId="18C88ADD" w14:textId="5D0DAC6D" w:rsidR="00F6548B" w:rsidRPr="00D84A76" w:rsidDel="005F1B34" w:rsidRDefault="00F6548B" w:rsidP="00BA35CD">
            <w:pPr>
              <w:widowControl/>
              <w:spacing w:line="240" w:lineRule="auto"/>
              <w:ind w:firstLineChars="0" w:firstLine="0"/>
              <w:jc w:val="left"/>
              <w:rPr>
                <w:del w:id="260" w:author="管荦" w:date="2016-09-29T10:29:00Z"/>
                <w:rFonts w:ascii="宋体" w:eastAsia="宋体" w:hAnsi="宋体" w:cs="宋体"/>
                <w:color w:val="000000"/>
                <w:kern w:val="0"/>
                <w:sz w:val="20"/>
                <w:szCs w:val="20"/>
              </w:rPr>
            </w:pPr>
          </w:p>
        </w:tc>
      </w:tr>
      <w:tr w:rsidR="00F6548B" w:rsidRPr="00741440" w14:paraId="62064558" w14:textId="77777777" w:rsidTr="00BA35CD">
        <w:trPr>
          <w:trHeight w:val="270"/>
        </w:trPr>
        <w:tc>
          <w:tcPr>
            <w:tcW w:w="798" w:type="dxa"/>
          </w:tcPr>
          <w:p w14:paraId="4597DE8F" w14:textId="0096ECBD"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61"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6E41E0E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T80</w:t>
            </w:r>
          </w:p>
        </w:tc>
        <w:tc>
          <w:tcPr>
            <w:tcW w:w="1953" w:type="dxa"/>
            <w:shd w:val="clear" w:color="auto" w:fill="auto"/>
            <w:vAlign w:val="center"/>
            <w:hideMark/>
          </w:tcPr>
          <w:p w14:paraId="705DC64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seqNo2</w:t>
            </w:r>
          </w:p>
        </w:tc>
        <w:tc>
          <w:tcPr>
            <w:tcW w:w="1559" w:type="dxa"/>
            <w:shd w:val="clear" w:color="auto" w:fill="auto"/>
            <w:noWrap/>
            <w:vAlign w:val="center"/>
            <w:hideMark/>
          </w:tcPr>
          <w:p w14:paraId="588D3D6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流水号</w:t>
            </w:r>
          </w:p>
        </w:tc>
        <w:tc>
          <w:tcPr>
            <w:tcW w:w="760" w:type="dxa"/>
            <w:shd w:val="clear" w:color="auto" w:fill="auto"/>
            <w:noWrap/>
            <w:vAlign w:val="center"/>
            <w:hideMark/>
          </w:tcPr>
          <w:p w14:paraId="3D7A8D7D" w14:textId="69B68F89"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62" w:author="管荦" w:date="2016-07-05T09:36:00Z">
              <w:r w:rsidRPr="00741440" w:rsidDel="00ED51BB">
                <w:rPr>
                  <w:rFonts w:ascii="宋体" w:eastAsia="宋体" w:hAnsi="宋体" w:cs="宋体" w:hint="eastAsia"/>
                  <w:color w:val="000000"/>
                  <w:kern w:val="0"/>
                  <w:sz w:val="20"/>
                  <w:szCs w:val="20"/>
                </w:rPr>
                <w:delText>-</w:delText>
              </w:r>
            </w:del>
            <w:ins w:id="263" w:author="管荦" w:date="2016-07-05T09:36:00Z">
              <w:r w:rsidR="00ED51BB">
                <w:rPr>
                  <w:rFonts w:ascii="宋体" w:eastAsia="宋体" w:hAnsi="宋体" w:cs="宋体"/>
                  <w:color w:val="000000"/>
                  <w:kern w:val="0"/>
                  <w:sz w:val="20"/>
                  <w:szCs w:val="20"/>
                </w:rPr>
                <w:t>M</w:t>
              </w:r>
            </w:ins>
          </w:p>
        </w:tc>
        <w:tc>
          <w:tcPr>
            <w:tcW w:w="798" w:type="dxa"/>
            <w:shd w:val="clear" w:color="auto" w:fill="auto"/>
            <w:noWrap/>
            <w:vAlign w:val="center"/>
            <w:hideMark/>
          </w:tcPr>
          <w:p w14:paraId="2192B6CC" w14:textId="473530E1" w:rsidR="00F6548B" w:rsidRPr="00D84A76" w:rsidRDefault="00ED51BB" w:rsidP="00BA35CD">
            <w:pPr>
              <w:widowControl/>
              <w:spacing w:line="240" w:lineRule="auto"/>
              <w:ind w:firstLineChars="0" w:firstLine="0"/>
              <w:jc w:val="left"/>
              <w:rPr>
                <w:rFonts w:ascii="宋体" w:eastAsia="宋体" w:hAnsi="宋体" w:cs="宋体"/>
                <w:color w:val="000000"/>
                <w:kern w:val="0"/>
                <w:sz w:val="20"/>
                <w:szCs w:val="20"/>
              </w:rPr>
            </w:pPr>
            <w:ins w:id="264" w:author="管荦" w:date="2016-07-05T09:36:00Z">
              <w:r w:rsidRPr="003E783F">
                <w:rPr>
                  <w:rFonts w:ascii="宋体" w:eastAsia="宋体" w:hAnsi="宋体" w:cs="宋体" w:hint="eastAsia"/>
                  <w:color w:val="000000"/>
                  <w:kern w:val="0"/>
                  <w:sz w:val="20"/>
                  <w:szCs w:val="20"/>
                </w:rPr>
                <w:t>←</w:t>
              </w:r>
            </w:ins>
            <w:del w:id="265" w:author="管荦" w:date="2016-07-05T09:36:00Z">
              <w:r w:rsidR="00F6548B" w:rsidDel="00ED51BB">
                <w:rPr>
                  <w:rFonts w:ascii="宋体" w:eastAsia="宋体" w:hAnsi="宋体" w:cs="宋体" w:hint="eastAsia"/>
                  <w:color w:val="000000"/>
                  <w:kern w:val="0"/>
                  <w:sz w:val="20"/>
                  <w:szCs w:val="20"/>
                </w:rPr>
                <w:delText>C</w:delText>
              </w:r>
            </w:del>
          </w:p>
        </w:tc>
        <w:tc>
          <w:tcPr>
            <w:tcW w:w="2411" w:type="dxa"/>
            <w:shd w:val="clear" w:color="auto" w:fill="auto"/>
            <w:noWrap/>
            <w:hideMark/>
          </w:tcPr>
          <w:p w14:paraId="147B876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rsidDel="005F1B34" w14:paraId="43D8E72B" w14:textId="52B52B92" w:rsidTr="002144D2">
        <w:trPr>
          <w:trHeight w:val="270"/>
          <w:del w:id="266" w:author="管荦" w:date="2016-09-29T10:30:00Z"/>
        </w:trPr>
        <w:tc>
          <w:tcPr>
            <w:tcW w:w="798" w:type="dxa"/>
          </w:tcPr>
          <w:p w14:paraId="259F3363" w14:textId="46722D76" w:rsidR="00F6548B" w:rsidRPr="00741440" w:rsidDel="005F1B34" w:rsidRDefault="00F6548B" w:rsidP="00BA35CD">
            <w:pPr>
              <w:widowControl/>
              <w:spacing w:line="240" w:lineRule="auto"/>
              <w:ind w:firstLineChars="0" w:firstLine="0"/>
              <w:jc w:val="left"/>
              <w:rPr>
                <w:del w:id="267" w:author="管荦" w:date="2016-09-29T10:30:00Z"/>
                <w:rFonts w:ascii="宋体" w:eastAsia="宋体" w:hAnsi="宋体" w:cs="宋体"/>
                <w:color w:val="000000"/>
                <w:kern w:val="0"/>
                <w:sz w:val="20"/>
                <w:szCs w:val="20"/>
              </w:rPr>
            </w:pPr>
            <w:del w:id="268"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tcPr>
          <w:p w14:paraId="67831E73" w14:textId="2546E5E7" w:rsidR="00F6548B" w:rsidRPr="00741440" w:rsidDel="005F1B34" w:rsidRDefault="00F6548B" w:rsidP="00BA35CD">
            <w:pPr>
              <w:widowControl/>
              <w:spacing w:line="240" w:lineRule="auto"/>
              <w:ind w:firstLineChars="0" w:firstLine="0"/>
              <w:jc w:val="left"/>
              <w:rPr>
                <w:del w:id="269" w:author="管荦" w:date="2016-09-29T10:30:00Z"/>
                <w:rFonts w:ascii="宋体" w:eastAsia="宋体" w:hAnsi="宋体" w:cs="宋体"/>
                <w:color w:val="000000"/>
                <w:kern w:val="0"/>
                <w:sz w:val="20"/>
                <w:szCs w:val="20"/>
              </w:rPr>
            </w:pPr>
            <w:del w:id="270" w:author="管荦" w:date="2016-07-21T15:21:00Z">
              <w:r w:rsidRPr="00741440" w:rsidDel="002144D2">
                <w:rPr>
                  <w:rFonts w:ascii="宋体" w:eastAsia="宋体" w:hAnsi="宋体" w:cs="宋体" w:hint="eastAsia"/>
                  <w:color w:val="000000"/>
                  <w:kern w:val="0"/>
                  <w:sz w:val="20"/>
                  <w:szCs w:val="20"/>
                </w:rPr>
                <w:delText>J01</w:delText>
              </w:r>
            </w:del>
          </w:p>
        </w:tc>
        <w:tc>
          <w:tcPr>
            <w:tcW w:w="1953" w:type="dxa"/>
            <w:shd w:val="clear" w:color="auto" w:fill="auto"/>
            <w:noWrap/>
            <w:vAlign w:val="center"/>
          </w:tcPr>
          <w:p w14:paraId="2C34188A" w14:textId="2BEEA72F" w:rsidR="00F6548B" w:rsidRPr="00741440" w:rsidDel="005F1B34" w:rsidRDefault="00F6548B" w:rsidP="00BA35CD">
            <w:pPr>
              <w:widowControl/>
              <w:spacing w:line="240" w:lineRule="auto"/>
              <w:ind w:firstLineChars="0" w:firstLine="0"/>
              <w:jc w:val="left"/>
              <w:rPr>
                <w:del w:id="271" w:author="管荦" w:date="2016-09-29T10:30:00Z"/>
                <w:rFonts w:ascii="宋体" w:eastAsia="宋体" w:hAnsi="宋体" w:cs="宋体"/>
                <w:color w:val="000000"/>
                <w:kern w:val="0"/>
                <w:sz w:val="20"/>
                <w:szCs w:val="20"/>
              </w:rPr>
            </w:pPr>
            <w:del w:id="272" w:author="管荦" w:date="2016-07-21T15:21:00Z">
              <w:r w:rsidRPr="00741440" w:rsidDel="002144D2">
                <w:rPr>
                  <w:rFonts w:ascii="宋体" w:eastAsia="宋体" w:hAnsi="宋体" w:cs="宋体" w:hint="eastAsia"/>
                  <w:color w:val="000000"/>
                  <w:kern w:val="0"/>
                  <w:sz w:val="20"/>
                  <w:szCs w:val="20"/>
                </w:rPr>
                <w:delText>capitalTransType</w:delText>
              </w:r>
            </w:del>
          </w:p>
        </w:tc>
        <w:tc>
          <w:tcPr>
            <w:tcW w:w="1559" w:type="dxa"/>
            <w:shd w:val="clear" w:color="auto" w:fill="auto"/>
            <w:noWrap/>
            <w:vAlign w:val="center"/>
          </w:tcPr>
          <w:p w14:paraId="659E3C26" w14:textId="7D908EDC" w:rsidR="00F6548B" w:rsidRPr="00741440" w:rsidDel="005F1B34" w:rsidRDefault="00F6548B" w:rsidP="00BA35CD">
            <w:pPr>
              <w:widowControl/>
              <w:spacing w:line="240" w:lineRule="auto"/>
              <w:ind w:firstLineChars="0" w:firstLine="0"/>
              <w:jc w:val="left"/>
              <w:rPr>
                <w:del w:id="273" w:author="管荦" w:date="2016-09-29T10:30:00Z"/>
                <w:rFonts w:ascii="宋体" w:eastAsia="宋体" w:hAnsi="宋体" w:cs="宋体"/>
                <w:color w:val="000000"/>
                <w:kern w:val="0"/>
                <w:sz w:val="20"/>
                <w:szCs w:val="20"/>
              </w:rPr>
            </w:pPr>
            <w:del w:id="274" w:author="管荦" w:date="2016-07-21T15:21:00Z">
              <w:r w:rsidRPr="00741440" w:rsidDel="002144D2">
                <w:rPr>
                  <w:rFonts w:ascii="宋体" w:eastAsia="宋体" w:hAnsi="宋体" w:cs="宋体" w:hint="eastAsia"/>
                  <w:color w:val="000000"/>
                  <w:kern w:val="0"/>
                  <w:sz w:val="20"/>
                  <w:szCs w:val="20"/>
                </w:rPr>
                <w:delText>保证金交易业务类型</w:delText>
              </w:r>
            </w:del>
          </w:p>
        </w:tc>
        <w:tc>
          <w:tcPr>
            <w:tcW w:w="760" w:type="dxa"/>
            <w:shd w:val="clear" w:color="auto" w:fill="auto"/>
            <w:noWrap/>
            <w:vAlign w:val="center"/>
          </w:tcPr>
          <w:p w14:paraId="02766BBB" w14:textId="2DC5977E" w:rsidR="00F6548B" w:rsidRPr="00741440" w:rsidDel="005F1B34" w:rsidRDefault="00F6548B" w:rsidP="00BA35CD">
            <w:pPr>
              <w:widowControl/>
              <w:spacing w:line="240" w:lineRule="auto"/>
              <w:ind w:firstLineChars="0" w:firstLine="0"/>
              <w:jc w:val="left"/>
              <w:rPr>
                <w:del w:id="275" w:author="管荦" w:date="2016-09-29T10:30:00Z"/>
                <w:rFonts w:ascii="宋体" w:eastAsia="宋体" w:hAnsi="宋体" w:cs="宋体"/>
                <w:color w:val="000000"/>
                <w:kern w:val="0"/>
                <w:sz w:val="20"/>
                <w:szCs w:val="20"/>
              </w:rPr>
            </w:pPr>
            <w:del w:id="276" w:author="管荦" w:date="2016-07-21T15:21:00Z">
              <w:r w:rsidRPr="00741440" w:rsidDel="002144D2">
                <w:rPr>
                  <w:rFonts w:ascii="宋体" w:eastAsia="宋体" w:hAnsi="宋体" w:cs="宋体" w:hint="eastAsia"/>
                  <w:color w:val="000000"/>
                  <w:kern w:val="0"/>
                  <w:sz w:val="20"/>
                  <w:szCs w:val="20"/>
                </w:rPr>
                <w:delText>-</w:delText>
              </w:r>
            </w:del>
          </w:p>
        </w:tc>
        <w:tc>
          <w:tcPr>
            <w:tcW w:w="798" w:type="dxa"/>
            <w:shd w:val="clear" w:color="auto" w:fill="auto"/>
            <w:noWrap/>
            <w:vAlign w:val="center"/>
          </w:tcPr>
          <w:p w14:paraId="140F83F5" w14:textId="10518322" w:rsidR="00F6548B" w:rsidRPr="00D84A76" w:rsidDel="005F1B34" w:rsidRDefault="00F6548B" w:rsidP="00BA35CD">
            <w:pPr>
              <w:widowControl/>
              <w:spacing w:line="240" w:lineRule="auto"/>
              <w:ind w:firstLineChars="0" w:firstLine="0"/>
              <w:jc w:val="left"/>
              <w:rPr>
                <w:del w:id="277" w:author="管荦" w:date="2016-09-29T10:30:00Z"/>
                <w:rFonts w:ascii="宋体" w:eastAsia="宋体" w:hAnsi="宋体" w:cs="宋体"/>
                <w:color w:val="000000"/>
                <w:kern w:val="0"/>
                <w:sz w:val="20"/>
                <w:szCs w:val="20"/>
              </w:rPr>
            </w:pPr>
            <w:del w:id="278" w:author="管荦" w:date="2016-07-21T15:21:00Z">
              <w:r w:rsidDel="002144D2">
                <w:rPr>
                  <w:rFonts w:ascii="宋体" w:eastAsia="宋体" w:hAnsi="宋体" w:cs="宋体" w:hint="eastAsia"/>
                  <w:color w:val="000000"/>
                  <w:kern w:val="0"/>
                  <w:sz w:val="20"/>
                  <w:szCs w:val="20"/>
                </w:rPr>
                <w:delText>C</w:delText>
              </w:r>
            </w:del>
          </w:p>
        </w:tc>
        <w:tc>
          <w:tcPr>
            <w:tcW w:w="2411" w:type="dxa"/>
            <w:shd w:val="clear" w:color="auto" w:fill="auto"/>
            <w:noWrap/>
            <w:vAlign w:val="center"/>
          </w:tcPr>
          <w:p w14:paraId="32460920" w14:textId="22207855" w:rsidR="00F6548B" w:rsidRPr="00741440" w:rsidDel="005F1B34" w:rsidRDefault="00F6548B" w:rsidP="00BA35CD">
            <w:pPr>
              <w:widowControl/>
              <w:spacing w:line="240" w:lineRule="auto"/>
              <w:ind w:firstLineChars="0" w:firstLine="0"/>
              <w:jc w:val="left"/>
              <w:rPr>
                <w:del w:id="279" w:author="管荦" w:date="2016-09-29T10:30:00Z"/>
                <w:rFonts w:ascii="宋体" w:eastAsia="宋体" w:hAnsi="宋体" w:cs="宋体"/>
                <w:color w:val="000000"/>
                <w:kern w:val="0"/>
                <w:sz w:val="20"/>
                <w:szCs w:val="20"/>
              </w:rPr>
            </w:pPr>
            <w:del w:id="280" w:author="管荦" w:date="2016-07-21T15:21:00Z">
              <w:r w:rsidDel="002144D2">
                <w:rPr>
                  <w:rFonts w:ascii="宋体" w:eastAsia="宋体" w:hAnsi="宋体" w:cs="宋体" w:hint="eastAsia"/>
                  <w:color w:val="000000"/>
                  <w:kern w:val="0"/>
                  <w:sz w:val="20"/>
                  <w:szCs w:val="20"/>
                </w:rPr>
                <w:delText>查询结果不为空时必填，</w:delText>
              </w:r>
              <w:r w:rsidRPr="00741440" w:rsidDel="002144D2">
                <w:rPr>
                  <w:rFonts w:ascii="宋体" w:eastAsia="宋体" w:hAnsi="宋体" w:cs="宋体" w:hint="eastAsia"/>
                  <w:color w:val="000000"/>
                  <w:kern w:val="0"/>
                  <w:sz w:val="20"/>
                  <w:szCs w:val="20"/>
                </w:rPr>
                <w:delText>取值：1-往账，2-来账</w:delText>
              </w:r>
            </w:del>
          </w:p>
        </w:tc>
      </w:tr>
      <w:tr w:rsidR="00F6548B" w:rsidRPr="00741440" w14:paraId="24186511" w14:textId="77777777" w:rsidTr="00BA35CD">
        <w:trPr>
          <w:trHeight w:val="270"/>
        </w:trPr>
        <w:tc>
          <w:tcPr>
            <w:tcW w:w="798" w:type="dxa"/>
          </w:tcPr>
          <w:p w14:paraId="73292E97" w14:textId="0708A559"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81"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0DED4C1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3" w:type="dxa"/>
            <w:shd w:val="clear" w:color="auto" w:fill="auto"/>
            <w:noWrap/>
            <w:vAlign w:val="center"/>
            <w:hideMark/>
          </w:tcPr>
          <w:p w14:paraId="638DFF1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559" w:type="dxa"/>
            <w:shd w:val="clear" w:color="auto" w:fill="auto"/>
            <w:noWrap/>
            <w:vAlign w:val="center"/>
            <w:hideMark/>
          </w:tcPr>
          <w:p w14:paraId="597F767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shd w:val="clear" w:color="auto" w:fill="auto"/>
            <w:noWrap/>
            <w:vAlign w:val="center"/>
            <w:hideMark/>
          </w:tcPr>
          <w:p w14:paraId="09F1532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noWrap/>
            <w:vAlign w:val="center"/>
            <w:hideMark/>
          </w:tcPr>
          <w:p w14:paraId="0A10E74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shd w:val="clear" w:color="auto" w:fill="auto"/>
            <w:noWrap/>
            <w:hideMark/>
          </w:tcPr>
          <w:p w14:paraId="458540E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2DB86F62" w14:textId="77777777" w:rsidTr="00BA35CD">
        <w:trPr>
          <w:trHeight w:val="270"/>
        </w:trPr>
        <w:tc>
          <w:tcPr>
            <w:tcW w:w="798" w:type="dxa"/>
          </w:tcPr>
          <w:p w14:paraId="56EA1404" w14:textId="71BBFE8D"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82"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6D0ECB4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T55</w:t>
            </w:r>
          </w:p>
        </w:tc>
        <w:tc>
          <w:tcPr>
            <w:tcW w:w="1953" w:type="dxa"/>
            <w:shd w:val="clear" w:color="auto" w:fill="auto"/>
            <w:noWrap/>
            <w:vAlign w:val="center"/>
            <w:hideMark/>
          </w:tcPr>
          <w:p w14:paraId="6B9A076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amount</w:t>
            </w:r>
          </w:p>
        </w:tc>
        <w:tc>
          <w:tcPr>
            <w:tcW w:w="1559" w:type="dxa"/>
            <w:shd w:val="clear" w:color="auto" w:fill="auto"/>
            <w:noWrap/>
            <w:vAlign w:val="center"/>
            <w:hideMark/>
          </w:tcPr>
          <w:p w14:paraId="0F1A46A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发生金额</w:t>
            </w:r>
          </w:p>
        </w:tc>
        <w:tc>
          <w:tcPr>
            <w:tcW w:w="760" w:type="dxa"/>
            <w:shd w:val="clear" w:color="auto" w:fill="auto"/>
            <w:noWrap/>
            <w:vAlign w:val="center"/>
            <w:hideMark/>
          </w:tcPr>
          <w:p w14:paraId="7E14EE2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noWrap/>
            <w:vAlign w:val="center"/>
            <w:hideMark/>
          </w:tcPr>
          <w:p w14:paraId="0401093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shd w:val="clear" w:color="auto" w:fill="auto"/>
            <w:noWrap/>
            <w:hideMark/>
          </w:tcPr>
          <w:p w14:paraId="36CB3B8D"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59D6B435" w14:textId="77777777" w:rsidTr="00BA35CD">
        <w:trPr>
          <w:trHeight w:val="270"/>
        </w:trPr>
        <w:tc>
          <w:tcPr>
            <w:tcW w:w="798" w:type="dxa"/>
          </w:tcPr>
          <w:p w14:paraId="1795D04E" w14:textId="5421626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83"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696501A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J08</w:t>
            </w:r>
          </w:p>
        </w:tc>
        <w:tc>
          <w:tcPr>
            <w:tcW w:w="1953" w:type="dxa"/>
            <w:shd w:val="clear" w:color="auto" w:fill="auto"/>
            <w:vAlign w:val="center"/>
            <w:hideMark/>
          </w:tcPr>
          <w:p w14:paraId="62FE0C4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abstract</w:t>
            </w:r>
          </w:p>
        </w:tc>
        <w:tc>
          <w:tcPr>
            <w:tcW w:w="1559" w:type="dxa"/>
            <w:shd w:val="clear" w:color="auto" w:fill="auto"/>
            <w:noWrap/>
            <w:vAlign w:val="center"/>
            <w:hideMark/>
          </w:tcPr>
          <w:p w14:paraId="472B10F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摘要</w:t>
            </w:r>
          </w:p>
        </w:tc>
        <w:tc>
          <w:tcPr>
            <w:tcW w:w="760" w:type="dxa"/>
            <w:shd w:val="clear" w:color="auto" w:fill="auto"/>
            <w:noWrap/>
            <w:vAlign w:val="center"/>
            <w:hideMark/>
          </w:tcPr>
          <w:p w14:paraId="5A36742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7613AEC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2411" w:type="dxa"/>
            <w:shd w:val="clear" w:color="auto" w:fill="auto"/>
            <w:noWrap/>
            <w:vAlign w:val="center"/>
            <w:hideMark/>
          </w:tcPr>
          <w:p w14:paraId="6C24C64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查询结果不为空时选填</w:t>
            </w:r>
          </w:p>
        </w:tc>
      </w:tr>
      <w:tr w:rsidR="00F6548B" w:rsidRPr="00741440" w14:paraId="0D626126" w14:textId="77777777" w:rsidTr="00BA35CD">
        <w:trPr>
          <w:trHeight w:val="270"/>
        </w:trPr>
        <w:tc>
          <w:tcPr>
            <w:tcW w:w="798" w:type="dxa"/>
          </w:tcPr>
          <w:p w14:paraId="1CCC3431" w14:textId="1FC8FAF0"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84" w:author="管荦" w:date="2016-07-05T09:36:00Z">
              <w:r w:rsidDel="00ED51BB">
                <w:rPr>
                  <w:rFonts w:ascii="宋体" w:eastAsia="宋体" w:hAnsi="宋体" w:cs="宋体" w:hint="eastAsia"/>
                  <w:color w:val="000000"/>
                  <w:kern w:val="0"/>
                  <w:sz w:val="20"/>
                  <w:szCs w:val="20"/>
                </w:rPr>
                <w:lastRenderedPageBreak/>
                <w:delText>→</w:delText>
              </w:r>
            </w:del>
          </w:p>
        </w:tc>
        <w:tc>
          <w:tcPr>
            <w:tcW w:w="798" w:type="dxa"/>
            <w:shd w:val="clear" w:color="auto" w:fill="auto"/>
            <w:noWrap/>
            <w:vAlign w:val="center"/>
            <w:hideMark/>
          </w:tcPr>
          <w:p w14:paraId="60FAF49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J05</w:t>
            </w:r>
          </w:p>
        </w:tc>
        <w:tc>
          <w:tcPr>
            <w:tcW w:w="1953" w:type="dxa"/>
            <w:shd w:val="clear" w:color="auto" w:fill="auto"/>
            <w:vAlign w:val="center"/>
            <w:hideMark/>
          </w:tcPr>
          <w:p w14:paraId="16865F4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sentFlag</w:t>
            </w:r>
          </w:p>
        </w:tc>
        <w:tc>
          <w:tcPr>
            <w:tcW w:w="1559" w:type="dxa"/>
            <w:shd w:val="clear" w:color="auto" w:fill="auto"/>
            <w:noWrap/>
            <w:vAlign w:val="center"/>
            <w:hideMark/>
          </w:tcPr>
          <w:p w14:paraId="3C0234D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已发电标志</w:t>
            </w:r>
          </w:p>
        </w:tc>
        <w:tc>
          <w:tcPr>
            <w:tcW w:w="760" w:type="dxa"/>
            <w:shd w:val="clear" w:color="auto" w:fill="auto"/>
            <w:noWrap/>
            <w:vAlign w:val="center"/>
            <w:hideMark/>
          </w:tcPr>
          <w:p w14:paraId="3BB29E6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4E72F3DC" w14:textId="1329238C"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del w:id="285" w:author="管荦" w:date="2016-07-21T15:21:00Z">
              <w:r w:rsidDel="002144D2">
                <w:rPr>
                  <w:rFonts w:ascii="宋体" w:eastAsia="宋体" w:hAnsi="宋体" w:cs="宋体" w:hint="eastAsia"/>
                  <w:color w:val="000000"/>
                  <w:kern w:val="0"/>
                  <w:sz w:val="20"/>
                  <w:szCs w:val="20"/>
                </w:rPr>
                <w:delText>C</w:delText>
              </w:r>
            </w:del>
            <w:ins w:id="286" w:author="管荦" w:date="2016-07-21T15:21:00Z">
              <w:r w:rsidR="002144D2">
                <w:rPr>
                  <w:rFonts w:ascii="宋体" w:eastAsia="宋体" w:hAnsi="宋体" w:cs="宋体"/>
                  <w:color w:val="000000"/>
                  <w:kern w:val="0"/>
                  <w:sz w:val="20"/>
                  <w:szCs w:val="20"/>
                </w:rPr>
                <w:t>O</w:t>
              </w:r>
            </w:ins>
          </w:p>
        </w:tc>
        <w:tc>
          <w:tcPr>
            <w:tcW w:w="2411" w:type="dxa"/>
            <w:shd w:val="clear" w:color="auto" w:fill="auto"/>
            <w:noWrap/>
            <w:hideMark/>
          </w:tcPr>
          <w:p w14:paraId="2B022C18" w14:textId="5BB6934D" w:rsidR="00F6548B" w:rsidRPr="00D84A76" w:rsidRDefault="006224E9" w:rsidP="006224E9">
            <w:pPr>
              <w:widowControl/>
              <w:spacing w:line="240" w:lineRule="auto"/>
              <w:ind w:firstLineChars="0" w:firstLine="0"/>
              <w:jc w:val="left"/>
              <w:rPr>
                <w:rFonts w:ascii="宋体" w:eastAsia="宋体" w:hAnsi="宋体" w:cs="宋体"/>
                <w:color w:val="000000"/>
                <w:kern w:val="0"/>
                <w:sz w:val="20"/>
                <w:szCs w:val="20"/>
              </w:rPr>
            </w:pPr>
            <w:ins w:id="287" w:author="管荦" w:date="2016-07-21T15:36: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ins>
            <w:del w:id="288" w:author="管荦" w:date="2016-07-21T15:36:00Z">
              <w:r w:rsidR="00F6548B" w:rsidDel="006224E9">
                <w:rPr>
                  <w:rFonts w:ascii="宋体" w:eastAsia="宋体" w:hAnsi="宋体" w:cs="宋体" w:hint="eastAsia"/>
                  <w:color w:val="000000"/>
                  <w:kern w:val="0"/>
                  <w:sz w:val="20"/>
                  <w:szCs w:val="20"/>
                </w:rPr>
                <w:delText>查询结果不为空时必填，</w:delText>
              </w:r>
            </w:del>
            <w:r w:rsidR="00F6548B" w:rsidRPr="00741440">
              <w:rPr>
                <w:rFonts w:ascii="宋体" w:eastAsia="宋体" w:hAnsi="宋体" w:cs="宋体" w:hint="eastAsia"/>
                <w:color w:val="000000"/>
                <w:kern w:val="0"/>
                <w:sz w:val="20"/>
                <w:szCs w:val="20"/>
              </w:rPr>
              <w:t>标识往账申请是否已经发电</w:t>
            </w:r>
          </w:p>
        </w:tc>
      </w:tr>
      <w:tr w:rsidR="00F6548B" w:rsidRPr="00741440" w14:paraId="1DFD468D" w14:textId="77777777" w:rsidTr="00BA35CD">
        <w:trPr>
          <w:trHeight w:val="270"/>
        </w:trPr>
        <w:tc>
          <w:tcPr>
            <w:tcW w:w="798" w:type="dxa"/>
          </w:tcPr>
          <w:p w14:paraId="1235ACC6" w14:textId="7C4F83C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89"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3031E3B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J06</w:t>
            </w:r>
          </w:p>
        </w:tc>
        <w:tc>
          <w:tcPr>
            <w:tcW w:w="1953" w:type="dxa"/>
            <w:shd w:val="clear" w:color="auto" w:fill="auto"/>
            <w:vAlign w:val="center"/>
            <w:hideMark/>
          </w:tcPr>
          <w:p w14:paraId="04FA081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returnFlag</w:t>
            </w:r>
          </w:p>
        </w:tc>
        <w:tc>
          <w:tcPr>
            <w:tcW w:w="1559" w:type="dxa"/>
            <w:shd w:val="clear" w:color="auto" w:fill="auto"/>
            <w:noWrap/>
            <w:vAlign w:val="center"/>
            <w:hideMark/>
          </w:tcPr>
          <w:p w14:paraId="0715836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回执标志</w:t>
            </w:r>
          </w:p>
        </w:tc>
        <w:tc>
          <w:tcPr>
            <w:tcW w:w="760" w:type="dxa"/>
            <w:shd w:val="clear" w:color="auto" w:fill="auto"/>
            <w:noWrap/>
            <w:vAlign w:val="center"/>
            <w:hideMark/>
          </w:tcPr>
          <w:p w14:paraId="5F5E8B2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490CA89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2411" w:type="dxa"/>
            <w:shd w:val="clear" w:color="auto" w:fill="auto"/>
            <w:noWrap/>
            <w:vAlign w:val="center"/>
            <w:hideMark/>
          </w:tcPr>
          <w:p w14:paraId="05AB76E8" w14:textId="33CEFE2F"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ins w:id="290" w:author="管荦" w:date="2016-07-21T15:36: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Pr>
                  <w:rFonts w:ascii="宋体" w:eastAsia="宋体" w:hAnsi="宋体" w:cs="宋体" w:hint="eastAsia"/>
                  <w:color w:val="000000"/>
                  <w:kern w:val="0"/>
                  <w:sz w:val="20"/>
                  <w:szCs w:val="20"/>
                </w:rPr>
                <w:t>，</w:t>
              </w:r>
            </w:ins>
            <w:r w:rsidR="00F6548B" w:rsidRPr="00741440">
              <w:rPr>
                <w:rFonts w:ascii="宋体" w:eastAsia="宋体" w:hAnsi="宋体" w:cs="宋体" w:hint="eastAsia"/>
                <w:color w:val="000000"/>
                <w:kern w:val="0"/>
                <w:sz w:val="20"/>
                <w:szCs w:val="20"/>
              </w:rPr>
              <w:t>记录清算行回执中对往账申请记录的处理结果，如果已发电标志为发电失败，该字段值为空</w:t>
            </w:r>
          </w:p>
        </w:tc>
      </w:tr>
      <w:tr w:rsidR="00F6548B" w:rsidRPr="00741440" w14:paraId="26B838C2" w14:textId="77777777" w:rsidTr="00BA35CD">
        <w:trPr>
          <w:trHeight w:val="270"/>
        </w:trPr>
        <w:tc>
          <w:tcPr>
            <w:tcW w:w="798" w:type="dxa"/>
          </w:tcPr>
          <w:p w14:paraId="18883F67" w14:textId="117F6B26"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91"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3DF5246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J04</w:t>
            </w:r>
          </w:p>
        </w:tc>
        <w:tc>
          <w:tcPr>
            <w:tcW w:w="1953" w:type="dxa"/>
            <w:shd w:val="clear" w:color="auto" w:fill="auto"/>
            <w:vAlign w:val="center"/>
            <w:hideMark/>
          </w:tcPr>
          <w:p w14:paraId="0081DF3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toDoTxDate</w:t>
            </w:r>
          </w:p>
        </w:tc>
        <w:tc>
          <w:tcPr>
            <w:tcW w:w="1559" w:type="dxa"/>
            <w:shd w:val="clear" w:color="auto" w:fill="auto"/>
            <w:noWrap/>
            <w:vAlign w:val="center"/>
            <w:hideMark/>
          </w:tcPr>
          <w:p w14:paraId="115D982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发电记账日期</w:t>
            </w:r>
          </w:p>
        </w:tc>
        <w:tc>
          <w:tcPr>
            <w:tcW w:w="760" w:type="dxa"/>
            <w:shd w:val="clear" w:color="auto" w:fill="auto"/>
            <w:noWrap/>
            <w:vAlign w:val="center"/>
            <w:hideMark/>
          </w:tcPr>
          <w:p w14:paraId="4EA3C39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7B93B456" w14:textId="32AA916B"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del w:id="292" w:author="管荦" w:date="2016-07-21T15:22:00Z">
              <w:r w:rsidDel="002144D2">
                <w:rPr>
                  <w:rFonts w:ascii="宋体" w:eastAsia="宋体" w:hAnsi="宋体" w:cs="宋体" w:hint="eastAsia"/>
                  <w:color w:val="000000"/>
                  <w:kern w:val="0"/>
                  <w:sz w:val="20"/>
                  <w:szCs w:val="20"/>
                </w:rPr>
                <w:delText>C</w:delText>
              </w:r>
            </w:del>
            <w:ins w:id="293" w:author="管荦" w:date="2016-07-21T15:22:00Z">
              <w:r w:rsidR="002144D2">
                <w:rPr>
                  <w:rFonts w:ascii="宋体" w:eastAsia="宋体" w:hAnsi="宋体" w:cs="宋体"/>
                  <w:color w:val="000000"/>
                  <w:kern w:val="0"/>
                  <w:sz w:val="20"/>
                  <w:szCs w:val="20"/>
                </w:rPr>
                <w:t>O</w:t>
              </w:r>
            </w:ins>
          </w:p>
        </w:tc>
        <w:tc>
          <w:tcPr>
            <w:tcW w:w="2411" w:type="dxa"/>
            <w:shd w:val="clear" w:color="auto" w:fill="auto"/>
            <w:vAlign w:val="center"/>
          </w:tcPr>
          <w:p w14:paraId="6C7A310A" w14:textId="231CBF79"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ins w:id="294" w:author="管荦" w:date="2016-07-21T15:36:00Z">
              <w:r>
                <w:rPr>
                  <w:rFonts w:ascii="宋体" w:eastAsia="宋体" w:hAnsi="宋体" w:cs="宋体" w:hint="eastAsia"/>
                  <w:color w:val="000000"/>
                  <w:kern w:val="0"/>
                  <w:sz w:val="20"/>
                  <w:szCs w:val="20"/>
                </w:rPr>
                <w:t>保留字段</w:t>
              </w:r>
              <w:r>
                <w:rPr>
                  <w:rFonts w:ascii="宋体" w:eastAsia="宋体" w:hAnsi="宋体" w:cs="宋体"/>
                  <w:color w:val="000000"/>
                  <w:kern w:val="0"/>
                  <w:sz w:val="20"/>
                  <w:szCs w:val="20"/>
                </w:rPr>
                <w:t>，</w:t>
              </w:r>
            </w:ins>
            <w:r w:rsidR="00F6548B">
              <w:rPr>
                <w:rFonts w:ascii="宋体" w:eastAsia="宋体" w:hAnsi="宋体" w:cs="宋体" w:hint="eastAsia"/>
                <w:color w:val="000000"/>
                <w:kern w:val="0"/>
                <w:sz w:val="20"/>
                <w:szCs w:val="20"/>
              </w:rPr>
              <w:t>查询结果不为空时必填，</w:t>
            </w:r>
            <w:r w:rsidR="00F6548B" w:rsidRPr="00741440">
              <w:rPr>
                <w:rFonts w:ascii="宋体" w:eastAsia="宋体" w:hAnsi="宋体" w:cs="宋体" w:hint="eastAsia"/>
                <w:color w:val="000000"/>
                <w:kern w:val="0"/>
                <w:sz w:val="20"/>
                <w:szCs w:val="20"/>
              </w:rPr>
              <w:t>往账记录对应的发电流水记录的日期</w:t>
            </w:r>
          </w:p>
        </w:tc>
      </w:tr>
      <w:tr w:rsidR="00F6548B" w:rsidRPr="00741440" w14:paraId="32FCC21E" w14:textId="77777777" w:rsidTr="00BA35CD">
        <w:trPr>
          <w:trHeight w:val="270"/>
        </w:trPr>
        <w:tc>
          <w:tcPr>
            <w:tcW w:w="798" w:type="dxa"/>
          </w:tcPr>
          <w:p w14:paraId="04662227" w14:textId="603E3C09"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del w:id="295" w:author="管荦" w:date="2016-07-05T09:36:00Z">
              <w:r w:rsidDel="00ED51BB">
                <w:rPr>
                  <w:rFonts w:ascii="宋体" w:eastAsia="宋体" w:hAnsi="宋体" w:cs="宋体" w:hint="eastAsia"/>
                  <w:color w:val="000000"/>
                  <w:kern w:val="0"/>
                  <w:sz w:val="20"/>
                  <w:szCs w:val="20"/>
                </w:rPr>
                <w:delText>→</w:delText>
              </w:r>
            </w:del>
          </w:p>
        </w:tc>
        <w:tc>
          <w:tcPr>
            <w:tcW w:w="798" w:type="dxa"/>
            <w:shd w:val="clear" w:color="auto" w:fill="auto"/>
            <w:noWrap/>
            <w:vAlign w:val="center"/>
            <w:hideMark/>
          </w:tcPr>
          <w:p w14:paraId="5D38E41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J03</w:t>
            </w:r>
          </w:p>
        </w:tc>
        <w:tc>
          <w:tcPr>
            <w:tcW w:w="1953" w:type="dxa"/>
            <w:shd w:val="clear" w:color="auto" w:fill="auto"/>
            <w:vAlign w:val="center"/>
            <w:hideMark/>
          </w:tcPr>
          <w:p w14:paraId="6A925F5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toDoTxseqNo</w:t>
            </w:r>
          </w:p>
        </w:tc>
        <w:tc>
          <w:tcPr>
            <w:tcW w:w="1559" w:type="dxa"/>
            <w:shd w:val="clear" w:color="auto" w:fill="auto"/>
            <w:noWrap/>
            <w:vAlign w:val="center"/>
            <w:hideMark/>
          </w:tcPr>
          <w:p w14:paraId="0C5FFCB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发电流水序号</w:t>
            </w:r>
          </w:p>
        </w:tc>
        <w:tc>
          <w:tcPr>
            <w:tcW w:w="760" w:type="dxa"/>
            <w:shd w:val="clear" w:color="auto" w:fill="auto"/>
            <w:noWrap/>
            <w:vAlign w:val="center"/>
            <w:hideMark/>
          </w:tcPr>
          <w:p w14:paraId="596F0B9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141B82A9" w14:textId="67E8B372"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del w:id="296" w:author="管荦" w:date="2016-07-21T15:22:00Z">
              <w:r w:rsidDel="002144D2">
                <w:rPr>
                  <w:rFonts w:ascii="宋体" w:eastAsia="宋体" w:hAnsi="宋体" w:cs="宋体" w:hint="eastAsia"/>
                  <w:color w:val="000000"/>
                  <w:kern w:val="0"/>
                  <w:sz w:val="20"/>
                  <w:szCs w:val="20"/>
                </w:rPr>
                <w:delText>C</w:delText>
              </w:r>
            </w:del>
            <w:ins w:id="297" w:author="管荦" w:date="2016-07-21T15:22:00Z">
              <w:r w:rsidR="002144D2">
                <w:rPr>
                  <w:rFonts w:ascii="宋体" w:eastAsia="宋体" w:hAnsi="宋体" w:cs="宋体"/>
                  <w:color w:val="000000"/>
                  <w:kern w:val="0"/>
                  <w:sz w:val="20"/>
                  <w:szCs w:val="20"/>
                </w:rPr>
                <w:t>O</w:t>
              </w:r>
            </w:ins>
          </w:p>
        </w:tc>
        <w:tc>
          <w:tcPr>
            <w:tcW w:w="2411" w:type="dxa"/>
            <w:shd w:val="clear" w:color="auto" w:fill="auto"/>
            <w:vAlign w:val="center"/>
          </w:tcPr>
          <w:p w14:paraId="7E703DB8" w14:textId="4931FC5C"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ins w:id="298" w:author="管荦" w:date="2016-07-21T15:37:00Z">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ins>
            <w:r w:rsidR="00F6548B">
              <w:rPr>
                <w:rFonts w:ascii="宋体" w:eastAsia="宋体" w:hAnsi="宋体" w:cs="宋体" w:hint="eastAsia"/>
                <w:color w:val="000000"/>
                <w:kern w:val="0"/>
                <w:sz w:val="20"/>
                <w:szCs w:val="20"/>
              </w:rPr>
              <w:t>查询结果不为空时必填，</w:t>
            </w:r>
            <w:r w:rsidR="00F6548B" w:rsidRPr="00741440">
              <w:rPr>
                <w:rFonts w:ascii="宋体" w:eastAsia="宋体" w:hAnsi="宋体" w:cs="宋体" w:hint="eastAsia"/>
                <w:color w:val="000000"/>
                <w:kern w:val="0"/>
                <w:sz w:val="20"/>
                <w:szCs w:val="20"/>
              </w:rPr>
              <w:t>往账记录对应的发电流水记录的序号</w:t>
            </w:r>
          </w:p>
        </w:tc>
      </w:tr>
      <w:tr w:rsidR="00F6548B" w:rsidRPr="00741440" w14:paraId="473D9D56" w14:textId="77777777" w:rsidTr="00BA35CD">
        <w:trPr>
          <w:trHeight w:val="270"/>
        </w:trPr>
        <w:tc>
          <w:tcPr>
            <w:tcW w:w="798" w:type="dxa"/>
          </w:tcPr>
          <w:p w14:paraId="25AFBF8F" w14:textId="77777777" w:rsidR="00F6548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62548F70"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953" w:type="dxa"/>
            <w:shd w:val="clear" w:color="auto" w:fill="auto"/>
            <w:vAlign w:val="center"/>
          </w:tcPr>
          <w:p w14:paraId="610FA842"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559" w:type="dxa"/>
            <w:shd w:val="clear" w:color="auto" w:fill="auto"/>
            <w:noWrap/>
            <w:vAlign w:val="center"/>
          </w:tcPr>
          <w:p w14:paraId="30B6CD62"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shd w:val="clear" w:color="auto" w:fill="auto"/>
            <w:noWrap/>
            <w:vAlign w:val="center"/>
          </w:tcPr>
          <w:p w14:paraId="6FF20788"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shd w:val="clear" w:color="auto" w:fill="auto"/>
          </w:tcPr>
          <w:p w14:paraId="3317F1EE" w14:textId="77777777" w:rsidR="00F6548B" w:rsidRDefault="00F6548B" w:rsidP="00BA35CD">
            <w:pPr>
              <w:ind w:firstLineChars="0" w:firstLine="0"/>
            </w:pPr>
            <w:r w:rsidRPr="007E05EB">
              <w:rPr>
                <w:rFonts w:ascii="宋体" w:eastAsia="宋体" w:hAnsi="宋体" w:cs="宋体" w:hint="eastAsia"/>
                <w:color w:val="000000"/>
                <w:kern w:val="0"/>
                <w:sz w:val="20"/>
                <w:szCs w:val="20"/>
              </w:rPr>
              <w:t>M</w:t>
            </w:r>
          </w:p>
        </w:tc>
        <w:tc>
          <w:tcPr>
            <w:tcW w:w="2411" w:type="dxa"/>
            <w:shd w:val="clear" w:color="auto" w:fill="auto"/>
            <w:vAlign w:val="center"/>
          </w:tcPr>
          <w:p w14:paraId="38A9055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2EA0B336" w14:textId="77777777" w:rsidTr="00BA35CD">
        <w:trPr>
          <w:trHeight w:val="270"/>
        </w:trPr>
        <w:tc>
          <w:tcPr>
            <w:tcW w:w="798" w:type="dxa"/>
          </w:tcPr>
          <w:p w14:paraId="21C9CCD4" w14:textId="77777777" w:rsidR="00F6548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55C399A9"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953" w:type="dxa"/>
            <w:shd w:val="clear" w:color="auto" w:fill="auto"/>
            <w:vAlign w:val="center"/>
          </w:tcPr>
          <w:p w14:paraId="4BEACE85"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559" w:type="dxa"/>
            <w:shd w:val="clear" w:color="auto" w:fill="auto"/>
            <w:noWrap/>
            <w:vAlign w:val="center"/>
          </w:tcPr>
          <w:p w14:paraId="0A01B443"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shd w:val="clear" w:color="auto" w:fill="auto"/>
            <w:noWrap/>
            <w:vAlign w:val="center"/>
          </w:tcPr>
          <w:p w14:paraId="7E6D300C"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shd w:val="clear" w:color="auto" w:fill="auto"/>
          </w:tcPr>
          <w:p w14:paraId="3DD94807" w14:textId="77777777" w:rsidR="00F6548B" w:rsidRDefault="00F6548B" w:rsidP="00BA35CD">
            <w:pPr>
              <w:ind w:firstLineChars="0" w:firstLine="0"/>
            </w:pPr>
            <w:r w:rsidRPr="007E05EB">
              <w:rPr>
                <w:rFonts w:ascii="宋体" w:eastAsia="宋体" w:hAnsi="宋体" w:cs="宋体" w:hint="eastAsia"/>
                <w:color w:val="000000"/>
                <w:kern w:val="0"/>
                <w:sz w:val="20"/>
                <w:szCs w:val="20"/>
              </w:rPr>
              <w:t>M</w:t>
            </w:r>
          </w:p>
        </w:tc>
        <w:tc>
          <w:tcPr>
            <w:tcW w:w="2411" w:type="dxa"/>
            <w:shd w:val="clear" w:color="auto" w:fill="auto"/>
            <w:vAlign w:val="center"/>
          </w:tcPr>
          <w:p w14:paraId="53ACFE3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bl>
    <w:p w14:paraId="6607D96F" w14:textId="77777777" w:rsidR="00F6548B" w:rsidRDefault="00F6548B" w:rsidP="00F6548B">
      <w:pPr>
        <w:ind w:firstLine="480"/>
      </w:pPr>
    </w:p>
    <w:p w14:paraId="562D67B7" w14:textId="77777777" w:rsidR="0096390C" w:rsidRDefault="0096390C" w:rsidP="0096390C">
      <w:pPr>
        <w:pStyle w:val="3"/>
        <w:numPr>
          <w:ilvl w:val="2"/>
          <w:numId w:val="4"/>
        </w:numPr>
        <w:ind w:left="0" w:firstLineChars="0" w:firstLine="0"/>
      </w:pPr>
      <w:bookmarkStart w:id="299" w:name="_Toc462673924"/>
      <w:r>
        <w:rPr>
          <w:rFonts w:hint="eastAsia"/>
        </w:rPr>
        <w:t>资金密码维护</w:t>
      </w:r>
      <w:bookmarkEnd w:id="299"/>
    </w:p>
    <w:p w14:paraId="26F0C301" w14:textId="77777777" w:rsidR="0096390C" w:rsidRDefault="0096390C" w:rsidP="0096390C">
      <w:pPr>
        <w:pStyle w:val="4"/>
        <w:numPr>
          <w:ilvl w:val="3"/>
          <w:numId w:val="4"/>
        </w:numPr>
        <w:ind w:left="0" w:firstLineChars="0" w:firstLine="0"/>
      </w:pPr>
      <w:r w:rsidRPr="0096390C">
        <w:rPr>
          <w:rFonts w:hint="eastAsia"/>
        </w:rPr>
        <w:t>增加资金密码请求及应答</w:t>
      </w:r>
    </w:p>
    <w:p w14:paraId="7D75C9F0" w14:textId="77777777" w:rsidR="00191417" w:rsidRDefault="00191417" w:rsidP="00191417">
      <w:pPr>
        <w:ind w:firstLine="482"/>
      </w:pPr>
      <w:r w:rsidRPr="00733244">
        <w:rPr>
          <w:rFonts w:hint="eastAsia"/>
          <w:b/>
        </w:rPr>
        <w:t>功能</w:t>
      </w:r>
      <w:r>
        <w:rPr>
          <w:rFonts w:hint="eastAsia"/>
        </w:rPr>
        <w:t>：增加资金密码指令用于会员二级系统新增该会员所属客户的资金划转密码。</w:t>
      </w:r>
    </w:p>
    <w:p w14:paraId="2AD0EE74" w14:textId="77777777" w:rsidR="00191417" w:rsidRPr="00191417" w:rsidRDefault="00191417" w:rsidP="00191417">
      <w:pPr>
        <w:ind w:firstLine="480"/>
      </w:pPr>
      <w:r>
        <w:rPr>
          <w:rFonts w:hint="eastAsia"/>
        </w:rPr>
        <w:t>消息体格式如下：</w:t>
      </w:r>
    </w:p>
    <w:tbl>
      <w:tblPr>
        <w:tblW w:w="8532" w:type="dxa"/>
        <w:tblInd w:w="103" w:type="dxa"/>
        <w:tblLook w:val="04A0" w:firstRow="1" w:lastRow="0" w:firstColumn="1" w:lastColumn="0" w:noHBand="0" w:noVBand="1"/>
      </w:tblPr>
      <w:tblGrid>
        <w:gridCol w:w="798"/>
        <w:gridCol w:w="1896"/>
        <w:gridCol w:w="2160"/>
        <w:gridCol w:w="760"/>
        <w:gridCol w:w="798"/>
        <w:gridCol w:w="2120"/>
      </w:tblGrid>
      <w:tr w:rsidR="0064514D" w:rsidRPr="0064514D" w14:paraId="02ABB9F1"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58B222"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61B67B98"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0B06DBB" w14:textId="77777777" w:rsidR="0064514D" w:rsidRPr="0064514D" w:rsidRDefault="004847B6" w:rsidP="0064514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B6E6DE8"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67B485A"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应答</w:t>
            </w:r>
          </w:p>
        </w:tc>
        <w:tc>
          <w:tcPr>
            <w:tcW w:w="2120" w:type="dxa"/>
            <w:tcBorders>
              <w:top w:val="single" w:sz="4" w:space="0" w:color="auto"/>
              <w:left w:val="nil"/>
              <w:bottom w:val="single" w:sz="4" w:space="0" w:color="auto"/>
              <w:right w:val="single" w:sz="4" w:space="0" w:color="auto"/>
            </w:tcBorders>
            <w:shd w:val="clear" w:color="000000" w:fill="D9D9D9"/>
            <w:noWrap/>
            <w:vAlign w:val="center"/>
            <w:hideMark/>
          </w:tcPr>
          <w:p w14:paraId="52939443"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说明</w:t>
            </w:r>
          </w:p>
        </w:tc>
      </w:tr>
      <w:tr w:rsidR="0064514D" w:rsidRPr="0064514D" w14:paraId="705647F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08FFBC"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21479715"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27BCB8E"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23CF900"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8295CDA" w14:textId="77777777" w:rsidR="0064514D"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55DBE7BE"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4D8B50F3"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9142780"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553C1FB5"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E994428"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58D8B7D4"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D111F41"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tcPr>
          <w:p w14:paraId="64E8AEEB"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16ED5636"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AD637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3ACE1A0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FCA8A1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6820699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E80EDB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32CC0CC"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2D5ECE54"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11121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M09</w:t>
            </w:r>
          </w:p>
        </w:tc>
        <w:tc>
          <w:tcPr>
            <w:tcW w:w="1896" w:type="dxa"/>
            <w:tcBorders>
              <w:top w:val="nil"/>
              <w:left w:val="nil"/>
              <w:bottom w:val="single" w:sz="4" w:space="0" w:color="auto"/>
              <w:right w:val="single" w:sz="4" w:space="0" w:color="auto"/>
            </w:tcBorders>
            <w:shd w:val="clear" w:color="auto" w:fill="auto"/>
            <w:noWrap/>
            <w:vAlign w:val="center"/>
            <w:hideMark/>
          </w:tcPr>
          <w:p w14:paraId="6BEF9FDE"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capitalPassword</w:t>
            </w:r>
          </w:p>
        </w:tc>
        <w:tc>
          <w:tcPr>
            <w:tcW w:w="2160" w:type="dxa"/>
            <w:tcBorders>
              <w:top w:val="nil"/>
              <w:left w:val="nil"/>
              <w:bottom w:val="single" w:sz="4" w:space="0" w:color="auto"/>
              <w:right w:val="single" w:sz="4" w:space="0" w:color="auto"/>
            </w:tcBorders>
            <w:shd w:val="clear" w:color="auto" w:fill="auto"/>
            <w:noWrap/>
            <w:vAlign w:val="center"/>
            <w:hideMark/>
          </w:tcPr>
          <w:p w14:paraId="62D50B9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资金划转密码</w:t>
            </w:r>
          </w:p>
        </w:tc>
        <w:tc>
          <w:tcPr>
            <w:tcW w:w="760" w:type="dxa"/>
            <w:tcBorders>
              <w:top w:val="nil"/>
              <w:left w:val="nil"/>
              <w:bottom w:val="single" w:sz="4" w:space="0" w:color="auto"/>
              <w:right w:val="single" w:sz="4" w:space="0" w:color="auto"/>
            </w:tcBorders>
            <w:shd w:val="clear" w:color="auto" w:fill="auto"/>
            <w:noWrap/>
            <w:vAlign w:val="center"/>
            <w:hideMark/>
          </w:tcPr>
          <w:p w14:paraId="222AC17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D4D3771"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654C6E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5993BF09"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1E3AAB"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vAlign w:val="center"/>
            <w:hideMark/>
          </w:tcPr>
          <w:p w14:paraId="07BD76E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0A87726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093BD3C0"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7371E6D"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89725D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18EF65F2"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14A7F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X39</w:t>
            </w:r>
          </w:p>
        </w:tc>
        <w:tc>
          <w:tcPr>
            <w:tcW w:w="1896" w:type="dxa"/>
            <w:tcBorders>
              <w:top w:val="nil"/>
              <w:left w:val="nil"/>
              <w:bottom w:val="single" w:sz="4" w:space="0" w:color="auto"/>
              <w:right w:val="single" w:sz="4" w:space="0" w:color="auto"/>
            </w:tcBorders>
            <w:shd w:val="clear" w:color="auto" w:fill="auto"/>
            <w:vAlign w:val="center"/>
            <w:hideMark/>
          </w:tcPr>
          <w:p w14:paraId="777BA310"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D2B86D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9E09A7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893393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2120" w:type="dxa"/>
            <w:tcBorders>
              <w:top w:val="nil"/>
              <w:left w:val="nil"/>
              <w:bottom w:val="single" w:sz="4" w:space="0" w:color="auto"/>
              <w:right w:val="single" w:sz="4" w:space="0" w:color="auto"/>
            </w:tcBorders>
            <w:shd w:val="clear" w:color="auto" w:fill="auto"/>
            <w:noWrap/>
            <w:vAlign w:val="center"/>
            <w:hideMark/>
          </w:tcPr>
          <w:p w14:paraId="73081A8C"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08B7343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26BCC5"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X40</w:t>
            </w:r>
          </w:p>
        </w:tc>
        <w:tc>
          <w:tcPr>
            <w:tcW w:w="1896" w:type="dxa"/>
            <w:tcBorders>
              <w:top w:val="nil"/>
              <w:left w:val="nil"/>
              <w:bottom w:val="single" w:sz="4" w:space="0" w:color="auto"/>
              <w:right w:val="single" w:sz="4" w:space="0" w:color="auto"/>
            </w:tcBorders>
            <w:shd w:val="clear" w:color="auto" w:fill="auto"/>
            <w:vAlign w:val="center"/>
            <w:hideMark/>
          </w:tcPr>
          <w:p w14:paraId="7024B2D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4AED19A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4FDDCC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A0BB894"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2120" w:type="dxa"/>
            <w:tcBorders>
              <w:top w:val="nil"/>
              <w:left w:val="nil"/>
              <w:bottom w:val="single" w:sz="4" w:space="0" w:color="auto"/>
              <w:right w:val="single" w:sz="4" w:space="0" w:color="auto"/>
            </w:tcBorders>
            <w:shd w:val="clear" w:color="auto" w:fill="auto"/>
            <w:noWrap/>
            <w:vAlign w:val="center"/>
            <w:hideMark/>
          </w:tcPr>
          <w:p w14:paraId="4EB4CA0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bl>
    <w:p w14:paraId="775B6C0F" w14:textId="77777777" w:rsidR="0096390C" w:rsidRDefault="0096390C" w:rsidP="0096390C">
      <w:pPr>
        <w:ind w:firstLine="480"/>
      </w:pPr>
    </w:p>
    <w:p w14:paraId="094D773C" w14:textId="77777777" w:rsidR="0096390C" w:rsidRDefault="0096390C" w:rsidP="0096390C">
      <w:pPr>
        <w:pStyle w:val="4"/>
        <w:numPr>
          <w:ilvl w:val="3"/>
          <w:numId w:val="4"/>
        </w:numPr>
        <w:ind w:left="0" w:firstLineChars="0" w:firstLine="0"/>
      </w:pPr>
      <w:r w:rsidRPr="0096390C">
        <w:rPr>
          <w:rFonts w:hint="eastAsia"/>
        </w:rPr>
        <w:lastRenderedPageBreak/>
        <w:t>修改资金密码请求及应答</w:t>
      </w:r>
    </w:p>
    <w:p w14:paraId="7BE3EEF7" w14:textId="77777777" w:rsidR="00191417" w:rsidRDefault="00191417" w:rsidP="00191417">
      <w:pPr>
        <w:ind w:firstLine="482"/>
      </w:pPr>
      <w:r w:rsidRPr="00733244">
        <w:rPr>
          <w:rFonts w:hint="eastAsia"/>
          <w:b/>
        </w:rPr>
        <w:t>功能</w:t>
      </w:r>
      <w:r>
        <w:rPr>
          <w:rFonts w:hint="eastAsia"/>
        </w:rPr>
        <w:t>：修改资金密码指令用于会员二级系统修改该会员所属客户的资金划转密码。</w:t>
      </w:r>
    </w:p>
    <w:p w14:paraId="72538671" w14:textId="77777777" w:rsidR="00191417" w:rsidRPr="00191417" w:rsidRDefault="00191417" w:rsidP="00191417">
      <w:pPr>
        <w:ind w:firstLine="480"/>
      </w:pPr>
      <w:r>
        <w:rPr>
          <w:rFonts w:hint="eastAsia"/>
        </w:rPr>
        <w:t>消息体格式如下：</w:t>
      </w:r>
    </w:p>
    <w:tbl>
      <w:tblPr>
        <w:tblW w:w="9115" w:type="dxa"/>
        <w:tblInd w:w="103" w:type="dxa"/>
        <w:tblLook w:val="04A0" w:firstRow="1" w:lastRow="0" w:firstColumn="1" w:lastColumn="0" w:noHBand="0" w:noVBand="1"/>
      </w:tblPr>
      <w:tblGrid>
        <w:gridCol w:w="798"/>
        <w:gridCol w:w="1496"/>
        <w:gridCol w:w="1601"/>
        <w:gridCol w:w="760"/>
        <w:gridCol w:w="920"/>
        <w:gridCol w:w="3540"/>
      </w:tblGrid>
      <w:tr w:rsidR="00741440" w:rsidRPr="00741440" w14:paraId="73DB678D"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959A20D"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EAA9015"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0665AC9" w14:textId="77777777" w:rsidR="00741440" w:rsidRPr="00741440" w:rsidRDefault="004847B6" w:rsidP="0074144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1B58CBC"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CE4FF95"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582DE5F2"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741440" w:rsidRPr="00741440" w14:paraId="27660AB1"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32088FA"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496" w:type="dxa"/>
            <w:tcBorders>
              <w:top w:val="nil"/>
              <w:left w:val="nil"/>
              <w:bottom w:val="single" w:sz="4" w:space="0" w:color="auto"/>
              <w:right w:val="single" w:sz="4" w:space="0" w:color="auto"/>
            </w:tcBorders>
            <w:shd w:val="clear" w:color="auto" w:fill="auto"/>
            <w:vAlign w:val="center"/>
            <w:hideMark/>
          </w:tcPr>
          <w:p w14:paraId="5233C94B"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27BE205C"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43EC224B"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4EC6BEA" w14:textId="77777777" w:rsidR="0074144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CF4D397"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70EA7F9D"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0B5030B"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vAlign w:val="center"/>
          </w:tcPr>
          <w:p w14:paraId="0B426F34"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EB0C5D5"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EA228BD"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E01A285"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tcPr>
          <w:p w14:paraId="3FC48336"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2309C72"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2E916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96" w:type="dxa"/>
            <w:tcBorders>
              <w:top w:val="nil"/>
              <w:left w:val="nil"/>
              <w:bottom w:val="single" w:sz="4" w:space="0" w:color="auto"/>
              <w:right w:val="single" w:sz="4" w:space="0" w:color="auto"/>
            </w:tcBorders>
            <w:shd w:val="clear" w:color="auto" w:fill="auto"/>
            <w:noWrap/>
            <w:vAlign w:val="center"/>
            <w:hideMark/>
          </w:tcPr>
          <w:p w14:paraId="688E42A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349F560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FB4638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65BC84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A1E29A6"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0F62C94"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EEA4C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vAlign w:val="center"/>
            <w:hideMark/>
          </w:tcPr>
          <w:p w14:paraId="4733EDD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2E38F81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5A92B57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9778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27AED8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B8C8D4E"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1904E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5DDD00C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0273D8B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314DB91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DC1EA8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634EA7E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05D9CE2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15C63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706341B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ADCF9B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7A650BF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187FF4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95A3CC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7C7153F8"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C5477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vAlign w:val="center"/>
            <w:hideMark/>
          </w:tcPr>
          <w:p w14:paraId="1E536FA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01EF483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3B1303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F9321C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A835C1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4FBA4D8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AF3AF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vAlign w:val="center"/>
            <w:hideMark/>
          </w:tcPr>
          <w:p w14:paraId="377608E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6401A0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4323F8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6BCDDF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069CFD9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bl>
    <w:p w14:paraId="393DC1B6" w14:textId="77777777" w:rsidR="0096390C" w:rsidRDefault="0096390C" w:rsidP="0096390C">
      <w:pPr>
        <w:ind w:firstLine="480"/>
      </w:pPr>
    </w:p>
    <w:p w14:paraId="113D3265" w14:textId="77777777" w:rsidR="0096390C" w:rsidRDefault="0096390C" w:rsidP="0096390C">
      <w:pPr>
        <w:pStyle w:val="4"/>
        <w:numPr>
          <w:ilvl w:val="3"/>
          <w:numId w:val="4"/>
        </w:numPr>
        <w:ind w:left="0" w:firstLineChars="0" w:firstLine="0"/>
      </w:pPr>
      <w:r w:rsidRPr="0096390C">
        <w:rPr>
          <w:rFonts w:hint="eastAsia"/>
        </w:rPr>
        <w:t>重置资金密码请求及应答</w:t>
      </w:r>
    </w:p>
    <w:p w14:paraId="73C306E8" w14:textId="77777777" w:rsidR="00191417" w:rsidRDefault="00191417" w:rsidP="00191417">
      <w:pPr>
        <w:ind w:firstLine="482"/>
      </w:pPr>
      <w:r w:rsidRPr="00733244">
        <w:rPr>
          <w:rFonts w:hint="eastAsia"/>
          <w:b/>
        </w:rPr>
        <w:t>功能</w:t>
      </w:r>
      <w:r>
        <w:rPr>
          <w:rFonts w:hint="eastAsia"/>
        </w:rPr>
        <w:t>：重置资金密码指令用于会员二级系统重置该会员所属客户的资金划转密码。</w:t>
      </w:r>
    </w:p>
    <w:p w14:paraId="1BECF7A8" w14:textId="77777777" w:rsidR="00191417" w:rsidRPr="00191417" w:rsidRDefault="00191417" w:rsidP="00191417">
      <w:pPr>
        <w:ind w:firstLine="480"/>
      </w:pPr>
      <w:r>
        <w:rPr>
          <w:rFonts w:hint="eastAsia"/>
        </w:rPr>
        <w:t>消息体格式如下：</w:t>
      </w:r>
    </w:p>
    <w:tbl>
      <w:tblPr>
        <w:tblW w:w="8377" w:type="dxa"/>
        <w:tblInd w:w="103" w:type="dxa"/>
        <w:tblLook w:val="04A0" w:firstRow="1" w:lastRow="0" w:firstColumn="1" w:lastColumn="0" w:noHBand="0" w:noVBand="1"/>
      </w:tblPr>
      <w:tblGrid>
        <w:gridCol w:w="798"/>
        <w:gridCol w:w="1496"/>
        <w:gridCol w:w="1601"/>
        <w:gridCol w:w="760"/>
        <w:gridCol w:w="920"/>
        <w:gridCol w:w="2802"/>
      </w:tblGrid>
      <w:tr w:rsidR="00741440" w:rsidRPr="00741440" w14:paraId="25AFA003" w14:textId="77777777" w:rsidTr="00BC0F9E">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E5A7CB"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16306B0"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F04762B" w14:textId="77777777" w:rsidR="00741440" w:rsidRPr="00741440" w:rsidRDefault="004847B6" w:rsidP="0074144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935F623"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66305E20"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noWrap/>
            <w:vAlign w:val="center"/>
            <w:hideMark/>
          </w:tcPr>
          <w:p w14:paraId="6897E16A"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741440" w:rsidRPr="00741440" w14:paraId="3F268EE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9A5A45"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496" w:type="dxa"/>
            <w:tcBorders>
              <w:top w:val="nil"/>
              <w:left w:val="nil"/>
              <w:bottom w:val="single" w:sz="4" w:space="0" w:color="auto"/>
              <w:right w:val="single" w:sz="4" w:space="0" w:color="auto"/>
            </w:tcBorders>
            <w:shd w:val="clear" w:color="auto" w:fill="auto"/>
            <w:vAlign w:val="center"/>
            <w:hideMark/>
          </w:tcPr>
          <w:p w14:paraId="0585F857"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7F94CAF6"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0A3B49C3"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F898433" w14:textId="77777777" w:rsidR="0074144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79A16181"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B2FE03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545AD5B"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vAlign w:val="center"/>
          </w:tcPr>
          <w:p w14:paraId="1D1849B0"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47CF9F4E"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31F6049"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65BD880A"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tcPr>
          <w:p w14:paraId="3318D854"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9F86B58"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B86AD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96" w:type="dxa"/>
            <w:tcBorders>
              <w:top w:val="nil"/>
              <w:left w:val="nil"/>
              <w:bottom w:val="single" w:sz="4" w:space="0" w:color="auto"/>
              <w:right w:val="single" w:sz="4" w:space="0" w:color="auto"/>
            </w:tcBorders>
            <w:shd w:val="clear" w:color="auto" w:fill="auto"/>
            <w:noWrap/>
            <w:vAlign w:val="center"/>
            <w:hideMark/>
          </w:tcPr>
          <w:p w14:paraId="7BE7153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6B26B746"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751EAD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CAB486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4205220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167DEA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3AFD4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3412DB9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527E168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4A3406F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8FD546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399CDA1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E2D4D8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D48F6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2D8DE56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37A6F78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1B732F6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CEEDDE2"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62C301E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3C6E52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0497A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vAlign w:val="center"/>
            <w:hideMark/>
          </w:tcPr>
          <w:p w14:paraId="5A3B9B1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3BB9B9F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F2109A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17D523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2802" w:type="dxa"/>
            <w:tcBorders>
              <w:top w:val="nil"/>
              <w:left w:val="nil"/>
              <w:bottom w:val="single" w:sz="4" w:space="0" w:color="auto"/>
              <w:right w:val="single" w:sz="4" w:space="0" w:color="auto"/>
            </w:tcBorders>
            <w:shd w:val="clear" w:color="auto" w:fill="auto"/>
            <w:noWrap/>
            <w:vAlign w:val="center"/>
            <w:hideMark/>
          </w:tcPr>
          <w:p w14:paraId="0FC716E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3A9C24F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2C4D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vAlign w:val="center"/>
            <w:hideMark/>
          </w:tcPr>
          <w:p w14:paraId="62564F9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438F5E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83E7DC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06C137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2802" w:type="dxa"/>
            <w:tcBorders>
              <w:top w:val="nil"/>
              <w:left w:val="nil"/>
              <w:bottom w:val="single" w:sz="4" w:space="0" w:color="auto"/>
              <w:right w:val="single" w:sz="4" w:space="0" w:color="auto"/>
            </w:tcBorders>
            <w:shd w:val="clear" w:color="auto" w:fill="auto"/>
            <w:noWrap/>
            <w:vAlign w:val="center"/>
            <w:hideMark/>
          </w:tcPr>
          <w:p w14:paraId="5D344DD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bl>
    <w:p w14:paraId="134350CE" w14:textId="77777777" w:rsidR="0096390C" w:rsidRDefault="0096390C" w:rsidP="0096390C">
      <w:pPr>
        <w:ind w:firstLine="480"/>
      </w:pPr>
    </w:p>
    <w:p w14:paraId="187FBB57" w14:textId="77777777" w:rsidR="0096390C" w:rsidRDefault="00046877" w:rsidP="0096390C">
      <w:pPr>
        <w:pStyle w:val="2"/>
        <w:numPr>
          <w:ilvl w:val="1"/>
          <w:numId w:val="4"/>
        </w:numPr>
        <w:ind w:left="0" w:firstLineChars="0" w:firstLine="0"/>
        <w:rPr>
          <w:ins w:id="300" w:author="管荦" w:date="2016-09-14T14:15:00Z"/>
        </w:rPr>
      </w:pPr>
      <w:bookmarkStart w:id="301" w:name="_Toc462673925"/>
      <w:r>
        <w:rPr>
          <w:rFonts w:hint="eastAsia"/>
        </w:rPr>
        <w:t>库存类</w:t>
      </w:r>
      <w:r w:rsidR="0096390C">
        <w:rPr>
          <w:rFonts w:hint="eastAsia"/>
        </w:rPr>
        <w:t>交易</w:t>
      </w:r>
      <w:bookmarkEnd w:id="301"/>
    </w:p>
    <w:p w14:paraId="052988F1" w14:textId="17E59C92" w:rsidR="00574C9B" w:rsidRPr="00574C9B" w:rsidRDefault="00574C9B" w:rsidP="00574C9B">
      <w:pPr>
        <w:ind w:firstLine="480"/>
      </w:pPr>
      <w:ins w:id="302" w:author="管荦" w:date="2016-09-14T14:15:00Z">
        <w:r>
          <w:rPr>
            <w:rFonts w:hint="eastAsia"/>
          </w:rPr>
          <w:t>对于处理</w:t>
        </w:r>
        <w:r>
          <w:t>失败的</w:t>
        </w:r>
        <w:r w:rsidR="002820F1">
          <w:rPr>
            <w:rFonts w:hint="eastAsia"/>
          </w:rPr>
          <w:t>库存</w:t>
        </w:r>
        <w:r>
          <w:t>类交易，应答报文</w:t>
        </w:r>
        <w:r>
          <w:rPr>
            <w:rFonts w:hint="eastAsia"/>
          </w:rPr>
          <w:t>消息体</w:t>
        </w:r>
        <w:r>
          <w:t>中只包含</w:t>
        </w:r>
        <w:r>
          <w:rPr>
            <w:rFonts w:hint="eastAsia"/>
          </w:rPr>
          <w:t>响应代码</w:t>
        </w:r>
        <w:r>
          <w:t>和响应信息</w:t>
        </w:r>
        <w:r>
          <w:rPr>
            <w:rFonts w:hint="eastAsia"/>
          </w:rPr>
          <w:t>。</w:t>
        </w:r>
      </w:ins>
    </w:p>
    <w:p w14:paraId="7742BD89" w14:textId="77777777" w:rsidR="0096390C" w:rsidRDefault="0096390C" w:rsidP="0096390C">
      <w:pPr>
        <w:pStyle w:val="3"/>
        <w:numPr>
          <w:ilvl w:val="2"/>
          <w:numId w:val="4"/>
        </w:numPr>
        <w:ind w:left="0" w:firstLineChars="0" w:firstLine="0"/>
      </w:pPr>
      <w:bookmarkStart w:id="303" w:name="_Toc462673926"/>
      <w:r>
        <w:rPr>
          <w:rFonts w:hint="eastAsia"/>
        </w:rPr>
        <w:lastRenderedPageBreak/>
        <w:t>提货</w:t>
      </w:r>
      <w:bookmarkEnd w:id="303"/>
    </w:p>
    <w:p w14:paraId="566E352B" w14:textId="77777777" w:rsidR="0096390C" w:rsidRDefault="0096390C" w:rsidP="0096390C">
      <w:pPr>
        <w:pStyle w:val="4"/>
        <w:numPr>
          <w:ilvl w:val="3"/>
          <w:numId w:val="4"/>
        </w:numPr>
        <w:ind w:left="0" w:firstLineChars="0" w:firstLine="0"/>
      </w:pPr>
      <w:r>
        <w:rPr>
          <w:rFonts w:hint="eastAsia"/>
        </w:rPr>
        <w:t>增加提货申请</w:t>
      </w:r>
      <w:r w:rsidRPr="0096390C">
        <w:rPr>
          <w:rFonts w:hint="eastAsia"/>
        </w:rPr>
        <w:t>请求及应答</w:t>
      </w:r>
    </w:p>
    <w:p w14:paraId="5CFA8AF6" w14:textId="77777777" w:rsidR="00191417" w:rsidRDefault="00191417" w:rsidP="00191417">
      <w:pPr>
        <w:ind w:firstLine="482"/>
      </w:pPr>
      <w:r w:rsidRPr="00191417">
        <w:rPr>
          <w:rFonts w:hint="eastAsia"/>
          <w:b/>
        </w:rPr>
        <w:t>功能：</w:t>
      </w:r>
      <w:r w:rsidRPr="00191417">
        <w:rPr>
          <w:rFonts w:hint="eastAsia"/>
        </w:rPr>
        <w:t>提货</w:t>
      </w:r>
      <w:r>
        <w:rPr>
          <w:rFonts w:hint="eastAsia"/>
        </w:rPr>
        <w:t>申请指令用于会员二级系统新增该会员</w:t>
      </w:r>
      <w:r w:rsidR="0003063E">
        <w:rPr>
          <w:rFonts w:hint="eastAsia"/>
        </w:rPr>
        <w:t>席位</w:t>
      </w:r>
      <w:r>
        <w:rPr>
          <w:rFonts w:hint="eastAsia"/>
        </w:rPr>
        <w:t>所属客户的</w:t>
      </w:r>
      <w:r w:rsidR="00DD260B">
        <w:rPr>
          <w:rFonts w:hint="eastAsia"/>
        </w:rPr>
        <w:t>交易库</w:t>
      </w:r>
      <w:r w:rsidR="001D34E3">
        <w:rPr>
          <w:rFonts w:hint="eastAsia"/>
        </w:rPr>
        <w:t>黄金铂金</w:t>
      </w:r>
      <w:r>
        <w:rPr>
          <w:rFonts w:hint="eastAsia"/>
        </w:rPr>
        <w:t>提货申请单</w:t>
      </w:r>
      <w:r w:rsidR="00022953">
        <w:rPr>
          <w:rFonts w:hint="eastAsia"/>
        </w:rPr>
        <w:t>，</w:t>
      </w:r>
      <w:r w:rsidR="00FA7488">
        <w:rPr>
          <w:rFonts w:hint="eastAsia"/>
        </w:rPr>
        <w:t>交易库</w:t>
      </w:r>
      <w:r w:rsidR="00022953">
        <w:rPr>
          <w:rFonts w:hint="eastAsia"/>
        </w:rPr>
        <w:t>可以是</w:t>
      </w:r>
      <w:r w:rsidR="00980898">
        <w:rPr>
          <w:rFonts w:hint="eastAsia"/>
        </w:rPr>
        <w:t>主板</w:t>
      </w:r>
      <w:r w:rsidR="008464A3">
        <w:rPr>
          <w:rFonts w:hint="eastAsia"/>
        </w:rPr>
        <w:t>指定</w:t>
      </w:r>
      <w:r w:rsidR="00980898">
        <w:rPr>
          <w:rFonts w:hint="eastAsia"/>
        </w:rPr>
        <w:t>仓库</w:t>
      </w:r>
      <w:r w:rsidR="00022953">
        <w:rPr>
          <w:rFonts w:hint="eastAsia"/>
        </w:rPr>
        <w:t>，也可以是</w:t>
      </w:r>
      <w:r w:rsidR="008464A3">
        <w:rPr>
          <w:rFonts w:hint="eastAsia"/>
        </w:rPr>
        <w:t>国际板指定</w:t>
      </w:r>
      <w:r w:rsidR="00980898">
        <w:rPr>
          <w:rFonts w:hint="eastAsia"/>
        </w:rPr>
        <w:t>仓库</w:t>
      </w:r>
      <w:r>
        <w:rPr>
          <w:rFonts w:hint="eastAsia"/>
        </w:rPr>
        <w:t>。会员使用仓储接口填写在</w:t>
      </w:r>
      <w:r w:rsidR="008464A3">
        <w:rPr>
          <w:rFonts w:hint="eastAsia"/>
        </w:rPr>
        <w:t>国际板指定仓库（即俗称的</w:t>
      </w:r>
      <w:r>
        <w:rPr>
          <w:rFonts w:hint="eastAsia"/>
        </w:rPr>
        <w:t>自贸区仓库</w:t>
      </w:r>
      <w:r w:rsidR="008464A3">
        <w:rPr>
          <w:rFonts w:hint="eastAsia"/>
        </w:rPr>
        <w:t>）</w:t>
      </w:r>
      <w:r>
        <w:rPr>
          <w:rFonts w:hint="eastAsia"/>
        </w:rPr>
        <w:t>的黄金铂金提货申请单时，提货申请单的实物流向、备注必填。</w:t>
      </w:r>
      <w:r w:rsidR="00022953">
        <w:rPr>
          <w:rFonts w:hint="eastAsia"/>
        </w:rPr>
        <w:t>交易库</w:t>
      </w:r>
      <w:r>
        <w:rPr>
          <w:rFonts w:hint="eastAsia"/>
        </w:rPr>
        <w:t>白银</w:t>
      </w:r>
      <w:r w:rsidR="008464A3">
        <w:rPr>
          <w:rFonts w:hint="eastAsia"/>
        </w:rPr>
        <w:t>的</w:t>
      </w:r>
      <w:r>
        <w:rPr>
          <w:rFonts w:hint="eastAsia"/>
        </w:rPr>
        <w:t>提货申请</w:t>
      </w:r>
      <w:r w:rsidR="0003063E">
        <w:rPr>
          <w:rFonts w:hint="eastAsia"/>
        </w:rPr>
        <w:t>、保管库</w:t>
      </w:r>
      <w:r w:rsidR="008464A3">
        <w:rPr>
          <w:rFonts w:hint="eastAsia"/>
        </w:rPr>
        <w:t>黄金铂金白银的</w:t>
      </w:r>
      <w:r w:rsidR="0003063E">
        <w:rPr>
          <w:rFonts w:hint="eastAsia"/>
        </w:rPr>
        <w:t>提货申请</w:t>
      </w:r>
      <w:r w:rsidR="001D34E3">
        <w:rPr>
          <w:rFonts w:hint="eastAsia"/>
        </w:rPr>
        <w:t>，</w:t>
      </w:r>
      <w:r>
        <w:rPr>
          <w:rFonts w:hint="eastAsia"/>
        </w:rPr>
        <w:t>本接口功能不支持。</w:t>
      </w:r>
    </w:p>
    <w:p w14:paraId="12B1DF21" w14:textId="77777777" w:rsidR="00191417" w:rsidRPr="00191417" w:rsidRDefault="00191417" w:rsidP="00191417">
      <w:pPr>
        <w:ind w:firstLine="480"/>
      </w:pPr>
      <w:r>
        <w:rPr>
          <w:rFonts w:hint="eastAsia"/>
        </w:rPr>
        <w:t>消息体格式如下：</w:t>
      </w:r>
    </w:p>
    <w:tbl>
      <w:tblPr>
        <w:tblW w:w="8794" w:type="dxa"/>
        <w:tblInd w:w="103" w:type="dxa"/>
        <w:tblLook w:val="04A0" w:firstRow="1" w:lastRow="0" w:firstColumn="1" w:lastColumn="0" w:noHBand="0" w:noVBand="1"/>
      </w:tblPr>
      <w:tblGrid>
        <w:gridCol w:w="798"/>
        <w:gridCol w:w="1916"/>
        <w:gridCol w:w="1847"/>
        <w:gridCol w:w="760"/>
        <w:gridCol w:w="798"/>
        <w:gridCol w:w="2695"/>
      </w:tblGrid>
      <w:tr w:rsidR="00D71C8E" w:rsidRPr="00D71C8E" w14:paraId="093106E3" w14:textId="77777777" w:rsidTr="006C43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C9ADB5"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7019E5D9"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noWrap/>
            <w:vAlign w:val="center"/>
            <w:hideMark/>
          </w:tcPr>
          <w:p w14:paraId="2C93A1A8" w14:textId="77777777" w:rsidR="00D71C8E" w:rsidRPr="00D71C8E" w:rsidRDefault="004847B6" w:rsidP="00D71C8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6AD6C32"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61C7C8D"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noWrap/>
            <w:vAlign w:val="center"/>
            <w:hideMark/>
          </w:tcPr>
          <w:p w14:paraId="7DE30483"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说明</w:t>
            </w:r>
          </w:p>
        </w:tc>
      </w:tr>
      <w:tr w:rsidR="00D71C8E" w:rsidRPr="00D71C8E" w14:paraId="50013083"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E1D828" w14:textId="77777777" w:rsidR="00D71C8E" w:rsidRPr="00D71C8E" w:rsidRDefault="00B52748"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896" w:type="dxa"/>
            <w:tcBorders>
              <w:top w:val="nil"/>
              <w:left w:val="nil"/>
              <w:bottom w:val="single" w:sz="4" w:space="0" w:color="auto"/>
              <w:right w:val="single" w:sz="4" w:space="0" w:color="auto"/>
            </w:tcBorders>
            <w:shd w:val="clear" w:color="auto" w:fill="auto"/>
            <w:noWrap/>
            <w:vAlign w:val="center"/>
            <w:hideMark/>
          </w:tcPr>
          <w:p w14:paraId="4B2E3805" w14:textId="77777777" w:rsidR="00D71C8E" w:rsidRPr="00D71C8E" w:rsidRDefault="00D71C8E"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localNo</w:t>
            </w:r>
          </w:p>
        </w:tc>
        <w:tc>
          <w:tcPr>
            <w:tcW w:w="1847" w:type="dxa"/>
            <w:tcBorders>
              <w:top w:val="nil"/>
              <w:left w:val="nil"/>
              <w:bottom w:val="single" w:sz="4" w:space="0" w:color="auto"/>
              <w:right w:val="single" w:sz="4" w:space="0" w:color="auto"/>
            </w:tcBorders>
            <w:shd w:val="clear" w:color="auto" w:fill="auto"/>
            <w:noWrap/>
            <w:vAlign w:val="center"/>
            <w:hideMark/>
          </w:tcPr>
          <w:p w14:paraId="4727E837" w14:textId="77777777" w:rsidR="00D71C8E" w:rsidRPr="00D71C8E" w:rsidRDefault="008464A3" w:rsidP="001B48E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D71C8E" w:rsidRPr="00D71C8E">
              <w:rPr>
                <w:rFonts w:ascii="宋体" w:eastAsia="宋体" w:hAnsi="宋体" w:cs="宋体" w:hint="eastAsia"/>
                <w:color w:val="000000"/>
                <w:kern w:val="0"/>
                <w:sz w:val="20"/>
                <w:szCs w:val="20"/>
              </w:rPr>
              <w:t>本地</w:t>
            </w:r>
            <w:r w:rsidR="001B48E1">
              <w:rPr>
                <w:rFonts w:ascii="宋体" w:eastAsia="宋体" w:hAnsi="宋体" w:cs="宋体" w:hint="eastAsia"/>
                <w:color w:val="000000"/>
                <w:kern w:val="0"/>
                <w:sz w:val="20"/>
                <w:szCs w:val="20"/>
              </w:rPr>
              <w:t>提货</w:t>
            </w:r>
            <w:r>
              <w:rPr>
                <w:rFonts w:ascii="宋体" w:eastAsia="宋体" w:hAnsi="宋体" w:cs="宋体" w:hint="eastAsia"/>
                <w:color w:val="000000"/>
                <w:kern w:val="0"/>
                <w:sz w:val="20"/>
                <w:szCs w:val="20"/>
              </w:rPr>
              <w:t>单</w:t>
            </w:r>
            <w:r w:rsidR="00D71C8E" w:rsidRPr="00D71C8E">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vAlign w:val="center"/>
            <w:hideMark/>
          </w:tcPr>
          <w:p w14:paraId="61045BFF" w14:textId="77777777" w:rsidR="00D71C8E" w:rsidRPr="00D71C8E" w:rsidRDefault="00D71C8E"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F4A338E" w14:textId="77777777" w:rsidR="00D71C8E" w:rsidRPr="00D71C8E" w:rsidRDefault="006512AC" w:rsidP="00D71C8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CA8BA55" w14:textId="77777777" w:rsidR="00D71C8E" w:rsidRPr="008F2131" w:rsidRDefault="008464A3" w:rsidP="008464A3">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w:t>
            </w:r>
            <w:r w:rsidR="002A19CB">
              <w:rPr>
                <w:rFonts w:hint="eastAsia"/>
                <w:sz w:val="20"/>
              </w:rPr>
              <w:t>该</w:t>
            </w:r>
            <w:r>
              <w:rPr>
                <w:rFonts w:hint="eastAsia"/>
                <w:sz w:val="20"/>
              </w:rPr>
              <w:t>申请的内部</w:t>
            </w:r>
            <w:r w:rsidR="001B48E1">
              <w:rPr>
                <w:rFonts w:hint="eastAsia"/>
                <w:sz w:val="20"/>
              </w:rPr>
              <w:t>唯一</w:t>
            </w:r>
            <w:r w:rsidR="008F2131" w:rsidRPr="008F2131">
              <w:rPr>
                <w:rFonts w:hint="eastAsia"/>
                <w:sz w:val="20"/>
              </w:rPr>
              <w:t>编号</w:t>
            </w:r>
            <w:r w:rsidR="001B48E1">
              <w:rPr>
                <w:rFonts w:hint="eastAsia"/>
                <w:sz w:val="20"/>
              </w:rPr>
              <w:t>。</w:t>
            </w:r>
          </w:p>
        </w:tc>
      </w:tr>
      <w:tr w:rsidR="00D71C8E" w:rsidRPr="00D71C8E" w14:paraId="17F78C81"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AEDF11"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47B061F9"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memberID</w:t>
            </w:r>
          </w:p>
        </w:tc>
        <w:tc>
          <w:tcPr>
            <w:tcW w:w="1847" w:type="dxa"/>
            <w:tcBorders>
              <w:top w:val="nil"/>
              <w:left w:val="nil"/>
              <w:bottom w:val="single" w:sz="4" w:space="0" w:color="auto"/>
              <w:right w:val="single" w:sz="4" w:space="0" w:color="auto"/>
            </w:tcBorders>
            <w:shd w:val="clear" w:color="auto" w:fill="auto"/>
            <w:noWrap/>
            <w:vAlign w:val="center"/>
            <w:hideMark/>
          </w:tcPr>
          <w:p w14:paraId="54AB5C48"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4D00134B"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6F0F59F" w14:textId="77777777" w:rsidR="00D71C8E"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350B9247"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06171392" w14:textId="77777777"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ED5FB1F" w14:textId="77777777" w:rsidR="006512AC" w:rsidRPr="005D3908" w:rsidRDefault="006512AC" w:rsidP="0075261B">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420F87F6"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1847" w:type="dxa"/>
            <w:tcBorders>
              <w:top w:val="nil"/>
              <w:left w:val="nil"/>
              <w:bottom w:val="single" w:sz="4" w:space="0" w:color="auto"/>
              <w:right w:val="single" w:sz="4" w:space="0" w:color="auto"/>
            </w:tcBorders>
            <w:shd w:val="clear" w:color="auto" w:fill="auto"/>
            <w:noWrap/>
            <w:vAlign w:val="center"/>
          </w:tcPr>
          <w:p w14:paraId="68DFCEF1" w14:textId="77777777" w:rsidR="006512AC" w:rsidRPr="005D3908"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6D12E6F0"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9327AE7" w14:textId="77777777" w:rsidR="006512AC" w:rsidRPr="005D3908" w:rsidRDefault="006512AC" w:rsidP="0075261B">
            <w:pPr>
              <w:spacing w:line="240" w:lineRule="auto"/>
              <w:ind w:firstLineChars="0" w:firstLine="0"/>
              <w:rPr>
                <w:rFonts w:asciiTheme="minorEastAsia" w:hAnsiTheme="minorEastAsia"/>
                <w:sz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70A1B12E" w14:textId="77777777" w:rsidR="006512AC" w:rsidRPr="005D3908" w:rsidRDefault="006512AC" w:rsidP="0075261B">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279B6A0E"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568435"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181AB9A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847" w:type="dxa"/>
            <w:tcBorders>
              <w:top w:val="nil"/>
              <w:left w:val="nil"/>
              <w:bottom w:val="single" w:sz="4" w:space="0" w:color="auto"/>
              <w:right w:val="single" w:sz="4" w:space="0" w:color="auto"/>
            </w:tcBorders>
            <w:shd w:val="clear" w:color="auto" w:fill="auto"/>
            <w:noWrap/>
            <w:vAlign w:val="center"/>
            <w:hideMark/>
          </w:tcPr>
          <w:p w14:paraId="544FF6D5"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ABD1CB4"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402D844"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C2F8F5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C33CA6" w:rsidRPr="00D71C8E" w14:paraId="7B71A54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0406651" w14:textId="77777777" w:rsidR="00C33CA6"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1896" w:type="dxa"/>
            <w:tcBorders>
              <w:top w:val="nil"/>
              <w:left w:val="nil"/>
              <w:bottom w:val="single" w:sz="4" w:space="0" w:color="auto"/>
              <w:right w:val="single" w:sz="4" w:space="0" w:color="auto"/>
            </w:tcBorders>
            <w:shd w:val="clear" w:color="auto" w:fill="auto"/>
            <w:noWrap/>
            <w:vAlign w:val="center"/>
          </w:tcPr>
          <w:p w14:paraId="11A1F2FE" w14:textId="77777777" w:rsidR="00C33CA6"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w:t>
            </w:r>
            <w:r w:rsidR="001A140B" w:rsidRPr="005D3908">
              <w:rPr>
                <w:rFonts w:ascii="宋体" w:eastAsia="宋体" w:hAnsi="宋体" w:cs="宋体" w:hint="eastAsia"/>
                <w:color w:val="000000"/>
                <w:kern w:val="0"/>
                <w:sz w:val="20"/>
                <w:szCs w:val="20"/>
              </w:rPr>
              <w:t>ickupSort</w:t>
            </w:r>
          </w:p>
        </w:tc>
        <w:tc>
          <w:tcPr>
            <w:tcW w:w="1847" w:type="dxa"/>
            <w:tcBorders>
              <w:top w:val="nil"/>
              <w:left w:val="nil"/>
              <w:bottom w:val="single" w:sz="4" w:space="0" w:color="auto"/>
              <w:right w:val="single" w:sz="4" w:space="0" w:color="auto"/>
            </w:tcBorders>
            <w:shd w:val="clear" w:color="auto" w:fill="auto"/>
            <w:noWrap/>
            <w:vAlign w:val="center"/>
          </w:tcPr>
          <w:p w14:paraId="0CF3AB48"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60" w:type="dxa"/>
            <w:tcBorders>
              <w:top w:val="nil"/>
              <w:left w:val="nil"/>
              <w:bottom w:val="single" w:sz="4" w:space="0" w:color="auto"/>
              <w:right w:val="single" w:sz="4" w:space="0" w:color="auto"/>
            </w:tcBorders>
            <w:shd w:val="clear" w:color="auto" w:fill="auto"/>
            <w:vAlign w:val="center"/>
          </w:tcPr>
          <w:p w14:paraId="7AFE94B0"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39B123C"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F1749A9" w14:textId="77777777" w:rsidR="00C33CA6"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hint="eastAsia"/>
                <w:sz w:val="20"/>
              </w:rPr>
              <w:t>1-</w:t>
            </w:r>
            <w:r w:rsidRPr="005D3908">
              <w:rPr>
                <w:rFonts w:hint="eastAsia"/>
                <w:sz w:val="20"/>
              </w:rPr>
              <w:t>普通提货申请、</w:t>
            </w:r>
            <w:r w:rsidRPr="005D3908">
              <w:rPr>
                <w:rFonts w:hint="eastAsia"/>
                <w:sz w:val="20"/>
              </w:rPr>
              <w:t>2-</w:t>
            </w:r>
            <w:r w:rsidRPr="005D3908">
              <w:rPr>
                <w:rFonts w:hint="eastAsia"/>
                <w:sz w:val="20"/>
              </w:rPr>
              <w:t>租借提货申请、</w:t>
            </w:r>
            <w:r w:rsidRPr="005D3908">
              <w:rPr>
                <w:rFonts w:hint="eastAsia"/>
                <w:sz w:val="20"/>
              </w:rPr>
              <w:t>3-</w:t>
            </w:r>
            <w:r w:rsidRPr="005D3908">
              <w:rPr>
                <w:rFonts w:hint="eastAsia"/>
                <w:sz w:val="20"/>
              </w:rPr>
              <w:t>拆借提货申请</w:t>
            </w:r>
          </w:p>
        </w:tc>
      </w:tr>
      <w:tr w:rsidR="006512AC" w:rsidRPr="00D71C8E" w14:paraId="5912B789"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E2FD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1896" w:type="dxa"/>
            <w:tcBorders>
              <w:top w:val="nil"/>
              <w:left w:val="nil"/>
              <w:bottom w:val="single" w:sz="4" w:space="0" w:color="auto"/>
              <w:right w:val="single" w:sz="4" w:space="0" w:color="auto"/>
            </w:tcBorders>
            <w:shd w:val="clear" w:color="auto" w:fill="auto"/>
            <w:vAlign w:val="center"/>
            <w:hideMark/>
          </w:tcPr>
          <w:p w14:paraId="53DE3AF9"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847" w:type="dxa"/>
            <w:tcBorders>
              <w:top w:val="nil"/>
              <w:left w:val="nil"/>
              <w:bottom w:val="single" w:sz="4" w:space="0" w:color="auto"/>
              <w:right w:val="single" w:sz="4" w:space="0" w:color="auto"/>
            </w:tcBorders>
            <w:shd w:val="clear" w:color="auto" w:fill="auto"/>
            <w:noWrap/>
            <w:vAlign w:val="center"/>
            <w:hideMark/>
          </w:tcPr>
          <w:p w14:paraId="0F89439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hideMark/>
          </w:tcPr>
          <w:p w14:paraId="1FF1D4BD"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7B1FF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D852CC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3ED17E1C"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17F14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K22</w:t>
            </w:r>
          </w:p>
        </w:tc>
        <w:tc>
          <w:tcPr>
            <w:tcW w:w="1896" w:type="dxa"/>
            <w:tcBorders>
              <w:top w:val="nil"/>
              <w:left w:val="nil"/>
              <w:bottom w:val="single" w:sz="4" w:space="0" w:color="auto"/>
              <w:right w:val="single" w:sz="4" w:space="0" w:color="auto"/>
            </w:tcBorders>
            <w:shd w:val="clear" w:color="auto" w:fill="auto"/>
            <w:vAlign w:val="center"/>
            <w:hideMark/>
          </w:tcPr>
          <w:p w14:paraId="37907AA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pickupPerson</w:t>
            </w:r>
          </w:p>
        </w:tc>
        <w:tc>
          <w:tcPr>
            <w:tcW w:w="1847" w:type="dxa"/>
            <w:tcBorders>
              <w:top w:val="nil"/>
              <w:left w:val="nil"/>
              <w:bottom w:val="single" w:sz="4" w:space="0" w:color="auto"/>
              <w:right w:val="single" w:sz="4" w:space="0" w:color="auto"/>
            </w:tcBorders>
            <w:shd w:val="clear" w:color="auto" w:fill="auto"/>
            <w:noWrap/>
            <w:vAlign w:val="center"/>
            <w:hideMark/>
          </w:tcPr>
          <w:p w14:paraId="3CBE192F"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hideMark/>
          </w:tcPr>
          <w:p w14:paraId="63D8E29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27A5FE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7BBDE39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3C11434D"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5DFD90F" w14:textId="77777777" w:rsidR="00901EFE"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B04</w:t>
            </w:r>
          </w:p>
        </w:tc>
        <w:tc>
          <w:tcPr>
            <w:tcW w:w="1896" w:type="dxa"/>
            <w:tcBorders>
              <w:top w:val="nil"/>
              <w:left w:val="nil"/>
              <w:bottom w:val="single" w:sz="4" w:space="0" w:color="auto"/>
              <w:right w:val="single" w:sz="4" w:space="0" w:color="auto"/>
            </w:tcBorders>
            <w:shd w:val="clear" w:color="auto" w:fill="auto"/>
            <w:vAlign w:val="center"/>
          </w:tcPr>
          <w:p w14:paraId="7796C29A" w14:textId="77777777" w:rsidR="00901EFE"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tel</w:t>
            </w:r>
          </w:p>
        </w:tc>
        <w:tc>
          <w:tcPr>
            <w:tcW w:w="1847" w:type="dxa"/>
            <w:tcBorders>
              <w:top w:val="nil"/>
              <w:left w:val="nil"/>
              <w:bottom w:val="single" w:sz="4" w:space="0" w:color="auto"/>
              <w:right w:val="single" w:sz="4" w:space="0" w:color="auto"/>
            </w:tcBorders>
            <w:shd w:val="clear" w:color="auto" w:fill="auto"/>
            <w:noWrap/>
            <w:vAlign w:val="center"/>
          </w:tcPr>
          <w:p w14:paraId="6DB489F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提货人联系方式</w:t>
            </w:r>
          </w:p>
        </w:tc>
        <w:tc>
          <w:tcPr>
            <w:tcW w:w="760" w:type="dxa"/>
            <w:tcBorders>
              <w:top w:val="nil"/>
              <w:left w:val="nil"/>
              <w:bottom w:val="single" w:sz="4" w:space="0" w:color="auto"/>
              <w:right w:val="single" w:sz="4" w:space="0" w:color="auto"/>
            </w:tcBorders>
            <w:shd w:val="clear" w:color="auto" w:fill="auto"/>
            <w:vAlign w:val="center"/>
          </w:tcPr>
          <w:p w14:paraId="421D20C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27FECC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0AB70C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0D4DADFB"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4FBAB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K23</w:t>
            </w:r>
          </w:p>
        </w:tc>
        <w:tc>
          <w:tcPr>
            <w:tcW w:w="1896" w:type="dxa"/>
            <w:tcBorders>
              <w:top w:val="nil"/>
              <w:left w:val="nil"/>
              <w:bottom w:val="single" w:sz="4" w:space="0" w:color="auto"/>
              <w:right w:val="single" w:sz="4" w:space="0" w:color="auto"/>
            </w:tcBorders>
            <w:shd w:val="clear" w:color="auto" w:fill="auto"/>
            <w:vAlign w:val="center"/>
            <w:hideMark/>
          </w:tcPr>
          <w:p w14:paraId="76BBAF5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cipher</w:t>
            </w:r>
          </w:p>
        </w:tc>
        <w:tc>
          <w:tcPr>
            <w:tcW w:w="1847" w:type="dxa"/>
            <w:tcBorders>
              <w:top w:val="nil"/>
              <w:left w:val="nil"/>
              <w:bottom w:val="single" w:sz="4" w:space="0" w:color="auto"/>
              <w:right w:val="single" w:sz="4" w:space="0" w:color="auto"/>
            </w:tcBorders>
            <w:shd w:val="clear" w:color="auto" w:fill="auto"/>
            <w:noWrap/>
            <w:vAlign w:val="center"/>
            <w:hideMark/>
          </w:tcPr>
          <w:p w14:paraId="1943606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hideMark/>
          </w:tcPr>
          <w:p w14:paraId="48D4F168"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C3DF4E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FE91EC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6206D158"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181DD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B01</w:t>
            </w:r>
          </w:p>
        </w:tc>
        <w:tc>
          <w:tcPr>
            <w:tcW w:w="1896" w:type="dxa"/>
            <w:tcBorders>
              <w:top w:val="nil"/>
              <w:left w:val="nil"/>
              <w:bottom w:val="single" w:sz="4" w:space="0" w:color="auto"/>
              <w:right w:val="single" w:sz="4" w:space="0" w:color="auto"/>
            </w:tcBorders>
            <w:shd w:val="clear" w:color="auto" w:fill="auto"/>
            <w:noWrap/>
            <w:vAlign w:val="center"/>
            <w:hideMark/>
          </w:tcPr>
          <w:p w14:paraId="503CDE8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certificateType</w:t>
            </w:r>
          </w:p>
        </w:tc>
        <w:tc>
          <w:tcPr>
            <w:tcW w:w="1847" w:type="dxa"/>
            <w:tcBorders>
              <w:top w:val="nil"/>
              <w:left w:val="nil"/>
              <w:bottom w:val="single" w:sz="4" w:space="0" w:color="auto"/>
              <w:right w:val="single" w:sz="4" w:space="0" w:color="auto"/>
            </w:tcBorders>
            <w:shd w:val="clear" w:color="auto" w:fill="auto"/>
            <w:noWrap/>
            <w:vAlign w:val="center"/>
            <w:hideMark/>
          </w:tcPr>
          <w:p w14:paraId="4A30ACD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hideMark/>
          </w:tcPr>
          <w:p w14:paraId="486393D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F2C645F"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513573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6BBDB094"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9A056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B02</w:t>
            </w:r>
          </w:p>
        </w:tc>
        <w:tc>
          <w:tcPr>
            <w:tcW w:w="1896" w:type="dxa"/>
            <w:tcBorders>
              <w:top w:val="nil"/>
              <w:left w:val="nil"/>
              <w:bottom w:val="single" w:sz="4" w:space="0" w:color="auto"/>
              <w:right w:val="single" w:sz="4" w:space="0" w:color="auto"/>
            </w:tcBorders>
            <w:shd w:val="clear" w:color="auto" w:fill="auto"/>
            <w:noWrap/>
            <w:vAlign w:val="center"/>
            <w:hideMark/>
          </w:tcPr>
          <w:p w14:paraId="41CEBBA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certificateNo</w:t>
            </w:r>
          </w:p>
        </w:tc>
        <w:tc>
          <w:tcPr>
            <w:tcW w:w="1847" w:type="dxa"/>
            <w:tcBorders>
              <w:top w:val="nil"/>
              <w:left w:val="nil"/>
              <w:bottom w:val="single" w:sz="4" w:space="0" w:color="auto"/>
              <w:right w:val="single" w:sz="4" w:space="0" w:color="auto"/>
            </w:tcBorders>
            <w:shd w:val="clear" w:color="auto" w:fill="auto"/>
            <w:noWrap/>
            <w:vAlign w:val="center"/>
            <w:hideMark/>
          </w:tcPr>
          <w:p w14:paraId="3301D115"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hideMark/>
          </w:tcPr>
          <w:p w14:paraId="67BEDD2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03823A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24BC6D6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F2385B5" w14:textId="77777777" w:rsidTr="00DB7B2C">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2C0564"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K26</w:t>
            </w:r>
          </w:p>
        </w:tc>
        <w:tc>
          <w:tcPr>
            <w:tcW w:w="1896" w:type="dxa"/>
            <w:tcBorders>
              <w:top w:val="nil"/>
              <w:left w:val="nil"/>
              <w:bottom w:val="single" w:sz="4" w:space="0" w:color="auto"/>
              <w:right w:val="single" w:sz="4" w:space="0" w:color="auto"/>
            </w:tcBorders>
            <w:shd w:val="clear" w:color="auto" w:fill="auto"/>
            <w:noWrap/>
            <w:vAlign w:val="center"/>
            <w:hideMark/>
          </w:tcPr>
          <w:p w14:paraId="1ED7AF4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pickupSheetFlag</w:t>
            </w:r>
          </w:p>
        </w:tc>
        <w:tc>
          <w:tcPr>
            <w:tcW w:w="1847" w:type="dxa"/>
            <w:tcBorders>
              <w:top w:val="nil"/>
              <w:left w:val="nil"/>
              <w:bottom w:val="single" w:sz="4" w:space="0" w:color="auto"/>
              <w:right w:val="single" w:sz="4" w:space="0" w:color="auto"/>
            </w:tcBorders>
            <w:shd w:val="clear" w:color="auto" w:fill="auto"/>
            <w:noWrap/>
            <w:vAlign w:val="center"/>
            <w:hideMark/>
          </w:tcPr>
          <w:p w14:paraId="536B605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仓库库存不足是否生成提货单标志</w:t>
            </w:r>
          </w:p>
        </w:tc>
        <w:tc>
          <w:tcPr>
            <w:tcW w:w="760" w:type="dxa"/>
            <w:tcBorders>
              <w:top w:val="nil"/>
              <w:left w:val="nil"/>
              <w:bottom w:val="single" w:sz="4" w:space="0" w:color="auto"/>
              <w:right w:val="single" w:sz="4" w:space="0" w:color="auto"/>
            </w:tcBorders>
            <w:shd w:val="clear" w:color="auto" w:fill="auto"/>
            <w:vAlign w:val="center"/>
            <w:hideMark/>
          </w:tcPr>
          <w:p w14:paraId="595B38D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9FED5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6160F1A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0－不生成，1－生成</w:t>
            </w:r>
          </w:p>
        </w:tc>
      </w:tr>
      <w:tr w:rsidR="00901EFE" w:rsidRPr="00D71C8E" w14:paraId="5E6A753B"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CD5C2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1896" w:type="dxa"/>
            <w:tcBorders>
              <w:top w:val="nil"/>
              <w:left w:val="nil"/>
              <w:bottom w:val="single" w:sz="4" w:space="0" w:color="auto"/>
              <w:right w:val="single" w:sz="4" w:space="0" w:color="auto"/>
            </w:tcBorders>
            <w:shd w:val="clear" w:color="auto" w:fill="auto"/>
            <w:vAlign w:val="center"/>
            <w:hideMark/>
          </w:tcPr>
          <w:p w14:paraId="11541CA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847" w:type="dxa"/>
            <w:tcBorders>
              <w:top w:val="nil"/>
              <w:left w:val="nil"/>
              <w:bottom w:val="single" w:sz="4" w:space="0" w:color="auto"/>
              <w:right w:val="single" w:sz="4" w:space="0" w:color="auto"/>
            </w:tcBorders>
            <w:shd w:val="clear" w:color="auto" w:fill="auto"/>
            <w:noWrap/>
            <w:vAlign w:val="center"/>
            <w:hideMark/>
          </w:tcPr>
          <w:p w14:paraId="62DB20A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hideMark/>
          </w:tcPr>
          <w:p w14:paraId="0B7FC005"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EF6392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06FACBD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5819F4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52043E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T53</w:t>
            </w:r>
          </w:p>
        </w:tc>
        <w:tc>
          <w:tcPr>
            <w:tcW w:w="1896" w:type="dxa"/>
            <w:tcBorders>
              <w:top w:val="nil"/>
              <w:left w:val="nil"/>
              <w:bottom w:val="single" w:sz="4" w:space="0" w:color="auto"/>
              <w:right w:val="single" w:sz="4" w:space="0" w:color="auto"/>
            </w:tcBorders>
            <w:shd w:val="clear" w:color="auto" w:fill="auto"/>
            <w:vAlign w:val="center"/>
          </w:tcPr>
          <w:p w14:paraId="31D8FAB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sumStdWeight</w:t>
            </w:r>
          </w:p>
        </w:tc>
        <w:tc>
          <w:tcPr>
            <w:tcW w:w="1847" w:type="dxa"/>
            <w:tcBorders>
              <w:top w:val="nil"/>
              <w:left w:val="nil"/>
              <w:bottom w:val="single" w:sz="4" w:space="0" w:color="auto"/>
              <w:right w:val="single" w:sz="4" w:space="0" w:color="auto"/>
            </w:tcBorders>
            <w:shd w:val="clear" w:color="auto" w:fill="auto"/>
            <w:noWrap/>
            <w:vAlign w:val="center"/>
          </w:tcPr>
          <w:p w14:paraId="6C16E82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标准提货总重</w:t>
            </w:r>
          </w:p>
        </w:tc>
        <w:tc>
          <w:tcPr>
            <w:tcW w:w="760" w:type="dxa"/>
            <w:tcBorders>
              <w:top w:val="nil"/>
              <w:left w:val="nil"/>
              <w:bottom w:val="single" w:sz="4" w:space="0" w:color="auto"/>
              <w:right w:val="single" w:sz="4" w:space="0" w:color="auto"/>
            </w:tcBorders>
            <w:shd w:val="clear" w:color="auto" w:fill="auto"/>
            <w:vAlign w:val="center"/>
          </w:tcPr>
          <w:p w14:paraId="45D4869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53D37A4"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188C32B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C761ABF"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8C7F44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K24</w:t>
            </w:r>
          </w:p>
        </w:tc>
        <w:tc>
          <w:tcPr>
            <w:tcW w:w="1896" w:type="dxa"/>
            <w:tcBorders>
              <w:top w:val="nil"/>
              <w:left w:val="nil"/>
              <w:bottom w:val="single" w:sz="4" w:space="0" w:color="auto"/>
              <w:right w:val="single" w:sz="4" w:space="0" w:color="auto"/>
            </w:tcBorders>
            <w:shd w:val="clear" w:color="auto" w:fill="auto"/>
            <w:vAlign w:val="center"/>
            <w:hideMark/>
          </w:tcPr>
          <w:p w14:paraId="59F33C4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selfDrawWeight</w:t>
            </w:r>
          </w:p>
        </w:tc>
        <w:tc>
          <w:tcPr>
            <w:tcW w:w="1847" w:type="dxa"/>
            <w:tcBorders>
              <w:top w:val="nil"/>
              <w:left w:val="nil"/>
              <w:bottom w:val="single" w:sz="4" w:space="0" w:color="auto"/>
              <w:right w:val="single" w:sz="4" w:space="0" w:color="auto"/>
            </w:tcBorders>
            <w:shd w:val="clear" w:color="auto" w:fill="auto"/>
            <w:noWrap/>
            <w:vAlign w:val="center"/>
            <w:hideMark/>
          </w:tcPr>
          <w:p w14:paraId="635D677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hideMark/>
          </w:tcPr>
          <w:p w14:paraId="1157D026" w14:textId="77777777" w:rsidR="00901EFE" w:rsidRPr="005D3908" w:rsidRDefault="00901EFE"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70D8FBF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4F46715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标准重量,提货类型是1、3，该字段必填。</w:t>
            </w:r>
          </w:p>
        </w:tc>
      </w:tr>
      <w:tr w:rsidR="00901EFE" w:rsidRPr="00D71C8E" w14:paraId="64429C11"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ED07E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K25</w:t>
            </w:r>
          </w:p>
        </w:tc>
        <w:tc>
          <w:tcPr>
            <w:tcW w:w="1896" w:type="dxa"/>
            <w:tcBorders>
              <w:top w:val="nil"/>
              <w:left w:val="nil"/>
              <w:bottom w:val="single" w:sz="4" w:space="0" w:color="auto"/>
              <w:right w:val="single" w:sz="4" w:space="0" w:color="auto"/>
            </w:tcBorders>
            <w:shd w:val="clear" w:color="auto" w:fill="auto"/>
            <w:vAlign w:val="center"/>
            <w:hideMark/>
          </w:tcPr>
          <w:p w14:paraId="5555D03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tradeDrawWeight</w:t>
            </w:r>
          </w:p>
        </w:tc>
        <w:tc>
          <w:tcPr>
            <w:tcW w:w="1847" w:type="dxa"/>
            <w:tcBorders>
              <w:top w:val="nil"/>
              <w:left w:val="nil"/>
              <w:bottom w:val="single" w:sz="4" w:space="0" w:color="auto"/>
              <w:right w:val="single" w:sz="4" w:space="0" w:color="auto"/>
            </w:tcBorders>
            <w:shd w:val="clear" w:color="auto" w:fill="auto"/>
            <w:noWrap/>
            <w:vAlign w:val="center"/>
            <w:hideMark/>
          </w:tcPr>
          <w:p w14:paraId="58217B89"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交易获得买入货权交提重量</w:t>
            </w:r>
          </w:p>
        </w:tc>
        <w:tc>
          <w:tcPr>
            <w:tcW w:w="760" w:type="dxa"/>
            <w:tcBorders>
              <w:top w:val="nil"/>
              <w:left w:val="nil"/>
              <w:bottom w:val="single" w:sz="4" w:space="0" w:color="auto"/>
              <w:right w:val="single" w:sz="4" w:space="0" w:color="auto"/>
            </w:tcBorders>
            <w:shd w:val="clear" w:color="auto" w:fill="auto"/>
            <w:vAlign w:val="center"/>
            <w:hideMark/>
          </w:tcPr>
          <w:p w14:paraId="178D2165" w14:textId="77777777" w:rsidR="00901EFE" w:rsidRPr="005D3908" w:rsidRDefault="00901EFE"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1C46E56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66DA6AD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标准重量,提货类型是2、3，该字段必填。</w:t>
            </w:r>
          </w:p>
        </w:tc>
      </w:tr>
      <w:tr w:rsidR="001E6FD5" w:rsidRPr="00D71C8E" w14:paraId="58420CA1"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6A14B6" w14:textId="77777777" w:rsidR="001E6FD5"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K32</w:t>
            </w:r>
          </w:p>
        </w:tc>
        <w:tc>
          <w:tcPr>
            <w:tcW w:w="1896" w:type="dxa"/>
            <w:tcBorders>
              <w:top w:val="nil"/>
              <w:left w:val="nil"/>
              <w:bottom w:val="single" w:sz="4" w:space="0" w:color="auto"/>
              <w:right w:val="single" w:sz="4" w:space="0" w:color="auto"/>
            </w:tcBorders>
            <w:shd w:val="clear" w:color="auto" w:fill="auto"/>
            <w:vAlign w:val="center"/>
          </w:tcPr>
          <w:p w14:paraId="02A97079" w14:textId="77777777" w:rsidR="001E6FD5"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noTradeDrawWeight</w:t>
            </w:r>
          </w:p>
        </w:tc>
        <w:tc>
          <w:tcPr>
            <w:tcW w:w="1847" w:type="dxa"/>
            <w:tcBorders>
              <w:top w:val="nil"/>
              <w:left w:val="nil"/>
              <w:bottom w:val="single" w:sz="4" w:space="0" w:color="auto"/>
              <w:right w:val="single" w:sz="4" w:space="0" w:color="auto"/>
            </w:tcBorders>
            <w:shd w:val="clear" w:color="auto" w:fill="auto"/>
            <w:noWrap/>
            <w:vAlign w:val="center"/>
          </w:tcPr>
          <w:p w14:paraId="394C8A14" w14:textId="77777777" w:rsidR="001E6FD5" w:rsidRPr="005D3908" w:rsidRDefault="001E6FD5"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非交易获得买入货权交提重量</w:t>
            </w:r>
          </w:p>
        </w:tc>
        <w:tc>
          <w:tcPr>
            <w:tcW w:w="760" w:type="dxa"/>
            <w:tcBorders>
              <w:top w:val="nil"/>
              <w:left w:val="nil"/>
              <w:bottom w:val="single" w:sz="4" w:space="0" w:color="auto"/>
              <w:right w:val="single" w:sz="4" w:space="0" w:color="auto"/>
            </w:tcBorders>
            <w:shd w:val="clear" w:color="auto" w:fill="auto"/>
            <w:vAlign w:val="center"/>
          </w:tcPr>
          <w:p w14:paraId="4859FCFB" w14:textId="77777777" w:rsidR="001E6FD5" w:rsidRPr="005D3908" w:rsidRDefault="001E6FD5"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3F4B0040" w14:textId="77777777" w:rsidR="001E6FD5" w:rsidRPr="005D3908" w:rsidRDefault="001E6FD5"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B5573A3" w14:textId="22F38FF6" w:rsidR="001E6FD5" w:rsidRPr="005D3908" w:rsidRDefault="00EC0C75"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p>
        </w:tc>
      </w:tr>
      <w:tr w:rsidR="001E6FD5" w:rsidRPr="00D71C8E" w14:paraId="3D15CFF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EB633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K21</w:t>
            </w:r>
          </w:p>
        </w:tc>
        <w:tc>
          <w:tcPr>
            <w:tcW w:w="1896" w:type="dxa"/>
            <w:tcBorders>
              <w:top w:val="nil"/>
              <w:left w:val="nil"/>
              <w:bottom w:val="single" w:sz="4" w:space="0" w:color="auto"/>
              <w:right w:val="single" w:sz="4" w:space="0" w:color="auto"/>
            </w:tcBorders>
            <w:shd w:val="clear" w:color="auto" w:fill="auto"/>
            <w:vAlign w:val="center"/>
            <w:hideMark/>
          </w:tcPr>
          <w:p w14:paraId="794A0FF1"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drawType</w:t>
            </w:r>
          </w:p>
        </w:tc>
        <w:tc>
          <w:tcPr>
            <w:tcW w:w="1847" w:type="dxa"/>
            <w:tcBorders>
              <w:top w:val="nil"/>
              <w:left w:val="nil"/>
              <w:bottom w:val="single" w:sz="4" w:space="0" w:color="auto"/>
              <w:right w:val="single" w:sz="4" w:space="0" w:color="auto"/>
            </w:tcBorders>
            <w:shd w:val="clear" w:color="auto" w:fill="auto"/>
            <w:noWrap/>
            <w:vAlign w:val="center"/>
            <w:hideMark/>
          </w:tcPr>
          <w:p w14:paraId="29527E2C"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hideMark/>
          </w:tcPr>
          <w:p w14:paraId="5CBF2DEE"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D51FC6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3D4C8EFA"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1-自提，2-交提，3-部分交提</w:t>
            </w:r>
          </w:p>
        </w:tc>
      </w:tr>
      <w:tr w:rsidR="001E6FD5" w:rsidRPr="00D71C8E" w14:paraId="2CDF7484"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8D7BA41" w14:textId="77777777" w:rsidR="001E6FD5"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K04</w:t>
            </w:r>
          </w:p>
        </w:tc>
        <w:tc>
          <w:tcPr>
            <w:tcW w:w="1896" w:type="dxa"/>
            <w:tcBorders>
              <w:top w:val="nil"/>
              <w:left w:val="nil"/>
              <w:bottom w:val="single" w:sz="4" w:space="0" w:color="auto"/>
              <w:right w:val="single" w:sz="4" w:space="0" w:color="auto"/>
            </w:tcBorders>
            <w:shd w:val="clear" w:color="auto" w:fill="auto"/>
            <w:noWrap/>
            <w:vAlign w:val="center"/>
            <w:hideMark/>
          </w:tcPr>
          <w:p w14:paraId="571117B1" w14:textId="77777777" w:rsidR="001E6FD5"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sheetNo</w:t>
            </w:r>
          </w:p>
        </w:tc>
        <w:tc>
          <w:tcPr>
            <w:tcW w:w="1847" w:type="dxa"/>
            <w:tcBorders>
              <w:top w:val="nil"/>
              <w:left w:val="nil"/>
              <w:bottom w:val="single" w:sz="4" w:space="0" w:color="auto"/>
              <w:right w:val="single" w:sz="4" w:space="0" w:color="auto"/>
            </w:tcBorders>
            <w:shd w:val="clear" w:color="auto" w:fill="auto"/>
            <w:noWrap/>
            <w:vAlign w:val="center"/>
            <w:hideMark/>
          </w:tcPr>
          <w:p w14:paraId="45C6D77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登记编号</w:t>
            </w:r>
          </w:p>
        </w:tc>
        <w:tc>
          <w:tcPr>
            <w:tcW w:w="760" w:type="dxa"/>
            <w:tcBorders>
              <w:top w:val="nil"/>
              <w:left w:val="nil"/>
              <w:bottom w:val="single" w:sz="4" w:space="0" w:color="auto"/>
              <w:right w:val="single" w:sz="4" w:space="0" w:color="auto"/>
            </w:tcBorders>
            <w:shd w:val="clear" w:color="auto" w:fill="auto"/>
            <w:vAlign w:val="center"/>
            <w:hideMark/>
          </w:tcPr>
          <w:p w14:paraId="7844B4DD"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7EDB6ACE"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429D7006" w14:textId="77777777" w:rsidR="001E6FD5" w:rsidRPr="00D71C8E" w:rsidRDefault="001E6FD5" w:rsidP="00B05587">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如果是普通提货申请，该字段不填。如果是租借提货申</w:t>
            </w:r>
            <w:r w:rsidRPr="00D71C8E">
              <w:rPr>
                <w:rFonts w:ascii="宋体" w:eastAsia="宋体" w:hAnsi="宋体" w:cs="宋体" w:hint="eastAsia"/>
                <w:color w:val="000000"/>
                <w:kern w:val="0"/>
                <w:sz w:val="20"/>
                <w:szCs w:val="20"/>
              </w:rPr>
              <w:lastRenderedPageBreak/>
              <w:t>请业务，填写内容为租借提货申请对应的租借登记编号。</w:t>
            </w:r>
            <w:r>
              <w:rPr>
                <w:rFonts w:ascii="宋体" w:eastAsia="宋体" w:hAnsi="宋体" w:cs="宋体" w:hint="eastAsia"/>
                <w:color w:val="000000"/>
                <w:kern w:val="0"/>
                <w:sz w:val="20"/>
                <w:szCs w:val="20"/>
              </w:rPr>
              <w:t>如果是拆借提货申请业务，填写内容为拆借</w:t>
            </w:r>
            <w:r w:rsidR="00FB300C">
              <w:rPr>
                <w:rFonts w:ascii="宋体" w:eastAsia="宋体" w:hAnsi="宋体" w:cs="宋体" w:hint="eastAsia"/>
                <w:color w:val="000000"/>
                <w:kern w:val="0"/>
                <w:sz w:val="20"/>
                <w:szCs w:val="20"/>
              </w:rPr>
              <w:t>过户单</w:t>
            </w:r>
            <w:r w:rsidR="00935EEB">
              <w:rPr>
                <w:rFonts w:ascii="宋体" w:eastAsia="宋体" w:hAnsi="宋体" w:cs="宋体" w:hint="eastAsia"/>
                <w:color w:val="000000"/>
                <w:kern w:val="0"/>
                <w:sz w:val="20"/>
                <w:szCs w:val="20"/>
              </w:rPr>
              <w:t>编号</w:t>
            </w:r>
            <w:r w:rsidR="00FB300C">
              <w:rPr>
                <w:rFonts w:ascii="宋体" w:eastAsia="宋体" w:hAnsi="宋体" w:cs="宋体" w:hint="eastAsia"/>
                <w:color w:val="000000"/>
                <w:kern w:val="0"/>
                <w:sz w:val="20"/>
                <w:szCs w:val="20"/>
              </w:rPr>
              <w:t>。</w:t>
            </w:r>
          </w:p>
        </w:tc>
      </w:tr>
      <w:tr w:rsidR="001E6FD5" w:rsidRPr="00D71C8E" w14:paraId="63027033"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385B9BB"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lastRenderedPageBreak/>
              <w:t>K28</w:t>
            </w:r>
          </w:p>
        </w:tc>
        <w:tc>
          <w:tcPr>
            <w:tcW w:w="1896" w:type="dxa"/>
            <w:tcBorders>
              <w:top w:val="nil"/>
              <w:left w:val="nil"/>
              <w:bottom w:val="single" w:sz="4" w:space="0" w:color="auto"/>
              <w:right w:val="single" w:sz="4" w:space="0" w:color="auto"/>
            </w:tcBorders>
            <w:shd w:val="clear" w:color="auto" w:fill="auto"/>
            <w:noWrap/>
            <w:vAlign w:val="center"/>
          </w:tcPr>
          <w:p w14:paraId="0C33033E"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goodsFlow</w:t>
            </w:r>
          </w:p>
        </w:tc>
        <w:tc>
          <w:tcPr>
            <w:tcW w:w="1847" w:type="dxa"/>
            <w:tcBorders>
              <w:top w:val="nil"/>
              <w:left w:val="nil"/>
              <w:bottom w:val="single" w:sz="4" w:space="0" w:color="auto"/>
              <w:right w:val="single" w:sz="4" w:space="0" w:color="auto"/>
            </w:tcBorders>
            <w:shd w:val="clear" w:color="auto" w:fill="auto"/>
            <w:noWrap/>
            <w:vAlign w:val="center"/>
          </w:tcPr>
          <w:p w14:paraId="1C101FDE"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实物流向</w:t>
            </w:r>
          </w:p>
        </w:tc>
        <w:tc>
          <w:tcPr>
            <w:tcW w:w="760" w:type="dxa"/>
            <w:tcBorders>
              <w:top w:val="nil"/>
              <w:left w:val="nil"/>
              <w:bottom w:val="single" w:sz="4" w:space="0" w:color="auto"/>
              <w:right w:val="single" w:sz="4" w:space="0" w:color="auto"/>
            </w:tcBorders>
            <w:shd w:val="clear" w:color="auto" w:fill="auto"/>
            <w:vAlign w:val="center"/>
          </w:tcPr>
          <w:p w14:paraId="31A33FEC"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5ED80405"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201F1201"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当为自贸区指定仓库时必填</w:t>
            </w:r>
          </w:p>
        </w:tc>
      </w:tr>
      <w:tr w:rsidR="001E6FD5" w:rsidRPr="00D71C8E" w14:paraId="7ECDDA17"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F974B70"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K06</w:t>
            </w:r>
          </w:p>
        </w:tc>
        <w:tc>
          <w:tcPr>
            <w:tcW w:w="1896" w:type="dxa"/>
            <w:tcBorders>
              <w:top w:val="nil"/>
              <w:left w:val="nil"/>
              <w:bottom w:val="single" w:sz="4" w:space="0" w:color="auto"/>
              <w:right w:val="single" w:sz="4" w:space="0" w:color="auto"/>
            </w:tcBorders>
            <w:shd w:val="clear" w:color="auto" w:fill="auto"/>
            <w:noWrap/>
            <w:vAlign w:val="center"/>
          </w:tcPr>
          <w:p w14:paraId="1A35EBA5"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memo</w:t>
            </w:r>
          </w:p>
        </w:tc>
        <w:tc>
          <w:tcPr>
            <w:tcW w:w="1847" w:type="dxa"/>
            <w:tcBorders>
              <w:top w:val="nil"/>
              <w:left w:val="nil"/>
              <w:bottom w:val="single" w:sz="4" w:space="0" w:color="auto"/>
              <w:right w:val="single" w:sz="4" w:space="0" w:color="auto"/>
            </w:tcBorders>
            <w:shd w:val="clear" w:color="auto" w:fill="auto"/>
            <w:noWrap/>
            <w:vAlign w:val="center"/>
          </w:tcPr>
          <w:p w14:paraId="219DD868"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备注</w:t>
            </w:r>
          </w:p>
        </w:tc>
        <w:tc>
          <w:tcPr>
            <w:tcW w:w="760" w:type="dxa"/>
            <w:tcBorders>
              <w:top w:val="nil"/>
              <w:left w:val="nil"/>
              <w:bottom w:val="single" w:sz="4" w:space="0" w:color="auto"/>
              <w:right w:val="single" w:sz="4" w:space="0" w:color="auto"/>
            </w:tcBorders>
            <w:shd w:val="clear" w:color="auto" w:fill="auto"/>
            <w:vAlign w:val="center"/>
          </w:tcPr>
          <w:p w14:paraId="3F83E1DA"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417C3A64"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55D8F222"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当为自贸区指定仓库时必填</w:t>
            </w:r>
          </w:p>
        </w:tc>
      </w:tr>
      <w:tr w:rsidR="00084D23" w:rsidRPr="00D71C8E" w14:paraId="145BF865"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A349918"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noWrap/>
            <w:vAlign w:val="center"/>
          </w:tcPr>
          <w:p w14:paraId="0EE20790"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traderID</w:t>
            </w:r>
          </w:p>
        </w:tc>
        <w:tc>
          <w:tcPr>
            <w:tcW w:w="1847" w:type="dxa"/>
            <w:tcBorders>
              <w:top w:val="nil"/>
              <w:left w:val="nil"/>
              <w:bottom w:val="single" w:sz="4" w:space="0" w:color="auto"/>
              <w:right w:val="single" w:sz="4" w:space="0" w:color="auto"/>
            </w:tcBorders>
            <w:shd w:val="clear" w:color="auto" w:fill="auto"/>
            <w:noWrap/>
            <w:vAlign w:val="center"/>
          </w:tcPr>
          <w:p w14:paraId="1048CAA0" w14:textId="77777777" w:rsidR="00084D23" w:rsidRPr="008F2131" w:rsidRDefault="00022953"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申请</w:t>
            </w:r>
            <w:r w:rsidR="00B25796">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tcPr>
          <w:p w14:paraId="53920F26" w14:textId="77777777" w:rsidR="00084D23"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55C1965"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59470371" w14:textId="77777777" w:rsidR="00084D23" w:rsidRDefault="00084D23" w:rsidP="008F2131">
            <w:pPr>
              <w:widowControl/>
              <w:spacing w:line="240" w:lineRule="auto"/>
              <w:ind w:firstLineChars="0" w:firstLine="0"/>
              <w:jc w:val="left"/>
              <w:rPr>
                <w:rFonts w:ascii="宋体" w:eastAsia="宋体" w:hAnsi="宋体" w:cs="宋体"/>
                <w:color w:val="000000"/>
                <w:kern w:val="0"/>
                <w:sz w:val="20"/>
                <w:szCs w:val="20"/>
              </w:rPr>
            </w:pPr>
          </w:p>
        </w:tc>
      </w:tr>
      <w:tr w:rsidR="00084D23" w:rsidRPr="00D71C8E" w14:paraId="0CF55C00" w14:textId="77777777" w:rsidTr="006C439E">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54F536"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K20</w:t>
            </w:r>
          </w:p>
        </w:tc>
        <w:tc>
          <w:tcPr>
            <w:tcW w:w="1896" w:type="dxa"/>
            <w:tcBorders>
              <w:top w:val="nil"/>
              <w:left w:val="nil"/>
              <w:bottom w:val="single" w:sz="4" w:space="0" w:color="auto"/>
              <w:right w:val="single" w:sz="4" w:space="0" w:color="auto"/>
            </w:tcBorders>
            <w:shd w:val="clear" w:color="auto" w:fill="auto"/>
            <w:noWrap/>
            <w:vAlign w:val="center"/>
            <w:hideMark/>
          </w:tcPr>
          <w:p w14:paraId="014FED24" w14:textId="77777777" w:rsidR="00084D23"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p</w:t>
            </w:r>
            <w:r w:rsidR="00084D23" w:rsidRPr="00D71C8E">
              <w:rPr>
                <w:rFonts w:ascii="宋体" w:eastAsia="宋体" w:hAnsi="宋体" w:cs="宋体" w:hint="eastAsia"/>
                <w:color w:val="000000"/>
                <w:kern w:val="0"/>
                <w:sz w:val="20"/>
                <w:szCs w:val="20"/>
              </w:rPr>
              <w:t>ickupSheetNo</w:t>
            </w:r>
          </w:p>
        </w:tc>
        <w:tc>
          <w:tcPr>
            <w:tcW w:w="1847" w:type="dxa"/>
            <w:tcBorders>
              <w:top w:val="nil"/>
              <w:left w:val="nil"/>
              <w:bottom w:val="single" w:sz="4" w:space="0" w:color="auto"/>
              <w:right w:val="single" w:sz="4" w:space="0" w:color="auto"/>
            </w:tcBorders>
            <w:shd w:val="clear" w:color="auto" w:fill="auto"/>
            <w:noWrap/>
            <w:vAlign w:val="center"/>
            <w:hideMark/>
          </w:tcPr>
          <w:p w14:paraId="72492D5B"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提货单编号</w:t>
            </w:r>
          </w:p>
        </w:tc>
        <w:tc>
          <w:tcPr>
            <w:tcW w:w="760" w:type="dxa"/>
            <w:tcBorders>
              <w:top w:val="nil"/>
              <w:left w:val="nil"/>
              <w:bottom w:val="single" w:sz="4" w:space="0" w:color="auto"/>
              <w:right w:val="single" w:sz="4" w:space="0" w:color="auto"/>
            </w:tcBorders>
            <w:shd w:val="clear" w:color="auto" w:fill="auto"/>
            <w:noWrap/>
            <w:vAlign w:val="center"/>
            <w:hideMark/>
          </w:tcPr>
          <w:p w14:paraId="7C5DED7F"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A6D2D07"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vAlign w:val="center"/>
            <w:hideMark/>
          </w:tcPr>
          <w:p w14:paraId="0965442E" w14:textId="77777777" w:rsidR="00084D23" w:rsidRPr="00D71C8E" w:rsidRDefault="00084D23" w:rsidP="001A4429">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TH＋（YYYYMMDD）＋</w:t>
            </w:r>
            <w:r>
              <w:rPr>
                <w:rFonts w:ascii="宋体" w:eastAsia="宋体" w:hAnsi="宋体" w:cs="宋体" w:hint="eastAsia"/>
                <w:color w:val="000000"/>
                <w:kern w:val="0"/>
                <w:sz w:val="20"/>
                <w:szCs w:val="20"/>
              </w:rPr>
              <w:t>6位数字</w:t>
            </w:r>
          </w:p>
        </w:tc>
      </w:tr>
      <w:tr w:rsidR="00B14B0C" w:rsidRPr="00D71C8E" w14:paraId="1F0D77C6"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BD723D2"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T11</w:t>
            </w:r>
          </w:p>
        </w:tc>
        <w:tc>
          <w:tcPr>
            <w:tcW w:w="1896" w:type="dxa"/>
            <w:tcBorders>
              <w:top w:val="nil"/>
              <w:left w:val="nil"/>
              <w:bottom w:val="single" w:sz="4" w:space="0" w:color="auto"/>
              <w:right w:val="single" w:sz="4" w:space="0" w:color="auto"/>
            </w:tcBorders>
            <w:shd w:val="clear" w:color="auto" w:fill="auto"/>
            <w:noWrap/>
            <w:vAlign w:val="center"/>
            <w:hideMark/>
          </w:tcPr>
          <w:p w14:paraId="4786157E"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applyDate</w:t>
            </w:r>
          </w:p>
        </w:tc>
        <w:tc>
          <w:tcPr>
            <w:tcW w:w="1847" w:type="dxa"/>
            <w:tcBorders>
              <w:top w:val="nil"/>
              <w:left w:val="nil"/>
              <w:bottom w:val="single" w:sz="4" w:space="0" w:color="auto"/>
              <w:right w:val="single" w:sz="4" w:space="0" w:color="auto"/>
            </w:tcBorders>
            <w:shd w:val="clear" w:color="auto" w:fill="auto"/>
            <w:noWrap/>
            <w:vAlign w:val="center"/>
            <w:hideMark/>
          </w:tcPr>
          <w:p w14:paraId="7DF35351"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申请</w:t>
            </w:r>
            <w:r>
              <w:rPr>
                <w:rFonts w:ascii="宋体" w:eastAsia="宋体" w:hAnsi="宋体" w:cs="宋体" w:hint="eastAsia"/>
                <w:color w:val="000000"/>
                <w:kern w:val="0"/>
                <w:sz w:val="20"/>
                <w:szCs w:val="20"/>
              </w:rPr>
              <w:t>自然</w:t>
            </w:r>
            <w:r w:rsidRPr="00D71C8E">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7AD054BD"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4FE2DA"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noWrap/>
            <w:vAlign w:val="center"/>
            <w:hideMark/>
          </w:tcPr>
          <w:p w14:paraId="04BE9958"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4235FC3B" w14:textId="77777777" w:rsidTr="006512A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2B8A03F"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T15</w:t>
            </w:r>
          </w:p>
        </w:tc>
        <w:tc>
          <w:tcPr>
            <w:tcW w:w="1896" w:type="dxa"/>
            <w:tcBorders>
              <w:top w:val="nil"/>
              <w:left w:val="nil"/>
              <w:bottom w:val="single" w:sz="4" w:space="0" w:color="auto"/>
              <w:right w:val="single" w:sz="4" w:space="0" w:color="auto"/>
            </w:tcBorders>
            <w:shd w:val="clear" w:color="auto" w:fill="auto"/>
            <w:vAlign w:val="center"/>
            <w:hideMark/>
          </w:tcPr>
          <w:p w14:paraId="5FE88F5D"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applyTradeDate</w:t>
            </w:r>
          </w:p>
        </w:tc>
        <w:tc>
          <w:tcPr>
            <w:tcW w:w="1847" w:type="dxa"/>
            <w:tcBorders>
              <w:top w:val="nil"/>
              <w:left w:val="nil"/>
              <w:bottom w:val="single" w:sz="4" w:space="0" w:color="auto"/>
              <w:right w:val="single" w:sz="4" w:space="0" w:color="auto"/>
            </w:tcBorders>
            <w:shd w:val="clear" w:color="auto" w:fill="auto"/>
            <w:noWrap/>
            <w:vAlign w:val="center"/>
            <w:hideMark/>
          </w:tcPr>
          <w:p w14:paraId="77D0D400"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申请交易日期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2161EF73"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52BD489"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noWrap/>
            <w:vAlign w:val="center"/>
            <w:hideMark/>
          </w:tcPr>
          <w:p w14:paraId="3D8569BB"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1FDCC16B" w14:textId="77777777" w:rsidTr="006512AC">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A4059"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896" w:type="dxa"/>
            <w:tcBorders>
              <w:top w:val="single" w:sz="4" w:space="0" w:color="auto"/>
              <w:left w:val="nil"/>
              <w:bottom w:val="single" w:sz="4" w:space="0" w:color="auto"/>
              <w:right w:val="single" w:sz="4" w:space="0" w:color="auto"/>
            </w:tcBorders>
            <w:shd w:val="clear" w:color="auto" w:fill="auto"/>
            <w:noWrap/>
            <w:vAlign w:val="center"/>
          </w:tcPr>
          <w:p w14:paraId="062352CE"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847" w:type="dxa"/>
            <w:tcBorders>
              <w:top w:val="single" w:sz="4" w:space="0" w:color="auto"/>
              <w:left w:val="nil"/>
              <w:bottom w:val="single" w:sz="4" w:space="0" w:color="auto"/>
              <w:right w:val="single" w:sz="4" w:space="0" w:color="auto"/>
            </w:tcBorders>
            <w:shd w:val="clear" w:color="auto" w:fill="auto"/>
            <w:noWrap/>
            <w:vAlign w:val="center"/>
          </w:tcPr>
          <w:p w14:paraId="142C4C5B"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0279F649"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noWrap/>
          </w:tcPr>
          <w:p w14:paraId="1BE9FCFA" w14:textId="77777777" w:rsidR="00B14B0C" w:rsidRDefault="00B14B0C" w:rsidP="0075261B">
            <w:pPr>
              <w:ind w:firstLineChars="0" w:firstLine="0"/>
            </w:pPr>
            <w:r w:rsidRPr="007E05EB">
              <w:rPr>
                <w:rFonts w:ascii="宋体" w:eastAsia="宋体" w:hAnsi="宋体" w:cs="宋体" w:hint="eastAsia"/>
                <w:color w:val="000000"/>
                <w:kern w:val="0"/>
                <w:sz w:val="20"/>
                <w:szCs w:val="20"/>
              </w:rPr>
              <w:t>M</w:t>
            </w:r>
          </w:p>
        </w:tc>
        <w:tc>
          <w:tcPr>
            <w:tcW w:w="2695" w:type="dxa"/>
            <w:tcBorders>
              <w:top w:val="single" w:sz="4" w:space="0" w:color="auto"/>
              <w:left w:val="nil"/>
              <w:bottom w:val="single" w:sz="4" w:space="0" w:color="auto"/>
              <w:right w:val="single" w:sz="4" w:space="0" w:color="auto"/>
            </w:tcBorders>
            <w:shd w:val="clear" w:color="auto" w:fill="auto"/>
            <w:noWrap/>
            <w:vAlign w:val="center"/>
          </w:tcPr>
          <w:p w14:paraId="7A9ACDF9" w14:textId="77777777" w:rsidR="00B14B0C" w:rsidRPr="00741440" w:rsidRDefault="00B14B0C" w:rsidP="0075261B">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392051E2" w14:textId="77777777" w:rsidTr="006512AC">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4F85D"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896" w:type="dxa"/>
            <w:tcBorders>
              <w:top w:val="single" w:sz="4" w:space="0" w:color="auto"/>
              <w:left w:val="nil"/>
              <w:bottom w:val="single" w:sz="4" w:space="0" w:color="auto"/>
              <w:right w:val="single" w:sz="4" w:space="0" w:color="auto"/>
            </w:tcBorders>
            <w:shd w:val="clear" w:color="auto" w:fill="auto"/>
            <w:noWrap/>
            <w:vAlign w:val="center"/>
          </w:tcPr>
          <w:p w14:paraId="3AE90777"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847" w:type="dxa"/>
            <w:tcBorders>
              <w:top w:val="single" w:sz="4" w:space="0" w:color="auto"/>
              <w:left w:val="nil"/>
              <w:bottom w:val="single" w:sz="4" w:space="0" w:color="auto"/>
              <w:right w:val="single" w:sz="4" w:space="0" w:color="auto"/>
            </w:tcBorders>
            <w:shd w:val="clear" w:color="auto" w:fill="auto"/>
            <w:noWrap/>
            <w:vAlign w:val="center"/>
          </w:tcPr>
          <w:p w14:paraId="18D0277D"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0487B64A"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noWrap/>
          </w:tcPr>
          <w:p w14:paraId="6568DA1F" w14:textId="77777777" w:rsidR="00B14B0C" w:rsidRDefault="00B14B0C" w:rsidP="0075261B">
            <w:pPr>
              <w:ind w:firstLineChars="0" w:firstLine="0"/>
            </w:pPr>
            <w:r w:rsidRPr="007E05EB">
              <w:rPr>
                <w:rFonts w:ascii="宋体" w:eastAsia="宋体" w:hAnsi="宋体" w:cs="宋体" w:hint="eastAsia"/>
                <w:color w:val="000000"/>
                <w:kern w:val="0"/>
                <w:sz w:val="20"/>
                <w:szCs w:val="20"/>
              </w:rPr>
              <w:t>M</w:t>
            </w:r>
          </w:p>
        </w:tc>
        <w:tc>
          <w:tcPr>
            <w:tcW w:w="2695" w:type="dxa"/>
            <w:tcBorders>
              <w:top w:val="single" w:sz="4" w:space="0" w:color="auto"/>
              <w:left w:val="nil"/>
              <w:bottom w:val="single" w:sz="4" w:space="0" w:color="auto"/>
              <w:right w:val="single" w:sz="4" w:space="0" w:color="auto"/>
            </w:tcBorders>
            <w:shd w:val="clear" w:color="auto" w:fill="auto"/>
            <w:noWrap/>
            <w:vAlign w:val="center"/>
          </w:tcPr>
          <w:p w14:paraId="0284BBAB" w14:textId="77777777" w:rsidR="00B14B0C" w:rsidRPr="00741440" w:rsidRDefault="00B14B0C" w:rsidP="0075261B">
            <w:pPr>
              <w:widowControl/>
              <w:spacing w:line="240" w:lineRule="auto"/>
              <w:ind w:firstLineChars="0" w:firstLine="0"/>
              <w:jc w:val="left"/>
              <w:rPr>
                <w:rFonts w:ascii="宋体" w:eastAsia="宋体" w:hAnsi="宋体" w:cs="宋体"/>
                <w:color w:val="000000"/>
                <w:kern w:val="0"/>
                <w:sz w:val="20"/>
                <w:szCs w:val="20"/>
              </w:rPr>
            </w:pPr>
          </w:p>
        </w:tc>
      </w:tr>
    </w:tbl>
    <w:p w14:paraId="27F21EE0" w14:textId="77777777" w:rsidR="0096390C" w:rsidRPr="00BC22A6" w:rsidRDefault="0096390C" w:rsidP="0096390C">
      <w:pPr>
        <w:ind w:firstLine="480"/>
      </w:pPr>
    </w:p>
    <w:p w14:paraId="0E9744B4" w14:textId="77777777" w:rsidR="0096390C" w:rsidRDefault="0096390C" w:rsidP="0096390C">
      <w:pPr>
        <w:pStyle w:val="4"/>
        <w:numPr>
          <w:ilvl w:val="3"/>
          <w:numId w:val="4"/>
        </w:numPr>
        <w:ind w:left="0" w:firstLineChars="0" w:firstLine="0"/>
      </w:pPr>
      <w:r>
        <w:rPr>
          <w:rFonts w:hint="eastAsia"/>
        </w:rPr>
        <w:t>撤销提货申请</w:t>
      </w:r>
      <w:r w:rsidRPr="0096390C">
        <w:rPr>
          <w:rFonts w:hint="eastAsia"/>
        </w:rPr>
        <w:t>请求及应答</w:t>
      </w:r>
    </w:p>
    <w:p w14:paraId="5C337240" w14:textId="77777777" w:rsidR="00191417" w:rsidRDefault="00191417" w:rsidP="00191417">
      <w:pPr>
        <w:ind w:firstLine="482"/>
      </w:pPr>
      <w:r w:rsidRPr="00191417">
        <w:rPr>
          <w:rFonts w:hint="eastAsia"/>
          <w:b/>
        </w:rPr>
        <w:t>功能：</w:t>
      </w:r>
      <w:r w:rsidRPr="00191417">
        <w:rPr>
          <w:rFonts w:hint="eastAsia"/>
        </w:rPr>
        <w:t>提货</w:t>
      </w:r>
      <w:r>
        <w:rPr>
          <w:rFonts w:hint="eastAsia"/>
        </w:rPr>
        <w:t>申请撤销指令用于会员二级系统撤销该会员</w:t>
      </w:r>
      <w:r w:rsidR="00FA7488">
        <w:rPr>
          <w:rFonts w:hint="eastAsia"/>
        </w:rPr>
        <w:t>席位</w:t>
      </w:r>
      <w:r>
        <w:rPr>
          <w:rFonts w:hint="eastAsia"/>
        </w:rPr>
        <w:t>所属客户的提货申请单。</w:t>
      </w:r>
    </w:p>
    <w:p w14:paraId="3CB2D851" w14:textId="77777777" w:rsidR="00191417" w:rsidRPr="00191417" w:rsidRDefault="00191417" w:rsidP="00191417">
      <w:pPr>
        <w:ind w:firstLine="480"/>
      </w:pPr>
      <w:r>
        <w:rPr>
          <w:rFonts w:hint="eastAsia"/>
        </w:rPr>
        <w:t>消息体格式如下：</w:t>
      </w:r>
    </w:p>
    <w:tbl>
      <w:tblPr>
        <w:tblW w:w="8458" w:type="dxa"/>
        <w:tblInd w:w="103" w:type="dxa"/>
        <w:tblLook w:val="04A0" w:firstRow="1" w:lastRow="0" w:firstColumn="1" w:lastColumn="0" w:noHBand="0" w:noVBand="1"/>
      </w:tblPr>
      <w:tblGrid>
        <w:gridCol w:w="798"/>
        <w:gridCol w:w="1716"/>
        <w:gridCol w:w="1886"/>
        <w:gridCol w:w="798"/>
        <w:gridCol w:w="761"/>
        <w:gridCol w:w="2499"/>
      </w:tblGrid>
      <w:tr w:rsidR="00F76218" w:rsidRPr="00F76218" w14:paraId="142BA777" w14:textId="77777777" w:rsidTr="00E9558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42177D0"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02FE3EFB"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域名</w:t>
            </w:r>
          </w:p>
        </w:tc>
        <w:tc>
          <w:tcPr>
            <w:tcW w:w="1886" w:type="dxa"/>
            <w:tcBorders>
              <w:top w:val="single" w:sz="4" w:space="0" w:color="auto"/>
              <w:left w:val="nil"/>
              <w:bottom w:val="single" w:sz="4" w:space="0" w:color="auto"/>
              <w:right w:val="single" w:sz="4" w:space="0" w:color="auto"/>
            </w:tcBorders>
            <w:shd w:val="clear" w:color="000000" w:fill="D9D9D9"/>
            <w:noWrap/>
            <w:vAlign w:val="center"/>
            <w:hideMark/>
          </w:tcPr>
          <w:p w14:paraId="6EC2E38B" w14:textId="77777777" w:rsidR="00F76218" w:rsidRPr="00F76218" w:rsidRDefault="004847B6" w:rsidP="00F762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5A04CD3"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请求</w:t>
            </w:r>
          </w:p>
        </w:tc>
        <w:tc>
          <w:tcPr>
            <w:tcW w:w="761" w:type="dxa"/>
            <w:tcBorders>
              <w:top w:val="single" w:sz="4" w:space="0" w:color="auto"/>
              <w:left w:val="nil"/>
              <w:bottom w:val="single" w:sz="4" w:space="0" w:color="auto"/>
              <w:right w:val="single" w:sz="4" w:space="0" w:color="auto"/>
            </w:tcBorders>
            <w:shd w:val="clear" w:color="000000" w:fill="D9D9D9"/>
            <w:noWrap/>
            <w:vAlign w:val="center"/>
            <w:hideMark/>
          </w:tcPr>
          <w:p w14:paraId="31B018D7"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应答</w:t>
            </w:r>
          </w:p>
        </w:tc>
        <w:tc>
          <w:tcPr>
            <w:tcW w:w="2499" w:type="dxa"/>
            <w:tcBorders>
              <w:top w:val="single" w:sz="4" w:space="0" w:color="auto"/>
              <w:left w:val="nil"/>
              <w:bottom w:val="single" w:sz="4" w:space="0" w:color="auto"/>
              <w:right w:val="single" w:sz="4" w:space="0" w:color="auto"/>
            </w:tcBorders>
            <w:shd w:val="clear" w:color="000000" w:fill="D9D9D9"/>
            <w:noWrap/>
            <w:vAlign w:val="center"/>
            <w:hideMark/>
          </w:tcPr>
          <w:p w14:paraId="4BB5AFF2"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说明</w:t>
            </w:r>
          </w:p>
        </w:tc>
      </w:tr>
      <w:tr w:rsidR="00F76218" w:rsidRPr="00F76218" w14:paraId="593FE3AA"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C43DD2"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K20</w:t>
            </w:r>
          </w:p>
        </w:tc>
        <w:tc>
          <w:tcPr>
            <w:tcW w:w="1716" w:type="dxa"/>
            <w:tcBorders>
              <w:top w:val="nil"/>
              <w:left w:val="nil"/>
              <w:bottom w:val="single" w:sz="4" w:space="0" w:color="auto"/>
              <w:right w:val="single" w:sz="4" w:space="0" w:color="auto"/>
            </w:tcBorders>
            <w:shd w:val="clear" w:color="auto" w:fill="auto"/>
            <w:noWrap/>
            <w:vAlign w:val="center"/>
            <w:hideMark/>
          </w:tcPr>
          <w:p w14:paraId="288486F8"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pickupSheetNo</w:t>
            </w:r>
          </w:p>
        </w:tc>
        <w:tc>
          <w:tcPr>
            <w:tcW w:w="1886" w:type="dxa"/>
            <w:tcBorders>
              <w:top w:val="nil"/>
              <w:left w:val="nil"/>
              <w:bottom w:val="single" w:sz="4" w:space="0" w:color="auto"/>
              <w:right w:val="single" w:sz="4" w:space="0" w:color="auto"/>
            </w:tcBorders>
            <w:shd w:val="clear" w:color="auto" w:fill="auto"/>
            <w:noWrap/>
            <w:vAlign w:val="center"/>
            <w:hideMark/>
          </w:tcPr>
          <w:p w14:paraId="7F3A9E39"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提货单编号</w:t>
            </w:r>
          </w:p>
        </w:tc>
        <w:tc>
          <w:tcPr>
            <w:tcW w:w="798" w:type="dxa"/>
            <w:tcBorders>
              <w:top w:val="nil"/>
              <w:left w:val="nil"/>
              <w:bottom w:val="single" w:sz="4" w:space="0" w:color="auto"/>
              <w:right w:val="single" w:sz="4" w:space="0" w:color="auto"/>
            </w:tcBorders>
            <w:shd w:val="clear" w:color="auto" w:fill="auto"/>
            <w:vAlign w:val="center"/>
            <w:hideMark/>
          </w:tcPr>
          <w:p w14:paraId="06D4F183"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241EB5C" w14:textId="77777777" w:rsidR="00F76218"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25EEE7D0"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p>
        </w:tc>
      </w:tr>
      <w:tr w:rsidR="00F76218" w:rsidRPr="00F76218" w14:paraId="35FA0854"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0DC714"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429B0755"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memberID</w:t>
            </w:r>
          </w:p>
        </w:tc>
        <w:tc>
          <w:tcPr>
            <w:tcW w:w="1886" w:type="dxa"/>
            <w:tcBorders>
              <w:top w:val="nil"/>
              <w:left w:val="nil"/>
              <w:bottom w:val="single" w:sz="4" w:space="0" w:color="auto"/>
              <w:right w:val="single" w:sz="4" w:space="0" w:color="auto"/>
            </w:tcBorders>
            <w:shd w:val="clear" w:color="auto" w:fill="auto"/>
            <w:noWrap/>
            <w:vAlign w:val="center"/>
            <w:hideMark/>
          </w:tcPr>
          <w:p w14:paraId="50752325"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hideMark/>
          </w:tcPr>
          <w:p w14:paraId="38D21610"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6EA5328F" w14:textId="77777777" w:rsidR="00F76218"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291947B"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3EE2BAB4"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41E4998" w14:textId="77777777" w:rsidR="006512AC" w:rsidRPr="00984E1E" w:rsidRDefault="006512A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28FA2636" w14:textId="77777777" w:rsidR="006512AC" w:rsidRPr="00984E1E" w:rsidRDefault="006512A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86" w:type="dxa"/>
            <w:tcBorders>
              <w:top w:val="nil"/>
              <w:left w:val="nil"/>
              <w:bottom w:val="single" w:sz="4" w:space="0" w:color="auto"/>
              <w:right w:val="single" w:sz="4" w:space="0" w:color="auto"/>
            </w:tcBorders>
            <w:shd w:val="clear" w:color="auto" w:fill="auto"/>
            <w:noWrap/>
            <w:vAlign w:val="center"/>
          </w:tcPr>
          <w:p w14:paraId="1F989EDD" w14:textId="77777777" w:rsidR="006512AC" w:rsidRPr="00984E1E"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vAlign w:val="center"/>
          </w:tcPr>
          <w:p w14:paraId="3D13556F" w14:textId="77777777" w:rsidR="006512AC" w:rsidRPr="007E3DAF" w:rsidRDefault="006512AC"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61" w:type="dxa"/>
            <w:tcBorders>
              <w:top w:val="nil"/>
              <w:left w:val="nil"/>
              <w:bottom w:val="single" w:sz="4" w:space="0" w:color="auto"/>
              <w:right w:val="single" w:sz="4" w:space="0" w:color="auto"/>
            </w:tcBorders>
            <w:shd w:val="clear" w:color="auto" w:fill="auto"/>
            <w:noWrap/>
          </w:tcPr>
          <w:p w14:paraId="29C1524D" w14:textId="77777777" w:rsidR="006512AC" w:rsidRPr="00984E1E" w:rsidRDefault="006512AC"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tcPr>
          <w:p w14:paraId="787F18AE" w14:textId="77777777" w:rsidR="006512AC" w:rsidRPr="003E783F" w:rsidRDefault="006512AC" w:rsidP="0075261B">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50AE4FA2"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21700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6CD3477B"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clientID</w:t>
            </w:r>
          </w:p>
        </w:tc>
        <w:tc>
          <w:tcPr>
            <w:tcW w:w="1886" w:type="dxa"/>
            <w:tcBorders>
              <w:top w:val="nil"/>
              <w:left w:val="nil"/>
              <w:bottom w:val="single" w:sz="4" w:space="0" w:color="auto"/>
              <w:right w:val="single" w:sz="4" w:space="0" w:color="auto"/>
            </w:tcBorders>
            <w:shd w:val="clear" w:color="auto" w:fill="auto"/>
            <w:noWrap/>
            <w:vAlign w:val="center"/>
            <w:hideMark/>
          </w:tcPr>
          <w:p w14:paraId="006A2775"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hideMark/>
          </w:tcPr>
          <w:p w14:paraId="03786B08"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DAEB5E0"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284188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6691C0F6"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31CA19"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W00</w:t>
            </w:r>
          </w:p>
        </w:tc>
        <w:tc>
          <w:tcPr>
            <w:tcW w:w="1716" w:type="dxa"/>
            <w:tcBorders>
              <w:top w:val="nil"/>
              <w:left w:val="nil"/>
              <w:bottom w:val="single" w:sz="4" w:space="0" w:color="auto"/>
              <w:right w:val="single" w:sz="4" w:space="0" w:color="auto"/>
            </w:tcBorders>
            <w:shd w:val="clear" w:color="auto" w:fill="auto"/>
            <w:vAlign w:val="center"/>
            <w:hideMark/>
          </w:tcPr>
          <w:p w14:paraId="73230F8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warehouseID</w:t>
            </w:r>
          </w:p>
        </w:tc>
        <w:tc>
          <w:tcPr>
            <w:tcW w:w="1886" w:type="dxa"/>
            <w:tcBorders>
              <w:top w:val="nil"/>
              <w:left w:val="nil"/>
              <w:bottom w:val="single" w:sz="4" w:space="0" w:color="auto"/>
              <w:right w:val="single" w:sz="4" w:space="0" w:color="auto"/>
            </w:tcBorders>
            <w:shd w:val="clear" w:color="auto" w:fill="auto"/>
            <w:noWrap/>
            <w:vAlign w:val="center"/>
            <w:hideMark/>
          </w:tcPr>
          <w:p w14:paraId="23177DD8"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hideMark/>
          </w:tcPr>
          <w:p w14:paraId="57438C2D"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556589D7"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3365E1B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63726008"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A48B24"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K22</w:t>
            </w:r>
          </w:p>
        </w:tc>
        <w:tc>
          <w:tcPr>
            <w:tcW w:w="1716" w:type="dxa"/>
            <w:tcBorders>
              <w:top w:val="nil"/>
              <w:left w:val="nil"/>
              <w:bottom w:val="single" w:sz="4" w:space="0" w:color="auto"/>
              <w:right w:val="single" w:sz="4" w:space="0" w:color="auto"/>
            </w:tcBorders>
            <w:shd w:val="clear" w:color="auto" w:fill="auto"/>
            <w:vAlign w:val="center"/>
            <w:hideMark/>
          </w:tcPr>
          <w:p w14:paraId="437A9B8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pickupPerson</w:t>
            </w:r>
          </w:p>
        </w:tc>
        <w:tc>
          <w:tcPr>
            <w:tcW w:w="1886" w:type="dxa"/>
            <w:tcBorders>
              <w:top w:val="nil"/>
              <w:left w:val="nil"/>
              <w:bottom w:val="single" w:sz="4" w:space="0" w:color="auto"/>
              <w:right w:val="single" w:sz="4" w:space="0" w:color="auto"/>
            </w:tcBorders>
            <w:shd w:val="clear" w:color="auto" w:fill="auto"/>
            <w:noWrap/>
            <w:vAlign w:val="center"/>
            <w:hideMark/>
          </w:tcPr>
          <w:p w14:paraId="51AD4D67"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提货人</w:t>
            </w:r>
          </w:p>
        </w:tc>
        <w:tc>
          <w:tcPr>
            <w:tcW w:w="798" w:type="dxa"/>
            <w:tcBorders>
              <w:top w:val="nil"/>
              <w:left w:val="nil"/>
              <w:bottom w:val="single" w:sz="4" w:space="0" w:color="auto"/>
              <w:right w:val="single" w:sz="4" w:space="0" w:color="auto"/>
            </w:tcBorders>
            <w:shd w:val="clear" w:color="auto" w:fill="auto"/>
            <w:vAlign w:val="center"/>
            <w:hideMark/>
          </w:tcPr>
          <w:p w14:paraId="007F590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087885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A860B75"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733F9F77"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5DAF0DE"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K23</w:t>
            </w:r>
          </w:p>
        </w:tc>
        <w:tc>
          <w:tcPr>
            <w:tcW w:w="1716" w:type="dxa"/>
            <w:tcBorders>
              <w:top w:val="nil"/>
              <w:left w:val="nil"/>
              <w:bottom w:val="single" w:sz="4" w:space="0" w:color="auto"/>
              <w:right w:val="single" w:sz="4" w:space="0" w:color="auto"/>
            </w:tcBorders>
            <w:shd w:val="clear" w:color="auto" w:fill="auto"/>
            <w:vAlign w:val="center"/>
            <w:hideMark/>
          </w:tcPr>
          <w:p w14:paraId="2B5745F2"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cipher</w:t>
            </w:r>
          </w:p>
        </w:tc>
        <w:tc>
          <w:tcPr>
            <w:tcW w:w="1886" w:type="dxa"/>
            <w:tcBorders>
              <w:top w:val="nil"/>
              <w:left w:val="nil"/>
              <w:bottom w:val="single" w:sz="4" w:space="0" w:color="auto"/>
              <w:right w:val="single" w:sz="4" w:space="0" w:color="auto"/>
            </w:tcBorders>
            <w:shd w:val="clear" w:color="auto" w:fill="auto"/>
            <w:noWrap/>
            <w:vAlign w:val="center"/>
            <w:hideMark/>
          </w:tcPr>
          <w:p w14:paraId="4E2331D3"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提货密码</w:t>
            </w:r>
          </w:p>
        </w:tc>
        <w:tc>
          <w:tcPr>
            <w:tcW w:w="798" w:type="dxa"/>
            <w:tcBorders>
              <w:top w:val="nil"/>
              <w:left w:val="nil"/>
              <w:bottom w:val="single" w:sz="4" w:space="0" w:color="auto"/>
              <w:right w:val="single" w:sz="4" w:space="0" w:color="auto"/>
            </w:tcBorders>
            <w:shd w:val="clear" w:color="auto" w:fill="auto"/>
            <w:vAlign w:val="center"/>
            <w:hideMark/>
          </w:tcPr>
          <w:p w14:paraId="373B4E7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793EB4E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5AFC5AE"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10F6A59C"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D590C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1E207944"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traderID</w:t>
            </w:r>
          </w:p>
        </w:tc>
        <w:tc>
          <w:tcPr>
            <w:tcW w:w="1886" w:type="dxa"/>
            <w:tcBorders>
              <w:top w:val="nil"/>
              <w:left w:val="nil"/>
              <w:bottom w:val="single" w:sz="4" w:space="0" w:color="auto"/>
              <w:right w:val="single" w:sz="4" w:space="0" w:color="auto"/>
            </w:tcBorders>
            <w:shd w:val="clear" w:color="auto" w:fill="auto"/>
            <w:noWrap/>
            <w:vAlign w:val="center"/>
            <w:hideMark/>
          </w:tcPr>
          <w:p w14:paraId="5ED8DE1F" w14:textId="77777777" w:rsidR="006512AC" w:rsidRPr="00F76218" w:rsidRDefault="00B25796"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用户代码</w:t>
            </w:r>
          </w:p>
        </w:tc>
        <w:tc>
          <w:tcPr>
            <w:tcW w:w="798" w:type="dxa"/>
            <w:tcBorders>
              <w:top w:val="nil"/>
              <w:left w:val="nil"/>
              <w:bottom w:val="single" w:sz="4" w:space="0" w:color="auto"/>
              <w:right w:val="single" w:sz="4" w:space="0" w:color="auto"/>
            </w:tcBorders>
            <w:shd w:val="clear" w:color="auto" w:fill="auto"/>
            <w:vAlign w:val="center"/>
            <w:hideMark/>
          </w:tcPr>
          <w:p w14:paraId="40CE42D9"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43E754C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1CAC16E2"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06793805"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3C0C6A" w14:textId="77777777" w:rsidR="003F6993" w:rsidRPr="00F76218" w:rsidRDefault="003F6993"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57B527EE" w14:textId="77777777" w:rsidR="00311DFE" w:rsidRPr="00F76218" w:rsidRDefault="003F6993" w:rsidP="00F76218">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1886" w:type="dxa"/>
            <w:tcBorders>
              <w:top w:val="nil"/>
              <w:left w:val="nil"/>
              <w:bottom w:val="single" w:sz="4" w:space="0" w:color="auto"/>
              <w:right w:val="single" w:sz="4" w:space="0" w:color="auto"/>
            </w:tcBorders>
            <w:shd w:val="clear" w:color="auto" w:fill="auto"/>
            <w:noWrap/>
            <w:vAlign w:val="center"/>
          </w:tcPr>
          <w:p w14:paraId="5BC9C51A" w14:textId="77777777" w:rsidR="00311DFE" w:rsidRDefault="00311DFE"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撤销申请自然日期</w:t>
            </w:r>
          </w:p>
        </w:tc>
        <w:tc>
          <w:tcPr>
            <w:tcW w:w="798" w:type="dxa"/>
            <w:tcBorders>
              <w:top w:val="nil"/>
              <w:left w:val="nil"/>
              <w:bottom w:val="single" w:sz="4" w:space="0" w:color="auto"/>
              <w:right w:val="single" w:sz="4" w:space="0" w:color="auto"/>
            </w:tcBorders>
            <w:shd w:val="clear" w:color="auto" w:fill="auto"/>
            <w:vAlign w:val="center"/>
          </w:tcPr>
          <w:p w14:paraId="669B690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noWrap/>
            <w:vAlign w:val="center"/>
          </w:tcPr>
          <w:p w14:paraId="73186783"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tcPr>
          <w:p w14:paraId="0A47FB1D"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13C5C41A"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66B8EF" w14:textId="77777777" w:rsidR="00311DFE" w:rsidRPr="00F76218" w:rsidRDefault="00262EFC"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46D18D9A" w14:textId="77777777" w:rsidR="00311DFE" w:rsidRPr="00F76218" w:rsidRDefault="00262EFC" w:rsidP="00F76218">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886" w:type="dxa"/>
            <w:tcBorders>
              <w:top w:val="nil"/>
              <w:left w:val="nil"/>
              <w:bottom w:val="single" w:sz="4" w:space="0" w:color="auto"/>
              <w:right w:val="single" w:sz="4" w:space="0" w:color="auto"/>
            </w:tcBorders>
            <w:shd w:val="clear" w:color="auto" w:fill="auto"/>
            <w:noWrap/>
            <w:vAlign w:val="center"/>
          </w:tcPr>
          <w:p w14:paraId="7032329F" w14:textId="77777777" w:rsidR="00311DFE" w:rsidRDefault="00311DFE"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撤销申请交易日期</w:t>
            </w:r>
          </w:p>
        </w:tc>
        <w:tc>
          <w:tcPr>
            <w:tcW w:w="798" w:type="dxa"/>
            <w:tcBorders>
              <w:top w:val="nil"/>
              <w:left w:val="nil"/>
              <w:bottom w:val="single" w:sz="4" w:space="0" w:color="auto"/>
              <w:right w:val="single" w:sz="4" w:space="0" w:color="auto"/>
            </w:tcBorders>
            <w:shd w:val="clear" w:color="auto" w:fill="auto"/>
            <w:vAlign w:val="center"/>
          </w:tcPr>
          <w:p w14:paraId="50CCEA4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noWrap/>
            <w:vAlign w:val="center"/>
          </w:tcPr>
          <w:p w14:paraId="6043C06A"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tcPr>
          <w:p w14:paraId="22398591"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19F6E36C"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500C44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2977BA48"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RspCode</w:t>
            </w:r>
          </w:p>
        </w:tc>
        <w:tc>
          <w:tcPr>
            <w:tcW w:w="1886" w:type="dxa"/>
            <w:tcBorders>
              <w:top w:val="nil"/>
              <w:left w:val="nil"/>
              <w:bottom w:val="single" w:sz="4" w:space="0" w:color="auto"/>
              <w:right w:val="single" w:sz="4" w:space="0" w:color="auto"/>
            </w:tcBorders>
            <w:shd w:val="clear" w:color="auto" w:fill="auto"/>
            <w:noWrap/>
            <w:vAlign w:val="center"/>
            <w:hideMark/>
          </w:tcPr>
          <w:p w14:paraId="71321CB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2A8594E5"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vAlign w:val="center"/>
            <w:hideMark/>
          </w:tcPr>
          <w:p w14:paraId="61ADD00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6411CD1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6A2288CD"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7F72D0"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47646177"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RspMsg</w:t>
            </w:r>
          </w:p>
        </w:tc>
        <w:tc>
          <w:tcPr>
            <w:tcW w:w="1886" w:type="dxa"/>
            <w:tcBorders>
              <w:top w:val="nil"/>
              <w:left w:val="nil"/>
              <w:bottom w:val="single" w:sz="4" w:space="0" w:color="auto"/>
              <w:right w:val="single" w:sz="4" w:space="0" w:color="auto"/>
            </w:tcBorders>
            <w:shd w:val="clear" w:color="auto" w:fill="auto"/>
            <w:noWrap/>
            <w:vAlign w:val="center"/>
            <w:hideMark/>
          </w:tcPr>
          <w:p w14:paraId="70FBEC24"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0B9F2016"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vAlign w:val="center"/>
            <w:hideMark/>
          </w:tcPr>
          <w:p w14:paraId="729E9AF8"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49AC1806"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bl>
    <w:p w14:paraId="49E70C85" w14:textId="77777777" w:rsidR="0096390C" w:rsidRPr="00F76218" w:rsidRDefault="0096390C" w:rsidP="0096390C">
      <w:pPr>
        <w:ind w:firstLine="480"/>
      </w:pPr>
    </w:p>
    <w:p w14:paraId="3FD8214F" w14:textId="77777777" w:rsidR="00F6548B" w:rsidRDefault="00F6548B" w:rsidP="00F6548B">
      <w:pPr>
        <w:pStyle w:val="4"/>
        <w:numPr>
          <w:ilvl w:val="3"/>
          <w:numId w:val="4"/>
        </w:numPr>
        <w:ind w:left="0" w:firstLineChars="0" w:firstLine="0"/>
      </w:pPr>
      <w:r w:rsidRPr="0096390C">
        <w:rPr>
          <w:rFonts w:hint="eastAsia"/>
        </w:rPr>
        <w:lastRenderedPageBreak/>
        <w:t>提货申请查询请求及应答</w:t>
      </w:r>
    </w:p>
    <w:p w14:paraId="6182A91E" w14:textId="77777777" w:rsidR="00F6548B" w:rsidRDefault="00F6548B" w:rsidP="00F6548B">
      <w:pPr>
        <w:ind w:firstLine="482"/>
      </w:pPr>
      <w:r w:rsidRPr="0089519E">
        <w:rPr>
          <w:rFonts w:hint="eastAsia"/>
          <w:b/>
        </w:rPr>
        <w:t>功能</w:t>
      </w:r>
      <w:r>
        <w:rPr>
          <w:rFonts w:hint="eastAsia"/>
        </w:rPr>
        <w:t>：提货申请查询指令用于会员二级系统查询该会员</w:t>
      </w:r>
      <w:r w:rsidR="0003063E">
        <w:rPr>
          <w:rFonts w:hint="eastAsia"/>
        </w:rPr>
        <w:t>席位</w:t>
      </w:r>
      <w:r>
        <w:rPr>
          <w:rFonts w:hint="eastAsia"/>
        </w:rPr>
        <w:t>所属客户的提货申请单，支持查询多条提货申请信息。</w:t>
      </w:r>
    </w:p>
    <w:p w14:paraId="6C9EC06F" w14:textId="77777777" w:rsidR="0030628C" w:rsidRPr="0030628C" w:rsidRDefault="0030628C" w:rsidP="0030628C">
      <w:pPr>
        <w:ind w:firstLine="480"/>
        <w:rPr>
          <w:szCs w:val="24"/>
        </w:rPr>
      </w:pPr>
      <w:r w:rsidRPr="0030628C">
        <w:rPr>
          <w:rFonts w:hAnsi="宋体" w:hint="eastAsia"/>
          <w:szCs w:val="24"/>
        </w:rPr>
        <w:t>根</w:t>
      </w:r>
      <w:r w:rsidR="006E4955">
        <w:rPr>
          <w:rFonts w:hAnsi="宋体" w:hint="eastAsia"/>
          <w:szCs w:val="24"/>
        </w:rPr>
        <w:t>据信息安全</w:t>
      </w:r>
      <w:r w:rsidRPr="0030628C">
        <w:rPr>
          <w:rFonts w:hAnsi="宋体" w:hint="eastAsia"/>
          <w:szCs w:val="24"/>
        </w:rPr>
        <w:t>要求，提货申请查询结果不提供提货密码。</w:t>
      </w:r>
    </w:p>
    <w:p w14:paraId="214948AE" w14:textId="77777777" w:rsidR="00F6548B" w:rsidRPr="0089519E" w:rsidRDefault="00F6548B" w:rsidP="00F6548B">
      <w:pPr>
        <w:ind w:firstLine="480"/>
      </w:pPr>
      <w:r>
        <w:rPr>
          <w:rFonts w:hint="eastAsia"/>
        </w:rPr>
        <w:t>消息体格式如下：</w:t>
      </w:r>
    </w:p>
    <w:tbl>
      <w:tblPr>
        <w:tblW w:w="9256" w:type="dxa"/>
        <w:tblInd w:w="103" w:type="dxa"/>
        <w:tblLook w:val="04A0" w:firstRow="1" w:lastRow="0" w:firstColumn="1" w:lastColumn="0" w:noHBand="0" w:noVBand="1"/>
      </w:tblPr>
      <w:tblGrid>
        <w:gridCol w:w="798"/>
        <w:gridCol w:w="851"/>
        <w:gridCol w:w="2126"/>
        <w:gridCol w:w="1701"/>
        <w:gridCol w:w="709"/>
        <w:gridCol w:w="709"/>
        <w:gridCol w:w="2362"/>
      </w:tblGrid>
      <w:tr w:rsidR="00F6548B" w:rsidRPr="007803DC" w14:paraId="23304CED" w14:textId="77777777" w:rsidTr="001D537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1375F37C"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0A9F55"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域号</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58F5E10"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28187204"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CDAD400"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0203E7F5"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应答</w:t>
            </w:r>
          </w:p>
        </w:tc>
        <w:tc>
          <w:tcPr>
            <w:tcW w:w="2362" w:type="dxa"/>
            <w:tcBorders>
              <w:top w:val="single" w:sz="4" w:space="0" w:color="auto"/>
              <w:left w:val="nil"/>
              <w:bottom w:val="single" w:sz="4" w:space="0" w:color="auto"/>
              <w:right w:val="single" w:sz="4" w:space="0" w:color="auto"/>
            </w:tcBorders>
            <w:shd w:val="clear" w:color="000000" w:fill="D9D9D9"/>
            <w:noWrap/>
            <w:vAlign w:val="center"/>
            <w:hideMark/>
          </w:tcPr>
          <w:p w14:paraId="6AE66151"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说明</w:t>
            </w:r>
          </w:p>
        </w:tc>
      </w:tr>
      <w:tr w:rsidR="00F6548B" w:rsidRPr="007803DC" w14:paraId="2DAAC30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F03EB41"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464D736"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M00</w:t>
            </w:r>
          </w:p>
        </w:tc>
        <w:tc>
          <w:tcPr>
            <w:tcW w:w="2126" w:type="dxa"/>
            <w:tcBorders>
              <w:top w:val="nil"/>
              <w:left w:val="nil"/>
              <w:bottom w:val="single" w:sz="4" w:space="0" w:color="auto"/>
              <w:right w:val="single" w:sz="4" w:space="0" w:color="auto"/>
            </w:tcBorders>
            <w:shd w:val="clear" w:color="auto" w:fill="auto"/>
            <w:vAlign w:val="center"/>
            <w:hideMark/>
          </w:tcPr>
          <w:p w14:paraId="4BA0E7BE"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76E7358B"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1EFE0751" w14:textId="77777777" w:rsidR="00F6548B" w:rsidRPr="007D5A61" w:rsidRDefault="00F6548B" w:rsidP="003F6993">
            <w:pPr>
              <w:widowControl/>
              <w:spacing w:line="240" w:lineRule="auto"/>
              <w:ind w:firstLineChars="0" w:firstLine="0"/>
              <w:rPr>
                <w:rFonts w:ascii="宋体" w:eastAsia="宋体" w:hAnsi="宋体" w:cs="宋体"/>
                <w:color w:val="000000"/>
                <w:kern w:val="0"/>
                <w:sz w:val="20"/>
                <w:szCs w:val="20"/>
              </w:rPr>
            </w:pPr>
            <w:r w:rsidRPr="007D5A61">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126B5E9C"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C193248"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r>
      <w:tr w:rsidR="00F6548B" w:rsidRPr="007803DC" w14:paraId="5FAAA77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B09D432"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131E290E" w14:textId="77777777" w:rsidR="00F6548B" w:rsidRPr="00984E1E" w:rsidRDefault="00F6548B" w:rsidP="003F6993">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126" w:type="dxa"/>
            <w:tcBorders>
              <w:top w:val="nil"/>
              <w:left w:val="nil"/>
              <w:bottom w:val="single" w:sz="4" w:space="0" w:color="auto"/>
              <w:right w:val="single" w:sz="4" w:space="0" w:color="auto"/>
            </w:tcBorders>
            <w:shd w:val="clear" w:color="auto" w:fill="auto"/>
            <w:vAlign w:val="center"/>
          </w:tcPr>
          <w:p w14:paraId="0719BBFB" w14:textId="77777777" w:rsidR="00F6548B" w:rsidRPr="00984E1E" w:rsidRDefault="00F6548B" w:rsidP="003F6993">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14D4103" w14:textId="77777777" w:rsidR="00F6548B" w:rsidRPr="00984E1E" w:rsidRDefault="00F6548B" w:rsidP="003F6993">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BC3C5BE" w14:textId="77777777" w:rsidR="00F6548B" w:rsidRPr="007D5A61" w:rsidRDefault="00F6548B" w:rsidP="003F6993">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7085BF99"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5614310D"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r>
      <w:tr w:rsidR="00F6548B" w:rsidRPr="007803DC" w14:paraId="1075CE6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0E8A2EE"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7BF5E99"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26" w:type="dxa"/>
            <w:tcBorders>
              <w:top w:val="nil"/>
              <w:left w:val="nil"/>
              <w:bottom w:val="single" w:sz="4" w:space="0" w:color="auto"/>
              <w:right w:val="single" w:sz="4" w:space="0" w:color="auto"/>
            </w:tcBorders>
            <w:shd w:val="clear" w:color="auto" w:fill="auto"/>
            <w:noWrap/>
            <w:vAlign w:val="center"/>
            <w:hideMark/>
          </w:tcPr>
          <w:p w14:paraId="339D0121"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94117E5"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hideMark/>
          </w:tcPr>
          <w:p w14:paraId="413E7BEA"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1524A40A"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9B5D9EB"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p>
        </w:tc>
      </w:tr>
      <w:tr w:rsidR="003F6993" w:rsidRPr="007803DC" w14:paraId="151AF8E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27B606B"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22EA20B"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2126" w:type="dxa"/>
            <w:tcBorders>
              <w:top w:val="nil"/>
              <w:left w:val="nil"/>
              <w:bottom w:val="single" w:sz="4" w:space="0" w:color="auto"/>
              <w:right w:val="single" w:sz="4" w:space="0" w:color="auto"/>
            </w:tcBorders>
            <w:shd w:val="clear" w:color="auto" w:fill="auto"/>
            <w:noWrap/>
            <w:vAlign w:val="center"/>
          </w:tcPr>
          <w:p w14:paraId="720B4A2C"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tcPr>
          <w:p w14:paraId="36297372"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6F3EA0D2"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50AC9246"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0774562F"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p>
        </w:tc>
      </w:tr>
      <w:tr w:rsidR="00AC71EF" w:rsidRPr="007803DC" w14:paraId="3962ADB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6CAA53B"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731ABF0" w14:textId="77777777" w:rsidR="00AC71EF" w:rsidRPr="005D3908" w:rsidRDefault="00AC71EF"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2126" w:type="dxa"/>
            <w:tcBorders>
              <w:top w:val="nil"/>
              <w:left w:val="nil"/>
              <w:bottom w:val="single" w:sz="4" w:space="0" w:color="auto"/>
              <w:right w:val="single" w:sz="4" w:space="0" w:color="auto"/>
            </w:tcBorders>
            <w:shd w:val="clear" w:color="auto" w:fill="auto"/>
            <w:noWrap/>
            <w:vAlign w:val="center"/>
          </w:tcPr>
          <w:p w14:paraId="779DF86A" w14:textId="77777777" w:rsidR="00AC71EF" w:rsidRPr="005D3908" w:rsidRDefault="00AC71EF"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pickupSort</w:t>
            </w:r>
          </w:p>
        </w:tc>
        <w:tc>
          <w:tcPr>
            <w:tcW w:w="1701" w:type="dxa"/>
            <w:tcBorders>
              <w:top w:val="nil"/>
              <w:left w:val="nil"/>
              <w:bottom w:val="single" w:sz="4" w:space="0" w:color="auto"/>
              <w:right w:val="single" w:sz="4" w:space="0" w:color="auto"/>
            </w:tcBorders>
            <w:shd w:val="clear" w:color="auto" w:fill="auto"/>
            <w:noWrap/>
            <w:vAlign w:val="center"/>
          </w:tcPr>
          <w:p w14:paraId="024FFFBC"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09" w:type="dxa"/>
            <w:tcBorders>
              <w:top w:val="nil"/>
              <w:left w:val="nil"/>
              <w:bottom w:val="single" w:sz="4" w:space="0" w:color="auto"/>
              <w:right w:val="single" w:sz="4" w:space="0" w:color="auto"/>
            </w:tcBorders>
            <w:shd w:val="clear" w:color="auto" w:fill="auto"/>
            <w:vAlign w:val="center"/>
          </w:tcPr>
          <w:p w14:paraId="5212814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2AF63A31"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4323398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r>
      <w:tr w:rsidR="00AC71EF" w:rsidRPr="007803DC" w14:paraId="24A2E79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9AEE567"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5A3626E"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K21</w:t>
            </w:r>
          </w:p>
        </w:tc>
        <w:tc>
          <w:tcPr>
            <w:tcW w:w="2126" w:type="dxa"/>
            <w:tcBorders>
              <w:top w:val="nil"/>
              <w:left w:val="nil"/>
              <w:bottom w:val="single" w:sz="4" w:space="0" w:color="auto"/>
              <w:right w:val="single" w:sz="4" w:space="0" w:color="auto"/>
            </w:tcBorders>
            <w:shd w:val="clear" w:color="auto" w:fill="auto"/>
            <w:noWrap/>
            <w:vAlign w:val="center"/>
          </w:tcPr>
          <w:p w14:paraId="4803F0C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drawType</w:t>
            </w:r>
          </w:p>
        </w:tc>
        <w:tc>
          <w:tcPr>
            <w:tcW w:w="1701" w:type="dxa"/>
            <w:tcBorders>
              <w:top w:val="nil"/>
              <w:left w:val="nil"/>
              <w:bottom w:val="single" w:sz="4" w:space="0" w:color="auto"/>
              <w:right w:val="single" w:sz="4" w:space="0" w:color="auto"/>
            </w:tcBorders>
            <w:shd w:val="clear" w:color="auto" w:fill="auto"/>
            <w:noWrap/>
            <w:vAlign w:val="center"/>
          </w:tcPr>
          <w:p w14:paraId="5A38BB7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提货类型</w:t>
            </w:r>
          </w:p>
        </w:tc>
        <w:tc>
          <w:tcPr>
            <w:tcW w:w="709" w:type="dxa"/>
            <w:tcBorders>
              <w:top w:val="nil"/>
              <w:left w:val="nil"/>
              <w:bottom w:val="single" w:sz="4" w:space="0" w:color="auto"/>
              <w:right w:val="single" w:sz="4" w:space="0" w:color="auto"/>
            </w:tcBorders>
            <w:shd w:val="clear" w:color="auto" w:fill="auto"/>
            <w:vAlign w:val="center"/>
          </w:tcPr>
          <w:p w14:paraId="4D7C8E69"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3E70253E"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6F517FDB"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r>
      <w:tr w:rsidR="00B05587" w:rsidRPr="007803DC" w14:paraId="3707EB91"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89AC55A"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491C419" w14:textId="77777777" w:rsidR="00B05587" w:rsidRPr="00D71C8E" w:rsidRDefault="00B05587" w:rsidP="00227877">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K04</w:t>
            </w:r>
          </w:p>
        </w:tc>
        <w:tc>
          <w:tcPr>
            <w:tcW w:w="2126" w:type="dxa"/>
            <w:tcBorders>
              <w:top w:val="nil"/>
              <w:left w:val="nil"/>
              <w:bottom w:val="single" w:sz="4" w:space="0" w:color="auto"/>
              <w:right w:val="single" w:sz="4" w:space="0" w:color="auto"/>
            </w:tcBorders>
            <w:shd w:val="clear" w:color="auto" w:fill="auto"/>
            <w:noWrap/>
            <w:vAlign w:val="center"/>
          </w:tcPr>
          <w:p w14:paraId="671CA19C" w14:textId="77777777" w:rsidR="00B05587" w:rsidRPr="00D71C8E" w:rsidRDefault="00B05587" w:rsidP="00227877">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5070D628" w14:textId="4B8682BE" w:rsidR="00B05587" w:rsidRPr="00B66727" w:rsidRDefault="00B05587" w:rsidP="00B314CF">
            <w:pPr>
              <w:widowControl/>
              <w:spacing w:line="240" w:lineRule="auto"/>
              <w:ind w:firstLineChars="0" w:firstLine="0"/>
              <w:rPr>
                <w:rFonts w:ascii="宋体" w:eastAsia="宋体" w:hAnsi="宋体" w:cs="宋体"/>
                <w:color w:val="000000"/>
                <w:kern w:val="0"/>
                <w:sz w:val="20"/>
                <w:szCs w:val="20"/>
              </w:rPr>
            </w:pPr>
            <w:r w:rsidRPr="00B66727">
              <w:rPr>
                <w:rFonts w:hAnsi="宋体" w:cs="宋体" w:hint="eastAsia"/>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13D4995F"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5E0C8702"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21A44C18"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p>
        </w:tc>
      </w:tr>
      <w:tr w:rsidR="00B314CF" w:rsidRPr="007803DC" w14:paraId="6876D85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A4299F1"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8187A1C" w14:textId="1E2868A6" w:rsidR="00B314CF" w:rsidRPr="00AC71EF" w:rsidRDefault="00B314CF" w:rsidP="00B314C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80</w:t>
            </w:r>
          </w:p>
        </w:tc>
        <w:tc>
          <w:tcPr>
            <w:tcW w:w="2126" w:type="dxa"/>
            <w:tcBorders>
              <w:top w:val="nil"/>
              <w:left w:val="nil"/>
              <w:bottom w:val="single" w:sz="4" w:space="0" w:color="auto"/>
              <w:right w:val="single" w:sz="4" w:space="0" w:color="auto"/>
            </w:tcBorders>
            <w:shd w:val="clear" w:color="auto" w:fill="auto"/>
            <w:noWrap/>
            <w:vAlign w:val="center"/>
          </w:tcPr>
          <w:p w14:paraId="1E11498F" w14:textId="2666F65B" w:rsidR="00B314CF" w:rsidRPr="00AC71EF" w:rsidRDefault="00B314CF" w:rsidP="00B314CF">
            <w:pPr>
              <w:widowControl/>
              <w:spacing w:line="240" w:lineRule="auto"/>
              <w:ind w:firstLineChars="0" w:firstLine="0"/>
              <w:jc w:val="left"/>
              <w:rPr>
                <w:rFonts w:ascii="宋体" w:eastAsia="宋体" w:hAnsi="宋体" w:cs="宋体"/>
                <w:color w:val="000000"/>
                <w:kern w:val="0"/>
                <w:sz w:val="20"/>
                <w:szCs w:val="20"/>
              </w:rPr>
            </w:pPr>
            <w:r w:rsidRPr="00B314CF">
              <w:rPr>
                <w:rFonts w:ascii="宋体" w:eastAsia="宋体" w:hAnsi="宋体" w:cs="宋体"/>
                <w:color w:val="000000"/>
                <w:kern w:val="0"/>
                <w:sz w:val="20"/>
                <w:szCs w:val="20"/>
              </w:rPr>
              <w:t>transferNo</w:t>
            </w:r>
          </w:p>
        </w:tc>
        <w:tc>
          <w:tcPr>
            <w:tcW w:w="1701" w:type="dxa"/>
            <w:tcBorders>
              <w:top w:val="nil"/>
              <w:left w:val="nil"/>
              <w:bottom w:val="single" w:sz="4" w:space="0" w:color="auto"/>
              <w:right w:val="single" w:sz="4" w:space="0" w:color="auto"/>
            </w:tcBorders>
            <w:shd w:val="clear" w:color="auto" w:fill="auto"/>
            <w:noWrap/>
            <w:vAlign w:val="center"/>
          </w:tcPr>
          <w:p w14:paraId="183FAE12" w14:textId="65B30E77" w:rsidR="00B314CF" w:rsidRPr="00B66727" w:rsidRDefault="00B314CF" w:rsidP="00B314CF">
            <w:pPr>
              <w:widowControl/>
              <w:spacing w:line="240" w:lineRule="auto"/>
              <w:ind w:firstLineChars="0" w:firstLine="0"/>
              <w:rPr>
                <w:rFonts w:hAnsi="宋体" w:cs="宋体"/>
                <w:sz w:val="20"/>
                <w:szCs w:val="20"/>
              </w:rPr>
            </w:pPr>
            <w:r>
              <w:rPr>
                <w:rFonts w:hAnsi="宋体" w:cs="宋体" w:hint="eastAsia"/>
                <w:sz w:val="20"/>
                <w:szCs w:val="20"/>
              </w:rPr>
              <w:t>拆借</w:t>
            </w:r>
            <w:r>
              <w:rPr>
                <w:rFonts w:hAnsi="宋体" w:cs="宋体"/>
                <w:sz w:val="20"/>
                <w:szCs w:val="20"/>
              </w:rPr>
              <w:t>过户编号</w:t>
            </w:r>
          </w:p>
        </w:tc>
        <w:tc>
          <w:tcPr>
            <w:tcW w:w="709" w:type="dxa"/>
            <w:tcBorders>
              <w:top w:val="nil"/>
              <w:left w:val="nil"/>
              <w:bottom w:val="single" w:sz="4" w:space="0" w:color="auto"/>
              <w:right w:val="single" w:sz="4" w:space="0" w:color="auto"/>
            </w:tcBorders>
            <w:shd w:val="clear" w:color="auto" w:fill="auto"/>
            <w:vAlign w:val="center"/>
          </w:tcPr>
          <w:p w14:paraId="5E05A814" w14:textId="3C0A182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1A0DE24E" w14:textId="6A4D6788"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21AF986A"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4C453825"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5E4F20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B25633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T11</w:t>
            </w:r>
          </w:p>
        </w:tc>
        <w:tc>
          <w:tcPr>
            <w:tcW w:w="2126" w:type="dxa"/>
            <w:tcBorders>
              <w:top w:val="nil"/>
              <w:left w:val="nil"/>
              <w:bottom w:val="single" w:sz="4" w:space="0" w:color="auto"/>
              <w:right w:val="single" w:sz="4" w:space="0" w:color="auto"/>
            </w:tcBorders>
            <w:shd w:val="clear" w:color="auto" w:fill="auto"/>
            <w:noWrap/>
            <w:vAlign w:val="center"/>
            <w:hideMark/>
          </w:tcPr>
          <w:p w14:paraId="645BEDB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35BAD93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申请</w:t>
            </w:r>
            <w:r>
              <w:rPr>
                <w:rFonts w:ascii="宋体" w:eastAsia="宋体" w:hAnsi="宋体" w:cs="宋体" w:hint="eastAsia"/>
                <w:color w:val="000000"/>
                <w:kern w:val="0"/>
                <w:sz w:val="20"/>
                <w:szCs w:val="20"/>
              </w:rPr>
              <w:t>自然</w:t>
            </w:r>
            <w:r w:rsidRPr="007803DC">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5C2B45F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32785F9"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1E4B5D41"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5A9494E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687B06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E86DB12"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K20</w:t>
            </w:r>
          </w:p>
        </w:tc>
        <w:tc>
          <w:tcPr>
            <w:tcW w:w="2126" w:type="dxa"/>
            <w:tcBorders>
              <w:top w:val="nil"/>
              <w:left w:val="nil"/>
              <w:bottom w:val="single" w:sz="4" w:space="0" w:color="auto"/>
              <w:right w:val="single" w:sz="4" w:space="0" w:color="auto"/>
            </w:tcBorders>
            <w:shd w:val="clear" w:color="auto" w:fill="auto"/>
            <w:vAlign w:val="center"/>
            <w:hideMark/>
          </w:tcPr>
          <w:p w14:paraId="468F2D36"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pickupSheetNo</w:t>
            </w:r>
          </w:p>
        </w:tc>
        <w:tc>
          <w:tcPr>
            <w:tcW w:w="1701" w:type="dxa"/>
            <w:tcBorders>
              <w:top w:val="nil"/>
              <w:left w:val="nil"/>
              <w:bottom w:val="single" w:sz="4" w:space="0" w:color="auto"/>
              <w:right w:val="single" w:sz="4" w:space="0" w:color="auto"/>
            </w:tcBorders>
            <w:shd w:val="clear" w:color="auto" w:fill="auto"/>
            <w:noWrap/>
            <w:vAlign w:val="center"/>
            <w:hideMark/>
          </w:tcPr>
          <w:p w14:paraId="7DC64B3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提货单编号</w:t>
            </w:r>
          </w:p>
        </w:tc>
        <w:tc>
          <w:tcPr>
            <w:tcW w:w="709" w:type="dxa"/>
            <w:tcBorders>
              <w:top w:val="nil"/>
              <w:left w:val="nil"/>
              <w:bottom w:val="single" w:sz="4" w:space="0" w:color="auto"/>
              <w:right w:val="single" w:sz="4" w:space="0" w:color="auto"/>
            </w:tcBorders>
            <w:shd w:val="clear" w:color="auto" w:fill="auto"/>
            <w:vAlign w:val="center"/>
            <w:hideMark/>
          </w:tcPr>
          <w:p w14:paraId="3B3FFAE2" w14:textId="02528CDE"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208886A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0A239EA"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40D8556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1216C6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A47DF37"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W00</w:t>
            </w:r>
          </w:p>
        </w:tc>
        <w:tc>
          <w:tcPr>
            <w:tcW w:w="2126" w:type="dxa"/>
            <w:tcBorders>
              <w:top w:val="nil"/>
              <w:left w:val="nil"/>
              <w:bottom w:val="single" w:sz="4" w:space="0" w:color="auto"/>
              <w:right w:val="single" w:sz="4" w:space="0" w:color="auto"/>
            </w:tcBorders>
            <w:shd w:val="clear" w:color="auto" w:fill="auto"/>
            <w:vAlign w:val="center"/>
            <w:hideMark/>
          </w:tcPr>
          <w:p w14:paraId="424B253C"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hideMark/>
          </w:tcPr>
          <w:p w14:paraId="57E049FC"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hideMark/>
          </w:tcPr>
          <w:p w14:paraId="5283248F"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0C1E5DE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0404A270"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5911BB10" w14:textId="77777777" w:rsidTr="001D5374">
        <w:trPr>
          <w:trHeight w:val="720"/>
        </w:trPr>
        <w:tc>
          <w:tcPr>
            <w:tcW w:w="798" w:type="dxa"/>
            <w:tcBorders>
              <w:top w:val="nil"/>
              <w:left w:val="single" w:sz="4" w:space="0" w:color="auto"/>
              <w:bottom w:val="single" w:sz="4" w:space="0" w:color="auto"/>
              <w:right w:val="single" w:sz="4" w:space="0" w:color="auto"/>
            </w:tcBorders>
            <w:vAlign w:val="center"/>
          </w:tcPr>
          <w:p w14:paraId="46519C3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3E312F2"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K27</w:t>
            </w:r>
          </w:p>
        </w:tc>
        <w:tc>
          <w:tcPr>
            <w:tcW w:w="2126" w:type="dxa"/>
            <w:tcBorders>
              <w:top w:val="nil"/>
              <w:left w:val="nil"/>
              <w:bottom w:val="single" w:sz="4" w:space="0" w:color="auto"/>
              <w:right w:val="single" w:sz="4" w:space="0" w:color="auto"/>
            </w:tcBorders>
            <w:shd w:val="clear" w:color="auto" w:fill="auto"/>
            <w:noWrap/>
            <w:vAlign w:val="center"/>
            <w:hideMark/>
          </w:tcPr>
          <w:p w14:paraId="795A9864"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drawSheetState</w:t>
            </w:r>
          </w:p>
        </w:tc>
        <w:tc>
          <w:tcPr>
            <w:tcW w:w="1701" w:type="dxa"/>
            <w:tcBorders>
              <w:top w:val="nil"/>
              <w:left w:val="nil"/>
              <w:bottom w:val="single" w:sz="4" w:space="0" w:color="auto"/>
              <w:right w:val="single" w:sz="4" w:space="0" w:color="auto"/>
            </w:tcBorders>
            <w:shd w:val="clear" w:color="auto" w:fill="auto"/>
            <w:noWrap/>
            <w:vAlign w:val="center"/>
            <w:hideMark/>
          </w:tcPr>
          <w:p w14:paraId="2395234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提货单状态</w:t>
            </w:r>
          </w:p>
        </w:tc>
        <w:tc>
          <w:tcPr>
            <w:tcW w:w="709" w:type="dxa"/>
            <w:tcBorders>
              <w:top w:val="nil"/>
              <w:left w:val="nil"/>
              <w:bottom w:val="single" w:sz="4" w:space="0" w:color="auto"/>
              <w:right w:val="single" w:sz="4" w:space="0" w:color="auto"/>
            </w:tcBorders>
            <w:shd w:val="clear" w:color="auto" w:fill="auto"/>
            <w:vAlign w:val="center"/>
            <w:hideMark/>
          </w:tcPr>
          <w:p w14:paraId="2B77F4E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33FAF0AD" w14:textId="68530013"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del w:id="304" w:author="管荦" w:date="2016-08-18T09:23:00Z">
              <w:r w:rsidRPr="003E783F" w:rsidDel="00603749">
                <w:rPr>
                  <w:rFonts w:ascii="宋体" w:eastAsia="宋体" w:hAnsi="宋体" w:cs="宋体" w:hint="eastAsia"/>
                  <w:color w:val="000000"/>
                  <w:kern w:val="0"/>
                  <w:sz w:val="20"/>
                  <w:szCs w:val="20"/>
                </w:rPr>
                <w:delText>←</w:delText>
              </w:r>
            </w:del>
            <w:ins w:id="305" w:author="管荦" w:date="2016-08-18T09:23:00Z">
              <w:r w:rsidR="004E1CCF">
                <w:rPr>
                  <w:rFonts w:ascii="宋体" w:eastAsia="宋体" w:hAnsi="宋体" w:cs="宋体" w:hint="eastAsia"/>
                  <w:color w:val="000000"/>
                  <w:kern w:val="0"/>
                  <w:sz w:val="20"/>
                  <w:szCs w:val="20"/>
                </w:rPr>
                <w:t>-</w:t>
              </w:r>
            </w:ins>
          </w:p>
        </w:tc>
        <w:tc>
          <w:tcPr>
            <w:tcW w:w="2362" w:type="dxa"/>
            <w:tcBorders>
              <w:top w:val="nil"/>
              <w:left w:val="nil"/>
              <w:bottom w:val="single" w:sz="4" w:space="0" w:color="auto"/>
              <w:right w:val="single" w:sz="4" w:space="0" w:color="auto"/>
            </w:tcBorders>
            <w:shd w:val="clear" w:color="auto" w:fill="auto"/>
            <w:vAlign w:val="center"/>
            <w:hideMark/>
          </w:tcPr>
          <w:p w14:paraId="3CEFDD83"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1-申请提货，2-已提货，3-会员当日撤单，4-会员次日撤单，5-系统撤单。</w:t>
            </w:r>
          </w:p>
        </w:tc>
      </w:tr>
      <w:tr w:rsidR="00B314CF" w:rsidRPr="007803DC" w14:paraId="26D5E8E1" w14:textId="77777777" w:rsidTr="001D5374">
        <w:trPr>
          <w:trHeight w:val="480"/>
        </w:trPr>
        <w:tc>
          <w:tcPr>
            <w:tcW w:w="798" w:type="dxa"/>
            <w:tcBorders>
              <w:top w:val="nil"/>
              <w:left w:val="single" w:sz="4" w:space="0" w:color="auto"/>
              <w:bottom w:val="single" w:sz="4" w:space="0" w:color="auto"/>
              <w:right w:val="single" w:sz="4" w:space="0" w:color="auto"/>
            </w:tcBorders>
            <w:vAlign w:val="center"/>
          </w:tcPr>
          <w:p w14:paraId="184231C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E7D48E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T82</w:t>
            </w:r>
          </w:p>
        </w:tc>
        <w:tc>
          <w:tcPr>
            <w:tcW w:w="2126" w:type="dxa"/>
            <w:tcBorders>
              <w:top w:val="nil"/>
              <w:left w:val="nil"/>
              <w:bottom w:val="single" w:sz="4" w:space="0" w:color="auto"/>
              <w:right w:val="single" w:sz="4" w:space="0" w:color="auto"/>
            </w:tcBorders>
            <w:shd w:val="clear" w:color="auto" w:fill="auto"/>
            <w:vAlign w:val="center"/>
            <w:hideMark/>
          </w:tcPr>
          <w:p w14:paraId="6762D86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hideMark/>
          </w:tcPr>
          <w:p w14:paraId="5614C561"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hideMark/>
          </w:tcPr>
          <w:p w14:paraId="75E4EB8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6A2CC3AE"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vAlign w:val="center"/>
            <w:hideMark/>
          </w:tcPr>
          <w:p w14:paraId="525BCD0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1-会员服务系统，2-二级系统，4-仓储交割系统。</w:t>
            </w:r>
          </w:p>
        </w:tc>
      </w:tr>
      <w:tr w:rsidR="00B314CF" w:rsidRPr="007803DC" w14:paraId="79F209F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753B6F5"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9ED02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2126" w:type="dxa"/>
            <w:tcBorders>
              <w:top w:val="nil"/>
              <w:left w:val="nil"/>
              <w:bottom w:val="single" w:sz="4" w:space="0" w:color="auto"/>
              <w:right w:val="single" w:sz="4" w:space="0" w:color="auto"/>
            </w:tcBorders>
            <w:shd w:val="clear" w:color="auto" w:fill="auto"/>
            <w:vAlign w:val="center"/>
            <w:hideMark/>
          </w:tcPr>
          <w:p w14:paraId="24A58C9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7E0F5DC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2E8ED00D" w14:textId="77777777" w:rsidR="00B314CF" w:rsidRPr="005D3908" w:rsidRDefault="00B314CF" w:rsidP="00B314CF">
            <w:pPr>
              <w:widowControl/>
              <w:spacing w:line="240" w:lineRule="auto"/>
              <w:ind w:firstLineChars="0" w:firstLine="0"/>
              <w:rPr>
                <w:rFonts w:ascii="宋体" w:eastAsia="宋体" w:hAnsi="宋体" w:cs="宋体"/>
                <w:color w:val="000000"/>
                <w:kern w:val="0"/>
                <w:sz w:val="21"/>
                <w:szCs w:val="21"/>
              </w:rPr>
            </w:pPr>
            <w:r w:rsidRPr="005D3908">
              <w:rPr>
                <w:rFonts w:ascii="宋体" w:eastAsia="宋体" w:hAnsi="宋体" w:cs="宋体" w:hint="eastAsia"/>
                <w:color w:val="000000"/>
                <w:kern w:val="0"/>
                <w:sz w:val="21"/>
                <w:szCs w:val="21"/>
              </w:rPr>
              <w:t>M</w:t>
            </w:r>
          </w:p>
        </w:tc>
        <w:tc>
          <w:tcPr>
            <w:tcW w:w="709" w:type="dxa"/>
            <w:tcBorders>
              <w:top w:val="nil"/>
              <w:left w:val="nil"/>
              <w:bottom w:val="single" w:sz="4" w:space="0" w:color="auto"/>
              <w:right w:val="single" w:sz="4" w:space="0" w:color="auto"/>
            </w:tcBorders>
            <w:shd w:val="clear" w:color="auto" w:fill="auto"/>
            <w:noWrap/>
            <w:vAlign w:val="center"/>
            <w:hideMark/>
          </w:tcPr>
          <w:p w14:paraId="37D05452"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4E3FA03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0FDB83B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575141B"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79145D3"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K38</w:t>
            </w:r>
          </w:p>
        </w:tc>
        <w:tc>
          <w:tcPr>
            <w:tcW w:w="2126" w:type="dxa"/>
            <w:tcBorders>
              <w:top w:val="nil"/>
              <w:left w:val="nil"/>
              <w:bottom w:val="single" w:sz="4" w:space="0" w:color="auto"/>
              <w:right w:val="single" w:sz="4" w:space="0" w:color="auto"/>
            </w:tcBorders>
            <w:shd w:val="clear" w:color="auto" w:fill="auto"/>
            <w:vAlign w:val="center"/>
          </w:tcPr>
          <w:p w14:paraId="6B30665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[pickupAppInfoData]</w:t>
            </w:r>
          </w:p>
        </w:tc>
        <w:tc>
          <w:tcPr>
            <w:tcW w:w="1701" w:type="dxa"/>
            <w:tcBorders>
              <w:top w:val="nil"/>
              <w:left w:val="nil"/>
              <w:bottom w:val="single" w:sz="4" w:space="0" w:color="auto"/>
              <w:right w:val="single" w:sz="4" w:space="0" w:color="auto"/>
            </w:tcBorders>
            <w:shd w:val="clear" w:color="auto" w:fill="auto"/>
            <w:noWrap/>
            <w:vAlign w:val="center"/>
          </w:tcPr>
          <w:p w14:paraId="3AD3551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提货单信息数据</w:t>
            </w:r>
          </w:p>
        </w:tc>
        <w:tc>
          <w:tcPr>
            <w:tcW w:w="709" w:type="dxa"/>
            <w:tcBorders>
              <w:top w:val="nil"/>
              <w:left w:val="nil"/>
              <w:bottom w:val="single" w:sz="4" w:space="0" w:color="auto"/>
              <w:right w:val="single" w:sz="4" w:space="0" w:color="auto"/>
            </w:tcBorders>
            <w:shd w:val="clear" w:color="auto" w:fill="auto"/>
            <w:noWrap/>
            <w:vAlign w:val="center"/>
          </w:tcPr>
          <w:p w14:paraId="5874882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9984BD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2A21A6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B314CF" w:rsidRPr="007803DC" w14:paraId="604810B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359A47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5107CCB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vAlign w:val="center"/>
          </w:tcPr>
          <w:p w14:paraId="33454DA4"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04C0592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提货单信息</w:t>
            </w:r>
          </w:p>
        </w:tc>
        <w:tc>
          <w:tcPr>
            <w:tcW w:w="709" w:type="dxa"/>
            <w:tcBorders>
              <w:top w:val="nil"/>
              <w:left w:val="nil"/>
              <w:bottom w:val="single" w:sz="4" w:space="0" w:color="auto"/>
              <w:right w:val="single" w:sz="4" w:space="0" w:color="auto"/>
            </w:tcBorders>
            <w:shd w:val="clear" w:color="auto" w:fill="auto"/>
            <w:noWrap/>
            <w:vAlign w:val="center"/>
          </w:tcPr>
          <w:p w14:paraId="62291F6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5EA7BF3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2362" w:type="dxa"/>
            <w:tcBorders>
              <w:top w:val="nil"/>
              <w:left w:val="nil"/>
              <w:bottom w:val="single" w:sz="4" w:space="0" w:color="auto"/>
              <w:right w:val="single" w:sz="4" w:space="0" w:color="auto"/>
            </w:tcBorders>
            <w:shd w:val="clear" w:color="auto" w:fill="auto"/>
            <w:noWrap/>
            <w:vAlign w:val="center"/>
          </w:tcPr>
          <w:p w14:paraId="64605FC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065233D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7B717A0"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6121D5B"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K20</w:t>
            </w:r>
          </w:p>
        </w:tc>
        <w:tc>
          <w:tcPr>
            <w:tcW w:w="2126" w:type="dxa"/>
            <w:tcBorders>
              <w:top w:val="nil"/>
              <w:left w:val="nil"/>
              <w:bottom w:val="single" w:sz="4" w:space="0" w:color="auto"/>
              <w:right w:val="single" w:sz="4" w:space="0" w:color="auto"/>
            </w:tcBorders>
            <w:shd w:val="clear" w:color="auto" w:fill="auto"/>
            <w:noWrap/>
            <w:vAlign w:val="center"/>
            <w:hideMark/>
          </w:tcPr>
          <w:p w14:paraId="0FFD09C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pickupSheetNo</w:t>
            </w:r>
          </w:p>
        </w:tc>
        <w:tc>
          <w:tcPr>
            <w:tcW w:w="1701" w:type="dxa"/>
            <w:tcBorders>
              <w:top w:val="nil"/>
              <w:left w:val="nil"/>
              <w:bottom w:val="single" w:sz="4" w:space="0" w:color="auto"/>
              <w:right w:val="single" w:sz="4" w:space="0" w:color="auto"/>
            </w:tcBorders>
            <w:shd w:val="clear" w:color="auto" w:fill="auto"/>
            <w:noWrap/>
            <w:vAlign w:val="center"/>
            <w:hideMark/>
          </w:tcPr>
          <w:p w14:paraId="796D9380"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提货单编号</w:t>
            </w:r>
          </w:p>
        </w:tc>
        <w:tc>
          <w:tcPr>
            <w:tcW w:w="709" w:type="dxa"/>
            <w:tcBorders>
              <w:top w:val="nil"/>
              <w:left w:val="nil"/>
              <w:bottom w:val="single" w:sz="4" w:space="0" w:color="auto"/>
              <w:right w:val="single" w:sz="4" w:space="0" w:color="auto"/>
            </w:tcBorders>
            <w:shd w:val="clear" w:color="auto" w:fill="auto"/>
            <w:noWrap/>
            <w:vAlign w:val="center"/>
            <w:hideMark/>
          </w:tcPr>
          <w:p w14:paraId="7BC07EC5"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22CC53B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13B4489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06C303C" w14:textId="77777777" w:rsidTr="001D5374">
        <w:trPr>
          <w:trHeight w:val="270"/>
          <w:ins w:id="306" w:author="管荦" w:date="2016-08-18T09:23:00Z"/>
        </w:trPr>
        <w:tc>
          <w:tcPr>
            <w:tcW w:w="798" w:type="dxa"/>
            <w:tcBorders>
              <w:top w:val="nil"/>
              <w:left w:val="single" w:sz="4" w:space="0" w:color="auto"/>
              <w:bottom w:val="single" w:sz="4" w:space="0" w:color="auto"/>
              <w:right w:val="single" w:sz="4" w:space="0" w:color="auto"/>
            </w:tcBorders>
            <w:vAlign w:val="center"/>
          </w:tcPr>
          <w:p w14:paraId="217BF7E2" w14:textId="7690E795" w:rsidR="00603749" w:rsidRPr="005D3908" w:rsidRDefault="00603749" w:rsidP="00603749">
            <w:pPr>
              <w:widowControl/>
              <w:spacing w:line="240" w:lineRule="auto"/>
              <w:ind w:firstLineChars="0" w:firstLine="0"/>
              <w:rPr>
                <w:ins w:id="307" w:author="管荦" w:date="2016-08-18T09:23:00Z"/>
                <w:rFonts w:ascii="宋体" w:eastAsia="宋体" w:hAnsi="宋体" w:cs="宋体"/>
                <w:color w:val="000000"/>
                <w:kern w:val="0"/>
                <w:sz w:val="20"/>
                <w:szCs w:val="20"/>
              </w:rPr>
            </w:pPr>
            <w:ins w:id="308" w:author="管荦" w:date="2016-08-18T09:23:00Z">
              <w:r w:rsidRPr="005D3908">
                <w:rPr>
                  <w:rFonts w:ascii="宋体" w:eastAsia="宋体" w:hAnsi="宋体" w:cs="宋体" w:hint="eastAsia"/>
                  <w:color w:val="000000"/>
                  <w:kern w:val="0"/>
                  <w:sz w:val="20"/>
                  <w:szCs w:val="20"/>
                </w:rPr>
                <w:t>→</w:t>
              </w:r>
            </w:ins>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BE152F3" w14:textId="2B9A6723" w:rsidR="00603749" w:rsidRPr="005D3908" w:rsidRDefault="00603749" w:rsidP="00603749">
            <w:pPr>
              <w:widowControl/>
              <w:spacing w:line="240" w:lineRule="auto"/>
              <w:ind w:firstLineChars="0" w:firstLine="0"/>
              <w:rPr>
                <w:ins w:id="309" w:author="管荦" w:date="2016-08-18T09:23:00Z"/>
                <w:rFonts w:ascii="宋体" w:eastAsia="宋体" w:hAnsi="宋体" w:cs="宋体"/>
                <w:color w:val="000000"/>
                <w:kern w:val="0"/>
                <w:sz w:val="20"/>
                <w:szCs w:val="20"/>
              </w:rPr>
            </w:pPr>
            <w:ins w:id="310" w:author="管荦" w:date="2016-08-18T09:23:00Z">
              <w:r w:rsidRPr="005D3908">
                <w:rPr>
                  <w:rFonts w:ascii="宋体" w:eastAsia="宋体" w:hAnsi="宋体" w:cs="宋体" w:hint="eastAsia"/>
                  <w:color w:val="000000"/>
                  <w:kern w:val="0"/>
                  <w:sz w:val="20"/>
                  <w:szCs w:val="20"/>
                </w:rPr>
                <w:t>K27</w:t>
              </w:r>
            </w:ins>
          </w:p>
        </w:tc>
        <w:tc>
          <w:tcPr>
            <w:tcW w:w="2126" w:type="dxa"/>
            <w:tcBorders>
              <w:top w:val="nil"/>
              <w:left w:val="nil"/>
              <w:bottom w:val="single" w:sz="4" w:space="0" w:color="auto"/>
              <w:right w:val="single" w:sz="4" w:space="0" w:color="auto"/>
            </w:tcBorders>
            <w:shd w:val="clear" w:color="auto" w:fill="auto"/>
            <w:noWrap/>
            <w:vAlign w:val="center"/>
          </w:tcPr>
          <w:p w14:paraId="7E37F071" w14:textId="5D737DDC" w:rsidR="00603749" w:rsidRPr="005D3908" w:rsidRDefault="00603749" w:rsidP="00603749">
            <w:pPr>
              <w:widowControl/>
              <w:spacing w:line="240" w:lineRule="auto"/>
              <w:ind w:firstLineChars="0" w:firstLine="0"/>
              <w:rPr>
                <w:ins w:id="311" w:author="管荦" w:date="2016-08-18T09:23:00Z"/>
                <w:rFonts w:ascii="宋体" w:eastAsia="宋体" w:hAnsi="宋体" w:cs="宋体"/>
                <w:color w:val="000000"/>
                <w:kern w:val="0"/>
                <w:sz w:val="20"/>
                <w:szCs w:val="20"/>
              </w:rPr>
            </w:pPr>
            <w:ins w:id="312" w:author="管荦" w:date="2016-08-18T09:23:00Z">
              <w:r w:rsidRPr="005D3908">
                <w:rPr>
                  <w:rFonts w:ascii="宋体" w:eastAsia="宋体" w:hAnsi="宋体" w:cs="宋体" w:hint="eastAsia"/>
                  <w:color w:val="000000"/>
                  <w:kern w:val="0"/>
                  <w:sz w:val="20"/>
                  <w:szCs w:val="20"/>
                </w:rPr>
                <w:t>drawSheetState</w:t>
              </w:r>
            </w:ins>
          </w:p>
        </w:tc>
        <w:tc>
          <w:tcPr>
            <w:tcW w:w="1701" w:type="dxa"/>
            <w:tcBorders>
              <w:top w:val="nil"/>
              <w:left w:val="nil"/>
              <w:bottom w:val="single" w:sz="4" w:space="0" w:color="auto"/>
              <w:right w:val="single" w:sz="4" w:space="0" w:color="auto"/>
            </w:tcBorders>
            <w:shd w:val="clear" w:color="auto" w:fill="auto"/>
            <w:noWrap/>
            <w:vAlign w:val="center"/>
          </w:tcPr>
          <w:p w14:paraId="431019C9" w14:textId="32B03A16" w:rsidR="00603749" w:rsidRPr="005D3908" w:rsidRDefault="00603749" w:rsidP="00603749">
            <w:pPr>
              <w:widowControl/>
              <w:spacing w:line="240" w:lineRule="auto"/>
              <w:ind w:firstLineChars="0" w:firstLine="0"/>
              <w:rPr>
                <w:ins w:id="313" w:author="管荦" w:date="2016-08-18T09:23:00Z"/>
                <w:rFonts w:ascii="宋体" w:eastAsia="宋体" w:hAnsi="宋体" w:cs="宋体"/>
                <w:color w:val="000000"/>
                <w:kern w:val="0"/>
                <w:sz w:val="20"/>
                <w:szCs w:val="20"/>
              </w:rPr>
            </w:pPr>
            <w:ins w:id="314" w:author="管荦" w:date="2016-08-18T09:23:00Z">
              <w:r w:rsidRPr="005D3908">
                <w:rPr>
                  <w:rFonts w:ascii="宋体" w:eastAsia="宋体" w:hAnsi="宋体" w:cs="宋体" w:hint="eastAsia"/>
                  <w:color w:val="000000"/>
                  <w:kern w:val="0"/>
                  <w:sz w:val="20"/>
                  <w:szCs w:val="20"/>
                </w:rPr>
                <w:t>提货单状态</w:t>
              </w:r>
            </w:ins>
          </w:p>
        </w:tc>
        <w:tc>
          <w:tcPr>
            <w:tcW w:w="709" w:type="dxa"/>
            <w:tcBorders>
              <w:top w:val="nil"/>
              <w:left w:val="nil"/>
              <w:bottom w:val="single" w:sz="4" w:space="0" w:color="auto"/>
              <w:right w:val="single" w:sz="4" w:space="0" w:color="auto"/>
            </w:tcBorders>
            <w:shd w:val="clear" w:color="auto" w:fill="auto"/>
            <w:noWrap/>
            <w:vAlign w:val="center"/>
          </w:tcPr>
          <w:p w14:paraId="5BB9FBE0" w14:textId="2D743DF3" w:rsidR="00603749" w:rsidRPr="005D3908" w:rsidRDefault="00603749" w:rsidP="00603749">
            <w:pPr>
              <w:widowControl/>
              <w:spacing w:line="240" w:lineRule="auto"/>
              <w:ind w:firstLineChars="0" w:firstLine="0"/>
              <w:rPr>
                <w:ins w:id="315" w:author="管荦" w:date="2016-08-18T09:23:00Z"/>
                <w:rFonts w:ascii="宋体" w:eastAsia="宋体" w:hAnsi="宋体" w:cs="宋体"/>
                <w:color w:val="000000"/>
                <w:kern w:val="0"/>
                <w:sz w:val="20"/>
                <w:szCs w:val="20"/>
              </w:rPr>
            </w:pPr>
            <w:ins w:id="316" w:author="管荦" w:date="2016-08-18T09:23:00Z">
              <w:r w:rsidRPr="005D3908">
                <w:rPr>
                  <w:rFonts w:ascii="宋体" w:eastAsia="宋体" w:hAnsi="宋体" w:cs="宋体" w:hint="eastAsia"/>
                  <w:color w:val="000000"/>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
          <w:p w14:paraId="0900A1A3" w14:textId="5F796EEA" w:rsidR="00603749" w:rsidRPr="005D3908" w:rsidRDefault="00603749" w:rsidP="00603749">
            <w:pPr>
              <w:widowControl/>
              <w:spacing w:line="240" w:lineRule="auto"/>
              <w:ind w:firstLineChars="0" w:firstLine="0"/>
              <w:rPr>
                <w:ins w:id="317" w:author="管荦" w:date="2016-08-18T09:23:00Z"/>
                <w:rFonts w:ascii="宋体" w:eastAsia="宋体" w:hAnsi="宋体" w:cs="宋体"/>
                <w:color w:val="000000"/>
                <w:kern w:val="0"/>
                <w:sz w:val="20"/>
                <w:szCs w:val="20"/>
              </w:rPr>
            </w:pPr>
            <w:ins w:id="318" w:author="管荦" w:date="2016-08-18T09:23:00Z">
              <w:r w:rsidRPr="005D3908">
                <w:rPr>
                  <w:rFonts w:ascii="宋体" w:eastAsia="宋体" w:hAnsi="宋体" w:cs="宋体" w:hint="eastAsia"/>
                  <w:color w:val="000000"/>
                  <w:kern w:val="0"/>
                  <w:sz w:val="20"/>
                  <w:szCs w:val="20"/>
                </w:rPr>
                <w:t>C</w:t>
              </w:r>
            </w:ins>
          </w:p>
        </w:tc>
        <w:tc>
          <w:tcPr>
            <w:tcW w:w="2362" w:type="dxa"/>
            <w:tcBorders>
              <w:top w:val="nil"/>
              <w:left w:val="nil"/>
              <w:bottom w:val="single" w:sz="4" w:space="0" w:color="auto"/>
              <w:right w:val="single" w:sz="4" w:space="0" w:color="auto"/>
            </w:tcBorders>
            <w:shd w:val="clear" w:color="auto" w:fill="auto"/>
            <w:noWrap/>
            <w:vAlign w:val="center"/>
          </w:tcPr>
          <w:p w14:paraId="784594D9" w14:textId="50A0E677" w:rsidR="00603749" w:rsidRPr="005D3908" w:rsidRDefault="00603749" w:rsidP="00603749">
            <w:pPr>
              <w:widowControl/>
              <w:spacing w:line="240" w:lineRule="auto"/>
              <w:ind w:firstLineChars="0" w:firstLine="0"/>
              <w:rPr>
                <w:ins w:id="319" w:author="管荦" w:date="2016-08-18T09:23:00Z"/>
                <w:rFonts w:ascii="宋体" w:eastAsia="宋体" w:hAnsi="宋体" w:cs="宋体"/>
                <w:color w:val="000000"/>
                <w:kern w:val="0"/>
                <w:sz w:val="20"/>
                <w:szCs w:val="20"/>
              </w:rPr>
            </w:pPr>
            <w:ins w:id="320" w:author="管荦" w:date="2016-08-18T09:23:00Z">
              <w:r w:rsidRPr="005D3908">
                <w:rPr>
                  <w:rFonts w:ascii="宋体" w:eastAsia="宋体" w:hAnsi="宋体" w:cs="宋体" w:hint="eastAsia"/>
                  <w:color w:val="000000"/>
                  <w:kern w:val="0"/>
                  <w:sz w:val="20"/>
                  <w:szCs w:val="20"/>
                </w:rPr>
                <w:t>查询结果不为空时必填</w:t>
              </w:r>
            </w:ins>
          </w:p>
        </w:tc>
      </w:tr>
      <w:tr w:rsidR="00603749" w:rsidRPr="007803DC" w14:paraId="3D7104C4"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A9B3D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09FEAD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26" w:type="dxa"/>
            <w:tcBorders>
              <w:top w:val="nil"/>
              <w:left w:val="nil"/>
              <w:bottom w:val="single" w:sz="4" w:space="0" w:color="auto"/>
              <w:right w:val="single" w:sz="4" w:space="0" w:color="auto"/>
            </w:tcBorders>
            <w:shd w:val="clear" w:color="auto" w:fill="auto"/>
            <w:noWrap/>
            <w:vAlign w:val="center"/>
            <w:hideMark/>
          </w:tcPr>
          <w:p w14:paraId="220151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7AD51C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noWrap/>
            <w:vAlign w:val="center"/>
            <w:hideMark/>
          </w:tcPr>
          <w:p w14:paraId="3F26899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47876D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5C72DC0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0C53F6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3D09A7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4C270BD"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2126" w:type="dxa"/>
            <w:tcBorders>
              <w:top w:val="nil"/>
              <w:left w:val="nil"/>
              <w:bottom w:val="single" w:sz="4" w:space="0" w:color="auto"/>
              <w:right w:val="single" w:sz="4" w:space="0" w:color="auto"/>
            </w:tcBorders>
            <w:shd w:val="clear" w:color="auto" w:fill="auto"/>
            <w:vAlign w:val="center"/>
          </w:tcPr>
          <w:p w14:paraId="126BF4A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pickupSort</w:t>
            </w:r>
          </w:p>
        </w:tc>
        <w:tc>
          <w:tcPr>
            <w:tcW w:w="1701" w:type="dxa"/>
            <w:tcBorders>
              <w:top w:val="nil"/>
              <w:left w:val="nil"/>
              <w:bottom w:val="single" w:sz="4" w:space="0" w:color="auto"/>
              <w:right w:val="single" w:sz="4" w:space="0" w:color="auto"/>
            </w:tcBorders>
            <w:shd w:val="clear" w:color="auto" w:fill="auto"/>
            <w:noWrap/>
            <w:vAlign w:val="center"/>
          </w:tcPr>
          <w:p w14:paraId="5294828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09" w:type="dxa"/>
            <w:tcBorders>
              <w:top w:val="nil"/>
              <w:left w:val="nil"/>
              <w:bottom w:val="single" w:sz="4" w:space="0" w:color="auto"/>
              <w:right w:val="single" w:sz="4" w:space="0" w:color="auto"/>
            </w:tcBorders>
            <w:shd w:val="clear" w:color="auto" w:fill="auto"/>
            <w:noWrap/>
            <w:vAlign w:val="center"/>
          </w:tcPr>
          <w:p w14:paraId="26605E2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5A096B6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669B80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2D3328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A1D427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F8C452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2126" w:type="dxa"/>
            <w:tcBorders>
              <w:top w:val="nil"/>
              <w:left w:val="nil"/>
              <w:bottom w:val="single" w:sz="4" w:space="0" w:color="auto"/>
              <w:right w:val="single" w:sz="4" w:space="0" w:color="auto"/>
            </w:tcBorders>
            <w:shd w:val="clear" w:color="auto" w:fill="auto"/>
            <w:vAlign w:val="center"/>
            <w:hideMark/>
          </w:tcPr>
          <w:p w14:paraId="53457BF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hideMark/>
          </w:tcPr>
          <w:p w14:paraId="2BB1F00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hideMark/>
          </w:tcPr>
          <w:p w14:paraId="6451031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12F09A6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3360C78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4804E4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B47210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2CA6F7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K22</w:t>
            </w:r>
          </w:p>
        </w:tc>
        <w:tc>
          <w:tcPr>
            <w:tcW w:w="2126" w:type="dxa"/>
            <w:tcBorders>
              <w:top w:val="nil"/>
              <w:left w:val="nil"/>
              <w:bottom w:val="single" w:sz="4" w:space="0" w:color="auto"/>
              <w:right w:val="single" w:sz="4" w:space="0" w:color="auto"/>
            </w:tcBorders>
            <w:shd w:val="clear" w:color="auto" w:fill="auto"/>
            <w:vAlign w:val="center"/>
            <w:hideMark/>
          </w:tcPr>
          <w:p w14:paraId="7B23205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pickupPerson</w:t>
            </w:r>
          </w:p>
        </w:tc>
        <w:tc>
          <w:tcPr>
            <w:tcW w:w="1701" w:type="dxa"/>
            <w:tcBorders>
              <w:top w:val="nil"/>
              <w:left w:val="nil"/>
              <w:bottom w:val="single" w:sz="4" w:space="0" w:color="auto"/>
              <w:right w:val="single" w:sz="4" w:space="0" w:color="auto"/>
            </w:tcBorders>
            <w:shd w:val="clear" w:color="auto" w:fill="auto"/>
            <w:noWrap/>
            <w:vAlign w:val="center"/>
            <w:hideMark/>
          </w:tcPr>
          <w:p w14:paraId="0D9C89F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w:t>
            </w:r>
          </w:p>
        </w:tc>
        <w:tc>
          <w:tcPr>
            <w:tcW w:w="709" w:type="dxa"/>
            <w:tcBorders>
              <w:top w:val="nil"/>
              <w:left w:val="nil"/>
              <w:bottom w:val="single" w:sz="4" w:space="0" w:color="auto"/>
              <w:right w:val="single" w:sz="4" w:space="0" w:color="auto"/>
            </w:tcBorders>
            <w:shd w:val="clear" w:color="auto" w:fill="auto"/>
            <w:noWrap/>
            <w:vAlign w:val="center"/>
            <w:hideMark/>
          </w:tcPr>
          <w:p w14:paraId="496592F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8C4A79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B5EF24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D90F67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47C92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1FC51A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B04</w:t>
            </w:r>
          </w:p>
        </w:tc>
        <w:tc>
          <w:tcPr>
            <w:tcW w:w="2126" w:type="dxa"/>
            <w:tcBorders>
              <w:top w:val="nil"/>
              <w:left w:val="nil"/>
              <w:bottom w:val="single" w:sz="4" w:space="0" w:color="auto"/>
              <w:right w:val="single" w:sz="4" w:space="0" w:color="auto"/>
            </w:tcBorders>
            <w:shd w:val="clear" w:color="auto" w:fill="auto"/>
            <w:vAlign w:val="center"/>
          </w:tcPr>
          <w:p w14:paraId="37D4686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tel</w:t>
            </w:r>
          </w:p>
        </w:tc>
        <w:tc>
          <w:tcPr>
            <w:tcW w:w="1701" w:type="dxa"/>
            <w:tcBorders>
              <w:top w:val="nil"/>
              <w:left w:val="nil"/>
              <w:bottom w:val="single" w:sz="4" w:space="0" w:color="auto"/>
              <w:right w:val="single" w:sz="4" w:space="0" w:color="auto"/>
            </w:tcBorders>
            <w:shd w:val="clear" w:color="auto" w:fill="auto"/>
            <w:noWrap/>
            <w:vAlign w:val="center"/>
          </w:tcPr>
          <w:p w14:paraId="6AB5116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提货人联系方式</w:t>
            </w:r>
          </w:p>
        </w:tc>
        <w:tc>
          <w:tcPr>
            <w:tcW w:w="709" w:type="dxa"/>
            <w:tcBorders>
              <w:top w:val="nil"/>
              <w:left w:val="nil"/>
              <w:bottom w:val="single" w:sz="4" w:space="0" w:color="auto"/>
              <w:right w:val="single" w:sz="4" w:space="0" w:color="auto"/>
            </w:tcBorders>
            <w:shd w:val="clear" w:color="auto" w:fill="auto"/>
            <w:noWrap/>
            <w:vAlign w:val="center"/>
          </w:tcPr>
          <w:p w14:paraId="3F687C4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2675431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B9B3D7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4B7C64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D4BE19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31B083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B01</w:t>
            </w:r>
          </w:p>
        </w:tc>
        <w:tc>
          <w:tcPr>
            <w:tcW w:w="2126" w:type="dxa"/>
            <w:tcBorders>
              <w:top w:val="nil"/>
              <w:left w:val="nil"/>
              <w:bottom w:val="single" w:sz="4" w:space="0" w:color="auto"/>
              <w:right w:val="single" w:sz="4" w:space="0" w:color="auto"/>
            </w:tcBorders>
            <w:shd w:val="clear" w:color="auto" w:fill="auto"/>
            <w:noWrap/>
            <w:vAlign w:val="center"/>
            <w:hideMark/>
          </w:tcPr>
          <w:p w14:paraId="2F17316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certificateType</w:t>
            </w:r>
          </w:p>
        </w:tc>
        <w:tc>
          <w:tcPr>
            <w:tcW w:w="1701" w:type="dxa"/>
            <w:tcBorders>
              <w:top w:val="nil"/>
              <w:left w:val="nil"/>
              <w:bottom w:val="single" w:sz="4" w:space="0" w:color="auto"/>
              <w:right w:val="single" w:sz="4" w:space="0" w:color="auto"/>
            </w:tcBorders>
            <w:shd w:val="clear" w:color="auto" w:fill="auto"/>
            <w:noWrap/>
            <w:vAlign w:val="center"/>
            <w:hideMark/>
          </w:tcPr>
          <w:p w14:paraId="27CFD75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证件类型</w:t>
            </w:r>
          </w:p>
        </w:tc>
        <w:tc>
          <w:tcPr>
            <w:tcW w:w="709" w:type="dxa"/>
            <w:tcBorders>
              <w:top w:val="nil"/>
              <w:left w:val="nil"/>
              <w:bottom w:val="single" w:sz="4" w:space="0" w:color="auto"/>
              <w:right w:val="single" w:sz="4" w:space="0" w:color="auto"/>
            </w:tcBorders>
            <w:shd w:val="clear" w:color="auto" w:fill="auto"/>
            <w:noWrap/>
            <w:vAlign w:val="center"/>
            <w:hideMark/>
          </w:tcPr>
          <w:p w14:paraId="6B85466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72E9B0E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A35959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EE85F2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3F3DA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A2D2D0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B02</w:t>
            </w:r>
          </w:p>
        </w:tc>
        <w:tc>
          <w:tcPr>
            <w:tcW w:w="2126" w:type="dxa"/>
            <w:tcBorders>
              <w:top w:val="nil"/>
              <w:left w:val="nil"/>
              <w:bottom w:val="single" w:sz="4" w:space="0" w:color="auto"/>
              <w:right w:val="single" w:sz="4" w:space="0" w:color="auto"/>
            </w:tcBorders>
            <w:shd w:val="clear" w:color="auto" w:fill="auto"/>
            <w:noWrap/>
            <w:vAlign w:val="center"/>
            <w:hideMark/>
          </w:tcPr>
          <w:p w14:paraId="6225149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certificateNo</w:t>
            </w:r>
          </w:p>
        </w:tc>
        <w:tc>
          <w:tcPr>
            <w:tcW w:w="1701" w:type="dxa"/>
            <w:tcBorders>
              <w:top w:val="nil"/>
              <w:left w:val="nil"/>
              <w:bottom w:val="single" w:sz="4" w:space="0" w:color="auto"/>
              <w:right w:val="single" w:sz="4" w:space="0" w:color="auto"/>
            </w:tcBorders>
            <w:shd w:val="clear" w:color="auto" w:fill="auto"/>
            <w:noWrap/>
            <w:vAlign w:val="center"/>
            <w:hideMark/>
          </w:tcPr>
          <w:p w14:paraId="43940E1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证件编号</w:t>
            </w:r>
          </w:p>
        </w:tc>
        <w:tc>
          <w:tcPr>
            <w:tcW w:w="709" w:type="dxa"/>
            <w:tcBorders>
              <w:top w:val="nil"/>
              <w:left w:val="nil"/>
              <w:bottom w:val="single" w:sz="4" w:space="0" w:color="auto"/>
              <w:right w:val="single" w:sz="4" w:space="0" w:color="auto"/>
            </w:tcBorders>
            <w:shd w:val="clear" w:color="auto" w:fill="auto"/>
            <w:noWrap/>
            <w:vAlign w:val="center"/>
            <w:hideMark/>
          </w:tcPr>
          <w:p w14:paraId="21EE7B4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4FB24B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1BD1C0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430D7A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39740A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C96EB5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T11</w:t>
            </w:r>
          </w:p>
        </w:tc>
        <w:tc>
          <w:tcPr>
            <w:tcW w:w="2126" w:type="dxa"/>
            <w:tcBorders>
              <w:top w:val="nil"/>
              <w:left w:val="nil"/>
              <w:bottom w:val="single" w:sz="4" w:space="0" w:color="auto"/>
              <w:right w:val="single" w:sz="4" w:space="0" w:color="auto"/>
            </w:tcBorders>
            <w:shd w:val="clear" w:color="auto" w:fill="auto"/>
            <w:noWrap/>
            <w:vAlign w:val="center"/>
            <w:hideMark/>
          </w:tcPr>
          <w:p w14:paraId="24CFC28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5165641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39BCC98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A8C025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8432D6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8AFAD9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0CDED5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717345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T18</w:t>
            </w:r>
          </w:p>
        </w:tc>
        <w:tc>
          <w:tcPr>
            <w:tcW w:w="2126" w:type="dxa"/>
            <w:tcBorders>
              <w:top w:val="nil"/>
              <w:left w:val="nil"/>
              <w:bottom w:val="single" w:sz="4" w:space="0" w:color="auto"/>
              <w:right w:val="single" w:sz="4" w:space="0" w:color="auto"/>
            </w:tcBorders>
            <w:shd w:val="clear" w:color="auto" w:fill="auto"/>
            <w:noWrap/>
            <w:vAlign w:val="center"/>
            <w:hideMark/>
          </w:tcPr>
          <w:p w14:paraId="003FD29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beginDate</w:t>
            </w:r>
          </w:p>
        </w:tc>
        <w:tc>
          <w:tcPr>
            <w:tcW w:w="1701" w:type="dxa"/>
            <w:tcBorders>
              <w:top w:val="nil"/>
              <w:left w:val="nil"/>
              <w:bottom w:val="single" w:sz="4" w:space="0" w:color="auto"/>
              <w:right w:val="single" w:sz="4" w:space="0" w:color="auto"/>
            </w:tcBorders>
            <w:shd w:val="clear" w:color="auto" w:fill="auto"/>
            <w:noWrap/>
            <w:vAlign w:val="center"/>
            <w:hideMark/>
          </w:tcPr>
          <w:p w14:paraId="2B7F7ED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提货开始日期</w:t>
            </w:r>
          </w:p>
        </w:tc>
        <w:tc>
          <w:tcPr>
            <w:tcW w:w="709" w:type="dxa"/>
            <w:tcBorders>
              <w:top w:val="nil"/>
              <w:left w:val="nil"/>
              <w:bottom w:val="single" w:sz="4" w:space="0" w:color="auto"/>
              <w:right w:val="single" w:sz="4" w:space="0" w:color="auto"/>
            </w:tcBorders>
            <w:shd w:val="clear" w:color="auto" w:fill="auto"/>
            <w:noWrap/>
            <w:vAlign w:val="center"/>
            <w:hideMark/>
          </w:tcPr>
          <w:p w14:paraId="5530F11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19DED6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32AA41E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763B601"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6A4205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178E42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T19</w:t>
            </w:r>
          </w:p>
        </w:tc>
        <w:tc>
          <w:tcPr>
            <w:tcW w:w="2126" w:type="dxa"/>
            <w:tcBorders>
              <w:top w:val="nil"/>
              <w:left w:val="nil"/>
              <w:bottom w:val="single" w:sz="4" w:space="0" w:color="auto"/>
              <w:right w:val="single" w:sz="4" w:space="0" w:color="auto"/>
            </w:tcBorders>
            <w:shd w:val="clear" w:color="auto" w:fill="auto"/>
            <w:noWrap/>
            <w:vAlign w:val="center"/>
            <w:hideMark/>
          </w:tcPr>
          <w:p w14:paraId="05D5510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endDate</w:t>
            </w:r>
          </w:p>
        </w:tc>
        <w:tc>
          <w:tcPr>
            <w:tcW w:w="1701" w:type="dxa"/>
            <w:tcBorders>
              <w:top w:val="nil"/>
              <w:left w:val="nil"/>
              <w:bottom w:val="single" w:sz="4" w:space="0" w:color="auto"/>
              <w:right w:val="single" w:sz="4" w:space="0" w:color="auto"/>
            </w:tcBorders>
            <w:shd w:val="clear" w:color="auto" w:fill="auto"/>
            <w:noWrap/>
            <w:vAlign w:val="center"/>
            <w:hideMark/>
          </w:tcPr>
          <w:p w14:paraId="639287D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提货截止日期</w:t>
            </w:r>
          </w:p>
        </w:tc>
        <w:tc>
          <w:tcPr>
            <w:tcW w:w="709" w:type="dxa"/>
            <w:tcBorders>
              <w:top w:val="nil"/>
              <w:left w:val="nil"/>
              <w:bottom w:val="single" w:sz="4" w:space="0" w:color="auto"/>
              <w:right w:val="single" w:sz="4" w:space="0" w:color="auto"/>
            </w:tcBorders>
            <w:shd w:val="clear" w:color="auto" w:fill="auto"/>
            <w:noWrap/>
            <w:vAlign w:val="center"/>
            <w:hideMark/>
          </w:tcPr>
          <w:p w14:paraId="0771CDC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33EEEA4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6F9EBA7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014EEC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74A115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F8718C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T15</w:t>
            </w:r>
          </w:p>
        </w:tc>
        <w:tc>
          <w:tcPr>
            <w:tcW w:w="2126" w:type="dxa"/>
            <w:tcBorders>
              <w:top w:val="nil"/>
              <w:left w:val="nil"/>
              <w:bottom w:val="single" w:sz="4" w:space="0" w:color="auto"/>
              <w:right w:val="single" w:sz="4" w:space="0" w:color="auto"/>
            </w:tcBorders>
            <w:shd w:val="clear" w:color="auto" w:fill="auto"/>
            <w:vAlign w:val="center"/>
            <w:hideMark/>
          </w:tcPr>
          <w:p w14:paraId="3CCF828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hideMark/>
          </w:tcPr>
          <w:p w14:paraId="7FCE8FB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申请时交易日期</w:t>
            </w:r>
          </w:p>
        </w:tc>
        <w:tc>
          <w:tcPr>
            <w:tcW w:w="709" w:type="dxa"/>
            <w:tcBorders>
              <w:top w:val="nil"/>
              <w:left w:val="nil"/>
              <w:bottom w:val="single" w:sz="4" w:space="0" w:color="auto"/>
              <w:right w:val="single" w:sz="4" w:space="0" w:color="auto"/>
            </w:tcBorders>
            <w:shd w:val="clear" w:color="auto" w:fill="auto"/>
            <w:noWrap/>
            <w:vAlign w:val="center"/>
            <w:hideMark/>
          </w:tcPr>
          <w:p w14:paraId="326D2FA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1CB275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9B000A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22B195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E198E1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56D69A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2126" w:type="dxa"/>
            <w:tcBorders>
              <w:top w:val="nil"/>
              <w:left w:val="nil"/>
              <w:bottom w:val="single" w:sz="4" w:space="0" w:color="auto"/>
              <w:right w:val="single" w:sz="4" w:space="0" w:color="auto"/>
            </w:tcBorders>
            <w:shd w:val="clear" w:color="auto" w:fill="auto"/>
            <w:vAlign w:val="center"/>
            <w:hideMark/>
          </w:tcPr>
          <w:p w14:paraId="417B801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39EDCA5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72778F1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6FB872D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121B738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EB1525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A790E8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lastRenderedPageBreak/>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2E3F2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T53</w:t>
            </w:r>
          </w:p>
        </w:tc>
        <w:tc>
          <w:tcPr>
            <w:tcW w:w="2126" w:type="dxa"/>
            <w:tcBorders>
              <w:top w:val="nil"/>
              <w:left w:val="nil"/>
              <w:bottom w:val="single" w:sz="4" w:space="0" w:color="auto"/>
              <w:right w:val="single" w:sz="4" w:space="0" w:color="auto"/>
            </w:tcBorders>
            <w:shd w:val="clear" w:color="auto" w:fill="auto"/>
            <w:noWrap/>
            <w:vAlign w:val="center"/>
            <w:hideMark/>
          </w:tcPr>
          <w:p w14:paraId="4639C8A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sumStdWeight</w:t>
            </w:r>
          </w:p>
        </w:tc>
        <w:tc>
          <w:tcPr>
            <w:tcW w:w="1701" w:type="dxa"/>
            <w:tcBorders>
              <w:top w:val="nil"/>
              <w:left w:val="nil"/>
              <w:bottom w:val="single" w:sz="4" w:space="0" w:color="auto"/>
              <w:right w:val="single" w:sz="4" w:space="0" w:color="auto"/>
            </w:tcBorders>
            <w:shd w:val="clear" w:color="auto" w:fill="auto"/>
            <w:noWrap/>
            <w:vAlign w:val="center"/>
            <w:hideMark/>
          </w:tcPr>
          <w:p w14:paraId="31D2C64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标准提货总重</w:t>
            </w:r>
          </w:p>
        </w:tc>
        <w:tc>
          <w:tcPr>
            <w:tcW w:w="709" w:type="dxa"/>
            <w:tcBorders>
              <w:top w:val="nil"/>
              <w:left w:val="nil"/>
              <w:bottom w:val="single" w:sz="4" w:space="0" w:color="auto"/>
              <w:right w:val="single" w:sz="4" w:space="0" w:color="auto"/>
            </w:tcBorders>
            <w:shd w:val="clear" w:color="auto" w:fill="auto"/>
            <w:noWrap/>
            <w:vAlign w:val="center"/>
            <w:hideMark/>
          </w:tcPr>
          <w:p w14:paraId="7E0E041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AC0905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86E68A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3D802A0"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3B0A9A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B6826A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2126" w:type="dxa"/>
            <w:tcBorders>
              <w:top w:val="nil"/>
              <w:left w:val="nil"/>
              <w:bottom w:val="single" w:sz="4" w:space="0" w:color="auto"/>
              <w:right w:val="single" w:sz="4" w:space="0" w:color="auto"/>
            </w:tcBorders>
            <w:shd w:val="clear" w:color="auto" w:fill="auto"/>
            <w:vAlign w:val="center"/>
            <w:hideMark/>
          </w:tcPr>
          <w:p w14:paraId="55A0CCF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14E3B47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7E8FDEF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068EB5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418509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8C82C89"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0E98B3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A8DB33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K24</w:t>
            </w:r>
          </w:p>
        </w:tc>
        <w:tc>
          <w:tcPr>
            <w:tcW w:w="2126" w:type="dxa"/>
            <w:tcBorders>
              <w:top w:val="nil"/>
              <w:left w:val="nil"/>
              <w:bottom w:val="single" w:sz="4" w:space="0" w:color="auto"/>
              <w:right w:val="single" w:sz="4" w:space="0" w:color="auto"/>
            </w:tcBorders>
            <w:shd w:val="clear" w:color="auto" w:fill="auto"/>
            <w:vAlign w:val="center"/>
            <w:hideMark/>
          </w:tcPr>
          <w:p w14:paraId="492010D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selfDrawWeight</w:t>
            </w:r>
          </w:p>
        </w:tc>
        <w:tc>
          <w:tcPr>
            <w:tcW w:w="1701" w:type="dxa"/>
            <w:tcBorders>
              <w:top w:val="nil"/>
              <w:left w:val="nil"/>
              <w:bottom w:val="single" w:sz="4" w:space="0" w:color="auto"/>
              <w:right w:val="single" w:sz="4" w:space="0" w:color="auto"/>
            </w:tcBorders>
            <w:shd w:val="clear" w:color="auto" w:fill="auto"/>
            <w:noWrap/>
            <w:vAlign w:val="center"/>
            <w:hideMark/>
          </w:tcPr>
          <w:p w14:paraId="6E336D6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自提重量</w:t>
            </w:r>
          </w:p>
        </w:tc>
        <w:tc>
          <w:tcPr>
            <w:tcW w:w="709" w:type="dxa"/>
            <w:tcBorders>
              <w:top w:val="nil"/>
              <w:left w:val="nil"/>
              <w:bottom w:val="single" w:sz="4" w:space="0" w:color="auto"/>
              <w:right w:val="single" w:sz="4" w:space="0" w:color="auto"/>
            </w:tcBorders>
            <w:shd w:val="clear" w:color="auto" w:fill="auto"/>
            <w:noWrap/>
            <w:vAlign w:val="center"/>
            <w:hideMark/>
          </w:tcPr>
          <w:p w14:paraId="45F9B1E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72A097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2B8DB7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5B0F10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261687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DF1C89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K25</w:t>
            </w:r>
          </w:p>
        </w:tc>
        <w:tc>
          <w:tcPr>
            <w:tcW w:w="2126" w:type="dxa"/>
            <w:tcBorders>
              <w:top w:val="nil"/>
              <w:left w:val="nil"/>
              <w:bottom w:val="single" w:sz="4" w:space="0" w:color="auto"/>
              <w:right w:val="single" w:sz="4" w:space="0" w:color="auto"/>
            </w:tcBorders>
            <w:shd w:val="clear" w:color="auto" w:fill="auto"/>
            <w:vAlign w:val="center"/>
            <w:hideMark/>
          </w:tcPr>
          <w:p w14:paraId="2FA9328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tradeDrawWeight</w:t>
            </w:r>
          </w:p>
        </w:tc>
        <w:tc>
          <w:tcPr>
            <w:tcW w:w="1701" w:type="dxa"/>
            <w:tcBorders>
              <w:top w:val="nil"/>
              <w:left w:val="nil"/>
              <w:bottom w:val="single" w:sz="4" w:space="0" w:color="auto"/>
              <w:right w:val="single" w:sz="4" w:space="0" w:color="auto"/>
            </w:tcBorders>
            <w:shd w:val="clear" w:color="auto" w:fill="auto"/>
            <w:noWrap/>
            <w:vAlign w:val="center"/>
            <w:hideMark/>
          </w:tcPr>
          <w:p w14:paraId="09035D0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交易获得买入货权交提重量</w:t>
            </w:r>
          </w:p>
        </w:tc>
        <w:tc>
          <w:tcPr>
            <w:tcW w:w="709" w:type="dxa"/>
            <w:tcBorders>
              <w:top w:val="nil"/>
              <w:left w:val="nil"/>
              <w:bottom w:val="single" w:sz="4" w:space="0" w:color="auto"/>
              <w:right w:val="single" w:sz="4" w:space="0" w:color="auto"/>
            </w:tcBorders>
            <w:shd w:val="clear" w:color="auto" w:fill="auto"/>
            <w:noWrap/>
            <w:vAlign w:val="center"/>
            <w:hideMark/>
          </w:tcPr>
          <w:p w14:paraId="61157B8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03213D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6C30C2E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135D4F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01C6C4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D735AA8"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K32</w:t>
            </w:r>
          </w:p>
        </w:tc>
        <w:tc>
          <w:tcPr>
            <w:tcW w:w="2126" w:type="dxa"/>
            <w:tcBorders>
              <w:top w:val="nil"/>
              <w:left w:val="nil"/>
              <w:bottom w:val="single" w:sz="4" w:space="0" w:color="auto"/>
              <w:right w:val="single" w:sz="4" w:space="0" w:color="auto"/>
            </w:tcBorders>
            <w:shd w:val="clear" w:color="auto" w:fill="auto"/>
            <w:vAlign w:val="center"/>
          </w:tcPr>
          <w:p w14:paraId="3D69979A"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noTradeDrawWeight</w:t>
            </w:r>
          </w:p>
        </w:tc>
        <w:tc>
          <w:tcPr>
            <w:tcW w:w="1701" w:type="dxa"/>
            <w:tcBorders>
              <w:top w:val="nil"/>
              <w:left w:val="nil"/>
              <w:bottom w:val="single" w:sz="4" w:space="0" w:color="auto"/>
              <w:right w:val="single" w:sz="4" w:space="0" w:color="auto"/>
            </w:tcBorders>
            <w:shd w:val="clear" w:color="auto" w:fill="auto"/>
            <w:noWrap/>
            <w:vAlign w:val="center"/>
          </w:tcPr>
          <w:p w14:paraId="16E9CE1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非交易获得买入货权交提重量</w:t>
            </w:r>
          </w:p>
        </w:tc>
        <w:tc>
          <w:tcPr>
            <w:tcW w:w="709" w:type="dxa"/>
            <w:tcBorders>
              <w:top w:val="nil"/>
              <w:left w:val="nil"/>
              <w:bottom w:val="single" w:sz="4" w:space="0" w:color="auto"/>
              <w:right w:val="single" w:sz="4" w:space="0" w:color="auto"/>
            </w:tcBorders>
            <w:shd w:val="clear" w:color="auto" w:fill="auto"/>
            <w:noWrap/>
            <w:vAlign w:val="center"/>
          </w:tcPr>
          <w:p w14:paraId="2294AF8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3D1DF5E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41706DE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79909A1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39017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AF93E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K21</w:t>
            </w:r>
          </w:p>
        </w:tc>
        <w:tc>
          <w:tcPr>
            <w:tcW w:w="2126" w:type="dxa"/>
            <w:tcBorders>
              <w:top w:val="nil"/>
              <w:left w:val="nil"/>
              <w:bottom w:val="single" w:sz="4" w:space="0" w:color="auto"/>
              <w:right w:val="single" w:sz="4" w:space="0" w:color="auto"/>
            </w:tcBorders>
            <w:shd w:val="clear" w:color="auto" w:fill="auto"/>
            <w:vAlign w:val="center"/>
            <w:hideMark/>
          </w:tcPr>
          <w:p w14:paraId="46ECA26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drawType</w:t>
            </w:r>
          </w:p>
        </w:tc>
        <w:tc>
          <w:tcPr>
            <w:tcW w:w="1701" w:type="dxa"/>
            <w:tcBorders>
              <w:top w:val="nil"/>
              <w:left w:val="nil"/>
              <w:bottom w:val="single" w:sz="4" w:space="0" w:color="auto"/>
              <w:right w:val="single" w:sz="4" w:space="0" w:color="auto"/>
            </w:tcBorders>
            <w:shd w:val="clear" w:color="auto" w:fill="auto"/>
            <w:noWrap/>
            <w:vAlign w:val="center"/>
            <w:hideMark/>
          </w:tcPr>
          <w:p w14:paraId="7F205E8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提货类型</w:t>
            </w:r>
          </w:p>
        </w:tc>
        <w:tc>
          <w:tcPr>
            <w:tcW w:w="709" w:type="dxa"/>
            <w:tcBorders>
              <w:top w:val="nil"/>
              <w:left w:val="nil"/>
              <w:bottom w:val="single" w:sz="4" w:space="0" w:color="auto"/>
              <w:right w:val="single" w:sz="4" w:space="0" w:color="auto"/>
            </w:tcBorders>
            <w:shd w:val="clear" w:color="auto" w:fill="auto"/>
            <w:noWrap/>
            <w:vAlign w:val="center"/>
            <w:hideMark/>
          </w:tcPr>
          <w:p w14:paraId="17D84C7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FF989C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32690E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7629EB99"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1A79ACD" w14:textId="11BA5B5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15EA6392" w14:textId="6E9DF00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28</w:t>
            </w:r>
          </w:p>
        </w:tc>
        <w:tc>
          <w:tcPr>
            <w:tcW w:w="2126" w:type="dxa"/>
            <w:tcBorders>
              <w:top w:val="nil"/>
              <w:left w:val="nil"/>
              <w:bottom w:val="single" w:sz="4" w:space="0" w:color="auto"/>
              <w:right w:val="single" w:sz="4" w:space="0" w:color="auto"/>
            </w:tcBorders>
            <w:shd w:val="clear" w:color="auto" w:fill="auto"/>
            <w:vAlign w:val="center"/>
          </w:tcPr>
          <w:p w14:paraId="5BFA9B40" w14:textId="580D12CB"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3172A3">
              <w:rPr>
                <w:rFonts w:ascii="宋体" w:eastAsia="宋体" w:hAnsi="宋体" w:cs="宋体"/>
                <w:color w:val="000000"/>
                <w:kern w:val="0"/>
                <w:sz w:val="20"/>
                <w:szCs w:val="20"/>
              </w:rPr>
              <w:t>goodsFlow</w:t>
            </w:r>
          </w:p>
        </w:tc>
        <w:tc>
          <w:tcPr>
            <w:tcW w:w="1701" w:type="dxa"/>
            <w:tcBorders>
              <w:top w:val="nil"/>
              <w:left w:val="nil"/>
              <w:bottom w:val="single" w:sz="4" w:space="0" w:color="auto"/>
              <w:right w:val="single" w:sz="4" w:space="0" w:color="auto"/>
            </w:tcBorders>
            <w:shd w:val="clear" w:color="auto" w:fill="auto"/>
            <w:noWrap/>
            <w:vAlign w:val="center"/>
          </w:tcPr>
          <w:p w14:paraId="3822C8F8" w14:textId="58254B7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实物</w:t>
            </w:r>
            <w:r>
              <w:rPr>
                <w:rFonts w:ascii="宋体" w:eastAsia="宋体" w:hAnsi="宋体" w:cs="宋体"/>
                <w:color w:val="000000"/>
                <w:kern w:val="0"/>
                <w:sz w:val="20"/>
                <w:szCs w:val="20"/>
              </w:rPr>
              <w:t>流向</w:t>
            </w:r>
          </w:p>
        </w:tc>
        <w:tc>
          <w:tcPr>
            <w:tcW w:w="709" w:type="dxa"/>
            <w:tcBorders>
              <w:top w:val="nil"/>
              <w:left w:val="nil"/>
              <w:bottom w:val="single" w:sz="4" w:space="0" w:color="auto"/>
              <w:right w:val="single" w:sz="4" w:space="0" w:color="auto"/>
            </w:tcBorders>
            <w:shd w:val="clear" w:color="auto" w:fill="auto"/>
            <w:noWrap/>
            <w:vAlign w:val="center"/>
          </w:tcPr>
          <w:p w14:paraId="2984A4AB" w14:textId="3D1BD18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60ADEE0A" w14:textId="6F420600"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0B91DF23" w14:textId="52ED25A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66E3D0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B7477D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E256975"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2126" w:type="dxa"/>
            <w:tcBorders>
              <w:top w:val="nil"/>
              <w:left w:val="nil"/>
              <w:bottom w:val="single" w:sz="4" w:space="0" w:color="auto"/>
              <w:right w:val="single" w:sz="4" w:space="0" w:color="auto"/>
            </w:tcBorders>
            <w:shd w:val="clear" w:color="auto" w:fill="auto"/>
            <w:noWrap/>
            <w:vAlign w:val="center"/>
            <w:hideMark/>
          </w:tcPr>
          <w:p w14:paraId="7C4BBA37"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0033D4FB" w14:textId="5D363F8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5D3908">
              <w:rPr>
                <w:rFonts w:ascii="宋体" w:eastAsia="宋体" w:hAnsi="宋体" w:cs="宋体" w:hint="eastAsia"/>
                <w:color w:val="000000"/>
                <w:kern w:val="0"/>
                <w:sz w:val="20"/>
                <w:szCs w:val="20"/>
              </w:rPr>
              <w:t>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5F7E648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EE40DA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5DEC89C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3D2651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3E6F0A1" w14:textId="0667A83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DAA27DC" w14:textId="0DBDAEDA"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80</w:t>
            </w:r>
          </w:p>
        </w:tc>
        <w:tc>
          <w:tcPr>
            <w:tcW w:w="2126" w:type="dxa"/>
            <w:tcBorders>
              <w:top w:val="nil"/>
              <w:left w:val="nil"/>
              <w:bottom w:val="single" w:sz="4" w:space="0" w:color="auto"/>
              <w:right w:val="single" w:sz="4" w:space="0" w:color="auto"/>
            </w:tcBorders>
            <w:shd w:val="clear" w:color="auto" w:fill="auto"/>
            <w:noWrap/>
            <w:vAlign w:val="center"/>
          </w:tcPr>
          <w:p w14:paraId="53C7CE74" w14:textId="40E9969F"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B314CF">
              <w:rPr>
                <w:rFonts w:ascii="宋体" w:eastAsia="宋体" w:hAnsi="宋体" w:cs="宋体"/>
                <w:color w:val="000000"/>
                <w:kern w:val="0"/>
                <w:sz w:val="20"/>
                <w:szCs w:val="20"/>
              </w:rPr>
              <w:t>transferNo</w:t>
            </w:r>
          </w:p>
        </w:tc>
        <w:tc>
          <w:tcPr>
            <w:tcW w:w="1701" w:type="dxa"/>
            <w:tcBorders>
              <w:top w:val="nil"/>
              <w:left w:val="nil"/>
              <w:bottom w:val="single" w:sz="4" w:space="0" w:color="auto"/>
              <w:right w:val="single" w:sz="4" w:space="0" w:color="auto"/>
            </w:tcBorders>
            <w:shd w:val="clear" w:color="auto" w:fill="auto"/>
            <w:noWrap/>
            <w:vAlign w:val="center"/>
          </w:tcPr>
          <w:p w14:paraId="33482670" w14:textId="5C4418CB"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hAnsi="宋体" w:cs="宋体" w:hint="eastAsia"/>
                <w:sz w:val="20"/>
                <w:szCs w:val="20"/>
              </w:rPr>
              <w:t>拆借</w:t>
            </w:r>
            <w:r>
              <w:rPr>
                <w:rFonts w:hAnsi="宋体" w:cs="宋体"/>
                <w:sz w:val="20"/>
                <w:szCs w:val="20"/>
              </w:rPr>
              <w:t>过户编号</w:t>
            </w:r>
          </w:p>
        </w:tc>
        <w:tc>
          <w:tcPr>
            <w:tcW w:w="709" w:type="dxa"/>
            <w:tcBorders>
              <w:top w:val="nil"/>
              <w:left w:val="nil"/>
              <w:bottom w:val="single" w:sz="4" w:space="0" w:color="auto"/>
              <w:right w:val="single" w:sz="4" w:space="0" w:color="auto"/>
            </w:tcBorders>
            <w:shd w:val="clear" w:color="auto" w:fill="auto"/>
            <w:noWrap/>
            <w:vAlign w:val="center"/>
          </w:tcPr>
          <w:p w14:paraId="71F7588C" w14:textId="1A9A6932"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390CE61A" w14:textId="30C25C5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EE43502" w14:textId="2B5D196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E36748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E2930E7" w14:textId="461EDC1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D46008E" w14:textId="0A6B015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T23</w:t>
            </w:r>
          </w:p>
        </w:tc>
        <w:tc>
          <w:tcPr>
            <w:tcW w:w="2126" w:type="dxa"/>
            <w:tcBorders>
              <w:top w:val="nil"/>
              <w:left w:val="nil"/>
              <w:bottom w:val="single" w:sz="4" w:space="0" w:color="auto"/>
              <w:right w:val="single" w:sz="4" w:space="0" w:color="auto"/>
            </w:tcBorders>
            <w:shd w:val="clear" w:color="auto" w:fill="auto"/>
            <w:noWrap/>
            <w:vAlign w:val="center"/>
          </w:tcPr>
          <w:p w14:paraId="31904458" w14:textId="2131B14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cancelDate</w:t>
            </w:r>
          </w:p>
        </w:tc>
        <w:tc>
          <w:tcPr>
            <w:tcW w:w="1701" w:type="dxa"/>
            <w:tcBorders>
              <w:top w:val="nil"/>
              <w:left w:val="nil"/>
              <w:bottom w:val="single" w:sz="4" w:space="0" w:color="auto"/>
              <w:right w:val="single" w:sz="4" w:space="0" w:color="auto"/>
            </w:tcBorders>
            <w:shd w:val="clear" w:color="auto" w:fill="auto"/>
            <w:noWrap/>
            <w:vAlign w:val="center"/>
          </w:tcPr>
          <w:p w14:paraId="069AA815" w14:textId="17227D68"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hint="eastAsia"/>
                <w:sz w:val="20"/>
                <w:szCs w:val="20"/>
              </w:rPr>
              <w:t>撤销申请交易日期</w:t>
            </w:r>
          </w:p>
        </w:tc>
        <w:tc>
          <w:tcPr>
            <w:tcW w:w="709" w:type="dxa"/>
            <w:tcBorders>
              <w:top w:val="nil"/>
              <w:left w:val="nil"/>
              <w:bottom w:val="single" w:sz="4" w:space="0" w:color="auto"/>
              <w:right w:val="single" w:sz="4" w:space="0" w:color="auto"/>
            </w:tcBorders>
            <w:shd w:val="clear" w:color="auto" w:fill="auto"/>
            <w:noWrap/>
            <w:vAlign w:val="center"/>
          </w:tcPr>
          <w:p w14:paraId="762EE55F" w14:textId="1033326F"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0022731D" w14:textId="7A57AA7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44A6CDEA" w14:textId="22C2E0D8"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49D860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A225F0E" w14:textId="346F6032"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3A54C0B" w14:textId="22B27CED"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2126" w:type="dxa"/>
            <w:tcBorders>
              <w:top w:val="nil"/>
              <w:left w:val="nil"/>
              <w:bottom w:val="single" w:sz="4" w:space="0" w:color="auto"/>
              <w:right w:val="single" w:sz="4" w:space="0" w:color="auto"/>
            </w:tcBorders>
            <w:shd w:val="clear" w:color="auto" w:fill="auto"/>
            <w:noWrap/>
            <w:vAlign w:val="center"/>
          </w:tcPr>
          <w:p w14:paraId="6762FF10" w14:textId="4C3D42B1"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701" w:type="dxa"/>
            <w:tcBorders>
              <w:top w:val="nil"/>
              <w:left w:val="nil"/>
              <w:bottom w:val="single" w:sz="4" w:space="0" w:color="auto"/>
              <w:right w:val="single" w:sz="4" w:space="0" w:color="auto"/>
            </w:tcBorders>
            <w:shd w:val="clear" w:color="auto" w:fill="auto"/>
            <w:noWrap/>
            <w:vAlign w:val="center"/>
          </w:tcPr>
          <w:p w14:paraId="5BDFE413" w14:textId="3EBF4EC2"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撤销申请自然日期</w:t>
            </w:r>
          </w:p>
        </w:tc>
        <w:tc>
          <w:tcPr>
            <w:tcW w:w="709" w:type="dxa"/>
            <w:tcBorders>
              <w:top w:val="nil"/>
              <w:left w:val="nil"/>
              <w:bottom w:val="single" w:sz="4" w:space="0" w:color="auto"/>
              <w:right w:val="single" w:sz="4" w:space="0" w:color="auto"/>
            </w:tcBorders>
            <w:shd w:val="clear" w:color="auto" w:fill="auto"/>
            <w:noWrap/>
            <w:vAlign w:val="center"/>
          </w:tcPr>
          <w:p w14:paraId="373D8FE2" w14:textId="54F10E52"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FC5A8EB" w14:textId="7BB474C8"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6CEE14B6" w14:textId="28EF3441"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5E0C8B6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A2C64FC" w14:textId="5967BE7F"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42ADD3C" w14:textId="40F22F4F"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T02</w:t>
            </w:r>
          </w:p>
        </w:tc>
        <w:tc>
          <w:tcPr>
            <w:tcW w:w="2126" w:type="dxa"/>
            <w:tcBorders>
              <w:top w:val="nil"/>
              <w:left w:val="nil"/>
              <w:bottom w:val="single" w:sz="4" w:space="0" w:color="auto"/>
              <w:right w:val="single" w:sz="4" w:space="0" w:color="auto"/>
            </w:tcBorders>
            <w:shd w:val="clear" w:color="auto" w:fill="auto"/>
            <w:noWrap/>
            <w:vAlign w:val="center"/>
          </w:tcPr>
          <w:p w14:paraId="7B75F76C" w14:textId="260DBC59"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hint="eastAsia"/>
                <w:color w:val="000000"/>
                <w:sz w:val="20"/>
                <w:szCs w:val="20"/>
                <w:shd w:val="clear" w:color="auto" w:fill="FFFFFF"/>
              </w:rPr>
              <w:t>cancelID</w:t>
            </w:r>
          </w:p>
        </w:tc>
        <w:tc>
          <w:tcPr>
            <w:tcW w:w="1701" w:type="dxa"/>
            <w:tcBorders>
              <w:top w:val="nil"/>
              <w:left w:val="nil"/>
              <w:bottom w:val="single" w:sz="4" w:space="0" w:color="auto"/>
              <w:right w:val="single" w:sz="4" w:space="0" w:color="auto"/>
            </w:tcBorders>
            <w:shd w:val="clear" w:color="auto" w:fill="auto"/>
            <w:noWrap/>
            <w:vAlign w:val="center"/>
          </w:tcPr>
          <w:p w14:paraId="77A1E603" w14:textId="1B3BFDD1"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撤销申请用户</w:t>
            </w:r>
          </w:p>
        </w:tc>
        <w:tc>
          <w:tcPr>
            <w:tcW w:w="709" w:type="dxa"/>
            <w:tcBorders>
              <w:top w:val="nil"/>
              <w:left w:val="nil"/>
              <w:bottom w:val="single" w:sz="4" w:space="0" w:color="auto"/>
              <w:right w:val="single" w:sz="4" w:space="0" w:color="auto"/>
            </w:tcBorders>
            <w:shd w:val="clear" w:color="auto" w:fill="auto"/>
            <w:noWrap/>
            <w:vAlign w:val="center"/>
          </w:tcPr>
          <w:p w14:paraId="190203FE" w14:textId="4B2D12ED"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D5FE755" w14:textId="7CD32486"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633AB3B1" w14:textId="2FCA3EAC"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5204783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24CE329"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tcPr>
          <w:p w14:paraId="7AB34F38"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883D31">
              <w:rPr>
                <w:rFonts w:ascii="宋体" w:eastAsia="宋体" w:hAnsi="宋体" w:cs="宋体"/>
                <w:color w:val="000000"/>
                <w:kern w:val="0"/>
                <w:sz w:val="20"/>
                <w:szCs w:val="20"/>
              </w:rPr>
              <w:t>T82</w:t>
            </w:r>
          </w:p>
        </w:tc>
        <w:tc>
          <w:tcPr>
            <w:tcW w:w="2126" w:type="dxa"/>
            <w:tcBorders>
              <w:top w:val="nil"/>
              <w:left w:val="nil"/>
              <w:bottom w:val="single" w:sz="4" w:space="0" w:color="auto"/>
              <w:right w:val="single" w:sz="4" w:space="0" w:color="auto"/>
            </w:tcBorders>
            <w:shd w:val="clear" w:color="auto" w:fill="auto"/>
            <w:noWrap/>
          </w:tcPr>
          <w:p w14:paraId="4BF30171"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883D31">
              <w:rPr>
                <w:rFonts w:ascii="宋体" w:eastAsia="宋体" w:hAnsi="宋体" w:cs="宋体"/>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tcPr>
          <w:p w14:paraId="448B2DAF" w14:textId="77777777"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2A6460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67C5A584"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246BAE25"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1029135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084A75B"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4C150B93"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126" w:type="dxa"/>
            <w:tcBorders>
              <w:top w:val="nil"/>
              <w:left w:val="nil"/>
              <w:bottom w:val="single" w:sz="4" w:space="0" w:color="auto"/>
              <w:right w:val="single" w:sz="4" w:space="0" w:color="auto"/>
            </w:tcBorders>
            <w:shd w:val="clear" w:color="auto" w:fill="auto"/>
            <w:noWrap/>
            <w:vAlign w:val="center"/>
          </w:tcPr>
          <w:p w14:paraId="5E69E51C"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tcPr>
          <w:p w14:paraId="1F8753CB" w14:textId="77777777" w:rsidR="00603749" w:rsidRPr="00396BE2" w:rsidRDefault="00603749" w:rsidP="00603749">
            <w:pPr>
              <w:widowControl/>
              <w:spacing w:line="240" w:lineRule="auto"/>
              <w:ind w:firstLineChars="0" w:firstLine="0"/>
              <w:rPr>
                <w:sz w:val="20"/>
                <w:szCs w:val="20"/>
              </w:rPr>
            </w:pPr>
            <w:r w:rsidRPr="00396BE2">
              <w:rPr>
                <w:rFonts w:hint="eastAsia"/>
                <w:sz w:val="20"/>
                <w:szCs w:val="20"/>
              </w:rPr>
              <w:t>会员本地提货单编号</w:t>
            </w:r>
          </w:p>
        </w:tc>
        <w:tc>
          <w:tcPr>
            <w:tcW w:w="709" w:type="dxa"/>
            <w:tcBorders>
              <w:top w:val="nil"/>
              <w:left w:val="nil"/>
              <w:bottom w:val="single" w:sz="4" w:space="0" w:color="auto"/>
              <w:right w:val="single" w:sz="4" w:space="0" w:color="auto"/>
            </w:tcBorders>
            <w:shd w:val="clear" w:color="auto" w:fill="auto"/>
            <w:noWrap/>
            <w:vAlign w:val="center"/>
          </w:tcPr>
          <w:p w14:paraId="25A64673"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6E969FD"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394024C"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4EA0057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2D7186B"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0D07C5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2126" w:type="dxa"/>
            <w:tcBorders>
              <w:top w:val="nil"/>
              <w:left w:val="nil"/>
              <w:bottom w:val="single" w:sz="4" w:space="0" w:color="auto"/>
              <w:right w:val="single" w:sz="4" w:space="0" w:color="auto"/>
            </w:tcBorders>
            <w:shd w:val="clear" w:color="auto" w:fill="auto"/>
            <w:noWrap/>
            <w:vAlign w:val="center"/>
            <w:hideMark/>
          </w:tcPr>
          <w:p w14:paraId="393FDE2B"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623ADE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07658F0A"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E2D1ED7"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362" w:type="dxa"/>
            <w:tcBorders>
              <w:top w:val="nil"/>
              <w:left w:val="nil"/>
              <w:bottom w:val="single" w:sz="4" w:space="0" w:color="auto"/>
              <w:right w:val="single" w:sz="4" w:space="0" w:color="auto"/>
            </w:tcBorders>
            <w:shd w:val="clear" w:color="auto" w:fill="auto"/>
            <w:noWrap/>
            <w:vAlign w:val="center"/>
            <w:hideMark/>
          </w:tcPr>
          <w:p w14:paraId="0404FE64"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r>
      <w:tr w:rsidR="00603749" w:rsidRPr="007803DC" w14:paraId="334C4C8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6BFE767A"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C1414C4"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2126" w:type="dxa"/>
            <w:tcBorders>
              <w:top w:val="nil"/>
              <w:left w:val="nil"/>
              <w:bottom w:val="single" w:sz="4" w:space="0" w:color="auto"/>
              <w:right w:val="single" w:sz="4" w:space="0" w:color="auto"/>
            </w:tcBorders>
            <w:shd w:val="clear" w:color="auto" w:fill="auto"/>
            <w:noWrap/>
            <w:vAlign w:val="center"/>
            <w:hideMark/>
          </w:tcPr>
          <w:p w14:paraId="496D7327"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6E771BE"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78033FF1"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FB8EA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362" w:type="dxa"/>
            <w:tcBorders>
              <w:top w:val="nil"/>
              <w:left w:val="nil"/>
              <w:bottom w:val="single" w:sz="4" w:space="0" w:color="auto"/>
              <w:right w:val="single" w:sz="4" w:space="0" w:color="auto"/>
            </w:tcBorders>
            <w:shd w:val="clear" w:color="auto" w:fill="auto"/>
            <w:noWrap/>
            <w:vAlign w:val="center"/>
            <w:hideMark/>
          </w:tcPr>
          <w:p w14:paraId="63F7C4F8"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r>
    </w:tbl>
    <w:p w14:paraId="112119EF" w14:textId="77777777" w:rsidR="00F6548B" w:rsidRDefault="00F6548B" w:rsidP="00F6548B">
      <w:pPr>
        <w:ind w:firstLine="480"/>
      </w:pPr>
    </w:p>
    <w:p w14:paraId="3DECAA76" w14:textId="77777777" w:rsidR="0003063E" w:rsidRDefault="0003063E" w:rsidP="0003063E">
      <w:pPr>
        <w:pStyle w:val="4"/>
        <w:numPr>
          <w:ilvl w:val="3"/>
          <w:numId w:val="4"/>
        </w:numPr>
        <w:ind w:left="0" w:firstLineChars="0" w:firstLine="0"/>
      </w:pPr>
      <w:r w:rsidRPr="0096390C">
        <w:rPr>
          <w:rFonts w:hint="eastAsia"/>
        </w:rPr>
        <w:t>提货</w:t>
      </w:r>
      <w:r w:rsidR="00142B3F">
        <w:rPr>
          <w:rFonts w:hint="eastAsia"/>
        </w:rPr>
        <w:t>密码重置</w:t>
      </w:r>
      <w:r w:rsidRPr="0096390C">
        <w:rPr>
          <w:rFonts w:hint="eastAsia"/>
        </w:rPr>
        <w:t>请求及应答</w:t>
      </w:r>
    </w:p>
    <w:p w14:paraId="3B543308" w14:textId="77777777" w:rsidR="00571B15" w:rsidRDefault="00571B15" w:rsidP="00571B15">
      <w:pPr>
        <w:ind w:firstLine="482"/>
      </w:pPr>
      <w:r w:rsidRPr="00191417">
        <w:rPr>
          <w:rFonts w:hint="eastAsia"/>
          <w:b/>
        </w:rPr>
        <w:t>功能：</w:t>
      </w:r>
      <w:r w:rsidRPr="00191417">
        <w:rPr>
          <w:rFonts w:hint="eastAsia"/>
        </w:rPr>
        <w:t>提货</w:t>
      </w:r>
      <w:r w:rsidR="001D34E3">
        <w:rPr>
          <w:rFonts w:hint="eastAsia"/>
        </w:rPr>
        <w:t>密码重置</w:t>
      </w:r>
      <w:r>
        <w:rPr>
          <w:rFonts w:hint="eastAsia"/>
        </w:rPr>
        <w:t>指令用于会员二级系统重</w:t>
      </w:r>
      <w:r w:rsidR="001D34E3">
        <w:rPr>
          <w:rFonts w:hint="eastAsia"/>
        </w:rPr>
        <w:t>新设</w:t>
      </w:r>
      <w:r>
        <w:rPr>
          <w:rFonts w:hint="eastAsia"/>
        </w:rPr>
        <w:t>置该会员席位所属客户的</w:t>
      </w:r>
      <w:r w:rsidR="001D34E3">
        <w:rPr>
          <w:rFonts w:hint="eastAsia"/>
        </w:rPr>
        <w:t>某个提货单的</w:t>
      </w:r>
      <w:r>
        <w:rPr>
          <w:rFonts w:hint="eastAsia"/>
        </w:rPr>
        <w:t>提货密码</w:t>
      </w:r>
      <w:r w:rsidR="00DA1544">
        <w:rPr>
          <w:rFonts w:hint="eastAsia"/>
        </w:rPr>
        <w:t>，提货单必须是“申请提货”状态</w:t>
      </w:r>
      <w:r>
        <w:rPr>
          <w:rFonts w:hint="eastAsia"/>
        </w:rPr>
        <w:t>。</w:t>
      </w:r>
    </w:p>
    <w:p w14:paraId="28367C4B" w14:textId="77777777" w:rsidR="00571B15" w:rsidRPr="00191417" w:rsidRDefault="00571B15" w:rsidP="00571B15">
      <w:pPr>
        <w:ind w:firstLine="480"/>
      </w:pPr>
      <w:r>
        <w:rPr>
          <w:rFonts w:hint="eastAsia"/>
        </w:rPr>
        <w:t>消息体格式如下：</w:t>
      </w:r>
    </w:p>
    <w:tbl>
      <w:tblPr>
        <w:tblW w:w="8857" w:type="dxa"/>
        <w:tblInd w:w="103" w:type="dxa"/>
        <w:tblLook w:val="04A0" w:firstRow="1" w:lastRow="0" w:firstColumn="1" w:lastColumn="0" w:noHBand="0" w:noVBand="1"/>
      </w:tblPr>
      <w:tblGrid>
        <w:gridCol w:w="798"/>
        <w:gridCol w:w="1696"/>
        <w:gridCol w:w="1601"/>
        <w:gridCol w:w="760"/>
        <w:gridCol w:w="920"/>
        <w:gridCol w:w="3082"/>
      </w:tblGrid>
      <w:tr w:rsidR="00571B15" w:rsidRPr="00F76218" w14:paraId="0AE4A3ED" w14:textId="77777777" w:rsidTr="00B0558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D4B2089"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域号</w:t>
            </w:r>
          </w:p>
        </w:tc>
        <w:tc>
          <w:tcPr>
            <w:tcW w:w="1696" w:type="dxa"/>
            <w:tcBorders>
              <w:top w:val="single" w:sz="4" w:space="0" w:color="auto"/>
              <w:left w:val="nil"/>
              <w:bottom w:val="single" w:sz="4" w:space="0" w:color="auto"/>
              <w:right w:val="single" w:sz="4" w:space="0" w:color="auto"/>
            </w:tcBorders>
            <w:shd w:val="clear" w:color="000000" w:fill="D9D9D9"/>
            <w:noWrap/>
            <w:vAlign w:val="center"/>
            <w:hideMark/>
          </w:tcPr>
          <w:p w14:paraId="562C190F"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74CA46DD"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F0D7424"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22D3344"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应答</w:t>
            </w:r>
          </w:p>
        </w:tc>
        <w:tc>
          <w:tcPr>
            <w:tcW w:w="3082" w:type="dxa"/>
            <w:tcBorders>
              <w:top w:val="single" w:sz="4" w:space="0" w:color="auto"/>
              <w:left w:val="nil"/>
              <w:bottom w:val="single" w:sz="4" w:space="0" w:color="auto"/>
              <w:right w:val="single" w:sz="4" w:space="0" w:color="auto"/>
            </w:tcBorders>
            <w:shd w:val="clear" w:color="000000" w:fill="D9D9D9"/>
            <w:noWrap/>
            <w:vAlign w:val="center"/>
            <w:hideMark/>
          </w:tcPr>
          <w:p w14:paraId="6B14754B"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说明</w:t>
            </w:r>
          </w:p>
        </w:tc>
      </w:tr>
      <w:tr w:rsidR="00571B15" w:rsidRPr="00F76218" w14:paraId="1AC6374A"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71814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K20</w:t>
            </w:r>
          </w:p>
        </w:tc>
        <w:tc>
          <w:tcPr>
            <w:tcW w:w="1696" w:type="dxa"/>
            <w:tcBorders>
              <w:top w:val="nil"/>
              <w:left w:val="nil"/>
              <w:bottom w:val="single" w:sz="4" w:space="0" w:color="auto"/>
              <w:right w:val="single" w:sz="4" w:space="0" w:color="auto"/>
            </w:tcBorders>
            <w:shd w:val="clear" w:color="auto" w:fill="auto"/>
            <w:noWrap/>
            <w:vAlign w:val="center"/>
            <w:hideMark/>
          </w:tcPr>
          <w:p w14:paraId="1D7A6EB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pickupSheetNo</w:t>
            </w:r>
          </w:p>
        </w:tc>
        <w:tc>
          <w:tcPr>
            <w:tcW w:w="1601" w:type="dxa"/>
            <w:tcBorders>
              <w:top w:val="nil"/>
              <w:left w:val="nil"/>
              <w:bottom w:val="single" w:sz="4" w:space="0" w:color="auto"/>
              <w:right w:val="single" w:sz="4" w:space="0" w:color="auto"/>
            </w:tcBorders>
            <w:shd w:val="clear" w:color="auto" w:fill="auto"/>
            <w:noWrap/>
            <w:vAlign w:val="center"/>
            <w:hideMark/>
          </w:tcPr>
          <w:p w14:paraId="7CF74DF5"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hideMark/>
          </w:tcPr>
          <w:p w14:paraId="36769AA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F18482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61948BDB"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2ACF508C"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43C67C"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M00</w:t>
            </w:r>
          </w:p>
        </w:tc>
        <w:tc>
          <w:tcPr>
            <w:tcW w:w="1696" w:type="dxa"/>
            <w:tcBorders>
              <w:top w:val="nil"/>
              <w:left w:val="nil"/>
              <w:bottom w:val="single" w:sz="4" w:space="0" w:color="auto"/>
              <w:right w:val="single" w:sz="4" w:space="0" w:color="auto"/>
            </w:tcBorders>
            <w:shd w:val="clear" w:color="auto" w:fill="auto"/>
            <w:vAlign w:val="center"/>
            <w:hideMark/>
          </w:tcPr>
          <w:p w14:paraId="60224A27"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1E83A27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3AFCA970"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9FD115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4C8F26C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38EB7A9C"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E51E3CC" w14:textId="77777777" w:rsidR="00571B15" w:rsidRPr="00984E1E" w:rsidRDefault="00571B15" w:rsidP="00FB300C">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96" w:type="dxa"/>
            <w:tcBorders>
              <w:top w:val="nil"/>
              <w:left w:val="nil"/>
              <w:bottom w:val="single" w:sz="4" w:space="0" w:color="auto"/>
              <w:right w:val="single" w:sz="4" w:space="0" w:color="auto"/>
            </w:tcBorders>
            <w:shd w:val="clear" w:color="auto" w:fill="auto"/>
            <w:vAlign w:val="center"/>
          </w:tcPr>
          <w:p w14:paraId="569CFA40" w14:textId="77777777" w:rsidR="00571B15" w:rsidRPr="00984E1E" w:rsidRDefault="00571B15" w:rsidP="00FB300C">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5F394DE1" w14:textId="77777777" w:rsidR="00571B15" w:rsidRPr="00984E1E" w:rsidRDefault="00571B15" w:rsidP="00FB300C">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346D8868" w14:textId="77777777" w:rsidR="00571B15" w:rsidRPr="007E3DAF" w:rsidRDefault="00571B15" w:rsidP="00FB300C">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6916C530" w14:textId="77777777" w:rsidR="00571B15" w:rsidRPr="00984E1E" w:rsidRDefault="00571B15" w:rsidP="00FB300C">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tcPr>
          <w:p w14:paraId="2997A040" w14:textId="77777777" w:rsidR="00571B15" w:rsidRPr="003E783F"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7B30481A"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CB97D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96" w:type="dxa"/>
            <w:tcBorders>
              <w:top w:val="nil"/>
              <w:left w:val="nil"/>
              <w:bottom w:val="single" w:sz="4" w:space="0" w:color="auto"/>
              <w:right w:val="single" w:sz="4" w:space="0" w:color="auto"/>
            </w:tcBorders>
            <w:shd w:val="clear" w:color="auto" w:fill="auto"/>
            <w:noWrap/>
            <w:vAlign w:val="center"/>
            <w:hideMark/>
          </w:tcPr>
          <w:p w14:paraId="698C5BBB"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48A80C3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1E9A0C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AC9C35E"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1958B54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6A7CCC27"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4AF45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K23</w:t>
            </w:r>
          </w:p>
        </w:tc>
        <w:tc>
          <w:tcPr>
            <w:tcW w:w="1696" w:type="dxa"/>
            <w:tcBorders>
              <w:top w:val="nil"/>
              <w:left w:val="nil"/>
              <w:bottom w:val="single" w:sz="4" w:space="0" w:color="auto"/>
              <w:right w:val="single" w:sz="4" w:space="0" w:color="auto"/>
            </w:tcBorders>
            <w:shd w:val="clear" w:color="auto" w:fill="auto"/>
            <w:vAlign w:val="center"/>
            <w:hideMark/>
          </w:tcPr>
          <w:p w14:paraId="048BD6C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cipher</w:t>
            </w:r>
          </w:p>
        </w:tc>
        <w:tc>
          <w:tcPr>
            <w:tcW w:w="1601" w:type="dxa"/>
            <w:tcBorders>
              <w:top w:val="nil"/>
              <w:left w:val="nil"/>
              <w:bottom w:val="single" w:sz="4" w:space="0" w:color="auto"/>
              <w:right w:val="single" w:sz="4" w:space="0" w:color="auto"/>
            </w:tcBorders>
            <w:shd w:val="clear" w:color="auto" w:fill="auto"/>
            <w:noWrap/>
            <w:vAlign w:val="center"/>
            <w:hideMark/>
          </w:tcPr>
          <w:p w14:paraId="03BAE30A" w14:textId="77777777" w:rsidR="00571B15" w:rsidRPr="00F76218" w:rsidRDefault="00A1303D"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重置</w:t>
            </w:r>
            <w:r w:rsidR="00571B15" w:rsidRPr="00F76218">
              <w:rPr>
                <w:rFonts w:ascii="宋体" w:eastAsia="宋体" w:hAnsi="宋体" w:cs="宋体" w:hint="eastAsia"/>
                <w:color w:val="000000"/>
                <w:kern w:val="0"/>
                <w:sz w:val="20"/>
                <w:szCs w:val="20"/>
              </w:rPr>
              <w:t>密码</w:t>
            </w:r>
          </w:p>
        </w:tc>
        <w:tc>
          <w:tcPr>
            <w:tcW w:w="760" w:type="dxa"/>
            <w:tcBorders>
              <w:top w:val="nil"/>
              <w:left w:val="nil"/>
              <w:bottom w:val="single" w:sz="4" w:space="0" w:color="auto"/>
              <w:right w:val="single" w:sz="4" w:space="0" w:color="auto"/>
            </w:tcBorders>
            <w:shd w:val="clear" w:color="auto" w:fill="auto"/>
            <w:vAlign w:val="center"/>
            <w:hideMark/>
          </w:tcPr>
          <w:p w14:paraId="33A4B53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0C832B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2B4E00AE"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1028BC9F"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DB801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M60</w:t>
            </w:r>
          </w:p>
        </w:tc>
        <w:tc>
          <w:tcPr>
            <w:tcW w:w="1696" w:type="dxa"/>
            <w:tcBorders>
              <w:top w:val="nil"/>
              <w:left w:val="nil"/>
              <w:bottom w:val="single" w:sz="4" w:space="0" w:color="auto"/>
              <w:right w:val="single" w:sz="4" w:space="0" w:color="auto"/>
            </w:tcBorders>
            <w:shd w:val="clear" w:color="auto" w:fill="auto"/>
            <w:vAlign w:val="center"/>
            <w:hideMark/>
          </w:tcPr>
          <w:p w14:paraId="16CDFB1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7726DAE0" w14:textId="77777777" w:rsidR="00571B15" w:rsidRPr="00F76218" w:rsidRDefault="00A1303D"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571B15" w:rsidRPr="00F76218">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28A7B9B0"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58B6795"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1011A662"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2159E635"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D8CA0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X39</w:t>
            </w:r>
          </w:p>
        </w:tc>
        <w:tc>
          <w:tcPr>
            <w:tcW w:w="1696" w:type="dxa"/>
            <w:tcBorders>
              <w:top w:val="nil"/>
              <w:left w:val="nil"/>
              <w:bottom w:val="single" w:sz="4" w:space="0" w:color="auto"/>
              <w:right w:val="single" w:sz="4" w:space="0" w:color="auto"/>
            </w:tcBorders>
            <w:shd w:val="clear" w:color="auto" w:fill="auto"/>
            <w:vAlign w:val="center"/>
            <w:hideMark/>
          </w:tcPr>
          <w:p w14:paraId="68CB0CB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50B49037"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A0D7AD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322ED41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3082" w:type="dxa"/>
            <w:tcBorders>
              <w:top w:val="nil"/>
              <w:left w:val="nil"/>
              <w:bottom w:val="single" w:sz="4" w:space="0" w:color="auto"/>
              <w:right w:val="single" w:sz="4" w:space="0" w:color="auto"/>
            </w:tcBorders>
            <w:shd w:val="clear" w:color="auto" w:fill="auto"/>
            <w:noWrap/>
            <w:vAlign w:val="center"/>
            <w:hideMark/>
          </w:tcPr>
          <w:p w14:paraId="498C2AFC"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0D518588"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E13ED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X40</w:t>
            </w:r>
          </w:p>
        </w:tc>
        <w:tc>
          <w:tcPr>
            <w:tcW w:w="1696" w:type="dxa"/>
            <w:tcBorders>
              <w:top w:val="nil"/>
              <w:left w:val="nil"/>
              <w:bottom w:val="single" w:sz="4" w:space="0" w:color="auto"/>
              <w:right w:val="single" w:sz="4" w:space="0" w:color="auto"/>
            </w:tcBorders>
            <w:shd w:val="clear" w:color="auto" w:fill="auto"/>
            <w:vAlign w:val="center"/>
            <w:hideMark/>
          </w:tcPr>
          <w:p w14:paraId="2C35ACA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22D72F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4A1121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240402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3082" w:type="dxa"/>
            <w:tcBorders>
              <w:top w:val="nil"/>
              <w:left w:val="nil"/>
              <w:bottom w:val="single" w:sz="4" w:space="0" w:color="auto"/>
              <w:right w:val="single" w:sz="4" w:space="0" w:color="auto"/>
            </w:tcBorders>
            <w:shd w:val="clear" w:color="auto" w:fill="auto"/>
            <w:noWrap/>
            <w:vAlign w:val="center"/>
            <w:hideMark/>
          </w:tcPr>
          <w:p w14:paraId="25E996F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bl>
    <w:p w14:paraId="0B7C794B" w14:textId="77777777" w:rsidR="0096390C" w:rsidRDefault="0096390C" w:rsidP="0096390C">
      <w:pPr>
        <w:pStyle w:val="3"/>
        <w:numPr>
          <w:ilvl w:val="2"/>
          <w:numId w:val="4"/>
        </w:numPr>
        <w:ind w:left="0" w:firstLineChars="0" w:firstLine="0"/>
      </w:pPr>
      <w:bookmarkStart w:id="321" w:name="_Toc462673927"/>
      <w:r>
        <w:rPr>
          <w:rFonts w:hint="eastAsia"/>
        </w:rPr>
        <w:lastRenderedPageBreak/>
        <w:t>质押</w:t>
      </w:r>
      <w:bookmarkEnd w:id="321"/>
    </w:p>
    <w:p w14:paraId="4145DF47" w14:textId="77777777" w:rsidR="0096390C" w:rsidRDefault="0096390C" w:rsidP="0096390C">
      <w:pPr>
        <w:pStyle w:val="4"/>
        <w:numPr>
          <w:ilvl w:val="3"/>
          <w:numId w:val="4"/>
        </w:numPr>
        <w:ind w:left="0" w:firstLineChars="0" w:firstLine="0"/>
      </w:pPr>
      <w:r w:rsidRPr="0096390C">
        <w:rPr>
          <w:rFonts w:hint="eastAsia"/>
        </w:rPr>
        <w:t>提交质押申报请求及应答</w:t>
      </w:r>
    </w:p>
    <w:p w14:paraId="30938701" w14:textId="77777777" w:rsidR="00C51C0C" w:rsidRDefault="00191417" w:rsidP="00954369">
      <w:pPr>
        <w:ind w:firstLine="482"/>
        <w:jc w:val="left"/>
      </w:pPr>
      <w:r w:rsidRPr="00191417">
        <w:rPr>
          <w:rFonts w:hint="eastAsia"/>
          <w:b/>
        </w:rPr>
        <w:t>功能：</w:t>
      </w:r>
      <w:r w:rsidRPr="00191417">
        <w:rPr>
          <w:rFonts w:hint="eastAsia"/>
        </w:rPr>
        <w:t>质押</w:t>
      </w:r>
      <w:r>
        <w:rPr>
          <w:rFonts w:hint="eastAsia"/>
        </w:rPr>
        <w:t>申报指令用于会员二级系统把该会员</w:t>
      </w:r>
      <w:r w:rsidR="00E10CAE">
        <w:rPr>
          <w:rFonts w:hint="eastAsia"/>
        </w:rPr>
        <w:t>席位</w:t>
      </w:r>
      <w:r>
        <w:rPr>
          <w:rFonts w:hint="eastAsia"/>
        </w:rPr>
        <w:t>所属客户填写的</w:t>
      </w:r>
      <w:r w:rsidR="00531E0D">
        <w:rPr>
          <w:rFonts w:hint="eastAsia"/>
        </w:rPr>
        <w:t>黄金铂金交割品种</w:t>
      </w:r>
      <w:r>
        <w:rPr>
          <w:rFonts w:hint="eastAsia"/>
        </w:rPr>
        <w:t>质押登记申报单提交给一级系统。二级系统一</w:t>
      </w:r>
      <w:r w:rsidR="00B1055E">
        <w:rPr>
          <w:rFonts w:hint="eastAsia"/>
        </w:rPr>
        <w:t>定要经过增加、复核质押登记申报单操作后，才能将其提交给一级系统。申报时，可请求质押多个</w:t>
      </w:r>
      <w:r w:rsidR="00C51C0C">
        <w:rPr>
          <w:rFonts w:hint="eastAsia"/>
        </w:rPr>
        <w:t>交割</w:t>
      </w:r>
      <w:r w:rsidR="00B1055E">
        <w:rPr>
          <w:rFonts w:hint="eastAsia"/>
        </w:rPr>
        <w:t>品种</w:t>
      </w:r>
      <w:r>
        <w:rPr>
          <w:rFonts w:hint="eastAsia"/>
        </w:rPr>
        <w:t>。</w:t>
      </w:r>
    </w:p>
    <w:p w14:paraId="26AEED88" w14:textId="77777777" w:rsidR="00191417" w:rsidRPr="00191417" w:rsidRDefault="00191417" w:rsidP="00191417">
      <w:pPr>
        <w:ind w:firstLine="480"/>
      </w:pPr>
      <w:r>
        <w:rPr>
          <w:rFonts w:hint="eastAsia"/>
        </w:rPr>
        <w:t>消息体格式如下：</w:t>
      </w:r>
    </w:p>
    <w:tbl>
      <w:tblPr>
        <w:tblW w:w="9361" w:type="dxa"/>
        <w:tblInd w:w="103" w:type="dxa"/>
        <w:tblLayout w:type="fixed"/>
        <w:tblLook w:val="04A0" w:firstRow="1" w:lastRow="0" w:firstColumn="1" w:lastColumn="0" w:noHBand="0" w:noVBand="1"/>
      </w:tblPr>
      <w:tblGrid>
        <w:gridCol w:w="714"/>
        <w:gridCol w:w="709"/>
        <w:gridCol w:w="1843"/>
        <w:gridCol w:w="2126"/>
        <w:gridCol w:w="798"/>
        <w:gridCol w:w="798"/>
        <w:gridCol w:w="2373"/>
      </w:tblGrid>
      <w:tr w:rsidR="00680B62" w:rsidRPr="0030576E" w14:paraId="74F5382F" w14:textId="77777777" w:rsidTr="00800FB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1FDB4EC7"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B69F000"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6A290351"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2713A07" w14:textId="77777777" w:rsidR="00191417" w:rsidRPr="0030576E" w:rsidRDefault="004847B6" w:rsidP="00680B62">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CCC0533"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9F0232A"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373" w:type="dxa"/>
            <w:tcBorders>
              <w:top w:val="single" w:sz="4" w:space="0" w:color="auto"/>
              <w:left w:val="nil"/>
              <w:bottom w:val="single" w:sz="4" w:space="0" w:color="auto"/>
              <w:right w:val="single" w:sz="4" w:space="0" w:color="auto"/>
            </w:tcBorders>
            <w:shd w:val="clear" w:color="000000" w:fill="D9D9D9"/>
            <w:noWrap/>
            <w:vAlign w:val="center"/>
            <w:hideMark/>
          </w:tcPr>
          <w:p w14:paraId="5C81A71F"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680B62" w:rsidRPr="0030576E" w14:paraId="4A2B546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E7960CD"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8390E3" w14:textId="77777777" w:rsidR="006512AC" w:rsidRPr="0030576E" w:rsidRDefault="00B52748"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843" w:type="dxa"/>
            <w:tcBorders>
              <w:top w:val="nil"/>
              <w:left w:val="nil"/>
              <w:bottom w:val="single" w:sz="4" w:space="0" w:color="auto"/>
              <w:right w:val="single" w:sz="4" w:space="0" w:color="auto"/>
            </w:tcBorders>
            <w:shd w:val="clear" w:color="auto" w:fill="auto"/>
            <w:noWrap/>
            <w:vAlign w:val="center"/>
            <w:hideMark/>
          </w:tcPr>
          <w:p w14:paraId="7F5A040A"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hideMark/>
          </w:tcPr>
          <w:p w14:paraId="3B5A00F3" w14:textId="77777777" w:rsidR="006512AC" w:rsidRPr="0030576E" w:rsidRDefault="00531E0D"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6512AC"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6512AC" w:rsidRPr="0030576E">
              <w:rPr>
                <w:rFonts w:ascii="宋体" w:eastAsia="宋体" w:hAnsi="宋体" w:cs="宋体" w:hint="eastAsia"/>
                <w:color w:val="000000"/>
                <w:kern w:val="0"/>
                <w:sz w:val="20"/>
                <w:szCs w:val="20"/>
              </w:rPr>
              <w:t>编号</w:t>
            </w:r>
          </w:p>
        </w:tc>
        <w:tc>
          <w:tcPr>
            <w:tcW w:w="798" w:type="dxa"/>
            <w:tcBorders>
              <w:top w:val="nil"/>
              <w:left w:val="nil"/>
              <w:bottom w:val="single" w:sz="4" w:space="0" w:color="auto"/>
              <w:right w:val="single" w:sz="4" w:space="0" w:color="auto"/>
            </w:tcBorders>
            <w:shd w:val="clear" w:color="auto" w:fill="auto"/>
            <w:vAlign w:val="center"/>
            <w:hideMark/>
          </w:tcPr>
          <w:p w14:paraId="06E333F0"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54C2081" w14:textId="77777777" w:rsidR="006512AC" w:rsidRPr="00984E1E" w:rsidRDefault="006512AC" w:rsidP="00680B62">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6487D60B" w14:textId="77777777" w:rsidR="006512AC" w:rsidRPr="0030576E" w:rsidRDefault="002A19CB" w:rsidP="00680B62">
            <w:pPr>
              <w:widowControl/>
              <w:spacing w:line="240" w:lineRule="auto"/>
              <w:ind w:firstLineChars="0" w:firstLine="0"/>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680B62" w:rsidRPr="0030576E" w14:paraId="38C3168B"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B51457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E398F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7170EDF6"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1465DE4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hideMark/>
          </w:tcPr>
          <w:p w14:paraId="230DBAB1"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0BFCACD" w14:textId="77777777" w:rsidR="006512AC" w:rsidRPr="00984E1E" w:rsidRDefault="006512AC" w:rsidP="00680B62">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38D404A6"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r>
      <w:tr w:rsidR="00680B62" w:rsidRPr="0030576E" w14:paraId="61EBF69E"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2F449BDA"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61BCD5D"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3A25A74"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seatID</w:t>
            </w:r>
          </w:p>
        </w:tc>
        <w:tc>
          <w:tcPr>
            <w:tcW w:w="2126" w:type="dxa"/>
            <w:tcBorders>
              <w:top w:val="nil"/>
              <w:left w:val="nil"/>
              <w:bottom w:val="single" w:sz="4" w:space="0" w:color="auto"/>
              <w:right w:val="single" w:sz="4" w:space="0" w:color="auto"/>
            </w:tcBorders>
            <w:shd w:val="clear" w:color="auto" w:fill="auto"/>
            <w:noWrap/>
            <w:vAlign w:val="center"/>
          </w:tcPr>
          <w:p w14:paraId="2674DCBF" w14:textId="77777777" w:rsidR="006512AC" w:rsidRPr="00492469" w:rsidRDefault="006512AC"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vAlign w:val="center"/>
          </w:tcPr>
          <w:p w14:paraId="6C456599"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D579319"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63B2EAF0" w14:textId="77777777" w:rsidR="006512AC" w:rsidRPr="003E783F" w:rsidRDefault="006512AC"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835C5DE"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460E7C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4A8E270"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5E03A30D"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4C9304AF"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14:paraId="3F279B0B"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D73DD4B"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10FD8075" w14:textId="77777777" w:rsidR="00A53694" w:rsidRPr="003E783F"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601857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1F4CCC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610D8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41505A5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42A6B03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98" w:type="dxa"/>
            <w:tcBorders>
              <w:top w:val="nil"/>
              <w:left w:val="nil"/>
              <w:bottom w:val="single" w:sz="4" w:space="0" w:color="auto"/>
              <w:right w:val="single" w:sz="4" w:space="0" w:color="auto"/>
            </w:tcBorders>
            <w:shd w:val="clear" w:color="auto" w:fill="auto"/>
            <w:vAlign w:val="center"/>
            <w:hideMark/>
          </w:tcPr>
          <w:p w14:paraId="0FC239E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934B85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66910F36" w14:textId="77777777" w:rsidR="00A53694" w:rsidRPr="00E91181" w:rsidRDefault="00A53694" w:rsidP="00680B62">
            <w:pPr>
              <w:widowControl/>
              <w:spacing w:line="240" w:lineRule="auto"/>
              <w:ind w:firstLineChars="0" w:firstLine="0"/>
              <w:rPr>
                <w:rFonts w:ascii="宋体" w:eastAsia="宋体" w:hAnsi="宋体" w:cs="宋体"/>
                <w:color w:val="000000"/>
                <w:kern w:val="0"/>
                <w:sz w:val="20"/>
                <w:szCs w:val="20"/>
              </w:rPr>
            </w:pPr>
            <w:r w:rsidRPr="00E458B6">
              <w:rPr>
                <w:rFonts w:ascii="宋体" w:eastAsia="宋体" w:hAnsi="宋体" w:cs="宋体" w:hint="eastAsia"/>
                <w:color w:val="000000"/>
                <w:kern w:val="0"/>
                <w:sz w:val="20"/>
                <w:szCs w:val="20"/>
              </w:rPr>
              <w:t>取值：1-出质方、2-质权方，必填。</w:t>
            </w:r>
          </w:p>
        </w:tc>
      </w:tr>
      <w:tr w:rsidR="00A53694" w:rsidRPr="0030576E" w14:paraId="516286D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36B552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7AE3785" w14:textId="77777777" w:rsidR="00A53694" w:rsidRPr="00492469" w:rsidRDefault="00A53694" w:rsidP="00492469">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6194C34E"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231566F2"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98" w:type="dxa"/>
            <w:tcBorders>
              <w:top w:val="nil"/>
              <w:left w:val="nil"/>
              <w:bottom w:val="single" w:sz="4" w:space="0" w:color="auto"/>
              <w:right w:val="single" w:sz="4" w:space="0" w:color="auto"/>
            </w:tcBorders>
            <w:shd w:val="clear" w:color="auto" w:fill="auto"/>
            <w:vAlign w:val="center"/>
          </w:tcPr>
          <w:p w14:paraId="071B2311" w14:textId="5A4D8A4A" w:rsidR="00A53694" w:rsidRPr="00492469" w:rsidRDefault="00757375"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71CEBCA"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6B8E6917"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5B79072"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BDC177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7CE188" w14:textId="77777777" w:rsidR="00A53694" w:rsidRPr="00492469" w:rsidRDefault="00B05587"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32E50C2D" w14:textId="77777777" w:rsidR="00A53694" w:rsidRPr="00492469" w:rsidRDefault="00B05587" w:rsidP="00680B62">
            <w:pPr>
              <w:widowControl/>
              <w:spacing w:line="240" w:lineRule="auto"/>
              <w:ind w:firstLineChars="0" w:firstLine="0"/>
              <w:rPr>
                <w:rFonts w:ascii="宋体" w:eastAsia="宋体" w:hAnsi="宋体" w:cs="宋体"/>
                <w:color w:val="000000"/>
                <w:kern w:val="0"/>
                <w:sz w:val="20"/>
                <w:szCs w:val="20"/>
              </w:rPr>
            </w:pPr>
            <w:r w:rsidRPr="00B05587">
              <w:rPr>
                <w:rFonts w:ascii="宋体" w:eastAsia="宋体" w:hAnsi="宋体" w:cs="宋体"/>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1810F829"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98" w:type="dxa"/>
            <w:tcBorders>
              <w:top w:val="nil"/>
              <w:left w:val="nil"/>
              <w:bottom w:val="single" w:sz="4" w:space="0" w:color="auto"/>
              <w:right w:val="single" w:sz="4" w:space="0" w:color="auto"/>
            </w:tcBorders>
            <w:shd w:val="clear" w:color="auto" w:fill="auto"/>
            <w:vAlign w:val="center"/>
          </w:tcPr>
          <w:p w14:paraId="5E0D0041" w14:textId="03BAECB3" w:rsidR="00A53694" w:rsidRPr="00492469" w:rsidRDefault="00757375"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3CFA2C4"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3FA41B49"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1B50558"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E2D1F7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41DA91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60EDD24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1EA869E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98" w:type="dxa"/>
            <w:tcBorders>
              <w:top w:val="nil"/>
              <w:left w:val="nil"/>
              <w:bottom w:val="single" w:sz="4" w:space="0" w:color="auto"/>
              <w:right w:val="single" w:sz="4" w:space="0" w:color="auto"/>
            </w:tcBorders>
            <w:shd w:val="clear" w:color="auto" w:fill="auto"/>
            <w:vAlign w:val="center"/>
          </w:tcPr>
          <w:p w14:paraId="3DF3654F" w14:textId="35174F64" w:rsidR="00A53694" w:rsidRPr="00492469" w:rsidRDefault="00757375"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D826FD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5009C41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8F2BE3A"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89ACA0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54525D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K47</w:t>
            </w:r>
          </w:p>
        </w:tc>
        <w:tc>
          <w:tcPr>
            <w:tcW w:w="1843" w:type="dxa"/>
            <w:tcBorders>
              <w:top w:val="nil"/>
              <w:left w:val="nil"/>
              <w:bottom w:val="single" w:sz="4" w:space="0" w:color="auto"/>
              <w:right w:val="single" w:sz="4" w:space="0" w:color="auto"/>
            </w:tcBorders>
            <w:shd w:val="clear" w:color="auto" w:fill="auto"/>
            <w:noWrap/>
            <w:vAlign w:val="center"/>
            <w:hideMark/>
          </w:tcPr>
          <w:p w14:paraId="68C984E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15FC0C3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质押合约</w:t>
            </w:r>
            <w:r w:rsidRPr="0030576E">
              <w:rPr>
                <w:rFonts w:ascii="宋体" w:eastAsia="宋体" w:hAnsi="宋体" w:cs="宋体" w:hint="eastAsia"/>
                <w:color w:val="000000"/>
                <w:kern w:val="0"/>
                <w:sz w:val="20"/>
                <w:szCs w:val="20"/>
              </w:rPr>
              <w:t>编号</w:t>
            </w:r>
          </w:p>
        </w:tc>
        <w:tc>
          <w:tcPr>
            <w:tcW w:w="798" w:type="dxa"/>
            <w:tcBorders>
              <w:top w:val="nil"/>
              <w:left w:val="nil"/>
              <w:bottom w:val="single" w:sz="4" w:space="0" w:color="auto"/>
              <w:right w:val="single" w:sz="4" w:space="0" w:color="auto"/>
            </w:tcBorders>
            <w:shd w:val="clear" w:color="auto" w:fill="auto"/>
            <w:vAlign w:val="center"/>
            <w:hideMark/>
          </w:tcPr>
          <w:p w14:paraId="016DC80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B9FFF9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741D73D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78CCDEE5"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037881E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1D262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K45</w:t>
            </w:r>
          </w:p>
        </w:tc>
        <w:tc>
          <w:tcPr>
            <w:tcW w:w="1843" w:type="dxa"/>
            <w:tcBorders>
              <w:top w:val="nil"/>
              <w:left w:val="nil"/>
              <w:bottom w:val="single" w:sz="4" w:space="0" w:color="auto"/>
              <w:right w:val="single" w:sz="4" w:space="0" w:color="auto"/>
            </w:tcBorders>
            <w:shd w:val="clear" w:color="auto" w:fill="auto"/>
            <w:noWrap/>
            <w:vAlign w:val="center"/>
            <w:hideMark/>
          </w:tcPr>
          <w:p w14:paraId="164E9E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loanContractNo</w:t>
            </w:r>
          </w:p>
        </w:tc>
        <w:tc>
          <w:tcPr>
            <w:tcW w:w="2126" w:type="dxa"/>
            <w:tcBorders>
              <w:top w:val="nil"/>
              <w:left w:val="nil"/>
              <w:bottom w:val="single" w:sz="4" w:space="0" w:color="auto"/>
              <w:right w:val="single" w:sz="4" w:space="0" w:color="auto"/>
            </w:tcBorders>
            <w:shd w:val="clear" w:color="auto" w:fill="auto"/>
            <w:noWrap/>
            <w:vAlign w:val="center"/>
            <w:hideMark/>
          </w:tcPr>
          <w:p w14:paraId="612A6F9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贷款合约编号</w:t>
            </w:r>
          </w:p>
        </w:tc>
        <w:tc>
          <w:tcPr>
            <w:tcW w:w="798" w:type="dxa"/>
            <w:tcBorders>
              <w:top w:val="nil"/>
              <w:left w:val="nil"/>
              <w:bottom w:val="single" w:sz="4" w:space="0" w:color="auto"/>
              <w:right w:val="single" w:sz="4" w:space="0" w:color="auto"/>
            </w:tcBorders>
            <w:shd w:val="clear" w:color="auto" w:fill="auto"/>
            <w:vAlign w:val="center"/>
            <w:hideMark/>
          </w:tcPr>
          <w:p w14:paraId="34081A1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5DEF36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452D601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0BAC63D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68FF76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C12AF7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K46</w:t>
            </w:r>
          </w:p>
        </w:tc>
        <w:tc>
          <w:tcPr>
            <w:tcW w:w="1843" w:type="dxa"/>
            <w:tcBorders>
              <w:top w:val="nil"/>
              <w:left w:val="nil"/>
              <w:bottom w:val="single" w:sz="4" w:space="0" w:color="auto"/>
              <w:right w:val="single" w:sz="4" w:space="0" w:color="auto"/>
            </w:tcBorders>
            <w:shd w:val="clear" w:color="auto" w:fill="auto"/>
            <w:noWrap/>
            <w:vAlign w:val="center"/>
            <w:hideMark/>
          </w:tcPr>
          <w:p w14:paraId="33E13C0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loanAmount</w:t>
            </w:r>
          </w:p>
        </w:tc>
        <w:tc>
          <w:tcPr>
            <w:tcW w:w="2126" w:type="dxa"/>
            <w:tcBorders>
              <w:top w:val="nil"/>
              <w:left w:val="nil"/>
              <w:bottom w:val="single" w:sz="4" w:space="0" w:color="auto"/>
              <w:right w:val="single" w:sz="4" w:space="0" w:color="auto"/>
            </w:tcBorders>
            <w:shd w:val="clear" w:color="auto" w:fill="auto"/>
            <w:noWrap/>
            <w:vAlign w:val="center"/>
            <w:hideMark/>
          </w:tcPr>
          <w:p w14:paraId="62C9627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贷款金额</w:t>
            </w:r>
          </w:p>
        </w:tc>
        <w:tc>
          <w:tcPr>
            <w:tcW w:w="798" w:type="dxa"/>
            <w:tcBorders>
              <w:top w:val="nil"/>
              <w:left w:val="nil"/>
              <w:bottom w:val="single" w:sz="4" w:space="0" w:color="auto"/>
              <w:right w:val="single" w:sz="4" w:space="0" w:color="auto"/>
            </w:tcBorders>
            <w:shd w:val="clear" w:color="auto" w:fill="auto"/>
            <w:vAlign w:val="center"/>
            <w:hideMark/>
          </w:tcPr>
          <w:p w14:paraId="62D33B5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C9900E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74C3840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083E0FF8"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F7F3FF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FC4DEA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I22</w:t>
            </w:r>
          </w:p>
        </w:tc>
        <w:tc>
          <w:tcPr>
            <w:tcW w:w="1843" w:type="dxa"/>
            <w:tcBorders>
              <w:top w:val="nil"/>
              <w:left w:val="nil"/>
              <w:bottom w:val="single" w:sz="4" w:space="0" w:color="auto"/>
              <w:right w:val="single" w:sz="4" w:space="0" w:color="auto"/>
            </w:tcBorders>
            <w:shd w:val="clear" w:color="auto" w:fill="auto"/>
            <w:noWrap/>
            <w:vAlign w:val="center"/>
            <w:hideMark/>
          </w:tcPr>
          <w:p w14:paraId="3E9ED8A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6EE96D3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0576E">
              <w:rPr>
                <w:rFonts w:ascii="宋体" w:eastAsia="宋体" w:hAnsi="宋体" w:cs="宋体" w:hint="eastAsia"/>
                <w:color w:val="000000"/>
                <w:kern w:val="0"/>
                <w:sz w:val="20"/>
                <w:szCs w:val="20"/>
              </w:rPr>
              <w:t>到期日</w:t>
            </w:r>
          </w:p>
        </w:tc>
        <w:tc>
          <w:tcPr>
            <w:tcW w:w="798" w:type="dxa"/>
            <w:tcBorders>
              <w:top w:val="nil"/>
              <w:left w:val="nil"/>
              <w:bottom w:val="single" w:sz="4" w:space="0" w:color="auto"/>
              <w:right w:val="single" w:sz="4" w:space="0" w:color="auto"/>
            </w:tcBorders>
            <w:shd w:val="clear" w:color="auto" w:fill="auto"/>
            <w:vAlign w:val="center"/>
            <w:hideMark/>
          </w:tcPr>
          <w:p w14:paraId="0C105AF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A7F346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2D0A893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AC8A93C"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FF7578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EE616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T54</w:t>
            </w:r>
          </w:p>
        </w:tc>
        <w:tc>
          <w:tcPr>
            <w:tcW w:w="1843" w:type="dxa"/>
            <w:tcBorders>
              <w:top w:val="nil"/>
              <w:left w:val="nil"/>
              <w:bottom w:val="single" w:sz="4" w:space="0" w:color="auto"/>
              <w:right w:val="single" w:sz="4" w:space="0" w:color="auto"/>
            </w:tcBorders>
            <w:shd w:val="clear" w:color="auto" w:fill="auto"/>
            <w:noWrap/>
            <w:vAlign w:val="center"/>
          </w:tcPr>
          <w:p w14:paraId="3C01115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10030150"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质押天数</w:t>
            </w:r>
          </w:p>
        </w:tc>
        <w:tc>
          <w:tcPr>
            <w:tcW w:w="798" w:type="dxa"/>
            <w:tcBorders>
              <w:top w:val="nil"/>
              <w:left w:val="nil"/>
              <w:bottom w:val="single" w:sz="4" w:space="0" w:color="auto"/>
              <w:right w:val="single" w:sz="4" w:space="0" w:color="auto"/>
            </w:tcBorders>
            <w:shd w:val="clear" w:color="auto" w:fill="auto"/>
            <w:vAlign w:val="center"/>
          </w:tcPr>
          <w:p w14:paraId="5E56113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6DF127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56D454D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F77511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F111B7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56A42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5CE5425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622FD8E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申报状态</w:t>
            </w:r>
          </w:p>
        </w:tc>
        <w:tc>
          <w:tcPr>
            <w:tcW w:w="798" w:type="dxa"/>
            <w:tcBorders>
              <w:top w:val="nil"/>
              <w:left w:val="nil"/>
              <w:bottom w:val="single" w:sz="4" w:space="0" w:color="auto"/>
              <w:right w:val="single" w:sz="4" w:space="0" w:color="auto"/>
            </w:tcBorders>
            <w:shd w:val="clear" w:color="auto" w:fill="auto"/>
            <w:vAlign w:val="center"/>
            <w:hideMark/>
          </w:tcPr>
          <w:p w14:paraId="60A0FE1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3FBE73" w14:textId="33B755BE" w:rsidR="00A53694" w:rsidRPr="0030576E" w:rsidRDefault="003075F5"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373" w:type="dxa"/>
            <w:tcBorders>
              <w:top w:val="nil"/>
              <w:left w:val="nil"/>
              <w:bottom w:val="single" w:sz="4" w:space="0" w:color="auto"/>
              <w:right w:val="single" w:sz="4" w:space="0" w:color="auto"/>
            </w:tcBorders>
            <w:shd w:val="clear" w:color="auto" w:fill="auto"/>
            <w:noWrap/>
            <w:vAlign w:val="center"/>
            <w:hideMark/>
          </w:tcPr>
          <w:p w14:paraId="777A074F" w14:textId="42843D42"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30576E">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w:t>
            </w:r>
          </w:p>
        </w:tc>
      </w:tr>
      <w:tr w:rsidR="00A53694" w:rsidRPr="0030576E" w14:paraId="6ECFD8E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F6FC9A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E972E9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48E3D99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681F0AD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30576E">
              <w:rPr>
                <w:rFonts w:ascii="宋体" w:eastAsia="宋体" w:hAnsi="宋体" w:cs="宋体" w:hint="eastAsia"/>
                <w:color w:val="000000"/>
                <w:kern w:val="0"/>
                <w:sz w:val="20"/>
                <w:szCs w:val="20"/>
              </w:rPr>
              <w:t>代码</w:t>
            </w:r>
          </w:p>
        </w:tc>
        <w:tc>
          <w:tcPr>
            <w:tcW w:w="798" w:type="dxa"/>
            <w:tcBorders>
              <w:top w:val="nil"/>
              <w:left w:val="nil"/>
              <w:bottom w:val="single" w:sz="4" w:space="0" w:color="auto"/>
              <w:right w:val="single" w:sz="4" w:space="0" w:color="auto"/>
            </w:tcBorders>
            <w:shd w:val="clear" w:color="auto" w:fill="auto"/>
            <w:vAlign w:val="center"/>
            <w:hideMark/>
          </w:tcPr>
          <w:p w14:paraId="09EF883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548681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05CEEFB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D6D3A66"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6C145C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F9EA2C2" w14:textId="77777777" w:rsidR="00A53694" w:rsidRPr="0030576E" w:rsidRDefault="00800FBF"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vAlign w:val="center"/>
            <w:hideMark/>
          </w:tcPr>
          <w:p w14:paraId="73D6C08B" w14:textId="77777777" w:rsidR="00A53694" w:rsidRPr="0030576E" w:rsidRDefault="00800FBF" w:rsidP="00680B62">
            <w:pPr>
              <w:widowControl/>
              <w:spacing w:line="240" w:lineRule="auto"/>
              <w:ind w:firstLineChars="0" w:firstLine="0"/>
              <w:rPr>
                <w:rFonts w:ascii="宋体" w:eastAsia="宋体" w:hAnsi="宋体" w:cs="宋体"/>
                <w:color w:val="000000"/>
                <w:kern w:val="0"/>
                <w:sz w:val="20"/>
                <w:szCs w:val="20"/>
              </w:rPr>
            </w:pPr>
            <w:r w:rsidRPr="00800FBF">
              <w:rPr>
                <w:rFonts w:ascii="宋体" w:eastAsia="宋体" w:hAnsi="宋体" w:cs="宋体"/>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hideMark/>
          </w:tcPr>
          <w:p w14:paraId="10A58D0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质押物</w:t>
            </w:r>
            <w:r>
              <w:rPr>
                <w:rFonts w:ascii="宋体" w:eastAsia="宋体" w:hAnsi="宋体" w:cs="宋体" w:hint="eastAsia"/>
                <w:color w:val="000000"/>
                <w:kern w:val="0"/>
                <w:sz w:val="20"/>
                <w:szCs w:val="20"/>
              </w:rPr>
              <w:t>交割品种</w:t>
            </w:r>
            <w:r w:rsidRPr="0030576E">
              <w:rPr>
                <w:rFonts w:ascii="宋体" w:eastAsia="宋体" w:hAnsi="宋体" w:cs="宋体" w:hint="eastAsia"/>
                <w:color w:val="000000"/>
                <w:kern w:val="0"/>
                <w:sz w:val="20"/>
                <w:szCs w:val="20"/>
              </w:rPr>
              <w:t>明细</w:t>
            </w:r>
            <w:r>
              <w:rPr>
                <w:rFonts w:ascii="宋体" w:eastAsia="宋体" w:hAnsi="宋体" w:cs="宋体" w:hint="eastAsia"/>
                <w:color w:val="000000"/>
                <w:kern w:val="0"/>
                <w:sz w:val="20"/>
                <w:szCs w:val="20"/>
              </w:rPr>
              <w:t>数据</w:t>
            </w:r>
          </w:p>
        </w:tc>
        <w:tc>
          <w:tcPr>
            <w:tcW w:w="798" w:type="dxa"/>
            <w:tcBorders>
              <w:top w:val="nil"/>
              <w:left w:val="nil"/>
              <w:bottom w:val="single" w:sz="4" w:space="0" w:color="auto"/>
              <w:right w:val="single" w:sz="4" w:space="0" w:color="auto"/>
            </w:tcBorders>
            <w:shd w:val="clear" w:color="auto" w:fill="auto"/>
            <w:vAlign w:val="center"/>
            <w:hideMark/>
          </w:tcPr>
          <w:p w14:paraId="3A2135F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720237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16FC704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362F980E" w14:textId="77777777" w:rsidTr="00860B23">
        <w:trPr>
          <w:trHeight w:val="270"/>
        </w:trPr>
        <w:tc>
          <w:tcPr>
            <w:tcW w:w="714" w:type="dxa"/>
            <w:tcBorders>
              <w:top w:val="nil"/>
              <w:left w:val="single" w:sz="4" w:space="0" w:color="auto"/>
              <w:bottom w:val="single" w:sz="4" w:space="0" w:color="auto"/>
              <w:right w:val="single" w:sz="4" w:space="0" w:color="auto"/>
            </w:tcBorders>
            <w:vAlign w:val="center"/>
          </w:tcPr>
          <w:p w14:paraId="126641A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F0B0F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67C156F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7F31D86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质押物</w:t>
            </w:r>
            <w:r>
              <w:rPr>
                <w:rFonts w:ascii="宋体" w:eastAsia="宋体" w:hAnsi="宋体" w:cs="宋体" w:hint="eastAsia"/>
                <w:color w:val="000000"/>
                <w:kern w:val="0"/>
                <w:sz w:val="20"/>
                <w:szCs w:val="20"/>
              </w:rPr>
              <w:t>交割品种</w:t>
            </w:r>
            <w:r w:rsidRPr="0030576E">
              <w:rPr>
                <w:rFonts w:ascii="宋体" w:eastAsia="宋体" w:hAnsi="宋体" w:cs="宋体" w:hint="eastAsia"/>
                <w:color w:val="000000"/>
                <w:kern w:val="0"/>
                <w:sz w:val="20"/>
                <w:szCs w:val="20"/>
              </w:rPr>
              <w:t>明细</w:t>
            </w:r>
          </w:p>
        </w:tc>
        <w:tc>
          <w:tcPr>
            <w:tcW w:w="798" w:type="dxa"/>
            <w:tcBorders>
              <w:top w:val="nil"/>
              <w:left w:val="nil"/>
              <w:bottom w:val="single" w:sz="4" w:space="0" w:color="auto"/>
              <w:right w:val="single" w:sz="4" w:space="0" w:color="auto"/>
            </w:tcBorders>
            <w:shd w:val="clear" w:color="auto" w:fill="auto"/>
            <w:vAlign w:val="center"/>
          </w:tcPr>
          <w:p w14:paraId="3648F59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28025EA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2373" w:type="dxa"/>
            <w:tcBorders>
              <w:top w:val="nil"/>
              <w:left w:val="nil"/>
              <w:bottom w:val="single" w:sz="4" w:space="0" w:color="auto"/>
              <w:right w:val="single" w:sz="4" w:space="0" w:color="auto"/>
            </w:tcBorders>
            <w:shd w:val="clear" w:color="auto" w:fill="auto"/>
            <w:noWrap/>
            <w:vAlign w:val="center"/>
            <w:hideMark/>
          </w:tcPr>
          <w:p w14:paraId="7DF4DF8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31FEC36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5AE9277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9C5DB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32C432F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2BE4D0E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798" w:type="dxa"/>
            <w:tcBorders>
              <w:top w:val="nil"/>
              <w:left w:val="nil"/>
              <w:bottom w:val="single" w:sz="4" w:space="0" w:color="auto"/>
              <w:right w:val="single" w:sz="4" w:space="0" w:color="auto"/>
            </w:tcBorders>
            <w:shd w:val="clear" w:color="auto" w:fill="auto"/>
            <w:vAlign w:val="center"/>
            <w:hideMark/>
          </w:tcPr>
          <w:p w14:paraId="042F023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A74B8B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0ADF424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明细中交割品种代码、仓库代码唯一。</w:t>
            </w:r>
          </w:p>
        </w:tc>
      </w:tr>
      <w:tr w:rsidR="00A53694" w:rsidRPr="0030576E" w14:paraId="6E7CA0CD"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59A70C7"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0E5448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5682DEC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75A8B20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tcPr>
          <w:p w14:paraId="63C1E86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0FD334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2CA5C4D3"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4EBC19B"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E31C39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62A7B0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76BDEA2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6ECD69C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0576E">
              <w:rPr>
                <w:rFonts w:ascii="宋体" w:eastAsia="宋体" w:hAnsi="宋体" w:cs="宋体" w:hint="eastAsia"/>
                <w:color w:val="000000"/>
                <w:kern w:val="0"/>
                <w:sz w:val="20"/>
                <w:szCs w:val="20"/>
              </w:rPr>
              <w:t>重量</w:t>
            </w:r>
          </w:p>
        </w:tc>
        <w:tc>
          <w:tcPr>
            <w:tcW w:w="798" w:type="dxa"/>
            <w:tcBorders>
              <w:top w:val="nil"/>
              <w:left w:val="nil"/>
              <w:bottom w:val="single" w:sz="4" w:space="0" w:color="auto"/>
              <w:right w:val="single" w:sz="4" w:space="0" w:color="auto"/>
            </w:tcBorders>
            <w:shd w:val="clear" w:color="auto" w:fill="auto"/>
            <w:vAlign w:val="center"/>
            <w:hideMark/>
          </w:tcPr>
          <w:p w14:paraId="596008B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43BB72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11EDA55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0855BA" w:rsidRPr="0030576E" w14:paraId="50D1FDA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36F4574"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C84D6E"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noWrap/>
            <w:vAlign w:val="center"/>
          </w:tcPr>
          <w:p w14:paraId="054F4A15"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tcPr>
          <w:p w14:paraId="4DD9C84B"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质押申报编号</w:t>
            </w:r>
          </w:p>
        </w:tc>
        <w:tc>
          <w:tcPr>
            <w:tcW w:w="798" w:type="dxa"/>
            <w:tcBorders>
              <w:top w:val="nil"/>
              <w:left w:val="nil"/>
              <w:bottom w:val="single" w:sz="4" w:space="0" w:color="auto"/>
              <w:right w:val="single" w:sz="4" w:space="0" w:color="auto"/>
            </w:tcBorders>
            <w:shd w:val="clear" w:color="auto" w:fill="auto"/>
            <w:vAlign w:val="center"/>
          </w:tcPr>
          <w:p w14:paraId="36E5B5B8"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57930D5"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35531ED1"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908CA55"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22FE008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567591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tcPr>
          <w:p w14:paraId="68D0BE1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2B1934D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798" w:type="dxa"/>
            <w:tcBorders>
              <w:top w:val="nil"/>
              <w:left w:val="nil"/>
              <w:bottom w:val="single" w:sz="4" w:space="0" w:color="auto"/>
              <w:right w:val="single" w:sz="4" w:space="0" w:color="auto"/>
            </w:tcBorders>
            <w:shd w:val="clear" w:color="auto" w:fill="auto"/>
            <w:vAlign w:val="center"/>
          </w:tcPr>
          <w:p w14:paraId="010C4C8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FE0DAF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003E171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70520F1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1471E3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05DCA3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592465D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6463E7A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98" w:type="dxa"/>
            <w:tcBorders>
              <w:top w:val="nil"/>
              <w:left w:val="nil"/>
              <w:bottom w:val="single" w:sz="4" w:space="0" w:color="auto"/>
              <w:right w:val="single" w:sz="4" w:space="0" w:color="auto"/>
            </w:tcBorders>
            <w:shd w:val="clear" w:color="auto" w:fill="auto"/>
            <w:vAlign w:val="center"/>
          </w:tcPr>
          <w:p w14:paraId="67BB103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E69F54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11F49D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FEA4B14"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719373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677D9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vAlign w:val="center"/>
            <w:hideMark/>
          </w:tcPr>
          <w:p w14:paraId="4648D59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7336678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092F95C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192531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hideMark/>
          </w:tcPr>
          <w:p w14:paraId="658AFBC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857B400"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A4F034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43D796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vAlign w:val="center"/>
            <w:hideMark/>
          </w:tcPr>
          <w:p w14:paraId="05686B7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11EFB3C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33CFF92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C96720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hideMark/>
          </w:tcPr>
          <w:p w14:paraId="42A0A7F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bl>
    <w:p w14:paraId="47A1299C" w14:textId="77777777" w:rsidR="0096390C" w:rsidRDefault="0096390C" w:rsidP="0096390C">
      <w:pPr>
        <w:ind w:firstLine="480"/>
      </w:pPr>
    </w:p>
    <w:p w14:paraId="0CC615B3" w14:textId="77777777" w:rsidR="0096390C" w:rsidRDefault="0096390C" w:rsidP="0096390C">
      <w:pPr>
        <w:pStyle w:val="4"/>
        <w:numPr>
          <w:ilvl w:val="3"/>
          <w:numId w:val="4"/>
        </w:numPr>
        <w:ind w:left="0" w:firstLineChars="0" w:firstLine="0"/>
      </w:pPr>
      <w:r w:rsidRPr="0096390C">
        <w:rPr>
          <w:rFonts w:hint="eastAsia"/>
        </w:rPr>
        <w:t>撤销质押申报请求及应答</w:t>
      </w:r>
    </w:p>
    <w:p w14:paraId="263B2735" w14:textId="77777777" w:rsidR="00191417" w:rsidRDefault="00191417" w:rsidP="00191417">
      <w:pPr>
        <w:ind w:firstLine="482"/>
      </w:pPr>
      <w:r w:rsidRPr="00191417">
        <w:rPr>
          <w:rFonts w:hint="eastAsia"/>
          <w:b/>
        </w:rPr>
        <w:t>功能：</w:t>
      </w:r>
      <w:r w:rsidRPr="00191417">
        <w:rPr>
          <w:rFonts w:hint="eastAsia"/>
        </w:rPr>
        <w:t>质押申报撤销</w:t>
      </w:r>
      <w:r>
        <w:rPr>
          <w:rFonts w:hint="eastAsia"/>
        </w:rPr>
        <w:t>指令用于会员二级系统撤销该会员</w:t>
      </w:r>
      <w:r w:rsidR="00E10CAE">
        <w:rPr>
          <w:rFonts w:hint="eastAsia"/>
        </w:rPr>
        <w:t>席位</w:t>
      </w:r>
      <w:r>
        <w:rPr>
          <w:rFonts w:hint="eastAsia"/>
        </w:rPr>
        <w:t>所属客户提交给一级系统的状态为“</w:t>
      </w:r>
      <w:r w:rsidRPr="00191417">
        <w:rPr>
          <w:rFonts w:hint="eastAsia"/>
          <w:b/>
        </w:rPr>
        <w:t>已提交</w:t>
      </w:r>
      <w:r>
        <w:rPr>
          <w:rFonts w:hint="eastAsia"/>
        </w:rPr>
        <w:t>”的质押申报单。</w:t>
      </w:r>
    </w:p>
    <w:p w14:paraId="465BD20D" w14:textId="77777777" w:rsidR="00191417" w:rsidRPr="00191417" w:rsidRDefault="00191417" w:rsidP="00191417">
      <w:pPr>
        <w:ind w:firstLine="480"/>
      </w:pPr>
      <w:r>
        <w:rPr>
          <w:rFonts w:hint="eastAsia"/>
        </w:rPr>
        <w:t>消息体格式如下：</w:t>
      </w:r>
    </w:p>
    <w:tbl>
      <w:tblPr>
        <w:tblW w:w="8872" w:type="dxa"/>
        <w:tblInd w:w="103" w:type="dxa"/>
        <w:tblLook w:val="04A0" w:firstRow="1" w:lastRow="0" w:firstColumn="1" w:lastColumn="0" w:noHBand="0" w:noVBand="1"/>
      </w:tblPr>
      <w:tblGrid>
        <w:gridCol w:w="798"/>
        <w:gridCol w:w="1716"/>
        <w:gridCol w:w="2160"/>
        <w:gridCol w:w="760"/>
        <w:gridCol w:w="920"/>
        <w:gridCol w:w="2518"/>
      </w:tblGrid>
      <w:tr w:rsidR="0030576E" w:rsidRPr="0030576E" w14:paraId="5BF8DD5C" w14:textId="77777777" w:rsidTr="00A16E70">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B96269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5A53884F"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1A1188A" w14:textId="77777777" w:rsidR="0030576E" w:rsidRPr="0030576E" w:rsidRDefault="004847B6"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C3737CE"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D64B33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18" w:type="dxa"/>
            <w:tcBorders>
              <w:top w:val="single" w:sz="4" w:space="0" w:color="auto"/>
              <w:left w:val="nil"/>
              <w:bottom w:val="single" w:sz="4" w:space="0" w:color="auto"/>
              <w:right w:val="single" w:sz="4" w:space="0" w:color="auto"/>
            </w:tcBorders>
            <w:shd w:val="clear" w:color="000000" w:fill="D9D9D9"/>
            <w:noWrap/>
            <w:vAlign w:val="center"/>
            <w:hideMark/>
          </w:tcPr>
          <w:p w14:paraId="7B3C864B"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0855BA" w:rsidRPr="0030576E" w14:paraId="435A4C0F"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5104D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noWrap/>
            <w:vAlign w:val="center"/>
            <w:hideMark/>
          </w:tcPr>
          <w:p w14:paraId="40336D98"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100030C5"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vAlign w:val="center"/>
            <w:hideMark/>
          </w:tcPr>
          <w:p w14:paraId="725BB328"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2F4EB36"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48F03CD3"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p>
        </w:tc>
      </w:tr>
      <w:tr w:rsidR="0030576E" w:rsidRPr="0030576E" w14:paraId="5637E5FD"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24BA61"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6E0F20C2"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568A6B0"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2ACFA3A7"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AC5FEDA"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18CEF273"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78BF4D8E"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97F0E4D" w14:textId="77777777" w:rsidR="006512AC" w:rsidRPr="00984E1E" w:rsidRDefault="006512A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5A546F52" w14:textId="77777777" w:rsidR="006512AC" w:rsidRPr="00984E1E" w:rsidRDefault="006512A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43F8456" w14:textId="77777777" w:rsidR="006512AC" w:rsidRPr="00984E1E"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43C4D87E" w14:textId="77777777" w:rsidR="006512AC" w:rsidRPr="007E3DAF" w:rsidRDefault="006512AC"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71B24059" w14:textId="77777777" w:rsidR="006512AC" w:rsidRPr="00984E1E" w:rsidRDefault="006512AC"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5E5B89B8"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477A876A"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E0F2823"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0683A1C2"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2E13731"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50F109F"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DFD519E"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7A311188"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833EBE4"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2A9D4D6"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0856DBBB"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07383B13"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133F0CD7"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74DC4BC6"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4253E98F"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取值：1-出质方、2-质权方</w:t>
            </w:r>
          </w:p>
        </w:tc>
      </w:tr>
      <w:tr w:rsidR="00A16E70" w:rsidRPr="0030576E" w14:paraId="6D2C8C36"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ED549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2DD3A2CA"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2B18E930" w14:textId="77777777" w:rsidR="00A16E70" w:rsidRPr="0030576E" w:rsidRDefault="00A16E70" w:rsidP="00ED66B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75B6AD0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C19CB06"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048E9666"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57A6223A"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0BE68E"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2098C801"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03D8FDA" w14:textId="77777777" w:rsidR="00A16E70" w:rsidRDefault="00A16E70" w:rsidP="00ED66B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74C46E97"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ED3933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05C452B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B879309"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B7BEC8E"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7C2EC31F"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29007DAA" w14:textId="77777777" w:rsidR="00A16E70" w:rsidRDefault="00A16E70" w:rsidP="00ED66B2">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12E1B0E9"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774C9F6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518D0F0F"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974F0F6"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2078E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77CB8F22"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73EFB4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63B5479"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D2472D5"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0A563D2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0C0CAD0B"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4CE783"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4F5A2D6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18CDE0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42F6873"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9C6C171"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68F7F8B2"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bl>
    <w:p w14:paraId="5D573372" w14:textId="77777777" w:rsidR="0096390C" w:rsidRPr="0030576E" w:rsidRDefault="0096390C" w:rsidP="0096390C">
      <w:pPr>
        <w:ind w:firstLine="480"/>
      </w:pPr>
    </w:p>
    <w:p w14:paraId="755D7BF2" w14:textId="77777777" w:rsidR="00980898" w:rsidRDefault="00980898" w:rsidP="00980898">
      <w:pPr>
        <w:pStyle w:val="4"/>
        <w:numPr>
          <w:ilvl w:val="3"/>
          <w:numId w:val="4"/>
        </w:numPr>
        <w:ind w:left="0" w:firstLineChars="0" w:firstLine="0"/>
      </w:pPr>
      <w:r w:rsidRPr="0096390C">
        <w:rPr>
          <w:rFonts w:hint="eastAsia"/>
        </w:rPr>
        <w:t>质押申报查询请求及应答</w:t>
      </w:r>
    </w:p>
    <w:p w14:paraId="1E68E375" w14:textId="77777777" w:rsidR="00980898" w:rsidRDefault="00980898" w:rsidP="00980898">
      <w:pPr>
        <w:ind w:firstLine="482"/>
      </w:pPr>
      <w:r w:rsidRPr="0089519E">
        <w:rPr>
          <w:rFonts w:hint="eastAsia"/>
          <w:b/>
        </w:rPr>
        <w:t>功能</w:t>
      </w:r>
      <w:r>
        <w:rPr>
          <w:rFonts w:hint="eastAsia"/>
        </w:rPr>
        <w:t>：质押申报查询指令用于会员二级系统查询该会员席位所属客户填写的质押申报单，支持查询多条质押申报信息。</w:t>
      </w:r>
    </w:p>
    <w:p w14:paraId="38EAD2C0" w14:textId="77777777" w:rsidR="00980898" w:rsidRPr="0089519E" w:rsidRDefault="00980898" w:rsidP="00980898">
      <w:pPr>
        <w:ind w:firstLine="480"/>
      </w:pPr>
      <w:r>
        <w:rPr>
          <w:rFonts w:hint="eastAsia"/>
        </w:rPr>
        <w:t>消息体格式如下：</w:t>
      </w:r>
    </w:p>
    <w:tbl>
      <w:tblPr>
        <w:tblW w:w="9455" w:type="dxa"/>
        <w:tblInd w:w="103" w:type="dxa"/>
        <w:tblLayout w:type="fixed"/>
        <w:tblLook w:val="04A0" w:firstRow="1" w:lastRow="0" w:firstColumn="1" w:lastColumn="0" w:noHBand="0" w:noVBand="1"/>
      </w:tblPr>
      <w:tblGrid>
        <w:gridCol w:w="714"/>
        <w:gridCol w:w="709"/>
        <w:gridCol w:w="1984"/>
        <w:gridCol w:w="2079"/>
        <w:gridCol w:w="760"/>
        <w:gridCol w:w="798"/>
        <w:gridCol w:w="2411"/>
      </w:tblGrid>
      <w:tr w:rsidR="00980898" w:rsidRPr="00316455" w14:paraId="38C8B68F" w14:textId="77777777" w:rsidTr="00A53694">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3A3E206"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22C496"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0DDCA87B"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域名</w:t>
            </w:r>
          </w:p>
        </w:tc>
        <w:tc>
          <w:tcPr>
            <w:tcW w:w="2079" w:type="dxa"/>
            <w:tcBorders>
              <w:top w:val="single" w:sz="4" w:space="0" w:color="auto"/>
              <w:left w:val="nil"/>
              <w:bottom w:val="single" w:sz="4" w:space="0" w:color="auto"/>
              <w:right w:val="single" w:sz="4" w:space="0" w:color="auto"/>
            </w:tcBorders>
            <w:shd w:val="clear" w:color="000000" w:fill="D9D9D9"/>
            <w:noWrap/>
            <w:vAlign w:val="center"/>
            <w:hideMark/>
          </w:tcPr>
          <w:p w14:paraId="65381F11"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50CCBB5"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6EFB43F"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74E2B863"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说明</w:t>
            </w:r>
          </w:p>
        </w:tc>
      </w:tr>
      <w:tr w:rsidR="00980898" w:rsidRPr="00316455" w14:paraId="2CDBCBC0" w14:textId="77777777" w:rsidTr="00A53694">
        <w:trPr>
          <w:trHeight w:val="270"/>
        </w:trPr>
        <w:tc>
          <w:tcPr>
            <w:tcW w:w="714" w:type="dxa"/>
            <w:tcBorders>
              <w:top w:val="nil"/>
              <w:left w:val="single" w:sz="4" w:space="0" w:color="auto"/>
              <w:bottom w:val="single" w:sz="4" w:space="0" w:color="auto"/>
              <w:right w:val="single" w:sz="4" w:space="0" w:color="auto"/>
            </w:tcBorders>
          </w:tcPr>
          <w:p w14:paraId="07106AE3"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E13F43"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2B44BB0B"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memberID</w:t>
            </w:r>
          </w:p>
        </w:tc>
        <w:tc>
          <w:tcPr>
            <w:tcW w:w="2079" w:type="dxa"/>
            <w:tcBorders>
              <w:top w:val="nil"/>
              <w:left w:val="nil"/>
              <w:bottom w:val="single" w:sz="4" w:space="0" w:color="auto"/>
              <w:right w:val="single" w:sz="4" w:space="0" w:color="auto"/>
            </w:tcBorders>
            <w:shd w:val="clear" w:color="auto" w:fill="auto"/>
            <w:noWrap/>
            <w:vAlign w:val="center"/>
            <w:hideMark/>
          </w:tcPr>
          <w:p w14:paraId="06C85656"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4EA4E3B4"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6C04EA7"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3A96237A"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r>
      <w:tr w:rsidR="00980898" w:rsidRPr="00316455" w14:paraId="10D54167" w14:textId="77777777" w:rsidTr="00A53694">
        <w:trPr>
          <w:trHeight w:val="270"/>
        </w:trPr>
        <w:tc>
          <w:tcPr>
            <w:tcW w:w="714" w:type="dxa"/>
            <w:tcBorders>
              <w:top w:val="nil"/>
              <w:left w:val="single" w:sz="4" w:space="0" w:color="auto"/>
              <w:bottom w:val="single" w:sz="4" w:space="0" w:color="auto"/>
              <w:right w:val="single" w:sz="4" w:space="0" w:color="auto"/>
            </w:tcBorders>
          </w:tcPr>
          <w:p w14:paraId="072442B8"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2048A4" w14:textId="77777777" w:rsidR="00980898" w:rsidRPr="00984E1E" w:rsidRDefault="00980898" w:rsidP="008464A3">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28F6D1C" w14:textId="77777777" w:rsidR="00980898" w:rsidRPr="00984E1E" w:rsidRDefault="00980898" w:rsidP="008464A3">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079" w:type="dxa"/>
            <w:tcBorders>
              <w:top w:val="nil"/>
              <w:left w:val="nil"/>
              <w:bottom w:val="single" w:sz="4" w:space="0" w:color="auto"/>
              <w:right w:val="single" w:sz="4" w:space="0" w:color="auto"/>
            </w:tcBorders>
            <w:shd w:val="clear" w:color="auto" w:fill="auto"/>
            <w:noWrap/>
            <w:vAlign w:val="center"/>
          </w:tcPr>
          <w:p w14:paraId="2359811F" w14:textId="77777777" w:rsidR="00980898" w:rsidRPr="00984E1E" w:rsidRDefault="00980898" w:rsidP="008464A3">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3BBB53B6" w14:textId="77777777" w:rsidR="00980898" w:rsidRPr="007D5A61" w:rsidRDefault="00980898" w:rsidP="008464A3">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1C87319B" w14:textId="77777777" w:rsidR="00980898" w:rsidRPr="007803DC" w:rsidRDefault="00980898" w:rsidP="008464A3">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986BB8A"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070E4778"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603ABC98"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8620B8E"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7462157C"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079" w:type="dxa"/>
            <w:tcBorders>
              <w:top w:val="nil"/>
              <w:left w:val="nil"/>
              <w:bottom w:val="single" w:sz="4" w:space="0" w:color="auto"/>
              <w:right w:val="single" w:sz="4" w:space="0" w:color="auto"/>
            </w:tcBorders>
            <w:shd w:val="clear" w:color="auto" w:fill="auto"/>
            <w:noWrap/>
            <w:vAlign w:val="center"/>
          </w:tcPr>
          <w:p w14:paraId="71DF1A26"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6FB176C"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9BE4833"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3E4AEAF" w14:textId="77777777" w:rsidR="00A53694" w:rsidRPr="003E783F"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4E630958" w14:textId="77777777" w:rsidTr="00A53694">
        <w:trPr>
          <w:trHeight w:val="270"/>
        </w:trPr>
        <w:tc>
          <w:tcPr>
            <w:tcW w:w="714" w:type="dxa"/>
            <w:tcBorders>
              <w:top w:val="nil"/>
              <w:left w:val="single" w:sz="4" w:space="0" w:color="auto"/>
              <w:bottom w:val="single" w:sz="4" w:space="0" w:color="auto"/>
              <w:right w:val="single" w:sz="4" w:space="0" w:color="auto"/>
            </w:tcBorders>
          </w:tcPr>
          <w:p w14:paraId="49D87C8B"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2EB1F2"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476D556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applyDate</w:t>
            </w:r>
          </w:p>
        </w:tc>
        <w:tc>
          <w:tcPr>
            <w:tcW w:w="2079" w:type="dxa"/>
            <w:tcBorders>
              <w:top w:val="nil"/>
              <w:left w:val="nil"/>
              <w:bottom w:val="single" w:sz="4" w:space="0" w:color="auto"/>
              <w:right w:val="single" w:sz="4" w:space="0" w:color="auto"/>
            </w:tcBorders>
            <w:shd w:val="clear" w:color="auto" w:fill="auto"/>
            <w:noWrap/>
            <w:vAlign w:val="center"/>
            <w:hideMark/>
          </w:tcPr>
          <w:p w14:paraId="487204A5"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5928F892"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3D4CF9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662C5919"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0855BA" w:rsidRPr="00316455" w14:paraId="52DE0FDA" w14:textId="77777777" w:rsidTr="00A53694">
        <w:trPr>
          <w:trHeight w:val="270"/>
        </w:trPr>
        <w:tc>
          <w:tcPr>
            <w:tcW w:w="714" w:type="dxa"/>
            <w:tcBorders>
              <w:top w:val="nil"/>
              <w:left w:val="single" w:sz="4" w:space="0" w:color="auto"/>
              <w:bottom w:val="single" w:sz="4" w:space="0" w:color="auto"/>
              <w:right w:val="single" w:sz="4" w:space="0" w:color="auto"/>
            </w:tcBorders>
          </w:tcPr>
          <w:p w14:paraId="486A5913"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2E7FB28"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vAlign w:val="center"/>
            <w:hideMark/>
          </w:tcPr>
          <w:p w14:paraId="089AEB6D"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079" w:type="dxa"/>
            <w:tcBorders>
              <w:top w:val="nil"/>
              <w:left w:val="nil"/>
              <w:bottom w:val="single" w:sz="4" w:space="0" w:color="auto"/>
              <w:right w:val="single" w:sz="4" w:space="0" w:color="auto"/>
            </w:tcBorders>
            <w:shd w:val="clear" w:color="auto" w:fill="auto"/>
            <w:noWrap/>
            <w:vAlign w:val="center"/>
            <w:hideMark/>
          </w:tcPr>
          <w:p w14:paraId="3A46696C" w14:textId="77777777" w:rsidR="000855BA" w:rsidRPr="00316455" w:rsidRDefault="000855BA" w:rsidP="0054341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vAlign w:val="center"/>
            <w:hideMark/>
          </w:tcPr>
          <w:p w14:paraId="3A47303F"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812BCD3"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61E2BF9F"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6EDFDA08"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2C12F6E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9724E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tcPr>
          <w:p w14:paraId="376EBC9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2079" w:type="dxa"/>
            <w:tcBorders>
              <w:top w:val="nil"/>
              <w:left w:val="nil"/>
              <w:bottom w:val="single" w:sz="4" w:space="0" w:color="auto"/>
              <w:right w:val="single" w:sz="4" w:space="0" w:color="auto"/>
            </w:tcBorders>
            <w:shd w:val="clear" w:color="auto" w:fill="auto"/>
            <w:noWrap/>
            <w:vAlign w:val="center"/>
          </w:tcPr>
          <w:p w14:paraId="2E4568E3"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37D58E4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6BF1986"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C42EF37" w14:textId="77777777" w:rsidR="00A53694" w:rsidRPr="00E91181" w:rsidRDefault="00A53694" w:rsidP="00227877">
            <w:pPr>
              <w:widowControl/>
              <w:spacing w:line="240" w:lineRule="auto"/>
              <w:ind w:firstLineChars="0" w:firstLine="0"/>
              <w:rPr>
                <w:rFonts w:ascii="宋体" w:eastAsia="宋体" w:hAnsi="宋体" w:cs="宋体"/>
                <w:color w:val="000000"/>
                <w:kern w:val="0"/>
                <w:sz w:val="20"/>
                <w:szCs w:val="20"/>
              </w:rPr>
            </w:pPr>
            <w:r w:rsidRPr="00E458B6">
              <w:rPr>
                <w:rFonts w:ascii="宋体" w:eastAsia="宋体" w:hAnsi="宋体" w:cs="宋体" w:hint="eastAsia"/>
                <w:color w:val="000000"/>
                <w:kern w:val="0"/>
                <w:sz w:val="20"/>
                <w:szCs w:val="20"/>
              </w:rPr>
              <w:t>取值：1-出质方、2-质权方，必填。</w:t>
            </w:r>
          </w:p>
        </w:tc>
      </w:tr>
      <w:tr w:rsidR="00A53694" w:rsidRPr="00316455" w14:paraId="41653E57"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1CBC68EF"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124E67"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70567405"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079" w:type="dxa"/>
            <w:tcBorders>
              <w:top w:val="nil"/>
              <w:left w:val="nil"/>
              <w:bottom w:val="single" w:sz="4" w:space="0" w:color="auto"/>
              <w:right w:val="single" w:sz="4" w:space="0" w:color="auto"/>
            </w:tcBorders>
            <w:shd w:val="clear" w:color="auto" w:fill="auto"/>
            <w:noWrap/>
            <w:vAlign w:val="center"/>
          </w:tcPr>
          <w:p w14:paraId="3FADE346"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0CF4BDC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24219B31"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84B721B"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58D89099"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641562D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7E1778" w14:textId="77777777" w:rsidR="00A53694" w:rsidRPr="00492469" w:rsidRDefault="00F45D8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37571B01" w14:textId="77777777" w:rsidR="00A53694" w:rsidRPr="00492469" w:rsidRDefault="00F45D8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079" w:type="dxa"/>
            <w:tcBorders>
              <w:top w:val="nil"/>
              <w:left w:val="nil"/>
              <w:bottom w:val="single" w:sz="4" w:space="0" w:color="auto"/>
              <w:right w:val="single" w:sz="4" w:space="0" w:color="auto"/>
            </w:tcBorders>
            <w:shd w:val="clear" w:color="auto" w:fill="auto"/>
            <w:noWrap/>
            <w:vAlign w:val="center"/>
          </w:tcPr>
          <w:p w14:paraId="23B3C8FC"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43323A4C"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78F34BC6"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28AEE6C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65A9E680" w14:textId="77777777" w:rsidTr="00A53694">
        <w:trPr>
          <w:trHeight w:val="720"/>
        </w:trPr>
        <w:tc>
          <w:tcPr>
            <w:tcW w:w="714" w:type="dxa"/>
            <w:tcBorders>
              <w:top w:val="nil"/>
              <w:left w:val="single" w:sz="4" w:space="0" w:color="auto"/>
              <w:bottom w:val="single" w:sz="4" w:space="0" w:color="auto"/>
              <w:right w:val="single" w:sz="4" w:space="0" w:color="auto"/>
            </w:tcBorders>
            <w:vAlign w:val="center"/>
          </w:tcPr>
          <w:p w14:paraId="073026C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4CA16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hideMark/>
          </w:tcPr>
          <w:p w14:paraId="5FD8784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079" w:type="dxa"/>
            <w:tcBorders>
              <w:top w:val="nil"/>
              <w:left w:val="nil"/>
              <w:bottom w:val="single" w:sz="4" w:space="0" w:color="auto"/>
              <w:right w:val="single" w:sz="4" w:space="0" w:color="auto"/>
            </w:tcBorders>
            <w:shd w:val="clear" w:color="auto" w:fill="auto"/>
            <w:noWrap/>
            <w:vAlign w:val="center"/>
            <w:hideMark/>
          </w:tcPr>
          <w:p w14:paraId="0E8A4A48"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hideMark/>
          </w:tcPr>
          <w:p w14:paraId="6A505883"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276087D0"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3D46F17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65EEEED3" w14:textId="77777777" w:rsidTr="00A53694">
        <w:trPr>
          <w:trHeight w:val="270"/>
        </w:trPr>
        <w:tc>
          <w:tcPr>
            <w:tcW w:w="714" w:type="dxa"/>
            <w:tcBorders>
              <w:top w:val="nil"/>
              <w:left w:val="single" w:sz="4" w:space="0" w:color="auto"/>
              <w:bottom w:val="single" w:sz="4" w:space="0" w:color="auto"/>
              <w:right w:val="single" w:sz="4" w:space="0" w:color="auto"/>
            </w:tcBorders>
          </w:tcPr>
          <w:p w14:paraId="41FCA3E7"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28A1DF"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75D6B064"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traderID</w:t>
            </w:r>
          </w:p>
        </w:tc>
        <w:tc>
          <w:tcPr>
            <w:tcW w:w="2079" w:type="dxa"/>
            <w:tcBorders>
              <w:top w:val="nil"/>
              <w:left w:val="nil"/>
              <w:bottom w:val="single" w:sz="4" w:space="0" w:color="auto"/>
              <w:right w:val="single" w:sz="4" w:space="0" w:color="auto"/>
            </w:tcBorders>
            <w:shd w:val="clear" w:color="auto" w:fill="auto"/>
            <w:noWrap/>
            <w:vAlign w:val="center"/>
            <w:hideMark/>
          </w:tcPr>
          <w:p w14:paraId="4839D800"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16455">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6E20529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90D357B"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3AC9AC97"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7D41D998" w14:textId="77777777" w:rsidTr="00A53694">
        <w:trPr>
          <w:trHeight w:val="270"/>
        </w:trPr>
        <w:tc>
          <w:tcPr>
            <w:tcW w:w="714" w:type="dxa"/>
            <w:tcBorders>
              <w:top w:val="nil"/>
              <w:left w:val="single" w:sz="4" w:space="0" w:color="auto"/>
              <w:bottom w:val="single" w:sz="4" w:space="0" w:color="auto"/>
              <w:right w:val="single" w:sz="4" w:space="0" w:color="auto"/>
            </w:tcBorders>
          </w:tcPr>
          <w:p w14:paraId="1A4D09EB"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823A1D" w14:textId="5E089B52" w:rsidR="00A53694" w:rsidRPr="00710A79" w:rsidRDefault="00A53694" w:rsidP="005A5857">
            <w:pPr>
              <w:widowControl/>
              <w:spacing w:line="240" w:lineRule="auto"/>
              <w:ind w:firstLineChars="0" w:firstLine="0"/>
              <w:jc w:val="left"/>
              <w:rPr>
                <w:rFonts w:ascii="宋体" w:eastAsia="宋体" w:hAnsi="宋体" w:cs="宋体"/>
                <w:color w:val="000000"/>
                <w:kern w:val="0"/>
                <w:sz w:val="20"/>
                <w:szCs w:val="20"/>
              </w:rPr>
            </w:pPr>
            <w:del w:id="322" w:author="管荦" w:date="2016-07-26T12:29:00Z">
              <w:r w:rsidRPr="00710A79" w:rsidDel="005A5857">
                <w:rPr>
                  <w:rFonts w:ascii="宋体" w:eastAsia="宋体" w:hAnsi="宋体" w:cs="宋体" w:hint="eastAsia"/>
                  <w:color w:val="000000"/>
                  <w:kern w:val="0"/>
                  <w:sz w:val="20"/>
                  <w:szCs w:val="20"/>
                </w:rPr>
                <w:delText>K53</w:delText>
              </w:r>
            </w:del>
            <w:ins w:id="323" w:author="管荦" w:date="2016-07-26T12:29:00Z">
              <w:r w:rsidR="005A5857" w:rsidRPr="00710A79">
                <w:rPr>
                  <w:rFonts w:ascii="宋体" w:eastAsia="宋体" w:hAnsi="宋体" w:cs="宋体" w:hint="eastAsia"/>
                  <w:color w:val="000000"/>
                  <w:kern w:val="0"/>
                  <w:sz w:val="20"/>
                  <w:szCs w:val="20"/>
                </w:rPr>
                <w:t>K</w:t>
              </w:r>
              <w:r w:rsidR="005A5857">
                <w:rPr>
                  <w:rFonts w:ascii="宋体" w:eastAsia="宋体" w:hAnsi="宋体" w:cs="宋体"/>
                  <w:color w:val="000000"/>
                  <w:kern w:val="0"/>
                  <w:sz w:val="20"/>
                  <w:szCs w:val="20"/>
                </w:rPr>
                <w:t>95</w:t>
              </w:r>
            </w:ins>
          </w:p>
        </w:tc>
        <w:tc>
          <w:tcPr>
            <w:tcW w:w="1984" w:type="dxa"/>
            <w:tcBorders>
              <w:top w:val="nil"/>
              <w:left w:val="nil"/>
              <w:bottom w:val="single" w:sz="4" w:space="0" w:color="auto"/>
              <w:right w:val="single" w:sz="4" w:space="0" w:color="auto"/>
            </w:tcBorders>
            <w:shd w:val="clear" w:color="auto" w:fill="auto"/>
            <w:vAlign w:val="center"/>
          </w:tcPr>
          <w:p w14:paraId="56FC37C9" w14:textId="464147B9"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ins w:id="324" w:author="管荦" w:date="2016-06-29T14:23:00Z">
              <w:r w:rsidR="004E55B4" w:rsidRPr="004F120C">
                <w:rPr>
                  <w:rFonts w:ascii="宋体" w:eastAsia="宋体" w:hAnsi="宋体" w:cs="宋体"/>
                  <w:color w:val="000000"/>
                  <w:kern w:val="0"/>
                  <w:sz w:val="20"/>
                  <w:szCs w:val="20"/>
                </w:rPr>
                <w:t>applyDetailInfoData</w:t>
              </w:r>
            </w:ins>
            <w:r w:rsidRPr="00710A79">
              <w:rPr>
                <w:rFonts w:ascii="宋体" w:eastAsia="宋体" w:hAnsi="宋体" w:cs="宋体" w:hint="eastAsia"/>
                <w:color w:val="000000"/>
                <w:kern w:val="0"/>
                <w:sz w:val="20"/>
                <w:szCs w:val="20"/>
              </w:rPr>
              <w:t>]</w:t>
            </w:r>
          </w:p>
        </w:tc>
        <w:tc>
          <w:tcPr>
            <w:tcW w:w="2079" w:type="dxa"/>
            <w:tcBorders>
              <w:top w:val="nil"/>
              <w:left w:val="nil"/>
              <w:bottom w:val="single" w:sz="4" w:space="0" w:color="auto"/>
              <w:right w:val="single" w:sz="4" w:space="0" w:color="auto"/>
            </w:tcBorders>
            <w:shd w:val="clear" w:color="auto" w:fill="auto"/>
            <w:noWrap/>
            <w:vAlign w:val="center"/>
          </w:tcPr>
          <w:p w14:paraId="24F4FE47" w14:textId="77777777" w:rsidR="00A53694" w:rsidRPr="00710A79" w:rsidRDefault="00A53694" w:rsidP="0054341C">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65CB9E9E"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F90EF69"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63D6B16"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53694" w:rsidRPr="00316455" w14:paraId="4FF0346F" w14:textId="77777777" w:rsidTr="00A53694">
        <w:trPr>
          <w:trHeight w:val="270"/>
        </w:trPr>
        <w:tc>
          <w:tcPr>
            <w:tcW w:w="714" w:type="dxa"/>
            <w:tcBorders>
              <w:top w:val="nil"/>
              <w:left w:val="single" w:sz="4" w:space="0" w:color="auto"/>
              <w:bottom w:val="single" w:sz="4" w:space="0" w:color="auto"/>
              <w:right w:val="single" w:sz="4" w:space="0" w:color="auto"/>
            </w:tcBorders>
          </w:tcPr>
          <w:p w14:paraId="62459BAC"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71EE47"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4CED6A2"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2079" w:type="dxa"/>
            <w:tcBorders>
              <w:top w:val="nil"/>
              <w:left w:val="nil"/>
              <w:bottom w:val="single" w:sz="4" w:space="0" w:color="auto"/>
              <w:right w:val="single" w:sz="4" w:space="0" w:color="auto"/>
            </w:tcBorders>
            <w:shd w:val="clear" w:color="auto" w:fill="auto"/>
            <w:noWrap/>
            <w:vAlign w:val="center"/>
          </w:tcPr>
          <w:p w14:paraId="6E0CF192"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019C5D63"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66B74F71"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16F8FE6"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ED281F" w:rsidRPr="00316455" w14:paraId="31456D6A" w14:textId="77777777" w:rsidTr="00A53694">
        <w:trPr>
          <w:trHeight w:val="270"/>
        </w:trPr>
        <w:tc>
          <w:tcPr>
            <w:tcW w:w="714" w:type="dxa"/>
            <w:tcBorders>
              <w:top w:val="nil"/>
              <w:left w:val="single" w:sz="4" w:space="0" w:color="auto"/>
              <w:bottom w:val="single" w:sz="4" w:space="0" w:color="auto"/>
              <w:right w:val="single" w:sz="4" w:space="0" w:color="auto"/>
            </w:tcBorders>
          </w:tcPr>
          <w:p w14:paraId="4D1863E9" w14:textId="77777777"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BBDB67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780DBE61"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079" w:type="dxa"/>
            <w:tcBorders>
              <w:top w:val="nil"/>
              <w:left w:val="nil"/>
              <w:bottom w:val="single" w:sz="4" w:space="0" w:color="auto"/>
              <w:right w:val="single" w:sz="4" w:space="0" w:color="auto"/>
            </w:tcBorders>
            <w:shd w:val="clear" w:color="auto" w:fill="auto"/>
            <w:noWrap/>
            <w:vAlign w:val="center"/>
            <w:hideMark/>
          </w:tcPr>
          <w:p w14:paraId="424D968F" w14:textId="7C03E161"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3595C796" w14:textId="77777777"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E16A4F3" w14:textId="77777777" w:rsidR="00ED281F" w:rsidRPr="00D84A76"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5C2E7DA" w14:textId="77777777" w:rsidR="00ED281F" w:rsidRPr="00D84A76"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D4C5588" w14:textId="77777777" w:rsidTr="00A53694">
        <w:trPr>
          <w:trHeight w:val="270"/>
        </w:trPr>
        <w:tc>
          <w:tcPr>
            <w:tcW w:w="714" w:type="dxa"/>
            <w:tcBorders>
              <w:top w:val="nil"/>
              <w:left w:val="single" w:sz="4" w:space="0" w:color="auto"/>
              <w:bottom w:val="single" w:sz="4" w:space="0" w:color="auto"/>
              <w:right w:val="single" w:sz="4" w:space="0" w:color="auto"/>
            </w:tcBorders>
          </w:tcPr>
          <w:p w14:paraId="4F833F7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926AEC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C0B7CA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applyDate</w:t>
            </w:r>
          </w:p>
        </w:tc>
        <w:tc>
          <w:tcPr>
            <w:tcW w:w="2079" w:type="dxa"/>
            <w:tcBorders>
              <w:top w:val="nil"/>
              <w:left w:val="nil"/>
              <w:bottom w:val="single" w:sz="4" w:space="0" w:color="auto"/>
              <w:right w:val="single" w:sz="4" w:space="0" w:color="auto"/>
            </w:tcBorders>
            <w:shd w:val="clear" w:color="auto" w:fill="auto"/>
            <w:noWrap/>
            <w:vAlign w:val="center"/>
            <w:hideMark/>
          </w:tcPr>
          <w:p w14:paraId="3FBAF335"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申报自然</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0211037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BF6D9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7DCD10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0CC105C8" w14:textId="77777777" w:rsidTr="00A53694">
        <w:trPr>
          <w:trHeight w:val="270"/>
        </w:trPr>
        <w:tc>
          <w:tcPr>
            <w:tcW w:w="714" w:type="dxa"/>
            <w:tcBorders>
              <w:top w:val="nil"/>
              <w:left w:val="single" w:sz="4" w:space="0" w:color="auto"/>
              <w:bottom w:val="single" w:sz="4" w:space="0" w:color="auto"/>
              <w:right w:val="single" w:sz="4" w:space="0" w:color="auto"/>
            </w:tcBorders>
          </w:tcPr>
          <w:p w14:paraId="347A27A3"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4F5AE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785F1CB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applyTradeDate</w:t>
            </w:r>
          </w:p>
        </w:tc>
        <w:tc>
          <w:tcPr>
            <w:tcW w:w="2079" w:type="dxa"/>
            <w:tcBorders>
              <w:top w:val="nil"/>
              <w:left w:val="nil"/>
              <w:bottom w:val="single" w:sz="4" w:space="0" w:color="auto"/>
              <w:right w:val="single" w:sz="4" w:space="0" w:color="auto"/>
            </w:tcBorders>
            <w:shd w:val="clear" w:color="auto" w:fill="auto"/>
            <w:noWrap/>
            <w:vAlign w:val="center"/>
          </w:tcPr>
          <w:p w14:paraId="73DD9FA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tcPr>
          <w:p w14:paraId="1842973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DB0192F"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C2F1BE"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9BCE90A" w14:textId="77777777" w:rsidTr="00A53694">
        <w:trPr>
          <w:trHeight w:val="270"/>
        </w:trPr>
        <w:tc>
          <w:tcPr>
            <w:tcW w:w="714" w:type="dxa"/>
            <w:tcBorders>
              <w:top w:val="nil"/>
              <w:left w:val="single" w:sz="4" w:space="0" w:color="auto"/>
              <w:bottom w:val="single" w:sz="4" w:space="0" w:color="auto"/>
              <w:right w:val="single" w:sz="4" w:space="0" w:color="auto"/>
            </w:tcBorders>
          </w:tcPr>
          <w:p w14:paraId="6407719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9DA6F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171A336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079" w:type="dxa"/>
            <w:tcBorders>
              <w:top w:val="nil"/>
              <w:left w:val="nil"/>
              <w:bottom w:val="single" w:sz="4" w:space="0" w:color="auto"/>
              <w:right w:val="single" w:sz="4" w:space="0" w:color="auto"/>
            </w:tcBorders>
            <w:shd w:val="clear" w:color="auto" w:fill="auto"/>
            <w:noWrap/>
            <w:vAlign w:val="center"/>
            <w:hideMark/>
          </w:tcPr>
          <w:p w14:paraId="6332FE0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hideMark/>
          </w:tcPr>
          <w:p w14:paraId="364896A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9C785E4"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66848C8"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7BD94F66" w14:textId="77777777" w:rsidTr="006459D3">
        <w:trPr>
          <w:trHeight w:val="149"/>
        </w:trPr>
        <w:tc>
          <w:tcPr>
            <w:tcW w:w="714" w:type="dxa"/>
            <w:tcBorders>
              <w:top w:val="nil"/>
              <w:left w:val="single" w:sz="4" w:space="0" w:color="auto"/>
              <w:bottom w:val="single" w:sz="4" w:space="0" w:color="auto"/>
              <w:right w:val="single" w:sz="4" w:space="0" w:color="auto"/>
            </w:tcBorders>
          </w:tcPr>
          <w:p w14:paraId="1F44E9F2"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CF9D11"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04C958D7"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079" w:type="dxa"/>
            <w:tcBorders>
              <w:top w:val="nil"/>
              <w:left w:val="nil"/>
              <w:bottom w:val="single" w:sz="4" w:space="0" w:color="auto"/>
              <w:right w:val="single" w:sz="4" w:space="0" w:color="auto"/>
            </w:tcBorders>
            <w:shd w:val="clear" w:color="auto" w:fill="auto"/>
            <w:noWrap/>
            <w:vAlign w:val="center"/>
          </w:tcPr>
          <w:p w14:paraId="3B61E468"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35843B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2CE6CAA9"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CF987B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E443DF5" w14:textId="77777777" w:rsidTr="00227877">
        <w:trPr>
          <w:trHeight w:val="270"/>
        </w:trPr>
        <w:tc>
          <w:tcPr>
            <w:tcW w:w="714" w:type="dxa"/>
            <w:tcBorders>
              <w:top w:val="nil"/>
              <w:left w:val="single" w:sz="4" w:space="0" w:color="auto"/>
              <w:bottom w:val="single" w:sz="4" w:space="0" w:color="auto"/>
              <w:right w:val="single" w:sz="4" w:space="0" w:color="auto"/>
            </w:tcBorders>
          </w:tcPr>
          <w:p w14:paraId="5AC7F1EA"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989392"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4F6221A7"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2079" w:type="dxa"/>
            <w:tcBorders>
              <w:top w:val="nil"/>
              <w:left w:val="nil"/>
              <w:bottom w:val="single" w:sz="4" w:space="0" w:color="auto"/>
              <w:right w:val="single" w:sz="4" w:space="0" w:color="auto"/>
            </w:tcBorders>
            <w:shd w:val="clear" w:color="auto" w:fill="auto"/>
            <w:noWrap/>
            <w:vAlign w:val="center"/>
          </w:tcPr>
          <w:p w14:paraId="02B1E6CD"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7DF005D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C1DBC63"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BD10F4A"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66A10989" w14:textId="77777777" w:rsidTr="00227877">
        <w:trPr>
          <w:trHeight w:val="270"/>
        </w:trPr>
        <w:tc>
          <w:tcPr>
            <w:tcW w:w="714" w:type="dxa"/>
            <w:tcBorders>
              <w:top w:val="nil"/>
              <w:left w:val="single" w:sz="4" w:space="0" w:color="auto"/>
              <w:bottom w:val="single" w:sz="4" w:space="0" w:color="auto"/>
              <w:right w:val="single" w:sz="4" w:space="0" w:color="auto"/>
            </w:tcBorders>
          </w:tcPr>
          <w:p w14:paraId="5B09C30F"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8CF53C"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AA8D005"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079" w:type="dxa"/>
            <w:tcBorders>
              <w:top w:val="nil"/>
              <w:left w:val="nil"/>
              <w:bottom w:val="single" w:sz="4" w:space="0" w:color="auto"/>
              <w:right w:val="single" w:sz="4" w:space="0" w:color="auto"/>
            </w:tcBorders>
            <w:shd w:val="clear" w:color="auto" w:fill="auto"/>
            <w:noWrap/>
            <w:vAlign w:val="center"/>
          </w:tcPr>
          <w:p w14:paraId="194125C3"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73526A6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BC9C777"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6F6016A"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764CFF2" w14:textId="77777777" w:rsidTr="00A53694">
        <w:trPr>
          <w:trHeight w:val="270"/>
        </w:trPr>
        <w:tc>
          <w:tcPr>
            <w:tcW w:w="714" w:type="dxa"/>
            <w:tcBorders>
              <w:top w:val="nil"/>
              <w:left w:val="single" w:sz="4" w:space="0" w:color="auto"/>
              <w:bottom w:val="single" w:sz="4" w:space="0" w:color="auto"/>
              <w:right w:val="single" w:sz="4" w:space="0" w:color="auto"/>
            </w:tcBorders>
          </w:tcPr>
          <w:p w14:paraId="4AF7B84B"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C65E1D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0B95278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2079" w:type="dxa"/>
            <w:tcBorders>
              <w:top w:val="nil"/>
              <w:left w:val="nil"/>
              <w:bottom w:val="single" w:sz="4" w:space="0" w:color="auto"/>
              <w:right w:val="single" w:sz="4" w:space="0" w:color="auto"/>
            </w:tcBorders>
            <w:shd w:val="clear" w:color="auto" w:fill="auto"/>
            <w:noWrap/>
            <w:vAlign w:val="center"/>
          </w:tcPr>
          <w:p w14:paraId="741B4C7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5652A32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B49716C"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9111C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931DD01" w14:textId="77777777" w:rsidTr="006459D3">
        <w:trPr>
          <w:trHeight w:val="70"/>
        </w:trPr>
        <w:tc>
          <w:tcPr>
            <w:tcW w:w="714" w:type="dxa"/>
            <w:tcBorders>
              <w:top w:val="nil"/>
              <w:left w:val="single" w:sz="4" w:space="0" w:color="auto"/>
              <w:bottom w:val="single" w:sz="4" w:space="0" w:color="auto"/>
              <w:right w:val="single" w:sz="4" w:space="0" w:color="auto"/>
            </w:tcBorders>
          </w:tcPr>
          <w:p w14:paraId="518A5506"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2ECA66A"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0BB9052E"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079" w:type="dxa"/>
            <w:tcBorders>
              <w:top w:val="nil"/>
              <w:left w:val="nil"/>
              <w:bottom w:val="single" w:sz="4" w:space="0" w:color="auto"/>
              <w:right w:val="single" w:sz="4" w:space="0" w:color="auto"/>
            </w:tcBorders>
            <w:shd w:val="clear" w:color="auto" w:fill="auto"/>
            <w:noWrap/>
            <w:vAlign w:val="center"/>
          </w:tcPr>
          <w:p w14:paraId="540872ED"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632DD74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0A95958"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BD583E6"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1177B2AD" w14:textId="77777777" w:rsidTr="00A53694">
        <w:trPr>
          <w:trHeight w:val="270"/>
        </w:trPr>
        <w:tc>
          <w:tcPr>
            <w:tcW w:w="714" w:type="dxa"/>
            <w:tcBorders>
              <w:top w:val="nil"/>
              <w:left w:val="single" w:sz="4" w:space="0" w:color="auto"/>
              <w:bottom w:val="single" w:sz="4" w:space="0" w:color="auto"/>
              <w:right w:val="single" w:sz="4" w:space="0" w:color="auto"/>
            </w:tcBorders>
          </w:tcPr>
          <w:p w14:paraId="48F85005"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922B5C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43A50EC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079" w:type="dxa"/>
            <w:tcBorders>
              <w:top w:val="nil"/>
              <w:left w:val="nil"/>
              <w:bottom w:val="single" w:sz="4" w:space="0" w:color="auto"/>
              <w:right w:val="single" w:sz="4" w:space="0" w:color="auto"/>
            </w:tcBorders>
            <w:shd w:val="clear" w:color="auto" w:fill="auto"/>
            <w:noWrap/>
            <w:vAlign w:val="center"/>
          </w:tcPr>
          <w:p w14:paraId="2E33CC1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14288CB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2ABB2A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FF0BC6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4167D64C" w14:textId="77777777" w:rsidTr="00A53694">
        <w:trPr>
          <w:trHeight w:val="270"/>
        </w:trPr>
        <w:tc>
          <w:tcPr>
            <w:tcW w:w="714" w:type="dxa"/>
            <w:tcBorders>
              <w:top w:val="nil"/>
              <w:left w:val="single" w:sz="4" w:space="0" w:color="auto"/>
              <w:bottom w:val="single" w:sz="4" w:space="0" w:color="auto"/>
              <w:right w:val="single" w:sz="4" w:space="0" w:color="auto"/>
            </w:tcBorders>
          </w:tcPr>
          <w:p w14:paraId="380E5DBB"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A2EA255"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0A1650B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contractNo</w:t>
            </w:r>
          </w:p>
        </w:tc>
        <w:tc>
          <w:tcPr>
            <w:tcW w:w="2079" w:type="dxa"/>
            <w:tcBorders>
              <w:top w:val="nil"/>
              <w:left w:val="nil"/>
              <w:bottom w:val="single" w:sz="4" w:space="0" w:color="auto"/>
              <w:right w:val="single" w:sz="4" w:space="0" w:color="auto"/>
            </w:tcBorders>
            <w:shd w:val="clear" w:color="auto" w:fill="auto"/>
            <w:noWrap/>
            <w:vAlign w:val="center"/>
            <w:hideMark/>
          </w:tcPr>
          <w:p w14:paraId="1523ABB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hideMark/>
          </w:tcPr>
          <w:p w14:paraId="1480460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80B689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8B9225C"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746A079" w14:textId="77777777" w:rsidTr="00A53694">
        <w:trPr>
          <w:trHeight w:val="270"/>
        </w:trPr>
        <w:tc>
          <w:tcPr>
            <w:tcW w:w="714" w:type="dxa"/>
            <w:tcBorders>
              <w:top w:val="nil"/>
              <w:left w:val="single" w:sz="4" w:space="0" w:color="auto"/>
              <w:bottom w:val="single" w:sz="4" w:space="0" w:color="auto"/>
              <w:right w:val="single" w:sz="4" w:space="0" w:color="auto"/>
            </w:tcBorders>
          </w:tcPr>
          <w:p w14:paraId="47950843"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B6AC656"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K45</w:t>
            </w:r>
          </w:p>
        </w:tc>
        <w:tc>
          <w:tcPr>
            <w:tcW w:w="1984" w:type="dxa"/>
            <w:tcBorders>
              <w:top w:val="nil"/>
              <w:left w:val="nil"/>
              <w:bottom w:val="single" w:sz="4" w:space="0" w:color="auto"/>
              <w:right w:val="single" w:sz="4" w:space="0" w:color="auto"/>
            </w:tcBorders>
            <w:shd w:val="clear" w:color="auto" w:fill="auto"/>
            <w:noWrap/>
            <w:vAlign w:val="center"/>
          </w:tcPr>
          <w:p w14:paraId="0A479C7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loanContractNo</w:t>
            </w:r>
          </w:p>
        </w:tc>
        <w:tc>
          <w:tcPr>
            <w:tcW w:w="2079" w:type="dxa"/>
            <w:tcBorders>
              <w:top w:val="nil"/>
              <w:left w:val="nil"/>
              <w:bottom w:val="single" w:sz="4" w:space="0" w:color="auto"/>
              <w:right w:val="single" w:sz="4" w:space="0" w:color="auto"/>
            </w:tcBorders>
            <w:shd w:val="clear" w:color="auto" w:fill="auto"/>
            <w:noWrap/>
            <w:vAlign w:val="center"/>
          </w:tcPr>
          <w:p w14:paraId="784A8F8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贷款合约编号</w:t>
            </w:r>
          </w:p>
        </w:tc>
        <w:tc>
          <w:tcPr>
            <w:tcW w:w="760" w:type="dxa"/>
            <w:tcBorders>
              <w:top w:val="nil"/>
              <w:left w:val="nil"/>
              <w:bottom w:val="single" w:sz="4" w:space="0" w:color="auto"/>
              <w:right w:val="single" w:sz="4" w:space="0" w:color="auto"/>
            </w:tcBorders>
            <w:shd w:val="clear" w:color="auto" w:fill="auto"/>
            <w:noWrap/>
            <w:vAlign w:val="center"/>
          </w:tcPr>
          <w:p w14:paraId="5F70B8A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269E3A0"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34E20A1"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086AAE25" w14:textId="77777777" w:rsidTr="00A53694">
        <w:trPr>
          <w:trHeight w:val="270"/>
        </w:trPr>
        <w:tc>
          <w:tcPr>
            <w:tcW w:w="714" w:type="dxa"/>
            <w:tcBorders>
              <w:top w:val="nil"/>
              <w:left w:val="single" w:sz="4" w:space="0" w:color="auto"/>
              <w:bottom w:val="single" w:sz="4" w:space="0" w:color="auto"/>
              <w:right w:val="single" w:sz="4" w:space="0" w:color="auto"/>
            </w:tcBorders>
          </w:tcPr>
          <w:p w14:paraId="4B87269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E0202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K46</w:t>
            </w:r>
          </w:p>
        </w:tc>
        <w:tc>
          <w:tcPr>
            <w:tcW w:w="1984" w:type="dxa"/>
            <w:tcBorders>
              <w:top w:val="nil"/>
              <w:left w:val="nil"/>
              <w:bottom w:val="single" w:sz="4" w:space="0" w:color="auto"/>
              <w:right w:val="single" w:sz="4" w:space="0" w:color="auto"/>
            </w:tcBorders>
            <w:shd w:val="clear" w:color="auto" w:fill="auto"/>
            <w:noWrap/>
            <w:vAlign w:val="center"/>
          </w:tcPr>
          <w:p w14:paraId="233E8C4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loanAmount</w:t>
            </w:r>
          </w:p>
        </w:tc>
        <w:tc>
          <w:tcPr>
            <w:tcW w:w="2079" w:type="dxa"/>
            <w:tcBorders>
              <w:top w:val="nil"/>
              <w:left w:val="nil"/>
              <w:bottom w:val="single" w:sz="4" w:space="0" w:color="auto"/>
              <w:right w:val="single" w:sz="4" w:space="0" w:color="auto"/>
            </w:tcBorders>
            <w:shd w:val="clear" w:color="auto" w:fill="auto"/>
            <w:noWrap/>
            <w:vAlign w:val="center"/>
          </w:tcPr>
          <w:p w14:paraId="319943C9"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贷款金额</w:t>
            </w:r>
          </w:p>
        </w:tc>
        <w:tc>
          <w:tcPr>
            <w:tcW w:w="760" w:type="dxa"/>
            <w:tcBorders>
              <w:top w:val="nil"/>
              <w:left w:val="nil"/>
              <w:bottom w:val="single" w:sz="4" w:space="0" w:color="auto"/>
              <w:right w:val="single" w:sz="4" w:space="0" w:color="auto"/>
            </w:tcBorders>
            <w:shd w:val="clear" w:color="auto" w:fill="auto"/>
            <w:noWrap/>
            <w:vAlign w:val="center"/>
          </w:tcPr>
          <w:p w14:paraId="5FCA39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C08236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F42956A"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795B2FD1" w14:textId="77777777" w:rsidTr="00A53694">
        <w:trPr>
          <w:trHeight w:val="270"/>
        </w:trPr>
        <w:tc>
          <w:tcPr>
            <w:tcW w:w="714" w:type="dxa"/>
            <w:tcBorders>
              <w:top w:val="nil"/>
              <w:left w:val="single" w:sz="4" w:space="0" w:color="auto"/>
              <w:bottom w:val="single" w:sz="4" w:space="0" w:color="auto"/>
              <w:right w:val="single" w:sz="4" w:space="0" w:color="auto"/>
            </w:tcBorders>
          </w:tcPr>
          <w:p w14:paraId="7FA7827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84575A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7BBEB6AB"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dueDate</w:t>
            </w:r>
          </w:p>
        </w:tc>
        <w:tc>
          <w:tcPr>
            <w:tcW w:w="2079" w:type="dxa"/>
            <w:tcBorders>
              <w:top w:val="nil"/>
              <w:left w:val="nil"/>
              <w:bottom w:val="single" w:sz="4" w:space="0" w:color="auto"/>
              <w:right w:val="single" w:sz="4" w:space="0" w:color="auto"/>
            </w:tcBorders>
            <w:shd w:val="clear" w:color="auto" w:fill="auto"/>
            <w:noWrap/>
            <w:vAlign w:val="center"/>
            <w:hideMark/>
          </w:tcPr>
          <w:p w14:paraId="5E72B0C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到期日</w:t>
            </w:r>
          </w:p>
        </w:tc>
        <w:tc>
          <w:tcPr>
            <w:tcW w:w="760" w:type="dxa"/>
            <w:tcBorders>
              <w:top w:val="nil"/>
              <w:left w:val="nil"/>
              <w:bottom w:val="single" w:sz="4" w:space="0" w:color="auto"/>
              <w:right w:val="single" w:sz="4" w:space="0" w:color="auto"/>
            </w:tcBorders>
            <w:shd w:val="clear" w:color="auto" w:fill="auto"/>
            <w:noWrap/>
            <w:vAlign w:val="center"/>
            <w:hideMark/>
          </w:tcPr>
          <w:p w14:paraId="70F3FF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992492"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1CEA74"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C7A9FA5" w14:textId="77777777" w:rsidTr="00A53694">
        <w:trPr>
          <w:trHeight w:val="270"/>
        </w:trPr>
        <w:tc>
          <w:tcPr>
            <w:tcW w:w="714" w:type="dxa"/>
            <w:tcBorders>
              <w:top w:val="nil"/>
              <w:left w:val="single" w:sz="4" w:space="0" w:color="auto"/>
              <w:bottom w:val="single" w:sz="4" w:space="0" w:color="auto"/>
              <w:right w:val="single" w:sz="4" w:space="0" w:color="auto"/>
            </w:tcBorders>
          </w:tcPr>
          <w:p w14:paraId="3A46504C"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68358B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67EE330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daysCount</w:t>
            </w:r>
          </w:p>
        </w:tc>
        <w:tc>
          <w:tcPr>
            <w:tcW w:w="2079" w:type="dxa"/>
            <w:tcBorders>
              <w:top w:val="nil"/>
              <w:left w:val="nil"/>
              <w:bottom w:val="single" w:sz="4" w:space="0" w:color="auto"/>
              <w:right w:val="single" w:sz="4" w:space="0" w:color="auto"/>
            </w:tcBorders>
            <w:shd w:val="clear" w:color="auto" w:fill="auto"/>
            <w:noWrap/>
            <w:vAlign w:val="center"/>
          </w:tcPr>
          <w:p w14:paraId="38294EC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质押天数</w:t>
            </w:r>
          </w:p>
        </w:tc>
        <w:tc>
          <w:tcPr>
            <w:tcW w:w="760" w:type="dxa"/>
            <w:tcBorders>
              <w:top w:val="nil"/>
              <w:left w:val="nil"/>
              <w:bottom w:val="single" w:sz="4" w:space="0" w:color="auto"/>
              <w:right w:val="single" w:sz="4" w:space="0" w:color="auto"/>
            </w:tcBorders>
            <w:shd w:val="clear" w:color="auto" w:fill="auto"/>
            <w:noWrap/>
            <w:vAlign w:val="center"/>
          </w:tcPr>
          <w:p w14:paraId="23BF954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7CDFFF0"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E05071"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283F26" w14:paraId="24BFC0EC" w14:textId="77777777" w:rsidTr="00A53694">
        <w:trPr>
          <w:trHeight w:val="270"/>
        </w:trPr>
        <w:tc>
          <w:tcPr>
            <w:tcW w:w="714" w:type="dxa"/>
            <w:tcBorders>
              <w:top w:val="nil"/>
              <w:left w:val="single" w:sz="4" w:space="0" w:color="auto"/>
              <w:bottom w:val="single" w:sz="4" w:space="0" w:color="auto"/>
              <w:right w:val="single" w:sz="4" w:space="0" w:color="auto"/>
            </w:tcBorders>
          </w:tcPr>
          <w:p w14:paraId="774B574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61276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tcPr>
          <w:p w14:paraId="4A323D37"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applyState</w:t>
            </w:r>
          </w:p>
        </w:tc>
        <w:tc>
          <w:tcPr>
            <w:tcW w:w="2079" w:type="dxa"/>
            <w:tcBorders>
              <w:top w:val="nil"/>
              <w:left w:val="nil"/>
              <w:bottom w:val="single" w:sz="4" w:space="0" w:color="auto"/>
              <w:right w:val="single" w:sz="4" w:space="0" w:color="auto"/>
            </w:tcBorders>
            <w:shd w:val="clear" w:color="auto" w:fill="auto"/>
            <w:noWrap/>
            <w:vAlign w:val="center"/>
          </w:tcPr>
          <w:p w14:paraId="04633EC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tcPr>
          <w:p w14:paraId="6E6CED73" w14:textId="77777777" w:rsidR="00CF2282" w:rsidRPr="00283F26" w:rsidRDefault="00CF2282" w:rsidP="00CF2282">
            <w:pPr>
              <w:widowControl/>
              <w:spacing w:line="240" w:lineRule="auto"/>
              <w:ind w:firstLineChars="0" w:firstLine="0"/>
              <w:jc w:val="left"/>
              <w:rPr>
                <w:rFonts w:ascii="宋体" w:eastAsia="宋体" w:hAnsi="宋体" w:cs="宋体"/>
                <w:strike/>
                <w:color w:val="000000"/>
                <w:kern w:val="0"/>
                <w:sz w:val="20"/>
                <w:szCs w:val="20"/>
              </w:rPr>
            </w:pPr>
            <w:r w:rsidRPr="00283F26">
              <w:rPr>
                <w:rFonts w:ascii="宋体" w:eastAsia="宋体" w:hAnsi="宋体" w:cs="宋体" w:hint="eastAsia"/>
                <w:strike/>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3DE50B5"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2CB1A60"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查询结果不为空时必填</w:t>
            </w:r>
          </w:p>
        </w:tc>
      </w:tr>
      <w:tr w:rsidR="00CF2282" w:rsidRPr="00316455" w14:paraId="4CCF2E76" w14:textId="77777777" w:rsidTr="00A53694">
        <w:trPr>
          <w:trHeight w:val="270"/>
        </w:trPr>
        <w:tc>
          <w:tcPr>
            <w:tcW w:w="714" w:type="dxa"/>
            <w:tcBorders>
              <w:top w:val="nil"/>
              <w:left w:val="single" w:sz="4" w:space="0" w:color="auto"/>
              <w:bottom w:val="single" w:sz="4" w:space="0" w:color="auto"/>
              <w:right w:val="single" w:sz="4" w:space="0" w:color="auto"/>
            </w:tcBorders>
          </w:tcPr>
          <w:p w14:paraId="6B58F4B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EB158F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4AFBE7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traderID</w:t>
            </w:r>
          </w:p>
        </w:tc>
        <w:tc>
          <w:tcPr>
            <w:tcW w:w="2079" w:type="dxa"/>
            <w:tcBorders>
              <w:top w:val="nil"/>
              <w:left w:val="nil"/>
              <w:bottom w:val="single" w:sz="4" w:space="0" w:color="auto"/>
              <w:right w:val="single" w:sz="4" w:space="0" w:color="auto"/>
            </w:tcBorders>
            <w:shd w:val="clear" w:color="auto" w:fill="auto"/>
            <w:noWrap/>
            <w:vAlign w:val="center"/>
            <w:hideMark/>
          </w:tcPr>
          <w:p w14:paraId="652A01C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316455">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7929AB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E452DA6"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EF51FB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AA73CD8" w14:textId="77777777" w:rsidTr="00A53694">
        <w:trPr>
          <w:trHeight w:val="270"/>
        </w:trPr>
        <w:tc>
          <w:tcPr>
            <w:tcW w:w="714" w:type="dxa"/>
            <w:tcBorders>
              <w:top w:val="nil"/>
              <w:left w:val="single" w:sz="4" w:space="0" w:color="auto"/>
              <w:bottom w:val="single" w:sz="4" w:space="0" w:color="auto"/>
              <w:right w:val="single" w:sz="4" w:space="0" w:color="auto"/>
            </w:tcBorders>
          </w:tcPr>
          <w:p w14:paraId="6D880AAD"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sidRPr="007B032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tcPr>
          <w:p w14:paraId="170E82B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3D31">
              <w:rPr>
                <w:rFonts w:ascii="宋体" w:eastAsia="宋体" w:hAnsi="宋体" w:cs="宋体"/>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tcPr>
          <w:p w14:paraId="22B86CE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3D31">
              <w:rPr>
                <w:rFonts w:ascii="宋体" w:eastAsia="宋体" w:hAnsi="宋体" w:cs="宋体"/>
                <w:color w:val="000000"/>
                <w:kern w:val="0"/>
                <w:sz w:val="20"/>
                <w:szCs w:val="20"/>
              </w:rPr>
              <w:t>source</w:t>
            </w:r>
          </w:p>
        </w:tc>
        <w:tc>
          <w:tcPr>
            <w:tcW w:w="2079" w:type="dxa"/>
            <w:tcBorders>
              <w:top w:val="nil"/>
              <w:left w:val="nil"/>
              <w:bottom w:val="single" w:sz="4" w:space="0" w:color="auto"/>
              <w:right w:val="single" w:sz="4" w:space="0" w:color="auto"/>
            </w:tcBorders>
            <w:shd w:val="clear" w:color="auto" w:fill="auto"/>
            <w:noWrap/>
            <w:vAlign w:val="center"/>
          </w:tcPr>
          <w:p w14:paraId="1835F6DE" w14:textId="77777777" w:rsidR="00CF2282" w:rsidRPr="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694C512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2FD323D5"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2127F37"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43ECF71" w14:textId="77777777" w:rsidTr="00A53694">
        <w:trPr>
          <w:trHeight w:val="270"/>
        </w:trPr>
        <w:tc>
          <w:tcPr>
            <w:tcW w:w="714" w:type="dxa"/>
            <w:tcBorders>
              <w:top w:val="nil"/>
              <w:left w:val="single" w:sz="4" w:space="0" w:color="auto"/>
              <w:bottom w:val="single" w:sz="4" w:space="0" w:color="auto"/>
              <w:right w:val="single" w:sz="4" w:space="0" w:color="auto"/>
            </w:tcBorders>
          </w:tcPr>
          <w:p w14:paraId="6CD5F877"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A9F0C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84" w:type="dxa"/>
            <w:tcBorders>
              <w:top w:val="nil"/>
              <w:left w:val="nil"/>
              <w:bottom w:val="single" w:sz="4" w:space="0" w:color="auto"/>
              <w:right w:val="single" w:sz="4" w:space="0" w:color="auto"/>
            </w:tcBorders>
            <w:shd w:val="clear" w:color="auto" w:fill="auto"/>
            <w:vAlign w:val="center"/>
          </w:tcPr>
          <w:p w14:paraId="7D87E72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localNo</w:t>
            </w:r>
          </w:p>
        </w:tc>
        <w:tc>
          <w:tcPr>
            <w:tcW w:w="2079" w:type="dxa"/>
            <w:tcBorders>
              <w:top w:val="nil"/>
              <w:left w:val="nil"/>
              <w:bottom w:val="single" w:sz="4" w:space="0" w:color="auto"/>
              <w:right w:val="single" w:sz="4" w:space="0" w:color="auto"/>
            </w:tcBorders>
            <w:shd w:val="clear" w:color="auto" w:fill="auto"/>
            <w:noWrap/>
            <w:vAlign w:val="center"/>
          </w:tcPr>
          <w:p w14:paraId="61BC891B"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16455">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tcPr>
          <w:p w14:paraId="18E4B00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8426AAB"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702DF5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rsidDel="002F50A3" w14:paraId="1E8AB83B" w14:textId="77777777" w:rsidTr="00A53694">
        <w:trPr>
          <w:trHeight w:val="270"/>
        </w:trPr>
        <w:tc>
          <w:tcPr>
            <w:tcW w:w="714" w:type="dxa"/>
            <w:tcBorders>
              <w:top w:val="nil"/>
              <w:left w:val="single" w:sz="4" w:space="0" w:color="auto"/>
              <w:bottom w:val="single" w:sz="4" w:space="0" w:color="auto"/>
              <w:right w:val="single" w:sz="4" w:space="0" w:color="auto"/>
            </w:tcBorders>
          </w:tcPr>
          <w:p w14:paraId="08A8FCCB"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F6A9F2" w14:textId="77777777" w:rsidR="00CF2282" w:rsidRPr="005D16ED" w:rsidRDefault="00CF2282" w:rsidP="00CF2282">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vAlign w:val="center"/>
          </w:tcPr>
          <w:p w14:paraId="72E29D93" w14:textId="77777777" w:rsidR="00CF2282" w:rsidRPr="005D16ED" w:rsidRDefault="00CF2282" w:rsidP="00CF2282">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2079" w:type="dxa"/>
            <w:tcBorders>
              <w:top w:val="nil"/>
              <w:left w:val="nil"/>
              <w:bottom w:val="single" w:sz="4" w:space="0" w:color="auto"/>
              <w:right w:val="single" w:sz="4" w:space="0" w:color="auto"/>
            </w:tcBorders>
            <w:shd w:val="clear" w:color="auto" w:fill="auto"/>
            <w:noWrap/>
            <w:vAlign w:val="center"/>
          </w:tcPr>
          <w:p w14:paraId="7AC4097C"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DACC844"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88BBA08"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36CC33D"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rsidDel="002F50A3" w14:paraId="072B0392" w14:textId="77777777" w:rsidTr="00A53694">
        <w:trPr>
          <w:trHeight w:val="270"/>
        </w:trPr>
        <w:tc>
          <w:tcPr>
            <w:tcW w:w="714" w:type="dxa"/>
            <w:tcBorders>
              <w:top w:val="nil"/>
              <w:left w:val="single" w:sz="4" w:space="0" w:color="auto"/>
              <w:bottom w:val="single" w:sz="4" w:space="0" w:color="auto"/>
              <w:right w:val="single" w:sz="4" w:space="0" w:color="auto"/>
            </w:tcBorders>
          </w:tcPr>
          <w:p w14:paraId="4ACA6455"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177F3DC"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01D316BE"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2079" w:type="dxa"/>
            <w:tcBorders>
              <w:top w:val="nil"/>
              <w:left w:val="nil"/>
              <w:bottom w:val="single" w:sz="4" w:space="0" w:color="auto"/>
              <w:right w:val="single" w:sz="4" w:space="0" w:color="auto"/>
            </w:tcBorders>
            <w:shd w:val="clear" w:color="auto" w:fill="auto"/>
            <w:noWrap/>
            <w:vAlign w:val="center"/>
          </w:tcPr>
          <w:p w14:paraId="1A1C2602"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质押申报交割品种明细</w:t>
            </w:r>
          </w:p>
        </w:tc>
        <w:tc>
          <w:tcPr>
            <w:tcW w:w="760" w:type="dxa"/>
            <w:tcBorders>
              <w:top w:val="nil"/>
              <w:left w:val="nil"/>
              <w:bottom w:val="single" w:sz="4" w:space="0" w:color="auto"/>
              <w:right w:val="single" w:sz="4" w:space="0" w:color="auto"/>
            </w:tcBorders>
            <w:shd w:val="clear" w:color="auto" w:fill="auto"/>
            <w:noWrap/>
            <w:vAlign w:val="center"/>
          </w:tcPr>
          <w:p w14:paraId="44EAC9EF"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7E51B0EF"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EFDBC3C"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r>
      <w:tr w:rsidR="00CF2282" w:rsidRPr="00316455" w14:paraId="3B988477" w14:textId="77777777" w:rsidTr="00A53694">
        <w:trPr>
          <w:trHeight w:val="270"/>
        </w:trPr>
        <w:tc>
          <w:tcPr>
            <w:tcW w:w="714" w:type="dxa"/>
            <w:tcBorders>
              <w:top w:val="nil"/>
              <w:left w:val="single" w:sz="4" w:space="0" w:color="auto"/>
              <w:bottom w:val="single" w:sz="4" w:space="0" w:color="auto"/>
              <w:right w:val="single" w:sz="4" w:space="0" w:color="auto"/>
            </w:tcBorders>
          </w:tcPr>
          <w:p w14:paraId="1834AD3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E6D5A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2D9F2F0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varietyID</w:t>
            </w:r>
          </w:p>
        </w:tc>
        <w:tc>
          <w:tcPr>
            <w:tcW w:w="2079" w:type="dxa"/>
            <w:tcBorders>
              <w:top w:val="nil"/>
              <w:left w:val="nil"/>
              <w:bottom w:val="single" w:sz="4" w:space="0" w:color="auto"/>
              <w:right w:val="single" w:sz="4" w:space="0" w:color="auto"/>
            </w:tcBorders>
            <w:shd w:val="clear" w:color="auto" w:fill="auto"/>
            <w:noWrap/>
            <w:vAlign w:val="center"/>
            <w:hideMark/>
          </w:tcPr>
          <w:p w14:paraId="4EDAE9D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F49CAF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CFBB10F"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EC44BB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65B6F34F" w14:textId="77777777" w:rsidTr="00A53694">
        <w:trPr>
          <w:trHeight w:val="270"/>
        </w:trPr>
        <w:tc>
          <w:tcPr>
            <w:tcW w:w="714" w:type="dxa"/>
            <w:tcBorders>
              <w:top w:val="nil"/>
              <w:left w:val="single" w:sz="4" w:space="0" w:color="auto"/>
              <w:bottom w:val="single" w:sz="4" w:space="0" w:color="auto"/>
              <w:right w:val="single" w:sz="4" w:space="0" w:color="auto"/>
            </w:tcBorders>
          </w:tcPr>
          <w:p w14:paraId="651EA7CA"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417D31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0108EF1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warehouseID</w:t>
            </w:r>
          </w:p>
        </w:tc>
        <w:tc>
          <w:tcPr>
            <w:tcW w:w="2079" w:type="dxa"/>
            <w:tcBorders>
              <w:top w:val="nil"/>
              <w:left w:val="nil"/>
              <w:bottom w:val="single" w:sz="4" w:space="0" w:color="auto"/>
              <w:right w:val="single" w:sz="4" w:space="0" w:color="auto"/>
            </w:tcBorders>
            <w:shd w:val="clear" w:color="auto" w:fill="auto"/>
            <w:noWrap/>
            <w:vAlign w:val="center"/>
          </w:tcPr>
          <w:p w14:paraId="4ECA37B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3EC8AEA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3E0A73D"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C7CAAF2"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0EE07EE" w14:textId="77777777" w:rsidTr="00A53694">
        <w:trPr>
          <w:trHeight w:val="270"/>
        </w:trPr>
        <w:tc>
          <w:tcPr>
            <w:tcW w:w="714" w:type="dxa"/>
            <w:tcBorders>
              <w:top w:val="nil"/>
              <w:left w:val="single" w:sz="4" w:space="0" w:color="auto"/>
              <w:bottom w:val="single" w:sz="4" w:space="0" w:color="auto"/>
              <w:right w:val="single" w:sz="4" w:space="0" w:color="auto"/>
            </w:tcBorders>
          </w:tcPr>
          <w:p w14:paraId="36A0FF0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964ADD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066F274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stdWeight</w:t>
            </w:r>
          </w:p>
        </w:tc>
        <w:tc>
          <w:tcPr>
            <w:tcW w:w="2079" w:type="dxa"/>
            <w:tcBorders>
              <w:top w:val="nil"/>
              <w:left w:val="nil"/>
              <w:bottom w:val="single" w:sz="4" w:space="0" w:color="auto"/>
              <w:right w:val="single" w:sz="4" w:space="0" w:color="auto"/>
            </w:tcBorders>
            <w:shd w:val="clear" w:color="auto" w:fill="auto"/>
            <w:noWrap/>
            <w:vAlign w:val="center"/>
            <w:hideMark/>
          </w:tcPr>
          <w:p w14:paraId="7143359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3A6B0D4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7E89A7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17B4409"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7803DC" w14:paraId="1C066CC7" w14:textId="77777777" w:rsidTr="00A53694">
        <w:trPr>
          <w:trHeight w:val="270"/>
        </w:trPr>
        <w:tc>
          <w:tcPr>
            <w:tcW w:w="714" w:type="dxa"/>
            <w:tcBorders>
              <w:top w:val="nil"/>
              <w:left w:val="single" w:sz="4" w:space="0" w:color="auto"/>
              <w:bottom w:val="single" w:sz="4" w:space="0" w:color="auto"/>
              <w:right w:val="single" w:sz="4" w:space="0" w:color="auto"/>
            </w:tcBorders>
          </w:tcPr>
          <w:p w14:paraId="66B2F646"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A9EB9D6"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364C41DA"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2079" w:type="dxa"/>
            <w:tcBorders>
              <w:top w:val="nil"/>
              <w:left w:val="nil"/>
              <w:bottom w:val="single" w:sz="4" w:space="0" w:color="auto"/>
              <w:right w:val="single" w:sz="4" w:space="0" w:color="auto"/>
            </w:tcBorders>
            <w:shd w:val="clear" w:color="auto" w:fill="auto"/>
            <w:noWrap/>
            <w:vAlign w:val="center"/>
            <w:hideMark/>
          </w:tcPr>
          <w:p w14:paraId="26870C75"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5F5AA30"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C8ECA6E"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CF8B360"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r>
      <w:tr w:rsidR="00CF2282" w:rsidRPr="007803DC" w14:paraId="7CA858A5" w14:textId="77777777" w:rsidTr="00A53694">
        <w:trPr>
          <w:trHeight w:val="270"/>
        </w:trPr>
        <w:tc>
          <w:tcPr>
            <w:tcW w:w="714" w:type="dxa"/>
            <w:tcBorders>
              <w:top w:val="nil"/>
              <w:left w:val="single" w:sz="4" w:space="0" w:color="auto"/>
              <w:bottom w:val="single" w:sz="4" w:space="0" w:color="auto"/>
              <w:right w:val="single" w:sz="4" w:space="0" w:color="auto"/>
            </w:tcBorders>
          </w:tcPr>
          <w:p w14:paraId="3D87CE5B"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045E84"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28AA9F2F"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2079" w:type="dxa"/>
            <w:tcBorders>
              <w:top w:val="nil"/>
              <w:left w:val="nil"/>
              <w:bottom w:val="single" w:sz="4" w:space="0" w:color="auto"/>
              <w:right w:val="single" w:sz="4" w:space="0" w:color="auto"/>
            </w:tcBorders>
            <w:shd w:val="clear" w:color="auto" w:fill="auto"/>
            <w:noWrap/>
            <w:vAlign w:val="center"/>
            <w:hideMark/>
          </w:tcPr>
          <w:p w14:paraId="34A98E83"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7CD1985"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258ECAA"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87C1E6E"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r>
    </w:tbl>
    <w:p w14:paraId="615DA75A" w14:textId="77777777" w:rsidR="00980898" w:rsidRDefault="00980898" w:rsidP="00980898">
      <w:pPr>
        <w:ind w:firstLine="480"/>
      </w:pPr>
    </w:p>
    <w:p w14:paraId="60EA19CF" w14:textId="77777777" w:rsidR="0096390C" w:rsidRDefault="0096390C" w:rsidP="0096390C">
      <w:pPr>
        <w:pStyle w:val="4"/>
        <w:numPr>
          <w:ilvl w:val="3"/>
          <w:numId w:val="4"/>
        </w:numPr>
        <w:ind w:left="0" w:firstLineChars="0" w:firstLine="0"/>
      </w:pPr>
      <w:r w:rsidRPr="0096390C">
        <w:rPr>
          <w:rFonts w:hint="eastAsia"/>
        </w:rPr>
        <w:lastRenderedPageBreak/>
        <w:t>提交质押注销申报请求及应答</w:t>
      </w:r>
    </w:p>
    <w:p w14:paraId="0FED0C8B" w14:textId="77777777" w:rsidR="00191417" w:rsidRDefault="00191417" w:rsidP="00B1055E">
      <w:pPr>
        <w:ind w:firstLine="482"/>
      </w:pPr>
      <w:r w:rsidRPr="00191417">
        <w:rPr>
          <w:rFonts w:hint="eastAsia"/>
          <w:b/>
        </w:rPr>
        <w:t>功能：</w:t>
      </w:r>
      <w:r w:rsidRPr="00191417">
        <w:rPr>
          <w:rFonts w:hint="eastAsia"/>
        </w:rPr>
        <w:t>质押</w:t>
      </w:r>
      <w:r>
        <w:rPr>
          <w:rFonts w:hint="eastAsia"/>
        </w:rPr>
        <w:t>注销</w:t>
      </w:r>
      <w:r w:rsidRPr="00191417">
        <w:rPr>
          <w:rFonts w:hint="eastAsia"/>
        </w:rPr>
        <w:t>申报</w:t>
      </w:r>
      <w:r>
        <w:rPr>
          <w:rFonts w:hint="eastAsia"/>
        </w:rPr>
        <w:t>指令用于质权方的会员二级系统</w:t>
      </w:r>
      <w:r w:rsidR="00B1055E">
        <w:rPr>
          <w:rFonts w:hint="eastAsia"/>
        </w:rPr>
        <w:t>提交注销质押登记的申报，</w:t>
      </w:r>
      <w:r w:rsidR="00D03FFB">
        <w:rPr>
          <w:rFonts w:hint="eastAsia"/>
        </w:rPr>
        <w:t>如果</w:t>
      </w:r>
      <w:r w:rsidR="00DE2C67">
        <w:rPr>
          <w:rFonts w:hint="eastAsia"/>
        </w:rPr>
        <w:t>一笔质押登记质押了多个交割品种，</w:t>
      </w:r>
      <w:r w:rsidR="00B1055E">
        <w:rPr>
          <w:rFonts w:hint="eastAsia"/>
        </w:rPr>
        <w:t>可请求注销多个交割品种。</w:t>
      </w:r>
    </w:p>
    <w:p w14:paraId="1406EB05" w14:textId="77777777" w:rsidR="00191417" w:rsidRPr="00191417" w:rsidRDefault="00191417" w:rsidP="00191417">
      <w:pPr>
        <w:ind w:firstLine="480"/>
      </w:pPr>
      <w:r>
        <w:rPr>
          <w:rFonts w:hint="eastAsia"/>
        </w:rPr>
        <w:t>消息体格式如下：</w:t>
      </w:r>
    </w:p>
    <w:tbl>
      <w:tblPr>
        <w:tblW w:w="8794" w:type="dxa"/>
        <w:tblInd w:w="103" w:type="dxa"/>
        <w:tblLayout w:type="fixed"/>
        <w:tblLook w:val="04A0" w:firstRow="1" w:lastRow="0" w:firstColumn="1" w:lastColumn="0" w:noHBand="0" w:noVBand="1"/>
      </w:tblPr>
      <w:tblGrid>
        <w:gridCol w:w="701"/>
        <w:gridCol w:w="696"/>
        <w:gridCol w:w="1727"/>
        <w:gridCol w:w="1699"/>
        <w:gridCol w:w="696"/>
        <w:gridCol w:w="696"/>
        <w:gridCol w:w="2579"/>
      </w:tblGrid>
      <w:tr w:rsidR="00886CD8" w:rsidRPr="0030576E" w14:paraId="34DA1551" w14:textId="77777777" w:rsidTr="00F95C08">
        <w:trPr>
          <w:trHeight w:val="270"/>
          <w:tblHeader/>
        </w:trPr>
        <w:tc>
          <w:tcPr>
            <w:tcW w:w="701" w:type="dxa"/>
            <w:tcBorders>
              <w:top w:val="single" w:sz="4" w:space="0" w:color="auto"/>
              <w:left w:val="single" w:sz="4" w:space="0" w:color="auto"/>
              <w:bottom w:val="single" w:sz="4" w:space="0" w:color="auto"/>
              <w:right w:val="single" w:sz="4" w:space="0" w:color="auto"/>
            </w:tcBorders>
            <w:shd w:val="clear" w:color="000000" w:fill="D9D9D9"/>
            <w:vAlign w:val="center"/>
          </w:tcPr>
          <w:p w14:paraId="6872CCF8"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2E421A"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27" w:type="dxa"/>
            <w:tcBorders>
              <w:top w:val="single" w:sz="4" w:space="0" w:color="auto"/>
              <w:left w:val="nil"/>
              <w:bottom w:val="single" w:sz="4" w:space="0" w:color="auto"/>
              <w:right w:val="single" w:sz="4" w:space="0" w:color="auto"/>
            </w:tcBorders>
            <w:shd w:val="clear" w:color="000000" w:fill="D9D9D9"/>
            <w:noWrap/>
            <w:vAlign w:val="center"/>
            <w:hideMark/>
          </w:tcPr>
          <w:p w14:paraId="64AAAA86"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699" w:type="dxa"/>
            <w:tcBorders>
              <w:top w:val="single" w:sz="4" w:space="0" w:color="auto"/>
              <w:left w:val="nil"/>
              <w:bottom w:val="single" w:sz="4" w:space="0" w:color="auto"/>
              <w:right w:val="single" w:sz="4" w:space="0" w:color="auto"/>
            </w:tcBorders>
            <w:shd w:val="clear" w:color="000000" w:fill="D9D9D9"/>
            <w:noWrap/>
            <w:vAlign w:val="center"/>
            <w:hideMark/>
          </w:tcPr>
          <w:p w14:paraId="025CB0AC" w14:textId="77777777" w:rsidR="0030576E" w:rsidRPr="0030576E" w:rsidRDefault="004847B6" w:rsidP="00886CD8">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96" w:type="dxa"/>
            <w:tcBorders>
              <w:top w:val="single" w:sz="4" w:space="0" w:color="auto"/>
              <w:left w:val="nil"/>
              <w:bottom w:val="single" w:sz="4" w:space="0" w:color="auto"/>
              <w:right w:val="single" w:sz="4" w:space="0" w:color="auto"/>
            </w:tcBorders>
            <w:shd w:val="clear" w:color="000000" w:fill="D9D9D9"/>
            <w:noWrap/>
            <w:vAlign w:val="center"/>
            <w:hideMark/>
          </w:tcPr>
          <w:p w14:paraId="38F26FBB"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696" w:type="dxa"/>
            <w:tcBorders>
              <w:top w:val="single" w:sz="4" w:space="0" w:color="auto"/>
              <w:left w:val="nil"/>
              <w:bottom w:val="single" w:sz="4" w:space="0" w:color="auto"/>
              <w:right w:val="single" w:sz="4" w:space="0" w:color="auto"/>
            </w:tcBorders>
            <w:shd w:val="clear" w:color="000000" w:fill="D9D9D9"/>
            <w:noWrap/>
            <w:vAlign w:val="center"/>
            <w:hideMark/>
          </w:tcPr>
          <w:p w14:paraId="47B52A15"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79" w:type="dxa"/>
            <w:tcBorders>
              <w:top w:val="single" w:sz="4" w:space="0" w:color="auto"/>
              <w:left w:val="nil"/>
              <w:bottom w:val="single" w:sz="4" w:space="0" w:color="auto"/>
              <w:right w:val="single" w:sz="4" w:space="0" w:color="auto"/>
            </w:tcBorders>
            <w:shd w:val="clear" w:color="000000" w:fill="D9D9D9"/>
            <w:noWrap/>
            <w:vAlign w:val="center"/>
            <w:hideMark/>
          </w:tcPr>
          <w:p w14:paraId="0C1C4D9C"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886CD8" w:rsidRPr="0030576E" w14:paraId="3208F14A"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2D708E62"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521303CB" w14:textId="77777777" w:rsidR="0099690C" w:rsidRPr="0030576E" w:rsidDel="0099690C" w:rsidRDefault="00B52748"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727" w:type="dxa"/>
            <w:tcBorders>
              <w:top w:val="nil"/>
              <w:left w:val="nil"/>
              <w:bottom w:val="single" w:sz="4" w:space="0" w:color="auto"/>
              <w:right w:val="single" w:sz="4" w:space="0" w:color="auto"/>
            </w:tcBorders>
            <w:shd w:val="clear" w:color="auto" w:fill="auto"/>
            <w:noWrap/>
            <w:vAlign w:val="center"/>
          </w:tcPr>
          <w:p w14:paraId="3E855372"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1699" w:type="dxa"/>
            <w:tcBorders>
              <w:top w:val="nil"/>
              <w:left w:val="nil"/>
              <w:bottom w:val="single" w:sz="4" w:space="0" w:color="auto"/>
              <w:right w:val="single" w:sz="4" w:space="0" w:color="auto"/>
            </w:tcBorders>
            <w:shd w:val="clear" w:color="auto" w:fill="auto"/>
            <w:noWrap/>
            <w:vAlign w:val="center"/>
          </w:tcPr>
          <w:p w14:paraId="1BDF07F2"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696" w:type="dxa"/>
            <w:tcBorders>
              <w:top w:val="nil"/>
              <w:left w:val="nil"/>
              <w:bottom w:val="single" w:sz="4" w:space="0" w:color="auto"/>
              <w:right w:val="single" w:sz="4" w:space="0" w:color="auto"/>
            </w:tcBorders>
            <w:shd w:val="clear" w:color="auto" w:fill="auto"/>
            <w:vAlign w:val="center"/>
          </w:tcPr>
          <w:p w14:paraId="564085FC"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046101CC" w14:textId="77777777" w:rsidR="0099690C" w:rsidRPr="003E783F" w:rsidDel="004629AE" w:rsidRDefault="0099690C" w:rsidP="00886CD8">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188E9C25"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r>
      <w:tr w:rsidR="00ED281F" w:rsidRPr="0030576E" w14:paraId="2368171C"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1C1D600E"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2DFAA71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727" w:type="dxa"/>
            <w:tcBorders>
              <w:top w:val="nil"/>
              <w:left w:val="nil"/>
              <w:bottom w:val="single" w:sz="4" w:space="0" w:color="auto"/>
              <w:right w:val="single" w:sz="4" w:space="0" w:color="auto"/>
            </w:tcBorders>
            <w:shd w:val="clear" w:color="auto" w:fill="auto"/>
            <w:noWrap/>
            <w:vAlign w:val="center"/>
          </w:tcPr>
          <w:p w14:paraId="03E90B6E"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699" w:type="dxa"/>
            <w:tcBorders>
              <w:top w:val="nil"/>
              <w:left w:val="nil"/>
              <w:bottom w:val="single" w:sz="4" w:space="0" w:color="auto"/>
              <w:right w:val="single" w:sz="4" w:space="0" w:color="auto"/>
            </w:tcBorders>
            <w:shd w:val="clear" w:color="auto" w:fill="auto"/>
            <w:noWrap/>
            <w:vAlign w:val="center"/>
          </w:tcPr>
          <w:p w14:paraId="1E6827EC"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质押登记编号</w:t>
            </w:r>
          </w:p>
        </w:tc>
        <w:tc>
          <w:tcPr>
            <w:tcW w:w="696" w:type="dxa"/>
            <w:tcBorders>
              <w:top w:val="nil"/>
              <w:left w:val="nil"/>
              <w:bottom w:val="single" w:sz="4" w:space="0" w:color="auto"/>
              <w:right w:val="single" w:sz="4" w:space="0" w:color="auto"/>
            </w:tcBorders>
            <w:shd w:val="clear" w:color="auto" w:fill="auto"/>
            <w:vAlign w:val="center"/>
          </w:tcPr>
          <w:p w14:paraId="1CD03B9D"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7B8BB652" w14:textId="77777777" w:rsidR="00ED281F" w:rsidRPr="003E783F" w:rsidDel="004629AE" w:rsidRDefault="00ED281F"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39DE6226"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r>
      <w:tr w:rsidR="00886CD8" w:rsidRPr="0030576E" w14:paraId="75AAC752"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B4B55B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4423ADA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27" w:type="dxa"/>
            <w:tcBorders>
              <w:top w:val="nil"/>
              <w:left w:val="nil"/>
              <w:bottom w:val="single" w:sz="4" w:space="0" w:color="auto"/>
              <w:right w:val="single" w:sz="4" w:space="0" w:color="auto"/>
            </w:tcBorders>
            <w:shd w:val="clear" w:color="auto" w:fill="auto"/>
            <w:noWrap/>
            <w:vAlign w:val="center"/>
            <w:hideMark/>
          </w:tcPr>
          <w:p w14:paraId="27C91890"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699" w:type="dxa"/>
            <w:tcBorders>
              <w:top w:val="nil"/>
              <w:left w:val="nil"/>
              <w:bottom w:val="single" w:sz="4" w:space="0" w:color="auto"/>
              <w:right w:val="single" w:sz="4" w:space="0" w:color="auto"/>
            </w:tcBorders>
            <w:shd w:val="clear" w:color="auto" w:fill="auto"/>
            <w:noWrap/>
            <w:vAlign w:val="center"/>
            <w:hideMark/>
          </w:tcPr>
          <w:p w14:paraId="68C017B0"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696" w:type="dxa"/>
            <w:tcBorders>
              <w:top w:val="nil"/>
              <w:left w:val="nil"/>
              <w:bottom w:val="single" w:sz="4" w:space="0" w:color="auto"/>
              <w:right w:val="single" w:sz="4" w:space="0" w:color="auto"/>
            </w:tcBorders>
            <w:shd w:val="clear" w:color="auto" w:fill="auto"/>
            <w:vAlign w:val="center"/>
            <w:hideMark/>
          </w:tcPr>
          <w:p w14:paraId="2C59B0CD"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7E0779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4958FB3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886CD8" w:rsidRPr="0030576E" w14:paraId="49E3700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3AD7A2B"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21349452" w14:textId="77777777" w:rsidR="0099690C" w:rsidRPr="00984E1E" w:rsidRDefault="0099690C" w:rsidP="00886CD8">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27" w:type="dxa"/>
            <w:tcBorders>
              <w:top w:val="nil"/>
              <w:left w:val="nil"/>
              <w:bottom w:val="single" w:sz="4" w:space="0" w:color="auto"/>
              <w:right w:val="single" w:sz="4" w:space="0" w:color="auto"/>
            </w:tcBorders>
            <w:shd w:val="clear" w:color="auto" w:fill="auto"/>
            <w:noWrap/>
            <w:vAlign w:val="center"/>
          </w:tcPr>
          <w:p w14:paraId="792AD950" w14:textId="77777777" w:rsidR="0099690C" w:rsidRPr="00984E1E" w:rsidRDefault="0099690C" w:rsidP="00886CD8">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99" w:type="dxa"/>
            <w:tcBorders>
              <w:top w:val="nil"/>
              <w:left w:val="nil"/>
              <w:bottom w:val="single" w:sz="4" w:space="0" w:color="auto"/>
              <w:right w:val="single" w:sz="4" w:space="0" w:color="auto"/>
            </w:tcBorders>
            <w:shd w:val="clear" w:color="auto" w:fill="auto"/>
            <w:noWrap/>
            <w:vAlign w:val="center"/>
          </w:tcPr>
          <w:p w14:paraId="7BDFD5DC" w14:textId="77777777" w:rsidR="0099690C" w:rsidRPr="00984E1E" w:rsidRDefault="0099690C" w:rsidP="00886CD8">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96" w:type="dxa"/>
            <w:tcBorders>
              <w:top w:val="nil"/>
              <w:left w:val="nil"/>
              <w:bottom w:val="single" w:sz="4" w:space="0" w:color="auto"/>
              <w:right w:val="single" w:sz="4" w:space="0" w:color="auto"/>
            </w:tcBorders>
            <w:shd w:val="clear" w:color="auto" w:fill="auto"/>
            <w:vAlign w:val="center"/>
          </w:tcPr>
          <w:p w14:paraId="551C463E" w14:textId="77777777" w:rsidR="0099690C" w:rsidRPr="007E3DAF" w:rsidRDefault="0099690C" w:rsidP="00886CD8">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696" w:type="dxa"/>
            <w:tcBorders>
              <w:top w:val="nil"/>
              <w:left w:val="nil"/>
              <w:bottom w:val="single" w:sz="4" w:space="0" w:color="auto"/>
              <w:right w:val="single" w:sz="4" w:space="0" w:color="auto"/>
            </w:tcBorders>
            <w:shd w:val="clear" w:color="auto" w:fill="auto"/>
            <w:noWrap/>
            <w:vAlign w:val="center"/>
          </w:tcPr>
          <w:p w14:paraId="38BF92F6" w14:textId="77777777" w:rsidR="0099690C" w:rsidRPr="00984E1E" w:rsidRDefault="0099690C" w:rsidP="00886CD8">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2875CA6D"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886CD8" w:rsidRPr="005D3908" w14:paraId="278560F9"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54D410A"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6FC4F293" w14:textId="2368D984" w:rsidR="004451F2"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K44</w:t>
            </w:r>
          </w:p>
        </w:tc>
        <w:tc>
          <w:tcPr>
            <w:tcW w:w="1727" w:type="dxa"/>
            <w:tcBorders>
              <w:top w:val="nil"/>
              <w:left w:val="nil"/>
              <w:bottom w:val="single" w:sz="4" w:space="0" w:color="auto"/>
              <w:right w:val="single" w:sz="4" w:space="0" w:color="auto"/>
            </w:tcBorders>
            <w:shd w:val="clear" w:color="auto" w:fill="auto"/>
            <w:noWrap/>
            <w:vAlign w:val="center"/>
            <w:hideMark/>
          </w:tcPr>
          <w:p w14:paraId="719AD85A" w14:textId="086D4FFC"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loaner</w:t>
            </w:r>
          </w:p>
        </w:tc>
        <w:tc>
          <w:tcPr>
            <w:tcW w:w="1699" w:type="dxa"/>
            <w:tcBorders>
              <w:top w:val="nil"/>
              <w:left w:val="nil"/>
              <w:bottom w:val="single" w:sz="4" w:space="0" w:color="auto"/>
              <w:right w:val="single" w:sz="4" w:space="0" w:color="auto"/>
            </w:tcBorders>
            <w:shd w:val="clear" w:color="auto" w:fill="auto"/>
            <w:noWrap/>
            <w:vAlign w:val="center"/>
            <w:hideMark/>
          </w:tcPr>
          <w:p w14:paraId="5C6AE4B6"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696" w:type="dxa"/>
            <w:tcBorders>
              <w:top w:val="nil"/>
              <w:left w:val="nil"/>
              <w:bottom w:val="single" w:sz="4" w:space="0" w:color="auto"/>
              <w:right w:val="single" w:sz="4" w:space="0" w:color="auto"/>
            </w:tcBorders>
            <w:shd w:val="clear" w:color="auto" w:fill="auto"/>
            <w:vAlign w:val="center"/>
            <w:hideMark/>
          </w:tcPr>
          <w:p w14:paraId="0BD5093D"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6D02AF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7B0C722F"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该字段值只能作为质权方客户代码</w:t>
            </w:r>
          </w:p>
        </w:tc>
      </w:tr>
      <w:tr w:rsidR="00886CD8" w:rsidRPr="005D3908" w14:paraId="78452ADD"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42E5F98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BA1F44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1727" w:type="dxa"/>
            <w:tcBorders>
              <w:top w:val="nil"/>
              <w:left w:val="nil"/>
              <w:bottom w:val="single" w:sz="4" w:space="0" w:color="auto"/>
              <w:right w:val="single" w:sz="4" w:space="0" w:color="auto"/>
            </w:tcBorders>
            <w:shd w:val="clear" w:color="auto" w:fill="auto"/>
            <w:vAlign w:val="center"/>
            <w:hideMark/>
          </w:tcPr>
          <w:p w14:paraId="5F24170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699" w:type="dxa"/>
            <w:tcBorders>
              <w:top w:val="nil"/>
              <w:left w:val="nil"/>
              <w:bottom w:val="single" w:sz="4" w:space="0" w:color="auto"/>
              <w:right w:val="single" w:sz="4" w:space="0" w:color="auto"/>
            </w:tcBorders>
            <w:shd w:val="clear" w:color="auto" w:fill="auto"/>
            <w:noWrap/>
            <w:vAlign w:val="center"/>
            <w:hideMark/>
          </w:tcPr>
          <w:p w14:paraId="0694A1AB"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696" w:type="dxa"/>
            <w:tcBorders>
              <w:top w:val="nil"/>
              <w:left w:val="nil"/>
              <w:bottom w:val="single" w:sz="4" w:space="0" w:color="auto"/>
              <w:right w:val="single" w:sz="4" w:space="0" w:color="auto"/>
            </w:tcBorders>
            <w:shd w:val="clear" w:color="auto" w:fill="auto"/>
            <w:vAlign w:val="center"/>
            <w:hideMark/>
          </w:tcPr>
          <w:p w14:paraId="0F0AD818"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2E10C25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53FBA71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r>
      <w:tr w:rsidR="00886CD8" w:rsidRPr="005D3908" w14:paraId="0E804880"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108A4B8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247F915F"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K05</w:t>
            </w:r>
          </w:p>
        </w:tc>
        <w:tc>
          <w:tcPr>
            <w:tcW w:w="1727" w:type="dxa"/>
            <w:tcBorders>
              <w:top w:val="nil"/>
              <w:left w:val="nil"/>
              <w:bottom w:val="single" w:sz="4" w:space="0" w:color="auto"/>
              <w:right w:val="single" w:sz="4" w:space="0" w:color="auto"/>
            </w:tcBorders>
            <w:shd w:val="clear" w:color="auto" w:fill="auto"/>
            <w:vAlign w:val="center"/>
            <w:hideMark/>
          </w:tcPr>
          <w:p w14:paraId="4CF8A68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applyState</w:t>
            </w:r>
          </w:p>
        </w:tc>
        <w:tc>
          <w:tcPr>
            <w:tcW w:w="1699" w:type="dxa"/>
            <w:tcBorders>
              <w:top w:val="nil"/>
              <w:left w:val="nil"/>
              <w:bottom w:val="single" w:sz="4" w:space="0" w:color="auto"/>
              <w:right w:val="single" w:sz="4" w:space="0" w:color="auto"/>
            </w:tcBorders>
            <w:shd w:val="clear" w:color="auto" w:fill="auto"/>
            <w:noWrap/>
            <w:vAlign w:val="center"/>
            <w:hideMark/>
          </w:tcPr>
          <w:p w14:paraId="7A187728"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申报状态</w:t>
            </w:r>
          </w:p>
        </w:tc>
        <w:tc>
          <w:tcPr>
            <w:tcW w:w="696" w:type="dxa"/>
            <w:tcBorders>
              <w:top w:val="nil"/>
              <w:left w:val="nil"/>
              <w:bottom w:val="single" w:sz="4" w:space="0" w:color="auto"/>
              <w:right w:val="single" w:sz="4" w:space="0" w:color="auto"/>
            </w:tcBorders>
            <w:shd w:val="clear" w:color="auto" w:fill="auto"/>
            <w:vAlign w:val="center"/>
            <w:hideMark/>
          </w:tcPr>
          <w:p w14:paraId="17A020A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7510BE4A" w14:textId="77777777" w:rsidR="0099690C" w:rsidRPr="005D3908" w:rsidRDefault="00BC15A7"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1E611C1D"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对于请求，取值一定是2-已复核。对于应答，如果提交成功，才会有新的申报状态值。</w:t>
            </w:r>
          </w:p>
        </w:tc>
      </w:tr>
      <w:tr w:rsidR="00E86099" w:rsidRPr="005D3908" w14:paraId="051D606B"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A6A004F"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7F9ABE2C"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727" w:type="dxa"/>
            <w:tcBorders>
              <w:top w:val="nil"/>
              <w:left w:val="nil"/>
              <w:bottom w:val="single" w:sz="4" w:space="0" w:color="auto"/>
              <w:right w:val="single" w:sz="4" w:space="0" w:color="auto"/>
            </w:tcBorders>
            <w:shd w:val="clear" w:color="auto" w:fill="auto"/>
            <w:vAlign w:val="center"/>
            <w:hideMark/>
          </w:tcPr>
          <w:p w14:paraId="6E7E9844"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699" w:type="dxa"/>
            <w:tcBorders>
              <w:top w:val="nil"/>
              <w:left w:val="nil"/>
              <w:bottom w:val="single" w:sz="4" w:space="0" w:color="auto"/>
              <w:right w:val="single" w:sz="4" w:space="0" w:color="auto"/>
            </w:tcBorders>
            <w:shd w:val="clear" w:color="auto" w:fill="auto"/>
            <w:noWrap/>
            <w:vAlign w:val="center"/>
            <w:hideMark/>
          </w:tcPr>
          <w:p w14:paraId="09A45354"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质押注销交割品种明细数据</w:t>
            </w:r>
          </w:p>
        </w:tc>
        <w:tc>
          <w:tcPr>
            <w:tcW w:w="696" w:type="dxa"/>
            <w:tcBorders>
              <w:top w:val="nil"/>
              <w:left w:val="nil"/>
              <w:bottom w:val="single" w:sz="4" w:space="0" w:color="auto"/>
              <w:right w:val="single" w:sz="4" w:space="0" w:color="auto"/>
            </w:tcBorders>
            <w:shd w:val="clear" w:color="auto" w:fill="auto"/>
            <w:vAlign w:val="center"/>
            <w:hideMark/>
          </w:tcPr>
          <w:p w14:paraId="001D8347"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741F265"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07FCB7A1"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p>
        </w:tc>
      </w:tr>
      <w:tr w:rsidR="00886CD8" w:rsidRPr="005D3908" w14:paraId="4B5406D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308914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0ABA7B1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1727" w:type="dxa"/>
            <w:tcBorders>
              <w:top w:val="nil"/>
              <w:left w:val="nil"/>
              <w:bottom w:val="single" w:sz="4" w:space="0" w:color="auto"/>
              <w:right w:val="single" w:sz="4" w:space="0" w:color="auto"/>
            </w:tcBorders>
            <w:shd w:val="clear" w:color="auto" w:fill="auto"/>
            <w:vAlign w:val="center"/>
          </w:tcPr>
          <w:p w14:paraId="2F11339E"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1699" w:type="dxa"/>
            <w:tcBorders>
              <w:top w:val="nil"/>
              <w:left w:val="nil"/>
              <w:bottom w:val="single" w:sz="4" w:space="0" w:color="auto"/>
              <w:right w:val="single" w:sz="4" w:space="0" w:color="auto"/>
            </w:tcBorders>
            <w:shd w:val="clear" w:color="auto" w:fill="auto"/>
            <w:noWrap/>
            <w:vAlign w:val="center"/>
            <w:hideMark/>
          </w:tcPr>
          <w:p w14:paraId="41F5FD74"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质押注销交割品种明细</w:t>
            </w:r>
          </w:p>
        </w:tc>
        <w:tc>
          <w:tcPr>
            <w:tcW w:w="696" w:type="dxa"/>
            <w:tcBorders>
              <w:top w:val="nil"/>
              <w:left w:val="nil"/>
              <w:bottom w:val="single" w:sz="4" w:space="0" w:color="auto"/>
              <w:right w:val="single" w:sz="4" w:space="0" w:color="auto"/>
            </w:tcBorders>
            <w:shd w:val="clear" w:color="auto" w:fill="auto"/>
            <w:vAlign w:val="center"/>
          </w:tcPr>
          <w:p w14:paraId="150928CE"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nil"/>
              <w:bottom w:val="single" w:sz="4" w:space="0" w:color="auto"/>
              <w:right w:val="single" w:sz="4" w:space="0" w:color="auto"/>
            </w:tcBorders>
            <w:shd w:val="clear" w:color="auto" w:fill="auto"/>
            <w:noWrap/>
            <w:vAlign w:val="center"/>
          </w:tcPr>
          <w:p w14:paraId="1B6F1C4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2579" w:type="dxa"/>
            <w:tcBorders>
              <w:top w:val="nil"/>
              <w:left w:val="nil"/>
              <w:bottom w:val="single" w:sz="4" w:space="0" w:color="auto"/>
              <w:right w:val="single" w:sz="4" w:space="0" w:color="auto"/>
            </w:tcBorders>
            <w:shd w:val="clear" w:color="auto" w:fill="auto"/>
            <w:noWrap/>
            <w:vAlign w:val="center"/>
            <w:hideMark/>
          </w:tcPr>
          <w:p w14:paraId="109BFD60"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r>
      <w:tr w:rsidR="00886CD8" w:rsidRPr="0030576E" w14:paraId="264C52B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7197646F"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57F4D99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1727" w:type="dxa"/>
            <w:tcBorders>
              <w:top w:val="nil"/>
              <w:left w:val="nil"/>
              <w:bottom w:val="single" w:sz="4" w:space="0" w:color="auto"/>
              <w:right w:val="single" w:sz="4" w:space="0" w:color="auto"/>
            </w:tcBorders>
            <w:shd w:val="clear" w:color="auto" w:fill="auto"/>
            <w:vAlign w:val="center"/>
            <w:hideMark/>
          </w:tcPr>
          <w:p w14:paraId="674CDCB5"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1699" w:type="dxa"/>
            <w:tcBorders>
              <w:top w:val="nil"/>
              <w:left w:val="nil"/>
              <w:bottom w:val="single" w:sz="4" w:space="0" w:color="auto"/>
              <w:right w:val="single" w:sz="4" w:space="0" w:color="auto"/>
            </w:tcBorders>
            <w:shd w:val="clear" w:color="auto" w:fill="auto"/>
            <w:noWrap/>
            <w:vAlign w:val="center"/>
            <w:hideMark/>
          </w:tcPr>
          <w:p w14:paraId="0ABBFDF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696" w:type="dxa"/>
            <w:tcBorders>
              <w:top w:val="nil"/>
              <w:left w:val="nil"/>
              <w:bottom w:val="single" w:sz="4" w:space="0" w:color="auto"/>
              <w:right w:val="single" w:sz="4" w:space="0" w:color="auto"/>
            </w:tcBorders>
            <w:shd w:val="clear" w:color="auto" w:fill="auto"/>
            <w:vAlign w:val="center"/>
            <w:hideMark/>
          </w:tcPr>
          <w:p w14:paraId="6909FFDC"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3FA977AF"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63614977" w14:textId="77777777" w:rsidR="0099690C" w:rsidRPr="00905751" w:rsidRDefault="0099690C" w:rsidP="00886CD8">
            <w:pPr>
              <w:widowControl/>
              <w:spacing w:line="240" w:lineRule="auto"/>
              <w:ind w:firstLineChars="0" w:firstLine="0"/>
              <w:rPr>
                <w:rFonts w:ascii="宋体" w:eastAsia="宋体" w:hAnsi="宋体" w:cs="宋体"/>
                <w:color w:val="000000"/>
                <w:kern w:val="0"/>
                <w:sz w:val="20"/>
                <w:szCs w:val="20"/>
              </w:rPr>
            </w:pPr>
            <w:r w:rsidRPr="00905751">
              <w:rPr>
                <w:rFonts w:hint="eastAsia"/>
                <w:sz w:val="20"/>
                <w:szCs w:val="20"/>
              </w:rPr>
              <w:t>交割品种代码、仓库代码必须在质押登记中存在，且不能重复</w:t>
            </w:r>
            <w:r>
              <w:rPr>
                <w:rFonts w:hint="eastAsia"/>
                <w:sz w:val="20"/>
                <w:szCs w:val="20"/>
              </w:rPr>
              <w:t>。</w:t>
            </w:r>
          </w:p>
        </w:tc>
      </w:tr>
      <w:tr w:rsidR="00A16E70" w:rsidRPr="0030576E" w14:paraId="0493D70F"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90E1351" w14:textId="77777777" w:rsidR="00A16E70"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0C07E64B"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W00</w:t>
            </w:r>
          </w:p>
        </w:tc>
        <w:tc>
          <w:tcPr>
            <w:tcW w:w="1727" w:type="dxa"/>
            <w:tcBorders>
              <w:top w:val="nil"/>
              <w:left w:val="nil"/>
              <w:bottom w:val="single" w:sz="4" w:space="0" w:color="auto"/>
              <w:right w:val="single" w:sz="4" w:space="0" w:color="auto"/>
            </w:tcBorders>
            <w:shd w:val="clear" w:color="auto" w:fill="auto"/>
            <w:vAlign w:val="center"/>
          </w:tcPr>
          <w:p w14:paraId="261A72E3"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warehouseID</w:t>
            </w:r>
          </w:p>
        </w:tc>
        <w:tc>
          <w:tcPr>
            <w:tcW w:w="1699" w:type="dxa"/>
            <w:tcBorders>
              <w:top w:val="nil"/>
              <w:left w:val="nil"/>
              <w:bottom w:val="single" w:sz="4" w:space="0" w:color="auto"/>
              <w:right w:val="single" w:sz="4" w:space="0" w:color="auto"/>
            </w:tcBorders>
            <w:shd w:val="clear" w:color="auto" w:fill="auto"/>
            <w:noWrap/>
            <w:vAlign w:val="center"/>
          </w:tcPr>
          <w:p w14:paraId="5FB62550"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696" w:type="dxa"/>
            <w:tcBorders>
              <w:top w:val="nil"/>
              <w:left w:val="nil"/>
              <w:bottom w:val="single" w:sz="4" w:space="0" w:color="auto"/>
              <w:right w:val="single" w:sz="4" w:space="0" w:color="auto"/>
            </w:tcBorders>
            <w:shd w:val="clear" w:color="auto" w:fill="auto"/>
            <w:vAlign w:val="center"/>
          </w:tcPr>
          <w:p w14:paraId="69C24667" w14:textId="65043F24" w:rsidR="00A16E70" w:rsidRPr="0030576E" w:rsidRDefault="00227877"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5D13BD2D" w14:textId="6EF74787" w:rsidR="00A16E70" w:rsidRPr="0030576E" w:rsidRDefault="00227877"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594D466E"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A16E70" w:rsidRPr="0030576E" w14:paraId="56BB5222"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6AE1FE9"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510AEFBB" w14:textId="77777777" w:rsidR="00A16E70" w:rsidRPr="0030576E" w:rsidRDefault="00A16E70" w:rsidP="00B51E11">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w:t>
            </w:r>
            <w:r w:rsidR="00B51E11">
              <w:rPr>
                <w:rFonts w:ascii="宋体" w:eastAsia="宋体" w:hAnsi="宋体" w:cs="宋体" w:hint="eastAsia"/>
                <w:color w:val="000000"/>
                <w:kern w:val="0"/>
                <w:sz w:val="20"/>
                <w:szCs w:val="20"/>
              </w:rPr>
              <w:t>2</w:t>
            </w:r>
          </w:p>
        </w:tc>
        <w:tc>
          <w:tcPr>
            <w:tcW w:w="1727" w:type="dxa"/>
            <w:tcBorders>
              <w:top w:val="nil"/>
              <w:left w:val="nil"/>
              <w:bottom w:val="single" w:sz="4" w:space="0" w:color="auto"/>
              <w:right w:val="single" w:sz="4" w:space="0" w:color="auto"/>
            </w:tcBorders>
            <w:shd w:val="clear" w:color="auto" w:fill="auto"/>
            <w:vAlign w:val="center"/>
            <w:hideMark/>
          </w:tcPr>
          <w:p w14:paraId="2B9BBAB7" w14:textId="77777777" w:rsidR="00A16E70" w:rsidRPr="0030576E" w:rsidRDefault="00B51E11" w:rsidP="00886CD8">
            <w:pPr>
              <w:widowControl/>
              <w:spacing w:line="240" w:lineRule="auto"/>
              <w:ind w:firstLineChars="0" w:firstLine="0"/>
              <w:rPr>
                <w:rFonts w:ascii="宋体" w:eastAsia="宋体" w:hAnsi="宋体" w:cs="宋体"/>
                <w:color w:val="000000"/>
                <w:kern w:val="0"/>
                <w:sz w:val="20"/>
                <w:szCs w:val="20"/>
              </w:rPr>
            </w:pPr>
            <w:r w:rsidRPr="00B51E11">
              <w:rPr>
                <w:rFonts w:ascii="宋体" w:eastAsia="宋体" w:hAnsi="宋体" w:cs="宋体"/>
                <w:color w:val="000000"/>
                <w:kern w:val="0"/>
                <w:sz w:val="20"/>
                <w:szCs w:val="20"/>
              </w:rPr>
              <w:t>stdWeight</w:t>
            </w:r>
          </w:p>
        </w:tc>
        <w:tc>
          <w:tcPr>
            <w:tcW w:w="1699" w:type="dxa"/>
            <w:tcBorders>
              <w:top w:val="nil"/>
              <w:left w:val="nil"/>
              <w:bottom w:val="single" w:sz="4" w:space="0" w:color="auto"/>
              <w:right w:val="single" w:sz="4" w:space="0" w:color="auto"/>
            </w:tcBorders>
            <w:shd w:val="clear" w:color="auto" w:fill="auto"/>
            <w:noWrap/>
            <w:vAlign w:val="center"/>
            <w:hideMark/>
          </w:tcPr>
          <w:p w14:paraId="1056D9E5"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本次注销重量</w:t>
            </w:r>
          </w:p>
        </w:tc>
        <w:tc>
          <w:tcPr>
            <w:tcW w:w="696" w:type="dxa"/>
            <w:tcBorders>
              <w:top w:val="nil"/>
              <w:left w:val="nil"/>
              <w:bottom w:val="single" w:sz="4" w:space="0" w:color="auto"/>
              <w:right w:val="single" w:sz="4" w:space="0" w:color="auto"/>
            </w:tcBorders>
            <w:shd w:val="clear" w:color="auto" w:fill="auto"/>
            <w:vAlign w:val="center"/>
            <w:hideMark/>
          </w:tcPr>
          <w:p w14:paraId="6EF1F0BE"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52AD9EF6"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69B8199C"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ED281F" w:rsidRPr="0030576E" w14:paraId="61CB18E1"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B4AC1BC"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2DF72BE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27" w:type="dxa"/>
            <w:tcBorders>
              <w:top w:val="nil"/>
              <w:left w:val="nil"/>
              <w:bottom w:val="single" w:sz="4" w:space="0" w:color="auto"/>
              <w:right w:val="single" w:sz="4" w:space="0" w:color="auto"/>
            </w:tcBorders>
            <w:shd w:val="clear" w:color="auto" w:fill="auto"/>
            <w:vAlign w:val="center"/>
            <w:hideMark/>
          </w:tcPr>
          <w:p w14:paraId="7E5C1841"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699" w:type="dxa"/>
            <w:tcBorders>
              <w:top w:val="nil"/>
              <w:left w:val="nil"/>
              <w:bottom w:val="single" w:sz="4" w:space="0" w:color="auto"/>
              <w:right w:val="single" w:sz="4" w:space="0" w:color="auto"/>
            </w:tcBorders>
            <w:shd w:val="clear" w:color="auto" w:fill="auto"/>
            <w:noWrap/>
            <w:vAlign w:val="center"/>
            <w:hideMark/>
          </w:tcPr>
          <w:p w14:paraId="2E1B5F90"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质押注销申报编号</w:t>
            </w:r>
          </w:p>
        </w:tc>
        <w:tc>
          <w:tcPr>
            <w:tcW w:w="696" w:type="dxa"/>
            <w:tcBorders>
              <w:top w:val="nil"/>
              <w:left w:val="nil"/>
              <w:bottom w:val="single" w:sz="4" w:space="0" w:color="auto"/>
              <w:right w:val="single" w:sz="4" w:space="0" w:color="auto"/>
            </w:tcBorders>
            <w:shd w:val="clear" w:color="auto" w:fill="auto"/>
            <w:noWrap/>
            <w:vAlign w:val="center"/>
            <w:hideMark/>
          </w:tcPr>
          <w:p w14:paraId="6B2DEB28"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5BA3412F"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21089865"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r>
      <w:tr w:rsidR="00A16E70" w:rsidRPr="0030576E" w14:paraId="072309F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478666CD"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A229201"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1727" w:type="dxa"/>
            <w:tcBorders>
              <w:top w:val="nil"/>
              <w:left w:val="nil"/>
              <w:bottom w:val="single" w:sz="4" w:space="0" w:color="auto"/>
              <w:right w:val="single" w:sz="4" w:space="0" w:color="auto"/>
            </w:tcBorders>
            <w:shd w:val="clear" w:color="auto" w:fill="auto"/>
            <w:vAlign w:val="center"/>
            <w:hideMark/>
          </w:tcPr>
          <w:p w14:paraId="6B47E76F"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1699" w:type="dxa"/>
            <w:tcBorders>
              <w:top w:val="nil"/>
              <w:left w:val="nil"/>
              <w:bottom w:val="single" w:sz="4" w:space="0" w:color="auto"/>
              <w:right w:val="single" w:sz="4" w:space="0" w:color="auto"/>
            </w:tcBorders>
            <w:shd w:val="clear" w:color="auto" w:fill="auto"/>
            <w:noWrap/>
            <w:vAlign w:val="center"/>
            <w:hideMark/>
          </w:tcPr>
          <w:p w14:paraId="40867A92"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696" w:type="dxa"/>
            <w:tcBorders>
              <w:top w:val="nil"/>
              <w:left w:val="nil"/>
              <w:bottom w:val="single" w:sz="4" w:space="0" w:color="auto"/>
              <w:right w:val="single" w:sz="4" w:space="0" w:color="auto"/>
            </w:tcBorders>
            <w:shd w:val="clear" w:color="auto" w:fill="auto"/>
            <w:noWrap/>
            <w:vAlign w:val="center"/>
            <w:hideMark/>
          </w:tcPr>
          <w:p w14:paraId="02190697"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151E7047"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4BC607B8"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7169180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64226B0"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12D3259A"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T15</w:t>
            </w:r>
          </w:p>
        </w:tc>
        <w:tc>
          <w:tcPr>
            <w:tcW w:w="1727" w:type="dxa"/>
            <w:tcBorders>
              <w:top w:val="nil"/>
              <w:left w:val="nil"/>
              <w:bottom w:val="single" w:sz="4" w:space="0" w:color="auto"/>
              <w:right w:val="single" w:sz="4" w:space="0" w:color="auto"/>
            </w:tcBorders>
            <w:shd w:val="clear" w:color="auto" w:fill="auto"/>
            <w:vAlign w:val="center"/>
          </w:tcPr>
          <w:p w14:paraId="49563B7E"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applyTradeDate</w:t>
            </w:r>
          </w:p>
        </w:tc>
        <w:tc>
          <w:tcPr>
            <w:tcW w:w="1699" w:type="dxa"/>
            <w:tcBorders>
              <w:top w:val="nil"/>
              <w:left w:val="nil"/>
              <w:bottom w:val="single" w:sz="4" w:space="0" w:color="auto"/>
              <w:right w:val="single" w:sz="4" w:space="0" w:color="auto"/>
            </w:tcBorders>
            <w:shd w:val="clear" w:color="auto" w:fill="auto"/>
            <w:noWrap/>
            <w:vAlign w:val="center"/>
          </w:tcPr>
          <w:p w14:paraId="0C35339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696" w:type="dxa"/>
            <w:tcBorders>
              <w:top w:val="nil"/>
              <w:left w:val="nil"/>
              <w:bottom w:val="single" w:sz="4" w:space="0" w:color="auto"/>
              <w:right w:val="single" w:sz="4" w:space="0" w:color="auto"/>
            </w:tcBorders>
            <w:shd w:val="clear" w:color="auto" w:fill="auto"/>
            <w:noWrap/>
            <w:vAlign w:val="center"/>
          </w:tcPr>
          <w:p w14:paraId="70098B2F"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tcPr>
          <w:p w14:paraId="392D8E06"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tcPr>
          <w:p w14:paraId="23AE5113"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1E450FFE"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7CB7B0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43B2465"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27" w:type="dxa"/>
            <w:tcBorders>
              <w:top w:val="nil"/>
              <w:left w:val="nil"/>
              <w:bottom w:val="single" w:sz="4" w:space="0" w:color="auto"/>
              <w:right w:val="single" w:sz="4" w:space="0" w:color="auto"/>
            </w:tcBorders>
            <w:shd w:val="clear" w:color="auto" w:fill="auto"/>
            <w:vAlign w:val="center"/>
            <w:hideMark/>
          </w:tcPr>
          <w:p w14:paraId="6BEFE54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699" w:type="dxa"/>
            <w:tcBorders>
              <w:top w:val="nil"/>
              <w:left w:val="nil"/>
              <w:bottom w:val="single" w:sz="4" w:space="0" w:color="auto"/>
              <w:right w:val="single" w:sz="4" w:space="0" w:color="auto"/>
            </w:tcBorders>
            <w:shd w:val="clear" w:color="auto" w:fill="auto"/>
            <w:noWrap/>
            <w:vAlign w:val="center"/>
            <w:hideMark/>
          </w:tcPr>
          <w:p w14:paraId="6D3C6DB2"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696" w:type="dxa"/>
            <w:tcBorders>
              <w:top w:val="nil"/>
              <w:left w:val="nil"/>
              <w:bottom w:val="single" w:sz="4" w:space="0" w:color="auto"/>
              <w:right w:val="single" w:sz="4" w:space="0" w:color="auto"/>
            </w:tcBorders>
            <w:shd w:val="clear" w:color="auto" w:fill="auto"/>
            <w:noWrap/>
            <w:vAlign w:val="center"/>
            <w:hideMark/>
          </w:tcPr>
          <w:p w14:paraId="424944D1"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0FE1E936"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68BC639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0EA13D3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A8333FA"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766DDA3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27" w:type="dxa"/>
            <w:tcBorders>
              <w:top w:val="nil"/>
              <w:left w:val="nil"/>
              <w:bottom w:val="single" w:sz="4" w:space="0" w:color="auto"/>
              <w:right w:val="single" w:sz="4" w:space="0" w:color="auto"/>
            </w:tcBorders>
            <w:shd w:val="clear" w:color="auto" w:fill="auto"/>
            <w:vAlign w:val="center"/>
            <w:hideMark/>
          </w:tcPr>
          <w:p w14:paraId="6F58FBA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699" w:type="dxa"/>
            <w:tcBorders>
              <w:top w:val="nil"/>
              <w:left w:val="nil"/>
              <w:bottom w:val="single" w:sz="4" w:space="0" w:color="auto"/>
              <w:right w:val="single" w:sz="4" w:space="0" w:color="auto"/>
            </w:tcBorders>
            <w:shd w:val="clear" w:color="auto" w:fill="auto"/>
            <w:noWrap/>
            <w:vAlign w:val="center"/>
            <w:hideMark/>
          </w:tcPr>
          <w:p w14:paraId="43BBB5D9"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696" w:type="dxa"/>
            <w:tcBorders>
              <w:top w:val="nil"/>
              <w:left w:val="nil"/>
              <w:bottom w:val="single" w:sz="4" w:space="0" w:color="auto"/>
              <w:right w:val="single" w:sz="4" w:space="0" w:color="auto"/>
            </w:tcBorders>
            <w:shd w:val="clear" w:color="auto" w:fill="auto"/>
            <w:noWrap/>
            <w:vAlign w:val="center"/>
            <w:hideMark/>
          </w:tcPr>
          <w:p w14:paraId="133C20DF"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04C5D917"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3526052C"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bl>
    <w:p w14:paraId="5AB5D406" w14:textId="77777777" w:rsidR="0096390C" w:rsidRDefault="0096390C" w:rsidP="0096390C">
      <w:pPr>
        <w:ind w:firstLine="480"/>
      </w:pPr>
    </w:p>
    <w:p w14:paraId="0C93C5BF" w14:textId="77777777" w:rsidR="00E10CAE" w:rsidRDefault="00E10CAE" w:rsidP="00E10CAE">
      <w:pPr>
        <w:pStyle w:val="4"/>
        <w:numPr>
          <w:ilvl w:val="3"/>
          <w:numId w:val="4"/>
        </w:numPr>
        <w:ind w:left="0" w:firstLineChars="0" w:firstLine="0"/>
      </w:pPr>
      <w:r w:rsidRPr="0096390C">
        <w:rPr>
          <w:rFonts w:hint="eastAsia"/>
        </w:rPr>
        <w:lastRenderedPageBreak/>
        <w:t>撤销质押</w:t>
      </w:r>
      <w:r>
        <w:rPr>
          <w:rFonts w:hint="eastAsia"/>
        </w:rPr>
        <w:t>注销</w:t>
      </w:r>
      <w:r w:rsidRPr="0096390C">
        <w:rPr>
          <w:rFonts w:hint="eastAsia"/>
        </w:rPr>
        <w:t>申报请求及应答</w:t>
      </w:r>
    </w:p>
    <w:p w14:paraId="1C15E284" w14:textId="77777777" w:rsidR="00E10CAE" w:rsidRDefault="00E10CAE" w:rsidP="00E10CAE">
      <w:pPr>
        <w:ind w:firstLine="482"/>
      </w:pPr>
      <w:r w:rsidRPr="00191417">
        <w:rPr>
          <w:rFonts w:hint="eastAsia"/>
          <w:b/>
        </w:rPr>
        <w:t>功能：</w:t>
      </w:r>
      <w:r w:rsidR="00862E25" w:rsidRPr="00191417">
        <w:rPr>
          <w:rFonts w:hint="eastAsia"/>
        </w:rPr>
        <w:t>撤销</w:t>
      </w:r>
      <w:r w:rsidRPr="00191417">
        <w:rPr>
          <w:rFonts w:hint="eastAsia"/>
        </w:rPr>
        <w:t>质押</w:t>
      </w:r>
      <w:r>
        <w:rPr>
          <w:rFonts w:hint="eastAsia"/>
        </w:rPr>
        <w:t>注销</w:t>
      </w:r>
      <w:r w:rsidRPr="00191417">
        <w:rPr>
          <w:rFonts w:hint="eastAsia"/>
        </w:rPr>
        <w:t>申报</w:t>
      </w:r>
      <w:r>
        <w:rPr>
          <w:rFonts w:hint="eastAsia"/>
        </w:rPr>
        <w:t>指令用于会员二级系统撤销该会员席位所属客户提交给一级系统的状态为“</w:t>
      </w:r>
      <w:r w:rsidRPr="00191417">
        <w:rPr>
          <w:rFonts w:hint="eastAsia"/>
          <w:b/>
        </w:rPr>
        <w:t>已提交</w:t>
      </w:r>
      <w:r w:rsidR="00862E25">
        <w:rPr>
          <w:rFonts w:hint="eastAsia"/>
        </w:rPr>
        <w:t>”的质押</w:t>
      </w:r>
      <w:r>
        <w:rPr>
          <w:rFonts w:hint="eastAsia"/>
        </w:rPr>
        <w:t>注销申报单。</w:t>
      </w:r>
    </w:p>
    <w:p w14:paraId="0E9FA94A" w14:textId="77777777" w:rsidR="00E10CAE" w:rsidRPr="00191417" w:rsidRDefault="00E10CAE" w:rsidP="00E10CAE">
      <w:pPr>
        <w:ind w:firstLine="480"/>
      </w:pPr>
      <w:r>
        <w:rPr>
          <w:rFonts w:hint="eastAsia"/>
        </w:rPr>
        <w:t>消息体格式如下：</w:t>
      </w:r>
    </w:p>
    <w:tbl>
      <w:tblPr>
        <w:tblW w:w="8872" w:type="dxa"/>
        <w:tblInd w:w="103" w:type="dxa"/>
        <w:tblLook w:val="04A0" w:firstRow="1" w:lastRow="0" w:firstColumn="1" w:lastColumn="0" w:noHBand="0" w:noVBand="1"/>
      </w:tblPr>
      <w:tblGrid>
        <w:gridCol w:w="798"/>
        <w:gridCol w:w="1716"/>
        <w:gridCol w:w="2160"/>
        <w:gridCol w:w="760"/>
        <w:gridCol w:w="920"/>
        <w:gridCol w:w="2518"/>
      </w:tblGrid>
      <w:tr w:rsidR="00E10CAE" w:rsidRPr="0030576E" w14:paraId="57AAB241" w14:textId="77777777" w:rsidTr="00F95C0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2E2C5D"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6C68B344"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07B21C7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6FB805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97835E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18" w:type="dxa"/>
            <w:tcBorders>
              <w:top w:val="single" w:sz="4" w:space="0" w:color="auto"/>
              <w:left w:val="nil"/>
              <w:bottom w:val="single" w:sz="4" w:space="0" w:color="auto"/>
              <w:right w:val="single" w:sz="4" w:space="0" w:color="auto"/>
            </w:tcBorders>
            <w:shd w:val="clear" w:color="000000" w:fill="D9D9D9"/>
            <w:noWrap/>
            <w:vAlign w:val="center"/>
            <w:hideMark/>
          </w:tcPr>
          <w:p w14:paraId="63B952CF"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0855BA" w:rsidRPr="0030576E" w14:paraId="67EE86F8"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85466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noWrap/>
            <w:vAlign w:val="center"/>
            <w:hideMark/>
          </w:tcPr>
          <w:p w14:paraId="75EA884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17AE1BC"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质押注销</w:t>
            </w:r>
            <w:r w:rsidRPr="0030576E">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vAlign w:val="center"/>
            <w:hideMark/>
          </w:tcPr>
          <w:p w14:paraId="2232D053"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26ED0A1"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4046671C"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p>
        </w:tc>
      </w:tr>
      <w:tr w:rsidR="00862E25" w:rsidRPr="0030576E" w14:paraId="67C4BE45"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BCC437"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18C04FF1"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4C7A1DA"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1998DEB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A601D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33A1F870"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862E25" w:rsidRPr="0030576E" w14:paraId="12B717E3"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1C45841" w14:textId="77777777" w:rsidR="00862E25" w:rsidRPr="00984E1E" w:rsidRDefault="00862E25" w:rsidP="008666C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647A5A67" w14:textId="77777777" w:rsidR="00862E25" w:rsidRPr="00984E1E" w:rsidRDefault="00862E25" w:rsidP="008666C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4EB0261" w14:textId="77777777" w:rsidR="00862E25" w:rsidRPr="00984E1E" w:rsidRDefault="00862E25" w:rsidP="008666C7">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6C70F5F" w14:textId="77777777" w:rsidR="00862E25" w:rsidRPr="007E3DAF" w:rsidRDefault="00862E25" w:rsidP="008666C7">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DA5519B" w14:textId="77777777" w:rsidR="00862E25" w:rsidRPr="00984E1E" w:rsidRDefault="00862E25" w:rsidP="008666C7">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6A387395"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862E25" w:rsidRPr="0030576E" w14:paraId="35B1F410"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1C2381"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738ABCA4"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2C73C2E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质权方</w:t>
            </w: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00A1F44"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F5E68BE"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73E5105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p>
        </w:tc>
      </w:tr>
      <w:tr w:rsidR="00862E25" w:rsidRPr="0030576E" w14:paraId="5CFBF62D"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ECE4D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49144D45"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2AE5343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3612291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1BFD0F0"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66BF891C"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p>
        </w:tc>
      </w:tr>
      <w:tr w:rsidR="00290B99" w:rsidRPr="0030576E" w14:paraId="1AF74997"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1FF19E"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98508FF"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FB70D3B" w14:textId="77777777" w:rsidR="00290B99"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1C836E2C"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79264A60"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4D002E26"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p>
        </w:tc>
      </w:tr>
      <w:tr w:rsidR="00290B99" w:rsidRPr="0030576E" w14:paraId="317814CB"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BCEDAE8"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9B0C0D5"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3CE2A151" w14:textId="77777777" w:rsidR="00290B99" w:rsidRDefault="00290B99" w:rsidP="008666C7">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5D537684"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5F69AD7"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409F11BB"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p>
        </w:tc>
      </w:tr>
      <w:tr w:rsidR="009D2846" w:rsidRPr="0030576E" w14:paraId="6D479A6B"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6C26BC3"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4BAD04A3"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4797B12A"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1746AD5"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0A33274D"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6777781B"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p>
        </w:tc>
      </w:tr>
      <w:tr w:rsidR="009D2846" w:rsidRPr="0030576E" w14:paraId="7884812D"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FBE950"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51329860"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1D0C6D86"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0D26E92"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23E8960E"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2CD167B6"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p>
        </w:tc>
      </w:tr>
    </w:tbl>
    <w:p w14:paraId="0E5C8B8E" w14:textId="77777777" w:rsidR="00E10CAE" w:rsidRPr="0030576E" w:rsidRDefault="00E10CAE" w:rsidP="00E10CAE">
      <w:pPr>
        <w:ind w:firstLine="480"/>
      </w:pPr>
    </w:p>
    <w:p w14:paraId="0F628D8C" w14:textId="77777777" w:rsidR="00F6548B" w:rsidRDefault="00F6548B" w:rsidP="00F6548B">
      <w:pPr>
        <w:pStyle w:val="4"/>
        <w:numPr>
          <w:ilvl w:val="3"/>
          <w:numId w:val="4"/>
        </w:numPr>
        <w:ind w:left="0" w:firstLineChars="0" w:firstLine="0"/>
      </w:pPr>
      <w:r w:rsidRPr="0096390C">
        <w:rPr>
          <w:rFonts w:hint="eastAsia"/>
        </w:rPr>
        <w:t>质押注销申报查询请求及应答</w:t>
      </w:r>
    </w:p>
    <w:p w14:paraId="52DCE7DC" w14:textId="77777777" w:rsidR="00F6548B" w:rsidRDefault="00F6548B" w:rsidP="00F6548B">
      <w:pPr>
        <w:ind w:firstLine="482"/>
      </w:pPr>
      <w:r w:rsidRPr="0089519E">
        <w:rPr>
          <w:rFonts w:hint="eastAsia"/>
          <w:b/>
        </w:rPr>
        <w:t>功能</w:t>
      </w:r>
      <w:r>
        <w:rPr>
          <w:rFonts w:hint="eastAsia"/>
        </w:rPr>
        <w:t>：质押注销</w:t>
      </w:r>
      <w:r w:rsidR="00CF687B">
        <w:rPr>
          <w:rFonts w:hint="eastAsia"/>
        </w:rPr>
        <w:t>申报</w:t>
      </w:r>
      <w:r>
        <w:rPr>
          <w:rFonts w:hint="eastAsia"/>
        </w:rPr>
        <w:t>查询指令用于质权方的会员二级系统查询质押注销申报，支持同时查询多条质押注销申报信息。</w:t>
      </w:r>
    </w:p>
    <w:p w14:paraId="7FB7BF01" w14:textId="77777777" w:rsidR="00F6548B" w:rsidRPr="00CF687B" w:rsidRDefault="00F6548B" w:rsidP="00F6548B">
      <w:pPr>
        <w:ind w:firstLine="480"/>
      </w:pPr>
      <w:r>
        <w:rPr>
          <w:rFonts w:hint="eastAsia"/>
        </w:rPr>
        <w:t>消息体格式如下：</w:t>
      </w:r>
    </w:p>
    <w:tbl>
      <w:tblPr>
        <w:tblW w:w="9361" w:type="dxa"/>
        <w:tblInd w:w="103" w:type="dxa"/>
        <w:tblLayout w:type="fixed"/>
        <w:tblLook w:val="04A0" w:firstRow="1" w:lastRow="0" w:firstColumn="1" w:lastColumn="0" w:noHBand="0" w:noVBand="1"/>
      </w:tblPr>
      <w:tblGrid>
        <w:gridCol w:w="714"/>
        <w:gridCol w:w="709"/>
        <w:gridCol w:w="1984"/>
        <w:gridCol w:w="1843"/>
        <w:gridCol w:w="709"/>
        <w:gridCol w:w="709"/>
        <w:gridCol w:w="2693"/>
      </w:tblGrid>
      <w:tr w:rsidR="00F6548B" w:rsidRPr="00710A79" w14:paraId="62D74132" w14:textId="77777777" w:rsidTr="00F95C08">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472792A2"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3121B3"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7BE6A97D"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5B011BF7"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549AC0CD"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FE34BCB"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693" w:type="dxa"/>
            <w:tcBorders>
              <w:top w:val="single" w:sz="4" w:space="0" w:color="auto"/>
              <w:left w:val="nil"/>
              <w:bottom w:val="single" w:sz="4" w:space="0" w:color="auto"/>
              <w:right w:val="single" w:sz="4" w:space="0" w:color="auto"/>
            </w:tcBorders>
            <w:shd w:val="clear" w:color="000000" w:fill="D9D9D9"/>
            <w:noWrap/>
            <w:vAlign w:val="center"/>
            <w:hideMark/>
          </w:tcPr>
          <w:p w14:paraId="5DDF83FC"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F6548B" w:rsidRPr="00710A79" w14:paraId="1E4AE50D"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6ED1585"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05F80E9"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AE12C3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43" w:type="dxa"/>
            <w:tcBorders>
              <w:top w:val="nil"/>
              <w:left w:val="nil"/>
              <w:bottom w:val="single" w:sz="4" w:space="0" w:color="auto"/>
              <w:right w:val="single" w:sz="4" w:space="0" w:color="auto"/>
            </w:tcBorders>
            <w:shd w:val="clear" w:color="auto" w:fill="auto"/>
            <w:noWrap/>
            <w:vAlign w:val="center"/>
            <w:hideMark/>
          </w:tcPr>
          <w:p w14:paraId="5B69C49F"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03A8E80C"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1DAD780"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389F363" w14:textId="77777777" w:rsidR="00F6548B" w:rsidRPr="00710A79" w:rsidRDefault="00690B82"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F6548B" w:rsidRPr="00710A79" w14:paraId="70DA4D28"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3A41E429"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DADAD4" w14:textId="77777777" w:rsidR="00F6548B" w:rsidRPr="00984E1E" w:rsidRDefault="00F6548B" w:rsidP="00C21BF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4309BA00" w14:textId="77777777" w:rsidR="00F6548B" w:rsidRPr="00984E1E" w:rsidRDefault="00F6548B" w:rsidP="00C21BF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43" w:type="dxa"/>
            <w:tcBorders>
              <w:top w:val="nil"/>
              <w:left w:val="nil"/>
              <w:bottom w:val="single" w:sz="4" w:space="0" w:color="auto"/>
              <w:right w:val="single" w:sz="4" w:space="0" w:color="auto"/>
            </w:tcBorders>
            <w:shd w:val="clear" w:color="auto" w:fill="auto"/>
            <w:noWrap/>
            <w:vAlign w:val="center"/>
          </w:tcPr>
          <w:p w14:paraId="67317AAC" w14:textId="77777777" w:rsidR="00F6548B" w:rsidRPr="00984E1E" w:rsidRDefault="00F6548B" w:rsidP="00C21BF7">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703C0F2B" w14:textId="77777777" w:rsidR="00F6548B" w:rsidRPr="007D5A61" w:rsidRDefault="00F6548B" w:rsidP="00C21BF7">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4B1EDA09" w14:textId="77777777" w:rsidR="00F6548B" w:rsidRPr="007803DC" w:rsidRDefault="00F6548B" w:rsidP="00C21BF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799F5705" w14:textId="77777777" w:rsidR="00F6548B" w:rsidRPr="00710A79" w:rsidRDefault="00690B82"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F6548B" w:rsidRPr="00710A79" w14:paraId="537C619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01CED891"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56EED7"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D15A8D7"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22FB1EE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sidR="00F513CE">
              <w:rPr>
                <w:rFonts w:ascii="宋体" w:eastAsia="宋体" w:hAnsi="宋体" w:cs="宋体" w:hint="eastAsia"/>
                <w:color w:val="000000"/>
                <w:kern w:val="0"/>
                <w:sz w:val="20"/>
                <w:szCs w:val="20"/>
              </w:rPr>
              <w:t>报</w:t>
            </w:r>
            <w:r w:rsidR="00CF687B">
              <w:rPr>
                <w:rFonts w:ascii="宋体" w:eastAsia="宋体" w:hAnsi="宋体" w:cs="宋体" w:hint="eastAsia"/>
                <w:color w:val="000000"/>
                <w:kern w:val="0"/>
                <w:sz w:val="20"/>
                <w:szCs w:val="20"/>
              </w:rPr>
              <w:t>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16DCE20E"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32D8E2AB"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57C7AB6"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r>
      <w:tr w:rsidR="00F6548B" w:rsidRPr="00710A79" w14:paraId="79867794"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65B9F1DE"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980BB13" w14:textId="77777777" w:rsidR="00F6548B" w:rsidRPr="00710A79" w:rsidRDefault="00F6548B" w:rsidP="00ED281F">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sidR="00ED281F">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noWrap/>
            <w:vAlign w:val="center"/>
            <w:hideMark/>
          </w:tcPr>
          <w:p w14:paraId="4A95912F" w14:textId="77777777" w:rsidR="00F6548B"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66EF8446"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0DB26738" w14:textId="77777777" w:rsidR="00F6548B" w:rsidRPr="00710A79" w:rsidRDefault="00D97D8D"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102E9781"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6676E04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3F04C52"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36A651AB"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597CBFD"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4B796B9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0C2199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质押登记编号</w:t>
            </w:r>
          </w:p>
        </w:tc>
        <w:tc>
          <w:tcPr>
            <w:tcW w:w="709" w:type="dxa"/>
            <w:tcBorders>
              <w:top w:val="nil"/>
              <w:left w:val="nil"/>
              <w:bottom w:val="single" w:sz="4" w:space="0" w:color="auto"/>
              <w:right w:val="single" w:sz="4" w:space="0" w:color="auto"/>
            </w:tcBorders>
            <w:shd w:val="clear" w:color="auto" w:fill="auto"/>
            <w:noWrap/>
            <w:vAlign w:val="center"/>
          </w:tcPr>
          <w:p w14:paraId="0006256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06D5FAB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59FF58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252704B0"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4ACBDA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F59887" w14:textId="64A21E68"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K44</w:t>
            </w:r>
          </w:p>
        </w:tc>
        <w:tc>
          <w:tcPr>
            <w:tcW w:w="1984" w:type="dxa"/>
            <w:tcBorders>
              <w:top w:val="nil"/>
              <w:left w:val="nil"/>
              <w:bottom w:val="single" w:sz="4" w:space="0" w:color="auto"/>
              <w:right w:val="single" w:sz="4" w:space="0" w:color="auto"/>
            </w:tcBorders>
            <w:shd w:val="clear" w:color="auto" w:fill="auto"/>
            <w:noWrap/>
            <w:vAlign w:val="center"/>
            <w:hideMark/>
          </w:tcPr>
          <w:p w14:paraId="15E91E21" w14:textId="3A756DE6"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loaner</w:t>
            </w:r>
          </w:p>
        </w:tc>
        <w:tc>
          <w:tcPr>
            <w:tcW w:w="1843" w:type="dxa"/>
            <w:tcBorders>
              <w:top w:val="nil"/>
              <w:left w:val="nil"/>
              <w:bottom w:val="single" w:sz="4" w:space="0" w:color="auto"/>
              <w:right w:val="single" w:sz="4" w:space="0" w:color="auto"/>
            </w:tcBorders>
            <w:shd w:val="clear" w:color="auto" w:fill="auto"/>
            <w:noWrap/>
            <w:vAlign w:val="center"/>
            <w:hideMark/>
          </w:tcPr>
          <w:p w14:paraId="2B359C7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质权</w:t>
            </w:r>
            <w:r>
              <w:rPr>
                <w:rFonts w:ascii="宋体" w:eastAsia="宋体" w:hAnsi="宋体" w:cs="宋体" w:hint="eastAsia"/>
                <w:color w:val="000000"/>
                <w:kern w:val="0"/>
                <w:sz w:val="20"/>
                <w:szCs w:val="20"/>
              </w:rPr>
              <w:t>方客户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42C0A88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40ECD7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76EE0AF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5F36B7BA" w14:textId="77777777" w:rsidTr="00F95C08">
        <w:trPr>
          <w:trHeight w:val="480"/>
        </w:trPr>
        <w:tc>
          <w:tcPr>
            <w:tcW w:w="714" w:type="dxa"/>
            <w:tcBorders>
              <w:top w:val="nil"/>
              <w:left w:val="single" w:sz="4" w:space="0" w:color="auto"/>
              <w:bottom w:val="single" w:sz="4" w:space="0" w:color="auto"/>
              <w:right w:val="single" w:sz="4" w:space="0" w:color="auto"/>
            </w:tcBorders>
            <w:vAlign w:val="center"/>
          </w:tcPr>
          <w:p w14:paraId="64EBA9E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FE103B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365766C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520FCDF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435C7FF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4EA6631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vAlign w:val="center"/>
            <w:hideMark/>
          </w:tcPr>
          <w:p w14:paraId="6034A8A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3-已提交，6-审批通过，7-审批不通过，8-审批失败。</w:t>
            </w:r>
          </w:p>
        </w:tc>
      </w:tr>
      <w:tr w:rsidR="00ED281F" w:rsidRPr="00710A79" w14:paraId="42B64FD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133491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87CE2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6FFB622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19F0C19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4440894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7ADEB8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D54A12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1FF1D2C0"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6722F28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2BF210D" w14:textId="57DB120B" w:rsidR="00ED281F" w:rsidRPr="00710A79" w:rsidRDefault="00ED281F" w:rsidP="005A5857">
            <w:pPr>
              <w:widowControl/>
              <w:spacing w:line="240" w:lineRule="auto"/>
              <w:ind w:firstLineChars="0" w:firstLine="0"/>
              <w:rPr>
                <w:rFonts w:ascii="宋体" w:eastAsia="宋体" w:hAnsi="宋体" w:cs="宋体"/>
                <w:color w:val="000000"/>
                <w:kern w:val="0"/>
                <w:sz w:val="20"/>
                <w:szCs w:val="20"/>
              </w:rPr>
            </w:pPr>
            <w:del w:id="325" w:author="管荦" w:date="2016-07-26T12:29:00Z">
              <w:r w:rsidRPr="00710A79" w:rsidDel="005A5857">
                <w:rPr>
                  <w:rFonts w:ascii="宋体" w:eastAsia="宋体" w:hAnsi="宋体" w:cs="宋体" w:hint="eastAsia"/>
                  <w:color w:val="000000"/>
                  <w:kern w:val="0"/>
                  <w:sz w:val="20"/>
                  <w:szCs w:val="20"/>
                </w:rPr>
                <w:delText>K55</w:delText>
              </w:r>
            </w:del>
            <w:ins w:id="326" w:author="管荦" w:date="2016-07-26T12:29:00Z">
              <w:r w:rsidR="005A5857" w:rsidRPr="00710A79">
                <w:rPr>
                  <w:rFonts w:ascii="宋体" w:eastAsia="宋体" w:hAnsi="宋体" w:cs="宋体" w:hint="eastAsia"/>
                  <w:color w:val="000000"/>
                  <w:kern w:val="0"/>
                  <w:sz w:val="20"/>
                  <w:szCs w:val="20"/>
                </w:rPr>
                <w:t>K</w:t>
              </w:r>
              <w:r w:rsidR="005A5857">
                <w:rPr>
                  <w:rFonts w:ascii="宋体" w:eastAsia="宋体" w:hAnsi="宋体" w:cs="宋体"/>
                  <w:color w:val="000000"/>
                  <w:kern w:val="0"/>
                  <w:sz w:val="20"/>
                  <w:szCs w:val="20"/>
                </w:rPr>
                <w:t>95</w:t>
              </w:r>
              <w:r w:rsidR="005A5857">
                <w:rPr>
                  <w:rFonts w:ascii="宋体" w:eastAsia="宋体" w:hAnsi="宋体" w:cs="宋体"/>
                  <w:color w:val="000000"/>
                  <w:kern w:val="0"/>
                  <w:sz w:val="20"/>
                  <w:szCs w:val="20"/>
                </w:rPr>
                <w:tab/>
              </w:r>
            </w:ins>
          </w:p>
        </w:tc>
        <w:tc>
          <w:tcPr>
            <w:tcW w:w="1984" w:type="dxa"/>
            <w:tcBorders>
              <w:top w:val="nil"/>
              <w:left w:val="nil"/>
              <w:bottom w:val="single" w:sz="4" w:space="0" w:color="auto"/>
              <w:right w:val="single" w:sz="4" w:space="0" w:color="auto"/>
            </w:tcBorders>
            <w:shd w:val="clear" w:color="auto" w:fill="auto"/>
            <w:vAlign w:val="center"/>
            <w:hideMark/>
          </w:tcPr>
          <w:p w14:paraId="3963BACD" w14:textId="5ABA1465"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ins w:id="327" w:author="管荦" w:date="2016-06-29T14:23:00Z">
              <w:r w:rsidR="004E55B4" w:rsidRPr="004F120C">
                <w:rPr>
                  <w:rFonts w:ascii="宋体" w:eastAsia="宋体" w:hAnsi="宋体" w:cs="宋体"/>
                  <w:color w:val="000000"/>
                  <w:kern w:val="0"/>
                  <w:sz w:val="20"/>
                  <w:szCs w:val="20"/>
                </w:rPr>
                <w:t>applyDetailInfoData</w:t>
              </w:r>
            </w:ins>
            <w:r w:rsidRPr="00710A79">
              <w:rPr>
                <w:rFonts w:ascii="宋体" w:eastAsia="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shd w:val="clear" w:color="auto" w:fill="auto"/>
            <w:noWrap/>
            <w:vAlign w:val="center"/>
            <w:hideMark/>
          </w:tcPr>
          <w:p w14:paraId="4202247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noWrap/>
            <w:vAlign w:val="center"/>
            <w:hideMark/>
          </w:tcPr>
          <w:p w14:paraId="673DA27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28EF37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011F1193"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7A45418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1B2ED8E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F431FD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7D2A6DF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FC9649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09" w:type="dxa"/>
            <w:tcBorders>
              <w:top w:val="nil"/>
              <w:left w:val="nil"/>
              <w:bottom w:val="single" w:sz="4" w:space="0" w:color="auto"/>
              <w:right w:val="single" w:sz="4" w:space="0" w:color="auto"/>
            </w:tcBorders>
            <w:shd w:val="clear" w:color="auto" w:fill="auto"/>
            <w:noWrap/>
            <w:vAlign w:val="center"/>
          </w:tcPr>
          <w:p w14:paraId="4C24AFD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367A099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p>
        </w:tc>
        <w:tc>
          <w:tcPr>
            <w:tcW w:w="2693" w:type="dxa"/>
            <w:tcBorders>
              <w:top w:val="nil"/>
              <w:left w:val="nil"/>
              <w:bottom w:val="single" w:sz="4" w:space="0" w:color="auto"/>
              <w:right w:val="single" w:sz="4" w:space="0" w:color="auto"/>
            </w:tcBorders>
            <w:shd w:val="clear" w:color="auto" w:fill="auto"/>
            <w:noWrap/>
            <w:vAlign w:val="center"/>
          </w:tcPr>
          <w:p w14:paraId="02CFD5AF"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84959C8" w14:textId="77777777" w:rsidTr="00F95C08">
        <w:trPr>
          <w:trHeight w:val="480"/>
        </w:trPr>
        <w:tc>
          <w:tcPr>
            <w:tcW w:w="714" w:type="dxa"/>
            <w:tcBorders>
              <w:top w:val="nil"/>
              <w:left w:val="single" w:sz="4" w:space="0" w:color="auto"/>
              <w:bottom w:val="single" w:sz="4" w:space="0" w:color="auto"/>
              <w:right w:val="single" w:sz="4" w:space="0" w:color="auto"/>
            </w:tcBorders>
            <w:vAlign w:val="center"/>
          </w:tcPr>
          <w:p w14:paraId="4DF00FFE"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DA27159"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noWrap/>
            <w:vAlign w:val="center"/>
            <w:hideMark/>
          </w:tcPr>
          <w:p w14:paraId="2BE3104A"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40F4C01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087B4BEB"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D1C240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vAlign w:val="center"/>
            <w:hideMark/>
          </w:tcPr>
          <w:p w14:paraId="3B9E059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25C8FE2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1062505"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3C72914"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A7FAC4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6F00C24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0B294D1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4A7F79F2"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177605CB"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A69E6AB"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ACB3453"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A32E4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922897">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1F33BA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922897">
              <w:rPr>
                <w:rFonts w:ascii="宋体" w:eastAsia="宋体" w:hAnsi="宋体" w:cs="宋体" w:hint="eastAsia"/>
                <w:color w:val="000000"/>
                <w:kern w:val="0"/>
                <w:sz w:val="20"/>
                <w:szCs w:val="20"/>
              </w:rPr>
              <w:t>applyTradeDate</w:t>
            </w:r>
          </w:p>
        </w:tc>
        <w:tc>
          <w:tcPr>
            <w:tcW w:w="1843" w:type="dxa"/>
            <w:tcBorders>
              <w:top w:val="nil"/>
              <w:left w:val="nil"/>
              <w:bottom w:val="single" w:sz="4" w:space="0" w:color="auto"/>
              <w:right w:val="single" w:sz="4" w:space="0" w:color="auto"/>
            </w:tcBorders>
            <w:shd w:val="clear" w:color="auto" w:fill="auto"/>
            <w:noWrap/>
            <w:vAlign w:val="center"/>
          </w:tcPr>
          <w:p w14:paraId="1E83D6D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2D6D25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6516A8A"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3C711CC8"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E723553"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BC308F0"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43A985B" w14:textId="69EA2E49"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K44</w:t>
            </w:r>
          </w:p>
        </w:tc>
        <w:tc>
          <w:tcPr>
            <w:tcW w:w="1984" w:type="dxa"/>
            <w:tcBorders>
              <w:top w:val="nil"/>
              <w:left w:val="nil"/>
              <w:bottom w:val="single" w:sz="4" w:space="0" w:color="auto"/>
              <w:right w:val="single" w:sz="4" w:space="0" w:color="auto"/>
            </w:tcBorders>
            <w:shd w:val="clear" w:color="auto" w:fill="auto"/>
            <w:noWrap/>
            <w:vAlign w:val="center"/>
            <w:hideMark/>
          </w:tcPr>
          <w:p w14:paraId="06F3CB9B" w14:textId="4605DC88"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loaner</w:t>
            </w:r>
          </w:p>
        </w:tc>
        <w:tc>
          <w:tcPr>
            <w:tcW w:w="1843" w:type="dxa"/>
            <w:tcBorders>
              <w:top w:val="nil"/>
              <w:left w:val="nil"/>
              <w:bottom w:val="single" w:sz="4" w:space="0" w:color="auto"/>
              <w:right w:val="single" w:sz="4" w:space="0" w:color="auto"/>
            </w:tcBorders>
            <w:shd w:val="clear" w:color="auto" w:fill="auto"/>
            <w:noWrap/>
            <w:vAlign w:val="center"/>
            <w:hideMark/>
          </w:tcPr>
          <w:p w14:paraId="51D6A63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质权</w:t>
            </w:r>
            <w:r>
              <w:rPr>
                <w:rFonts w:ascii="宋体" w:eastAsia="宋体" w:hAnsi="宋体" w:cs="宋体" w:hint="eastAsia"/>
                <w:color w:val="000000"/>
                <w:kern w:val="0"/>
                <w:sz w:val="20"/>
                <w:szCs w:val="20"/>
              </w:rPr>
              <w:t>方客户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32B2781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3B5355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59CB11A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F63DD02"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E748751"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782A4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hideMark/>
          </w:tcPr>
          <w:p w14:paraId="17FAEFAA"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hideMark/>
          </w:tcPr>
          <w:p w14:paraId="10C908A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0B5CC0F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0645BB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2520337C"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6F957C6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15229076"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A0CC69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72AC8B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0F633A7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6CC60E1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516762D"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49C04149"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7642427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4D2C1C1" w14:textId="77777777" w:rsidR="00ED281F" w:rsidRPr="00316455" w:rsidRDefault="00ED281F" w:rsidP="006459D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45FDB7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C73093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443685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7AA7F61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898A30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32B21E54"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4ABA8DAD"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719B8A8" w14:textId="77777777" w:rsidR="00ED281F" w:rsidRPr="005D3908" w:rsidRDefault="00ED281F" w:rsidP="006459D3">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CDECBC"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66FFAAC2"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source</w:t>
            </w:r>
          </w:p>
        </w:tc>
        <w:tc>
          <w:tcPr>
            <w:tcW w:w="1843" w:type="dxa"/>
            <w:tcBorders>
              <w:top w:val="nil"/>
              <w:left w:val="nil"/>
              <w:bottom w:val="single" w:sz="4" w:space="0" w:color="auto"/>
              <w:right w:val="single" w:sz="4" w:space="0" w:color="auto"/>
            </w:tcBorders>
            <w:shd w:val="clear" w:color="auto" w:fill="auto"/>
            <w:noWrap/>
            <w:vAlign w:val="center"/>
          </w:tcPr>
          <w:p w14:paraId="7946B2BC"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2843C37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AAE9F1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281A470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p w14:paraId="1323427E"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1-会员服务系统，2-二级系统，4-仓储交割系统。</w:t>
            </w:r>
          </w:p>
        </w:tc>
      </w:tr>
      <w:tr w:rsidR="00ED281F" w:rsidRPr="00710A79" w14:paraId="63DE01EB"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1D9FEA3" w14:textId="77777777" w:rsidR="00ED281F" w:rsidRPr="005D3908" w:rsidRDefault="00ED281F" w:rsidP="006459D3">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0A966B"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58397397"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localNo</w:t>
            </w:r>
          </w:p>
        </w:tc>
        <w:tc>
          <w:tcPr>
            <w:tcW w:w="1843" w:type="dxa"/>
            <w:tcBorders>
              <w:top w:val="nil"/>
              <w:left w:val="nil"/>
              <w:bottom w:val="single" w:sz="4" w:space="0" w:color="auto"/>
              <w:right w:val="single" w:sz="4" w:space="0" w:color="auto"/>
            </w:tcBorders>
            <w:shd w:val="clear" w:color="auto" w:fill="auto"/>
            <w:noWrap/>
            <w:vAlign w:val="center"/>
          </w:tcPr>
          <w:p w14:paraId="2F145733"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3A62163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5FFB4240"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45297E4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86099" w:rsidRPr="00710A79" w14:paraId="778F6104"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6FC80F1"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FEB7EF5"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noWrap/>
            <w:vAlign w:val="center"/>
          </w:tcPr>
          <w:p w14:paraId="78725BEF"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843" w:type="dxa"/>
            <w:tcBorders>
              <w:top w:val="nil"/>
              <w:left w:val="nil"/>
              <w:bottom w:val="single" w:sz="4" w:space="0" w:color="auto"/>
              <w:right w:val="single" w:sz="4" w:space="0" w:color="auto"/>
            </w:tcBorders>
            <w:shd w:val="clear" w:color="auto" w:fill="auto"/>
            <w:noWrap/>
            <w:vAlign w:val="center"/>
          </w:tcPr>
          <w:p w14:paraId="563DE558"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质押注销申报交割品种明细数据</w:t>
            </w:r>
          </w:p>
        </w:tc>
        <w:tc>
          <w:tcPr>
            <w:tcW w:w="709" w:type="dxa"/>
            <w:tcBorders>
              <w:top w:val="nil"/>
              <w:left w:val="nil"/>
              <w:bottom w:val="single" w:sz="4" w:space="0" w:color="auto"/>
              <w:right w:val="single" w:sz="4" w:space="0" w:color="auto"/>
            </w:tcBorders>
            <w:shd w:val="clear" w:color="auto" w:fill="auto"/>
            <w:noWrap/>
            <w:vAlign w:val="center"/>
          </w:tcPr>
          <w:p w14:paraId="1F94552F"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894BB5A"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1CE425EB"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D281F" w:rsidRPr="00710A79" w14:paraId="598EA04E"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289BC94"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1469C9"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6F2B0CB3"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6193103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61E1B1B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tcPr>
          <w:p w14:paraId="2A6BD256"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2693" w:type="dxa"/>
            <w:tcBorders>
              <w:top w:val="nil"/>
              <w:left w:val="nil"/>
              <w:bottom w:val="single" w:sz="4" w:space="0" w:color="auto"/>
              <w:right w:val="single" w:sz="4" w:space="0" w:color="auto"/>
            </w:tcBorders>
            <w:shd w:val="clear" w:color="auto" w:fill="auto"/>
            <w:noWrap/>
            <w:vAlign w:val="center"/>
          </w:tcPr>
          <w:p w14:paraId="0570F5B4"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2D7FDE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FA8A6BA"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1117F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6ED15C3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varietyID</w:t>
            </w:r>
          </w:p>
        </w:tc>
        <w:tc>
          <w:tcPr>
            <w:tcW w:w="1843" w:type="dxa"/>
            <w:tcBorders>
              <w:top w:val="nil"/>
              <w:left w:val="nil"/>
              <w:bottom w:val="single" w:sz="4" w:space="0" w:color="auto"/>
              <w:right w:val="single" w:sz="4" w:space="0" w:color="auto"/>
            </w:tcBorders>
            <w:shd w:val="clear" w:color="auto" w:fill="auto"/>
            <w:noWrap/>
            <w:vAlign w:val="center"/>
            <w:hideMark/>
          </w:tcPr>
          <w:p w14:paraId="70CC4D2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68B8A59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EB646CA"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01C6633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22557A4C"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33576F8"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sidRPr="002249D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21DAF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0EDA0B8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warehouseID</w:t>
            </w:r>
          </w:p>
        </w:tc>
        <w:tc>
          <w:tcPr>
            <w:tcW w:w="1843" w:type="dxa"/>
            <w:tcBorders>
              <w:top w:val="nil"/>
              <w:left w:val="nil"/>
              <w:bottom w:val="single" w:sz="4" w:space="0" w:color="auto"/>
              <w:right w:val="single" w:sz="4" w:space="0" w:color="auto"/>
            </w:tcBorders>
            <w:shd w:val="clear" w:color="auto" w:fill="auto"/>
            <w:noWrap/>
            <w:vAlign w:val="center"/>
          </w:tcPr>
          <w:p w14:paraId="5DF8ECB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319D3A6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7D6AE80"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01F154F9"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19BB63D7"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4418509"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9989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3D3A0EA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1843" w:type="dxa"/>
            <w:tcBorders>
              <w:top w:val="nil"/>
              <w:left w:val="nil"/>
              <w:bottom w:val="single" w:sz="4" w:space="0" w:color="auto"/>
              <w:right w:val="single" w:sz="4" w:space="0" w:color="auto"/>
            </w:tcBorders>
            <w:shd w:val="clear" w:color="auto" w:fill="auto"/>
            <w:noWrap/>
            <w:vAlign w:val="center"/>
            <w:hideMark/>
          </w:tcPr>
          <w:p w14:paraId="7751511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本次注销</w:t>
            </w:r>
            <w:r w:rsidRPr="00710A79">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05A0EE8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9EC28D6"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43E74128"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56100AE"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4F1ED7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2F0D0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78146F0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shd w:val="clear" w:color="auto" w:fill="auto"/>
            <w:noWrap/>
            <w:vAlign w:val="center"/>
            <w:hideMark/>
          </w:tcPr>
          <w:p w14:paraId="42F37DE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123239E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BE4EA4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shd w:val="clear" w:color="auto" w:fill="auto"/>
            <w:noWrap/>
            <w:vAlign w:val="center"/>
            <w:hideMark/>
          </w:tcPr>
          <w:p w14:paraId="07FB791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7DC0B557"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0563FC3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7CE834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788ED2F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shd w:val="clear" w:color="auto" w:fill="auto"/>
            <w:noWrap/>
            <w:vAlign w:val="center"/>
            <w:hideMark/>
          </w:tcPr>
          <w:p w14:paraId="1A414DD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565301F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498080E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shd w:val="clear" w:color="auto" w:fill="auto"/>
            <w:noWrap/>
            <w:vAlign w:val="center"/>
            <w:hideMark/>
          </w:tcPr>
          <w:p w14:paraId="61DD317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bl>
    <w:p w14:paraId="64F9D37F" w14:textId="77777777" w:rsidR="00D354B4" w:rsidRDefault="00D354B4" w:rsidP="00F6548B">
      <w:pPr>
        <w:ind w:firstLine="480"/>
      </w:pPr>
    </w:p>
    <w:p w14:paraId="5F33A9F1" w14:textId="77777777" w:rsidR="00D354B4" w:rsidRDefault="00D354B4" w:rsidP="00D354B4">
      <w:pPr>
        <w:pStyle w:val="4"/>
        <w:numPr>
          <w:ilvl w:val="3"/>
          <w:numId w:val="4"/>
        </w:numPr>
        <w:ind w:left="0" w:firstLineChars="0" w:firstLine="0"/>
      </w:pPr>
      <w:r w:rsidRPr="0096390C">
        <w:rPr>
          <w:rFonts w:hint="eastAsia"/>
        </w:rPr>
        <w:t>质押登记查询请求及应答</w:t>
      </w:r>
    </w:p>
    <w:p w14:paraId="5C0B7796" w14:textId="77777777" w:rsidR="00D354B4" w:rsidRDefault="00D354B4" w:rsidP="00D354B4">
      <w:pPr>
        <w:ind w:firstLine="482"/>
      </w:pPr>
      <w:r w:rsidRPr="0089519E">
        <w:rPr>
          <w:rFonts w:hint="eastAsia"/>
          <w:b/>
        </w:rPr>
        <w:t>功能</w:t>
      </w:r>
      <w:r>
        <w:rPr>
          <w:rFonts w:hint="eastAsia"/>
        </w:rPr>
        <w:t>：质押登记查询指令用于会员二级系统查询该会员席位所属客户的质押登记单，支持查询多条质押登记信息。</w:t>
      </w:r>
    </w:p>
    <w:p w14:paraId="3EF7AB0E" w14:textId="77777777" w:rsidR="00D354B4" w:rsidRPr="0089519E" w:rsidRDefault="00D354B4" w:rsidP="00D354B4">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798"/>
        <w:gridCol w:w="798"/>
        <w:gridCol w:w="1953"/>
        <w:gridCol w:w="1701"/>
        <w:gridCol w:w="760"/>
        <w:gridCol w:w="798"/>
        <w:gridCol w:w="2411"/>
      </w:tblGrid>
      <w:tr w:rsidR="00D354B4" w:rsidRPr="00316455" w14:paraId="3E7CC214" w14:textId="77777777" w:rsidTr="008666C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3E6A11B3"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35E329"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域号</w:t>
            </w:r>
          </w:p>
        </w:tc>
        <w:tc>
          <w:tcPr>
            <w:tcW w:w="1953" w:type="dxa"/>
            <w:tcBorders>
              <w:top w:val="single" w:sz="4" w:space="0" w:color="auto"/>
              <w:left w:val="nil"/>
              <w:bottom w:val="single" w:sz="4" w:space="0" w:color="auto"/>
              <w:right w:val="single" w:sz="4" w:space="0" w:color="auto"/>
            </w:tcBorders>
            <w:shd w:val="clear" w:color="000000" w:fill="D9D9D9"/>
            <w:noWrap/>
            <w:vAlign w:val="center"/>
            <w:hideMark/>
          </w:tcPr>
          <w:p w14:paraId="5C585B48"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44B2CC9F"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A60C615"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D9BD0B3"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2DA217EE"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说明</w:t>
            </w:r>
          </w:p>
        </w:tc>
      </w:tr>
      <w:tr w:rsidR="00D354B4" w:rsidRPr="00316455" w14:paraId="6E3DF691" w14:textId="77777777" w:rsidTr="008666C7">
        <w:trPr>
          <w:trHeight w:val="270"/>
        </w:trPr>
        <w:tc>
          <w:tcPr>
            <w:tcW w:w="798" w:type="dxa"/>
            <w:tcBorders>
              <w:top w:val="nil"/>
              <w:left w:val="single" w:sz="4" w:space="0" w:color="auto"/>
              <w:bottom w:val="single" w:sz="4" w:space="0" w:color="auto"/>
              <w:right w:val="single" w:sz="4" w:space="0" w:color="auto"/>
            </w:tcBorders>
          </w:tcPr>
          <w:p w14:paraId="532E5115"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E967F9"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M00</w:t>
            </w:r>
          </w:p>
        </w:tc>
        <w:tc>
          <w:tcPr>
            <w:tcW w:w="1953" w:type="dxa"/>
            <w:tcBorders>
              <w:top w:val="nil"/>
              <w:left w:val="nil"/>
              <w:bottom w:val="single" w:sz="4" w:space="0" w:color="auto"/>
              <w:right w:val="single" w:sz="4" w:space="0" w:color="auto"/>
            </w:tcBorders>
            <w:shd w:val="clear" w:color="auto" w:fill="auto"/>
            <w:vAlign w:val="center"/>
            <w:hideMark/>
          </w:tcPr>
          <w:p w14:paraId="3F469107"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11367DA8"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727F4DC6"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8D7AA88"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4B5D1C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r>
      <w:tr w:rsidR="00D354B4" w:rsidRPr="00316455" w14:paraId="41B3310F" w14:textId="77777777" w:rsidTr="008666C7">
        <w:trPr>
          <w:trHeight w:val="270"/>
        </w:trPr>
        <w:tc>
          <w:tcPr>
            <w:tcW w:w="798" w:type="dxa"/>
            <w:tcBorders>
              <w:top w:val="nil"/>
              <w:left w:val="single" w:sz="4" w:space="0" w:color="auto"/>
              <w:bottom w:val="single" w:sz="4" w:space="0" w:color="auto"/>
              <w:right w:val="single" w:sz="4" w:space="0" w:color="auto"/>
            </w:tcBorders>
          </w:tcPr>
          <w:p w14:paraId="5A28FDC1"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19BB04C" w14:textId="77777777" w:rsidR="00D354B4" w:rsidRPr="005D3908" w:rsidRDefault="00D354B4" w:rsidP="008666C7">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1953" w:type="dxa"/>
            <w:tcBorders>
              <w:top w:val="nil"/>
              <w:left w:val="nil"/>
              <w:bottom w:val="single" w:sz="4" w:space="0" w:color="auto"/>
              <w:right w:val="single" w:sz="4" w:space="0" w:color="auto"/>
            </w:tcBorders>
            <w:shd w:val="clear" w:color="auto" w:fill="auto"/>
            <w:vAlign w:val="center"/>
          </w:tcPr>
          <w:p w14:paraId="7CC755FB" w14:textId="77777777" w:rsidR="00D354B4" w:rsidRPr="005D3908" w:rsidRDefault="00D354B4" w:rsidP="008666C7">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63A807D" w14:textId="77777777" w:rsidR="00D354B4" w:rsidRPr="005D3908" w:rsidRDefault="00D354B4" w:rsidP="008666C7">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D5FEA18" w14:textId="77777777" w:rsidR="00D354B4" w:rsidRPr="005D3908" w:rsidRDefault="00D354B4" w:rsidP="008666C7">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33A4546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2473B1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r>
      <w:tr w:rsidR="00065CFD" w:rsidRPr="00316455" w14:paraId="6296AEDA"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126DD369"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A541726"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1953" w:type="dxa"/>
            <w:tcBorders>
              <w:top w:val="nil"/>
              <w:left w:val="nil"/>
              <w:bottom w:val="single" w:sz="4" w:space="0" w:color="auto"/>
              <w:right w:val="single" w:sz="4" w:space="0" w:color="auto"/>
            </w:tcBorders>
            <w:shd w:val="clear" w:color="auto" w:fill="auto"/>
            <w:vAlign w:val="center"/>
          </w:tcPr>
          <w:p w14:paraId="2708C288"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161B97F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3BA11620"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DDAA317"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7AF7E8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10218E9F" w14:textId="77777777" w:rsidTr="00945866">
        <w:trPr>
          <w:trHeight w:val="270"/>
        </w:trPr>
        <w:tc>
          <w:tcPr>
            <w:tcW w:w="798" w:type="dxa"/>
            <w:tcBorders>
              <w:top w:val="nil"/>
              <w:left w:val="single" w:sz="4" w:space="0" w:color="auto"/>
              <w:bottom w:val="single" w:sz="4" w:space="0" w:color="auto"/>
              <w:right w:val="single" w:sz="4" w:space="0" w:color="auto"/>
            </w:tcBorders>
          </w:tcPr>
          <w:p w14:paraId="49BED3E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D46F02"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1953" w:type="dxa"/>
            <w:tcBorders>
              <w:top w:val="nil"/>
              <w:left w:val="nil"/>
              <w:bottom w:val="single" w:sz="4" w:space="0" w:color="auto"/>
              <w:right w:val="single" w:sz="4" w:space="0" w:color="auto"/>
            </w:tcBorders>
            <w:shd w:val="clear" w:color="auto" w:fill="auto"/>
            <w:noWrap/>
            <w:vAlign w:val="center"/>
          </w:tcPr>
          <w:p w14:paraId="48B35FA4"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tcPr>
          <w:p w14:paraId="2468EE1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noWrap/>
            <w:vAlign w:val="center"/>
          </w:tcPr>
          <w:p w14:paraId="6882EE8D"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2067D4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E00CF6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21FE28B4" w14:textId="77777777" w:rsidTr="00B10EE7">
        <w:trPr>
          <w:trHeight w:val="270"/>
        </w:trPr>
        <w:tc>
          <w:tcPr>
            <w:tcW w:w="798" w:type="dxa"/>
            <w:tcBorders>
              <w:top w:val="nil"/>
              <w:left w:val="single" w:sz="4" w:space="0" w:color="auto"/>
              <w:bottom w:val="single" w:sz="4" w:space="0" w:color="auto"/>
              <w:right w:val="single" w:sz="4" w:space="0" w:color="auto"/>
            </w:tcBorders>
          </w:tcPr>
          <w:p w14:paraId="726918F7"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EFA634" w14:textId="77777777" w:rsidR="00384B8B" w:rsidRPr="005D3908" w:rsidRDefault="00384B8B" w:rsidP="000855B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vAlign w:val="center"/>
            <w:hideMark/>
          </w:tcPr>
          <w:p w14:paraId="38C7F714"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6A5E7A1A"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质押登记编号</w:t>
            </w:r>
          </w:p>
        </w:tc>
        <w:tc>
          <w:tcPr>
            <w:tcW w:w="760" w:type="dxa"/>
            <w:tcBorders>
              <w:top w:val="nil"/>
              <w:left w:val="nil"/>
              <w:bottom w:val="single" w:sz="4" w:space="0" w:color="auto"/>
              <w:right w:val="single" w:sz="4" w:space="0" w:color="auto"/>
            </w:tcBorders>
            <w:shd w:val="clear" w:color="auto" w:fill="auto"/>
            <w:vAlign w:val="center"/>
            <w:hideMark/>
          </w:tcPr>
          <w:p w14:paraId="457F2E5B"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3B223D03"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B8B81C5"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629E6D00" w14:textId="77777777" w:rsidTr="008666C7">
        <w:trPr>
          <w:trHeight w:val="270"/>
        </w:trPr>
        <w:tc>
          <w:tcPr>
            <w:tcW w:w="798" w:type="dxa"/>
            <w:tcBorders>
              <w:top w:val="nil"/>
              <w:left w:val="single" w:sz="4" w:space="0" w:color="auto"/>
              <w:bottom w:val="single" w:sz="4" w:space="0" w:color="auto"/>
              <w:right w:val="single" w:sz="4" w:space="0" w:color="auto"/>
            </w:tcBorders>
          </w:tcPr>
          <w:p w14:paraId="2E6C3578"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84BF94A"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T29</w:t>
            </w:r>
          </w:p>
        </w:tc>
        <w:tc>
          <w:tcPr>
            <w:tcW w:w="1953" w:type="dxa"/>
            <w:tcBorders>
              <w:top w:val="nil"/>
              <w:left w:val="nil"/>
              <w:bottom w:val="single" w:sz="4" w:space="0" w:color="auto"/>
              <w:right w:val="single" w:sz="4" w:space="0" w:color="auto"/>
            </w:tcBorders>
            <w:shd w:val="clear" w:color="auto" w:fill="auto"/>
            <w:vAlign w:val="center"/>
          </w:tcPr>
          <w:p w14:paraId="65A7444D"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checkDate</w:t>
            </w:r>
          </w:p>
        </w:tc>
        <w:tc>
          <w:tcPr>
            <w:tcW w:w="1701" w:type="dxa"/>
            <w:tcBorders>
              <w:top w:val="nil"/>
              <w:left w:val="nil"/>
              <w:bottom w:val="single" w:sz="4" w:space="0" w:color="auto"/>
              <w:right w:val="single" w:sz="4" w:space="0" w:color="auto"/>
            </w:tcBorders>
            <w:shd w:val="clear" w:color="auto" w:fill="auto"/>
            <w:noWrap/>
            <w:vAlign w:val="center"/>
          </w:tcPr>
          <w:p w14:paraId="5CF4358F"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vAlign w:val="center"/>
          </w:tcPr>
          <w:p w14:paraId="1FB784E5"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5E7205C7"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7549329"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0E739845" w14:textId="77777777" w:rsidTr="00945866">
        <w:trPr>
          <w:trHeight w:val="270"/>
        </w:trPr>
        <w:tc>
          <w:tcPr>
            <w:tcW w:w="798" w:type="dxa"/>
            <w:tcBorders>
              <w:top w:val="nil"/>
              <w:left w:val="single" w:sz="4" w:space="0" w:color="auto"/>
              <w:bottom w:val="single" w:sz="4" w:space="0" w:color="auto"/>
              <w:right w:val="single" w:sz="4" w:space="0" w:color="auto"/>
            </w:tcBorders>
          </w:tcPr>
          <w:p w14:paraId="72C8826C"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14058E1" w14:textId="77777777" w:rsidR="00384B8B" w:rsidRPr="005D3908" w:rsidRDefault="00384B8B"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K03</w:t>
            </w:r>
          </w:p>
        </w:tc>
        <w:tc>
          <w:tcPr>
            <w:tcW w:w="1953" w:type="dxa"/>
            <w:tcBorders>
              <w:top w:val="nil"/>
              <w:left w:val="nil"/>
              <w:bottom w:val="single" w:sz="4" w:space="0" w:color="auto"/>
              <w:right w:val="single" w:sz="4" w:space="0" w:color="auto"/>
            </w:tcBorders>
            <w:shd w:val="clear" w:color="auto" w:fill="auto"/>
            <w:noWrap/>
            <w:vAlign w:val="center"/>
          </w:tcPr>
          <w:p w14:paraId="6C9E7C16" w14:textId="77777777" w:rsidR="00384B8B" w:rsidRPr="005D3908" w:rsidRDefault="00384B8B"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tcPr>
          <w:p w14:paraId="170B5BB8"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vAlign w:val="center"/>
          </w:tcPr>
          <w:p w14:paraId="29CA61E9"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541AE6BC"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271291E4"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065CFD" w:rsidRPr="00316455" w14:paraId="5FC569E0"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03A54AA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72D123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1953" w:type="dxa"/>
            <w:tcBorders>
              <w:top w:val="nil"/>
              <w:left w:val="nil"/>
              <w:bottom w:val="single" w:sz="4" w:space="0" w:color="auto"/>
              <w:right w:val="single" w:sz="4" w:space="0" w:color="auto"/>
            </w:tcBorders>
            <w:shd w:val="clear" w:color="auto" w:fill="auto"/>
            <w:noWrap/>
            <w:vAlign w:val="center"/>
          </w:tcPr>
          <w:p w14:paraId="1720173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tcPr>
          <w:p w14:paraId="4526F64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02C34AE8"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91D477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34BD8B6"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取值：1-出质方、2-质权</w:t>
            </w:r>
            <w:r w:rsidRPr="005D3908">
              <w:rPr>
                <w:rFonts w:ascii="宋体" w:eastAsia="宋体" w:hAnsi="宋体" w:cs="宋体" w:hint="eastAsia"/>
                <w:color w:val="000000"/>
                <w:kern w:val="0"/>
                <w:sz w:val="20"/>
                <w:szCs w:val="20"/>
              </w:rPr>
              <w:lastRenderedPageBreak/>
              <w:t>方，必填。</w:t>
            </w:r>
          </w:p>
        </w:tc>
      </w:tr>
      <w:tr w:rsidR="00065CFD" w:rsidRPr="00316455" w14:paraId="5986FFD7"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337B9336"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6CB5A7B"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53" w:type="dxa"/>
            <w:tcBorders>
              <w:top w:val="nil"/>
              <w:left w:val="nil"/>
              <w:bottom w:val="single" w:sz="4" w:space="0" w:color="auto"/>
              <w:right w:val="single" w:sz="4" w:space="0" w:color="auto"/>
            </w:tcBorders>
            <w:shd w:val="clear" w:color="auto" w:fill="auto"/>
            <w:noWrap/>
            <w:vAlign w:val="center"/>
          </w:tcPr>
          <w:p w14:paraId="625AEEAF"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5838CC9"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32BCD35C"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1105502F"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3E1D3CC"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p>
        </w:tc>
      </w:tr>
      <w:tr w:rsidR="0077711C" w:rsidRPr="00316455" w14:paraId="72ECD0CD"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2B11C6E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4095A8C"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53" w:type="dxa"/>
            <w:tcBorders>
              <w:top w:val="nil"/>
              <w:left w:val="nil"/>
              <w:bottom w:val="single" w:sz="4" w:space="0" w:color="auto"/>
              <w:right w:val="single" w:sz="4" w:space="0" w:color="auto"/>
            </w:tcBorders>
            <w:shd w:val="clear" w:color="auto" w:fill="auto"/>
            <w:noWrap/>
            <w:vAlign w:val="center"/>
          </w:tcPr>
          <w:p w14:paraId="55E38EA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15E404F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67A04ED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BFCEA9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00C078F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3F15FFEF"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0213301B"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5291C8E"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noWrap/>
            <w:vAlign w:val="center"/>
          </w:tcPr>
          <w:p w14:paraId="05393587"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7EC74086"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3D0355A2"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43F8F28E"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407E0F19"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3794B55A" w14:textId="77777777" w:rsidTr="008666C7">
        <w:trPr>
          <w:trHeight w:val="720"/>
        </w:trPr>
        <w:tc>
          <w:tcPr>
            <w:tcW w:w="798" w:type="dxa"/>
            <w:tcBorders>
              <w:top w:val="nil"/>
              <w:left w:val="single" w:sz="4" w:space="0" w:color="auto"/>
              <w:bottom w:val="single" w:sz="4" w:space="0" w:color="auto"/>
              <w:right w:val="single" w:sz="4" w:space="0" w:color="auto"/>
            </w:tcBorders>
          </w:tcPr>
          <w:p w14:paraId="30531B40"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494063"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K05</w:t>
            </w:r>
          </w:p>
        </w:tc>
        <w:tc>
          <w:tcPr>
            <w:tcW w:w="1953" w:type="dxa"/>
            <w:tcBorders>
              <w:top w:val="nil"/>
              <w:left w:val="nil"/>
              <w:bottom w:val="single" w:sz="4" w:space="0" w:color="auto"/>
              <w:right w:val="single" w:sz="4" w:space="0" w:color="auto"/>
            </w:tcBorders>
            <w:shd w:val="clear" w:color="auto" w:fill="auto"/>
            <w:noWrap/>
            <w:vAlign w:val="center"/>
            <w:hideMark/>
          </w:tcPr>
          <w:p w14:paraId="38380383"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57EB81A5"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00D9749B"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315B13BC"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0E10DA55"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1位字符，取值：3-已提交，4-已撤销，5-已配对，6-审批通过，7-审批不通过，8-审批失败。</w:t>
            </w:r>
          </w:p>
        </w:tc>
      </w:tr>
      <w:tr w:rsidR="00065CFD" w:rsidRPr="00316455" w14:paraId="2497D554" w14:textId="77777777" w:rsidTr="008666C7">
        <w:trPr>
          <w:trHeight w:val="270"/>
        </w:trPr>
        <w:tc>
          <w:tcPr>
            <w:tcW w:w="798" w:type="dxa"/>
            <w:tcBorders>
              <w:top w:val="nil"/>
              <w:left w:val="single" w:sz="4" w:space="0" w:color="auto"/>
              <w:bottom w:val="single" w:sz="4" w:space="0" w:color="auto"/>
              <w:right w:val="single" w:sz="4" w:space="0" w:color="auto"/>
            </w:tcBorders>
          </w:tcPr>
          <w:p w14:paraId="5EFDFDF2"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1041091" w14:textId="0641FC62" w:rsidR="00065CFD" w:rsidRPr="005D3908" w:rsidRDefault="00065CFD" w:rsidP="005A5857">
            <w:pPr>
              <w:widowControl/>
              <w:spacing w:line="240" w:lineRule="auto"/>
              <w:ind w:firstLineChars="0" w:firstLine="0"/>
              <w:jc w:val="left"/>
              <w:rPr>
                <w:rFonts w:ascii="宋体" w:eastAsia="宋体" w:hAnsi="宋体" w:cs="宋体"/>
                <w:color w:val="000000"/>
                <w:kern w:val="0"/>
                <w:sz w:val="20"/>
                <w:szCs w:val="20"/>
              </w:rPr>
            </w:pPr>
            <w:del w:id="328" w:author="管荦" w:date="2016-07-26T12:29:00Z">
              <w:r w:rsidRPr="005D3908" w:rsidDel="005A5857">
                <w:rPr>
                  <w:rFonts w:ascii="宋体" w:eastAsia="宋体" w:hAnsi="宋体" w:cs="宋体" w:hint="eastAsia"/>
                  <w:color w:val="000000"/>
                  <w:kern w:val="0"/>
                  <w:sz w:val="20"/>
                  <w:szCs w:val="20"/>
                </w:rPr>
                <w:delText>K53</w:delText>
              </w:r>
            </w:del>
            <w:ins w:id="329" w:author="管荦" w:date="2016-07-26T12:29:00Z">
              <w:r w:rsidR="005A5857" w:rsidRPr="005D3908">
                <w:rPr>
                  <w:rFonts w:ascii="宋体" w:eastAsia="宋体" w:hAnsi="宋体" w:cs="宋体" w:hint="eastAsia"/>
                  <w:color w:val="000000"/>
                  <w:kern w:val="0"/>
                  <w:sz w:val="20"/>
                  <w:szCs w:val="20"/>
                </w:rPr>
                <w:t>K</w:t>
              </w:r>
              <w:r w:rsidR="005A5857">
                <w:rPr>
                  <w:rFonts w:ascii="宋体" w:eastAsia="宋体" w:hAnsi="宋体" w:cs="宋体"/>
                  <w:color w:val="000000"/>
                  <w:kern w:val="0"/>
                  <w:sz w:val="20"/>
                  <w:szCs w:val="20"/>
                </w:rPr>
                <w:t>95</w:t>
              </w:r>
            </w:ins>
          </w:p>
        </w:tc>
        <w:tc>
          <w:tcPr>
            <w:tcW w:w="1953" w:type="dxa"/>
            <w:tcBorders>
              <w:top w:val="nil"/>
              <w:left w:val="nil"/>
              <w:bottom w:val="single" w:sz="4" w:space="0" w:color="auto"/>
              <w:right w:val="single" w:sz="4" w:space="0" w:color="auto"/>
            </w:tcBorders>
            <w:shd w:val="clear" w:color="auto" w:fill="auto"/>
            <w:vAlign w:val="center"/>
          </w:tcPr>
          <w:p w14:paraId="23FC7AD8" w14:textId="6F31F8E0" w:rsidR="00065CFD" w:rsidRPr="005D3908" w:rsidRDefault="00065CFD" w:rsidP="003235F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ins w:id="330" w:author="管荦" w:date="2016-07-26T15:09:00Z">
              <w:r w:rsidR="00420BC5" w:rsidRPr="004F120C">
                <w:rPr>
                  <w:rFonts w:ascii="宋体" w:eastAsia="宋体" w:hAnsi="宋体" w:cs="宋体"/>
                  <w:color w:val="000000"/>
                  <w:kern w:val="0"/>
                  <w:sz w:val="20"/>
                  <w:szCs w:val="20"/>
                </w:rPr>
                <w:t>applyDetailInfoData</w:t>
              </w:r>
            </w:ins>
            <w:r w:rsidRPr="005D3908">
              <w:rPr>
                <w:rFonts w:ascii="宋体" w:eastAsia="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auto" w:fill="auto"/>
            <w:noWrap/>
            <w:vAlign w:val="center"/>
          </w:tcPr>
          <w:p w14:paraId="2801871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质押登记信息数据</w:t>
            </w:r>
          </w:p>
        </w:tc>
        <w:tc>
          <w:tcPr>
            <w:tcW w:w="760" w:type="dxa"/>
            <w:tcBorders>
              <w:top w:val="nil"/>
              <w:left w:val="nil"/>
              <w:bottom w:val="single" w:sz="4" w:space="0" w:color="auto"/>
              <w:right w:val="single" w:sz="4" w:space="0" w:color="auto"/>
            </w:tcBorders>
            <w:shd w:val="clear" w:color="auto" w:fill="auto"/>
            <w:noWrap/>
            <w:vAlign w:val="center"/>
          </w:tcPr>
          <w:p w14:paraId="5DA82FE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843AE9B"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8E2E6C"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6D0DC24A" w14:textId="77777777" w:rsidTr="008666C7">
        <w:trPr>
          <w:trHeight w:val="270"/>
        </w:trPr>
        <w:tc>
          <w:tcPr>
            <w:tcW w:w="798" w:type="dxa"/>
            <w:tcBorders>
              <w:top w:val="nil"/>
              <w:left w:val="single" w:sz="4" w:space="0" w:color="auto"/>
              <w:bottom w:val="single" w:sz="4" w:space="0" w:color="auto"/>
              <w:right w:val="single" w:sz="4" w:space="0" w:color="auto"/>
            </w:tcBorders>
          </w:tcPr>
          <w:p w14:paraId="6FDFC72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6E87351"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1953" w:type="dxa"/>
            <w:tcBorders>
              <w:top w:val="nil"/>
              <w:left w:val="nil"/>
              <w:bottom w:val="single" w:sz="4" w:space="0" w:color="auto"/>
              <w:right w:val="single" w:sz="4" w:space="0" w:color="auto"/>
            </w:tcBorders>
            <w:shd w:val="clear" w:color="auto" w:fill="auto"/>
            <w:vAlign w:val="center"/>
          </w:tcPr>
          <w:p w14:paraId="4E9CDB58"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72978E9D"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质押登记信息</w:t>
            </w:r>
          </w:p>
        </w:tc>
        <w:tc>
          <w:tcPr>
            <w:tcW w:w="760" w:type="dxa"/>
            <w:tcBorders>
              <w:top w:val="nil"/>
              <w:left w:val="nil"/>
              <w:bottom w:val="single" w:sz="4" w:space="0" w:color="auto"/>
              <w:right w:val="single" w:sz="4" w:space="0" w:color="auto"/>
            </w:tcBorders>
            <w:shd w:val="clear" w:color="auto" w:fill="auto"/>
            <w:noWrap/>
            <w:vAlign w:val="center"/>
          </w:tcPr>
          <w:p w14:paraId="3B47207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32B5196C"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689D13C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r>
      <w:tr w:rsidR="000855BA" w:rsidRPr="00316455" w14:paraId="7024BEB1" w14:textId="77777777" w:rsidTr="008666C7">
        <w:trPr>
          <w:trHeight w:val="270"/>
        </w:trPr>
        <w:tc>
          <w:tcPr>
            <w:tcW w:w="798" w:type="dxa"/>
            <w:tcBorders>
              <w:top w:val="nil"/>
              <w:left w:val="single" w:sz="4" w:space="0" w:color="auto"/>
              <w:bottom w:val="single" w:sz="4" w:space="0" w:color="auto"/>
              <w:right w:val="single" w:sz="4" w:space="0" w:color="auto"/>
            </w:tcBorders>
          </w:tcPr>
          <w:p w14:paraId="43E385C5"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8FBE32" w14:textId="77777777" w:rsidR="000855BA" w:rsidRPr="005D3908" w:rsidRDefault="000855BA"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vAlign w:val="center"/>
            <w:hideMark/>
          </w:tcPr>
          <w:p w14:paraId="47803FA8" w14:textId="77777777" w:rsidR="000855BA" w:rsidRPr="005D3908" w:rsidRDefault="000855BA"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1E16F26A"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质押登记编号</w:t>
            </w:r>
          </w:p>
        </w:tc>
        <w:tc>
          <w:tcPr>
            <w:tcW w:w="760" w:type="dxa"/>
            <w:tcBorders>
              <w:top w:val="nil"/>
              <w:left w:val="nil"/>
              <w:bottom w:val="single" w:sz="4" w:space="0" w:color="auto"/>
              <w:right w:val="single" w:sz="4" w:space="0" w:color="auto"/>
            </w:tcBorders>
            <w:shd w:val="clear" w:color="auto" w:fill="auto"/>
            <w:noWrap/>
            <w:vAlign w:val="center"/>
            <w:hideMark/>
          </w:tcPr>
          <w:p w14:paraId="715E92F0"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437F780"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21EBC26"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4FA76948" w14:textId="77777777" w:rsidTr="008666C7">
        <w:trPr>
          <w:trHeight w:val="270"/>
        </w:trPr>
        <w:tc>
          <w:tcPr>
            <w:tcW w:w="798" w:type="dxa"/>
            <w:tcBorders>
              <w:top w:val="nil"/>
              <w:left w:val="single" w:sz="4" w:space="0" w:color="auto"/>
              <w:bottom w:val="single" w:sz="4" w:space="0" w:color="auto"/>
              <w:right w:val="single" w:sz="4" w:space="0" w:color="auto"/>
            </w:tcBorders>
          </w:tcPr>
          <w:p w14:paraId="4CB471A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A07D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T11</w:t>
            </w:r>
          </w:p>
        </w:tc>
        <w:tc>
          <w:tcPr>
            <w:tcW w:w="1953" w:type="dxa"/>
            <w:tcBorders>
              <w:top w:val="nil"/>
              <w:left w:val="nil"/>
              <w:bottom w:val="single" w:sz="4" w:space="0" w:color="auto"/>
              <w:right w:val="single" w:sz="4" w:space="0" w:color="auto"/>
            </w:tcBorders>
            <w:shd w:val="clear" w:color="auto" w:fill="auto"/>
            <w:noWrap/>
            <w:vAlign w:val="center"/>
            <w:hideMark/>
          </w:tcPr>
          <w:p w14:paraId="018B7E9A"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5F8495F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7C79EB2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C3F85AB"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BF7E20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2A7F6705" w14:textId="77777777" w:rsidTr="00F72996">
        <w:trPr>
          <w:trHeight w:val="270"/>
        </w:trPr>
        <w:tc>
          <w:tcPr>
            <w:tcW w:w="798" w:type="dxa"/>
            <w:tcBorders>
              <w:top w:val="nil"/>
              <w:left w:val="single" w:sz="4" w:space="0" w:color="auto"/>
              <w:bottom w:val="single" w:sz="4" w:space="0" w:color="auto"/>
              <w:right w:val="single" w:sz="4" w:space="0" w:color="auto"/>
            </w:tcBorders>
          </w:tcPr>
          <w:p w14:paraId="647ECC3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tcPr>
          <w:p w14:paraId="6F6D4AB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T15</w:t>
            </w:r>
          </w:p>
        </w:tc>
        <w:tc>
          <w:tcPr>
            <w:tcW w:w="1953" w:type="dxa"/>
            <w:tcBorders>
              <w:top w:val="nil"/>
              <w:left w:val="nil"/>
              <w:bottom w:val="single" w:sz="4" w:space="0" w:color="auto"/>
              <w:right w:val="single" w:sz="4" w:space="0" w:color="auto"/>
            </w:tcBorders>
            <w:shd w:val="clear" w:color="auto" w:fill="auto"/>
            <w:noWrap/>
          </w:tcPr>
          <w:p w14:paraId="4ED96963"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05ACD94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审批交易日期</w:t>
            </w:r>
          </w:p>
        </w:tc>
        <w:tc>
          <w:tcPr>
            <w:tcW w:w="760" w:type="dxa"/>
            <w:tcBorders>
              <w:top w:val="nil"/>
              <w:left w:val="nil"/>
              <w:bottom w:val="single" w:sz="4" w:space="0" w:color="auto"/>
              <w:right w:val="single" w:sz="4" w:space="0" w:color="auto"/>
            </w:tcBorders>
            <w:shd w:val="clear" w:color="auto" w:fill="auto"/>
            <w:noWrap/>
            <w:vAlign w:val="center"/>
          </w:tcPr>
          <w:p w14:paraId="53192CB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7D68A0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C7B1FCA"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D281F" w:rsidRPr="00316455" w14:paraId="7DBEC220" w14:textId="77777777" w:rsidTr="00C8141B">
        <w:trPr>
          <w:trHeight w:val="270"/>
        </w:trPr>
        <w:tc>
          <w:tcPr>
            <w:tcW w:w="798" w:type="dxa"/>
            <w:tcBorders>
              <w:top w:val="nil"/>
              <w:left w:val="single" w:sz="4" w:space="0" w:color="auto"/>
              <w:bottom w:val="single" w:sz="4" w:space="0" w:color="auto"/>
              <w:right w:val="single" w:sz="4" w:space="0" w:color="auto"/>
            </w:tcBorders>
          </w:tcPr>
          <w:p w14:paraId="749FEE19"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67E39A2" w14:textId="77777777" w:rsidR="00ED281F" w:rsidRPr="005D3908" w:rsidRDefault="00ED281F"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K03</w:t>
            </w:r>
          </w:p>
        </w:tc>
        <w:tc>
          <w:tcPr>
            <w:tcW w:w="1953" w:type="dxa"/>
            <w:tcBorders>
              <w:top w:val="nil"/>
              <w:left w:val="nil"/>
              <w:bottom w:val="single" w:sz="4" w:space="0" w:color="auto"/>
              <w:right w:val="single" w:sz="4" w:space="0" w:color="auto"/>
            </w:tcBorders>
            <w:shd w:val="clear" w:color="auto" w:fill="auto"/>
            <w:noWrap/>
            <w:vAlign w:val="center"/>
          </w:tcPr>
          <w:p w14:paraId="2375BBC4" w14:textId="77777777" w:rsidR="00ED281F" w:rsidRPr="005D3908" w:rsidRDefault="00ED281F"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tcPr>
          <w:p w14:paraId="76B125B7" w14:textId="410D8B8B" w:rsidR="00ED281F" w:rsidRPr="005D3908" w:rsidRDefault="002B79FE"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00ED281F" w:rsidRPr="005D3908">
              <w:rPr>
                <w:rFonts w:ascii="宋体" w:eastAsia="宋体" w:hAnsi="宋体" w:cs="宋体" w:hint="eastAsia"/>
                <w:color w:val="000000"/>
                <w:kern w:val="0"/>
                <w:sz w:val="20"/>
                <w:szCs w:val="20"/>
              </w:rPr>
              <w:t>方质押申报编号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0500E3AE"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E2B49FA"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DC1C567"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57FBE366" w14:textId="77777777" w:rsidTr="00C8141B">
        <w:trPr>
          <w:trHeight w:val="270"/>
        </w:trPr>
        <w:tc>
          <w:tcPr>
            <w:tcW w:w="798" w:type="dxa"/>
            <w:tcBorders>
              <w:top w:val="nil"/>
              <w:left w:val="single" w:sz="4" w:space="0" w:color="auto"/>
              <w:bottom w:val="single" w:sz="4" w:space="0" w:color="auto"/>
              <w:right w:val="single" w:sz="4" w:space="0" w:color="auto"/>
            </w:tcBorders>
          </w:tcPr>
          <w:p w14:paraId="4D72DC1E" w14:textId="0D147A92"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A734EC7" w14:textId="249853A5" w:rsidR="002B79FE" w:rsidRPr="005D3908" w:rsidRDefault="002B79FE" w:rsidP="00EB4965">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w:t>
            </w:r>
            <w:r w:rsidR="00EB4965">
              <w:rPr>
                <w:rFonts w:ascii="宋体" w:eastAsia="宋体" w:hAnsi="宋体" w:cs="宋体"/>
                <w:color w:val="000000"/>
                <w:kern w:val="0"/>
                <w:sz w:val="20"/>
                <w:szCs w:val="20"/>
              </w:rPr>
              <w:t>9</w:t>
            </w:r>
          </w:p>
        </w:tc>
        <w:tc>
          <w:tcPr>
            <w:tcW w:w="1953" w:type="dxa"/>
            <w:tcBorders>
              <w:top w:val="nil"/>
              <w:left w:val="nil"/>
              <w:bottom w:val="single" w:sz="4" w:space="0" w:color="auto"/>
              <w:right w:val="single" w:sz="4" w:space="0" w:color="auto"/>
            </w:tcBorders>
            <w:shd w:val="clear" w:color="auto" w:fill="auto"/>
            <w:noWrap/>
            <w:vAlign w:val="center"/>
          </w:tcPr>
          <w:p w14:paraId="44A20701" w14:textId="1339F730" w:rsidR="002B79FE" w:rsidRPr="005D3908" w:rsidRDefault="00EB4965" w:rsidP="002B79FE">
            <w:pPr>
              <w:widowControl/>
              <w:spacing w:line="240" w:lineRule="auto"/>
              <w:ind w:firstLineChars="0" w:firstLine="0"/>
              <w:rPr>
                <w:rFonts w:ascii="宋体" w:eastAsia="宋体" w:hAnsi="宋体" w:cs="宋体"/>
                <w:color w:val="000000"/>
                <w:kern w:val="0"/>
                <w:sz w:val="20"/>
                <w:szCs w:val="20"/>
              </w:rPr>
            </w:pPr>
            <w:r w:rsidRPr="00EB4965">
              <w:rPr>
                <w:rFonts w:ascii="宋体" w:eastAsia="宋体" w:hAnsi="宋体" w:cs="宋体"/>
                <w:color w:val="000000"/>
                <w:kern w:val="0"/>
                <w:sz w:val="20"/>
                <w:szCs w:val="20"/>
              </w:rPr>
              <w:t>assotiateApplySheetNo</w:t>
            </w:r>
          </w:p>
        </w:tc>
        <w:tc>
          <w:tcPr>
            <w:tcW w:w="1701" w:type="dxa"/>
            <w:tcBorders>
              <w:top w:val="nil"/>
              <w:left w:val="nil"/>
              <w:bottom w:val="single" w:sz="4" w:space="0" w:color="auto"/>
              <w:right w:val="single" w:sz="4" w:space="0" w:color="auto"/>
            </w:tcBorders>
            <w:shd w:val="clear" w:color="auto" w:fill="auto"/>
            <w:noWrap/>
            <w:vAlign w:val="center"/>
          </w:tcPr>
          <w:p w14:paraId="16F37B9F" w14:textId="2B762719" w:rsidR="002B79FE" w:rsidRPr="005D3908" w:rsidDel="002B79FE" w:rsidRDefault="00EB4965"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Pr>
                <w:rFonts w:ascii="宋体" w:eastAsia="宋体" w:hAnsi="宋体" w:cs="宋体"/>
                <w:color w:val="000000"/>
                <w:kern w:val="0"/>
                <w:sz w:val="20"/>
                <w:szCs w:val="20"/>
              </w:rPr>
              <w:t>对手方</w:t>
            </w:r>
            <w:r w:rsidR="002B79FE" w:rsidRPr="005D3908">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noWrap/>
            <w:vAlign w:val="center"/>
          </w:tcPr>
          <w:p w14:paraId="15DA3677" w14:textId="5ECC9F71"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F683371" w14:textId="6B0D9F85"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8A6972" w14:textId="04AD999F"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5558CE7" w14:textId="77777777" w:rsidTr="00C8141B">
        <w:trPr>
          <w:trHeight w:val="270"/>
        </w:trPr>
        <w:tc>
          <w:tcPr>
            <w:tcW w:w="798" w:type="dxa"/>
            <w:tcBorders>
              <w:top w:val="nil"/>
              <w:left w:val="single" w:sz="4" w:space="0" w:color="auto"/>
              <w:bottom w:val="single" w:sz="4" w:space="0" w:color="auto"/>
              <w:right w:val="single" w:sz="4" w:space="0" w:color="auto"/>
            </w:tcBorders>
          </w:tcPr>
          <w:p w14:paraId="1A2A514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47D73E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1953" w:type="dxa"/>
            <w:tcBorders>
              <w:top w:val="nil"/>
              <w:left w:val="nil"/>
              <w:bottom w:val="single" w:sz="4" w:space="0" w:color="auto"/>
              <w:right w:val="single" w:sz="4" w:space="0" w:color="auto"/>
            </w:tcBorders>
            <w:shd w:val="clear" w:color="auto" w:fill="auto"/>
            <w:noWrap/>
            <w:vAlign w:val="center"/>
          </w:tcPr>
          <w:p w14:paraId="3BD42D9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tcPr>
          <w:p w14:paraId="55E627C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7990543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0FC46F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93AF1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D687079" w14:textId="77777777" w:rsidTr="00227877">
        <w:trPr>
          <w:trHeight w:val="270"/>
        </w:trPr>
        <w:tc>
          <w:tcPr>
            <w:tcW w:w="798" w:type="dxa"/>
            <w:tcBorders>
              <w:top w:val="nil"/>
              <w:left w:val="single" w:sz="4" w:space="0" w:color="auto"/>
              <w:bottom w:val="single" w:sz="4" w:space="0" w:color="auto"/>
              <w:right w:val="single" w:sz="4" w:space="0" w:color="auto"/>
            </w:tcBorders>
          </w:tcPr>
          <w:p w14:paraId="7E0B4FB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2FDD223"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05</w:t>
            </w:r>
          </w:p>
        </w:tc>
        <w:tc>
          <w:tcPr>
            <w:tcW w:w="1953" w:type="dxa"/>
            <w:tcBorders>
              <w:top w:val="nil"/>
              <w:left w:val="nil"/>
              <w:bottom w:val="single" w:sz="4" w:space="0" w:color="auto"/>
              <w:right w:val="single" w:sz="4" w:space="0" w:color="auto"/>
            </w:tcBorders>
            <w:shd w:val="clear" w:color="auto" w:fill="auto"/>
            <w:noWrap/>
            <w:vAlign w:val="center"/>
          </w:tcPr>
          <w:p w14:paraId="2E73341A"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14A28371"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399950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A4DA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654DD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7F794E3F" w14:textId="77777777" w:rsidTr="00227877">
        <w:trPr>
          <w:trHeight w:val="270"/>
        </w:trPr>
        <w:tc>
          <w:tcPr>
            <w:tcW w:w="798" w:type="dxa"/>
            <w:tcBorders>
              <w:top w:val="nil"/>
              <w:left w:val="single" w:sz="4" w:space="0" w:color="auto"/>
              <w:bottom w:val="single" w:sz="4" w:space="0" w:color="auto"/>
              <w:right w:val="single" w:sz="4" w:space="0" w:color="auto"/>
            </w:tcBorders>
          </w:tcPr>
          <w:p w14:paraId="3AAFA85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FDA48BA"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M12</w:t>
            </w:r>
          </w:p>
        </w:tc>
        <w:tc>
          <w:tcPr>
            <w:tcW w:w="1953" w:type="dxa"/>
            <w:tcBorders>
              <w:top w:val="nil"/>
              <w:left w:val="nil"/>
              <w:bottom w:val="single" w:sz="4" w:space="0" w:color="auto"/>
              <w:right w:val="single" w:sz="4" w:space="0" w:color="auto"/>
            </w:tcBorders>
            <w:shd w:val="clear" w:color="auto" w:fill="auto"/>
            <w:noWrap/>
            <w:vAlign w:val="center"/>
          </w:tcPr>
          <w:p w14:paraId="74250513"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memberName</w:t>
            </w:r>
          </w:p>
        </w:tc>
        <w:tc>
          <w:tcPr>
            <w:tcW w:w="1701" w:type="dxa"/>
            <w:tcBorders>
              <w:top w:val="nil"/>
              <w:left w:val="nil"/>
              <w:bottom w:val="single" w:sz="4" w:space="0" w:color="auto"/>
              <w:right w:val="single" w:sz="4" w:space="0" w:color="auto"/>
            </w:tcBorders>
            <w:shd w:val="clear" w:color="auto" w:fill="auto"/>
            <w:noWrap/>
            <w:vAlign w:val="center"/>
          </w:tcPr>
          <w:p w14:paraId="4B408D5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067AD13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0B914E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764C2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22645E5A" w14:textId="77777777" w:rsidTr="00227877">
        <w:trPr>
          <w:trHeight w:val="270"/>
        </w:trPr>
        <w:tc>
          <w:tcPr>
            <w:tcW w:w="798" w:type="dxa"/>
            <w:tcBorders>
              <w:top w:val="nil"/>
              <w:left w:val="single" w:sz="4" w:space="0" w:color="auto"/>
              <w:bottom w:val="single" w:sz="4" w:space="0" w:color="auto"/>
              <w:right w:val="single" w:sz="4" w:space="0" w:color="auto"/>
            </w:tcBorders>
          </w:tcPr>
          <w:p w14:paraId="6BBBBF4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CA69C8E"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T08</w:t>
            </w:r>
          </w:p>
        </w:tc>
        <w:tc>
          <w:tcPr>
            <w:tcW w:w="1953" w:type="dxa"/>
            <w:tcBorders>
              <w:top w:val="nil"/>
              <w:left w:val="nil"/>
              <w:bottom w:val="single" w:sz="4" w:space="0" w:color="auto"/>
              <w:right w:val="single" w:sz="4" w:space="0" w:color="auto"/>
            </w:tcBorders>
            <w:shd w:val="clear" w:color="auto" w:fill="auto"/>
            <w:noWrap/>
            <w:vAlign w:val="center"/>
          </w:tcPr>
          <w:p w14:paraId="3ED0B440"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679FCBB9"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noWrap/>
            <w:vAlign w:val="center"/>
          </w:tcPr>
          <w:p w14:paraId="7857553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6C229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7833B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908144C" w14:textId="77777777" w:rsidTr="00C8141B">
        <w:trPr>
          <w:trHeight w:val="270"/>
        </w:trPr>
        <w:tc>
          <w:tcPr>
            <w:tcW w:w="798" w:type="dxa"/>
            <w:tcBorders>
              <w:top w:val="nil"/>
              <w:left w:val="single" w:sz="4" w:space="0" w:color="auto"/>
              <w:bottom w:val="single" w:sz="4" w:space="0" w:color="auto"/>
              <w:right w:val="single" w:sz="4" w:space="0" w:color="auto"/>
            </w:tcBorders>
          </w:tcPr>
          <w:p w14:paraId="7F8473F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762B43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M25</w:t>
            </w:r>
          </w:p>
        </w:tc>
        <w:tc>
          <w:tcPr>
            <w:tcW w:w="1953" w:type="dxa"/>
            <w:tcBorders>
              <w:top w:val="nil"/>
              <w:left w:val="nil"/>
              <w:bottom w:val="single" w:sz="4" w:space="0" w:color="auto"/>
              <w:right w:val="single" w:sz="4" w:space="0" w:color="auto"/>
            </w:tcBorders>
            <w:shd w:val="clear" w:color="auto" w:fill="auto"/>
            <w:noWrap/>
            <w:vAlign w:val="center"/>
          </w:tcPr>
          <w:p w14:paraId="40A751E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seatName</w:t>
            </w:r>
          </w:p>
        </w:tc>
        <w:tc>
          <w:tcPr>
            <w:tcW w:w="1701" w:type="dxa"/>
            <w:tcBorders>
              <w:top w:val="nil"/>
              <w:left w:val="nil"/>
              <w:bottom w:val="single" w:sz="4" w:space="0" w:color="auto"/>
              <w:right w:val="single" w:sz="4" w:space="0" w:color="auto"/>
            </w:tcBorders>
            <w:shd w:val="clear" w:color="auto" w:fill="auto"/>
            <w:noWrap/>
            <w:vAlign w:val="center"/>
          </w:tcPr>
          <w:p w14:paraId="6DFDFB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交易对手方席位名称</w:t>
            </w:r>
          </w:p>
        </w:tc>
        <w:tc>
          <w:tcPr>
            <w:tcW w:w="760" w:type="dxa"/>
            <w:tcBorders>
              <w:top w:val="nil"/>
              <w:left w:val="nil"/>
              <w:bottom w:val="single" w:sz="4" w:space="0" w:color="auto"/>
              <w:right w:val="single" w:sz="4" w:space="0" w:color="auto"/>
            </w:tcBorders>
            <w:shd w:val="clear" w:color="auto" w:fill="auto"/>
            <w:noWrap/>
            <w:vAlign w:val="center"/>
          </w:tcPr>
          <w:p w14:paraId="4399317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70C109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E4CFE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5E6078AB" w14:textId="77777777" w:rsidTr="00227877">
        <w:trPr>
          <w:trHeight w:val="270"/>
        </w:trPr>
        <w:tc>
          <w:tcPr>
            <w:tcW w:w="798" w:type="dxa"/>
            <w:tcBorders>
              <w:top w:val="nil"/>
              <w:left w:val="single" w:sz="4" w:space="0" w:color="auto"/>
              <w:bottom w:val="single" w:sz="4" w:space="0" w:color="auto"/>
              <w:right w:val="single" w:sz="4" w:space="0" w:color="auto"/>
            </w:tcBorders>
          </w:tcPr>
          <w:p w14:paraId="75FFA9D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C2344BD"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noWrap/>
            <w:vAlign w:val="center"/>
          </w:tcPr>
          <w:p w14:paraId="20110A50"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48C5581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55D1003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E02D92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E50D74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2C4869F7" w14:textId="77777777" w:rsidTr="00C8141B">
        <w:trPr>
          <w:trHeight w:val="270"/>
        </w:trPr>
        <w:tc>
          <w:tcPr>
            <w:tcW w:w="798" w:type="dxa"/>
            <w:tcBorders>
              <w:top w:val="nil"/>
              <w:left w:val="single" w:sz="4" w:space="0" w:color="auto"/>
              <w:bottom w:val="single" w:sz="4" w:space="0" w:color="auto"/>
              <w:right w:val="single" w:sz="4" w:space="0" w:color="auto"/>
            </w:tcBorders>
          </w:tcPr>
          <w:p w14:paraId="36020DD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7D9C3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M</w:t>
            </w:r>
            <w:r w:rsidRPr="005D3908">
              <w:rPr>
                <w:rFonts w:ascii="宋体" w:eastAsia="宋体" w:hAnsi="宋体" w:cs="宋体" w:hint="eastAsia"/>
                <w:color w:val="000000"/>
                <w:kern w:val="0"/>
                <w:sz w:val="20"/>
                <w:szCs w:val="20"/>
              </w:rPr>
              <w:t>32</w:t>
            </w:r>
          </w:p>
        </w:tc>
        <w:tc>
          <w:tcPr>
            <w:tcW w:w="1953" w:type="dxa"/>
            <w:tcBorders>
              <w:top w:val="nil"/>
              <w:left w:val="nil"/>
              <w:bottom w:val="single" w:sz="4" w:space="0" w:color="auto"/>
              <w:right w:val="single" w:sz="4" w:space="0" w:color="auto"/>
            </w:tcBorders>
            <w:shd w:val="clear" w:color="auto" w:fill="auto"/>
            <w:noWrap/>
            <w:vAlign w:val="center"/>
          </w:tcPr>
          <w:p w14:paraId="4820850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clientName</w:t>
            </w:r>
          </w:p>
        </w:tc>
        <w:tc>
          <w:tcPr>
            <w:tcW w:w="1701" w:type="dxa"/>
            <w:tcBorders>
              <w:top w:val="nil"/>
              <w:left w:val="nil"/>
              <w:bottom w:val="single" w:sz="4" w:space="0" w:color="auto"/>
              <w:right w:val="single" w:sz="4" w:space="0" w:color="auto"/>
            </w:tcBorders>
            <w:shd w:val="clear" w:color="auto" w:fill="auto"/>
            <w:noWrap/>
            <w:vAlign w:val="center"/>
          </w:tcPr>
          <w:p w14:paraId="229C8A4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交易对手方客户名称</w:t>
            </w:r>
          </w:p>
        </w:tc>
        <w:tc>
          <w:tcPr>
            <w:tcW w:w="760" w:type="dxa"/>
            <w:tcBorders>
              <w:top w:val="nil"/>
              <w:left w:val="nil"/>
              <w:bottom w:val="single" w:sz="4" w:space="0" w:color="auto"/>
              <w:right w:val="single" w:sz="4" w:space="0" w:color="auto"/>
            </w:tcBorders>
            <w:shd w:val="clear" w:color="auto" w:fill="auto"/>
            <w:noWrap/>
            <w:vAlign w:val="center"/>
          </w:tcPr>
          <w:p w14:paraId="6A70AD3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FB2DDE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F760C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3D4A3C25" w14:textId="77777777" w:rsidTr="008666C7">
        <w:trPr>
          <w:trHeight w:val="270"/>
        </w:trPr>
        <w:tc>
          <w:tcPr>
            <w:tcW w:w="798" w:type="dxa"/>
            <w:tcBorders>
              <w:top w:val="nil"/>
              <w:left w:val="single" w:sz="4" w:space="0" w:color="auto"/>
              <w:bottom w:val="single" w:sz="4" w:space="0" w:color="auto"/>
              <w:right w:val="single" w:sz="4" w:space="0" w:color="auto"/>
            </w:tcBorders>
          </w:tcPr>
          <w:p w14:paraId="711600F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310F6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K47</w:t>
            </w:r>
          </w:p>
        </w:tc>
        <w:tc>
          <w:tcPr>
            <w:tcW w:w="1953" w:type="dxa"/>
            <w:tcBorders>
              <w:top w:val="nil"/>
              <w:left w:val="nil"/>
              <w:bottom w:val="single" w:sz="4" w:space="0" w:color="auto"/>
              <w:right w:val="single" w:sz="4" w:space="0" w:color="auto"/>
            </w:tcBorders>
            <w:shd w:val="clear" w:color="auto" w:fill="auto"/>
            <w:noWrap/>
            <w:vAlign w:val="center"/>
            <w:hideMark/>
          </w:tcPr>
          <w:p w14:paraId="1929ABE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contractNo</w:t>
            </w:r>
          </w:p>
        </w:tc>
        <w:tc>
          <w:tcPr>
            <w:tcW w:w="1701" w:type="dxa"/>
            <w:tcBorders>
              <w:top w:val="nil"/>
              <w:left w:val="nil"/>
              <w:bottom w:val="single" w:sz="4" w:space="0" w:color="auto"/>
              <w:right w:val="single" w:sz="4" w:space="0" w:color="auto"/>
            </w:tcBorders>
            <w:shd w:val="clear" w:color="auto" w:fill="auto"/>
            <w:noWrap/>
            <w:vAlign w:val="center"/>
            <w:hideMark/>
          </w:tcPr>
          <w:p w14:paraId="6EB3A42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质押合约编号</w:t>
            </w:r>
          </w:p>
        </w:tc>
        <w:tc>
          <w:tcPr>
            <w:tcW w:w="760" w:type="dxa"/>
            <w:tcBorders>
              <w:top w:val="nil"/>
              <w:left w:val="nil"/>
              <w:bottom w:val="single" w:sz="4" w:space="0" w:color="auto"/>
              <w:right w:val="single" w:sz="4" w:space="0" w:color="auto"/>
            </w:tcBorders>
            <w:shd w:val="clear" w:color="auto" w:fill="auto"/>
            <w:noWrap/>
            <w:vAlign w:val="center"/>
            <w:hideMark/>
          </w:tcPr>
          <w:p w14:paraId="7CACC4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B0ACB3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8234CE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109D205B" w14:textId="77777777" w:rsidTr="008666C7">
        <w:trPr>
          <w:trHeight w:val="270"/>
        </w:trPr>
        <w:tc>
          <w:tcPr>
            <w:tcW w:w="798" w:type="dxa"/>
            <w:tcBorders>
              <w:top w:val="nil"/>
              <w:left w:val="single" w:sz="4" w:space="0" w:color="auto"/>
              <w:bottom w:val="single" w:sz="4" w:space="0" w:color="auto"/>
              <w:right w:val="single" w:sz="4" w:space="0" w:color="auto"/>
            </w:tcBorders>
          </w:tcPr>
          <w:p w14:paraId="63F2257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B933D4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K45</w:t>
            </w:r>
          </w:p>
        </w:tc>
        <w:tc>
          <w:tcPr>
            <w:tcW w:w="1953" w:type="dxa"/>
            <w:tcBorders>
              <w:top w:val="nil"/>
              <w:left w:val="nil"/>
              <w:bottom w:val="single" w:sz="4" w:space="0" w:color="auto"/>
              <w:right w:val="single" w:sz="4" w:space="0" w:color="auto"/>
            </w:tcBorders>
            <w:shd w:val="clear" w:color="auto" w:fill="auto"/>
            <w:noWrap/>
            <w:vAlign w:val="center"/>
          </w:tcPr>
          <w:p w14:paraId="3AA20BA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loanContractNo</w:t>
            </w:r>
          </w:p>
        </w:tc>
        <w:tc>
          <w:tcPr>
            <w:tcW w:w="1701" w:type="dxa"/>
            <w:tcBorders>
              <w:top w:val="nil"/>
              <w:left w:val="nil"/>
              <w:bottom w:val="single" w:sz="4" w:space="0" w:color="auto"/>
              <w:right w:val="single" w:sz="4" w:space="0" w:color="auto"/>
            </w:tcBorders>
            <w:shd w:val="clear" w:color="auto" w:fill="auto"/>
            <w:noWrap/>
            <w:vAlign w:val="center"/>
          </w:tcPr>
          <w:p w14:paraId="75A6F1F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贷款合约编号</w:t>
            </w:r>
          </w:p>
        </w:tc>
        <w:tc>
          <w:tcPr>
            <w:tcW w:w="760" w:type="dxa"/>
            <w:tcBorders>
              <w:top w:val="nil"/>
              <w:left w:val="nil"/>
              <w:bottom w:val="single" w:sz="4" w:space="0" w:color="auto"/>
              <w:right w:val="single" w:sz="4" w:space="0" w:color="auto"/>
            </w:tcBorders>
            <w:shd w:val="clear" w:color="auto" w:fill="auto"/>
            <w:noWrap/>
            <w:vAlign w:val="center"/>
          </w:tcPr>
          <w:p w14:paraId="209D962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5897298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A209FB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350EB03" w14:textId="77777777" w:rsidTr="008666C7">
        <w:trPr>
          <w:trHeight w:val="270"/>
        </w:trPr>
        <w:tc>
          <w:tcPr>
            <w:tcW w:w="798" w:type="dxa"/>
            <w:tcBorders>
              <w:top w:val="nil"/>
              <w:left w:val="single" w:sz="4" w:space="0" w:color="auto"/>
              <w:bottom w:val="single" w:sz="4" w:space="0" w:color="auto"/>
              <w:right w:val="single" w:sz="4" w:space="0" w:color="auto"/>
            </w:tcBorders>
          </w:tcPr>
          <w:p w14:paraId="76EEFED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B3C91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46</w:t>
            </w:r>
          </w:p>
        </w:tc>
        <w:tc>
          <w:tcPr>
            <w:tcW w:w="1953" w:type="dxa"/>
            <w:tcBorders>
              <w:top w:val="nil"/>
              <w:left w:val="nil"/>
              <w:bottom w:val="single" w:sz="4" w:space="0" w:color="auto"/>
              <w:right w:val="single" w:sz="4" w:space="0" w:color="auto"/>
            </w:tcBorders>
            <w:shd w:val="clear" w:color="auto" w:fill="auto"/>
            <w:noWrap/>
            <w:vAlign w:val="center"/>
          </w:tcPr>
          <w:p w14:paraId="11362D6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loanAmount</w:t>
            </w:r>
          </w:p>
        </w:tc>
        <w:tc>
          <w:tcPr>
            <w:tcW w:w="1701" w:type="dxa"/>
            <w:tcBorders>
              <w:top w:val="nil"/>
              <w:left w:val="nil"/>
              <w:bottom w:val="single" w:sz="4" w:space="0" w:color="auto"/>
              <w:right w:val="single" w:sz="4" w:space="0" w:color="auto"/>
            </w:tcBorders>
            <w:shd w:val="clear" w:color="auto" w:fill="auto"/>
            <w:noWrap/>
            <w:vAlign w:val="center"/>
          </w:tcPr>
          <w:p w14:paraId="6677BAA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贷款金额</w:t>
            </w:r>
          </w:p>
        </w:tc>
        <w:tc>
          <w:tcPr>
            <w:tcW w:w="760" w:type="dxa"/>
            <w:tcBorders>
              <w:top w:val="nil"/>
              <w:left w:val="nil"/>
              <w:bottom w:val="single" w:sz="4" w:space="0" w:color="auto"/>
              <w:right w:val="single" w:sz="4" w:space="0" w:color="auto"/>
            </w:tcBorders>
            <w:shd w:val="clear" w:color="auto" w:fill="auto"/>
            <w:noWrap/>
            <w:vAlign w:val="center"/>
          </w:tcPr>
          <w:p w14:paraId="1A407F6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76420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745942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2056014" w14:textId="77777777" w:rsidTr="008666C7">
        <w:trPr>
          <w:trHeight w:val="270"/>
        </w:trPr>
        <w:tc>
          <w:tcPr>
            <w:tcW w:w="798" w:type="dxa"/>
            <w:tcBorders>
              <w:top w:val="nil"/>
              <w:left w:val="single" w:sz="4" w:space="0" w:color="auto"/>
              <w:bottom w:val="single" w:sz="4" w:space="0" w:color="auto"/>
              <w:right w:val="single" w:sz="4" w:space="0" w:color="auto"/>
            </w:tcBorders>
          </w:tcPr>
          <w:p w14:paraId="3254CC4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2E634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I22</w:t>
            </w:r>
          </w:p>
        </w:tc>
        <w:tc>
          <w:tcPr>
            <w:tcW w:w="1953" w:type="dxa"/>
            <w:tcBorders>
              <w:top w:val="nil"/>
              <w:left w:val="nil"/>
              <w:bottom w:val="single" w:sz="4" w:space="0" w:color="auto"/>
              <w:right w:val="single" w:sz="4" w:space="0" w:color="auto"/>
            </w:tcBorders>
            <w:shd w:val="clear" w:color="auto" w:fill="auto"/>
            <w:noWrap/>
            <w:vAlign w:val="center"/>
            <w:hideMark/>
          </w:tcPr>
          <w:p w14:paraId="60A2F18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dueDate</w:t>
            </w:r>
          </w:p>
        </w:tc>
        <w:tc>
          <w:tcPr>
            <w:tcW w:w="1701" w:type="dxa"/>
            <w:tcBorders>
              <w:top w:val="nil"/>
              <w:left w:val="nil"/>
              <w:bottom w:val="single" w:sz="4" w:space="0" w:color="auto"/>
              <w:right w:val="single" w:sz="4" w:space="0" w:color="auto"/>
            </w:tcBorders>
            <w:shd w:val="clear" w:color="auto" w:fill="auto"/>
            <w:noWrap/>
            <w:vAlign w:val="center"/>
            <w:hideMark/>
          </w:tcPr>
          <w:p w14:paraId="6617DEE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质押到期日</w:t>
            </w:r>
          </w:p>
        </w:tc>
        <w:tc>
          <w:tcPr>
            <w:tcW w:w="760" w:type="dxa"/>
            <w:tcBorders>
              <w:top w:val="nil"/>
              <w:left w:val="nil"/>
              <w:bottom w:val="single" w:sz="4" w:space="0" w:color="auto"/>
              <w:right w:val="single" w:sz="4" w:space="0" w:color="auto"/>
            </w:tcBorders>
            <w:shd w:val="clear" w:color="auto" w:fill="auto"/>
            <w:noWrap/>
            <w:vAlign w:val="center"/>
            <w:hideMark/>
          </w:tcPr>
          <w:p w14:paraId="3CCFBD4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89D39D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2BFC56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3759B06" w14:textId="77777777" w:rsidTr="008666C7">
        <w:trPr>
          <w:trHeight w:val="270"/>
        </w:trPr>
        <w:tc>
          <w:tcPr>
            <w:tcW w:w="798" w:type="dxa"/>
            <w:tcBorders>
              <w:top w:val="nil"/>
              <w:left w:val="single" w:sz="4" w:space="0" w:color="auto"/>
              <w:bottom w:val="single" w:sz="4" w:space="0" w:color="auto"/>
              <w:right w:val="single" w:sz="4" w:space="0" w:color="auto"/>
            </w:tcBorders>
          </w:tcPr>
          <w:p w14:paraId="0343C0A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43656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T54</w:t>
            </w:r>
          </w:p>
        </w:tc>
        <w:tc>
          <w:tcPr>
            <w:tcW w:w="1953" w:type="dxa"/>
            <w:tcBorders>
              <w:top w:val="nil"/>
              <w:left w:val="nil"/>
              <w:bottom w:val="single" w:sz="4" w:space="0" w:color="auto"/>
              <w:right w:val="single" w:sz="4" w:space="0" w:color="auto"/>
            </w:tcBorders>
            <w:shd w:val="clear" w:color="auto" w:fill="auto"/>
            <w:noWrap/>
            <w:vAlign w:val="center"/>
          </w:tcPr>
          <w:p w14:paraId="0996990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daysCount</w:t>
            </w:r>
          </w:p>
        </w:tc>
        <w:tc>
          <w:tcPr>
            <w:tcW w:w="1701" w:type="dxa"/>
            <w:tcBorders>
              <w:top w:val="nil"/>
              <w:left w:val="nil"/>
              <w:bottom w:val="single" w:sz="4" w:space="0" w:color="auto"/>
              <w:right w:val="single" w:sz="4" w:space="0" w:color="auto"/>
            </w:tcBorders>
            <w:shd w:val="clear" w:color="auto" w:fill="auto"/>
            <w:noWrap/>
            <w:vAlign w:val="center"/>
          </w:tcPr>
          <w:p w14:paraId="7179AC9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质押天数</w:t>
            </w:r>
          </w:p>
        </w:tc>
        <w:tc>
          <w:tcPr>
            <w:tcW w:w="760" w:type="dxa"/>
            <w:tcBorders>
              <w:top w:val="nil"/>
              <w:left w:val="nil"/>
              <w:bottom w:val="single" w:sz="4" w:space="0" w:color="auto"/>
              <w:right w:val="single" w:sz="4" w:space="0" w:color="auto"/>
            </w:tcBorders>
            <w:shd w:val="clear" w:color="auto" w:fill="auto"/>
            <w:noWrap/>
            <w:vAlign w:val="center"/>
          </w:tcPr>
          <w:p w14:paraId="63DFBB4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921891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693E99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08EDBACD" w14:textId="77777777" w:rsidTr="00C8141B">
        <w:trPr>
          <w:trHeight w:val="270"/>
        </w:trPr>
        <w:tc>
          <w:tcPr>
            <w:tcW w:w="798" w:type="dxa"/>
            <w:tcBorders>
              <w:top w:val="nil"/>
              <w:left w:val="single" w:sz="4" w:space="0" w:color="auto"/>
              <w:bottom w:val="single" w:sz="4" w:space="0" w:color="auto"/>
              <w:right w:val="single" w:sz="4" w:space="0" w:color="auto"/>
            </w:tcBorders>
          </w:tcPr>
          <w:p w14:paraId="31C92C7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BBB1A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T71</w:t>
            </w:r>
          </w:p>
        </w:tc>
        <w:tc>
          <w:tcPr>
            <w:tcW w:w="1953" w:type="dxa"/>
            <w:tcBorders>
              <w:top w:val="nil"/>
              <w:left w:val="nil"/>
              <w:bottom w:val="single" w:sz="4" w:space="0" w:color="auto"/>
              <w:right w:val="single" w:sz="4" w:space="0" w:color="auto"/>
            </w:tcBorders>
            <w:shd w:val="clear" w:color="auto" w:fill="auto"/>
            <w:noWrap/>
            <w:vAlign w:val="center"/>
          </w:tcPr>
          <w:p w14:paraId="749B97D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checkFlag</w:t>
            </w:r>
          </w:p>
        </w:tc>
        <w:tc>
          <w:tcPr>
            <w:tcW w:w="1701" w:type="dxa"/>
            <w:tcBorders>
              <w:top w:val="nil"/>
              <w:left w:val="nil"/>
              <w:bottom w:val="single" w:sz="4" w:space="0" w:color="auto"/>
              <w:right w:val="single" w:sz="4" w:space="0" w:color="auto"/>
            </w:tcBorders>
            <w:shd w:val="clear" w:color="auto" w:fill="auto"/>
            <w:noWrap/>
            <w:vAlign w:val="center"/>
            <w:hideMark/>
          </w:tcPr>
          <w:p w14:paraId="101C8E6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审批状态</w:t>
            </w:r>
          </w:p>
        </w:tc>
        <w:tc>
          <w:tcPr>
            <w:tcW w:w="760" w:type="dxa"/>
            <w:tcBorders>
              <w:top w:val="nil"/>
              <w:left w:val="nil"/>
              <w:bottom w:val="single" w:sz="4" w:space="0" w:color="auto"/>
              <w:right w:val="single" w:sz="4" w:space="0" w:color="auto"/>
            </w:tcBorders>
            <w:shd w:val="clear" w:color="auto" w:fill="auto"/>
            <w:noWrap/>
            <w:vAlign w:val="center"/>
            <w:hideMark/>
          </w:tcPr>
          <w:p w14:paraId="328F34D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AEC1EB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F63F65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1DA30A80" w14:textId="77777777" w:rsidTr="00C8141B">
        <w:trPr>
          <w:trHeight w:val="270"/>
        </w:trPr>
        <w:tc>
          <w:tcPr>
            <w:tcW w:w="798" w:type="dxa"/>
            <w:tcBorders>
              <w:top w:val="nil"/>
              <w:left w:val="single" w:sz="4" w:space="0" w:color="auto"/>
              <w:bottom w:val="single" w:sz="4" w:space="0" w:color="auto"/>
              <w:right w:val="single" w:sz="4" w:space="0" w:color="auto"/>
            </w:tcBorders>
          </w:tcPr>
          <w:p w14:paraId="23240C7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FFCBDC"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953" w:type="dxa"/>
            <w:tcBorders>
              <w:top w:val="nil"/>
              <w:left w:val="nil"/>
              <w:bottom w:val="single" w:sz="4" w:space="0" w:color="auto"/>
              <w:right w:val="single" w:sz="4" w:space="0" w:color="auto"/>
            </w:tcBorders>
            <w:shd w:val="clear" w:color="auto" w:fill="auto"/>
            <w:noWrap/>
            <w:vAlign w:val="center"/>
          </w:tcPr>
          <w:p w14:paraId="483C967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701" w:type="dxa"/>
            <w:tcBorders>
              <w:top w:val="nil"/>
              <w:left w:val="nil"/>
              <w:bottom w:val="single" w:sz="4" w:space="0" w:color="auto"/>
              <w:right w:val="single" w:sz="4" w:space="0" w:color="auto"/>
            </w:tcBorders>
            <w:shd w:val="clear" w:color="auto" w:fill="auto"/>
            <w:noWrap/>
            <w:vAlign w:val="center"/>
          </w:tcPr>
          <w:p w14:paraId="5764D0A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质押登记交割品种明细数据</w:t>
            </w:r>
          </w:p>
        </w:tc>
        <w:tc>
          <w:tcPr>
            <w:tcW w:w="760" w:type="dxa"/>
            <w:tcBorders>
              <w:top w:val="nil"/>
              <w:left w:val="nil"/>
              <w:bottom w:val="single" w:sz="4" w:space="0" w:color="auto"/>
              <w:right w:val="single" w:sz="4" w:space="0" w:color="auto"/>
            </w:tcBorders>
            <w:shd w:val="clear" w:color="auto" w:fill="auto"/>
            <w:noWrap/>
            <w:vAlign w:val="center"/>
          </w:tcPr>
          <w:p w14:paraId="51A69CA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FD536D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A4E2F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0EA67EEB" w14:textId="77777777" w:rsidTr="00C8141B">
        <w:trPr>
          <w:trHeight w:val="270"/>
        </w:trPr>
        <w:tc>
          <w:tcPr>
            <w:tcW w:w="798" w:type="dxa"/>
            <w:tcBorders>
              <w:top w:val="nil"/>
              <w:left w:val="single" w:sz="4" w:space="0" w:color="auto"/>
              <w:bottom w:val="single" w:sz="4" w:space="0" w:color="auto"/>
              <w:right w:val="single" w:sz="4" w:space="0" w:color="auto"/>
            </w:tcBorders>
          </w:tcPr>
          <w:p w14:paraId="12D686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B01FA7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1953" w:type="dxa"/>
            <w:tcBorders>
              <w:top w:val="nil"/>
              <w:left w:val="nil"/>
              <w:bottom w:val="single" w:sz="4" w:space="0" w:color="auto"/>
              <w:right w:val="single" w:sz="4" w:space="0" w:color="auto"/>
            </w:tcBorders>
            <w:shd w:val="clear" w:color="auto" w:fill="auto"/>
            <w:noWrap/>
            <w:vAlign w:val="center"/>
          </w:tcPr>
          <w:p w14:paraId="25F1DF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4B27576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质押登记交割品种明细</w:t>
            </w:r>
          </w:p>
        </w:tc>
        <w:tc>
          <w:tcPr>
            <w:tcW w:w="760" w:type="dxa"/>
            <w:tcBorders>
              <w:top w:val="nil"/>
              <w:left w:val="nil"/>
              <w:bottom w:val="single" w:sz="4" w:space="0" w:color="auto"/>
              <w:right w:val="single" w:sz="4" w:space="0" w:color="auto"/>
            </w:tcBorders>
            <w:shd w:val="clear" w:color="auto" w:fill="auto"/>
            <w:noWrap/>
            <w:vAlign w:val="center"/>
          </w:tcPr>
          <w:p w14:paraId="3F50733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0C5FECC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570C51A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r>
      <w:tr w:rsidR="002B79FE" w:rsidRPr="00316455" w14:paraId="34B30322" w14:textId="77777777" w:rsidTr="008666C7">
        <w:trPr>
          <w:trHeight w:val="270"/>
        </w:trPr>
        <w:tc>
          <w:tcPr>
            <w:tcW w:w="798" w:type="dxa"/>
            <w:tcBorders>
              <w:top w:val="nil"/>
              <w:left w:val="single" w:sz="4" w:space="0" w:color="auto"/>
              <w:bottom w:val="single" w:sz="4" w:space="0" w:color="auto"/>
              <w:right w:val="single" w:sz="4" w:space="0" w:color="auto"/>
            </w:tcBorders>
          </w:tcPr>
          <w:p w14:paraId="245FB6C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F35C4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1953" w:type="dxa"/>
            <w:tcBorders>
              <w:top w:val="nil"/>
              <w:left w:val="nil"/>
              <w:bottom w:val="single" w:sz="4" w:space="0" w:color="auto"/>
              <w:right w:val="single" w:sz="4" w:space="0" w:color="auto"/>
            </w:tcBorders>
            <w:shd w:val="clear" w:color="auto" w:fill="auto"/>
            <w:vAlign w:val="center"/>
            <w:hideMark/>
          </w:tcPr>
          <w:p w14:paraId="4128499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419CF7D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DDD750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3DEAF8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40FFE9A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78EC56BD" w14:textId="77777777" w:rsidTr="008666C7">
        <w:trPr>
          <w:trHeight w:val="270"/>
        </w:trPr>
        <w:tc>
          <w:tcPr>
            <w:tcW w:w="798" w:type="dxa"/>
            <w:tcBorders>
              <w:top w:val="nil"/>
              <w:left w:val="single" w:sz="4" w:space="0" w:color="auto"/>
              <w:bottom w:val="single" w:sz="4" w:space="0" w:color="auto"/>
              <w:right w:val="single" w:sz="4" w:space="0" w:color="auto"/>
            </w:tcBorders>
          </w:tcPr>
          <w:p w14:paraId="528BFEE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FBFA03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1953" w:type="dxa"/>
            <w:tcBorders>
              <w:top w:val="nil"/>
              <w:left w:val="nil"/>
              <w:bottom w:val="single" w:sz="4" w:space="0" w:color="auto"/>
              <w:right w:val="single" w:sz="4" w:space="0" w:color="auto"/>
            </w:tcBorders>
            <w:shd w:val="clear" w:color="auto" w:fill="auto"/>
            <w:vAlign w:val="center"/>
          </w:tcPr>
          <w:p w14:paraId="5571465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tcPr>
          <w:p w14:paraId="75A3C5C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26E7452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154A55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57A89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768EB4E" w14:textId="77777777" w:rsidTr="008666C7">
        <w:trPr>
          <w:trHeight w:val="270"/>
        </w:trPr>
        <w:tc>
          <w:tcPr>
            <w:tcW w:w="798" w:type="dxa"/>
            <w:tcBorders>
              <w:top w:val="nil"/>
              <w:left w:val="single" w:sz="4" w:space="0" w:color="auto"/>
              <w:bottom w:val="single" w:sz="4" w:space="0" w:color="auto"/>
              <w:right w:val="single" w:sz="4" w:space="0" w:color="auto"/>
            </w:tcBorders>
          </w:tcPr>
          <w:p w14:paraId="1DC88A6C"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522E79">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730B28"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T52</w:t>
            </w:r>
          </w:p>
        </w:tc>
        <w:tc>
          <w:tcPr>
            <w:tcW w:w="1953" w:type="dxa"/>
            <w:tcBorders>
              <w:top w:val="nil"/>
              <w:left w:val="nil"/>
              <w:bottom w:val="single" w:sz="4" w:space="0" w:color="auto"/>
              <w:right w:val="single" w:sz="4" w:space="0" w:color="auto"/>
            </w:tcBorders>
            <w:shd w:val="clear" w:color="auto" w:fill="auto"/>
            <w:noWrap/>
            <w:vAlign w:val="center"/>
            <w:hideMark/>
          </w:tcPr>
          <w:p w14:paraId="257FC0AB"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hideMark/>
          </w:tcPr>
          <w:p w14:paraId="310F305F"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2EBF7498"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1E8BB06" w14:textId="77777777" w:rsidR="002B79FE" w:rsidRPr="00D84A76"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85B7373" w14:textId="77777777" w:rsidR="002B79FE" w:rsidRPr="00D84A76"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B79FE" w:rsidRPr="007803DC" w14:paraId="57A0DACC" w14:textId="77777777" w:rsidTr="008666C7">
        <w:trPr>
          <w:trHeight w:val="270"/>
        </w:trPr>
        <w:tc>
          <w:tcPr>
            <w:tcW w:w="798" w:type="dxa"/>
            <w:tcBorders>
              <w:top w:val="nil"/>
              <w:left w:val="single" w:sz="4" w:space="0" w:color="auto"/>
              <w:bottom w:val="single" w:sz="4" w:space="0" w:color="auto"/>
              <w:right w:val="single" w:sz="4" w:space="0" w:color="auto"/>
            </w:tcBorders>
          </w:tcPr>
          <w:p w14:paraId="1F17E8BA"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47F5CB"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1953" w:type="dxa"/>
            <w:tcBorders>
              <w:top w:val="nil"/>
              <w:left w:val="nil"/>
              <w:bottom w:val="single" w:sz="4" w:space="0" w:color="auto"/>
              <w:right w:val="single" w:sz="4" w:space="0" w:color="auto"/>
            </w:tcBorders>
            <w:shd w:val="clear" w:color="auto" w:fill="auto"/>
            <w:noWrap/>
            <w:vAlign w:val="center"/>
            <w:hideMark/>
          </w:tcPr>
          <w:p w14:paraId="2AAD5EDD"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581D1056"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E089B17"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B32B81E"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43CE2CFE"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r>
      <w:tr w:rsidR="002B79FE" w:rsidRPr="007803DC" w14:paraId="70AD6930" w14:textId="77777777" w:rsidTr="008666C7">
        <w:trPr>
          <w:trHeight w:val="270"/>
        </w:trPr>
        <w:tc>
          <w:tcPr>
            <w:tcW w:w="798" w:type="dxa"/>
            <w:tcBorders>
              <w:top w:val="nil"/>
              <w:left w:val="single" w:sz="4" w:space="0" w:color="auto"/>
              <w:bottom w:val="single" w:sz="4" w:space="0" w:color="auto"/>
              <w:right w:val="single" w:sz="4" w:space="0" w:color="auto"/>
            </w:tcBorders>
          </w:tcPr>
          <w:p w14:paraId="50F6ABBC"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272D28"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1953" w:type="dxa"/>
            <w:tcBorders>
              <w:top w:val="nil"/>
              <w:left w:val="nil"/>
              <w:bottom w:val="single" w:sz="4" w:space="0" w:color="auto"/>
              <w:right w:val="single" w:sz="4" w:space="0" w:color="auto"/>
            </w:tcBorders>
            <w:shd w:val="clear" w:color="auto" w:fill="auto"/>
            <w:noWrap/>
            <w:vAlign w:val="center"/>
            <w:hideMark/>
          </w:tcPr>
          <w:p w14:paraId="53FC138C"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886CEA9"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6B2D2FB"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554B9C2"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1E670166"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r>
    </w:tbl>
    <w:p w14:paraId="47A94D0D" w14:textId="77777777" w:rsidR="00D354B4" w:rsidRDefault="00D354B4" w:rsidP="00D354B4">
      <w:pPr>
        <w:ind w:firstLine="480"/>
      </w:pPr>
    </w:p>
    <w:p w14:paraId="44FDB3E1" w14:textId="77777777" w:rsidR="008C2ADC" w:rsidRDefault="008C2ADC" w:rsidP="00D354B4">
      <w:pPr>
        <w:ind w:firstLine="480"/>
      </w:pPr>
    </w:p>
    <w:p w14:paraId="53EA9581" w14:textId="77777777" w:rsidR="0096390C" w:rsidRDefault="0096390C" w:rsidP="0096390C">
      <w:pPr>
        <w:pStyle w:val="3"/>
        <w:numPr>
          <w:ilvl w:val="2"/>
          <w:numId w:val="4"/>
        </w:numPr>
        <w:ind w:left="0" w:firstLineChars="0" w:firstLine="0"/>
      </w:pPr>
      <w:bookmarkStart w:id="331" w:name="_Toc462673928"/>
      <w:r>
        <w:rPr>
          <w:rFonts w:hint="eastAsia"/>
        </w:rPr>
        <w:t>租借</w:t>
      </w:r>
      <w:bookmarkEnd w:id="331"/>
    </w:p>
    <w:p w14:paraId="69765CBD" w14:textId="77777777" w:rsidR="0096390C" w:rsidRDefault="0096390C" w:rsidP="0096390C">
      <w:pPr>
        <w:pStyle w:val="4"/>
        <w:numPr>
          <w:ilvl w:val="3"/>
          <w:numId w:val="4"/>
        </w:numPr>
        <w:ind w:left="0" w:firstLineChars="0" w:firstLine="0"/>
      </w:pPr>
      <w:r w:rsidRPr="0096390C">
        <w:rPr>
          <w:rFonts w:hint="eastAsia"/>
        </w:rPr>
        <w:t>提交租借申报请求及应答</w:t>
      </w:r>
    </w:p>
    <w:p w14:paraId="7CD0A78E" w14:textId="77777777" w:rsidR="00B1055E" w:rsidRDefault="00B1055E" w:rsidP="00B1055E">
      <w:pPr>
        <w:ind w:firstLine="482"/>
      </w:pPr>
      <w:r w:rsidRPr="00191417">
        <w:rPr>
          <w:rFonts w:hint="eastAsia"/>
          <w:b/>
        </w:rPr>
        <w:t>功能：</w:t>
      </w:r>
      <w:r>
        <w:rPr>
          <w:rFonts w:hint="eastAsia"/>
        </w:rPr>
        <w:t>租借申报指令用于会员二级系统把该会员</w:t>
      </w:r>
      <w:r w:rsidR="00E0146A">
        <w:rPr>
          <w:rFonts w:hint="eastAsia"/>
        </w:rPr>
        <w:t>席位</w:t>
      </w:r>
      <w:r>
        <w:rPr>
          <w:rFonts w:hint="eastAsia"/>
        </w:rPr>
        <w:t>所属客户填写的租借申报单提交给一级系统。二级系统一定要经过增加、复核租借申报单操作后，才能将其提交给一级系统。申报时，可请求租借多个交割品种。</w:t>
      </w:r>
    </w:p>
    <w:p w14:paraId="6BB8FE2D" w14:textId="77777777" w:rsidR="00B1055E" w:rsidRPr="00B1055E" w:rsidRDefault="00B1055E" w:rsidP="00B1055E">
      <w:pPr>
        <w:ind w:firstLine="480"/>
      </w:pPr>
      <w:r>
        <w:rPr>
          <w:rFonts w:hint="eastAsia"/>
        </w:rPr>
        <w:t>消息体格式如下：</w:t>
      </w:r>
    </w:p>
    <w:tbl>
      <w:tblPr>
        <w:tblW w:w="9033" w:type="dxa"/>
        <w:tblInd w:w="103" w:type="dxa"/>
        <w:tblLayout w:type="fixed"/>
        <w:tblLook w:val="04A0" w:firstRow="1" w:lastRow="0" w:firstColumn="1" w:lastColumn="0" w:noHBand="0" w:noVBand="1"/>
      </w:tblPr>
      <w:tblGrid>
        <w:gridCol w:w="653"/>
        <w:gridCol w:w="709"/>
        <w:gridCol w:w="2187"/>
        <w:gridCol w:w="2117"/>
        <w:gridCol w:w="709"/>
        <w:gridCol w:w="708"/>
        <w:gridCol w:w="1950"/>
      </w:tblGrid>
      <w:tr w:rsidR="0030576E" w:rsidRPr="0030576E" w14:paraId="55BCC3F6" w14:textId="77777777" w:rsidTr="00B52748">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2FBED7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5D20ECE"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187" w:type="dxa"/>
            <w:tcBorders>
              <w:top w:val="single" w:sz="4" w:space="0" w:color="auto"/>
              <w:left w:val="nil"/>
              <w:bottom w:val="single" w:sz="4" w:space="0" w:color="auto"/>
              <w:right w:val="single" w:sz="4" w:space="0" w:color="auto"/>
            </w:tcBorders>
            <w:shd w:val="clear" w:color="000000" w:fill="D9D9D9"/>
            <w:noWrap/>
            <w:vAlign w:val="center"/>
            <w:hideMark/>
          </w:tcPr>
          <w:p w14:paraId="668EB220"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17" w:type="dxa"/>
            <w:tcBorders>
              <w:top w:val="single" w:sz="4" w:space="0" w:color="auto"/>
              <w:left w:val="nil"/>
              <w:bottom w:val="single" w:sz="4" w:space="0" w:color="auto"/>
              <w:right w:val="single" w:sz="4" w:space="0" w:color="auto"/>
            </w:tcBorders>
            <w:shd w:val="clear" w:color="000000" w:fill="D9D9D9"/>
            <w:noWrap/>
            <w:vAlign w:val="center"/>
            <w:hideMark/>
          </w:tcPr>
          <w:p w14:paraId="0B5465CC" w14:textId="77777777" w:rsidR="0030576E" w:rsidRPr="0030576E" w:rsidRDefault="004847B6"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3FD1F35D"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74720FB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50" w:type="dxa"/>
            <w:tcBorders>
              <w:top w:val="single" w:sz="4" w:space="0" w:color="auto"/>
              <w:left w:val="nil"/>
              <w:bottom w:val="single" w:sz="4" w:space="0" w:color="auto"/>
              <w:right w:val="single" w:sz="4" w:space="0" w:color="auto"/>
            </w:tcBorders>
            <w:shd w:val="clear" w:color="000000" w:fill="D9D9D9"/>
            <w:noWrap/>
            <w:vAlign w:val="center"/>
            <w:hideMark/>
          </w:tcPr>
          <w:p w14:paraId="56D21D5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30576E" w:rsidRPr="0030576E" w14:paraId="01D1EC31" w14:textId="77777777" w:rsidTr="00B52748">
        <w:trPr>
          <w:trHeight w:val="270"/>
        </w:trPr>
        <w:tc>
          <w:tcPr>
            <w:tcW w:w="653" w:type="dxa"/>
            <w:tcBorders>
              <w:top w:val="nil"/>
              <w:left w:val="single" w:sz="4" w:space="0" w:color="auto"/>
              <w:bottom w:val="single" w:sz="4" w:space="0" w:color="auto"/>
              <w:right w:val="single" w:sz="4" w:space="0" w:color="auto"/>
            </w:tcBorders>
          </w:tcPr>
          <w:p w14:paraId="45B68C09"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26FCAE" w14:textId="77777777" w:rsidR="0030576E" w:rsidRPr="0030576E" w:rsidRDefault="00B52748"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2187" w:type="dxa"/>
            <w:tcBorders>
              <w:top w:val="nil"/>
              <w:left w:val="nil"/>
              <w:bottom w:val="single" w:sz="4" w:space="0" w:color="auto"/>
              <w:right w:val="single" w:sz="4" w:space="0" w:color="auto"/>
            </w:tcBorders>
            <w:shd w:val="clear" w:color="auto" w:fill="auto"/>
            <w:noWrap/>
            <w:vAlign w:val="center"/>
            <w:hideMark/>
          </w:tcPr>
          <w:p w14:paraId="7DB856A8"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17" w:type="dxa"/>
            <w:tcBorders>
              <w:top w:val="nil"/>
              <w:left w:val="nil"/>
              <w:bottom w:val="single" w:sz="4" w:space="0" w:color="auto"/>
              <w:right w:val="single" w:sz="4" w:space="0" w:color="auto"/>
            </w:tcBorders>
            <w:shd w:val="clear" w:color="auto" w:fill="auto"/>
            <w:noWrap/>
            <w:vAlign w:val="center"/>
            <w:hideMark/>
          </w:tcPr>
          <w:p w14:paraId="23E154C2" w14:textId="77777777" w:rsidR="0030576E" w:rsidRPr="0030576E" w:rsidRDefault="00674085"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30576E"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30576E" w:rsidRPr="0030576E">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vAlign w:val="center"/>
            <w:hideMark/>
          </w:tcPr>
          <w:p w14:paraId="167D5558"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13FD3A7"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68A7A0D5" w14:textId="77777777" w:rsidR="0030576E" w:rsidRPr="0030576E" w:rsidRDefault="003730CE" w:rsidP="0030576E">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30576E" w:rsidRPr="0030576E" w14:paraId="07F990EB" w14:textId="77777777" w:rsidTr="00B52748">
        <w:trPr>
          <w:trHeight w:val="270"/>
        </w:trPr>
        <w:tc>
          <w:tcPr>
            <w:tcW w:w="653" w:type="dxa"/>
            <w:tcBorders>
              <w:top w:val="nil"/>
              <w:left w:val="single" w:sz="4" w:space="0" w:color="auto"/>
              <w:bottom w:val="single" w:sz="4" w:space="0" w:color="auto"/>
              <w:right w:val="single" w:sz="4" w:space="0" w:color="auto"/>
            </w:tcBorders>
          </w:tcPr>
          <w:p w14:paraId="6D5EBAFC"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63855AD"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2187" w:type="dxa"/>
            <w:tcBorders>
              <w:top w:val="nil"/>
              <w:left w:val="nil"/>
              <w:bottom w:val="single" w:sz="4" w:space="0" w:color="auto"/>
              <w:right w:val="single" w:sz="4" w:space="0" w:color="auto"/>
            </w:tcBorders>
            <w:shd w:val="clear" w:color="auto" w:fill="auto"/>
            <w:vAlign w:val="center"/>
            <w:hideMark/>
          </w:tcPr>
          <w:p w14:paraId="1A3BAFA2"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17" w:type="dxa"/>
            <w:tcBorders>
              <w:top w:val="nil"/>
              <w:left w:val="nil"/>
              <w:bottom w:val="single" w:sz="4" w:space="0" w:color="auto"/>
              <w:right w:val="single" w:sz="4" w:space="0" w:color="auto"/>
            </w:tcBorders>
            <w:shd w:val="clear" w:color="auto" w:fill="auto"/>
            <w:noWrap/>
            <w:vAlign w:val="center"/>
            <w:hideMark/>
          </w:tcPr>
          <w:p w14:paraId="7ECD8EE6"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2EEFFE79"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802379B"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81C125F"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1BDDA2AD" w14:textId="77777777" w:rsidTr="00B52748">
        <w:trPr>
          <w:trHeight w:val="270"/>
        </w:trPr>
        <w:tc>
          <w:tcPr>
            <w:tcW w:w="653" w:type="dxa"/>
            <w:tcBorders>
              <w:top w:val="nil"/>
              <w:left w:val="single" w:sz="4" w:space="0" w:color="auto"/>
              <w:bottom w:val="single" w:sz="4" w:space="0" w:color="auto"/>
              <w:right w:val="single" w:sz="4" w:space="0" w:color="auto"/>
            </w:tcBorders>
          </w:tcPr>
          <w:p w14:paraId="0C394903" w14:textId="77777777" w:rsidR="006512AC" w:rsidRPr="005D3908" w:rsidRDefault="006512AC"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B2B011" w14:textId="77777777" w:rsidR="006512AC" w:rsidRPr="005D3908" w:rsidRDefault="006512AC" w:rsidP="0075261B">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2187" w:type="dxa"/>
            <w:tcBorders>
              <w:top w:val="nil"/>
              <w:left w:val="nil"/>
              <w:bottom w:val="single" w:sz="4" w:space="0" w:color="auto"/>
              <w:right w:val="single" w:sz="4" w:space="0" w:color="auto"/>
            </w:tcBorders>
            <w:shd w:val="clear" w:color="auto" w:fill="auto"/>
            <w:vAlign w:val="center"/>
          </w:tcPr>
          <w:p w14:paraId="3E192397"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2117" w:type="dxa"/>
            <w:tcBorders>
              <w:top w:val="nil"/>
              <w:left w:val="nil"/>
              <w:bottom w:val="single" w:sz="4" w:space="0" w:color="auto"/>
              <w:right w:val="single" w:sz="4" w:space="0" w:color="auto"/>
            </w:tcBorders>
            <w:shd w:val="clear" w:color="auto" w:fill="auto"/>
            <w:noWrap/>
            <w:vAlign w:val="center"/>
          </w:tcPr>
          <w:p w14:paraId="65772029" w14:textId="77777777" w:rsidR="006512AC" w:rsidRPr="005D3908"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2619A99A"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tcPr>
          <w:p w14:paraId="418C3137" w14:textId="77777777" w:rsidR="006512AC" w:rsidRPr="005D3908" w:rsidRDefault="006512AC" w:rsidP="0075261B">
            <w:pPr>
              <w:spacing w:line="240" w:lineRule="auto"/>
              <w:ind w:firstLineChars="0" w:firstLine="0"/>
              <w:rPr>
                <w:rFonts w:asciiTheme="minorEastAsia" w:hAnsiTheme="minorEastAsia"/>
                <w:sz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3A48F4A1" w14:textId="77777777" w:rsidR="006512AC" w:rsidRPr="005D3908"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E424787"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20B686B0"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59DE7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87" w:type="dxa"/>
            <w:tcBorders>
              <w:top w:val="nil"/>
              <w:left w:val="nil"/>
              <w:bottom w:val="single" w:sz="4" w:space="0" w:color="auto"/>
              <w:right w:val="single" w:sz="4" w:space="0" w:color="auto"/>
            </w:tcBorders>
            <w:shd w:val="clear" w:color="auto" w:fill="auto"/>
            <w:vAlign w:val="center"/>
          </w:tcPr>
          <w:p w14:paraId="33B91F01"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clientID</w:t>
            </w:r>
          </w:p>
        </w:tc>
        <w:tc>
          <w:tcPr>
            <w:tcW w:w="2117" w:type="dxa"/>
            <w:tcBorders>
              <w:top w:val="nil"/>
              <w:left w:val="nil"/>
              <w:bottom w:val="single" w:sz="4" w:space="0" w:color="auto"/>
              <w:right w:val="single" w:sz="4" w:space="0" w:color="auto"/>
            </w:tcBorders>
            <w:shd w:val="clear" w:color="auto" w:fill="auto"/>
            <w:noWrap/>
            <w:vAlign w:val="center"/>
          </w:tcPr>
          <w:p w14:paraId="5FE728A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42106158"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9734769"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68743D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66A49AC9" w14:textId="77777777" w:rsidTr="00B52748">
        <w:trPr>
          <w:trHeight w:val="270"/>
        </w:trPr>
        <w:tc>
          <w:tcPr>
            <w:tcW w:w="653" w:type="dxa"/>
            <w:tcBorders>
              <w:top w:val="nil"/>
              <w:left w:val="single" w:sz="4" w:space="0" w:color="auto"/>
              <w:bottom w:val="single" w:sz="4" w:space="0" w:color="auto"/>
              <w:right w:val="single" w:sz="4" w:space="0" w:color="auto"/>
            </w:tcBorders>
          </w:tcPr>
          <w:p w14:paraId="3FBED74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5521A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2187" w:type="dxa"/>
            <w:tcBorders>
              <w:top w:val="nil"/>
              <w:left w:val="nil"/>
              <w:bottom w:val="single" w:sz="4" w:space="0" w:color="auto"/>
              <w:right w:val="single" w:sz="4" w:space="0" w:color="auto"/>
            </w:tcBorders>
            <w:shd w:val="clear" w:color="auto" w:fill="auto"/>
            <w:noWrap/>
            <w:vAlign w:val="center"/>
            <w:hideMark/>
          </w:tcPr>
          <w:p w14:paraId="37F89DE5"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2117" w:type="dxa"/>
            <w:tcBorders>
              <w:top w:val="nil"/>
              <w:left w:val="nil"/>
              <w:bottom w:val="single" w:sz="4" w:space="0" w:color="auto"/>
              <w:right w:val="single" w:sz="4" w:space="0" w:color="auto"/>
            </w:tcBorders>
            <w:shd w:val="clear" w:color="auto" w:fill="auto"/>
            <w:noWrap/>
            <w:vAlign w:val="center"/>
            <w:hideMark/>
          </w:tcPr>
          <w:p w14:paraId="57CE23B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1A3C44C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52722F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976338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1位字符，取值：1-借出方，2-借入方。</w:t>
            </w:r>
          </w:p>
        </w:tc>
      </w:tr>
      <w:tr w:rsidR="00065CFD" w:rsidRPr="0030576E" w14:paraId="589129A4"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53D306CE"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1B8FB5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05</w:t>
            </w:r>
          </w:p>
        </w:tc>
        <w:tc>
          <w:tcPr>
            <w:tcW w:w="2187" w:type="dxa"/>
            <w:tcBorders>
              <w:top w:val="nil"/>
              <w:left w:val="nil"/>
              <w:bottom w:val="single" w:sz="4" w:space="0" w:color="auto"/>
              <w:right w:val="single" w:sz="4" w:space="0" w:color="auto"/>
            </w:tcBorders>
            <w:shd w:val="clear" w:color="auto" w:fill="auto"/>
            <w:noWrap/>
            <w:vAlign w:val="center"/>
          </w:tcPr>
          <w:p w14:paraId="108FA8D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opMemberID</w:t>
            </w:r>
          </w:p>
        </w:tc>
        <w:tc>
          <w:tcPr>
            <w:tcW w:w="2117" w:type="dxa"/>
            <w:tcBorders>
              <w:top w:val="nil"/>
              <w:left w:val="nil"/>
              <w:bottom w:val="single" w:sz="4" w:space="0" w:color="auto"/>
              <w:right w:val="single" w:sz="4" w:space="0" w:color="auto"/>
            </w:tcBorders>
            <w:shd w:val="clear" w:color="auto" w:fill="auto"/>
            <w:noWrap/>
            <w:vAlign w:val="center"/>
          </w:tcPr>
          <w:p w14:paraId="724C8D8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7DDE5CF0" w14:textId="042EC08F" w:rsidR="00065CFD"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56A06EC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63C6B16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0C7CA044"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53F75543"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8EDFA1"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T08</w:t>
            </w:r>
          </w:p>
        </w:tc>
        <w:tc>
          <w:tcPr>
            <w:tcW w:w="2187" w:type="dxa"/>
            <w:tcBorders>
              <w:top w:val="nil"/>
              <w:left w:val="nil"/>
              <w:bottom w:val="single" w:sz="4" w:space="0" w:color="auto"/>
              <w:right w:val="single" w:sz="4" w:space="0" w:color="auto"/>
            </w:tcBorders>
            <w:shd w:val="clear" w:color="auto" w:fill="auto"/>
            <w:noWrap/>
            <w:vAlign w:val="center"/>
          </w:tcPr>
          <w:p w14:paraId="4E25F9BB"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opSeatID</w:t>
            </w:r>
          </w:p>
        </w:tc>
        <w:tc>
          <w:tcPr>
            <w:tcW w:w="2117" w:type="dxa"/>
            <w:tcBorders>
              <w:top w:val="nil"/>
              <w:left w:val="nil"/>
              <w:bottom w:val="single" w:sz="4" w:space="0" w:color="auto"/>
              <w:right w:val="single" w:sz="4" w:space="0" w:color="auto"/>
            </w:tcBorders>
            <w:shd w:val="clear" w:color="auto" w:fill="auto"/>
            <w:noWrap/>
            <w:vAlign w:val="center"/>
          </w:tcPr>
          <w:p w14:paraId="21EA5766"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6279D13" w14:textId="109DDB95" w:rsidR="0077711C"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8C1C482"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C9C8A91"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2E965390"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241CFE09"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74A74FE"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04</w:t>
            </w:r>
          </w:p>
        </w:tc>
        <w:tc>
          <w:tcPr>
            <w:tcW w:w="2187" w:type="dxa"/>
            <w:tcBorders>
              <w:top w:val="nil"/>
              <w:left w:val="nil"/>
              <w:bottom w:val="single" w:sz="4" w:space="0" w:color="auto"/>
              <w:right w:val="single" w:sz="4" w:space="0" w:color="auto"/>
            </w:tcBorders>
            <w:shd w:val="clear" w:color="auto" w:fill="auto"/>
            <w:noWrap/>
            <w:vAlign w:val="center"/>
          </w:tcPr>
          <w:p w14:paraId="4E76DFF5"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opClientID</w:t>
            </w:r>
          </w:p>
        </w:tc>
        <w:tc>
          <w:tcPr>
            <w:tcW w:w="2117" w:type="dxa"/>
            <w:tcBorders>
              <w:top w:val="nil"/>
              <w:left w:val="nil"/>
              <w:bottom w:val="single" w:sz="4" w:space="0" w:color="auto"/>
              <w:right w:val="single" w:sz="4" w:space="0" w:color="auto"/>
            </w:tcBorders>
            <w:shd w:val="clear" w:color="auto" w:fill="auto"/>
            <w:noWrap/>
            <w:vAlign w:val="center"/>
          </w:tcPr>
          <w:p w14:paraId="417A8FDF"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15EE3DFF" w14:textId="12FDAE5C" w:rsidR="00065CFD"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FCD2D4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D4E441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7E79E5AB" w14:textId="77777777" w:rsidTr="00B52748">
        <w:trPr>
          <w:trHeight w:val="270"/>
        </w:trPr>
        <w:tc>
          <w:tcPr>
            <w:tcW w:w="653" w:type="dxa"/>
            <w:tcBorders>
              <w:top w:val="nil"/>
              <w:left w:val="single" w:sz="4" w:space="0" w:color="auto"/>
              <w:bottom w:val="single" w:sz="4" w:space="0" w:color="auto"/>
              <w:right w:val="single" w:sz="4" w:space="0" w:color="auto"/>
            </w:tcBorders>
          </w:tcPr>
          <w:p w14:paraId="581079CD"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B1D9A0C"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K47</w:t>
            </w:r>
          </w:p>
        </w:tc>
        <w:tc>
          <w:tcPr>
            <w:tcW w:w="2187" w:type="dxa"/>
            <w:tcBorders>
              <w:top w:val="nil"/>
              <w:left w:val="nil"/>
              <w:bottom w:val="single" w:sz="4" w:space="0" w:color="auto"/>
              <w:right w:val="single" w:sz="4" w:space="0" w:color="auto"/>
            </w:tcBorders>
            <w:shd w:val="clear" w:color="auto" w:fill="auto"/>
            <w:noWrap/>
            <w:vAlign w:val="center"/>
            <w:hideMark/>
          </w:tcPr>
          <w:p w14:paraId="09AB796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contractNo</w:t>
            </w:r>
          </w:p>
        </w:tc>
        <w:tc>
          <w:tcPr>
            <w:tcW w:w="2117" w:type="dxa"/>
            <w:tcBorders>
              <w:top w:val="nil"/>
              <w:left w:val="nil"/>
              <w:bottom w:val="single" w:sz="4" w:space="0" w:color="auto"/>
              <w:right w:val="single" w:sz="4" w:space="0" w:color="auto"/>
            </w:tcBorders>
            <w:shd w:val="clear" w:color="auto" w:fill="auto"/>
            <w:noWrap/>
            <w:vAlign w:val="center"/>
            <w:hideMark/>
          </w:tcPr>
          <w:p w14:paraId="125D435B" w14:textId="77777777" w:rsidR="00065CFD" w:rsidRPr="005D3908" w:rsidRDefault="00065CFD" w:rsidP="00394016">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租借合约编号</w:t>
            </w:r>
          </w:p>
        </w:tc>
        <w:tc>
          <w:tcPr>
            <w:tcW w:w="709" w:type="dxa"/>
            <w:tcBorders>
              <w:top w:val="nil"/>
              <w:left w:val="nil"/>
              <w:bottom w:val="single" w:sz="4" w:space="0" w:color="auto"/>
              <w:right w:val="single" w:sz="4" w:space="0" w:color="auto"/>
            </w:tcBorders>
            <w:shd w:val="clear" w:color="auto" w:fill="auto"/>
            <w:vAlign w:val="center"/>
            <w:hideMark/>
          </w:tcPr>
          <w:p w14:paraId="1EEDB2DB"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FF3494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534E50AD"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37BC50FD" w14:textId="77777777" w:rsidTr="00B52748">
        <w:trPr>
          <w:trHeight w:val="270"/>
        </w:trPr>
        <w:tc>
          <w:tcPr>
            <w:tcW w:w="653" w:type="dxa"/>
            <w:tcBorders>
              <w:top w:val="nil"/>
              <w:left w:val="single" w:sz="4" w:space="0" w:color="auto"/>
              <w:bottom w:val="single" w:sz="4" w:space="0" w:color="auto"/>
              <w:right w:val="single" w:sz="4" w:space="0" w:color="auto"/>
            </w:tcBorders>
          </w:tcPr>
          <w:p w14:paraId="256CD5BF"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B50C75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I22</w:t>
            </w:r>
          </w:p>
        </w:tc>
        <w:tc>
          <w:tcPr>
            <w:tcW w:w="2187" w:type="dxa"/>
            <w:tcBorders>
              <w:top w:val="nil"/>
              <w:left w:val="nil"/>
              <w:bottom w:val="single" w:sz="4" w:space="0" w:color="auto"/>
              <w:right w:val="single" w:sz="4" w:space="0" w:color="auto"/>
            </w:tcBorders>
            <w:shd w:val="clear" w:color="auto" w:fill="auto"/>
            <w:noWrap/>
            <w:vAlign w:val="center"/>
            <w:hideMark/>
          </w:tcPr>
          <w:p w14:paraId="44FC5555"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dueDate</w:t>
            </w:r>
          </w:p>
        </w:tc>
        <w:tc>
          <w:tcPr>
            <w:tcW w:w="2117" w:type="dxa"/>
            <w:tcBorders>
              <w:top w:val="nil"/>
              <w:left w:val="nil"/>
              <w:bottom w:val="single" w:sz="4" w:space="0" w:color="auto"/>
              <w:right w:val="single" w:sz="4" w:space="0" w:color="auto"/>
            </w:tcBorders>
            <w:shd w:val="clear" w:color="auto" w:fill="auto"/>
            <w:noWrap/>
            <w:vAlign w:val="center"/>
            <w:hideMark/>
          </w:tcPr>
          <w:p w14:paraId="1F6279F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租借到期日</w:t>
            </w:r>
          </w:p>
        </w:tc>
        <w:tc>
          <w:tcPr>
            <w:tcW w:w="709" w:type="dxa"/>
            <w:tcBorders>
              <w:top w:val="nil"/>
              <w:left w:val="nil"/>
              <w:bottom w:val="single" w:sz="4" w:space="0" w:color="auto"/>
              <w:right w:val="single" w:sz="4" w:space="0" w:color="auto"/>
            </w:tcBorders>
            <w:shd w:val="clear" w:color="auto" w:fill="auto"/>
            <w:vAlign w:val="center"/>
            <w:hideMark/>
          </w:tcPr>
          <w:p w14:paraId="1FEDDBA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30FCD11"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03AB84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BDE980E" w14:textId="77777777" w:rsidTr="00B52748">
        <w:trPr>
          <w:trHeight w:val="270"/>
        </w:trPr>
        <w:tc>
          <w:tcPr>
            <w:tcW w:w="653" w:type="dxa"/>
            <w:tcBorders>
              <w:top w:val="nil"/>
              <w:left w:val="single" w:sz="4" w:space="0" w:color="auto"/>
              <w:bottom w:val="single" w:sz="4" w:space="0" w:color="auto"/>
              <w:right w:val="single" w:sz="4" w:space="0" w:color="auto"/>
            </w:tcBorders>
          </w:tcPr>
          <w:p w14:paraId="4E7BD88B"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02F362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T54</w:t>
            </w:r>
          </w:p>
        </w:tc>
        <w:tc>
          <w:tcPr>
            <w:tcW w:w="2187" w:type="dxa"/>
            <w:tcBorders>
              <w:top w:val="nil"/>
              <w:left w:val="nil"/>
              <w:bottom w:val="single" w:sz="4" w:space="0" w:color="auto"/>
              <w:right w:val="single" w:sz="4" w:space="0" w:color="auto"/>
            </w:tcBorders>
            <w:shd w:val="clear" w:color="auto" w:fill="auto"/>
            <w:noWrap/>
            <w:vAlign w:val="center"/>
          </w:tcPr>
          <w:p w14:paraId="2E3D07A1"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daysCount</w:t>
            </w:r>
          </w:p>
        </w:tc>
        <w:tc>
          <w:tcPr>
            <w:tcW w:w="2117" w:type="dxa"/>
            <w:tcBorders>
              <w:top w:val="nil"/>
              <w:left w:val="nil"/>
              <w:bottom w:val="single" w:sz="4" w:space="0" w:color="auto"/>
              <w:right w:val="single" w:sz="4" w:space="0" w:color="auto"/>
            </w:tcBorders>
            <w:shd w:val="clear" w:color="auto" w:fill="auto"/>
            <w:noWrap/>
            <w:vAlign w:val="center"/>
          </w:tcPr>
          <w:p w14:paraId="765A6B5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vAlign w:val="center"/>
          </w:tcPr>
          <w:p w14:paraId="05D4547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DB89F0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6EB90AC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671CD360" w14:textId="77777777" w:rsidTr="00B52748">
        <w:trPr>
          <w:trHeight w:val="270"/>
        </w:trPr>
        <w:tc>
          <w:tcPr>
            <w:tcW w:w="653" w:type="dxa"/>
            <w:tcBorders>
              <w:top w:val="nil"/>
              <w:left w:val="single" w:sz="4" w:space="0" w:color="auto"/>
              <w:bottom w:val="single" w:sz="4" w:space="0" w:color="auto"/>
              <w:right w:val="single" w:sz="4" w:space="0" w:color="auto"/>
            </w:tcBorders>
          </w:tcPr>
          <w:p w14:paraId="357C3A5C"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9D7BD20"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I61</w:t>
            </w:r>
          </w:p>
        </w:tc>
        <w:tc>
          <w:tcPr>
            <w:tcW w:w="2187" w:type="dxa"/>
            <w:tcBorders>
              <w:top w:val="nil"/>
              <w:left w:val="nil"/>
              <w:bottom w:val="single" w:sz="4" w:space="0" w:color="auto"/>
              <w:right w:val="single" w:sz="4" w:space="0" w:color="auto"/>
            </w:tcBorders>
            <w:shd w:val="clear" w:color="auto" w:fill="auto"/>
            <w:noWrap/>
            <w:vAlign w:val="center"/>
          </w:tcPr>
          <w:p w14:paraId="647F6F6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 xml:space="preserve">notionalPrincipal </w:t>
            </w:r>
          </w:p>
        </w:tc>
        <w:tc>
          <w:tcPr>
            <w:tcW w:w="2117" w:type="dxa"/>
            <w:tcBorders>
              <w:top w:val="nil"/>
              <w:left w:val="nil"/>
              <w:bottom w:val="single" w:sz="4" w:space="0" w:color="auto"/>
              <w:right w:val="single" w:sz="4" w:space="0" w:color="auto"/>
            </w:tcBorders>
            <w:shd w:val="clear" w:color="auto" w:fill="auto"/>
            <w:noWrap/>
            <w:vAlign w:val="center"/>
          </w:tcPr>
          <w:p w14:paraId="07E2C41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vAlign w:val="center"/>
          </w:tcPr>
          <w:p w14:paraId="2188E31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B7BFF09"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7EF3B96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1BBB4331" w14:textId="77777777" w:rsidTr="00B52748">
        <w:trPr>
          <w:trHeight w:val="270"/>
        </w:trPr>
        <w:tc>
          <w:tcPr>
            <w:tcW w:w="653" w:type="dxa"/>
            <w:tcBorders>
              <w:top w:val="nil"/>
              <w:left w:val="single" w:sz="4" w:space="0" w:color="auto"/>
              <w:bottom w:val="single" w:sz="4" w:space="0" w:color="auto"/>
              <w:right w:val="single" w:sz="4" w:space="0" w:color="auto"/>
            </w:tcBorders>
          </w:tcPr>
          <w:p w14:paraId="57E5E8CF"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212C5C" w14:textId="77777777" w:rsidR="00065CFD" w:rsidRPr="005D3908" w:rsidRDefault="00384B8B"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K65</w:t>
            </w:r>
          </w:p>
        </w:tc>
        <w:tc>
          <w:tcPr>
            <w:tcW w:w="2187" w:type="dxa"/>
            <w:tcBorders>
              <w:top w:val="nil"/>
              <w:left w:val="nil"/>
              <w:bottom w:val="single" w:sz="4" w:space="0" w:color="auto"/>
              <w:right w:val="single" w:sz="4" w:space="0" w:color="auto"/>
            </w:tcBorders>
            <w:shd w:val="clear" w:color="auto" w:fill="auto"/>
            <w:noWrap/>
            <w:vAlign w:val="center"/>
          </w:tcPr>
          <w:p w14:paraId="55AF931F" w14:textId="77777777" w:rsidR="00065CFD" w:rsidRPr="005D3908" w:rsidRDefault="00384B8B"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annualrate</w:t>
            </w:r>
          </w:p>
        </w:tc>
        <w:tc>
          <w:tcPr>
            <w:tcW w:w="2117" w:type="dxa"/>
            <w:tcBorders>
              <w:top w:val="nil"/>
              <w:left w:val="nil"/>
              <w:bottom w:val="single" w:sz="4" w:space="0" w:color="auto"/>
              <w:right w:val="single" w:sz="4" w:space="0" w:color="auto"/>
            </w:tcBorders>
            <w:shd w:val="clear" w:color="auto" w:fill="auto"/>
            <w:noWrap/>
            <w:vAlign w:val="center"/>
          </w:tcPr>
          <w:p w14:paraId="4BABF3F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vAlign w:val="center"/>
          </w:tcPr>
          <w:p w14:paraId="1EBB0D3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8F5EF10"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5DE0FF9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4DD14A6" w14:textId="77777777" w:rsidTr="00B52748">
        <w:trPr>
          <w:trHeight w:val="270"/>
        </w:trPr>
        <w:tc>
          <w:tcPr>
            <w:tcW w:w="653" w:type="dxa"/>
            <w:tcBorders>
              <w:top w:val="nil"/>
              <w:left w:val="single" w:sz="4" w:space="0" w:color="auto"/>
              <w:bottom w:val="single" w:sz="4" w:space="0" w:color="auto"/>
              <w:right w:val="single" w:sz="4" w:space="0" w:color="auto"/>
            </w:tcBorders>
          </w:tcPr>
          <w:p w14:paraId="7A0D6CC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0127D5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K05</w:t>
            </w:r>
          </w:p>
        </w:tc>
        <w:tc>
          <w:tcPr>
            <w:tcW w:w="2187" w:type="dxa"/>
            <w:tcBorders>
              <w:top w:val="nil"/>
              <w:left w:val="nil"/>
              <w:bottom w:val="single" w:sz="4" w:space="0" w:color="auto"/>
              <w:right w:val="single" w:sz="4" w:space="0" w:color="auto"/>
            </w:tcBorders>
            <w:shd w:val="clear" w:color="auto" w:fill="auto"/>
            <w:noWrap/>
            <w:vAlign w:val="center"/>
            <w:hideMark/>
          </w:tcPr>
          <w:p w14:paraId="10600A7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applyState</w:t>
            </w:r>
          </w:p>
        </w:tc>
        <w:tc>
          <w:tcPr>
            <w:tcW w:w="2117" w:type="dxa"/>
            <w:tcBorders>
              <w:top w:val="nil"/>
              <w:left w:val="nil"/>
              <w:bottom w:val="single" w:sz="4" w:space="0" w:color="auto"/>
              <w:right w:val="single" w:sz="4" w:space="0" w:color="auto"/>
            </w:tcBorders>
            <w:shd w:val="clear" w:color="auto" w:fill="auto"/>
            <w:noWrap/>
            <w:vAlign w:val="center"/>
            <w:hideMark/>
          </w:tcPr>
          <w:p w14:paraId="4F7E3B3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38B196F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FF9B5F0" w14:textId="3E041C4E" w:rsidR="00065CFD" w:rsidRPr="0030576E" w:rsidRDefault="003075F5"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950" w:type="dxa"/>
            <w:tcBorders>
              <w:top w:val="nil"/>
              <w:left w:val="nil"/>
              <w:bottom w:val="single" w:sz="4" w:space="0" w:color="auto"/>
              <w:right w:val="single" w:sz="4" w:space="0" w:color="auto"/>
            </w:tcBorders>
            <w:shd w:val="clear" w:color="auto" w:fill="auto"/>
            <w:noWrap/>
            <w:vAlign w:val="center"/>
            <w:hideMark/>
          </w:tcPr>
          <w:p w14:paraId="79C565BE" w14:textId="77777777" w:rsidR="00065CFD" w:rsidRPr="0030576E" w:rsidRDefault="00065CFD" w:rsidP="00041B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30576E">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w:t>
            </w:r>
            <w:r>
              <w:rPr>
                <w:rFonts w:ascii="宋体" w:eastAsia="宋体" w:hAnsi="宋体" w:cs="宋体" w:hint="eastAsia"/>
                <w:color w:val="000000"/>
                <w:kern w:val="0"/>
                <w:sz w:val="20"/>
                <w:szCs w:val="20"/>
              </w:rPr>
              <w:lastRenderedPageBreak/>
              <w:t>应答，如果提交成功，才会有新的申报状态值，取值可以是已提交、已配对、审批失败、审批通过、审批不通过。</w:t>
            </w:r>
          </w:p>
        </w:tc>
      </w:tr>
      <w:tr w:rsidR="00065CFD" w:rsidRPr="0030576E" w14:paraId="4F7A6A20" w14:textId="77777777" w:rsidTr="00B52748">
        <w:trPr>
          <w:trHeight w:val="270"/>
        </w:trPr>
        <w:tc>
          <w:tcPr>
            <w:tcW w:w="653" w:type="dxa"/>
            <w:tcBorders>
              <w:top w:val="nil"/>
              <w:left w:val="single" w:sz="4" w:space="0" w:color="auto"/>
              <w:bottom w:val="single" w:sz="4" w:space="0" w:color="auto"/>
              <w:right w:val="single" w:sz="4" w:space="0" w:color="auto"/>
            </w:tcBorders>
          </w:tcPr>
          <w:p w14:paraId="506DEA1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3B945C6"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2187" w:type="dxa"/>
            <w:tcBorders>
              <w:top w:val="nil"/>
              <w:left w:val="nil"/>
              <w:bottom w:val="single" w:sz="4" w:space="0" w:color="auto"/>
              <w:right w:val="single" w:sz="4" w:space="0" w:color="auto"/>
            </w:tcBorders>
            <w:shd w:val="clear" w:color="auto" w:fill="auto"/>
            <w:vAlign w:val="center"/>
            <w:hideMark/>
          </w:tcPr>
          <w:p w14:paraId="15B68E3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17" w:type="dxa"/>
            <w:tcBorders>
              <w:top w:val="nil"/>
              <w:left w:val="nil"/>
              <w:bottom w:val="single" w:sz="4" w:space="0" w:color="auto"/>
              <w:right w:val="single" w:sz="4" w:space="0" w:color="auto"/>
            </w:tcBorders>
            <w:shd w:val="clear" w:color="auto" w:fill="auto"/>
            <w:noWrap/>
            <w:vAlign w:val="center"/>
            <w:hideMark/>
          </w:tcPr>
          <w:p w14:paraId="177B23FC"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6A20370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70EB5E5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08EC07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384B8B" w:rsidRPr="0030576E" w14:paraId="48523ED3" w14:textId="77777777" w:rsidTr="00B52748">
        <w:trPr>
          <w:trHeight w:val="270"/>
        </w:trPr>
        <w:tc>
          <w:tcPr>
            <w:tcW w:w="653" w:type="dxa"/>
            <w:tcBorders>
              <w:top w:val="nil"/>
              <w:left w:val="single" w:sz="4" w:space="0" w:color="auto"/>
              <w:bottom w:val="single" w:sz="4" w:space="0" w:color="auto"/>
              <w:right w:val="single" w:sz="4" w:space="0" w:color="auto"/>
            </w:tcBorders>
          </w:tcPr>
          <w:p w14:paraId="26461FC0"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B3CBF38"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2187" w:type="dxa"/>
            <w:tcBorders>
              <w:top w:val="nil"/>
              <w:left w:val="nil"/>
              <w:bottom w:val="single" w:sz="4" w:space="0" w:color="auto"/>
              <w:right w:val="single" w:sz="4" w:space="0" w:color="auto"/>
            </w:tcBorders>
            <w:shd w:val="clear" w:color="auto" w:fill="auto"/>
            <w:noWrap/>
            <w:vAlign w:val="center"/>
            <w:hideMark/>
          </w:tcPr>
          <w:p w14:paraId="1480C992"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2117" w:type="dxa"/>
            <w:tcBorders>
              <w:top w:val="nil"/>
              <w:left w:val="nil"/>
              <w:bottom w:val="single" w:sz="4" w:space="0" w:color="auto"/>
              <w:right w:val="single" w:sz="4" w:space="0" w:color="auto"/>
            </w:tcBorders>
            <w:shd w:val="clear" w:color="auto" w:fill="auto"/>
            <w:noWrap/>
            <w:vAlign w:val="center"/>
            <w:hideMark/>
          </w:tcPr>
          <w:p w14:paraId="2BC1B431"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租借物明细</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vAlign w:val="center"/>
            <w:hideMark/>
          </w:tcPr>
          <w:p w14:paraId="412A8096"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693CA98"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3ECFE35D"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6288EDD8" w14:textId="77777777" w:rsidTr="00860B23">
        <w:trPr>
          <w:trHeight w:val="270"/>
        </w:trPr>
        <w:tc>
          <w:tcPr>
            <w:tcW w:w="653" w:type="dxa"/>
            <w:tcBorders>
              <w:top w:val="nil"/>
              <w:left w:val="single" w:sz="4" w:space="0" w:color="auto"/>
              <w:bottom w:val="single" w:sz="4" w:space="0" w:color="auto"/>
              <w:right w:val="single" w:sz="4" w:space="0" w:color="auto"/>
            </w:tcBorders>
          </w:tcPr>
          <w:p w14:paraId="16410EE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8E57D1F"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2187" w:type="dxa"/>
            <w:tcBorders>
              <w:top w:val="nil"/>
              <w:left w:val="nil"/>
              <w:bottom w:val="single" w:sz="4" w:space="0" w:color="auto"/>
              <w:right w:val="single" w:sz="4" w:space="0" w:color="auto"/>
            </w:tcBorders>
            <w:shd w:val="clear" w:color="auto" w:fill="auto"/>
            <w:noWrap/>
            <w:vAlign w:val="center"/>
          </w:tcPr>
          <w:p w14:paraId="76FDF9D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2117" w:type="dxa"/>
            <w:tcBorders>
              <w:top w:val="nil"/>
              <w:left w:val="nil"/>
              <w:bottom w:val="single" w:sz="4" w:space="0" w:color="auto"/>
              <w:right w:val="single" w:sz="4" w:space="0" w:color="auto"/>
            </w:tcBorders>
            <w:shd w:val="clear" w:color="auto" w:fill="auto"/>
            <w:noWrap/>
            <w:vAlign w:val="center"/>
            <w:hideMark/>
          </w:tcPr>
          <w:p w14:paraId="0867407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租借物明细</w:t>
            </w:r>
          </w:p>
        </w:tc>
        <w:tc>
          <w:tcPr>
            <w:tcW w:w="709" w:type="dxa"/>
            <w:tcBorders>
              <w:top w:val="nil"/>
              <w:left w:val="nil"/>
              <w:bottom w:val="single" w:sz="4" w:space="0" w:color="auto"/>
              <w:right w:val="single" w:sz="4" w:space="0" w:color="auto"/>
            </w:tcBorders>
            <w:shd w:val="clear" w:color="auto" w:fill="auto"/>
            <w:vAlign w:val="center"/>
          </w:tcPr>
          <w:p w14:paraId="7C21037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198E3409"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1950" w:type="dxa"/>
            <w:tcBorders>
              <w:top w:val="nil"/>
              <w:left w:val="nil"/>
              <w:bottom w:val="single" w:sz="4" w:space="0" w:color="auto"/>
              <w:right w:val="single" w:sz="4" w:space="0" w:color="auto"/>
            </w:tcBorders>
            <w:shd w:val="clear" w:color="auto" w:fill="auto"/>
            <w:noWrap/>
            <w:vAlign w:val="center"/>
            <w:hideMark/>
          </w:tcPr>
          <w:p w14:paraId="7F6F0E6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973A749" w14:textId="77777777" w:rsidTr="00B52748">
        <w:trPr>
          <w:trHeight w:val="270"/>
        </w:trPr>
        <w:tc>
          <w:tcPr>
            <w:tcW w:w="653" w:type="dxa"/>
            <w:tcBorders>
              <w:top w:val="nil"/>
              <w:left w:val="single" w:sz="4" w:space="0" w:color="auto"/>
              <w:bottom w:val="single" w:sz="4" w:space="0" w:color="auto"/>
              <w:right w:val="single" w:sz="4" w:space="0" w:color="auto"/>
            </w:tcBorders>
          </w:tcPr>
          <w:p w14:paraId="3A1962B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AEBF75D"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2187" w:type="dxa"/>
            <w:tcBorders>
              <w:top w:val="nil"/>
              <w:left w:val="nil"/>
              <w:bottom w:val="single" w:sz="4" w:space="0" w:color="auto"/>
              <w:right w:val="single" w:sz="4" w:space="0" w:color="auto"/>
            </w:tcBorders>
            <w:shd w:val="clear" w:color="auto" w:fill="auto"/>
            <w:vAlign w:val="center"/>
            <w:hideMark/>
          </w:tcPr>
          <w:p w14:paraId="497DAD89"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2117" w:type="dxa"/>
            <w:tcBorders>
              <w:top w:val="nil"/>
              <w:left w:val="nil"/>
              <w:bottom w:val="single" w:sz="4" w:space="0" w:color="auto"/>
              <w:right w:val="single" w:sz="4" w:space="0" w:color="auto"/>
            </w:tcBorders>
            <w:shd w:val="clear" w:color="auto" w:fill="auto"/>
            <w:noWrap/>
            <w:vAlign w:val="center"/>
            <w:hideMark/>
          </w:tcPr>
          <w:p w14:paraId="7577394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hideMark/>
          </w:tcPr>
          <w:p w14:paraId="79DC86A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274B5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2A819D1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1239181D" w14:textId="77777777" w:rsidTr="00B52748">
        <w:trPr>
          <w:trHeight w:val="270"/>
        </w:trPr>
        <w:tc>
          <w:tcPr>
            <w:tcW w:w="653" w:type="dxa"/>
            <w:tcBorders>
              <w:top w:val="nil"/>
              <w:left w:val="single" w:sz="4" w:space="0" w:color="auto"/>
              <w:bottom w:val="single" w:sz="4" w:space="0" w:color="auto"/>
              <w:right w:val="single" w:sz="4" w:space="0" w:color="auto"/>
            </w:tcBorders>
          </w:tcPr>
          <w:p w14:paraId="74E57D00" w14:textId="77777777" w:rsidR="00065CFD"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F94EE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W00</w:t>
            </w:r>
          </w:p>
        </w:tc>
        <w:tc>
          <w:tcPr>
            <w:tcW w:w="2187" w:type="dxa"/>
            <w:tcBorders>
              <w:top w:val="nil"/>
              <w:left w:val="nil"/>
              <w:bottom w:val="single" w:sz="4" w:space="0" w:color="auto"/>
              <w:right w:val="single" w:sz="4" w:space="0" w:color="auto"/>
            </w:tcBorders>
            <w:shd w:val="clear" w:color="auto" w:fill="auto"/>
            <w:vAlign w:val="center"/>
          </w:tcPr>
          <w:p w14:paraId="5154CEF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warehouseID</w:t>
            </w:r>
          </w:p>
        </w:tc>
        <w:tc>
          <w:tcPr>
            <w:tcW w:w="2117" w:type="dxa"/>
            <w:tcBorders>
              <w:top w:val="nil"/>
              <w:left w:val="nil"/>
              <w:bottom w:val="single" w:sz="4" w:space="0" w:color="auto"/>
              <w:right w:val="single" w:sz="4" w:space="0" w:color="auto"/>
            </w:tcBorders>
            <w:shd w:val="clear" w:color="auto" w:fill="auto"/>
            <w:noWrap/>
            <w:vAlign w:val="center"/>
          </w:tcPr>
          <w:p w14:paraId="3D945B1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tcPr>
          <w:p w14:paraId="7F76F27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13FD3A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58A6CDFC"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0499060A" w14:textId="77777777" w:rsidTr="00B52748">
        <w:trPr>
          <w:trHeight w:val="270"/>
        </w:trPr>
        <w:tc>
          <w:tcPr>
            <w:tcW w:w="653" w:type="dxa"/>
            <w:tcBorders>
              <w:top w:val="nil"/>
              <w:left w:val="single" w:sz="4" w:space="0" w:color="auto"/>
              <w:bottom w:val="single" w:sz="4" w:space="0" w:color="auto"/>
              <w:right w:val="single" w:sz="4" w:space="0" w:color="auto"/>
            </w:tcBorders>
          </w:tcPr>
          <w:p w14:paraId="335EC2A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55EBB1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T52</w:t>
            </w:r>
          </w:p>
        </w:tc>
        <w:tc>
          <w:tcPr>
            <w:tcW w:w="2187" w:type="dxa"/>
            <w:tcBorders>
              <w:top w:val="nil"/>
              <w:left w:val="nil"/>
              <w:bottom w:val="single" w:sz="4" w:space="0" w:color="auto"/>
              <w:right w:val="single" w:sz="4" w:space="0" w:color="auto"/>
            </w:tcBorders>
            <w:shd w:val="clear" w:color="auto" w:fill="auto"/>
            <w:noWrap/>
            <w:vAlign w:val="center"/>
            <w:hideMark/>
          </w:tcPr>
          <w:p w14:paraId="2E3C383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stdWeight</w:t>
            </w:r>
          </w:p>
        </w:tc>
        <w:tc>
          <w:tcPr>
            <w:tcW w:w="2117" w:type="dxa"/>
            <w:tcBorders>
              <w:top w:val="nil"/>
              <w:left w:val="nil"/>
              <w:bottom w:val="single" w:sz="4" w:space="0" w:color="auto"/>
              <w:right w:val="single" w:sz="4" w:space="0" w:color="auto"/>
            </w:tcBorders>
            <w:shd w:val="clear" w:color="auto" w:fill="auto"/>
            <w:noWrap/>
            <w:vAlign w:val="center"/>
            <w:hideMark/>
          </w:tcPr>
          <w:p w14:paraId="5744C40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30576E">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vAlign w:val="center"/>
            <w:hideMark/>
          </w:tcPr>
          <w:p w14:paraId="0420658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9E2EB7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417019C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标准重量</w:t>
            </w:r>
          </w:p>
        </w:tc>
      </w:tr>
      <w:tr w:rsidR="00ED281F" w:rsidRPr="0030576E" w14:paraId="1CACE786" w14:textId="77777777" w:rsidTr="00B52748">
        <w:trPr>
          <w:trHeight w:val="270"/>
        </w:trPr>
        <w:tc>
          <w:tcPr>
            <w:tcW w:w="653" w:type="dxa"/>
            <w:tcBorders>
              <w:top w:val="nil"/>
              <w:left w:val="single" w:sz="4" w:space="0" w:color="auto"/>
              <w:bottom w:val="single" w:sz="4" w:space="0" w:color="auto"/>
              <w:right w:val="single" w:sz="4" w:space="0" w:color="auto"/>
            </w:tcBorders>
          </w:tcPr>
          <w:p w14:paraId="7D8969F2"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B27196"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187" w:type="dxa"/>
            <w:tcBorders>
              <w:top w:val="nil"/>
              <w:left w:val="nil"/>
              <w:bottom w:val="single" w:sz="4" w:space="0" w:color="auto"/>
              <w:right w:val="single" w:sz="4" w:space="0" w:color="auto"/>
            </w:tcBorders>
            <w:shd w:val="clear" w:color="auto" w:fill="auto"/>
            <w:vAlign w:val="center"/>
            <w:hideMark/>
          </w:tcPr>
          <w:p w14:paraId="27BC46F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17" w:type="dxa"/>
            <w:tcBorders>
              <w:top w:val="nil"/>
              <w:left w:val="nil"/>
              <w:bottom w:val="single" w:sz="4" w:space="0" w:color="auto"/>
              <w:right w:val="single" w:sz="4" w:space="0" w:color="auto"/>
            </w:tcBorders>
            <w:shd w:val="clear" w:color="auto" w:fill="auto"/>
            <w:noWrap/>
            <w:vAlign w:val="center"/>
            <w:hideMark/>
          </w:tcPr>
          <w:p w14:paraId="7CFAF912" w14:textId="77777777" w:rsidR="00ED281F" w:rsidRPr="0030576E" w:rsidRDefault="00ED281F" w:rsidP="00E0146A">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43322019"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50642F5"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0C43B614"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93C1E54" w14:textId="77777777" w:rsidTr="00B52748">
        <w:trPr>
          <w:trHeight w:val="270"/>
        </w:trPr>
        <w:tc>
          <w:tcPr>
            <w:tcW w:w="653" w:type="dxa"/>
            <w:tcBorders>
              <w:top w:val="nil"/>
              <w:left w:val="single" w:sz="4" w:space="0" w:color="auto"/>
              <w:bottom w:val="single" w:sz="4" w:space="0" w:color="auto"/>
              <w:right w:val="single" w:sz="4" w:space="0" w:color="auto"/>
            </w:tcBorders>
          </w:tcPr>
          <w:p w14:paraId="303AB36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0076D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2187" w:type="dxa"/>
            <w:tcBorders>
              <w:top w:val="nil"/>
              <w:left w:val="nil"/>
              <w:bottom w:val="single" w:sz="4" w:space="0" w:color="auto"/>
              <w:right w:val="single" w:sz="4" w:space="0" w:color="auto"/>
            </w:tcBorders>
            <w:shd w:val="clear" w:color="auto" w:fill="auto"/>
            <w:noWrap/>
            <w:vAlign w:val="center"/>
            <w:hideMark/>
          </w:tcPr>
          <w:p w14:paraId="47DAFCF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2117" w:type="dxa"/>
            <w:tcBorders>
              <w:top w:val="nil"/>
              <w:left w:val="nil"/>
              <w:bottom w:val="single" w:sz="4" w:space="0" w:color="auto"/>
              <w:right w:val="single" w:sz="4" w:space="0" w:color="auto"/>
            </w:tcBorders>
            <w:shd w:val="clear" w:color="auto" w:fill="auto"/>
            <w:noWrap/>
            <w:vAlign w:val="center"/>
            <w:hideMark/>
          </w:tcPr>
          <w:p w14:paraId="3726EBFE" w14:textId="77777777" w:rsidR="00065CFD" w:rsidRPr="0030576E" w:rsidRDefault="00065CFD" w:rsidP="00E2343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6B38307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65A7F9C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782547B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5D627DE0" w14:textId="77777777" w:rsidTr="00B52748">
        <w:trPr>
          <w:trHeight w:val="270"/>
        </w:trPr>
        <w:tc>
          <w:tcPr>
            <w:tcW w:w="653" w:type="dxa"/>
            <w:tcBorders>
              <w:top w:val="nil"/>
              <w:left w:val="single" w:sz="4" w:space="0" w:color="auto"/>
              <w:bottom w:val="single" w:sz="4" w:space="0" w:color="auto"/>
              <w:right w:val="single" w:sz="4" w:space="0" w:color="auto"/>
            </w:tcBorders>
          </w:tcPr>
          <w:p w14:paraId="22644BDE"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CBF44D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AA1773">
              <w:rPr>
                <w:rFonts w:ascii="宋体" w:eastAsia="宋体" w:hAnsi="宋体" w:cs="宋体" w:hint="eastAsia"/>
                <w:color w:val="000000"/>
                <w:kern w:val="0"/>
                <w:sz w:val="20"/>
                <w:szCs w:val="20"/>
              </w:rPr>
              <w:t>T15</w:t>
            </w:r>
          </w:p>
        </w:tc>
        <w:tc>
          <w:tcPr>
            <w:tcW w:w="2187" w:type="dxa"/>
            <w:tcBorders>
              <w:top w:val="nil"/>
              <w:left w:val="nil"/>
              <w:bottom w:val="single" w:sz="4" w:space="0" w:color="auto"/>
              <w:right w:val="single" w:sz="4" w:space="0" w:color="auto"/>
            </w:tcBorders>
            <w:shd w:val="clear" w:color="auto" w:fill="auto"/>
            <w:noWrap/>
            <w:vAlign w:val="center"/>
          </w:tcPr>
          <w:p w14:paraId="50C0A0A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AA1773">
              <w:rPr>
                <w:rFonts w:ascii="宋体" w:eastAsia="宋体" w:hAnsi="宋体" w:cs="宋体" w:hint="eastAsia"/>
                <w:color w:val="000000"/>
                <w:kern w:val="0"/>
                <w:sz w:val="20"/>
                <w:szCs w:val="20"/>
              </w:rPr>
              <w:t>applyTradeDate</w:t>
            </w:r>
          </w:p>
        </w:tc>
        <w:tc>
          <w:tcPr>
            <w:tcW w:w="2117" w:type="dxa"/>
            <w:tcBorders>
              <w:top w:val="nil"/>
              <w:left w:val="nil"/>
              <w:bottom w:val="single" w:sz="4" w:space="0" w:color="auto"/>
              <w:right w:val="single" w:sz="4" w:space="0" w:color="auto"/>
            </w:tcBorders>
            <w:shd w:val="clear" w:color="auto" w:fill="auto"/>
            <w:noWrap/>
            <w:vAlign w:val="center"/>
          </w:tcPr>
          <w:p w14:paraId="08DF2712" w14:textId="77777777" w:rsidR="00065CFD" w:rsidRPr="0030576E" w:rsidRDefault="00065CFD" w:rsidP="00E2343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73EA843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6DE8E3E"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tcPr>
          <w:p w14:paraId="2303A1C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08B89028" w14:textId="77777777" w:rsidTr="00B52748">
        <w:trPr>
          <w:trHeight w:val="270"/>
        </w:trPr>
        <w:tc>
          <w:tcPr>
            <w:tcW w:w="653" w:type="dxa"/>
            <w:tcBorders>
              <w:top w:val="nil"/>
              <w:left w:val="single" w:sz="4" w:space="0" w:color="auto"/>
              <w:bottom w:val="single" w:sz="4" w:space="0" w:color="auto"/>
              <w:right w:val="single" w:sz="4" w:space="0" w:color="auto"/>
            </w:tcBorders>
          </w:tcPr>
          <w:p w14:paraId="2683DCC2"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BB8C4E9"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2187" w:type="dxa"/>
            <w:tcBorders>
              <w:top w:val="nil"/>
              <w:left w:val="nil"/>
              <w:bottom w:val="single" w:sz="4" w:space="0" w:color="auto"/>
              <w:right w:val="single" w:sz="4" w:space="0" w:color="auto"/>
            </w:tcBorders>
            <w:shd w:val="clear" w:color="auto" w:fill="auto"/>
            <w:noWrap/>
            <w:vAlign w:val="center"/>
            <w:hideMark/>
          </w:tcPr>
          <w:p w14:paraId="6A66EE97"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17" w:type="dxa"/>
            <w:tcBorders>
              <w:top w:val="nil"/>
              <w:left w:val="nil"/>
              <w:bottom w:val="single" w:sz="4" w:space="0" w:color="auto"/>
              <w:right w:val="single" w:sz="4" w:space="0" w:color="auto"/>
            </w:tcBorders>
            <w:shd w:val="clear" w:color="auto" w:fill="auto"/>
            <w:noWrap/>
            <w:vAlign w:val="center"/>
            <w:hideMark/>
          </w:tcPr>
          <w:p w14:paraId="09DC0FCB"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A5698AA"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72B9B42"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6EF00339"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A2B35C3" w14:textId="77777777" w:rsidTr="00B52748">
        <w:trPr>
          <w:trHeight w:val="270"/>
        </w:trPr>
        <w:tc>
          <w:tcPr>
            <w:tcW w:w="653" w:type="dxa"/>
            <w:tcBorders>
              <w:top w:val="nil"/>
              <w:left w:val="single" w:sz="4" w:space="0" w:color="auto"/>
              <w:bottom w:val="single" w:sz="4" w:space="0" w:color="auto"/>
              <w:right w:val="single" w:sz="4" w:space="0" w:color="auto"/>
            </w:tcBorders>
          </w:tcPr>
          <w:p w14:paraId="2B7EF81E"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016978"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2187" w:type="dxa"/>
            <w:tcBorders>
              <w:top w:val="nil"/>
              <w:left w:val="nil"/>
              <w:bottom w:val="single" w:sz="4" w:space="0" w:color="auto"/>
              <w:right w:val="single" w:sz="4" w:space="0" w:color="auto"/>
            </w:tcBorders>
            <w:shd w:val="clear" w:color="auto" w:fill="auto"/>
            <w:noWrap/>
            <w:vAlign w:val="center"/>
            <w:hideMark/>
          </w:tcPr>
          <w:p w14:paraId="6E3800E0"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17" w:type="dxa"/>
            <w:tcBorders>
              <w:top w:val="nil"/>
              <w:left w:val="nil"/>
              <w:bottom w:val="single" w:sz="4" w:space="0" w:color="auto"/>
              <w:right w:val="single" w:sz="4" w:space="0" w:color="auto"/>
            </w:tcBorders>
            <w:shd w:val="clear" w:color="auto" w:fill="auto"/>
            <w:noWrap/>
            <w:vAlign w:val="center"/>
            <w:hideMark/>
          </w:tcPr>
          <w:p w14:paraId="75867ADF"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4324B3A0"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20BC947"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4935A5EC"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r>
    </w:tbl>
    <w:p w14:paraId="56BA4A50" w14:textId="77777777" w:rsidR="0096390C" w:rsidRDefault="0096390C" w:rsidP="0096390C">
      <w:pPr>
        <w:ind w:firstLine="480"/>
      </w:pPr>
    </w:p>
    <w:p w14:paraId="43C1BC0C" w14:textId="77777777" w:rsidR="00137A7F" w:rsidRDefault="00137A7F" w:rsidP="00137A7F">
      <w:pPr>
        <w:pStyle w:val="4"/>
        <w:numPr>
          <w:ilvl w:val="3"/>
          <w:numId w:val="4"/>
        </w:numPr>
        <w:ind w:left="0" w:firstLineChars="0" w:firstLine="0"/>
      </w:pPr>
      <w:r w:rsidRPr="0096390C">
        <w:rPr>
          <w:rFonts w:hint="eastAsia"/>
        </w:rPr>
        <w:t>撤销租借申报请求及应答</w:t>
      </w:r>
    </w:p>
    <w:p w14:paraId="7A580228" w14:textId="77777777" w:rsidR="00137A7F" w:rsidRDefault="00137A7F" w:rsidP="00E0146A">
      <w:pPr>
        <w:ind w:firstLine="482"/>
      </w:pPr>
      <w:r w:rsidRPr="00191417">
        <w:rPr>
          <w:rFonts w:hint="eastAsia"/>
          <w:b/>
        </w:rPr>
        <w:t>功能：</w:t>
      </w:r>
      <w:r>
        <w:rPr>
          <w:rFonts w:hint="eastAsia"/>
        </w:rPr>
        <w:t>租借申报撤销指令用于会员二级系统撤销该会员</w:t>
      </w:r>
      <w:r w:rsidR="00E0146A">
        <w:rPr>
          <w:rFonts w:hint="eastAsia"/>
        </w:rPr>
        <w:t>席位</w:t>
      </w:r>
      <w:r>
        <w:rPr>
          <w:rFonts w:hint="eastAsia"/>
        </w:rPr>
        <w:t>所属客户提交给一级系统的状态为“已提交”的租借申报单。</w:t>
      </w:r>
    </w:p>
    <w:p w14:paraId="1D57A4A8" w14:textId="77777777" w:rsidR="00137A7F" w:rsidRPr="00B1055E" w:rsidRDefault="00137A7F" w:rsidP="00137A7F">
      <w:pPr>
        <w:ind w:firstLine="480"/>
      </w:pPr>
      <w:r>
        <w:rPr>
          <w:rFonts w:hint="eastAsia"/>
        </w:rPr>
        <w:t>消息体格式如下：</w:t>
      </w:r>
    </w:p>
    <w:tbl>
      <w:tblPr>
        <w:tblW w:w="8369" w:type="dxa"/>
        <w:tblInd w:w="103" w:type="dxa"/>
        <w:tblLook w:val="04A0" w:firstRow="1" w:lastRow="0" w:firstColumn="1" w:lastColumn="0" w:noHBand="0" w:noVBand="1"/>
      </w:tblPr>
      <w:tblGrid>
        <w:gridCol w:w="798"/>
        <w:gridCol w:w="1716"/>
        <w:gridCol w:w="1886"/>
        <w:gridCol w:w="708"/>
        <w:gridCol w:w="709"/>
        <w:gridCol w:w="2552"/>
      </w:tblGrid>
      <w:tr w:rsidR="00137A7F" w:rsidRPr="0030576E" w14:paraId="34D011BE" w14:textId="77777777" w:rsidTr="00092607">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5478B4"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31A769A8"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886" w:type="dxa"/>
            <w:tcBorders>
              <w:top w:val="single" w:sz="4" w:space="0" w:color="auto"/>
              <w:left w:val="nil"/>
              <w:bottom w:val="single" w:sz="4" w:space="0" w:color="auto"/>
              <w:right w:val="single" w:sz="4" w:space="0" w:color="auto"/>
            </w:tcBorders>
            <w:shd w:val="clear" w:color="000000" w:fill="D9D9D9"/>
            <w:noWrap/>
            <w:vAlign w:val="center"/>
            <w:hideMark/>
          </w:tcPr>
          <w:p w14:paraId="7E8D2AD1"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8B09D7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7A96D77E"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52" w:type="dxa"/>
            <w:tcBorders>
              <w:top w:val="single" w:sz="4" w:space="0" w:color="auto"/>
              <w:left w:val="nil"/>
              <w:bottom w:val="single" w:sz="4" w:space="0" w:color="auto"/>
              <w:right w:val="single" w:sz="4" w:space="0" w:color="auto"/>
            </w:tcBorders>
            <w:shd w:val="clear" w:color="000000" w:fill="D9D9D9"/>
            <w:noWrap/>
            <w:vAlign w:val="center"/>
            <w:hideMark/>
          </w:tcPr>
          <w:p w14:paraId="07D5EC1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4E752EFC"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456D82"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5B86D2A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86" w:type="dxa"/>
            <w:tcBorders>
              <w:top w:val="nil"/>
              <w:left w:val="nil"/>
              <w:bottom w:val="single" w:sz="4" w:space="0" w:color="auto"/>
              <w:right w:val="single" w:sz="4" w:space="0" w:color="auto"/>
            </w:tcBorders>
            <w:shd w:val="clear" w:color="auto" w:fill="auto"/>
            <w:noWrap/>
            <w:vAlign w:val="center"/>
            <w:hideMark/>
          </w:tcPr>
          <w:p w14:paraId="5E4BC32E" w14:textId="77777777" w:rsidR="00ED281F" w:rsidRPr="0030576E" w:rsidRDefault="00ED281F" w:rsidP="007078D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B8BA13E"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56B57FB8"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0BF19887" w14:textId="77777777" w:rsidR="00ED281F" w:rsidRPr="0030576E" w:rsidRDefault="00ED281F" w:rsidP="007078D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同提交租借申报应答中该字段说明</w:t>
            </w:r>
          </w:p>
        </w:tc>
      </w:tr>
      <w:tr w:rsidR="00137A7F" w:rsidRPr="0030576E" w14:paraId="210F4522"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985F6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708FB9F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886" w:type="dxa"/>
            <w:tcBorders>
              <w:top w:val="nil"/>
              <w:left w:val="nil"/>
              <w:bottom w:val="single" w:sz="4" w:space="0" w:color="auto"/>
              <w:right w:val="single" w:sz="4" w:space="0" w:color="auto"/>
            </w:tcBorders>
            <w:shd w:val="clear" w:color="auto" w:fill="auto"/>
            <w:noWrap/>
            <w:vAlign w:val="center"/>
            <w:hideMark/>
          </w:tcPr>
          <w:p w14:paraId="54DD4B1C"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noWrap/>
            <w:vAlign w:val="center"/>
            <w:hideMark/>
          </w:tcPr>
          <w:p w14:paraId="48976097"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72615E83"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1C73C9BE"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5280B6C2"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DBEB49"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4CDE49BA"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86" w:type="dxa"/>
            <w:tcBorders>
              <w:top w:val="nil"/>
              <w:left w:val="nil"/>
              <w:bottom w:val="single" w:sz="4" w:space="0" w:color="auto"/>
              <w:right w:val="single" w:sz="4" w:space="0" w:color="auto"/>
            </w:tcBorders>
            <w:shd w:val="clear" w:color="auto" w:fill="auto"/>
            <w:noWrap/>
            <w:vAlign w:val="center"/>
          </w:tcPr>
          <w:p w14:paraId="06BF483B"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noWrap/>
            <w:vAlign w:val="center"/>
          </w:tcPr>
          <w:p w14:paraId="7342A2DF"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tcPr>
          <w:p w14:paraId="5E6F41FE"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tcPr>
          <w:p w14:paraId="6D43863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6D69D044"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F0151B"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4B668479"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1886" w:type="dxa"/>
            <w:tcBorders>
              <w:top w:val="nil"/>
              <w:left w:val="nil"/>
              <w:bottom w:val="single" w:sz="4" w:space="0" w:color="auto"/>
              <w:right w:val="single" w:sz="4" w:space="0" w:color="auto"/>
            </w:tcBorders>
            <w:shd w:val="clear" w:color="auto" w:fill="auto"/>
            <w:noWrap/>
            <w:vAlign w:val="center"/>
            <w:hideMark/>
          </w:tcPr>
          <w:p w14:paraId="36F503BA"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709CD46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4B8C76F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66BCA098"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328506EF"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F67B3DF"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186C2C89"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1886" w:type="dxa"/>
            <w:tcBorders>
              <w:top w:val="nil"/>
              <w:left w:val="nil"/>
              <w:bottom w:val="single" w:sz="4" w:space="0" w:color="auto"/>
              <w:right w:val="single" w:sz="4" w:space="0" w:color="auto"/>
            </w:tcBorders>
            <w:shd w:val="clear" w:color="auto" w:fill="auto"/>
            <w:noWrap/>
            <w:vAlign w:val="center"/>
          </w:tcPr>
          <w:p w14:paraId="08F531EE"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08" w:type="dxa"/>
            <w:tcBorders>
              <w:top w:val="nil"/>
              <w:left w:val="nil"/>
              <w:bottom w:val="single" w:sz="4" w:space="0" w:color="auto"/>
              <w:right w:val="single" w:sz="4" w:space="0" w:color="auto"/>
            </w:tcBorders>
            <w:shd w:val="clear" w:color="auto" w:fill="auto"/>
            <w:noWrap/>
            <w:vAlign w:val="center"/>
          </w:tcPr>
          <w:p w14:paraId="418926BE"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tcPr>
          <w:p w14:paraId="45A0121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tcPr>
          <w:p w14:paraId="28E3497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r>
              <w:rPr>
                <w:rFonts w:ascii="宋体" w:eastAsia="宋体" w:hAnsi="宋体" w:cs="宋体" w:hint="eastAsia"/>
                <w:color w:val="000000"/>
                <w:kern w:val="0"/>
                <w:sz w:val="20"/>
                <w:szCs w:val="20"/>
              </w:rPr>
              <w:t>。</w:t>
            </w:r>
          </w:p>
        </w:tc>
      </w:tr>
      <w:tr w:rsidR="007078D2" w:rsidRPr="0030576E" w14:paraId="6CEC3EED"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467CFF9"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0DA2526F"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1886" w:type="dxa"/>
            <w:tcBorders>
              <w:top w:val="nil"/>
              <w:left w:val="nil"/>
              <w:bottom w:val="single" w:sz="4" w:space="0" w:color="auto"/>
              <w:right w:val="single" w:sz="4" w:space="0" w:color="auto"/>
            </w:tcBorders>
            <w:shd w:val="clear" w:color="auto" w:fill="auto"/>
            <w:noWrap/>
            <w:vAlign w:val="center"/>
            <w:hideMark/>
          </w:tcPr>
          <w:p w14:paraId="27413109"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noWrap/>
            <w:vAlign w:val="center"/>
            <w:hideMark/>
          </w:tcPr>
          <w:p w14:paraId="0B02EF67"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AA700B0"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43D2113E"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28DE61F4"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E370E46"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12B56C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1886" w:type="dxa"/>
            <w:tcBorders>
              <w:top w:val="nil"/>
              <w:left w:val="nil"/>
              <w:bottom w:val="single" w:sz="4" w:space="0" w:color="auto"/>
              <w:right w:val="single" w:sz="4" w:space="0" w:color="auto"/>
            </w:tcBorders>
            <w:shd w:val="clear" w:color="auto" w:fill="auto"/>
            <w:noWrap/>
            <w:vAlign w:val="center"/>
          </w:tcPr>
          <w:p w14:paraId="56AD6889"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08" w:type="dxa"/>
            <w:tcBorders>
              <w:top w:val="nil"/>
              <w:left w:val="nil"/>
              <w:bottom w:val="single" w:sz="4" w:space="0" w:color="auto"/>
              <w:right w:val="single" w:sz="4" w:space="0" w:color="auto"/>
            </w:tcBorders>
            <w:shd w:val="clear" w:color="auto" w:fill="auto"/>
            <w:noWrap/>
            <w:vAlign w:val="center"/>
          </w:tcPr>
          <w:p w14:paraId="559031D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7D5491F"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tcPr>
          <w:p w14:paraId="6C62E454"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63B0ED7C"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66095CB"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725F89E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886" w:type="dxa"/>
            <w:tcBorders>
              <w:top w:val="nil"/>
              <w:left w:val="nil"/>
              <w:bottom w:val="single" w:sz="4" w:space="0" w:color="auto"/>
              <w:right w:val="single" w:sz="4" w:space="0" w:color="auto"/>
            </w:tcBorders>
            <w:shd w:val="clear" w:color="auto" w:fill="auto"/>
            <w:noWrap/>
            <w:vAlign w:val="center"/>
          </w:tcPr>
          <w:p w14:paraId="56393D66"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08" w:type="dxa"/>
            <w:tcBorders>
              <w:top w:val="nil"/>
              <w:left w:val="nil"/>
              <w:bottom w:val="single" w:sz="4" w:space="0" w:color="auto"/>
              <w:right w:val="single" w:sz="4" w:space="0" w:color="auto"/>
            </w:tcBorders>
            <w:shd w:val="clear" w:color="auto" w:fill="auto"/>
            <w:noWrap/>
            <w:vAlign w:val="center"/>
          </w:tcPr>
          <w:p w14:paraId="6CF568F7"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DC8AFB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tcPr>
          <w:p w14:paraId="3708B267"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p>
        </w:tc>
      </w:tr>
      <w:tr w:rsidR="00C2243A" w:rsidRPr="0030576E" w14:paraId="41D15CB0"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93A69C"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5C6B6C1D"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886" w:type="dxa"/>
            <w:tcBorders>
              <w:top w:val="nil"/>
              <w:left w:val="nil"/>
              <w:bottom w:val="single" w:sz="4" w:space="0" w:color="auto"/>
              <w:right w:val="single" w:sz="4" w:space="0" w:color="auto"/>
            </w:tcBorders>
            <w:shd w:val="clear" w:color="auto" w:fill="auto"/>
            <w:noWrap/>
            <w:vAlign w:val="center"/>
            <w:hideMark/>
          </w:tcPr>
          <w:p w14:paraId="201F6C47"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7089AE2A"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6CEB814F"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hideMark/>
          </w:tcPr>
          <w:p w14:paraId="21CC9DE0"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p>
        </w:tc>
      </w:tr>
      <w:tr w:rsidR="00C2243A" w:rsidRPr="0030576E" w14:paraId="3C419510"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DD9C43"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2BC08564"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886" w:type="dxa"/>
            <w:tcBorders>
              <w:top w:val="nil"/>
              <w:left w:val="nil"/>
              <w:bottom w:val="single" w:sz="4" w:space="0" w:color="auto"/>
              <w:right w:val="single" w:sz="4" w:space="0" w:color="auto"/>
            </w:tcBorders>
            <w:shd w:val="clear" w:color="auto" w:fill="auto"/>
            <w:noWrap/>
            <w:vAlign w:val="center"/>
            <w:hideMark/>
          </w:tcPr>
          <w:p w14:paraId="13CA1902"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4B2E26BC"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490DF4D"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hideMark/>
          </w:tcPr>
          <w:p w14:paraId="04D3611F"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p>
        </w:tc>
      </w:tr>
    </w:tbl>
    <w:p w14:paraId="3B00667F" w14:textId="77777777" w:rsidR="00137A7F" w:rsidRDefault="00137A7F" w:rsidP="00137A7F">
      <w:pPr>
        <w:ind w:firstLine="480"/>
      </w:pPr>
    </w:p>
    <w:p w14:paraId="1968EE41" w14:textId="77777777" w:rsidR="00F6548B" w:rsidRDefault="00F6548B" w:rsidP="00F6548B">
      <w:pPr>
        <w:pStyle w:val="4"/>
        <w:numPr>
          <w:ilvl w:val="3"/>
          <w:numId w:val="4"/>
        </w:numPr>
        <w:ind w:left="0" w:firstLineChars="0" w:firstLine="0"/>
      </w:pPr>
      <w:r w:rsidRPr="0096390C">
        <w:rPr>
          <w:rFonts w:hint="eastAsia"/>
        </w:rPr>
        <w:lastRenderedPageBreak/>
        <w:t>租借申报查询请求及应答</w:t>
      </w:r>
    </w:p>
    <w:p w14:paraId="6988FE77" w14:textId="77777777" w:rsidR="00F6548B" w:rsidRDefault="00F6548B" w:rsidP="00F6548B">
      <w:pPr>
        <w:ind w:firstLine="482"/>
      </w:pPr>
      <w:r w:rsidRPr="0089519E">
        <w:rPr>
          <w:rFonts w:hint="eastAsia"/>
          <w:b/>
        </w:rPr>
        <w:t>功能</w:t>
      </w:r>
      <w:r>
        <w:rPr>
          <w:rFonts w:hint="eastAsia"/>
        </w:rPr>
        <w:t>：租借</w:t>
      </w:r>
      <w:r w:rsidR="006C2F35">
        <w:rPr>
          <w:rFonts w:hint="eastAsia"/>
        </w:rPr>
        <w:t>申报</w:t>
      </w:r>
      <w:r>
        <w:rPr>
          <w:rFonts w:hint="eastAsia"/>
        </w:rPr>
        <w:t>查询指令用于会员二级系统查询该会员所属客户填写的租借申报单，支持同时查询多条租借申报信息。</w:t>
      </w:r>
    </w:p>
    <w:p w14:paraId="479706AD" w14:textId="77777777" w:rsidR="00F6548B" w:rsidRPr="0089519E" w:rsidRDefault="00F6548B" w:rsidP="00F6548B">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98"/>
        <w:gridCol w:w="625"/>
        <w:gridCol w:w="1843"/>
        <w:gridCol w:w="2126"/>
        <w:gridCol w:w="709"/>
        <w:gridCol w:w="708"/>
        <w:gridCol w:w="2268"/>
      </w:tblGrid>
      <w:tr w:rsidR="00F6548B" w:rsidRPr="00710A79" w14:paraId="17EBDE9B" w14:textId="77777777" w:rsidTr="009F4DB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07E806D3"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5A764F"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0879B49B"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012542F"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1A34598E"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655C6531"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24A2E304"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F6548B" w:rsidRPr="00710A79" w14:paraId="399D657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EC7A518"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C1559D1"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3A23876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000F855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6E7C2B08"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C8BC17A"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088A3845"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r>
      <w:tr w:rsidR="00F6548B" w:rsidRPr="00710A79" w14:paraId="42A507F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64A5B1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D96ACBF" w14:textId="77777777" w:rsidR="00F6548B" w:rsidRPr="00984E1E" w:rsidRDefault="00F6548B" w:rsidP="009F4DB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86DF83A" w14:textId="77777777" w:rsidR="00F6548B" w:rsidRPr="00984E1E" w:rsidRDefault="00F6548B" w:rsidP="009F4DB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1DD87E92" w14:textId="77777777" w:rsidR="00F6548B" w:rsidRPr="00984E1E" w:rsidRDefault="00F6548B" w:rsidP="009F4DBB">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157C750B" w14:textId="77777777" w:rsidR="00F6548B" w:rsidRPr="007D5A61" w:rsidRDefault="00F6548B" w:rsidP="009F4DBB">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62A2DDD8" w14:textId="77777777" w:rsidR="00F6548B" w:rsidRPr="007803DC" w:rsidRDefault="00F6548B" w:rsidP="009F4DBB">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1D257FD0"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01AE7DC0"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02F2116"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3B15361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37C8D5D1"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2EBF7504"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01F8D5E0" w14:textId="77777777" w:rsidR="00065CFD" w:rsidRPr="00492469" w:rsidRDefault="00065CFD" w:rsidP="009F4DBB">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231A76D" w14:textId="77777777" w:rsidR="00065CFD" w:rsidRPr="00492469" w:rsidRDefault="00065CFD" w:rsidP="009F4DBB">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05F0CB28" w14:textId="77777777" w:rsidR="00065CFD" w:rsidRPr="003E783F"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341E5C9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E1AD56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67A12D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14325A1E"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hideMark/>
          </w:tcPr>
          <w:p w14:paraId="6AB7DC5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2A8D7663"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00379F3"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706A2BC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r>
      <w:tr w:rsidR="00ED281F" w:rsidRPr="00710A79" w14:paraId="2DE19B7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BD2EAE5"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58A0518"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43" w:type="dxa"/>
            <w:tcBorders>
              <w:top w:val="nil"/>
              <w:left w:val="nil"/>
              <w:bottom w:val="single" w:sz="4" w:space="0" w:color="auto"/>
              <w:right w:val="single" w:sz="4" w:space="0" w:color="auto"/>
            </w:tcBorders>
            <w:shd w:val="clear" w:color="auto" w:fill="auto"/>
            <w:vAlign w:val="center"/>
            <w:hideMark/>
          </w:tcPr>
          <w:p w14:paraId="0AF24283"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hideMark/>
          </w:tcPr>
          <w:p w14:paraId="0AEE586F"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vAlign w:val="center"/>
            <w:hideMark/>
          </w:tcPr>
          <w:p w14:paraId="74C360AE"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hideMark/>
          </w:tcPr>
          <w:p w14:paraId="0660E28F"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4DE0386D"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21FB1DE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31522D4"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CE6049F"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3F4C06E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62B290A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77645FB5" w14:textId="2916C0FC" w:rsidR="00065CFD" w:rsidRPr="00710A79" w:rsidRDefault="00DE7276"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0B8AB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hideMark/>
          </w:tcPr>
          <w:p w14:paraId="27953410"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r>
              <w:rPr>
                <w:rFonts w:ascii="宋体" w:eastAsia="宋体" w:hAnsi="宋体" w:cs="宋体" w:hint="eastAsia"/>
                <w:color w:val="000000"/>
                <w:kern w:val="0"/>
                <w:sz w:val="20"/>
                <w:szCs w:val="20"/>
              </w:rPr>
              <w:t>。</w:t>
            </w:r>
          </w:p>
        </w:tc>
      </w:tr>
      <w:tr w:rsidR="00065CFD" w:rsidRPr="00710A79" w14:paraId="03C79A6E"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9B6394C"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EC0FC6B"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6CA0463F"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5BB3D3A0"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1CCA7AF7"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1EDC2768"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7EE073CE"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p>
        </w:tc>
      </w:tr>
      <w:tr w:rsidR="0077711C" w:rsidRPr="00710A79" w14:paraId="6671AC4C"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7C135A" w14:textId="77777777" w:rsidR="0077711C" w:rsidRPr="0030576E" w:rsidRDefault="0077711C"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01FF2FAD"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35D4BA5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3CFE7CAC"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tcPr>
          <w:p w14:paraId="0A0198C5"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7A4E7F93"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30812B94"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2C8E8C8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1EBD02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3E9D3B44"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30F7640A"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1DC5A049"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41A2E364"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0FA4920"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3CD4034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0CA63F0D" w14:textId="77777777" w:rsidTr="009F4DBB">
        <w:trPr>
          <w:trHeight w:val="720"/>
        </w:trPr>
        <w:tc>
          <w:tcPr>
            <w:tcW w:w="798" w:type="dxa"/>
            <w:tcBorders>
              <w:top w:val="nil"/>
              <w:left w:val="single" w:sz="4" w:space="0" w:color="auto"/>
              <w:bottom w:val="single" w:sz="4" w:space="0" w:color="auto"/>
              <w:right w:val="single" w:sz="4" w:space="0" w:color="auto"/>
            </w:tcBorders>
            <w:vAlign w:val="center"/>
          </w:tcPr>
          <w:p w14:paraId="73B26A7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EAC2DE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4E68DCF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27F0D8F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5DC0B6F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hideMark/>
          </w:tcPr>
          <w:p w14:paraId="45386B9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hideMark/>
          </w:tcPr>
          <w:p w14:paraId="2084405F"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3-已提交，4-已撤销，5-已配对，6-审批通过，7-审批不通过，8-审批失败。</w:t>
            </w:r>
          </w:p>
        </w:tc>
      </w:tr>
      <w:tr w:rsidR="00065CFD" w:rsidRPr="00710A79" w14:paraId="0DF1D7E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0CD949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9CA278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6B5BCC4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3BB9606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51B4B6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C72700"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F2FF5B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5C21B8D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1F486C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CE302D7" w14:textId="1767C878" w:rsidR="00065CFD" w:rsidRPr="00710A79" w:rsidRDefault="00065CFD" w:rsidP="00B90A33">
            <w:pPr>
              <w:widowControl/>
              <w:spacing w:line="240" w:lineRule="auto"/>
              <w:ind w:firstLineChars="0" w:firstLine="0"/>
              <w:rPr>
                <w:rFonts w:ascii="宋体" w:eastAsia="宋体" w:hAnsi="宋体" w:cs="宋体"/>
                <w:color w:val="000000"/>
                <w:kern w:val="0"/>
                <w:sz w:val="20"/>
                <w:szCs w:val="20"/>
              </w:rPr>
            </w:pPr>
            <w:del w:id="332" w:author="管荦" w:date="2016-07-26T12:28:00Z">
              <w:r w:rsidRPr="00710A79" w:rsidDel="00B90A33">
                <w:rPr>
                  <w:rFonts w:ascii="宋体" w:eastAsia="宋体" w:hAnsi="宋体" w:cs="宋体" w:hint="eastAsia"/>
                  <w:color w:val="000000"/>
                  <w:kern w:val="0"/>
                  <w:sz w:val="20"/>
                  <w:szCs w:val="20"/>
                </w:rPr>
                <w:delText>K</w:delText>
              </w:r>
              <w:r w:rsidDel="00B90A33">
                <w:rPr>
                  <w:rFonts w:ascii="宋体" w:eastAsia="宋体" w:hAnsi="宋体" w:cs="宋体" w:hint="eastAsia"/>
                  <w:color w:val="000000"/>
                  <w:kern w:val="0"/>
                  <w:sz w:val="20"/>
                  <w:szCs w:val="20"/>
                </w:rPr>
                <w:delText>7</w:delText>
              </w:r>
              <w:r w:rsidRPr="00710A79" w:rsidDel="00B90A33">
                <w:rPr>
                  <w:rFonts w:ascii="宋体" w:eastAsia="宋体" w:hAnsi="宋体" w:cs="宋体" w:hint="eastAsia"/>
                  <w:color w:val="000000"/>
                  <w:kern w:val="0"/>
                  <w:sz w:val="20"/>
                  <w:szCs w:val="20"/>
                </w:rPr>
                <w:delText>3</w:delText>
              </w:r>
            </w:del>
            <w:ins w:id="333" w:author="管荦" w:date="2016-07-26T12:28:00Z">
              <w:r w:rsidR="00B90A33" w:rsidRPr="00710A79">
                <w:rPr>
                  <w:rFonts w:ascii="宋体" w:eastAsia="宋体" w:hAnsi="宋体" w:cs="宋体" w:hint="eastAsia"/>
                  <w:color w:val="000000"/>
                  <w:kern w:val="0"/>
                  <w:sz w:val="20"/>
                  <w:szCs w:val="20"/>
                </w:rPr>
                <w:t>K</w:t>
              </w:r>
              <w:r w:rsidR="00B90A33">
                <w:rPr>
                  <w:rFonts w:ascii="宋体" w:eastAsia="宋体" w:hAnsi="宋体" w:cs="宋体"/>
                  <w:color w:val="000000"/>
                  <w:kern w:val="0"/>
                  <w:sz w:val="20"/>
                  <w:szCs w:val="20"/>
                </w:rPr>
                <w:t>95</w:t>
              </w:r>
            </w:ins>
          </w:p>
        </w:tc>
        <w:tc>
          <w:tcPr>
            <w:tcW w:w="1843" w:type="dxa"/>
            <w:tcBorders>
              <w:top w:val="nil"/>
              <w:left w:val="nil"/>
              <w:bottom w:val="single" w:sz="4" w:space="0" w:color="auto"/>
              <w:right w:val="single" w:sz="4" w:space="0" w:color="auto"/>
            </w:tcBorders>
            <w:shd w:val="clear" w:color="auto" w:fill="auto"/>
            <w:vAlign w:val="center"/>
            <w:hideMark/>
          </w:tcPr>
          <w:p w14:paraId="5BF0D2B0" w14:textId="51D977D4"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ins w:id="334" w:author="管荦" w:date="2016-07-26T15:10:00Z">
              <w:r w:rsidR="00420BC5" w:rsidRPr="004F120C">
                <w:rPr>
                  <w:rFonts w:ascii="宋体" w:eastAsia="宋体" w:hAnsi="宋体" w:cs="宋体"/>
                  <w:color w:val="000000"/>
                  <w:kern w:val="0"/>
                  <w:sz w:val="20"/>
                  <w:szCs w:val="20"/>
                </w:rPr>
                <w:t>applyDetailInfoData</w:t>
              </w:r>
            </w:ins>
            <w:r w:rsidRPr="00710A79">
              <w:rPr>
                <w:rFonts w:ascii="宋体" w:eastAsia="宋体" w:hAnsi="宋体" w:cs="宋体" w:hint="eastAsia"/>
                <w:color w:val="000000"/>
                <w:kern w:val="0"/>
                <w:sz w:val="20"/>
                <w:szCs w:val="20"/>
              </w:rPr>
              <w:t>]</w:t>
            </w:r>
          </w:p>
        </w:tc>
        <w:tc>
          <w:tcPr>
            <w:tcW w:w="2126" w:type="dxa"/>
            <w:tcBorders>
              <w:top w:val="nil"/>
              <w:left w:val="nil"/>
              <w:bottom w:val="single" w:sz="4" w:space="0" w:color="auto"/>
              <w:right w:val="single" w:sz="4" w:space="0" w:color="auto"/>
            </w:tcBorders>
            <w:shd w:val="clear" w:color="auto" w:fill="auto"/>
            <w:noWrap/>
            <w:vAlign w:val="center"/>
            <w:hideMark/>
          </w:tcPr>
          <w:p w14:paraId="40CF890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noWrap/>
            <w:vAlign w:val="center"/>
            <w:hideMark/>
          </w:tcPr>
          <w:p w14:paraId="74C871E9"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8C6E37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111134C2"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58A728B8" w14:textId="77777777" w:rsidTr="00860B23">
        <w:trPr>
          <w:trHeight w:val="270"/>
        </w:trPr>
        <w:tc>
          <w:tcPr>
            <w:tcW w:w="798" w:type="dxa"/>
            <w:tcBorders>
              <w:top w:val="nil"/>
              <w:left w:val="single" w:sz="4" w:space="0" w:color="auto"/>
              <w:bottom w:val="single" w:sz="4" w:space="0" w:color="auto"/>
              <w:right w:val="single" w:sz="4" w:space="0" w:color="auto"/>
            </w:tcBorders>
            <w:vAlign w:val="center"/>
          </w:tcPr>
          <w:p w14:paraId="14BDCD94"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08471B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040A85B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22B8A55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09" w:type="dxa"/>
            <w:tcBorders>
              <w:top w:val="nil"/>
              <w:left w:val="nil"/>
              <w:bottom w:val="single" w:sz="4" w:space="0" w:color="auto"/>
              <w:right w:val="single" w:sz="4" w:space="0" w:color="auto"/>
            </w:tcBorders>
            <w:shd w:val="clear" w:color="auto" w:fill="auto"/>
            <w:noWrap/>
            <w:vAlign w:val="center"/>
          </w:tcPr>
          <w:p w14:paraId="20AB7E4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6E183FCF"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3354D61F"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p>
        </w:tc>
      </w:tr>
      <w:tr w:rsidR="00ED281F" w:rsidRPr="00710A79" w14:paraId="4C1ED8A3"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FD2034C" w14:textId="77777777" w:rsidR="00ED281F" w:rsidRPr="00316455"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6D5360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43" w:type="dxa"/>
            <w:tcBorders>
              <w:top w:val="nil"/>
              <w:left w:val="nil"/>
              <w:bottom w:val="single" w:sz="4" w:space="0" w:color="auto"/>
              <w:right w:val="single" w:sz="4" w:space="0" w:color="auto"/>
            </w:tcBorders>
            <w:shd w:val="clear" w:color="auto" w:fill="auto"/>
            <w:vAlign w:val="center"/>
            <w:hideMark/>
          </w:tcPr>
          <w:p w14:paraId="4C8685F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hideMark/>
          </w:tcPr>
          <w:p w14:paraId="5FCDD28E"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76138785"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6642F5C5" w14:textId="77777777" w:rsidR="00ED281F" w:rsidRPr="00D84A76"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31DB7B88" w14:textId="77777777" w:rsidR="00ED281F" w:rsidRPr="00D84A76"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0507B573"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669C2F3" w14:textId="77777777" w:rsidR="00065CFD" w:rsidRPr="00316455"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268C709"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78A8672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hideMark/>
          </w:tcPr>
          <w:p w14:paraId="6F8B316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49F3AA5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23D9B42D"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71E1F883"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10F9BDE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3C8B9FF"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6942E7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092607">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4DC7B2B2"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092607">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011F2F3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2463B8B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0B2D705"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07EFAE2E"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0BF9E256"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7F6A53D" w14:textId="77777777" w:rsidR="00065CFD" w:rsidRPr="00316455"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C2DE95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785D9E6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3A928932"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hideMark/>
          </w:tcPr>
          <w:p w14:paraId="22A60A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6EAA11B"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02337AC7"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935332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C6CC002" w14:textId="77777777" w:rsidR="00384B8B" w:rsidRDefault="00384B8B" w:rsidP="009F4DBB">
            <w:pPr>
              <w:ind w:firstLineChars="0" w:firstLine="0"/>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30ED12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2A79A35A"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177C87C5"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1F713C67"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5626F8DC"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3025E7A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003E39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8F7790A"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8EB5EBB"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843" w:type="dxa"/>
            <w:tcBorders>
              <w:top w:val="nil"/>
              <w:left w:val="nil"/>
              <w:bottom w:val="single" w:sz="4" w:space="0" w:color="auto"/>
              <w:right w:val="single" w:sz="4" w:space="0" w:color="auto"/>
            </w:tcBorders>
            <w:shd w:val="clear" w:color="auto" w:fill="auto"/>
            <w:noWrap/>
            <w:vAlign w:val="center"/>
          </w:tcPr>
          <w:p w14:paraId="589E0D9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427B4127"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0D7F47F8"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6F89D8E"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6AC12DB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58BBF6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03E88A6"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7A0D00A6"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5FDED0EC"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0201D643"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tcPr>
          <w:p w14:paraId="1B858ABB"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D27D8DD"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CB7783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0BA3D7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2D3AC210"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233AC04"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843" w:type="dxa"/>
            <w:tcBorders>
              <w:top w:val="nil"/>
              <w:left w:val="nil"/>
              <w:bottom w:val="single" w:sz="4" w:space="0" w:color="auto"/>
              <w:right w:val="single" w:sz="4" w:space="0" w:color="auto"/>
            </w:tcBorders>
            <w:shd w:val="clear" w:color="auto" w:fill="auto"/>
            <w:noWrap/>
            <w:vAlign w:val="center"/>
          </w:tcPr>
          <w:p w14:paraId="535AE4E0"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610B53E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09" w:type="dxa"/>
            <w:tcBorders>
              <w:top w:val="nil"/>
              <w:left w:val="nil"/>
              <w:bottom w:val="single" w:sz="4" w:space="0" w:color="auto"/>
              <w:right w:val="single" w:sz="4" w:space="0" w:color="auto"/>
            </w:tcBorders>
            <w:shd w:val="clear" w:color="auto" w:fill="auto"/>
            <w:noWrap/>
            <w:vAlign w:val="center"/>
          </w:tcPr>
          <w:p w14:paraId="0A9E4EF6"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7647F3E1"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163E7A3"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5CCC37C"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3D40119"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273B0F4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1FC4C4C5"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5ABD8E16" w14:textId="77777777" w:rsidR="00384B8B" w:rsidRPr="0030576E"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3500B7A3"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7791B34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B981E3D"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ACB740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741DCD"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0A80C53"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843" w:type="dxa"/>
            <w:tcBorders>
              <w:top w:val="nil"/>
              <w:left w:val="nil"/>
              <w:bottom w:val="single" w:sz="4" w:space="0" w:color="auto"/>
              <w:right w:val="single" w:sz="4" w:space="0" w:color="auto"/>
            </w:tcBorders>
            <w:shd w:val="clear" w:color="auto" w:fill="auto"/>
            <w:noWrap/>
            <w:vAlign w:val="center"/>
          </w:tcPr>
          <w:p w14:paraId="59EDB799"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126" w:type="dxa"/>
            <w:tcBorders>
              <w:top w:val="nil"/>
              <w:left w:val="nil"/>
              <w:bottom w:val="single" w:sz="4" w:space="0" w:color="auto"/>
              <w:right w:val="single" w:sz="4" w:space="0" w:color="auto"/>
            </w:tcBorders>
            <w:shd w:val="clear" w:color="auto" w:fill="auto"/>
            <w:noWrap/>
            <w:vAlign w:val="center"/>
          </w:tcPr>
          <w:p w14:paraId="0FA9548F"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6E1D9B9B"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00E78937"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D87B8D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7804C90"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A2F77B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A1006BD"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843" w:type="dxa"/>
            <w:tcBorders>
              <w:top w:val="nil"/>
              <w:left w:val="nil"/>
              <w:bottom w:val="single" w:sz="4" w:space="0" w:color="auto"/>
              <w:right w:val="single" w:sz="4" w:space="0" w:color="auto"/>
            </w:tcBorders>
            <w:shd w:val="clear" w:color="auto" w:fill="auto"/>
            <w:noWrap/>
            <w:vAlign w:val="center"/>
            <w:hideMark/>
          </w:tcPr>
          <w:p w14:paraId="43DF4C0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6874EB2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686D4679"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33588F7"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77D452FB"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DEC593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006010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1619B9F"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843" w:type="dxa"/>
            <w:tcBorders>
              <w:top w:val="nil"/>
              <w:left w:val="nil"/>
              <w:bottom w:val="single" w:sz="4" w:space="0" w:color="auto"/>
              <w:right w:val="single" w:sz="4" w:space="0" w:color="auto"/>
            </w:tcBorders>
            <w:shd w:val="clear" w:color="auto" w:fill="auto"/>
            <w:noWrap/>
            <w:vAlign w:val="center"/>
            <w:hideMark/>
          </w:tcPr>
          <w:p w14:paraId="189BD9D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2E00BB48"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6D1D7B72"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1F15C2F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20E575FE"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B750FF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F27081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76F33C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1843" w:type="dxa"/>
            <w:tcBorders>
              <w:top w:val="nil"/>
              <w:left w:val="nil"/>
              <w:bottom w:val="single" w:sz="4" w:space="0" w:color="auto"/>
              <w:right w:val="single" w:sz="4" w:space="0" w:color="auto"/>
            </w:tcBorders>
            <w:shd w:val="clear" w:color="auto" w:fill="auto"/>
            <w:noWrap/>
            <w:vAlign w:val="center"/>
          </w:tcPr>
          <w:p w14:paraId="30221AB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27675B2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noWrap/>
            <w:vAlign w:val="center"/>
          </w:tcPr>
          <w:p w14:paraId="4321F43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8A2A92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6340792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FAF815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4F2F43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78FA84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843" w:type="dxa"/>
            <w:tcBorders>
              <w:top w:val="nil"/>
              <w:left w:val="nil"/>
              <w:bottom w:val="single" w:sz="4" w:space="0" w:color="auto"/>
              <w:right w:val="single" w:sz="4" w:space="0" w:color="auto"/>
            </w:tcBorders>
            <w:shd w:val="clear" w:color="auto" w:fill="auto"/>
            <w:noWrap/>
            <w:vAlign w:val="center"/>
          </w:tcPr>
          <w:p w14:paraId="6D36FAB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2126" w:type="dxa"/>
            <w:tcBorders>
              <w:top w:val="nil"/>
              <w:left w:val="nil"/>
              <w:bottom w:val="single" w:sz="4" w:space="0" w:color="auto"/>
              <w:right w:val="single" w:sz="4" w:space="0" w:color="auto"/>
            </w:tcBorders>
            <w:shd w:val="clear" w:color="auto" w:fill="auto"/>
            <w:noWrap/>
            <w:vAlign w:val="center"/>
          </w:tcPr>
          <w:p w14:paraId="713D194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noWrap/>
            <w:vAlign w:val="center"/>
          </w:tcPr>
          <w:p w14:paraId="500031C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2828FE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55D7B7B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344BF1C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0166E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FD5A1A2"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843" w:type="dxa"/>
            <w:tcBorders>
              <w:top w:val="nil"/>
              <w:left w:val="nil"/>
              <w:bottom w:val="single" w:sz="4" w:space="0" w:color="auto"/>
              <w:right w:val="single" w:sz="4" w:space="0" w:color="auto"/>
            </w:tcBorders>
            <w:shd w:val="clear" w:color="auto" w:fill="auto"/>
            <w:noWrap/>
            <w:vAlign w:val="center"/>
          </w:tcPr>
          <w:p w14:paraId="61A6850A" w14:textId="313BFDEA" w:rsidR="00384B8B" w:rsidRPr="00FA0AF2" w:rsidRDefault="004C7525"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annualr</w:t>
            </w:r>
            <w:r w:rsidR="00384B8B" w:rsidRPr="00FA0AF2">
              <w:rPr>
                <w:rFonts w:ascii="宋体" w:eastAsia="宋体" w:hAnsi="宋体" w:cs="宋体" w:hint="eastAsia"/>
                <w:color w:val="000000"/>
                <w:kern w:val="0"/>
                <w:sz w:val="20"/>
                <w:szCs w:val="20"/>
              </w:rPr>
              <w:t>ate</w:t>
            </w:r>
          </w:p>
        </w:tc>
        <w:tc>
          <w:tcPr>
            <w:tcW w:w="2126" w:type="dxa"/>
            <w:tcBorders>
              <w:top w:val="nil"/>
              <w:left w:val="nil"/>
              <w:bottom w:val="single" w:sz="4" w:space="0" w:color="auto"/>
              <w:right w:val="single" w:sz="4" w:space="0" w:color="auto"/>
            </w:tcBorders>
            <w:shd w:val="clear" w:color="auto" w:fill="auto"/>
            <w:noWrap/>
            <w:vAlign w:val="center"/>
          </w:tcPr>
          <w:p w14:paraId="4C4AAB8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noWrap/>
            <w:vAlign w:val="center"/>
          </w:tcPr>
          <w:p w14:paraId="67A2F3D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170855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04B87AC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0B8A6E5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0880B74"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lastRenderedPageBreak/>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E2C540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659F95A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363D526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69901E3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8E46FD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4EA42E2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1E0BE75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8B8155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91674C2"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5D89F00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0FC9DCD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4E29E29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7E6CDC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2C719FC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260D5AD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D00CEF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2311DDA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T82</w:t>
            </w:r>
          </w:p>
        </w:tc>
        <w:tc>
          <w:tcPr>
            <w:tcW w:w="1843" w:type="dxa"/>
            <w:tcBorders>
              <w:top w:val="nil"/>
              <w:left w:val="nil"/>
              <w:bottom w:val="single" w:sz="4" w:space="0" w:color="auto"/>
              <w:right w:val="single" w:sz="4" w:space="0" w:color="auto"/>
            </w:tcBorders>
            <w:shd w:val="clear" w:color="auto" w:fill="auto"/>
            <w:noWrap/>
            <w:vAlign w:val="center"/>
          </w:tcPr>
          <w:p w14:paraId="7F70775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source</w:t>
            </w:r>
          </w:p>
        </w:tc>
        <w:tc>
          <w:tcPr>
            <w:tcW w:w="2126" w:type="dxa"/>
            <w:tcBorders>
              <w:top w:val="nil"/>
              <w:left w:val="nil"/>
              <w:bottom w:val="single" w:sz="4" w:space="0" w:color="auto"/>
              <w:right w:val="single" w:sz="4" w:space="0" w:color="auto"/>
            </w:tcBorders>
            <w:shd w:val="clear" w:color="auto" w:fill="auto"/>
            <w:noWrap/>
            <w:vAlign w:val="center"/>
          </w:tcPr>
          <w:p w14:paraId="189EA57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193D7DF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71598F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299EC5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2BBFF3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962C6A4"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0D6B67E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00</w:t>
            </w:r>
          </w:p>
        </w:tc>
        <w:tc>
          <w:tcPr>
            <w:tcW w:w="1843" w:type="dxa"/>
            <w:tcBorders>
              <w:top w:val="nil"/>
              <w:left w:val="nil"/>
              <w:bottom w:val="single" w:sz="4" w:space="0" w:color="auto"/>
              <w:right w:val="single" w:sz="4" w:space="0" w:color="auto"/>
            </w:tcBorders>
            <w:shd w:val="clear" w:color="auto" w:fill="auto"/>
            <w:noWrap/>
            <w:vAlign w:val="center"/>
          </w:tcPr>
          <w:p w14:paraId="6C7EF3F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tcPr>
          <w:p w14:paraId="5D6166A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7CAAEE8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448E7CAD"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951D09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5B0574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13B541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C17135D"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noWrap/>
            <w:vAlign w:val="center"/>
          </w:tcPr>
          <w:p w14:paraId="3C4E920E"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tcPr>
          <w:p w14:paraId="2D45F09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租借申报交割品种明细信息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6F2A971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4FF3DBF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594BA2C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840C82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91208D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3EA71E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34209B8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61FBB0D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0FBBC1F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310CA10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4C8A7F4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r>
      <w:tr w:rsidR="00384B8B" w:rsidRPr="00710A79" w14:paraId="4C6FC051"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84BCE2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F30480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3A47B4D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6BF191D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2D73E67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25DB15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6F69E47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3F858B0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631B7B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C61F4F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04FEBF5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3BFFDF0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621ACDC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39552FC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141688A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6700CD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1340210"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33FC3D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00496A33"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1B7BE9F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7BCB6E7D"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65A9DC2"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1D62E821"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4B61B6"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3AA29B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20F2A9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hideMark/>
          </w:tcPr>
          <w:p w14:paraId="4AE0FBC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3426F75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5EC022C"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A1C40F4"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vAlign w:val="center"/>
            <w:hideMark/>
          </w:tcPr>
          <w:p w14:paraId="08F4AADC"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r>
      <w:tr w:rsidR="00384B8B" w:rsidRPr="00710A79" w14:paraId="70459B7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FF047E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0033905"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hideMark/>
          </w:tcPr>
          <w:p w14:paraId="16AF2EF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59A96B68"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538A6CD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007ED74B"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vAlign w:val="center"/>
            <w:hideMark/>
          </w:tcPr>
          <w:p w14:paraId="1D160189"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r>
    </w:tbl>
    <w:p w14:paraId="396A2080" w14:textId="77777777" w:rsidR="0054341C" w:rsidRDefault="0054341C" w:rsidP="00F6548B">
      <w:pPr>
        <w:ind w:firstLine="480"/>
      </w:pPr>
    </w:p>
    <w:p w14:paraId="376D9EE6" w14:textId="77777777" w:rsidR="00137A7F" w:rsidRDefault="00137A7F" w:rsidP="00137A7F">
      <w:pPr>
        <w:pStyle w:val="4"/>
        <w:numPr>
          <w:ilvl w:val="3"/>
          <w:numId w:val="4"/>
        </w:numPr>
        <w:ind w:left="0" w:firstLineChars="0" w:firstLine="0"/>
      </w:pPr>
      <w:r w:rsidRPr="0096390C">
        <w:rPr>
          <w:rFonts w:hint="eastAsia"/>
        </w:rPr>
        <w:t>提交租借</w:t>
      </w:r>
      <w:r>
        <w:rPr>
          <w:rFonts w:hint="eastAsia"/>
        </w:rPr>
        <w:t>还金</w:t>
      </w:r>
      <w:r w:rsidRPr="0096390C">
        <w:rPr>
          <w:rFonts w:hint="eastAsia"/>
        </w:rPr>
        <w:t>申报请求及应答</w:t>
      </w:r>
    </w:p>
    <w:p w14:paraId="0375B394" w14:textId="77777777" w:rsidR="00137A7F" w:rsidRDefault="00137A7F" w:rsidP="00137A7F">
      <w:pPr>
        <w:ind w:firstLine="482"/>
      </w:pPr>
      <w:r w:rsidRPr="00191417">
        <w:rPr>
          <w:rFonts w:hint="eastAsia"/>
          <w:b/>
        </w:rPr>
        <w:t>功能：</w:t>
      </w:r>
      <w:r>
        <w:rPr>
          <w:rFonts w:hint="eastAsia"/>
        </w:rPr>
        <w:t>租借还金申报指令用于会员二级系统把该会员</w:t>
      </w:r>
      <w:r w:rsidR="00C602E4">
        <w:rPr>
          <w:rFonts w:hint="eastAsia"/>
        </w:rPr>
        <w:t>席位</w:t>
      </w:r>
      <w:r>
        <w:rPr>
          <w:rFonts w:hint="eastAsia"/>
        </w:rPr>
        <w:t>所属客户填写的租借还金申报单提交给一级系统。二级系统一定要经过增加、复核租借还金申报单操作后，才能将其提交给一级系统。申报时，可请求归还多个交割品种。</w:t>
      </w:r>
    </w:p>
    <w:p w14:paraId="5576D5F5" w14:textId="77777777" w:rsidR="00137A7F" w:rsidRPr="00B1055E" w:rsidRDefault="00137A7F" w:rsidP="00137A7F">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5"/>
        <w:gridCol w:w="618"/>
        <w:gridCol w:w="1851"/>
        <w:gridCol w:w="1701"/>
        <w:gridCol w:w="618"/>
        <w:gridCol w:w="618"/>
        <w:gridCol w:w="2591"/>
      </w:tblGrid>
      <w:tr w:rsidR="00137A7F" w:rsidRPr="004D0D64" w14:paraId="08CA1CC0" w14:textId="77777777" w:rsidTr="00D25EF1">
        <w:trPr>
          <w:trHeight w:val="270"/>
          <w:tblHeader/>
        </w:trPr>
        <w:tc>
          <w:tcPr>
            <w:tcW w:w="655" w:type="dxa"/>
            <w:tcBorders>
              <w:top w:val="single" w:sz="4" w:space="0" w:color="auto"/>
              <w:left w:val="single" w:sz="4" w:space="0" w:color="auto"/>
              <w:bottom w:val="single" w:sz="4" w:space="0" w:color="auto"/>
              <w:right w:val="single" w:sz="4" w:space="0" w:color="auto"/>
            </w:tcBorders>
            <w:shd w:val="clear" w:color="000000" w:fill="D9D9D9"/>
          </w:tcPr>
          <w:p w14:paraId="4AFB03C0"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CBBE3C"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域号</w:t>
            </w:r>
          </w:p>
        </w:tc>
        <w:tc>
          <w:tcPr>
            <w:tcW w:w="1851" w:type="dxa"/>
            <w:tcBorders>
              <w:top w:val="single" w:sz="4" w:space="0" w:color="auto"/>
              <w:left w:val="nil"/>
              <w:bottom w:val="single" w:sz="4" w:space="0" w:color="auto"/>
              <w:right w:val="single" w:sz="4" w:space="0" w:color="auto"/>
            </w:tcBorders>
            <w:shd w:val="clear" w:color="000000" w:fill="D9D9D9"/>
            <w:noWrap/>
            <w:vAlign w:val="center"/>
            <w:hideMark/>
          </w:tcPr>
          <w:p w14:paraId="154DC357"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634B9547"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5AAB93B"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190F09C"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应答</w:t>
            </w:r>
          </w:p>
        </w:tc>
        <w:tc>
          <w:tcPr>
            <w:tcW w:w="2591" w:type="dxa"/>
            <w:tcBorders>
              <w:top w:val="single" w:sz="4" w:space="0" w:color="auto"/>
              <w:left w:val="nil"/>
              <w:bottom w:val="single" w:sz="4" w:space="0" w:color="auto"/>
              <w:right w:val="single" w:sz="4" w:space="0" w:color="auto"/>
            </w:tcBorders>
            <w:shd w:val="clear" w:color="000000" w:fill="D9D9D9"/>
            <w:noWrap/>
            <w:vAlign w:val="center"/>
            <w:hideMark/>
          </w:tcPr>
          <w:p w14:paraId="106B8B42"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说明</w:t>
            </w:r>
          </w:p>
        </w:tc>
      </w:tr>
      <w:tr w:rsidR="00137A7F" w:rsidRPr="004D0D64" w14:paraId="50E42A65" w14:textId="77777777" w:rsidTr="00D25EF1">
        <w:trPr>
          <w:trHeight w:val="270"/>
        </w:trPr>
        <w:tc>
          <w:tcPr>
            <w:tcW w:w="655" w:type="dxa"/>
            <w:tcBorders>
              <w:top w:val="nil"/>
              <w:left w:val="single" w:sz="4" w:space="0" w:color="auto"/>
              <w:bottom w:val="single" w:sz="4" w:space="0" w:color="auto"/>
              <w:right w:val="single" w:sz="4" w:space="0" w:color="auto"/>
            </w:tcBorders>
          </w:tcPr>
          <w:p w14:paraId="4CBDA6F3"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2BA90C5" w14:textId="77777777" w:rsidR="00137A7F" w:rsidRPr="004D0D64" w:rsidRDefault="00B5274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851" w:type="dxa"/>
            <w:tcBorders>
              <w:top w:val="nil"/>
              <w:left w:val="nil"/>
              <w:bottom w:val="single" w:sz="4" w:space="0" w:color="auto"/>
              <w:right w:val="single" w:sz="4" w:space="0" w:color="auto"/>
            </w:tcBorders>
            <w:shd w:val="clear" w:color="auto" w:fill="auto"/>
            <w:noWrap/>
            <w:vAlign w:val="center"/>
            <w:hideMark/>
          </w:tcPr>
          <w:p w14:paraId="6A509CE5"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hideMark/>
          </w:tcPr>
          <w:p w14:paraId="319FFA66" w14:textId="77777777" w:rsidR="00137A7F" w:rsidRPr="004D0D64" w:rsidRDefault="00CD3594"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137A7F" w:rsidRPr="004D0D64">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137A7F" w:rsidRPr="004D0D64">
              <w:rPr>
                <w:rFonts w:ascii="宋体" w:eastAsia="宋体" w:hAnsi="宋体" w:cs="宋体" w:hint="eastAsia"/>
                <w:color w:val="000000"/>
                <w:kern w:val="0"/>
                <w:sz w:val="20"/>
                <w:szCs w:val="20"/>
              </w:rPr>
              <w:t>编号</w:t>
            </w:r>
          </w:p>
        </w:tc>
        <w:tc>
          <w:tcPr>
            <w:tcW w:w="618" w:type="dxa"/>
            <w:tcBorders>
              <w:top w:val="nil"/>
              <w:left w:val="nil"/>
              <w:bottom w:val="single" w:sz="4" w:space="0" w:color="auto"/>
              <w:right w:val="single" w:sz="4" w:space="0" w:color="auto"/>
            </w:tcBorders>
            <w:shd w:val="clear" w:color="auto" w:fill="auto"/>
            <w:vAlign w:val="center"/>
            <w:hideMark/>
          </w:tcPr>
          <w:p w14:paraId="6155E289"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36E0868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5E968E76"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4D0D64" w14:paraId="3B4024EC" w14:textId="77777777" w:rsidTr="00D25EF1">
        <w:trPr>
          <w:trHeight w:val="270"/>
        </w:trPr>
        <w:tc>
          <w:tcPr>
            <w:tcW w:w="655" w:type="dxa"/>
            <w:tcBorders>
              <w:top w:val="nil"/>
              <w:left w:val="single" w:sz="4" w:space="0" w:color="auto"/>
              <w:bottom w:val="single" w:sz="4" w:space="0" w:color="auto"/>
              <w:right w:val="single" w:sz="4" w:space="0" w:color="auto"/>
            </w:tcBorders>
          </w:tcPr>
          <w:p w14:paraId="5C3B4340"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88FD0EE"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M00</w:t>
            </w:r>
          </w:p>
        </w:tc>
        <w:tc>
          <w:tcPr>
            <w:tcW w:w="1851" w:type="dxa"/>
            <w:tcBorders>
              <w:top w:val="nil"/>
              <w:left w:val="nil"/>
              <w:bottom w:val="single" w:sz="4" w:space="0" w:color="auto"/>
              <w:right w:val="single" w:sz="4" w:space="0" w:color="auto"/>
            </w:tcBorders>
            <w:shd w:val="clear" w:color="auto" w:fill="auto"/>
            <w:vAlign w:val="center"/>
            <w:hideMark/>
          </w:tcPr>
          <w:p w14:paraId="704F1CC4"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260F7108"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hideMark/>
          </w:tcPr>
          <w:p w14:paraId="3970140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BBE0FE4"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65745725"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4D0D64" w14:paraId="0C086497" w14:textId="77777777" w:rsidTr="00D25EF1">
        <w:trPr>
          <w:trHeight w:val="270"/>
        </w:trPr>
        <w:tc>
          <w:tcPr>
            <w:tcW w:w="655" w:type="dxa"/>
            <w:tcBorders>
              <w:top w:val="nil"/>
              <w:left w:val="single" w:sz="4" w:space="0" w:color="auto"/>
              <w:bottom w:val="single" w:sz="4" w:space="0" w:color="auto"/>
              <w:right w:val="single" w:sz="4" w:space="0" w:color="auto"/>
            </w:tcBorders>
          </w:tcPr>
          <w:p w14:paraId="26D53C97"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D8231F0"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1" w:type="dxa"/>
            <w:tcBorders>
              <w:top w:val="nil"/>
              <w:left w:val="nil"/>
              <w:bottom w:val="single" w:sz="4" w:space="0" w:color="auto"/>
              <w:right w:val="single" w:sz="4" w:space="0" w:color="auto"/>
            </w:tcBorders>
            <w:shd w:val="clear" w:color="auto" w:fill="auto"/>
            <w:vAlign w:val="center"/>
          </w:tcPr>
          <w:p w14:paraId="66C2B028"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55ECE4EB"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vAlign w:val="center"/>
          </w:tcPr>
          <w:p w14:paraId="7C16E4E8"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15589ACF"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0337BAD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246EEAAB"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3907A018"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4957BC4"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51" w:type="dxa"/>
            <w:tcBorders>
              <w:top w:val="nil"/>
              <w:left w:val="nil"/>
              <w:bottom w:val="single" w:sz="4" w:space="0" w:color="auto"/>
              <w:right w:val="single" w:sz="4" w:space="0" w:color="auto"/>
            </w:tcBorders>
            <w:shd w:val="clear" w:color="auto" w:fill="auto"/>
            <w:vAlign w:val="center"/>
          </w:tcPr>
          <w:p w14:paraId="25BA14ED"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6EC19259"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14:paraId="131860C3"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2944D934"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514D7ADA" w14:textId="77777777" w:rsidR="004C1986" w:rsidRPr="003E783F" w:rsidRDefault="004C1986" w:rsidP="00227877">
            <w:pPr>
              <w:widowControl/>
              <w:spacing w:line="240" w:lineRule="auto"/>
              <w:ind w:firstLineChars="0" w:firstLine="0"/>
              <w:rPr>
                <w:rFonts w:ascii="宋体" w:eastAsia="宋体" w:hAnsi="宋体" w:cs="宋体"/>
                <w:color w:val="000000"/>
                <w:kern w:val="0"/>
                <w:sz w:val="20"/>
                <w:szCs w:val="20"/>
              </w:rPr>
            </w:pPr>
          </w:p>
        </w:tc>
      </w:tr>
      <w:tr w:rsidR="004C1986" w:rsidRPr="004D0D64" w14:paraId="2563C81E" w14:textId="77777777" w:rsidTr="00D25EF1">
        <w:trPr>
          <w:trHeight w:val="270"/>
        </w:trPr>
        <w:tc>
          <w:tcPr>
            <w:tcW w:w="655" w:type="dxa"/>
            <w:tcBorders>
              <w:top w:val="nil"/>
              <w:left w:val="single" w:sz="4" w:space="0" w:color="auto"/>
              <w:bottom w:val="single" w:sz="4" w:space="0" w:color="auto"/>
              <w:right w:val="single" w:sz="4" w:space="0" w:color="auto"/>
            </w:tcBorders>
          </w:tcPr>
          <w:p w14:paraId="4E2D640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E64674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T00</w:t>
            </w:r>
          </w:p>
        </w:tc>
        <w:tc>
          <w:tcPr>
            <w:tcW w:w="1851" w:type="dxa"/>
            <w:tcBorders>
              <w:top w:val="nil"/>
              <w:left w:val="nil"/>
              <w:bottom w:val="single" w:sz="4" w:space="0" w:color="auto"/>
              <w:right w:val="single" w:sz="4" w:space="0" w:color="auto"/>
            </w:tcBorders>
            <w:shd w:val="clear" w:color="auto" w:fill="auto"/>
            <w:noWrap/>
            <w:vAlign w:val="center"/>
            <w:hideMark/>
          </w:tcPr>
          <w:p w14:paraId="2CDB8BE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hideMark/>
          </w:tcPr>
          <w:p w14:paraId="7D92E6B8"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申报方</w:t>
            </w:r>
          </w:p>
        </w:tc>
        <w:tc>
          <w:tcPr>
            <w:tcW w:w="618" w:type="dxa"/>
            <w:tcBorders>
              <w:top w:val="nil"/>
              <w:left w:val="nil"/>
              <w:bottom w:val="single" w:sz="4" w:space="0" w:color="auto"/>
              <w:right w:val="single" w:sz="4" w:space="0" w:color="auto"/>
            </w:tcBorders>
            <w:shd w:val="clear" w:color="auto" w:fill="auto"/>
            <w:vAlign w:val="center"/>
            <w:hideMark/>
          </w:tcPr>
          <w:p w14:paraId="07AA1DD4"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4470098"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52EE91F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4C1986" w:rsidRPr="004D0D64" w14:paraId="06302157"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0000F0A2"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3F1C2023"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51" w:type="dxa"/>
            <w:tcBorders>
              <w:top w:val="nil"/>
              <w:left w:val="nil"/>
              <w:bottom w:val="single" w:sz="4" w:space="0" w:color="auto"/>
              <w:right w:val="single" w:sz="4" w:space="0" w:color="auto"/>
            </w:tcBorders>
            <w:shd w:val="clear" w:color="auto" w:fill="auto"/>
            <w:noWrap/>
            <w:vAlign w:val="center"/>
          </w:tcPr>
          <w:p w14:paraId="3509BBC7"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175997C"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618" w:type="dxa"/>
            <w:tcBorders>
              <w:top w:val="nil"/>
              <w:left w:val="nil"/>
              <w:bottom w:val="single" w:sz="4" w:space="0" w:color="auto"/>
              <w:right w:val="single" w:sz="4" w:space="0" w:color="auto"/>
            </w:tcBorders>
            <w:shd w:val="clear" w:color="auto" w:fill="auto"/>
            <w:vAlign w:val="center"/>
          </w:tcPr>
          <w:p w14:paraId="278DFBDF" w14:textId="4FACC8CE" w:rsidR="004C1986"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0D045AFA"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7B22EECD"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p>
        </w:tc>
      </w:tr>
      <w:tr w:rsidR="0077711C" w:rsidRPr="004D0D64" w14:paraId="0156FC24"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7F7BCB9C"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B3F2B0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51" w:type="dxa"/>
            <w:tcBorders>
              <w:top w:val="nil"/>
              <w:left w:val="nil"/>
              <w:bottom w:val="single" w:sz="4" w:space="0" w:color="auto"/>
              <w:right w:val="single" w:sz="4" w:space="0" w:color="auto"/>
            </w:tcBorders>
            <w:shd w:val="clear" w:color="auto" w:fill="auto"/>
            <w:noWrap/>
            <w:vAlign w:val="center"/>
          </w:tcPr>
          <w:p w14:paraId="5162F2C7"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5C089575"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vAlign w:val="center"/>
          </w:tcPr>
          <w:p w14:paraId="505A8930" w14:textId="32A073C8" w:rsidR="0077711C"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3C4DCE8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0FF9E871"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4C1986" w:rsidRPr="004D0D64" w14:paraId="57D7B18F"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01139054"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694902D"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51" w:type="dxa"/>
            <w:tcBorders>
              <w:top w:val="nil"/>
              <w:left w:val="nil"/>
              <w:bottom w:val="single" w:sz="4" w:space="0" w:color="auto"/>
              <w:right w:val="single" w:sz="4" w:space="0" w:color="auto"/>
            </w:tcBorders>
            <w:shd w:val="clear" w:color="auto" w:fill="auto"/>
            <w:noWrap/>
            <w:vAlign w:val="center"/>
          </w:tcPr>
          <w:p w14:paraId="6C6BF362"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0464F0D0"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618" w:type="dxa"/>
            <w:tcBorders>
              <w:top w:val="nil"/>
              <w:left w:val="nil"/>
              <w:bottom w:val="single" w:sz="4" w:space="0" w:color="auto"/>
              <w:right w:val="single" w:sz="4" w:space="0" w:color="auto"/>
            </w:tcBorders>
            <w:shd w:val="clear" w:color="auto" w:fill="auto"/>
            <w:vAlign w:val="center"/>
          </w:tcPr>
          <w:p w14:paraId="2F7718EE" w14:textId="50869D8A" w:rsidR="004C1986"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0704333D"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472E574B"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r>
      <w:tr w:rsidR="00ED281F" w:rsidRPr="004D0D64" w14:paraId="14100BAE" w14:textId="77777777" w:rsidTr="00D25EF1">
        <w:trPr>
          <w:trHeight w:val="480"/>
        </w:trPr>
        <w:tc>
          <w:tcPr>
            <w:tcW w:w="655" w:type="dxa"/>
            <w:tcBorders>
              <w:top w:val="nil"/>
              <w:left w:val="single" w:sz="4" w:space="0" w:color="auto"/>
              <w:bottom w:val="single" w:sz="4" w:space="0" w:color="auto"/>
              <w:right w:val="single" w:sz="4" w:space="0" w:color="auto"/>
            </w:tcBorders>
          </w:tcPr>
          <w:p w14:paraId="08C3A893"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526B8E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851" w:type="dxa"/>
            <w:tcBorders>
              <w:top w:val="nil"/>
              <w:left w:val="nil"/>
              <w:bottom w:val="single" w:sz="4" w:space="0" w:color="auto"/>
              <w:right w:val="single" w:sz="4" w:space="0" w:color="auto"/>
            </w:tcBorders>
            <w:shd w:val="clear" w:color="auto" w:fill="auto"/>
            <w:noWrap/>
            <w:vAlign w:val="center"/>
            <w:hideMark/>
          </w:tcPr>
          <w:p w14:paraId="4990B49C"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4F6DA913"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618" w:type="dxa"/>
            <w:tcBorders>
              <w:top w:val="nil"/>
              <w:left w:val="nil"/>
              <w:bottom w:val="single" w:sz="4" w:space="0" w:color="auto"/>
              <w:right w:val="single" w:sz="4" w:space="0" w:color="auto"/>
            </w:tcBorders>
            <w:shd w:val="clear" w:color="auto" w:fill="auto"/>
            <w:vAlign w:val="center"/>
            <w:hideMark/>
          </w:tcPr>
          <w:p w14:paraId="3CFC2707"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30720B50"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vAlign w:val="center"/>
            <w:hideMark/>
          </w:tcPr>
          <w:p w14:paraId="2228D8C0" w14:textId="77777777" w:rsidR="00ED281F" w:rsidRPr="004D0D64" w:rsidRDefault="00ED281F" w:rsidP="00B24D32">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租借还金业务对应租借登记记录的编号，1</w:t>
            </w:r>
            <w:r>
              <w:rPr>
                <w:rFonts w:ascii="宋体" w:eastAsia="宋体" w:hAnsi="宋体" w:cs="宋体" w:hint="eastAsia"/>
                <w:color w:val="000000"/>
                <w:kern w:val="0"/>
                <w:sz w:val="20"/>
                <w:szCs w:val="20"/>
              </w:rPr>
              <w:t>8</w:t>
            </w:r>
            <w:r w:rsidRPr="004D0D64">
              <w:rPr>
                <w:rFonts w:ascii="宋体" w:eastAsia="宋体" w:hAnsi="宋体" w:cs="宋体" w:hint="eastAsia"/>
                <w:color w:val="000000"/>
                <w:kern w:val="0"/>
                <w:sz w:val="20"/>
                <w:szCs w:val="20"/>
              </w:rPr>
              <w:t>位字符：ZJDJ＋</w:t>
            </w:r>
            <w:r>
              <w:rPr>
                <w:rFonts w:ascii="宋体" w:eastAsia="宋体" w:hAnsi="宋体" w:cs="宋体" w:hint="eastAsia"/>
                <w:color w:val="000000"/>
                <w:kern w:val="0"/>
                <w:sz w:val="20"/>
                <w:szCs w:val="20"/>
              </w:rPr>
              <w:t>YYYYMMDD+</w:t>
            </w:r>
            <w:r w:rsidRPr="004D0D64">
              <w:rPr>
                <w:rFonts w:ascii="宋体" w:eastAsia="宋体" w:hAnsi="宋体" w:cs="宋体" w:hint="eastAsia"/>
                <w:color w:val="000000"/>
                <w:kern w:val="0"/>
                <w:sz w:val="20"/>
                <w:szCs w:val="20"/>
              </w:rPr>
              <w:t>6位数字。</w:t>
            </w:r>
          </w:p>
        </w:tc>
      </w:tr>
      <w:tr w:rsidR="004C1986" w:rsidRPr="004D0D64" w14:paraId="7ADD4888" w14:textId="77777777" w:rsidTr="00D25EF1">
        <w:trPr>
          <w:trHeight w:val="480"/>
        </w:trPr>
        <w:tc>
          <w:tcPr>
            <w:tcW w:w="655" w:type="dxa"/>
            <w:tcBorders>
              <w:top w:val="nil"/>
              <w:left w:val="single" w:sz="4" w:space="0" w:color="auto"/>
              <w:bottom w:val="single" w:sz="4" w:space="0" w:color="auto"/>
              <w:right w:val="single" w:sz="4" w:space="0" w:color="auto"/>
            </w:tcBorders>
          </w:tcPr>
          <w:p w14:paraId="469CC21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6CEC8D2"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F63</w:t>
            </w:r>
          </w:p>
        </w:tc>
        <w:tc>
          <w:tcPr>
            <w:tcW w:w="1851" w:type="dxa"/>
            <w:tcBorders>
              <w:top w:val="nil"/>
              <w:left w:val="nil"/>
              <w:bottom w:val="single" w:sz="4" w:space="0" w:color="auto"/>
              <w:right w:val="single" w:sz="4" w:space="0" w:color="auto"/>
            </w:tcBorders>
            <w:shd w:val="clear" w:color="auto" w:fill="auto"/>
            <w:noWrap/>
            <w:vAlign w:val="center"/>
          </w:tcPr>
          <w:p w14:paraId="45FAD94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interest</w:t>
            </w:r>
          </w:p>
        </w:tc>
        <w:tc>
          <w:tcPr>
            <w:tcW w:w="1701" w:type="dxa"/>
            <w:tcBorders>
              <w:top w:val="nil"/>
              <w:left w:val="nil"/>
              <w:bottom w:val="single" w:sz="4" w:space="0" w:color="auto"/>
              <w:right w:val="single" w:sz="4" w:space="0" w:color="auto"/>
            </w:tcBorders>
            <w:shd w:val="clear" w:color="auto" w:fill="auto"/>
            <w:noWrap/>
            <w:vAlign w:val="center"/>
          </w:tcPr>
          <w:p w14:paraId="436F8E4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租借利息</w:t>
            </w:r>
          </w:p>
        </w:tc>
        <w:tc>
          <w:tcPr>
            <w:tcW w:w="618" w:type="dxa"/>
            <w:tcBorders>
              <w:top w:val="nil"/>
              <w:left w:val="nil"/>
              <w:bottom w:val="single" w:sz="4" w:space="0" w:color="auto"/>
              <w:right w:val="single" w:sz="4" w:space="0" w:color="auto"/>
            </w:tcBorders>
            <w:shd w:val="clear" w:color="auto" w:fill="auto"/>
            <w:vAlign w:val="center"/>
          </w:tcPr>
          <w:p w14:paraId="29B321AD"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581FAD6F" w14:textId="77777777" w:rsidR="004C1986" w:rsidRPr="003E783F"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vAlign w:val="center"/>
          </w:tcPr>
          <w:p w14:paraId="524D4F0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9FB1A4C" w14:textId="77777777" w:rsidTr="00D25EF1">
        <w:trPr>
          <w:trHeight w:val="270"/>
        </w:trPr>
        <w:tc>
          <w:tcPr>
            <w:tcW w:w="655" w:type="dxa"/>
            <w:tcBorders>
              <w:top w:val="nil"/>
              <w:left w:val="single" w:sz="4" w:space="0" w:color="auto"/>
              <w:bottom w:val="single" w:sz="4" w:space="0" w:color="auto"/>
              <w:right w:val="single" w:sz="4" w:space="0" w:color="auto"/>
            </w:tcBorders>
          </w:tcPr>
          <w:p w14:paraId="163481D2"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76504D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K05</w:t>
            </w:r>
          </w:p>
        </w:tc>
        <w:tc>
          <w:tcPr>
            <w:tcW w:w="1851" w:type="dxa"/>
            <w:tcBorders>
              <w:top w:val="nil"/>
              <w:left w:val="nil"/>
              <w:bottom w:val="single" w:sz="4" w:space="0" w:color="auto"/>
              <w:right w:val="single" w:sz="4" w:space="0" w:color="auto"/>
            </w:tcBorders>
            <w:shd w:val="clear" w:color="auto" w:fill="auto"/>
            <w:noWrap/>
            <w:vAlign w:val="center"/>
            <w:hideMark/>
          </w:tcPr>
          <w:p w14:paraId="79789F9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238FA09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申报状态</w:t>
            </w:r>
          </w:p>
        </w:tc>
        <w:tc>
          <w:tcPr>
            <w:tcW w:w="618" w:type="dxa"/>
            <w:tcBorders>
              <w:top w:val="nil"/>
              <w:left w:val="nil"/>
              <w:bottom w:val="single" w:sz="4" w:space="0" w:color="auto"/>
              <w:right w:val="single" w:sz="4" w:space="0" w:color="auto"/>
            </w:tcBorders>
            <w:shd w:val="clear" w:color="auto" w:fill="auto"/>
            <w:vAlign w:val="center"/>
            <w:hideMark/>
          </w:tcPr>
          <w:p w14:paraId="5810FC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EBB472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11A6759F" w14:textId="77777777" w:rsidR="004C1986" w:rsidRPr="004D0D64" w:rsidRDefault="004C1986" w:rsidP="00191DE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4D0D64">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。对于应答，如果提交成功，才会有新的申报状态值，取值可以是已提交、已配对、审批失败、审批通过、审批不通过。</w:t>
            </w:r>
          </w:p>
        </w:tc>
      </w:tr>
      <w:tr w:rsidR="004C1986" w:rsidRPr="004D0D64" w14:paraId="74545388" w14:textId="77777777" w:rsidTr="00D25EF1">
        <w:trPr>
          <w:trHeight w:val="270"/>
        </w:trPr>
        <w:tc>
          <w:tcPr>
            <w:tcW w:w="655" w:type="dxa"/>
            <w:tcBorders>
              <w:top w:val="nil"/>
              <w:left w:val="single" w:sz="4" w:space="0" w:color="auto"/>
              <w:bottom w:val="single" w:sz="4" w:space="0" w:color="auto"/>
              <w:right w:val="single" w:sz="4" w:space="0" w:color="auto"/>
            </w:tcBorders>
          </w:tcPr>
          <w:p w14:paraId="712C9EA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CFBD6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M60</w:t>
            </w:r>
          </w:p>
        </w:tc>
        <w:tc>
          <w:tcPr>
            <w:tcW w:w="1851" w:type="dxa"/>
            <w:tcBorders>
              <w:top w:val="nil"/>
              <w:left w:val="nil"/>
              <w:bottom w:val="single" w:sz="4" w:space="0" w:color="auto"/>
              <w:right w:val="single" w:sz="4" w:space="0" w:color="auto"/>
            </w:tcBorders>
            <w:shd w:val="clear" w:color="auto" w:fill="auto"/>
            <w:vAlign w:val="center"/>
            <w:hideMark/>
          </w:tcPr>
          <w:p w14:paraId="57A28DC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1227132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4D0D64">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vAlign w:val="center"/>
            <w:hideMark/>
          </w:tcPr>
          <w:p w14:paraId="001731B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4DAEBD6"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2D96269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6A9ABE11" w14:textId="77777777" w:rsidTr="00227877">
        <w:trPr>
          <w:trHeight w:val="270"/>
        </w:trPr>
        <w:tc>
          <w:tcPr>
            <w:tcW w:w="655" w:type="dxa"/>
            <w:tcBorders>
              <w:top w:val="nil"/>
              <w:left w:val="single" w:sz="4" w:space="0" w:color="auto"/>
              <w:bottom w:val="single" w:sz="4" w:space="0" w:color="auto"/>
              <w:right w:val="single" w:sz="4" w:space="0" w:color="auto"/>
            </w:tcBorders>
          </w:tcPr>
          <w:p w14:paraId="621571C1"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BB9E1F0"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1851" w:type="dxa"/>
            <w:tcBorders>
              <w:top w:val="nil"/>
              <w:left w:val="nil"/>
              <w:bottom w:val="single" w:sz="4" w:space="0" w:color="auto"/>
              <w:right w:val="single" w:sz="4" w:space="0" w:color="auto"/>
            </w:tcBorders>
            <w:shd w:val="clear" w:color="auto" w:fill="auto"/>
            <w:noWrap/>
            <w:vAlign w:val="center"/>
            <w:hideMark/>
          </w:tcPr>
          <w:p w14:paraId="551D9272"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1701" w:type="dxa"/>
            <w:tcBorders>
              <w:top w:val="nil"/>
              <w:left w:val="nil"/>
              <w:bottom w:val="single" w:sz="4" w:space="0" w:color="auto"/>
              <w:right w:val="single" w:sz="4" w:space="0" w:color="auto"/>
            </w:tcBorders>
            <w:shd w:val="clear" w:color="auto" w:fill="auto"/>
            <w:noWrap/>
            <w:vAlign w:val="center"/>
            <w:hideMark/>
          </w:tcPr>
          <w:p w14:paraId="6A880CBB"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还金交割品种</w:t>
            </w:r>
            <w:r w:rsidRPr="004D0D64">
              <w:rPr>
                <w:rFonts w:ascii="宋体" w:eastAsia="宋体" w:hAnsi="宋体" w:cs="宋体" w:hint="eastAsia"/>
                <w:color w:val="000000"/>
                <w:kern w:val="0"/>
                <w:sz w:val="20"/>
                <w:szCs w:val="20"/>
              </w:rPr>
              <w:t>明细</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vAlign w:val="center"/>
            <w:hideMark/>
          </w:tcPr>
          <w:p w14:paraId="005D62AA"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99EC97C"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val="restart"/>
            <w:tcBorders>
              <w:top w:val="nil"/>
              <w:left w:val="nil"/>
              <w:right w:val="single" w:sz="4" w:space="0" w:color="auto"/>
            </w:tcBorders>
            <w:shd w:val="clear" w:color="auto" w:fill="auto"/>
            <w:noWrap/>
            <w:vAlign w:val="center"/>
            <w:hideMark/>
          </w:tcPr>
          <w:p w14:paraId="7BA45696" w14:textId="77777777" w:rsidR="00384B8B" w:rsidRPr="004D0D64" w:rsidRDefault="00384B8B" w:rsidP="00C723E4">
            <w:pPr>
              <w:spacing w:line="240" w:lineRule="auto"/>
              <w:ind w:firstLine="40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租借还金交割品种信息可以输入多个交割品种多个仓库的还金重量，但是每个仓库每个交割品种只能输入一次，不能重复。租借还金的交割品种可以与对应的租借登记中的交割品种不一样，但必须是同一</w:t>
            </w:r>
            <w:r>
              <w:rPr>
                <w:rFonts w:ascii="宋体" w:eastAsia="宋体" w:hAnsi="宋体" w:cs="宋体" w:hint="eastAsia"/>
                <w:color w:val="000000"/>
                <w:kern w:val="0"/>
                <w:sz w:val="20"/>
                <w:szCs w:val="20"/>
              </w:rPr>
              <w:t>实物品种小</w:t>
            </w:r>
            <w:r w:rsidRPr="004D0D64">
              <w:rPr>
                <w:rFonts w:ascii="宋体" w:eastAsia="宋体" w:hAnsi="宋体" w:cs="宋体" w:hint="eastAsia"/>
                <w:color w:val="000000"/>
                <w:kern w:val="0"/>
                <w:sz w:val="20"/>
                <w:szCs w:val="20"/>
              </w:rPr>
              <w:t>类，即黄金的交割品种可以使用黄金的另一个交割品种归还，但是不能用白银、铂金的交割品种来归还</w:t>
            </w:r>
            <w:r>
              <w:rPr>
                <w:rFonts w:ascii="宋体" w:eastAsia="宋体" w:hAnsi="宋体" w:cs="宋体" w:hint="eastAsia"/>
                <w:color w:val="000000"/>
                <w:kern w:val="0"/>
                <w:sz w:val="20"/>
                <w:szCs w:val="20"/>
              </w:rPr>
              <w:t>，也不能使用黄金的另一个保管品种归还</w:t>
            </w:r>
            <w:r w:rsidRPr="004D0D64">
              <w:rPr>
                <w:rFonts w:ascii="宋体" w:eastAsia="宋体" w:hAnsi="宋体" w:cs="宋体" w:hint="eastAsia"/>
                <w:color w:val="000000"/>
                <w:kern w:val="0"/>
                <w:sz w:val="20"/>
                <w:szCs w:val="20"/>
              </w:rPr>
              <w:t>。</w:t>
            </w:r>
          </w:p>
        </w:tc>
      </w:tr>
      <w:tr w:rsidR="00384B8B" w:rsidRPr="004D0D64" w14:paraId="567F46F6" w14:textId="77777777" w:rsidTr="00227877">
        <w:trPr>
          <w:trHeight w:val="270"/>
        </w:trPr>
        <w:tc>
          <w:tcPr>
            <w:tcW w:w="655" w:type="dxa"/>
            <w:tcBorders>
              <w:top w:val="nil"/>
              <w:left w:val="single" w:sz="4" w:space="0" w:color="auto"/>
              <w:bottom w:val="single" w:sz="4" w:space="0" w:color="auto"/>
              <w:right w:val="single" w:sz="4" w:space="0" w:color="auto"/>
            </w:tcBorders>
          </w:tcPr>
          <w:p w14:paraId="4D7A9513"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2B5E04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851" w:type="dxa"/>
            <w:tcBorders>
              <w:top w:val="nil"/>
              <w:left w:val="nil"/>
              <w:bottom w:val="single" w:sz="4" w:space="0" w:color="auto"/>
              <w:right w:val="single" w:sz="4" w:space="0" w:color="auto"/>
            </w:tcBorders>
            <w:shd w:val="clear" w:color="auto" w:fill="auto"/>
            <w:noWrap/>
            <w:vAlign w:val="center"/>
          </w:tcPr>
          <w:p w14:paraId="4668FC19"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449C26DF"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还金交割品种</w:t>
            </w:r>
            <w:r w:rsidRPr="004D0D64">
              <w:rPr>
                <w:rFonts w:ascii="宋体" w:eastAsia="宋体" w:hAnsi="宋体" w:cs="宋体" w:hint="eastAsia"/>
                <w:color w:val="000000"/>
                <w:kern w:val="0"/>
                <w:sz w:val="20"/>
                <w:szCs w:val="20"/>
              </w:rPr>
              <w:t>明细</w:t>
            </w:r>
          </w:p>
        </w:tc>
        <w:tc>
          <w:tcPr>
            <w:tcW w:w="618" w:type="dxa"/>
            <w:tcBorders>
              <w:top w:val="nil"/>
              <w:left w:val="nil"/>
              <w:bottom w:val="single" w:sz="4" w:space="0" w:color="auto"/>
              <w:right w:val="single" w:sz="4" w:space="0" w:color="auto"/>
            </w:tcBorders>
            <w:shd w:val="clear" w:color="auto" w:fill="auto"/>
            <w:vAlign w:val="center"/>
          </w:tcPr>
          <w:p w14:paraId="358C000B"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14:paraId="56EA8754"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591" w:type="dxa"/>
            <w:vMerge/>
            <w:tcBorders>
              <w:left w:val="nil"/>
              <w:right w:val="single" w:sz="4" w:space="0" w:color="auto"/>
            </w:tcBorders>
            <w:shd w:val="clear" w:color="auto" w:fill="auto"/>
            <w:noWrap/>
            <w:vAlign w:val="center"/>
            <w:hideMark/>
          </w:tcPr>
          <w:p w14:paraId="7E56797A" w14:textId="77777777" w:rsidR="00384B8B" w:rsidRPr="004D0D64" w:rsidRDefault="00384B8B" w:rsidP="00227877">
            <w:pPr>
              <w:spacing w:line="240" w:lineRule="auto"/>
              <w:ind w:firstLine="400"/>
              <w:jc w:val="left"/>
              <w:rPr>
                <w:rFonts w:ascii="宋体" w:eastAsia="宋体" w:hAnsi="宋体" w:cs="宋体"/>
                <w:color w:val="000000"/>
                <w:kern w:val="0"/>
                <w:sz w:val="20"/>
                <w:szCs w:val="20"/>
              </w:rPr>
            </w:pPr>
          </w:p>
        </w:tc>
      </w:tr>
      <w:tr w:rsidR="00384B8B" w:rsidRPr="004D0D64" w14:paraId="204574B9" w14:textId="77777777" w:rsidTr="00227877">
        <w:trPr>
          <w:trHeight w:val="1920"/>
        </w:trPr>
        <w:tc>
          <w:tcPr>
            <w:tcW w:w="655" w:type="dxa"/>
            <w:tcBorders>
              <w:top w:val="nil"/>
              <w:left w:val="single" w:sz="4" w:space="0" w:color="auto"/>
              <w:bottom w:val="single" w:sz="4" w:space="0" w:color="auto"/>
              <w:right w:val="single" w:sz="4" w:space="0" w:color="auto"/>
            </w:tcBorders>
          </w:tcPr>
          <w:p w14:paraId="6BD23F21"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BCCC72D"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V00</w:t>
            </w:r>
          </w:p>
        </w:tc>
        <w:tc>
          <w:tcPr>
            <w:tcW w:w="1851" w:type="dxa"/>
            <w:tcBorders>
              <w:top w:val="nil"/>
              <w:left w:val="nil"/>
              <w:bottom w:val="single" w:sz="4" w:space="0" w:color="auto"/>
              <w:right w:val="single" w:sz="4" w:space="0" w:color="auto"/>
            </w:tcBorders>
            <w:shd w:val="clear" w:color="auto" w:fill="auto"/>
            <w:vAlign w:val="center"/>
            <w:hideMark/>
          </w:tcPr>
          <w:p w14:paraId="7A0202A7"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3A2CC3DE"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交割品种代码</w:t>
            </w:r>
          </w:p>
        </w:tc>
        <w:tc>
          <w:tcPr>
            <w:tcW w:w="618" w:type="dxa"/>
            <w:tcBorders>
              <w:top w:val="nil"/>
              <w:left w:val="nil"/>
              <w:bottom w:val="single" w:sz="4" w:space="0" w:color="auto"/>
              <w:right w:val="single" w:sz="4" w:space="0" w:color="auto"/>
            </w:tcBorders>
            <w:shd w:val="clear" w:color="auto" w:fill="auto"/>
            <w:vAlign w:val="center"/>
            <w:hideMark/>
          </w:tcPr>
          <w:p w14:paraId="6262F795"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9C10A77"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right w:val="single" w:sz="4" w:space="0" w:color="auto"/>
            </w:tcBorders>
            <w:shd w:val="clear" w:color="auto" w:fill="auto"/>
            <w:vAlign w:val="center"/>
            <w:hideMark/>
          </w:tcPr>
          <w:p w14:paraId="4DBB29F5" w14:textId="77777777" w:rsidR="00384B8B" w:rsidRPr="004D0D64" w:rsidRDefault="00384B8B" w:rsidP="00C723E4">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7617F40F" w14:textId="77777777" w:rsidTr="00227877">
        <w:trPr>
          <w:trHeight w:val="325"/>
        </w:trPr>
        <w:tc>
          <w:tcPr>
            <w:tcW w:w="655" w:type="dxa"/>
            <w:tcBorders>
              <w:top w:val="nil"/>
              <w:left w:val="single" w:sz="4" w:space="0" w:color="auto"/>
              <w:bottom w:val="single" w:sz="4" w:space="0" w:color="auto"/>
              <w:right w:val="single" w:sz="4" w:space="0" w:color="auto"/>
            </w:tcBorders>
          </w:tcPr>
          <w:p w14:paraId="239B9315" w14:textId="77777777" w:rsidR="00384B8B" w:rsidRDefault="00384B8B" w:rsidP="00CD35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266571C"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W00</w:t>
            </w:r>
          </w:p>
        </w:tc>
        <w:tc>
          <w:tcPr>
            <w:tcW w:w="1851" w:type="dxa"/>
            <w:tcBorders>
              <w:top w:val="nil"/>
              <w:left w:val="nil"/>
              <w:bottom w:val="single" w:sz="4" w:space="0" w:color="auto"/>
              <w:right w:val="single" w:sz="4" w:space="0" w:color="auto"/>
            </w:tcBorders>
            <w:shd w:val="clear" w:color="auto" w:fill="auto"/>
            <w:vAlign w:val="center"/>
          </w:tcPr>
          <w:p w14:paraId="4B2895C7"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tcPr>
          <w:p w14:paraId="6F06CD81"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仓库代码</w:t>
            </w:r>
          </w:p>
        </w:tc>
        <w:tc>
          <w:tcPr>
            <w:tcW w:w="618" w:type="dxa"/>
            <w:tcBorders>
              <w:top w:val="nil"/>
              <w:left w:val="nil"/>
              <w:bottom w:val="single" w:sz="4" w:space="0" w:color="auto"/>
              <w:right w:val="single" w:sz="4" w:space="0" w:color="auto"/>
            </w:tcBorders>
            <w:shd w:val="clear" w:color="auto" w:fill="auto"/>
            <w:vAlign w:val="center"/>
          </w:tcPr>
          <w:p w14:paraId="7306C260"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655BC818"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right w:val="single" w:sz="4" w:space="0" w:color="auto"/>
            </w:tcBorders>
            <w:shd w:val="clear" w:color="auto" w:fill="auto"/>
            <w:vAlign w:val="center"/>
          </w:tcPr>
          <w:p w14:paraId="0D183E3A"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70D226F2" w14:textId="77777777" w:rsidTr="00227877">
        <w:trPr>
          <w:trHeight w:val="1680"/>
        </w:trPr>
        <w:tc>
          <w:tcPr>
            <w:tcW w:w="655" w:type="dxa"/>
            <w:tcBorders>
              <w:top w:val="nil"/>
              <w:left w:val="single" w:sz="4" w:space="0" w:color="auto"/>
              <w:bottom w:val="single" w:sz="4" w:space="0" w:color="auto"/>
              <w:right w:val="single" w:sz="4" w:space="0" w:color="auto"/>
            </w:tcBorders>
          </w:tcPr>
          <w:p w14:paraId="0FFADE1C"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62798FD"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T52</w:t>
            </w:r>
          </w:p>
        </w:tc>
        <w:tc>
          <w:tcPr>
            <w:tcW w:w="1851" w:type="dxa"/>
            <w:tcBorders>
              <w:top w:val="nil"/>
              <w:left w:val="nil"/>
              <w:bottom w:val="single" w:sz="4" w:space="0" w:color="auto"/>
              <w:right w:val="single" w:sz="4" w:space="0" w:color="auto"/>
            </w:tcBorders>
            <w:shd w:val="clear" w:color="auto" w:fill="auto"/>
            <w:noWrap/>
            <w:vAlign w:val="center"/>
            <w:hideMark/>
          </w:tcPr>
          <w:p w14:paraId="5824D9F5"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hideMark/>
          </w:tcPr>
          <w:p w14:paraId="18CA60C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w:t>
            </w:r>
            <w:r w:rsidRPr="004D0D64">
              <w:rPr>
                <w:rFonts w:ascii="宋体" w:eastAsia="宋体" w:hAnsi="宋体" w:cs="宋体" w:hint="eastAsia"/>
                <w:color w:val="000000"/>
                <w:kern w:val="0"/>
                <w:sz w:val="20"/>
                <w:szCs w:val="20"/>
              </w:rPr>
              <w:t>重量</w:t>
            </w:r>
          </w:p>
        </w:tc>
        <w:tc>
          <w:tcPr>
            <w:tcW w:w="618" w:type="dxa"/>
            <w:tcBorders>
              <w:top w:val="nil"/>
              <w:left w:val="nil"/>
              <w:bottom w:val="single" w:sz="4" w:space="0" w:color="auto"/>
              <w:right w:val="single" w:sz="4" w:space="0" w:color="auto"/>
            </w:tcBorders>
            <w:shd w:val="clear" w:color="auto" w:fill="auto"/>
            <w:vAlign w:val="center"/>
            <w:hideMark/>
          </w:tcPr>
          <w:p w14:paraId="26EE69F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362DAE8"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bottom w:val="single" w:sz="4" w:space="0" w:color="auto"/>
              <w:right w:val="single" w:sz="4" w:space="0" w:color="auto"/>
            </w:tcBorders>
            <w:shd w:val="clear" w:color="auto" w:fill="auto"/>
            <w:vAlign w:val="center"/>
            <w:hideMark/>
          </w:tcPr>
          <w:p w14:paraId="2274AB08"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4D0D64" w14:paraId="6FC4CCFE" w14:textId="77777777" w:rsidTr="00D25EF1">
        <w:trPr>
          <w:trHeight w:val="480"/>
        </w:trPr>
        <w:tc>
          <w:tcPr>
            <w:tcW w:w="655" w:type="dxa"/>
            <w:tcBorders>
              <w:top w:val="nil"/>
              <w:left w:val="single" w:sz="4" w:space="0" w:color="auto"/>
              <w:bottom w:val="single" w:sz="4" w:space="0" w:color="auto"/>
              <w:right w:val="single" w:sz="4" w:space="0" w:color="auto"/>
            </w:tcBorders>
          </w:tcPr>
          <w:p w14:paraId="492D1856"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20B6FFC"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51" w:type="dxa"/>
            <w:tcBorders>
              <w:top w:val="nil"/>
              <w:left w:val="nil"/>
              <w:bottom w:val="single" w:sz="4" w:space="0" w:color="auto"/>
              <w:right w:val="single" w:sz="4" w:space="0" w:color="auto"/>
            </w:tcBorders>
            <w:shd w:val="clear" w:color="auto" w:fill="auto"/>
            <w:vAlign w:val="center"/>
            <w:hideMark/>
          </w:tcPr>
          <w:p w14:paraId="6BD40118"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3F3ADACC"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租借还金申报编号</w:t>
            </w:r>
          </w:p>
        </w:tc>
        <w:tc>
          <w:tcPr>
            <w:tcW w:w="618" w:type="dxa"/>
            <w:tcBorders>
              <w:top w:val="nil"/>
              <w:left w:val="nil"/>
              <w:bottom w:val="single" w:sz="4" w:space="0" w:color="auto"/>
              <w:right w:val="single" w:sz="4" w:space="0" w:color="auto"/>
            </w:tcBorders>
            <w:shd w:val="clear" w:color="auto" w:fill="auto"/>
            <w:noWrap/>
            <w:vAlign w:val="center"/>
            <w:hideMark/>
          </w:tcPr>
          <w:p w14:paraId="4FE89F4C"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2A34029F"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vAlign w:val="center"/>
            <w:hideMark/>
          </w:tcPr>
          <w:p w14:paraId="285569B3" w14:textId="12A1E29E"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5FE7AFC" w14:textId="77777777" w:rsidTr="00D25EF1">
        <w:trPr>
          <w:trHeight w:val="270"/>
        </w:trPr>
        <w:tc>
          <w:tcPr>
            <w:tcW w:w="655" w:type="dxa"/>
            <w:tcBorders>
              <w:top w:val="nil"/>
              <w:left w:val="single" w:sz="4" w:space="0" w:color="auto"/>
              <w:bottom w:val="single" w:sz="4" w:space="0" w:color="auto"/>
              <w:right w:val="single" w:sz="4" w:space="0" w:color="auto"/>
            </w:tcBorders>
          </w:tcPr>
          <w:p w14:paraId="6BF92BB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10F575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T11</w:t>
            </w:r>
          </w:p>
        </w:tc>
        <w:tc>
          <w:tcPr>
            <w:tcW w:w="1851" w:type="dxa"/>
            <w:tcBorders>
              <w:top w:val="nil"/>
              <w:left w:val="nil"/>
              <w:bottom w:val="single" w:sz="4" w:space="0" w:color="auto"/>
              <w:right w:val="single" w:sz="4" w:space="0" w:color="auto"/>
            </w:tcBorders>
            <w:shd w:val="clear" w:color="auto" w:fill="auto"/>
            <w:noWrap/>
            <w:vAlign w:val="center"/>
            <w:hideMark/>
          </w:tcPr>
          <w:p w14:paraId="549747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4AA691B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4D0D64">
              <w:rPr>
                <w:rFonts w:ascii="宋体" w:eastAsia="宋体" w:hAnsi="宋体" w:cs="宋体" w:hint="eastAsia"/>
                <w:color w:val="000000"/>
                <w:kern w:val="0"/>
                <w:sz w:val="20"/>
                <w:szCs w:val="20"/>
              </w:rPr>
              <w:t>日期</w:t>
            </w:r>
          </w:p>
        </w:tc>
        <w:tc>
          <w:tcPr>
            <w:tcW w:w="618" w:type="dxa"/>
            <w:tcBorders>
              <w:top w:val="nil"/>
              <w:left w:val="nil"/>
              <w:bottom w:val="single" w:sz="4" w:space="0" w:color="auto"/>
              <w:right w:val="single" w:sz="4" w:space="0" w:color="auto"/>
            </w:tcBorders>
            <w:shd w:val="clear" w:color="auto" w:fill="auto"/>
            <w:noWrap/>
            <w:vAlign w:val="center"/>
            <w:hideMark/>
          </w:tcPr>
          <w:p w14:paraId="733104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A8E447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7EE5190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2ADB1E6C" w14:textId="77777777" w:rsidTr="00D25EF1">
        <w:trPr>
          <w:trHeight w:val="270"/>
        </w:trPr>
        <w:tc>
          <w:tcPr>
            <w:tcW w:w="655" w:type="dxa"/>
            <w:tcBorders>
              <w:top w:val="nil"/>
              <w:left w:val="single" w:sz="4" w:space="0" w:color="auto"/>
              <w:bottom w:val="single" w:sz="4" w:space="0" w:color="auto"/>
              <w:right w:val="single" w:sz="4" w:space="0" w:color="auto"/>
            </w:tcBorders>
          </w:tcPr>
          <w:p w14:paraId="7EC0F42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B64725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T15</w:t>
            </w:r>
          </w:p>
        </w:tc>
        <w:tc>
          <w:tcPr>
            <w:tcW w:w="1851" w:type="dxa"/>
            <w:tcBorders>
              <w:top w:val="nil"/>
              <w:left w:val="nil"/>
              <w:bottom w:val="single" w:sz="4" w:space="0" w:color="auto"/>
              <w:right w:val="single" w:sz="4" w:space="0" w:color="auto"/>
            </w:tcBorders>
            <w:shd w:val="clear" w:color="auto" w:fill="auto"/>
            <w:noWrap/>
            <w:vAlign w:val="center"/>
          </w:tcPr>
          <w:p w14:paraId="678411C1"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50AA0D4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618" w:type="dxa"/>
            <w:tcBorders>
              <w:top w:val="nil"/>
              <w:left w:val="nil"/>
              <w:bottom w:val="single" w:sz="4" w:space="0" w:color="auto"/>
              <w:right w:val="single" w:sz="4" w:space="0" w:color="auto"/>
            </w:tcBorders>
            <w:shd w:val="clear" w:color="auto" w:fill="auto"/>
            <w:noWrap/>
            <w:vAlign w:val="center"/>
          </w:tcPr>
          <w:p w14:paraId="26CB3EE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E39A21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tcPr>
          <w:p w14:paraId="640B918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13665C4" w14:textId="77777777" w:rsidTr="00D25EF1">
        <w:trPr>
          <w:trHeight w:val="270"/>
        </w:trPr>
        <w:tc>
          <w:tcPr>
            <w:tcW w:w="655" w:type="dxa"/>
            <w:tcBorders>
              <w:top w:val="nil"/>
              <w:left w:val="single" w:sz="4" w:space="0" w:color="auto"/>
              <w:bottom w:val="single" w:sz="4" w:space="0" w:color="auto"/>
              <w:right w:val="single" w:sz="4" w:space="0" w:color="auto"/>
            </w:tcBorders>
          </w:tcPr>
          <w:p w14:paraId="332ACD0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C09784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X39</w:t>
            </w:r>
          </w:p>
        </w:tc>
        <w:tc>
          <w:tcPr>
            <w:tcW w:w="1851" w:type="dxa"/>
            <w:tcBorders>
              <w:top w:val="nil"/>
              <w:left w:val="nil"/>
              <w:bottom w:val="single" w:sz="4" w:space="0" w:color="auto"/>
              <w:right w:val="single" w:sz="4" w:space="0" w:color="auto"/>
            </w:tcBorders>
            <w:shd w:val="clear" w:color="auto" w:fill="auto"/>
            <w:noWrap/>
            <w:vAlign w:val="center"/>
            <w:hideMark/>
          </w:tcPr>
          <w:p w14:paraId="62587F6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781D82E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1F3430B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03C9626"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1F58EAD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07D76E81" w14:textId="77777777" w:rsidTr="00D25EF1">
        <w:trPr>
          <w:trHeight w:val="270"/>
        </w:trPr>
        <w:tc>
          <w:tcPr>
            <w:tcW w:w="655" w:type="dxa"/>
            <w:tcBorders>
              <w:top w:val="nil"/>
              <w:left w:val="single" w:sz="4" w:space="0" w:color="auto"/>
              <w:bottom w:val="single" w:sz="4" w:space="0" w:color="auto"/>
              <w:right w:val="single" w:sz="4" w:space="0" w:color="auto"/>
            </w:tcBorders>
          </w:tcPr>
          <w:p w14:paraId="0EEAEF5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5ED907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X40</w:t>
            </w:r>
          </w:p>
        </w:tc>
        <w:tc>
          <w:tcPr>
            <w:tcW w:w="1851" w:type="dxa"/>
            <w:tcBorders>
              <w:top w:val="nil"/>
              <w:left w:val="nil"/>
              <w:bottom w:val="single" w:sz="4" w:space="0" w:color="auto"/>
              <w:right w:val="single" w:sz="4" w:space="0" w:color="auto"/>
            </w:tcBorders>
            <w:shd w:val="clear" w:color="auto" w:fill="auto"/>
            <w:noWrap/>
            <w:vAlign w:val="center"/>
            <w:hideMark/>
          </w:tcPr>
          <w:p w14:paraId="65CCCCB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7CD7A43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77C389E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38D43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7D6ADE1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bl>
    <w:p w14:paraId="6EB7036E" w14:textId="77777777" w:rsidR="00137A7F" w:rsidRPr="0030576E" w:rsidRDefault="00137A7F" w:rsidP="00137A7F">
      <w:pPr>
        <w:ind w:firstLine="480"/>
      </w:pPr>
    </w:p>
    <w:p w14:paraId="7E0B987B" w14:textId="77777777" w:rsidR="00137A7F" w:rsidRDefault="00137A7F" w:rsidP="00137A7F">
      <w:pPr>
        <w:pStyle w:val="4"/>
        <w:numPr>
          <w:ilvl w:val="3"/>
          <w:numId w:val="4"/>
        </w:numPr>
        <w:ind w:left="0" w:firstLineChars="0" w:firstLine="0"/>
      </w:pPr>
      <w:r w:rsidRPr="0096390C">
        <w:rPr>
          <w:rFonts w:hint="eastAsia"/>
        </w:rPr>
        <w:t>撤销租借</w:t>
      </w:r>
      <w:r>
        <w:rPr>
          <w:rFonts w:hint="eastAsia"/>
        </w:rPr>
        <w:t>还金</w:t>
      </w:r>
      <w:r w:rsidRPr="0096390C">
        <w:rPr>
          <w:rFonts w:hint="eastAsia"/>
        </w:rPr>
        <w:t>申报请求及应答</w:t>
      </w:r>
    </w:p>
    <w:p w14:paraId="1DE59AE6" w14:textId="77777777" w:rsidR="00137A7F" w:rsidRDefault="00137A7F" w:rsidP="00137A7F">
      <w:pPr>
        <w:ind w:firstLine="482"/>
      </w:pPr>
      <w:r w:rsidRPr="00191417">
        <w:rPr>
          <w:rFonts w:hint="eastAsia"/>
          <w:b/>
        </w:rPr>
        <w:t>功能：</w:t>
      </w:r>
      <w:r>
        <w:rPr>
          <w:rFonts w:hint="eastAsia"/>
        </w:rPr>
        <w:t>租借还金申报撤销指令用于会员二级系统撤销该会员</w:t>
      </w:r>
      <w:r w:rsidR="00F04654">
        <w:rPr>
          <w:rFonts w:hint="eastAsia"/>
        </w:rPr>
        <w:t>席位</w:t>
      </w:r>
      <w:r>
        <w:rPr>
          <w:rFonts w:hint="eastAsia"/>
        </w:rPr>
        <w:t>所属客户提交给一级系统的状态为“已提交”的租借还金申报单。</w:t>
      </w:r>
    </w:p>
    <w:p w14:paraId="0C7438E8" w14:textId="77777777" w:rsidR="00137A7F" w:rsidRPr="00B1055E" w:rsidRDefault="00137A7F" w:rsidP="00137A7F">
      <w:pPr>
        <w:ind w:firstLine="480"/>
      </w:pPr>
      <w:r>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137A7F" w:rsidRPr="0030576E" w14:paraId="13334E76" w14:textId="77777777" w:rsidTr="00ED281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B7DD78"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65B81F7B"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39C982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9872F80"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2235EE9C"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0A0F977D"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70315E34" w14:textId="77777777" w:rsidTr="00ED281F">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55B34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1CCA627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1B2F2168"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vAlign w:val="center"/>
            <w:hideMark/>
          </w:tcPr>
          <w:p w14:paraId="7A214787"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9C20173"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vAlign w:val="center"/>
            <w:hideMark/>
          </w:tcPr>
          <w:p w14:paraId="52BE78E9"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同提交租借还金申报应答中该字段说明，必填。</w:t>
            </w:r>
          </w:p>
        </w:tc>
      </w:tr>
      <w:tr w:rsidR="00137A7F" w:rsidRPr="0030576E" w14:paraId="589C3D9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F7EFBF"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lastRenderedPageBreak/>
              <w:t>M00</w:t>
            </w:r>
          </w:p>
        </w:tc>
        <w:tc>
          <w:tcPr>
            <w:tcW w:w="1716" w:type="dxa"/>
            <w:tcBorders>
              <w:top w:val="nil"/>
              <w:left w:val="nil"/>
              <w:bottom w:val="single" w:sz="4" w:space="0" w:color="auto"/>
              <w:right w:val="single" w:sz="4" w:space="0" w:color="auto"/>
            </w:tcBorders>
            <w:shd w:val="clear" w:color="auto" w:fill="auto"/>
            <w:vAlign w:val="center"/>
            <w:hideMark/>
          </w:tcPr>
          <w:p w14:paraId="32B539CB"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6D76FE8E"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09107750"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7BDF6ED"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2DB6CB2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1B476690"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CF4441D"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41E60073"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FAC159E"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77C62011"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6C92BEF"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6EA717C2"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7D8CEF2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366A2C"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4B93D4E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15A8CBD"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09D5EFB4"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5972FA"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559CDB1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6D55D2B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2C03637"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42EC9D8B"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0A64B4D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547B542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1A595702"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706BA99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F04654" w:rsidRPr="0030576E" w14:paraId="3893FCEF"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8237DD"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6EA5CA5C"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69512AA6"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69DE0CA0"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6974CAA"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7564D6DE"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581F525D"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05B211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3110EAC"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06CD9D7"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0AEDE287"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3180B37"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2C73235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34284108"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4A7957F"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C1F0F90"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7EA4ECC3"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181BF2F2"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343FC5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62355C71"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p>
        </w:tc>
      </w:tr>
      <w:tr w:rsidR="00E45D87" w:rsidRPr="0030576E" w14:paraId="195F9CF2"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53A28E"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2E8FE27A"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60F02155"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73BB0DD"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7FCF935"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EF147E3"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p>
        </w:tc>
      </w:tr>
      <w:tr w:rsidR="00E45D87" w:rsidRPr="0030576E" w14:paraId="37EDAE7E"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4149C5A"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25BED129"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246AC8AB"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FA1197F"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525BDAA7"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28E01761"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p>
        </w:tc>
      </w:tr>
    </w:tbl>
    <w:p w14:paraId="344BF1D7" w14:textId="77777777" w:rsidR="00137A7F" w:rsidRDefault="00137A7F" w:rsidP="00137A7F">
      <w:pPr>
        <w:pStyle w:val="4"/>
        <w:numPr>
          <w:ilvl w:val="3"/>
          <w:numId w:val="4"/>
        </w:numPr>
        <w:ind w:left="0" w:firstLineChars="0" w:firstLine="0"/>
      </w:pPr>
      <w:r w:rsidRPr="0096390C">
        <w:rPr>
          <w:rFonts w:hint="eastAsia"/>
        </w:rPr>
        <w:t>租借还金申报查询请求及应答</w:t>
      </w:r>
    </w:p>
    <w:p w14:paraId="60898551" w14:textId="77777777" w:rsidR="00137A7F" w:rsidRDefault="00137A7F" w:rsidP="00137A7F">
      <w:pPr>
        <w:ind w:firstLine="482"/>
      </w:pPr>
      <w:r w:rsidRPr="0089519E">
        <w:rPr>
          <w:rFonts w:hint="eastAsia"/>
          <w:b/>
        </w:rPr>
        <w:t>功能</w:t>
      </w:r>
      <w:r>
        <w:rPr>
          <w:rFonts w:hint="eastAsia"/>
        </w:rPr>
        <w:t>：租借还金申报查询指令用于会员二级系统查询该会员</w:t>
      </w:r>
      <w:r w:rsidR="00B94976">
        <w:rPr>
          <w:rFonts w:hint="eastAsia"/>
        </w:rPr>
        <w:t>席位</w:t>
      </w:r>
      <w:r>
        <w:rPr>
          <w:rFonts w:hint="eastAsia"/>
        </w:rPr>
        <w:t>所属客户填写的租借还金申报单，支持同时查询多条租借还金申报信息。</w:t>
      </w:r>
    </w:p>
    <w:p w14:paraId="16CC67D1" w14:textId="77777777" w:rsidR="00137A7F" w:rsidRPr="0089519E" w:rsidRDefault="00137A7F" w:rsidP="00137A7F">
      <w:pPr>
        <w:ind w:firstLine="480"/>
      </w:pPr>
      <w:r>
        <w:rPr>
          <w:rFonts w:hint="eastAsia"/>
        </w:rPr>
        <w:t>消息体格式如下：</w:t>
      </w:r>
    </w:p>
    <w:tbl>
      <w:tblPr>
        <w:tblW w:w="9594" w:type="dxa"/>
        <w:tblInd w:w="103" w:type="dxa"/>
        <w:tblLayout w:type="fixed"/>
        <w:tblLook w:val="04A0" w:firstRow="1" w:lastRow="0" w:firstColumn="1" w:lastColumn="0" w:noHBand="0" w:noVBand="1"/>
      </w:tblPr>
      <w:tblGrid>
        <w:gridCol w:w="653"/>
        <w:gridCol w:w="798"/>
        <w:gridCol w:w="2476"/>
        <w:gridCol w:w="1822"/>
        <w:gridCol w:w="760"/>
        <w:gridCol w:w="816"/>
        <w:gridCol w:w="2269"/>
      </w:tblGrid>
      <w:tr w:rsidR="00137A7F" w:rsidRPr="00710A79" w14:paraId="0BF37641" w14:textId="77777777" w:rsidTr="00E86099">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AB78C47"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8D40FB"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7C02B811"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22" w:type="dxa"/>
            <w:tcBorders>
              <w:top w:val="single" w:sz="4" w:space="0" w:color="auto"/>
              <w:left w:val="nil"/>
              <w:bottom w:val="single" w:sz="4" w:space="0" w:color="auto"/>
              <w:right w:val="single" w:sz="4" w:space="0" w:color="auto"/>
            </w:tcBorders>
            <w:shd w:val="clear" w:color="000000" w:fill="D9D9D9"/>
            <w:noWrap/>
            <w:vAlign w:val="center"/>
            <w:hideMark/>
          </w:tcPr>
          <w:p w14:paraId="0F5C710B"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869790D"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3155E18F"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9" w:type="dxa"/>
            <w:tcBorders>
              <w:top w:val="single" w:sz="4" w:space="0" w:color="auto"/>
              <w:left w:val="nil"/>
              <w:bottom w:val="single" w:sz="4" w:space="0" w:color="auto"/>
              <w:right w:val="single" w:sz="4" w:space="0" w:color="auto"/>
            </w:tcBorders>
            <w:shd w:val="clear" w:color="000000" w:fill="D9D9D9"/>
            <w:noWrap/>
            <w:vAlign w:val="center"/>
            <w:hideMark/>
          </w:tcPr>
          <w:p w14:paraId="46BAEBC3"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137A7F" w:rsidRPr="00710A79" w14:paraId="4651ABE4" w14:textId="77777777" w:rsidTr="00E86099">
        <w:trPr>
          <w:trHeight w:val="270"/>
        </w:trPr>
        <w:tc>
          <w:tcPr>
            <w:tcW w:w="653" w:type="dxa"/>
            <w:tcBorders>
              <w:top w:val="nil"/>
              <w:left w:val="single" w:sz="4" w:space="0" w:color="auto"/>
              <w:bottom w:val="single" w:sz="4" w:space="0" w:color="auto"/>
              <w:right w:val="single" w:sz="4" w:space="0" w:color="auto"/>
            </w:tcBorders>
          </w:tcPr>
          <w:p w14:paraId="160C49FF"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7F7FD2"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2476" w:type="dxa"/>
            <w:tcBorders>
              <w:top w:val="nil"/>
              <w:left w:val="nil"/>
              <w:bottom w:val="single" w:sz="4" w:space="0" w:color="auto"/>
              <w:right w:val="single" w:sz="4" w:space="0" w:color="auto"/>
            </w:tcBorders>
            <w:shd w:val="clear" w:color="auto" w:fill="auto"/>
            <w:vAlign w:val="center"/>
            <w:hideMark/>
          </w:tcPr>
          <w:p w14:paraId="6657805E"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22" w:type="dxa"/>
            <w:tcBorders>
              <w:top w:val="nil"/>
              <w:left w:val="nil"/>
              <w:bottom w:val="single" w:sz="4" w:space="0" w:color="auto"/>
              <w:right w:val="single" w:sz="4" w:space="0" w:color="auto"/>
            </w:tcBorders>
            <w:shd w:val="clear" w:color="auto" w:fill="auto"/>
            <w:noWrap/>
            <w:vAlign w:val="center"/>
            <w:hideMark/>
          </w:tcPr>
          <w:p w14:paraId="45E47156"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67DCCC41"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C94B58E"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1005B732"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710A79" w14:paraId="7E75BDBC" w14:textId="77777777" w:rsidTr="00E86099">
        <w:trPr>
          <w:trHeight w:val="270"/>
        </w:trPr>
        <w:tc>
          <w:tcPr>
            <w:tcW w:w="653" w:type="dxa"/>
            <w:tcBorders>
              <w:top w:val="nil"/>
              <w:left w:val="single" w:sz="4" w:space="0" w:color="auto"/>
              <w:bottom w:val="single" w:sz="4" w:space="0" w:color="auto"/>
              <w:right w:val="single" w:sz="4" w:space="0" w:color="auto"/>
            </w:tcBorders>
          </w:tcPr>
          <w:p w14:paraId="463C228B"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C060ABC"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476" w:type="dxa"/>
            <w:tcBorders>
              <w:top w:val="nil"/>
              <w:left w:val="nil"/>
              <w:bottom w:val="single" w:sz="4" w:space="0" w:color="auto"/>
              <w:right w:val="single" w:sz="4" w:space="0" w:color="auto"/>
            </w:tcBorders>
            <w:shd w:val="clear" w:color="auto" w:fill="auto"/>
            <w:vAlign w:val="center"/>
          </w:tcPr>
          <w:p w14:paraId="5ED698C6"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22" w:type="dxa"/>
            <w:tcBorders>
              <w:top w:val="nil"/>
              <w:left w:val="nil"/>
              <w:bottom w:val="single" w:sz="4" w:space="0" w:color="auto"/>
              <w:right w:val="single" w:sz="4" w:space="0" w:color="auto"/>
            </w:tcBorders>
            <w:shd w:val="clear" w:color="auto" w:fill="auto"/>
            <w:noWrap/>
            <w:vAlign w:val="center"/>
          </w:tcPr>
          <w:p w14:paraId="69AFD2E5"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193A9BC5" w14:textId="77777777" w:rsidR="00137A7F" w:rsidRPr="007D5A61" w:rsidRDefault="00137A7F" w:rsidP="00BA35CD">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vAlign w:val="center"/>
          </w:tcPr>
          <w:p w14:paraId="7876A2B7" w14:textId="77777777" w:rsidR="00137A7F" w:rsidRPr="007803DC"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7A4D31A0"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6631875B"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05FCC3D2"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F0FFC4"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476" w:type="dxa"/>
            <w:tcBorders>
              <w:top w:val="nil"/>
              <w:left w:val="nil"/>
              <w:bottom w:val="single" w:sz="4" w:space="0" w:color="auto"/>
              <w:right w:val="single" w:sz="4" w:space="0" w:color="auto"/>
            </w:tcBorders>
            <w:shd w:val="clear" w:color="auto" w:fill="auto"/>
            <w:vAlign w:val="center"/>
          </w:tcPr>
          <w:p w14:paraId="5490F00C"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822" w:type="dxa"/>
            <w:tcBorders>
              <w:top w:val="nil"/>
              <w:left w:val="nil"/>
              <w:bottom w:val="single" w:sz="4" w:space="0" w:color="auto"/>
              <w:right w:val="single" w:sz="4" w:space="0" w:color="auto"/>
            </w:tcBorders>
            <w:shd w:val="clear" w:color="auto" w:fill="auto"/>
            <w:noWrap/>
            <w:vAlign w:val="center"/>
          </w:tcPr>
          <w:p w14:paraId="5755E12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4AAE152"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A92C5F3"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6BC10033" w14:textId="77777777" w:rsidR="00456396" w:rsidRPr="003E783F" w:rsidRDefault="00456396"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03B4C994" w14:textId="77777777" w:rsidTr="00E86099">
        <w:trPr>
          <w:trHeight w:val="270"/>
        </w:trPr>
        <w:tc>
          <w:tcPr>
            <w:tcW w:w="653" w:type="dxa"/>
            <w:tcBorders>
              <w:top w:val="nil"/>
              <w:left w:val="single" w:sz="4" w:space="0" w:color="auto"/>
              <w:bottom w:val="single" w:sz="4" w:space="0" w:color="auto"/>
              <w:right w:val="single" w:sz="4" w:space="0" w:color="auto"/>
            </w:tcBorders>
          </w:tcPr>
          <w:p w14:paraId="15229E6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22AD6D"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2476" w:type="dxa"/>
            <w:tcBorders>
              <w:top w:val="nil"/>
              <w:left w:val="nil"/>
              <w:bottom w:val="single" w:sz="4" w:space="0" w:color="auto"/>
              <w:right w:val="single" w:sz="4" w:space="0" w:color="auto"/>
            </w:tcBorders>
            <w:shd w:val="clear" w:color="auto" w:fill="auto"/>
            <w:noWrap/>
            <w:vAlign w:val="center"/>
            <w:hideMark/>
          </w:tcPr>
          <w:p w14:paraId="096425A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22" w:type="dxa"/>
            <w:tcBorders>
              <w:top w:val="nil"/>
              <w:left w:val="nil"/>
              <w:bottom w:val="single" w:sz="4" w:space="0" w:color="auto"/>
              <w:right w:val="single" w:sz="4" w:space="0" w:color="auto"/>
            </w:tcBorders>
            <w:shd w:val="clear" w:color="auto" w:fill="auto"/>
            <w:noWrap/>
            <w:vAlign w:val="center"/>
            <w:hideMark/>
          </w:tcPr>
          <w:p w14:paraId="62058FFF" w14:textId="77777777" w:rsidR="00456396" w:rsidRPr="00710A79" w:rsidRDefault="00456396" w:rsidP="00DC050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0A720E0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4917EC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6CB8AC3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68D5002" w14:textId="77777777" w:rsidTr="00E86099">
        <w:trPr>
          <w:trHeight w:val="270"/>
        </w:trPr>
        <w:tc>
          <w:tcPr>
            <w:tcW w:w="653" w:type="dxa"/>
            <w:tcBorders>
              <w:top w:val="nil"/>
              <w:left w:val="single" w:sz="4" w:space="0" w:color="auto"/>
              <w:bottom w:val="single" w:sz="4" w:space="0" w:color="auto"/>
              <w:right w:val="single" w:sz="4" w:space="0" w:color="auto"/>
            </w:tcBorders>
          </w:tcPr>
          <w:p w14:paraId="49A5DA67"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B87EA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476" w:type="dxa"/>
            <w:tcBorders>
              <w:top w:val="nil"/>
              <w:left w:val="nil"/>
              <w:bottom w:val="single" w:sz="4" w:space="0" w:color="auto"/>
              <w:right w:val="single" w:sz="4" w:space="0" w:color="auto"/>
            </w:tcBorders>
            <w:shd w:val="clear" w:color="auto" w:fill="auto"/>
            <w:vAlign w:val="center"/>
            <w:hideMark/>
          </w:tcPr>
          <w:p w14:paraId="12DEBED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22" w:type="dxa"/>
            <w:tcBorders>
              <w:top w:val="nil"/>
              <w:left w:val="nil"/>
              <w:bottom w:val="single" w:sz="4" w:space="0" w:color="auto"/>
              <w:right w:val="single" w:sz="4" w:space="0" w:color="auto"/>
            </w:tcBorders>
            <w:shd w:val="clear" w:color="auto" w:fill="auto"/>
            <w:noWrap/>
            <w:vAlign w:val="center"/>
            <w:hideMark/>
          </w:tcPr>
          <w:p w14:paraId="064BAADA"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vAlign w:val="center"/>
            <w:hideMark/>
          </w:tcPr>
          <w:p w14:paraId="1FE62CE3" w14:textId="6D33519D"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del w:id="335" w:author="管荦" w:date="2016-06-17T14:26:00Z">
              <w:r w:rsidRPr="00710A79" w:rsidDel="00442EBD">
                <w:rPr>
                  <w:rFonts w:ascii="宋体" w:eastAsia="宋体" w:hAnsi="宋体" w:cs="宋体" w:hint="eastAsia"/>
                  <w:color w:val="000000"/>
                  <w:kern w:val="0"/>
                  <w:sz w:val="20"/>
                  <w:szCs w:val="20"/>
                </w:rPr>
                <w:delText>M</w:delText>
              </w:r>
            </w:del>
            <w:ins w:id="336" w:author="管荦" w:date="2016-06-17T14:26:00Z">
              <w:r w:rsidR="006D2CAF">
                <w:rPr>
                  <w:rFonts w:ascii="宋体" w:eastAsia="宋体" w:hAnsi="宋体" w:cs="宋体"/>
                  <w:color w:val="000000"/>
                  <w:kern w:val="0"/>
                  <w:sz w:val="20"/>
                  <w:szCs w:val="20"/>
                </w:rPr>
                <w:t>O</w:t>
              </w:r>
            </w:ins>
          </w:p>
        </w:tc>
        <w:tc>
          <w:tcPr>
            <w:tcW w:w="816" w:type="dxa"/>
            <w:tcBorders>
              <w:top w:val="nil"/>
              <w:left w:val="nil"/>
              <w:bottom w:val="single" w:sz="4" w:space="0" w:color="auto"/>
              <w:right w:val="single" w:sz="4" w:space="0" w:color="auto"/>
            </w:tcBorders>
            <w:shd w:val="clear" w:color="auto" w:fill="auto"/>
            <w:noWrap/>
            <w:vAlign w:val="center"/>
            <w:hideMark/>
          </w:tcPr>
          <w:p w14:paraId="5C54C313"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ACC9C19"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2ECB16ED" w14:textId="77777777" w:rsidTr="00E86099">
        <w:trPr>
          <w:trHeight w:val="270"/>
        </w:trPr>
        <w:tc>
          <w:tcPr>
            <w:tcW w:w="653" w:type="dxa"/>
            <w:tcBorders>
              <w:top w:val="nil"/>
              <w:left w:val="single" w:sz="4" w:space="0" w:color="auto"/>
              <w:bottom w:val="single" w:sz="4" w:space="0" w:color="auto"/>
              <w:right w:val="single" w:sz="4" w:space="0" w:color="auto"/>
            </w:tcBorders>
          </w:tcPr>
          <w:p w14:paraId="06435045"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F6B1DFD"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vAlign w:val="center"/>
          </w:tcPr>
          <w:p w14:paraId="2B6A523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22" w:type="dxa"/>
            <w:tcBorders>
              <w:top w:val="nil"/>
              <w:left w:val="nil"/>
              <w:bottom w:val="single" w:sz="4" w:space="0" w:color="auto"/>
              <w:right w:val="single" w:sz="4" w:space="0" w:color="auto"/>
            </w:tcBorders>
            <w:shd w:val="clear" w:color="auto" w:fill="auto"/>
            <w:noWrap/>
            <w:vAlign w:val="center"/>
          </w:tcPr>
          <w:p w14:paraId="28E109FC"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租借登记</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vAlign w:val="center"/>
          </w:tcPr>
          <w:p w14:paraId="5C48C1A4"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6E399A26"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2DBA163"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0547A504" w14:textId="77777777" w:rsidTr="00E86099">
        <w:trPr>
          <w:trHeight w:val="270"/>
        </w:trPr>
        <w:tc>
          <w:tcPr>
            <w:tcW w:w="653" w:type="dxa"/>
            <w:tcBorders>
              <w:top w:val="nil"/>
              <w:left w:val="single" w:sz="4" w:space="0" w:color="auto"/>
              <w:bottom w:val="single" w:sz="4" w:space="0" w:color="auto"/>
              <w:right w:val="single" w:sz="4" w:space="0" w:color="auto"/>
            </w:tcBorders>
          </w:tcPr>
          <w:p w14:paraId="403B524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D0088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2476" w:type="dxa"/>
            <w:tcBorders>
              <w:top w:val="nil"/>
              <w:left w:val="nil"/>
              <w:bottom w:val="single" w:sz="4" w:space="0" w:color="auto"/>
              <w:right w:val="single" w:sz="4" w:space="0" w:color="auto"/>
            </w:tcBorders>
            <w:shd w:val="clear" w:color="auto" w:fill="auto"/>
            <w:noWrap/>
            <w:vAlign w:val="center"/>
            <w:hideMark/>
          </w:tcPr>
          <w:p w14:paraId="4DE4906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22" w:type="dxa"/>
            <w:tcBorders>
              <w:top w:val="nil"/>
              <w:left w:val="nil"/>
              <w:bottom w:val="single" w:sz="4" w:space="0" w:color="auto"/>
              <w:right w:val="single" w:sz="4" w:space="0" w:color="auto"/>
            </w:tcBorders>
            <w:shd w:val="clear" w:color="auto" w:fill="auto"/>
            <w:noWrap/>
            <w:vAlign w:val="center"/>
            <w:hideMark/>
          </w:tcPr>
          <w:p w14:paraId="54851D2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hideMark/>
          </w:tcPr>
          <w:p w14:paraId="11BB670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D6C9B4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2A8D2EC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456396" w:rsidRPr="00710A79" w14:paraId="5E979208"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28924A72"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F3EAF8A"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476" w:type="dxa"/>
            <w:tcBorders>
              <w:top w:val="nil"/>
              <w:left w:val="nil"/>
              <w:bottom w:val="single" w:sz="4" w:space="0" w:color="auto"/>
              <w:right w:val="single" w:sz="4" w:space="0" w:color="auto"/>
            </w:tcBorders>
            <w:shd w:val="clear" w:color="auto" w:fill="auto"/>
            <w:noWrap/>
            <w:vAlign w:val="center"/>
          </w:tcPr>
          <w:p w14:paraId="72E0F67B"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22" w:type="dxa"/>
            <w:tcBorders>
              <w:top w:val="nil"/>
              <w:left w:val="nil"/>
              <w:bottom w:val="single" w:sz="4" w:space="0" w:color="auto"/>
              <w:right w:val="single" w:sz="4" w:space="0" w:color="auto"/>
            </w:tcBorders>
            <w:shd w:val="clear" w:color="auto" w:fill="auto"/>
            <w:noWrap/>
            <w:vAlign w:val="center"/>
          </w:tcPr>
          <w:p w14:paraId="3B5CB31C"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6E501EB2"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12B69797"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01E23854"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0C61748F"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77CA1A7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F673F99"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476" w:type="dxa"/>
            <w:tcBorders>
              <w:top w:val="nil"/>
              <w:left w:val="nil"/>
              <w:bottom w:val="single" w:sz="4" w:space="0" w:color="auto"/>
              <w:right w:val="single" w:sz="4" w:space="0" w:color="auto"/>
            </w:tcBorders>
            <w:shd w:val="clear" w:color="auto" w:fill="auto"/>
            <w:noWrap/>
            <w:vAlign w:val="center"/>
          </w:tcPr>
          <w:p w14:paraId="56FF92B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22" w:type="dxa"/>
            <w:tcBorders>
              <w:top w:val="nil"/>
              <w:left w:val="nil"/>
              <w:bottom w:val="single" w:sz="4" w:space="0" w:color="auto"/>
              <w:right w:val="single" w:sz="4" w:space="0" w:color="auto"/>
            </w:tcBorders>
            <w:shd w:val="clear" w:color="auto" w:fill="auto"/>
            <w:noWrap/>
            <w:vAlign w:val="center"/>
          </w:tcPr>
          <w:p w14:paraId="25AD6BC6"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090C623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3B20EFA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79960C4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431FBFE2"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11C13C2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D2CC84E"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noWrap/>
            <w:vAlign w:val="center"/>
          </w:tcPr>
          <w:p w14:paraId="7A0D3E0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22" w:type="dxa"/>
            <w:tcBorders>
              <w:top w:val="nil"/>
              <w:left w:val="nil"/>
              <w:bottom w:val="single" w:sz="4" w:space="0" w:color="auto"/>
              <w:right w:val="single" w:sz="4" w:space="0" w:color="auto"/>
            </w:tcBorders>
            <w:shd w:val="clear" w:color="auto" w:fill="auto"/>
            <w:noWrap/>
            <w:vAlign w:val="center"/>
          </w:tcPr>
          <w:p w14:paraId="6910E595"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484485EE"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07D2DE85"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FAF4CBD"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38F8A240" w14:textId="77777777" w:rsidTr="00E86099">
        <w:trPr>
          <w:trHeight w:val="720"/>
        </w:trPr>
        <w:tc>
          <w:tcPr>
            <w:tcW w:w="653" w:type="dxa"/>
            <w:tcBorders>
              <w:top w:val="nil"/>
              <w:left w:val="single" w:sz="4" w:space="0" w:color="auto"/>
              <w:bottom w:val="single" w:sz="4" w:space="0" w:color="auto"/>
              <w:right w:val="single" w:sz="4" w:space="0" w:color="auto"/>
            </w:tcBorders>
          </w:tcPr>
          <w:p w14:paraId="3411170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ADE7F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2476" w:type="dxa"/>
            <w:tcBorders>
              <w:top w:val="nil"/>
              <w:left w:val="nil"/>
              <w:bottom w:val="single" w:sz="4" w:space="0" w:color="auto"/>
              <w:right w:val="single" w:sz="4" w:space="0" w:color="auto"/>
            </w:tcBorders>
            <w:shd w:val="clear" w:color="auto" w:fill="auto"/>
            <w:noWrap/>
            <w:vAlign w:val="center"/>
            <w:hideMark/>
          </w:tcPr>
          <w:p w14:paraId="40A81EC8"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22" w:type="dxa"/>
            <w:tcBorders>
              <w:top w:val="nil"/>
              <w:left w:val="nil"/>
              <w:bottom w:val="single" w:sz="4" w:space="0" w:color="auto"/>
              <w:right w:val="single" w:sz="4" w:space="0" w:color="auto"/>
            </w:tcBorders>
            <w:shd w:val="clear" w:color="auto" w:fill="auto"/>
            <w:noWrap/>
            <w:vAlign w:val="center"/>
            <w:hideMark/>
          </w:tcPr>
          <w:p w14:paraId="0CB1BFC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1A16854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hideMark/>
          </w:tcPr>
          <w:p w14:paraId="6D034AF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vAlign w:val="center"/>
            <w:hideMark/>
          </w:tcPr>
          <w:p w14:paraId="326071C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3-已提交，4-已撤销，5-已配对，6-审批通过，7-审批不通过，8-审批失败。</w:t>
            </w:r>
          </w:p>
        </w:tc>
      </w:tr>
      <w:tr w:rsidR="00456396" w:rsidRPr="00710A79" w14:paraId="48BB8607" w14:textId="77777777" w:rsidTr="00E86099">
        <w:trPr>
          <w:trHeight w:val="270"/>
        </w:trPr>
        <w:tc>
          <w:tcPr>
            <w:tcW w:w="653" w:type="dxa"/>
            <w:tcBorders>
              <w:top w:val="nil"/>
              <w:left w:val="single" w:sz="4" w:space="0" w:color="auto"/>
              <w:bottom w:val="single" w:sz="4" w:space="0" w:color="auto"/>
              <w:right w:val="single" w:sz="4" w:space="0" w:color="auto"/>
            </w:tcBorders>
          </w:tcPr>
          <w:p w14:paraId="3575406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33758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2476" w:type="dxa"/>
            <w:tcBorders>
              <w:top w:val="nil"/>
              <w:left w:val="nil"/>
              <w:bottom w:val="single" w:sz="4" w:space="0" w:color="auto"/>
              <w:right w:val="single" w:sz="4" w:space="0" w:color="auto"/>
            </w:tcBorders>
            <w:shd w:val="clear" w:color="auto" w:fill="auto"/>
            <w:vAlign w:val="center"/>
            <w:hideMark/>
          </w:tcPr>
          <w:p w14:paraId="4730569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22" w:type="dxa"/>
            <w:tcBorders>
              <w:top w:val="nil"/>
              <w:left w:val="nil"/>
              <w:bottom w:val="single" w:sz="4" w:space="0" w:color="auto"/>
              <w:right w:val="single" w:sz="4" w:space="0" w:color="auto"/>
            </w:tcBorders>
            <w:shd w:val="clear" w:color="auto" w:fill="auto"/>
            <w:noWrap/>
            <w:vAlign w:val="center"/>
            <w:hideMark/>
          </w:tcPr>
          <w:p w14:paraId="2475DE3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58DA4F7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4A26D17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4E3E57C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3874945E" w14:textId="77777777" w:rsidTr="00E86099">
        <w:trPr>
          <w:trHeight w:val="270"/>
        </w:trPr>
        <w:tc>
          <w:tcPr>
            <w:tcW w:w="653" w:type="dxa"/>
            <w:tcBorders>
              <w:top w:val="nil"/>
              <w:left w:val="single" w:sz="4" w:space="0" w:color="auto"/>
              <w:bottom w:val="single" w:sz="4" w:space="0" w:color="auto"/>
              <w:right w:val="single" w:sz="4" w:space="0" w:color="auto"/>
            </w:tcBorders>
          </w:tcPr>
          <w:p w14:paraId="5D118E9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98EF3C" w14:textId="5C880B9F" w:rsidR="00456396" w:rsidRPr="00710A79" w:rsidRDefault="00456396" w:rsidP="005A5857">
            <w:pPr>
              <w:widowControl/>
              <w:spacing w:line="240" w:lineRule="auto"/>
              <w:ind w:firstLineChars="0" w:firstLine="0"/>
              <w:jc w:val="left"/>
              <w:rPr>
                <w:rFonts w:ascii="宋体" w:eastAsia="宋体" w:hAnsi="宋体" w:cs="宋体"/>
                <w:color w:val="000000"/>
                <w:kern w:val="0"/>
                <w:sz w:val="20"/>
                <w:szCs w:val="20"/>
              </w:rPr>
            </w:pPr>
            <w:del w:id="337" w:author="管荦" w:date="2016-07-26T12:29:00Z">
              <w:r w:rsidRPr="00710A79" w:rsidDel="005A5857">
                <w:rPr>
                  <w:rFonts w:ascii="宋体" w:eastAsia="宋体" w:hAnsi="宋体" w:cs="宋体" w:hint="eastAsia"/>
                  <w:color w:val="000000"/>
                  <w:kern w:val="0"/>
                  <w:sz w:val="20"/>
                  <w:szCs w:val="20"/>
                </w:rPr>
                <w:delText>K</w:delText>
              </w:r>
              <w:r w:rsidDel="005A5857">
                <w:rPr>
                  <w:rFonts w:ascii="宋体" w:eastAsia="宋体" w:hAnsi="宋体" w:cs="宋体" w:hint="eastAsia"/>
                  <w:color w:val="000000"/>
                  <w:kern w:val="0"/>
                  <w:sz w:val="20"/>
                  <w:szCs w:val="20"/>
                </w:rPr>
                <w:delText>7</w:delText>
              </w:r>
              <w:r w:rsidRPr="00710A79" w:rsidDel="005A5857">
                <w:rPr>
                  <w:rFonts w:ascii="宋体" w:eastAsia="宋体" w:hAnsi="宋体" w:cs="宋体" w:hint="eastAsia"/>
                  <w:color w:val="000000"/>
                  <w:kern w:val="0"/>
                  <w:sz w:val="20"/>
                  <w:szCs w:val="20"/>
                </w:rPr>
                <w:delText>5</w:delText>
              </w:r>
            </w:del>
            <w:ins w:id="338" w:author="管荦" w:date="2016-07-26T12:29:00Z">
              <w:r w:rsidR="005A5857">
                <w:rPr>
                  <w:rFonts w:ascii="宋体" w:eastAsia="宋体" w:hAnsi="宋体" w:cs="宋体" w:hint="eastAsia"/>
                  <w:color w:val="000000"/>
                  <w:kern w:val="0"/>
                  <w:sz w:val="20"/>
                  <w:szCs w:val="20"/>
                </w:rPr>
                <w:t>95</w:t>
              </w:r>
            </w:ins>
          </w:p>
        </w:tc>
        <w:tc>
          <w:tcPr>
            <w:tcW w:w="2476" w:type="dxa"/>
            <w:tcBorders>
              <w:top w:val="nil"/>
              <w:left w:val="nil"/>
              <w:bottom w:val="single" w:sz="4" w:space="0" w:color="auto"/>
              <w:right w:val="single" w:sz="4" w:space="0" w:color="auto"/>
            </w:tcBorders>
            <w:shd w:val="clear" w:color="auto" w:fill="auto"/>
            <w:vAlign w:val="center"/>
            <w:hideMark/>
          </w:tcPr>
          <w:p w14:paraId="571E8E3D" w14:textId="78E2176D"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ins w:id="339" w:author="管荦" w:date="2016-07-26T15:13:00Z">
              <w:r w:rsidR="00420BC5" w:rsidRPr="004F120C">
                <w:rPr>
                  <w:rFonts w:ascii="宋体" w:eastAsia="宋体" w:hAnsi="宋体" w:cs="宋体"/>
                  <w:color w:val="000000"/>
                  <w:kern w:val="0"/>
                  <w:sz w:val="20"/>
                  <w:szCs w:val="20"/>
                </w:rPr>
                <w:t>applyDetailInfoData</w:t>
              </w:r>
            </w:ins>
            <w:r w:rsidRPr="00710A79">
              <w:rPr>
                <w:rFonts w:ascii="宋体" w:eastAsia="宋体" w:hAnsi="宋体" w:cs="宋体" w:hint="eastAsia"/>
                <w:color w:val="000000"/>
                <w:kern w:val="0"/>
                <w:sz w:val="20"/>
                <w:szCs w:val="20"/>
              </w:rPr>
              <w:t>]</w:t>
            </w:r>
          </w:p>
        </w:tc>
        <w:tc>
          <w:tcPr>
            <w:tcW w:w="1822" w:type="dxa"/>
            <w:tcBorders>
              <w:top w:val="nil"/>
              <w:left w:val="nil"/>
              <w:bottom w:val="single" w:sz="4" w:space="0" w:color="auto"/>
              <w:right w:val="single" w:sz="4" w:space="0" w:color="auto"/>
            </w:tcBorders>
            <w:shd w:val="clear" w:color="auto" w:fill="auto"/>
            <w:noWrap/>
            <w:vAlign w:val="center"/>
            <w:hideMark/>
          </w:tcPr>
          <w:p w14:paraId="4A4391E7" w14:textId="77777777" w:rsidR="00456396" w:rsidRPr="00710A79" w:rsidRDefault="00456396" w:rsidP="008F25A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1D41194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65742BE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4C659EC"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0E7B1C85" w14:textId="77777777" w:rsidTr="00860B23">
        <w:trPr>
          <w:trHeight w:val="270"/>
        </w:trPr>
        <w:tc>
          <w:tcPr>
            <w:tcW w:w="653" w:type="dxa"/>
            <w:tcBorders>
              <w:top w:val="nil"/>
              <w:left w:val="single" w:sz="4" w:space="0" w:color="auto"/>
              <w:bottom w:val="single" w:sz="4" w:space="0" w:color="auto"/>
              <w:right w:val="single" w:sz="4" w:space="0" w:color="auto"/>
            </w:tcBorders>
          </w:tcPr>
          <w:p w14:paraId="6B6CA79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26777E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vAlign w:val="center"/>
          </w:tcPr>
          <w:p w14:paraId="167067A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1822" w:type="dxa"/>
            <w:tcBorders>
              <w:top w:val="nil"/>
              <w:left w:val="nil"/>
              <w:bottom w:val="single" w:sz="4" w:space="0" w:color="auto"/>
              <w:right w:val="single" w:sz="4" w:space="0" w:color="auto"/>
            </w:tcBorders>
            <w:shd w:val="clear" w:color="auto" w:fill="auto"/>
            <w:noWrap/>
            <w:vAlign w:val="center"/>
            <w:hideMark/>
          </w:tcPr>
          <w:p w14:paraId="714495F4" w14:textId="77777777" w:rsidR="00456396" w:rsidRPr="00710A79" w:rsidRDefault="00456396" w:rsidP="008F25A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6F39A54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816" w:type="dxa"/>
            <w:tcBorders>
              <w:top w:val="nil"/>
              <w:left w:val="nil"/>
              <w:bottom w:val="single" w:sz="4" w:space="0" w:color="auto"/>
              <w:right w:val="single" w:sz="4" w:space="0" w:color="auto"/>
            </w:tcBorders>
            <w:shd w:val="clear" w:color="auto" w:fill="auto"/>
            <w:vAlign w:val="center"/>
          </w:tcPr>
          <w:p w14:paraId="118592F2"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2269" w:type="dxa"/>
            <w:tcBorders>
              <w:top w:val="nil"/>
              <w:left w:val="nil"/>
              <w:bottom w:val="single" w:sz="4" w:space="0" w:color="auto"/>
              <w:right w:val="single" w:sz="4" w:space="0" w:color="auto"/>
            </w:tcBorders>
            <w:shd w:val="clear" w:color="auto" w:fill="auto"/>
            <w:noWrap/>
          </w:tcPr>
          <w:p w14:paraId="4C6309C8"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BABFF52" w14:textId="77777777" w:rsidTr="00E86099">
        <w:trPr>
          <w:trHeight w:val="270"/>
        </w:trPr>
        <w:tc>
          <w:tcPr>
            <w:tcW w:w="653" w:type="dxa"/>
            <w:tcBorders>
              <w:top w:val="nil"/>
              <w:left w:val="single" w:sz="4" w:space="0" w:color="auto"/>
              <w:bottom w:val="single" w:sz="4" w:space="0" w:color="auto"/>
              <w:right w:val="single" w:sz="4" w:space="0" w:color="auto"/>
            </w:tcBorders>
          </w:tcPr>
          <w:p w14:paraId="2401CC25" w14:textId="77777777" w:rsidR="00ED281F" w:rsidRPr="00316455"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017943"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476" w:type="dxa"/>
            <w:tcBorders>
              <w:top w:val="nil"/>
              <w:left w:val="nil"/>
              <w:bottom w:val="single" w:sz="4" w:space="0" w:color="auto"/>
              <w:right w:val="single" w:sz="4" w:space="0" w:color="auto"/>
            </w:tcBorders>
            <w:shd w:val="clear" w:color="auto" w:fill="auto"/>
            <w:vAlign w:val="center"/>
            <w:hideMark/>
          </w:tcPr>
          <w:p w14:paraId="7795E6AA"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22" w:type="dxa"/>
            <w:tcBorders>
              <w:top w:val="nil"/>
              <w:left w:val="nil"/>
              <w:bottom w:val="single" w:sz="4" w:space="0" w:color="auto"/>
              <w:right w:val="single" w:sz="4" w:space="0" w:color="auto"/>
            </w:tcBorders>
            <w:shd w:val="clear" w:color="auto" w:fill="auto"/>
            <w:noWrap/>
            <w:vAlign w:val="center"/>
            <w:hideMark/>
          </w:tcPr>
          <w:p w14:paraId="4CBEF42E"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54AA5C41"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26A217C2" w14:textId="77777777" w:rsidR="00ED281F" w:rsidRPr="00D84A76"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37647C4" w14:textId="77777777" w:rsidR="00ED281F" w:rsidRPr="00D84A76"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07658FF8" w14:textId="77777777" w:rsidTr="00E86099">
        <w:trPr>
          <w:trHeight w:val="270"/>
        </w:trPr>
        <w:tc>
          <w:tcPr>
            <w:tcW w:w="653" w:type="dxa"/>
            <w:tcBorders>
              <w:top w:val="nil"/>
              <w:left w:val="single" w:sz="4" w:space="0" w:color="auto"/>
              <w:bottom w:val="single" w:sz="4" w:space="0" w:color="auto"/>
              <w:right w:val="single" w:sz="4" w:space="0" w:color="auto"/>
            </w:tcBorders>
          </w:tcPr>
          <w:p w14:paraId="706ED3D0"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6C0C966"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vAlign w:val="center"/>
          </w:tcPr>
          <w:p w14:paraId="0CFB2B32"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22" w:type="dxa"/>
            <w:tcBorders>
              <w:top w:val="nil"/>
              <w:left w:val="nil"/>
              <w:bottom w:val="single" w:sz="4" w:space="0" w:color="auto"/>
              <w:right w:val="single" w:sz="4" w:space="0" w:color="auto"/>
            </w:tcBorders>
            <w:shd w:val="clear" w:color="auto" w:fill="auto"/>
            <w:noWrap/>
            <w:vAlign w:val="center"/>
          </w:tcPr>
          <w:p w14:paraId="1AB4C82D"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noWrap/>
            <w:vAlign w:val="center"/>
          </w:tcPr>
          <w:p w14:paraId="247023DE"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D1CB3FE"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13207E4"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2B98B1D0" w14:textId="77777777" w:rsidTr="00E86099">
        <w:trPr>
          <w:trHeight w:val="270"/>
        </w:trPr>
        <w:tc>
          <w:tcPr>
            <w:tcW w:w="653" w:type="dxa"/>
            <w:tcBorders>
              <w:top w:val="nil"/>
              <w:left w:val="single" w:sz="4" w:space="0" w:color="auto"/>
              <w:bottom w:val="single" w:sz="4" w:space="0" w:color="auto"/>
              <w:right w:val="single" w:sz="4" w:space="0" w:color="auto"/>
            </w:tcBorders>
          </w:tcPr>
          <w:p w14:paraId="5E50E446" w14:textId="77777777" w:rsidR="00456396" w:rsidRPr="00316455"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240B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2476" w:type="dxa"/>
            <w:tcBorders>
              <w:top w:val="nil"/>
              <w:left w:val="nil"/>
              <w:bottom w:val="single" w:sz="4" w:space="0" w:color="auto"/>
              <w:right w:val="single" w:sz="4" w:space="0" w:color="auto"/>
            </w:tcBorders>
            <w:shd w:val="clear" w:color="auto" w:fill="auto"/>
            <w:noWrap/>
            <w:vAlign w:val="center"/>
            <w:hideMark/>
          </w:tcPr>
          <w:p w14:paraId="4E88E2C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22" w:type="dxa"/>
            <w:tcBorders>
              <w:top w:val="nil"/>
              <w:left w:val="nil"/>
              <w:bottom w:val="single" w:sz="4" w:space="0" w:color="auto"/>
              <w:right w:val="single" w:sz="4" w:space="0" w:color="auto"/>
            </w:tcBorders>
            <w:shd w:val="clear" w:color="auto" w:fill="auto"/>
            <w:noWrap/>
            <w:vAlign w:val="center"/>
            <w:hideMark/>
          </w:tcPr>
          <w:p w14:paraId="746FC3C7"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7EB695E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DA300B7"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15F2EF1"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1ACF9048" w14:textId="77777777" w:rsidTr="00E86099">
        <w:trPr>
          <w:trHeight w:val="270"/>
        </w:trPr>
        <w:tc>
          <w:tcPr>
            <w:tcW w:w="653" w:type="dxa"/>
            <w:tcBorders>
              <w:top w:val="nil"/>
              <w:left w:val="single" w:sz="4" w:space="0" w:color="auto"/>
              <w:bottom w:val="single" w:sz="4" w:space="0" w:color="auto"/>
              <w:right w:val="single" w:sz="4" w:space="0" w:color="auto"/>
            </w:tcBorders>
          </w:tcPr>
          <w:p w14:paraId="1BEA3F5F"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48DEBF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581F76">
              <w:rPr>
                <w:rFonts w:ascii="宋体" w:eastAsia="宋体" w:hAnsi="宋体" w:cs="宋体" w:hint="eastAsia"/>
                <w:color w:val="000000"/>
                <w:kern w:val="0"/>
                <w:sz w:val="20"/>
                <w:szCs w:val="20"/>
              </w:rPr>
              <w:t>T15</w:t>
            </w:r>
          </w:p>
        </w:tc>
        <w:tc>
          <w:tcPr>
            <w:tcW w:w="2476" w:type="dxa"/>
            <w:tcBorders>
              <w:top w:val="nil"/>
              <w:left w:val="nil"/>
              <w:bottom w:val="single" w:sz="4" w:space="0" w:color="auto"/>
              <w:right w:val="single" w:sz="4" w:space="0" w:color="auto"/>
            </w:tcBorders>
            <w:shd w:val="clear" w:color="auto" w:fill="auto"/>
            <w:noWrap/>
            <w:vAlign w:val="center"/>
          </w:tcPr>
          <w:p w14:paraId="53A13A8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581F76">
              <w:rPr>
                <w:rFonts w:ascii="宋体" w:eastAsia="宋体" w:hAnsi="宋体" w:cs="宋体" w:hint="eastAsia"/>
                <w:color w:val="000000"/>
                <w:kern w:val="0"/>
                <w:sz w:val="20"/>
                <w:szCs w:val="20"/>
              </w:rPr>
              <w:t>applyTradeDate</w:t>
            </w:r>
          </w:p>
        </w:tc>
        <w:tc>
          <w:tcPr>
            <w:tcW w:w="1822" w:type="dxa"/>
            <w:tcBorders>
              <w:top w:val="nil"/>
              <w:left w:val="nil"/>
              <w:bottom w:val="single" w:sz="4" w:space="0" w:color="auto"/>
              <w:right w:val="single" w:sz="4" w:space="0" w:color="auto"/>
            </w:tcBorders>
            <w:shd w:val="clear" w:color="auto" w:fill="auto"/>
            <w:noWrap/>
            <w:vAlign w:val="center"/>
          </w:tcPr>
          <w:p w14:paraId="6B4EBC1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60" w:type="dxa"/>
            <w:tcBorders>
              <w:top w:val="nil"/>
              <w:left w:val="nil"/>
              <w:bottom w:val="single" w:sz="4" w:space="0" w:color="auto"/>
              <w:right w:val="single" w:sz="4" w:space="0" w:color="auto"/>
            </w:tcBorders>
            <w:shd w:val="clear" w:color="auto" w:fill="auto"/>
            <w:noWrap/>
            <w:vAlign w:val="center"/>
          </w:tcPr>
          <w:p w14:paraId="4693561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1D598034"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D97FCF2"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6623FF52" w14:textId="77777777" w:rsidTr="00E86099">
        <w:trPr>
          <w:trHeight w:val="270"/>
        </w:trPr>
        <w:tc>
          <w:tcPr>
            <w:tcW w:w="653" w:type="dxa"/>
            <w:tcBorders>
              <w:top w:val="nil"/>
              <w:left w:val="single" w:sz="4" w:space="0" w:color="auto"/>
              <w:bottom w:val="single" w:sz="4" w:space="0" w:color="auto"/>
              <w:right w:val="single" w:sz="4" w:space="0" w:color="auto"/>
            </w:tcBorders>
          </w:tcPr>
          <w:p w14:paraId="27DECEC2" w14:textId="77777777" w:rsidR="00456396" w:rsidRPr="00316455" w:rsidRDefault="00456396"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AEAF96"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2476" w:type="dxa"/>
            <w:tcBorders>
              <w:top w:val="nil"/>
              <w:left w:val="nil"/>
              <w:bottom w:val="single" w:sz="4" w:space="0" w:color="auto"/>
              <w:right w:val="single" w:sz="4" w:space="0" w:color="auto"/>
            </w:tcBorders>
            <w:shd w:val="clear" w:color="auto" w:fill="auto"/>
            <w:noWrap/>
            <w:vAlign w:val="center"/>
            <w:hideMark/>
          </w:tcPr>
          <w:p w14:paraId="2D92CF6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22" w:type="dxa"/>
            <w:tcBorders>
              <w:top w:val="nil"/>
              <w:left w:val="nil"/>
              <w:bottom w:val="single" w:sz="4" w:space="0" w:color="auto"/>
              <w:right w:val="single" w:sz="4" w:space="0" w:color="auto"/>
            </w:tcBorders>
            <w:shd w:val="clear" w:color="auto" w:fill="auto"/>
            <w:noWrap/>
            <w:vAlign w:val="center"/>
            <w:hideMark/>
          </w:tcPr>
          <w:p w14:paraId="742C82C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hideMark/>
          </w:tcPr>
          <w:p w14:paraId="6AA2FC7D"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09BD37BB"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B0FBF20"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533E4C35" w14:textId="77777777" w:rsidTr="00E86099">
        <w:trPr>
          <w:trHeight w:val="270"/>
        </w:trPr>
        <w:tc>
          <w:tcPr>
            <w:tcW w:w="653" w:type="dxa"/>
            <w:tcBorders>
              <w:top w:val="nil"/>
              <w:left w:val="single" w:sz="4" w:space="0" w:color="auto"/>
              <w:bottom w:val="single" w:sz="4" w:space="0" w:color="auto"/>
              <w:right w:val="single" w:sz="4" w:space="0" w:color="auto"/>
            </w:tcBorders>
          </w:tcPr>
          <w:p w14:paraId="0E06DEAF"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9996A6"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476" w:type="dxa"/>
            <w:tcBorders>
              <w:top w:val="nil"/>
              <w:left w:val="nil"/>
              <w:bottom w:val="single" w:sz="4" w:space="0" w:color="auto"/>
              <w:right w:val="single" w:sz="4" w:space="0" w:color="auto"/>
            </w:tcBorders>
            <w:shd w:val="clear" w:color="auto" w:fill="auto"/>
            <w:noWrap/>
            <w:vAlign w:val="center"/>
          </w:tcPr>
          <w:p w14:paraId="7735252F"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22" w:type="dxa"/>
            <w:tcBorders>
              <w:top w:val="nil"/>
              <w:left w:val="nil"/>
              <w:bottom w:val="single" w:sz="4" w:space="0" w:color="auto"/>
              <w:right w:val="single" w:sz="4" w:space="0" w:color="auto"/>
            </w:tcBorders>
            <w:shd w:val="clear" w:color="auto" w:fill="auto"/>
            <w:noWrap/>
            <w:vAlign w:val="center"/>
          </w:tcPr>
          <w:p w14:paraId="4CE075D5"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5A154CA9"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E2AD8E4"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4CCF997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21C5887" w14:textId="77777777" w:rsidTr="00E86099">
        <w:trPr>
          <w:trHeight w:val="270"/>
        </w:trPr>
        <w:tc>
          <w:tcPr>
            <w:tcW w:w="653" w:type="dxa"/>
            <w:tcBorders>
              <w:top w:val="nil"/>
              <w:left w:val="single" w:sz="4" w:space="0" w:color="auto"/>
              <w:bottom w:val="single" w:sz="4" w:space="0" w:color="auto"/>
              <w:right w:val="single" w:sz="4" w:space="0" w:color="auto"/>
            </w:tcBorders>
          </w:tcPr>
          <w:p w14:paraId="17FE6406"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54FFAB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2476" w:type="dxa"/>
            <w:tcBorders>
              <w:top w:val="nil"/>
              <w:left w:val="nil"/>
              <w:bottom w:val="single" w:sz="4" w:space="0" w:color="auto"/>
              <w:right w:val="single" w:sz="4" w:space="0" w:color="auto"/>
            </w:tcBorders>
            <w:shd w:val="clear" w:color="auto" w:fill="auto"/>
            <w:noWrap/>
            <w:vAlign w:val="center"/>
          </w:tcPr>
          <w:p w14:paraId="38514134"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822" w:type="dxa"/>
            <w:tcBorders>
              <w:top w:val="nil"/>
              <w:left w:val="nil"/>
              <w:bottom w:val="single" w:sz="4" w:space="0" w:color="auto"/>
              <w:right w:val="single" w:sz="4" w:space="0" w:color="auto"/>
            </w:tcBorders>
            <w:shd w:val="clear" w:color="auto" w:fill="auto"/>
            <w:noWrap/>
            <w:vAlign w:val="center"/>
          </w:tcPr>
          <w:p w14:paraId="203F26C2"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31BEA32A"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9864F0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3093D34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71C4D06" w14:textId="77777777" w:rsidTr="00E86099">
        <w:trPr>
          <w:trHeight w:val="270"/>
        </w:trPr>
        <w:tc>
          <w:tcPr>
            <w:tcW w:w="653" w:type="dxa"/>
            <w:tcBorders>
              <w:top w:val="nil"/>
              <w:left w:val="single" w:sz="4" w:space="0" w:color="auto"/>
              <w:bottom w:val="single" w:sz="4" w:space="0" w:color="auto"/>
              <w:right w:val="single" w:sz="4" w:space="0" w:color="auto"/>
            </w:tcBorders>
          </w:tcPr>
          <w:p w14:paraId="047D0CD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612BE7"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476" w:type="dxa"/>
            <w:tcBorders>
              <w:top w:val="nil"/>
              <w:left w:val="nil"/>
              <w:bottom w:val="single" w:sz="4" w:space="0" w:color="auto"/>
              <w:right w:val="single" w:sz="4" w:space="0" w:color="auto"/>
            </w:tcBorders>
            <w:shd w:val="clear" w:color="auto" w:fill="auto"/>
            <w:noWrap/>
            <w:vAlign w:val="center"/>
          </w:tcPr>
          <w:p w14:paraId="46DE1A6E"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22" w:type="dxa"/>
            <w:tcBorders>
              <w:top w:val="nil"/>
              <w:left w:val="nil"/>
              <w:bottom w:val="single" w:sz="4" w:space="0" w:color="auto"/>
              <w:right w:val="single" w:sz="4" w:space="0" w:color="auto"/>
            </w:tcBorders>
            <w:shd w:val="clear" w:color="auto" w:fill="auto"/>
            <w:noWrap/>
            <w:vAlign w:val="center"/>
          </w:tcPr>
          <w:p w14:paraId="51A8BBD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5139E9D6"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5CC975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4D62A2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19F6172" w14:textId="77777777" w:rsidTr="00E86099">
        <w:trPr>
          <w:trHeight w:val="270"/>
        </w:trPr>
        <w:tc>
          <w:tcPr>
            <w:tcW w:w="653" w:type="dxa"/>
            <w:tcBorders>
              <w:top w:val="nil"/>
              <w:left w:val="single" w:sz="4" w:space="0" w:color="auto"/>
              <w:bottom w:val="single" w:sz="4" w:space="0" w:color="auto"/>
              <w:right w:val="single" w:sz="4" w:space="0" w:color="auto"/>
            </w:tcBorders>
          </w:tcPr>
          <w:p w14:paraId="03C3A8C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42E028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2476" w:type="dxa"/>
            <w:tcBorders>
              <w:top w:val="nil"/>
              <w:left w:val="nil"/>
              <w:bottom w:val="single" w:sz="4" w:space="0" w:color="auto"/>
              <w:right w:val="single" w:sz="4" w:space="0" w:color="auto"/>
            </w:tcBorders>
            <w:shd w:val="clear" w:color="auto" w:fill="auto"/>
            <w:noWrap/>
            <w:vAlign w:val="center"/>
          </w:tcPr>
          <w:p w14:paraId="7424C086"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822" w:type="dxa"/>
            <w:tcBorders>
              <w:top w:val="nil"/>
              <w:left w:val="nil"/>
              <w:bottom w:val="single" w:sz="4" w:space="0" w:color="auto"/>
              <w:right w:val="single" w:sz="4" w:space="0" w:color="auto"/>
            </w:tcBorders>
            <w:shd w:val="clear" w:color="auto" w:fill="auto"/>
            <w:noWrap/>
            <w:vAlign w:val="center"/>
          </w:tcPr>
          <w:p w14:paraId="40FAC4B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6F58CFC8"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D2813C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458CB24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CA141A0" w14:textId="77777777" w:rsidTr="00E86099">
        <w:trPr>
          <w:trHeight w:val="270"/>
        </w:trPr>
        <w:tc>
          <w:tcPr>
            <w:tcW w:w="653" w:type="dxa"/>
            <w:tcBorders>
              <w:top w:val="nil"/>
              <w:left w:val="single" w:sz="4" w:space="0" w:color="auto"/>
              <w:bottom w:val="single" w:sz="4" w:space="0" w:color="auto"/>
              <w:right w:val="single" w:sz="4" w:space="0" w:color="auto"/>
            </w:tcBorders>
          </w:tcPr>
          <w:p w14:paraId="1A6A3998"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8303443"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noWrap/>
            <w:vAlign w:val="center"/>
          </w:tcPr>
          <w:p w14:paraId="6C51E97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22" w:type="dxa"/>
            <w:tcBorders>
              <w:top w:val="nil"/>
              <w:left w:val="nil"/>
              <w:bottom w:val="single" w:sz="4" w:space="0" w:color="auto"/>
              <w:right w:val="single" w:sz="4" w:space="0" w:color="auto"/>
            </w:tcBorders>
            <w:shd w:val="clear" w:color="auto" w:fill="auto"/>
            <w:noWrap/>
            <w:vAlign w:val="center"/>
          </w:tcPr>
          <w:p w14:paraId="1D75A50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4549366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24B8784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3EB802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51FE0E3" w14:textId="77777777" w:rsidTr="00E86099">
        <w:trPr>
          <w:trHeight w:val="270"/>
        </w:trPr>
        <w:tc>
          <w:tcPr>
            <w:tcW w:w="653" w:type="dxa"/>
            <w:tcBorders>
              <w:top w:val="nil"/>
              <w:left w:val="single" w:sz="4" w:space="0" w:color="auto"/>
              <w:bottom w:val="single" w:sz="4" w:space="0" w:color="auto"/>
              <w:right w:val="single" w:sz="4" w:space="0" w:color="auto"/>
            </w:tcBorders>
          </w:tcPr>
          <w:p w14:paraId="215F5398"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116B819"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2476" w:type="dxa"/>
            <w:tcBorders>
              <w:top w:val="nil"/>
              <w:left w:val="nil"/>
              <w:bottom w:val="single" w:sz="4" w:space="0" w:color="auto"/>
              <w:right w:val="single" w:sz="4" w:space="0" w:color="auto"/>
            </w:tcBorders>
            <w:shd w:val="clear" w:color="auto" w:fill="auto"/>
            <w:noWrap/>
            <w:vAlign w:val="center"/>
          </w:tcPr>
          <w:p w14:paraId="3FA174AB"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822" w:type="dxa"/>
            <w:tcBorders>
              <w:top w:val="nil"/>
              <w:left w:val="nil"/>
              <w:bottom w:val="single" w:sz="4" w:space="0" w:color="auto"/>
              <w:right w:val="single" w:sz="4" w:space="0" w:color="auto"/>
            </w:tcBorders>
            <w:shd w:val="clear" w:color="auto" w:fill="auto"/>
            <w:noWrap/>
            <w:vAlign w:val="center"/>
          </w:tcPr>
          <w:p w14:paraId="300598F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61C920B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BF87A5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67A83D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75E7C6B" w14:textId="77777777" w:rsidTr="00E86099">
        <w:trPr>
          <w:trHeight w:val="270"/>
        </w:trPr>
        <w:tc>
          <w:tcPr>
            <w:tcW w:w="653" w:type="dxa"/>
            <w:tcBorders>
              <w:top w:val="nil"/>
              <w:left w:val="single" w:sz="4" w:space="0" w:color="auto"/>
              <w:bottom w:val="single" w:sz="4" w:space="0" w:color="auto"/>
              <w:right w:val="single" w:sz="4" w:space="0" w:color="auto"/>
            </w:tcBorders>
          </w:tcPr>
          <w:p w14:paraId="530336E3"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D5D74D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F63</w:t>
            </w:r>
          </w:p>
        </w:tc>
        <w:tc>
          <w:tcPr>
            <w:tcW w:w="2476" w:type="dxa"/>
            <w:tcBorders>
              <w:top w:val="nil"/>
              <w:left w:val="nil"/>
              <w:bottom w:val="single" w:sz="4" w:space="0" w:color="auto"/>
              <w:right w:val="single" w:sz="4" w:space="0" w:color="auto"/>
            </w:tcBorders>
            <w:shd w:val="clear" w:color="auto" w:fill="auto"/>
            <w:noWrap/>
            <w:vAlign w:val="center"/>
          </w:tcPr>
          <w:p w14:paraId="45571AF1"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interest</w:t>
            </w:r>
          </w:p>
        </w:tc>
        <w:tc>
          <w:tcPr>
            <w:tcW w:w="1822" w:type="dxa"/>
            <w:tcBorders>
              <w:top w:val="nil"/>
              <w:left w:val="nil"/>
              <w:bottom w:val="single" w:sz="4" w:space="0" w:color="auto"/>
              <w:right w:val="single" w:sz="4" w:space="0" w:color="auto"/>
            </w:tcBorders>
            <w:shd w:val="clear" w:color="auto" w:fill="auto"/>
            <w:noWrap/>
            <w:vAlign w:val="center"/>
          </w:tcPr>
          <w:p w14:paraId="39B15F0D"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租借利息</w:t>
            </w:r>
          </w:p>
        </w:tc>
        <w:tc>
          <w:tcPr>
            <w:tcW w:w="760" w:type="dxa"/>
            <w:tcBorders>
              <w:top w:val="nil"/>
              <w:left w:val="nil"/>
              <w:bottom w:val="single" w:sz="4" w:space="0" w:color="auto"/>
              <w:right w:val="single" w:sz="4" w:space="0" w:color="auto"/>
            </w:tcBorders>
            <w:shd w:val="clear" w:color="auto" w:fill="auto"/>
            <w:noWrap/>
            <w:vAlign w:val="center"/>
          </w:tcPr>
          <w:p w14:paraId="649844D8"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40960B7A"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7432E92"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4C8D6CC" w14:textId="77777777" w:rsidTr="00E86099">
        <w:trPr>
          <w:trHeight w:val="270"/>
        </w:trPr>
        <w:tc>
          <w:tcPr>
            <w:tcW w:w="653" w:type="dxa"/>
            <w:tcBorders>
              <w:top w:val="nil"/>
              <w:left w:val="single" w:sz="4" w:space="0" w:color="auto"/>
              <w:bottom w:val="single" w:sz="4" w:space="0" w:color="auto"/>
              <w:right w:val="single" w:sz="4" w:space="0" w:color="auto"/>
            </w:tcBorders>
          </w:tcPr>
          <w:p w14:paraId="0ED7E57F"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BFDB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2476" w:type="dxa"/>
            <w:tcBorders>
              <w:top w:val="nil"/>
              <w:left w:val="nil"/>
              <w:bottom w:val="single" w:sz="4" w:space="0" w:color="auto"/>
              <w:right w:val="single" w:sz="4" w:space="0" w:color="auto"/>
            </w:tcBorders>
            <w:shd w:val="clear" w:color="auto" w:fill="auto"/>
            <w:noWrap/>
            <w:vAlign w:val="center"/>
            <w:hideMark/>
          </w:tcPr>
          <w:p w14:paraId="1490773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22" w:type="dxa"/>
            <w:tcBorders>
              <w:top w:val="nil"/>
              <w:left w:val="nil"/>
              <w:bottom w:val="single" w:sz="4" w:space="0" w:color="auto"/>
              <w:right w:val="single" w:sz="4" w:space="0" w:color="auto"/>
            </w:tcBorders>
            <w:shd w:val="clear" w:color="auto" w:fill="auto"/>
            <w:noWrap/>
            <w:vAlign w:val="center"/>
            <w:hideMark/>
          </w:tcPr>
          <w:p w14:paraId="053A8C38"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hideMark/>
          </w:tcPr>
          <w:p w14:paraId="3221F0E6"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5B237601"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7A72E504"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D911040" w14:textId="77777777" w:rsidTr="00E86099">
        <w:trPr>
          <w:trHeight w:val="270"/>
        </w:trPr>
        <w:tc>
          <w:tcPr>
            <w:tcW w:w="653" w:type="dxa"/>
            <w:tcBorders>
              <w:top w:val="nil"/>
              <w:left w:val="single" w:sz="4" w:space="0" w:color="auto"/>
              <w:bottom w:val="single" w:sz="4" w:space="0" w:color="auto"/>
              <w:right w:val="single" w:sz="4" w:space="0" w:color="auto"/>
            </w:tcBorders>
          </w:tcPr>
          <w:p w14:paraId="47E50BD4"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0394F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2476" w:type="dxa"/>
            <w:tcBorders>
              <w:top w:val="nil"/>
              <w:left w:val="nil"/>
              <w:bottom w:val="single" w:sz="4" w:space="0" w:color="auto"/>
              <w:right w:val="single" w:sz="4" w:space="0" w:color="auto"/>
            </w:tcBorders>
            <w:shd w:val="clear" w:color="auto" w:fill="auto"/>
            <w:vAlign w:val="center"/>
            <w:hideMark/>
          </w:tcPr>
          <w:p w14:paraId="59759B9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22" w:type="dxa"/>
            <w:tcBorders>
              <w:top w:val="nil"/>
              <w:left w:val="nil"/>
              <w:bottom w:val="single" w:sz="4" w:space="0" w:color="auto"/>
              <w:right w:val="single" w:sz="4" w:space="0" w:color="auto"/>
            </w:tcBorders>
            <w:shd w:val="clear" w:color="auto" w:fill="auto"/>
            <w:noWrap/>
            <w:vAlign w:val="center"/>
            <w:hideMark/>
          </w:tcPr>
          <w:p w14:paraId="0FDFF3D6" w14:textId="77777777" w:rsidR="00384B8B" w:rsidRPr="00710A79" w:rsidRDefault="00384B8B" w:rsidP="008F25A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D9A20C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3CE72E95"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0BF2D2E3"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879B933" w14:textId="77777777" w:rsidTr="00E86099">
        <w:trPr>
          <w:trHeight w:val="270"/>
        </w:trPr>
        <w:tc>
          <w:tcPr>
            <w:tcW w:w="653" w:type="dxa"/>
            <w:tcBorders>
              <w:top w:val="nil"/>
              <w:left w:val="single" w:sz="4" w:space="0" w:color="auto"/>
              <w:bottom w:val="single" w:sz="4" w:space="0" w:color="auto"/>
              <w:right w:val="single" w:sz="4" w:space="0" w:color="auto"/>
            </w:tcBorders>
          </w:tcPr>
          <w:p w14:paraId="248EC90A"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4C35269"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T82</w:t>
            </w:r>
          </w:p>
        </w:tc>
        <w:tc>
          <w:tcPr>
            <w:tcW w:w="2476" w:type="dxa"/>
            <w:tcBorders>
              <w:top w:val="nil"/>
              <w:left w:val="nil"/>
              <w:bottom w:val="single" w:sz="4" w:space="0" w:color="auto"/>
              <w:right w:val="single" w:sz="4" w:space="0" w:color="auto"/>
            </w:tcBorders>
            <w:shd w:val="clear" w:color="auto" w:fill="auto"/>
            <w:vAlign w:val="center"/>
          </w:tcPr>
          <w:p w14:paraId="243D4E74"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source</w:t>
            </w:r>
          </w:p>
        </w:tc>
        <w:tc>
          <w:tcPr>
            <w:tcW w:w="1822" w:type="dxa"/>
            <w:tcBorders>
              <w:top w:val="nil"/>
              <w:left w:val="nil"/>
              <w:bottom w:val="single" w:sz="4" w:space="0" w:color="auto"/>
              <w:right w:val="single" w:sz="4" w:space="0" w:color="auto"/>
            </w:tcBorders>
            <w:shd w:val="clear" w:color="auto" w:fill="auto"/>
            <w:noWrap/>
            <w:vAlign w:val="center"/>
          </w:tcPr>
          <w:p w14:paraId="5EF7767B"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56892B51"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674FAC1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893316"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2B69717" w14:textId="77777777" w:rsidTr="00E86099">
        <w:trPr>
          <w:trHeight w:val="270"/>
        </w:trPr>
        <w:tc>
          <w:tcPr>
            <w:tcW w:w="653" w:type="dxa"/>
            <w:tcBorders>
              <w:top w:val="nil"/>
              <w:left w:val="single" w:sz="4" w:space="0" w:color="auto"/>
              <w:bottom w:val="single" w:sz="4" w:space="0" w:color="auto"/>
              <w:right w:val="single" w:sz="4" w:space="0" w:color="auto"/>
            </w:tcBorders>
          </w:tcPr>
          <w:p w14:paraId="40C283B6"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43C11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00</w:t>
            </w:r>
          </w:p>
        </w:tc>
        <w:tc>
          <w:tcPr>
            <w:tcW w:w="2476" w:type="dxa"/>
            <w:tcBorders>
              <w:top w:val="nil"/>
              <w:left w:val="nil"/>
              <w:bottom w:val="single" w:sz="4" w:space="0" w:color="auto"/>
              <w:right w:val="single" w:sz="4" w:space="0" w:color="auto"/>
            </w:tcBorders>
            <w:shd w:val="clear" w:color="auto" w:fill="auto"/>
            <w:vAlign w:val="center"/>
          </w:tcPr>
          <w:p w14:paraId="1F52B53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localNo</w:t>
            </w:r>
          </w:p>
        </w:tc>
        <w:tc>
          <w:tcPr>
            <w:tcW w:w="1822" w:type="dxa"/>
            <w:tcBorders>
              <w:top w:val="nil"/>
              <w:left w:val="nil"/>
              <w:bottom w:val="single" w:sz="4" w:space="0" w:color="auto"/>
              <w:right w:val="single" w:sz="4" w:space="0" w:color="auto"/>
            </w:tcBorders>
            <w:shd w:val="clear" w:color="auto" w:fill="auto"/>
            <w:noWrap/>
            <w:vAlign w:val="center"/>
          </w:tcPr>
          <w:p w14:paraId="42FEEB7A"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会员本地申报单编号</w:t>
            </w:r>
          </w:p>
        </w:tc>
        <w:tc>
          <w:tcPr>
            <w:tcW w:w="760" w:type="dxa"/>
            <w:tcBorders>
              <w:top w:val="nil"/>
              <w:left w:val="nil"/>
              <w:bottom w:val="single" w:sz="4" w:space="0" w:color="auto"/>
              <w:right w:val="single" w:sz="4" w:space="0" w:color="auto"/>
            </w:tcBorders>
            <w:shd w:val="clear" w:color="auto" w:fill="auto"/>
            <w:noWrap/>
            <w:vAlign w:val="center"/>
          </w:tcPr>
          <w:p w14:paraId="489C8D4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8E40EB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2015785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FE0E2E0" w14:textId="77777777" w:rsidTr="00E86099">
        <w:trPr>
          <w:trHeight w:val="270"/>
        </w:trPr>
        <w:tc>
          <w:tcPr>
            <w:tcW w:w="653" w:type="dxa"/>
            <w:tcBorders>
              <w:top w:val="nil"/>
              <w:left w:val="single" w:sz="4" w:space="0" w:color="auto"/>
              <w:bottom w:val="single" w:sz="4" w:space="0" w:color="auto"/>
              <w:right w:val="single" w:sz="4" w:space="0" w:color="auto"/>
            </w:tcBorders>
          </w:tcPr>
          <w:p w14:paraId="61CF465D"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7CB451C"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2476" w:type="dxa"/>
            <w:tcBorders>
              <w:top w:val="nil"/>
              <w:left w:val="nil"/>
              <w:bottom w:val="single" w:sz="4" w:space="0" w:color="auto"/>
              <w:right w:val="single" w:sz="4" w:space="0" w:color="auto"/>
            </w:tcBorders>
            <w:shd w:val="clear" w:color="auto" w:fill="auto"/>
            <w:vAlign w:val="center"/>
          </w:tcPr>
          <w:p w14:paraId="7C272F84"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1822" w:type="dxa"/>
            <w:tcBorders>
              <w:top w:val="nil"/>
              <w:left w:val="nil"/>
              <w:bottom w:val="single" w:sz="4" w:space="0" w:color="auto"/>
              <w:right w:val="single" w:sz="4" w:space="0" w:color="auto"/>
            </w:tcBorders>
            <w:shd w:val="clear" w:color="auto" w:fill="auto"/>
            <w:noWrap/>
            <w:vAlign w:val="center"/>
          </w:tcPr>
          <w:p w14:paraId="0656CDD2"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租借还金申报交割品种明细信息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B22B64C"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0DB8669E"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45692D"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64591DC4" w14:textId="77777777" w:rsidTr="00E86099">
        <w:trPr>
          <w:trHeight w:val="270"/>
        </w:trPr>
        <w:tc>
          <w:tcPr>
            <w:tcW w:w="653" w:type="dxa"/>
            <w:tcBorders>
              <w:top w:val="nil"/>
              <w:left w:val="single" w:sz="4" w:space="0" w:color="auto"/>
              <w:bottom w:val="single" w:sz="4" w:space="0" w:color="auto"/>
              <w:right w:val="single" w:sz="4" w:space="0" w:color="auto"/>
            </w:tcBorders>
          </w:tcPr>
          <w:p w14:paraId="516C8B35"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25564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vAlign w:val="center"/>
          </w:tcPr>
          <w:p w14:paraId="4F6CD74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822" w:type="dxa"/>
            <w:tcBorders>
              <w:top w:val="nil"/>
              <w:left w:val="nil"/>
              <w:bottom w:val="single" w:sz="4" w:space="0" w:color="auto"/>
              <w:right w:val="single" w:sz="4" w:space="0" w:color="auto"/>
            </w:tcBorders>
            <w:shd w:val="clear" w:color="auto" w:fill="auto"/>
            <w:noWrap/>
            <w:vAlign w:val="center"/>
          </w:tcPr>
          <w:p w14:paraId="1D8CDDE6"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租借还金申报交割品种明细</w:t>
            </w:r>
          </w:p>
        </w:tc>
        <w:tc>
          <w:tcPr>
            <w:tcW w:w="760" w:type="dxa"/>
            <w:tcBorders>
              <w:top w:val="nil"/>
              <w:left w:val="nil"/>
              <w:bottom w:val="single" w:sz="4" w:space="0" w:color="auto"/>
              <w:right w:val="single" w:sz="4" w:space="0" w:color="auto"/>
            </w:tcBorders>
            <w:shd w:val="clear" w:color="auto" w:fill="auto"/>
            <w:noWrap/>
            <w:vAlign w:val="center"/>
          </w:tcPr>
          <w:p w14:paraId="40297F1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816" w:type="dxa"/>
            <w:tcBorders>
              <w:top w:val="nil"/>
              <w:left w:val="nil"/>
              <w:bottom w:val="single" w:sz="4" w:space="0" w:color="auto"/>
              <w:right w:val="single" w:sz="4" w:space="0" w:color="auto"/>
            </w:tcBorders>
            <w:shd w:val="clear" w:color="auto" w:fill="auto"/>
            <w:vAlign w:val="center"/>
          </w:tcPr>
          <w:p w14:paraId="12FE9571"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269" w:type="dxa"/>
            <w:tcBorders>
              <w:top w:val="nil"/>
              <w:left w:val="nil"/>
              <w:bottom w:val="single" w:sz="4" w:space="0" w:color="auto"/>
              <w:right w:val="single" w:sz="4" w:space="0" w:color="auto"/>
            </w:tcBorders>
            <w:shd w:val="clear" w:color="auto" w:fill="auto"/>
            <w:noWrap/>
          </w:tcPr>
          <w:p w14:paraId="4BB7C6F9"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5969DB08" w14:textId="77777777" w:rsidTr="00E86099">
        <w:trPr>
          <w:trHeight w:val="270"/>
        </w:trPr>
        <w:tc>
          <w:tcPr>
            <w:tcW w:w="653" w:type="dxa"/>
            <w:tcBorders>
              <w:top w:val="nil"/>
              <w:left w:val="single" w:sz="4" w:space="0" w:color="auto"/>
              <w:bottom w:val="single" w:sz="4" w:space="0" w:color="auto"/>
              <w:right w:val="single" w:sz="4" w:space="0" w:color="auto"/>
            </w:tcBorders>
          </w:tcPr>
          <w:p w14:paraId="49D7C3D7"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80EE9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V00</w:t>
            </w:r>
          </w:p>
        </w:tc>
        <w:tc>
          <w:tcPr>
            <w:tcW w:w="2476" w:type="dxa"/>
            <w:tcBorders>
              <w:top w:val="nil"/>
              <w:left w:val="nil"/>
              <w:bottom w:val="single" w:sz="4" w:space="0" w:color="auto"/>
              <w:right w:val="single" w:sz="4" w:space="0" w:color="auto"/>
            </w:tcBorders>
            <w:shd w:val="clear" w:color="auto" w:fill="auto"/>
            <w:vAlign w:val="center"/>
            <w:hideMark/>
          </w:tcPr>
          <w:p w14:paraId="6E4CF3E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varietyID</w:t>
            </w:r>
          </w:p>
        </w:tc>
        <w:tc>
          <w:tcPr>
            <w:tcW w:w="1822" w:type="dxa"/>
            <w:tcBorders>
              <w:top w:val="nil"/>
              <w:left w:val="nil"/>
              <w:bottom w:val="single" w:sz="4" w:space="0" w:color="auto"/>
              <w:right w:val="single" w:sz="4" w:space="0" w:color="auto"/>
            </w:tcBorders>
            <w:shd w:val="clear" w:color="auto" w:fill="auto"/>
            <w:noWrap/>
            <w:vAlign w:val="center"/>
            <w:hideMark/>
          </w:tcPr>
          <w:p w14:paraId="193522C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2683377B"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12F43CB5"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EC9A91F"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7D32BB7" w14:textId="77777777" w:rsidTr="00E86099">
        <w:trPr>
          <w:trHeight w:val="270"/>
        </w:trPr>
        <w:tc>
          <w:tcPr>
            <w:tcW w:w="653" w:type="dxa"/>
            <w:tcBorders>
              <w:top w:val="nil"/>
              <w:left w:val="single" w:sz="4" w:space="0" w:color="auto"/>
              <w:bottom w:val="single" w:sz="4" w:space="0" w:color="auto"/>
              <w:right w:val="single" w:sz="4" w:space="0" w:color="auto"/>
            </w:tcBorders>
          </w:tcPr>
          <w:p w14:paraId="4D04BAC4"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7DCA84"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W00</w:t>
            </w:r>
          </w:p>
        </w:tc>
        <w:tc>
          <w:tcPr>
            <w:tcW w:w="2476" w:type="dxa"/>
            <w:tcBorders>
              <w:top w:val="nil"/>
              <w:left w:val="nil"/>
              <w:bottom w:val="single" w:sz="4" w:space="0" w:color="auto"/>
              <w:right w:val="single" w:sz="4" w:space="0" w:color="auto"/>
            </w:tcBorders>
            <w:shd w:val="clear" w:color="auto" w:fill="auto"/>
            <w:vAlign w:val="center"/>
          </w:tcPr>
          <w:p w14:paraId="79CF179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warehouseID</w:t>
            </w:r>
          </w:p>
        </w:tc>
        <w:tc>
          <w:tcPr>
            <w:tcW w:w="1822" w:type="dxa"/>
            <w:tcBorders>
              <w:top w:val="nil"/>
              <w:left w:val="nil"/>
              <w:bottom w:val="single" w:sz="4" w:space="0" w:color="auto"/>
              <w:right w:val="single" w:sz="4" w:space="0" w:color="auto"/>
            </w:tcBorders>
            <w:shd w:val="clear" w:color="auto" w:fill="auto"/>
            <w:noWrap/>
            <w:vAlign w:val="center"/>
          </w:tcPr>
          <w:p w14:paraId="18C83247"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533D998B"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D385BD5"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28019F"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F2FD1E6" w14:textId="77777777" w:rsidTr="00E86099">
        <w:trPr>
          <w:trHeight w:val="270"/>
        </w:trPr>
        <w:tc>
          <w:tcPr>
            <w:tcW w:w="653" w:type="dxa"/>
            <w:tcBorders>
              <w:top w:val="nil"/>
              <w:left w:val="single" w:sz="4" w:space="0" w:color="auto"/>
              <w:bottom w:val="single" w:sz="4" w:space="0" w:color="auto"/>
              <w:right w:val="single" w:sz="4" w:space="0" w:color="auto"/>
            </w:tcBorders>
          </w:tcPr>
          <w:p w14:paraId="7B410E87"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D7456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2476" w:type="dxa"/>
            <w:tcBorders>
              <w:top w:val="nil"/>
              <w:left w:val="nil"/>
              <w:bottom w:val="single" w:sz="4" w:space="0" w:color="auto"/>
              <w:right w:val="single" w:sz="4" w:space="0" w:color="auto"/>
            </w:tcBorders>
            <w:shd w:val="clear" w:color="auto" w:fill="auto"/>
            <w:noWrap/>
            <w:vAlign w:val="center"/>
            <w:hideMark/>
          </w:tcPr>
          <w:p w14:paraId="228E841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1822" w:type="dxa"/>
            <w:tcBorders>
              <w:top w:val="nil"/>
              <w:left w:val="nil"/>
              <w:bottom w:val="single" w:sz="4" w:space="0" w:color="auto"/>
              <w:right w:val="single" w:sz="4" w:space="0" w:color="auto"/>
            </w:tcBorders>
            <w:shd w:val="clear" w:color="auto" w:fill="auto"/>
            <w:noWrap/>
            <w:vAlign w:val="center"/>
            <w:hideMark/>
          </w:tcPr>
          <w:p w14:paraId="506D5F7C"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w:t>
            </w:r>
            <w:r w:rsidRPr="00710A79">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0EF4F3B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66356008"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28B1FC7B"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7783B2A" w14:textId="77777777" w:rsidTr="00E86099">
        <w:trPr>
          <w:trHeight w:val="270"/>
        </w:trPr>
        <w:tc>
          <w:tcPr>
            <w:tcW w:w="653" w:type="dxa"/>
            <w:tcBorders>
              <w:top w:val="nil"/>
              <w:left w:val="single" w:sz="4" w:space="0" w:color="auto"/>
              <w:bottom w:val="single" w:sz="4" w:space="0" w:color="auto"/>
              <w:right w:val="single" w:sz="4" w:space="0" w:color="auto"/>
            </w:tcBorders>
          </w:tcPr>
          <w:p w14:paraId="78944EE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A2DDE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2476" w:type="dxa"/>
            <w:tcBorders>
              <w:top w:val="nil"/>
              <w:left w:val="nil"/>
              <w:bottom w:val="single" w:sz="4" w:space="0" w:color="auto"/>
              <w:right w:val="single" w:sz="4" w:space="0" w:color="auto"/>
            </w:tcBorders>
            <w:shd w:val="clear" w:color="auto" w:fill="auto"/>
            <w:noWrap/>
            <w:vAlign w:val="center"/>
            <w:hideMark/>
          </w:tcPr>
          <w:p w14:paraId="3F281B45"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22" w:type="dxa"/>
            <w:tcBorders>
              <w:top w:val="nil"/>
              <w:left w:val="nil"/>
              <w:bottom w:val="single" w:sz="4" w:space="0" w:color="auto"/>
              <w:right w:val="single" w:sz="4" w:space="0" w:color="auto"/>
            </w:tcBorders>
            <w:shd w:val="clear" w:color="auto" w:fill="auto"/>
            <w:noWrap/>
            <w:vAlign w:val="center"/>
            <w:hideMark/>
          </w:tcPr>
          <w:p w14:paraId="00AB080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C5EAAFD"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16D26E3A"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9" w:type="dxa"/>
            <w:tcBorders>
              <w:top w:val="nil"/>
              <w:left w:val="nil"/>
              <w:bottom w:val="single" w:sz="4" w:space="0" w:color="auto"/>
              <w:right w:val="single" w:sz="4" w:space="0" w:color="auto"/>
            </w:tcBorders>
            <w:shd w:val="clear" w:color="auto" w:fill="auto"/>
            <w:noWrap/>
            <w:hideMark/>
          </w:tcPr>
          <w:p w14:paraId="21DB5C7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C682F8E" w14:textId="77777777" w:rsidTr="00E86099">
        <w:trPr>
          <w:trHeight w:val="270"/>
        </w:trPr>
        <w:tc>
          <w:tcPr>
            <w:tcW w:w="653" w:type="dxa"/>
            <w:tcBorders>
              <w:top w:val="nil"/>
              <w:left w:val="single" w:sz="4" w:space="0" w:color="auto"/>
              <w:bottom w:val="single" w:sz="4" w:space="0" w:color="auto"/>
              <w:right w:val="single" w:sz="4" w:space="0" w:color="auto"/>
            </w:tcBorders>
          </w:tcPr>
          <w:p w14:paraId="5A82C1F4"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5785A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2476" w:type="dxa"/>
            <w:tcBorders>
              <w:top w:val="nil"/>
              <w:left w:val="nil"/>
              <w:bottom w:val="single" w:sz="4" w:space="0" w:color="auto"/>
              <w:right w:val="single" w:sz="4" w:space="0" w:color="auto"/>
            </w:tcBorders>
            <w:shd w:val="clear" w:color="auto" w:fill="auto"/>
            <w:noWrap/>
            <w:vAlign w:val="center"/>
            <w:hideMark/>
          </w:tcPr>
          <w:p w14:paraId="69B04E75"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22" w:type="dxa"/>
            <w:tcBorders>
              <w:top w:val="nil"/>
              <w:left w:val="nil"/>
              <w:bottom w:val="single" w:sz="4" w:space="0" w:color="auto"/>
              <w:right w:val="single" w:sz="4" w:space="0" w:color="auto"/>
            </w:tcBorders>
            <w:shd w:val="clear" w:color="auto" w:fill="auto"/>
            <w:noWrap/>
            <w:vAlign w:val="center"/>
            <w:hideMark/>
          </w:tcPr>
          <w:p w14:paraId="2BBECE1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1F4742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2A18364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9" w:type="dxa"/>
            <w:tcBorders>
              <w:top w:val="nil"/>
              <w:left w:val="nil"/>
              <w:bottom w:val="single" w:sz="4" w:space="0" w:color="auto"/>
              <w:right w:val="single" w:sz="4" w:space="0" w:color="auto"/>
            </w:tcBorders>
            <w:shd w:val="clear" w:color="auto" w:fill="auto"/>
            <w:noWrap/>
            <w:hideMark/>
          </w:tcPr>
          <w:p w14:paraId="7DE6701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r>
    </w:tbl>
    <w:p w14:paraId="13F5096B" w14:textId="77777777" w:rsidR="00137A7F" w:rsidRDefault="00137A7F" w:rsidP="00137A7F">
      <w:pPr>
        <w:ind w:firstLine="480"/>
      </w:pPr>
    </w:p>
    <w:p w14:paraId="3A771581" w14:textId="77777777" w:rsidR="007942C6" w:rsidRDefault="007942C6" w:rsidP="007942C6">
      <w:pPr>
        <w:pStyle w:val="4"/>
        <w:numPr>
          <w:ilvl w:val="3"/>
          <w:numId w:val="4"/>
        </w:numPr>
        <w:ind w:left="0" w:firstLineChars="0" w:firstLine="0"/>
      </w:pPr>
      <w:r w:rsidRPr="0096390C">
        <w:rPr>
          <w:rFonts w:hint="eastAsia"/>
        </w:rPr>
        <w:t>提交租借</w:t>
      </w:r>
      <w:r w:rsidR="00051E46">
        <w:rPr>
          <w:rFonts w:hint="eastAsia"/>
        </w:rPr>
        <w:t>续租</w:t>
      </w:r>
      <w:r w:rsidRPr="0096390C">
        <w:rPr>
          <w:rFonts w:hint="eastAsia"/>
        </w:rPr>
        <w:t>申报请求及应答</w:t>
      </w:r>
    </w:p>
    <w:p w14:paraId="0580C238" w14:textId="77777777" w:rsidR="007942C6" w:rsidRDefault="007942C6" w:rsidP="007942C6">
      <w:pPr>
        <w:ind w:firstLine="482"/>
      </w:pPr>
      <w:r w:rsidRPr="00191417">
        <w:rPr>
          <w:rFonts w:hint="eastAsia"/>
          <w:b/>
        </w:rPr>
        <w:t>功能：</w:t>
      </w:r>
      <w:r>
        <w:rPr>
          <w:rFonts w:hint="eastAsia"/>
        </w:rPr>
        <w:t>租借</w:t>
      </w:r>
      <w:r w:rsidR="00B24D32">
        <w:rPr>
          <w:rFonts w:hint="eastAsia"/>
        </w:rPr>
        <w:t>续租</w:t>
      </w:r>
      <w:r>
        <w:rPr>
          <w:rFonts w:hint="eastAsia"/>
        </w:rPr>
        <w:t>申报指令用于会员二级系统把该会员席位所属客户填写的租借</w:t>
      </w:r>
      <w:r w:rsidR="00B24D32">
        <w:rPr>
          <w:rFonts w:hint="eastAsia"/>
        </w:rPr>
        <w:t>续租</w:t>
      </w:r>
      <w:r>
        <w:rPr>
          <w:rFonts w:hint="eastAsia"/>
        </w:rPr>
        <w:t>申报单提交给一级系统。二级系统一定要经过增加、复核租借</w:t>
      </w:r>
      <w:r w:rsidR="00E2343B">
        <w:rPr>
          <w:rFonts w:hint="eastAsia"/>
        </w:rPr>
        <w:t>续租</w:t>
      </w:r>
      <w:r>
        <w:rPr>
          <w:rFonts w:hint="eastAsia"/>
        </w:rPr>
        <w:t>申报单操作后，才能将其提交给一级系统。</w:t>
      </w:r>
    </w:p>
    <w:p w14:paraId="37A79558" w14:textId="77777777" w:rsidR="007942C6" w:rsidRPr="00B1055E" w:rsidRDefault="007942C6" w:rsidP="007942C6">
      <w:pPr>
        <w:ind w:firstLine="480"/>
      </w:pPr>
      <w:r>
        <w:rPr>
          <w:rFonts w:hint="eastAsia"/>
        </w:rPr>
        <w:t>消息体格式如下：</w:t>
      </w:r>
    </w:p>
    <w:tbl>
      <w:tblPr>
        <w:tblW w:w="8891" w:type="dxa"/>
        <w:tblInd w:w="103" w:type="dxa"/>
        <w:tblLook w:val="04A0" w:firstRow="1" w:lastRow="0" w:firstColumn="1" w:lastColumn="0" w:noHBand="0" w:noVBand="1"/>
      </w:tblPr>
      <w:tblGrid>
        <w:gridCol w:w="677"/>
        <w:gridCol w:w="703"/>
        <w:gridCol w:w="2062"/>
        <w:gridCol w:w="1985"/>
        <w:gridCol w:w="708"/>
        <w:gridCol w:w="816"/>
        <w:gridCol w:w="1940"/>
      </w:tblGrid>
      <w:tr w:rsidR="007942C6" w:rsidRPr="0030576E" w14:paraId="711F7A78" w14:textId="77777777" w:rsidTr="00ED281F">
        <w:trPr>
          <w:trHeight w:val="270"/>
          <w:tblHeader/>
        </w:trPr>
        <w:tc>
          <w:tcPr>
            <w:tcW w:w="677" w:type="dxa"/>
            <w:tcBorders>
              <w:top w:val="single" w:sz="4" w:space="0" w:color="auto"/>
              <w:left w:val="single" w:sz="4" w:space="0" w:color="auto"/>
              <w:bottom w:val="single" w:sz="4" w:space="0" w:color="auto"/>
              <w:right w:val="single" w:sz="4" w:space="0" w:color="auto"/>
            </w:tcBorders>
            <w:shd w:val="clear" w:color="000000" w:fill="D9D9D9"/>
          </w:tcPr>
          <w:p w14:paraId="331910E2"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7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3A9859E"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062" w:type="dxa"/>
            <w:tcBorders>
              <w:top w:val="single" w:sz="4" w:space="0" w:color="auto"/>
              <w:left w:val="nil"/>
              <w:bottom w:val="single" w:sz="4" w:space="0" w:color="auto"/>
              <w:right w:val="single" w:sz="4" w:space="0" w:color="auto"/>
            </w:tcBorders>
            <w:shd w:val="clear" w:color="000000" w:fill="D9D9D9"/>
            <w:noWrap/>
            <w:vAlign w:val="center"/>
            <w:hideMark/>
          </w:tcPr>
          <w:p w14:paraId="7977DE3B"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14:paraId="0695637D"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2C16752C"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7499ECC0"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501C84CD"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7942C6" w:rsidRPr="0030576E" w14:paraId="04ABE8AF" w14:textId="77777777" w:rsidTr="00ED281F">
        <w:trPr>
          <w:trHeight w:val="270"/>
        </w:trPr>
        <w:tc>
          <w:tcPr>
            <w:tcW w:w="677" w:type="dxa"/>
            <w:tcBorders>
              <w:top w:val="nil"/>
              <w:left w:val="single" w:sz="4" w:space="0" w:color="auto"/>
              <w:bottom w:val="single" w:sz="4" w:space="0" w:color="auto"/>
              <w:right w:val="single" w:sz="4" w:space="0" w:color="auto"/>
            </w:tcBorders>
          </w:tcPr>
          <w:p w14:paraId="5FAA512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3F8B6F7" w14:textId="77777777" w:rsidR="007942C6" w:rsidRPr="0030576E" w:rsidRDefault="00B52748"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2062" w:type="dxa"/>
            <w:tcBorders>
              <w:top w:val="nil"/>
              <w:left w:val="nil"/>
              <w:bottom w:val="single" w:sz="4" w:space="0" w:color="auto"/>
              <w:right w:val="single" w:sz="4" w:space="0" w:color="auto"/>
            </w:tcBorders>
            <w:shd w:val="clear" w:color="auto" w:fill="auto"/>
            <w:noWrap/>
            <w:vAlign w:val="center"/>
            <w:hideMark/>
          </w:tcPr>
          <w:p w14:paraId="178FDB2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1985" w:type="dxa"/>
            <w:tcBorders>
              <w:top w:val="nil"/>
              <w:left w:val="nil"/>
              <w:bottom w:val="single" w:sz="4" w:space="0" w:color="auto"/>
              <w:right w:val="single" w:sz="4" w:space="0" w:color="auto"/>
            </w:tcBorders>
            <w:shd w:val="clear" w:color="auto" w:fill="auto"/>
            <w:noWrap/>
            <w:vAlign w:val="center"/>
            <w:hideMark/>
          </w:tcPr>
          <w:p w14:paraId="04D639B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8" w:type="dxa"/>
            <w:tcBorders>
              <w:top w:val="nil"/>
              <w:left w:val="nil"/>
              <w:bottom w:val="single" w:sz="4" w:space="0" w:color="auto"/>
              <w:right w:val="single" w:sz="4" w:space="0" w:color="auto"/>
            </w:tcBorders>
            <w:shd w:val="clear" w:color="auto" w:fill="auto"/>
            <w:vAlign w:val="center"/>
            <w:hideMark/>
          </w:tcPr>
          <w:p w14:paraId="2970C1D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65C98DA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004C281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2DB88820" w14:textId="77777777" w:rsidTr="00ED281F">
        <w:trPr>
          <w:trHeight w:val="270"/>
        </w:trPr>
        <w:tc>
          <w:tcPr>
            <w:tcW w:w="677" w:type="dxa"/>
            <w:tcBorders>
              <w:top w:val="nil"/>
              <w:left w:val="single" w:sz="4" w:space="0" w:color="auto"/>
              <w:bottom w:val="single" w:sz="4" w:space="0" w:color="auto"/>
              <w:right w:val="single" w:sz="4" w:space="0" w:color="auto"/>
            </w:tcBorders>
          </w:tcPr>
          <w:p w14:paraId="520A36A0"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CDE710C"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2062" w:type="dxa"/>
            <w:tcBorders>
              <w:top w:val="nil"/>
              <w:left w:val="nil"/>
              <w:bottom w:val="single" w:sz="4" w:space="0" w:color="auto"/>
              <w:right w:val="single" w:sz="4" w:space="0" w:color="auto"/>
            </w:tcBorders>
            <w:shd w:val="clear" w:color="auto" w:fill="auto"/>
            <w:vAlign w:val="center"/>
            <w:hideMark/>
          </w:tcPr>
          <w:p w14:paraId="2CA3DA03"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985" w:type="dxa"/>
            <w:tcBorders>
              <w:top w:val="nil"/>
              <w:left w:val="nil"/>
              <w:bottom w:val="single" w:sz="4" w:space="0" w:color="auto"/>
              <w:right w:val="single" w:sz="4" w:space="0" w:color="auto"/>
            </w:tcBorders>
            <w:shd w:val="clear" w:color="auto" w:fill="auto"/>
            <w:noWrap/>
            <w:vAlign w:val="center"/>
            <w:hideMark/>
          </w:tcPr>
          <w:p w14:paraId="24EF7A4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12330A2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4B19468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23B339A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73DA108C" w14:textId="77777777" w:rsidTr="00ED281F">
        <w:trPr>
          <w:trHeight w:val="270"/>
        </w:trPr>
        <w:tc>
          <w:tcPr>
            <w:tcW w:w="677" w:type="dxa"/>
            <w:tcBorders>
              <w:top w:val="nil"/>
              <w:left w:val="single" w:sz="4" w:space="0" w:color="auto"/>
              <w:bottom w:val="single" w:sz="4" w:space="0" w:color="auto"/>
              <w:right w:val="single" w:sz="4" w:space="0" w:color="auto"/>
            </w:tcBorders>
          </w:tcPr>
          <w:p w14:paraId="1B4B0B2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8F743EA"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62" w:type="dxa"/>
            <w:tcBorders>
              <w:top w:val="nil"/>
              <w:left w:val="nil"/>
              <w:bottom w:val="single" w:sz="4" w:space="0" w:color="auto"/>
              <w:right w:val="single" w:sz="4" w:space="0" w:color="auto"/>
            </w:tcBorders>
            <w:shd w:val="clear" w:color="auto" w:fill="auto"/>
            <w:vAlign w:val="center"/>
          </w:tcPr>
          <w:p w14:paraId="30F527B3"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985" w:type="dxa"/>
            <w:tcBorders>
              <w:top w:val="nil"/>
              <w:left w:val="nil"/>
              <w:bottom w:val="single" w:sz="4" w:space="0" w:color="auto"/>
              <w:right w:val="single" w:sz="4" w:space="0" w:color="auto"/>
            </w:tcBorders>
            <w:shd w:val="clear" w:color="auto" w:fill="auto"/>
            <w:noWrap/>
            <w:vAlign w:val="center"/>
          </w:tcPr>
          <w:p w14:paraId="4800C0A3"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5FEB1969"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tcPr>
          <w:p w14:paraId="593AB612"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C67C414"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7950151A"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0FB9D08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681CD0B"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62" w:type="dxa"/>
            <w:tcBorders>
              <w:top w:val="nil"/>
              <w:left w:val="nil"/>
              <w:bottom w:val="single" w:sz="4" w:space="0" w:color="auto"/>
              <w:right w:val="single" w:sz="4" w:space="0" w:color="auto"/>
            </w:tcBorders>
            <w:shd w:val="clear" w:color="auto" w:fill="auto"/>
            <w:vAlign w:val="center"/>
          </w:tcPr>
          <w:p w14:paraId="1CA3FE7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985" w:type="dxa"/>
            <w:tcBorders>
              <w:top w:val="nil"/>
              <w:left w:val="nil"/>
              <w:bottom w:val="single" w:sz="4" w:space="0" w:color="auto"/>
              <w:right w:val="single" w:sz="4" w:space="0" w:color="auto"/>
            </w:tcBorders>
            <w:shd w:val="clear" w:color="auto" w:fill="auto"/>
            <w:noWrap/>
            <w:vAlign w:val="center"/>
          </w:tcPr>
          <w:p w14:paraId="5A6591B7"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tcPr>
          <w:p w14:paraId="0593F0B3"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785C6FD"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022FA816" w14:textId="77777777" w:rsidR="00F95B3A" w:rsidRPr="003E783F"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54ABD447" w14:textId="77777777" w:rsidTr="00ED281F">
        <w:trPr>
          <w:trHeight w:val="270"/>
        </w:trPr>
        <w:tc>
          <w:tcPr>
            <w:tcW w:w="677" w:type="dxa"/>
            <w:tcBorders>
              <w:top w:val="nil"/>
              <w:left w:val="single" w:sz="4" w:space="0" w:color="auto"/>
              <w:bottom w:val="single" w:sz="4" w:space="0" w:color="auto"/>
              <w:right w:val="single" w:sz="4" w:space="0" w:color="auto"/>
            </w:tcBorders>
          </w:tcPr>
          <w:p w14:paraId="104680B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7BC5614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2062" w:type="dxa"/>
            <w:tcBorders>
              <w:top w:val="nil"/>
              <w:left w:val="nil"/>
              <w:bottom w:val="single" w:sz="4" w:space="0" w:color="auto"/>
              <w:right w:val="single" w:sz="4" w:space="0" w:color="auto"/>
            </w:tcBorders>
            <w:shd w:val="clear" w:color="auto" w:fill="auto"/>
            <w:noWrap/>
            <w:vAlign w:val="center"/>
            <w:hideMark/>
          </w:tcPr>
          <w:p w14:paraId="5E317E0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1985" w:type="dxa"/>
            <w:tcBorders>
              <w:top w:val="nil"/>
              <w:left w:val="nil"/>
              <w:bottom w:val="single" w:sz="4" w:space="0" w:color="auto"/>
              <w:right w:val="single" w:sz="4" w:space="0" w:color="auto"/>
            </w:tcBorders>
            <w:shd w:val="clear" w:color="auto" w:fill="auto"/>
            <w:noWrap/>
            <w:vAlign w:val="center"/>
            <w:hideMark/>
          </w:tcPr>
          <w:p w14:paraId="2BBC334D"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08" w:type="dxa"/>
            <w:tcBorders>
              <w:top w:val="nil"/>
              <w:left w:val="nil"/>
              <w:bottom w:val="single" w:sz="4" w:space="0" w:color="auto"/>
              <w:right w:val="single" w:sz="4" w:space="0" w:color="auto"/>
            </w:tcBorders>
            <w:shd w:val="clear" w:color="auto" w:fill="auto"/>
            <w:vAlign w:val="center"/>
            <w:hideMark/>
          </w:tcPr>
          <w:p w14:paraId="6E08CE4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62DDD08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294E1EA"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p>
        </w:tc>
      </w:tr>
      <w:tr w:rsidR="00F95B3A" w:rsidRPr="0030576E" w14:paraId="1AE09162"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5EFB94D0"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488D46A"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062" w:type="dxa"/>
            <w:tcBorders>
              <w:top w:val="nil"/>
              <w:left w:val="nil"/>
              <w:bottom w:val="single" w:sz="4" w:space="0" w:color="auto"/>
              <w:right w:val="single" w:sz="4" w:space="0" w:color="auto"/>
            </w:tcBorders>
            <w:shd w:val="clear" w:color="auto" w:fill="auto"/>
            <w:noWrap/>
            <w:vAlign w:val="center"/>
          </w:tcPr>
          <w:p w14:paraId="4049D314"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985" w:type="dxa"/>
            <w:tcBorders>
              <w:top w:val="nil"/>
              <w:left w:val="nil"/>
              <w:bottom w:val="single" w:sz="4" w:space="0" w:color="auto"/>
              <w:right w:val="single" w:sz="4" w:space="0" w:color="auto"/>
            </w:tcBorders>
            <w:shd w:val="clear" w:color="auto" w:fill="auto"/>
            <w:noWrap/>
            <w:vAlign w:val="center"/>
          </w:tcPr>
          <w:p w14:paraId="6B3387BF"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8" w:type="dxa"/>
            <w:tcBorders>
              <w:top w:val="nil"/>
              <w:left w:val="nil"/>
              <w:bottom w:val="single" w:sz="4" w:space="0" w:color="auto"/>
              <w:right w:val="single" w:sz="4" w:space="0" w:color="auto"/>
            </w:tcBorders>
            <w:shd w:val="clear" w:color="auto" w:fill="auto"/>
            <w:vAlign w:val="center"/>
          </w:tcPr>
          <w:p w14:paraId="32EB904A" w14:textId="7737D99D" w:rsidR="00F95B3A"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20B41EC"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54ECC8CF"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11C0E1B0"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34360A75"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183C0AA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062" w:type="dxa"/>
            <w:tcBorders>
              <w:top w:val="nil"/>
              <w:left w:val="nil"/>
              <w:bottom w:val="single" w:sz="4" w:space="0" w:color="auto"/>
              <w:right w:val="single" w:sz="4" w:space="0" w:color="auto"/>
            </w:tcBorders>
            <w:shd w:val="clear" w:color="auto" w:fill="auto"/>
            <w:noWrap/>
            <w:vAlign w:val="center"/>
          </w:tcPr>
          <w:p w14:paraId="5270EAC7"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985" w:type="dxa"/>
            <w:tcBorders>
              <w:top w:val="nil"/>
              <w:left w:val="nil"/>
              <w:bottom w:val="single" w:sz="4" w:space="0" w:color="auto"/>
              <w:right w:val="single" w:sz="4" w:space="0" w:color="auto"/>
            </w:tcBorders>
            <w:shd w:val="clear" w:color="auto" w:fill="auto"/>
            <w:noWrap/>
            <w:vAlign w:val="center"/>
          </w:tcPr>
          <w:p w14:paraId="50EBACC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tcPr>
          <w:p w14:paraId="7C506259" w14:textId="34A4612F" w:rsidR="0077711C"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32D9ED8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D7A8EB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7847139F"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2F9ED83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BD936B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062" w:type="dxa"/>
            <w:tcBorders>
              <w:top w:val="nil"/>
              <w:left w:val="nil"/>
              <w:bottom w:val="single" w:sz="4" w:space="0" w:color="auto"/>
              <w:right w:val="single" w:sz="4" w:space="0" w:color="auto"/>
            </w:tcBorders>
            <w:shd w:val="clear" w:color="auto" w:fill="auto"/>
            <w:noWrap/>
            <w:vAlign w:val="center"/>
          </w:tcPr>
          <w:p w14:paraId="571576B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985" w:type="dxa"/>
            <w:tcBorders>
              <w:top w:val="nil"/>
              <w:left w:val="nil"/>
              <w:bottom w:val="single" w:sz="4" w:space="0" w:color="auto"/>
              <w:right w:val="single" w:sz="4" w:space="0" w:color="auto"/>
            </w:tcBorders>
            <w:shd w:val="clear" w:color="auto" w:fill="auto"/>
            <w:noWrap/>
            <w:vAlign w:val="center"/>
          </w:tcPr>
          <w:p w14:paraId="6D78B2D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8" w:type="dxa"/>
            <w:tcBorders>
              <w:top w:val="nil"/>
              <w:left w:val="nil"/>
              <w:bottom w:val="single" w:sz="4" w:space="0" w:color="auto"/>
              <w:right w:val="single" w:sz="4" w:space="0" w:color="auto"/>
            </w:tcBorders>
            <w:shd w:val="clear" w:color="auto" w:fill="auto"/>
            <w:vAlign w:val="center"/>
          </w:tcPr>
          <w:p w14:paraId="4A71797C" w14:textId="21311960" w:rsidR="00F95B3A"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E4E574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1E77E2DE"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r>
      <w:tr w:rsidR="00ED281F" w:rsidRPr="0030576E" w14:paraId="0D2F8DD7" w14:textId="77777777" w:rsidTr="00ED281F">
        <w:trPr>
          <w:trHeight w:val="270"/>
        </w:trPr>
        <w:tc>
          <w:tcPr>
            <w:tcW w:w="677" w:type="dxa"/>
            <w:tcBorders>
              <w:top w:val="nil"/>
              <w:left w:val="single" w:sz="4" w:space="0" w:color="auto"/>
              <w:bottom w:val="single" w:sz="4" w:space="0" w:color="auto"/>
              <w:right w:val="single" w:sz="4" w:space="0" w:color="auto"/>
            </w:tcBorders>
          </w:tcPr>
          <w:p w14:paraId="59C8A4B6"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163ADF7"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062" w:type="dxa"/>
            <w:tcBorders>
              <w:top w:val="nil"/>
              <w:left w:val="nil"/>
              <w:bottom w:val="single" w:sz="4" w:space="0" w:color="auto"/>
              <w:right w:val="single" w:sz="4" w:space="0" w:color="auto"/>
            </w:tcBorders>
            <w:shd w:val="clear" w:color="auto" w:fill="auto"/>
            <w:noWrap/>
            <w:vAlign w:val="center"/>
          </w:tcPr>
          <w:p w14:paraId="68159A05"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985" w:type="dxa"/>
            <w:tcBorders>
              <w:top w:val="nil"/>
              <w:left w:val="nil"/>
              <w:bottom w:val="single" w:sz="4" w:space="0" w:color="auto"/>
              <w:right w:val="single" w:sz="4" w:space="0" w:color="auto"/>
            </w:tcBorders>
            <w:shd w:val="clear" w:color="auto" w:fill="auto"/>
            <w:noWrap/>
            <w:vAlign w:val="center"/>
          </w:tcPr>
          <w:p w14:paraId="1FC2A1FD"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708" w:type="dxa"/>
            <w:tcBorders>
              <w:top w:val="nil"/>
              <w:left w:val="nil"/>
              <w:bottom w:val="single" w:sz="4" w:space="0" w:color="auto"/>
              <w:right w:val="single" w:sz="4" w:space="0" w:color="auto"/>
            </w:tcBorders>
            <w:shd w:val="clear" w:color="auto" w:fill="auto"/>
            <w:vAlign w:val="center"/>
          </w:tcPr>
          <w:p w14:paraId="08CD22A2"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0B64B69"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2C77DB94"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E793D8F" w14:textId="77777777" w:rsidTr="00ED281F">
        <w:trPr>
          <w:trHeight w:val="270"/>
        </w:trPr>
        <w:tc>
          <w:tcPr>
            <w:tcW w:w="677" w:type="dxa"/>
            <w:tcBorders>
              <w:top w:val="nil"/>
              <w:left w:val="single" w:sz="4" w:space="0" w:color="auto"/>
              <w:bottom w:val="single" w:sz="4" w:space="0" w:color="auto"/>
              <w:right w:val="single" w:sz="4" w:space="0" w:color="auto"/>
            </w:tcBorders>
          </w:tcPr>
          <w:p w14:paraId="7461391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50D8D65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K47</w:t>
            </w:r>
          </w:p>
        </w:tc>
        <w:tc>
          <w:tcPr>
            <w:tcW w:w="2062" w:type="dxa"/>
            <w:tcBorders>
              <w:top w:val="nil"/>
              <w:left w:val="nil"/>
              <w:bottom w:val="single" w:sz="4" w:space="0" w:color="auto"/>
              <w:right w:val="single" w:sz="4" w:space="0" w:color="auto"/>
            </w:tcBorders>
            <w:shd w:val="clear" w:color="auto" w:fill="auto"/>
            <w:noWrap/>
            <w:vAlign w:val="center"/>
            <w:hideMark/>
          </w:tcPr>
          <w:p w14:paraId="29A49CE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contractNo</w:t>
            </w:r>
          </w:p>
        </w:tc>
        <w:tc>
          <w:tcPr>
            <w:tcW w:w="1985" w:type="dxa"/>
            <w:tcBorders>
              <w:top w:val="nil"/>
              <w:left w:val="nil"/>
              <w:bottom w:val="single" w:sz="4" w:space="0" w:color="auto"/>
              <w:right w:val="single" w:sz="4" w:space="0" w:color="auto"/>
            </w:tcBorders>
            <w:shd w:val="clear" w:color="auto" w:fill="auto"/>
            <w:noWrap/>
            <w:vAlign w:val="center"/>
            <w:hideMark/>
          </w:tcPr>
          <w:p w14:paraId="2B243212" w14:textId="77777777" w:rsidR="00F95B3A" w:rsidRPr="00FA0AF2" w:rsidRDefault="00F95B3A" w:rsidP="0054658E">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续租合约编号</w:t>
            </w:r>
          </w:p>
        </w:tc>
        <w:tc>
          <w:tcPr>
            <w:tcW w:w="708" w:type="dxa"/>
            <w:tcBorders>
              <w:top w:val="nil"/>
              <w:left w:val="nil"/>
              <w:bottom w:val="single" w:sz="4" w:space="0" w:color="auto"/>
              <w:right w:val="single" w:sz="4" w:space="0" w:color="auto"/>
            </w:tcBorders>
            <w:shd w:val="clear" w:color="auto" w:fill="auto"/>
            <w:vAlign w:val="center"/>
            <w:hideMark/>
          </w:tcPr>
          <w:p w14:paraId="26A1A27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21E1DB5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0A7551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82233A4" w14:textId="77777777" w:rsidTr="00ED281F">
        <w:trPr>
          <w:trHeight w:val="270"/>
        </w:trPr>
        <w:tc>
          <w:tcPr>
            <w:tcW w:w="677" w:type="dxa"/>
            <w:tcBorders>
              <w:top w:val="nil"/>
              <w:left w:val="single" w:sz="4" w:space="0" w:color="auto"/>
              <w:bottom w:val="single" w:sz="4" w:space="0" w:color="auto"/>
              <w:right w:val="single" w:sz="4" w:space="0" w:color="auto"/>
            </w:tcBorders>
          </w:tcPr>
          <w:p w14:paraId="6C3B72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FB3436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I22</w:t>
            </w:r>
          </w:p>
        </w:tc>
        <w:tc>
          <w:tcPr>
            <w:tcW w:w="2062" w:type="dxa"/>
            <w:tcBorders>
              <w:top w:val="nil"/>
              <w:left w:val="nil"/>
              <w:bottom w:val="single" w:sz="4" w:space="0" w:color="auto"/>
              <w:right w:val="single" w:sz="4" w:space="0" w:color="auto"/>
            </w:tcBorders>
            <w:shd w:val="clear" w:color="auto" w:fill="auto"/>
            <w:noWrap/>
            <w:vAlign w:val="center"/>
            <w:hideMark/>
          </w:tcPr>
          <w:p w14:paraId="5B2ED29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dueDate</w:t>
            </w:r>
          </w:p>
        </w:tc>
        <w:tc>
          <w:tcPr>
            <w:tcW w:w="1985" w:type="dxa"/>
            <w:tcBorders>
              <w:top w:val="nil"/>
              <w:left w:val="nil"/>
              <w:bottom w:val="single" w:sz="4" w:space="0" w:color="auto"/>
              <w:right w:val="single" w:sz="4" w:space="0" w:color="auto"/>
            </w:tcBorders>
            <w:shd w:val="clear" w:color="auto" w:fill="auto"/>
            <w:noWrap/>
            <w:vAlign w:val="center"/>
            <w:hideMark/>
          </w:tcPr>
          <w:p w14:paraId="2E50C4F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续租到期日</w:t>
            </w:r>
          </w:p>
        </w:tc>
        <w:tc>
          <w:tcPr>
            <w:tcW w:w="708" w:type="dxa"/>
            <w:tcBorders>
              <w:top w:val="nil"/>
              <w:left w:val="nil"/>
              <w:bottom w:val="single" w:sz="4" w:space="0" w:color="auto"/>
              <w:right w:val="single" w:sz="4" w:space="0" w:color="auto"/>
            </w:tcBorders>
            <w:shd w:val="clear" w:color="auto" w:fill="auto"/>
            <w:vAlign w:val="center"/>
            <w:hideMark/>
          </w:tcPr>
          <w:p w14:paraId="6BA10BB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C4BA9C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1DBDDF0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08F8CCB6" w14:textId="77777777" w:rsidTr="00ED281F">
        <w:trPr>
          <w:trHeight w:val="270"/>
        </w:trPr>
        <w:tc>
          <w:tcPr>
            <w:tcW w:w="677" w:type="dxa"/>
            <w:tcBorders>
              <w:top w:val="nil"/>
              <w:left w:val="single" w:sz="4" w:space="0" w:color="auto"/>
              <w:bottom w:val="single" w:sz="4" w:space="0" w:color="auto"/>
              <w:right w:val="single" w:sz="4" w:space="0" w:color="auto"/>
            </w:tcBorders>
          </w:tcPr>
          <w:p w14:paraId="7323C61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E740E7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2062" w:type="dxa"/>
            <w:tcBorders>
              <w:top w:val="nil"/>
              <w:left w:val="nil"/>
              <w:bottom w:val="single" w:sz="4" w:space="0" w:color="auto"/>
              <w:right w:val="single" w:sz="4" w:space="0" w:color="auto"/>
            </w:tcBorders>
            <w:shd w:val="clear" w:color="auto" w:fill="auto"/>
            <w:noWrap/>
            <w:vAlign w:val="center"/>
          </w:tcPr>
          <w:p w14:paraId="055BD37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1985" w:type="dxa"/>
            <w:tcBorders>
              <w:top w:val="nil"/>
              <w:left w:val="nil"/>
              <w:bottom w:val="single" w:sz="4" w:space="0" w:color="auto"/>
              <w:right w:val="single" w:sz="4" w:space="0" w:color="auto"/>
            </w:tcBorders>
            <w:shd w:val="clear" w:color="auto" w:fill="auto"/>
            <w:noWrap/>
            <w:vAlign w:val="center"/>
          </w:tcPr>
          <w:p w14:paraId="2ECBFC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续租天数</w:t>
            </w:r>
          </w:p>
        </w:tc>
        <w:tc>
          <w:tcPr>
            <w:tcW w:w="708" w:type="dxa"/>
            <w:tcBorders>
              <w:top w:val="nil"/>
              <w:left w:val="nil"/>
              <w:bottom w:val="single" w:sz="4" w:space="0" w:color="auto"/>
              <w:right w:val="single" w:sz="4" w:space="0" w:color="auto"/>
            </w:tcBorders>
            <w:shd w:val="clear" w:color="auto" w:fill="auto"/>
            <w:vAlign w:val="center"/>
          </w:tcPr>
          <w:p w14:paraId="629DFD0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62004B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06BF73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5487C04" w14:textId="77777777" w:rsidTr="00ED281F">
        <w:trPr>
          <w:trHeight w:val="270"/>
        </w:trPr>
        <w:tc>
          <w:tcPr>
            <w:tcW w:w="677" w:type="dxa"/>
            <w:tcBorders>
              <w:top w:val="nil"/>
              <w:left w:val="single" w:sz="4" w:space="0" w:color="auto"/>
              <w:bottom w:val="single" w:sz="4" w:space="0" w:color="auto"/>
              <w:right w:val="single" w:sz="4" w:space="0" w:color="auto"/>
            </w:tcBorders>
          </w:tcPr>
          <w:p w14:paraId="4BD204A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309971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2062" w:type="dxa"/>
            <w:tcBorders>
              <w:top w:val="nil"/>
              <w:left w:val="nil"/>
              <w:bottom w:val="single" w:sz="4" w:space="0" w:color="auto"/>
              <w:right w:val="single" w:sz="4" w:space="0" w:color="auto"/>
            </w:tcBorders>
            <w:shd w:val="clear" w:color="auto" w:fill="auto"/>
            <w:noWrap/>
            <w:vAlign w:val="center"/>
          </w:tcPr>
          <w:p w14:paraId="31F73D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1985" w:type="dxa"/>
            <w:tcBorders>
              <w:top w:val="nil"/>
              <w:left w:val="nil"/>
              <w:bottom w:val="single" w:sz="4" w:space="0" w:color="auto"/>
              <w:right w:val="single" w:sz="4" w:space="0" w:color="auto"/>
            </w:tcBorders>
            <w:shd w:val="clear" w:color="auto" w:fill="auto"/>
            <w:noWrap/>
            <w:vAlign w:val="center"/>
          </w:tcPr>
          <w:p w14:paraId="750F99B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续租名义本金</w:t>
            </w:r>
          </w:p>
        </w:tc>
        <w:tc>
          <w:tcPr>
            <w:tcW w:w="708" w:type="dxa"/>
            <w:tcBorders>
              <w:top w:val="nil"/>
              <w:left w:val="nil"/>
              <w:bottom w:val="single" w:sz="4" w:space="0" w:color="auto"/>
              <w:right w:val="single" w:sz="4" w:space="0" w:color="auto"/>
            </w:tcBorders>
            <w:shd w:val="clear" w:color="auto" w:fill="auto"/>
            <w:vAlign w:val="center"/>
          </w:tcPr>
          <w:p w14:paraId="7289F66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31BE81F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48BE12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30576E" w14:paraId="1BC7F211" w14:textId="77777777" w:rsidTr="00ED281F">
        <w:trPr>
          <w:trHeight w:val="270"/>
        </w:trPr>
        <w:tc>
          <w:tcPr>
            <w:tcW w:w="677" w:type="dxa"/>
            <w:tcBorders>
              <w:top w:val="nil"/>
              <w:left w:val="single" w:sz="4" w:space="0" w:color="auto"/>
              <w:bottom w:val="single" w:sz="4" w:space="0" w:color="auto"/>
              <w:right w:val="single" w:sz="4" w:space="0" w:color="auto"/>
            </w:tcBorders>
          </w:tcPr>
          <w:p w14:paraId="38CA74C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9EFC406"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2062" w:type="dxa"/>
            <w:tcBorders>
              <w:top w:val="nil"/>
              <w:left w:val="nil"/>
              <w:bottom w:val="single" w:sz="4" w:space="0" w:color="auto"/>
              <w:right w:val="single" w:sz="4" w:space="0" w:color="auto"/>
            </w:tcBorders>
            <w:shd w:val="clear" w:color="auto" w:fill="auto"/>
            <w:noWrap/>
            <w:vAlign w:val="center"/>
          </w:tcPr>
          <w:p w14:paraId="0E3FF512"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985" w:type="dxa"/>
            <w:tcBorders>
              <w:top w:val="nil"/>
              <w:left w:val="nil"/>
              <w:bottom w:val="single" w:sz="4" w:space="0" w:color="auto"/>
              <w:right w:val="single" w:sz="4" w:space="0" w:color="auto"/>
            </w:tcBorders>
            <w:shd w:val="clear" w:color="auto" w:fill="auto"/>
            <w:noWrap/>
            <w:vAlign w:val="center"/>
          </w:tcPr>
          <w:p w14:paraId="46A973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续租重量</w:t>
            </w:r>
          </w:p>
        </w:tc>
        <w:tc>
          <w:tcPr>
            <w:tcW w:w="708" w:type="dxa"/>
            <w:tcBorders>
              <w:top w:val="nil"/>
              <w:left w:val="nil"/>
              <w:bottom w:val="single" w:sz="4" w:space="0" w:color="auto"/>
              <w:right w:val="single" w:sz="4" w:space="0" w:color="auto"/>
            </w:tcBorders>
            <w:shd w:val="clear" w:color="auto" w:fill="auto"/>
            <w:vAlign w:val="center"/>
          </w:tcPr>
          <w:p w14:paraId="6DC7A04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E5C4A8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55A451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6B7BD6D" w14:textId="77777777" w:rsidTr="00ED281F">
        <w:trPr>
          <w:trHeight w:val="270"/>
        </w:trPr>
        <w:tc>
          <w:tcPr>
            <w:tcW w:w="677" w:type="dxa"/>
            <w:tcBorders>
              <w:top w:val="nil"/>
              <w:left w:val="single" w:sz="4" w:space="0" w:color="auto"/>
              <w:bottom w:val="single" w:sz="4" w:space="0" w:color="auto"/>
              <w:right w:val="single" w:sz="4" w:space="0" w:color="auto"/>
            </w:tcBorders>
          </w:tcPr>
          <w:p w14:paraId="609E42A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270D225" w14:textId="77777777" w:rsidR="00F95B3A"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2062" w:type="dxa"/>
            <w:tcBorders>
              <w:top w:val="nil"/>
              <w:left w:val="nil"/>
              <w:bottom w:val="single" w:sz="4" w:space="0" w:color="auto"/>
              <w:right w:val="single" w:sz="4" w:space="0" w:color="auto"/>
            </w:tcBorders>
            <w:shd w:val="clear" w:color="auto" w:fill="auto"/>
            <w:noWrap/>
            <w:vAlign w:val="center"/>
          </w:tcPr>
          <w:p w14:paraId="2D3AB37A" w14:textId="4A3A638A" w:rsidR="00F95B3A" w:rsidRPr="00FA0AF2" w:rsidRDefault="004C7525"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annualr</w:t>
            </w:r>
            <w:r w:rsidR="00384B8B" w:rsidRPr="00FA0AF2">
              <w:rPr>
                <w:rFonts w:ascii="宋体" w:eastAsia="宋体" w:hAnsi="宋体" w:cs="宋体" w:hint="eastAsia"/>
                <w:color w:val="000000"/>
                <w:kern w:val="0"/>
                <w:sz w:val="20"/>
                <w:szCs w:val="20"/>
              </w:rPr>
              <w:t>ate</w:t>
            </w:r>
          </w:p>
        </w:tc>
        <w:tc>
          <w:tcPr>
            <w:tcW w:w="1985" w:type="dxa"/>
            <w:tcBorders>
              <w:top w:val="nil"/>
              <w:left w:val="nil"/>
              <w:bottom w:val="single" w:sz="4" w:space="0" w:color="auto"/>
              <w:right w:val="single" w:sz="4" w:space="0" w:color="auto"/>
            </w:tcBorders>
            <w:shd w:val="clear" w:color="auto" w:fill="auto"/>
            <w:noWrap/>
            <w:vAlign w:val="center"/>
          </w:tcPr>
          <w:p w14:paraId="4004279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续租年费率</w:t>
            </w:r>
          </w:p>
        </w:tc>
        <w:tc>
          <w:tcPr>
            <w:tcW w:w="708" w:type="dxa"/>
            <w:tcBorders>
              <w:top w:val="nil"/>
              <w:left w:val="nil"/>
              <w:bottom w:val="single" w:sz="4" w:space="0" w:color="auto"/>
              <w:right w:val="single" w:sz="4" w:space="0" w:color="auto"/>
            </w:tcBorders>
            <w:shd w:val="clear" w:color="auto" w:fill="auto"/>
            <w:vAlign w:val="center"/>
          </w:tcPr>
          <w:p w14:paraId="7A6F7E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224C735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9F27D2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4158B116" w14:textId="77777777" w:rsidTr="00ED281F">
        <w:trPr>
          <w:trHeight w:val="270"/>
        </w:trPr>
        <w:tc>
          <w:tcPr>
            <w:tcW w:w="677" w:type="dxa"/>
            <w:tcBorders>
              <w:top w:val="nil"/>
              <w:left w:val="single" w:sz="4" w:space="0" w:color="auto"/>
              <w:bottom w:val="single" w:sz="4" w:space="0" w:color="auto"/>
              <w:right w:val="single" w:sz="4" w:space="0" w:color="auto"/>
            </w:tcBorders>
          </w:tcPr>
          <w:p w14:paraId="21EAAE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3459A0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2062" w:type="dxa"/>
            <w:tcBorders>
              <w:top w:val="nil"/>
              <w:left w:val="nil"/>
              <w:bottom w:val="single" w:sz="4" w:space="0" w:color="auto"/>
              <w:right w:val="single" w:sz="4" w:space="0" w:color="auto"/>
            </w:tcBorders>
            <w:shd w:val="clear" w:color="auto" w:fill="auto"/>
            <w:noWrap/>
            <w:vAlign w:val="center"/>
            <w:hideMark/>
          </w:tcPr>
          <w:p w14:paraId="603205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985" w:type="dxa"/>
            <w:tcBorders>
              <w:top w:val="nil"/>
              <w:left w:val="nil"/>
              <w:bottom w:val="single" w:sz="4" w:space="0" w:color="auto"/>
              <w:right w:val="single" w:sz="4" w:space="0" w:color="auto"/>
            </w:tcBorders>
            <w:shd w:val="clear" w:color="auto" w:fill="auto"/>
            <w:noWrap/>
            <w:vAlign w:val="center"/>
            <w:hideMark/>
          </w:tcPr>
          <w:p w14:paraId="7A05657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vAlign w:val="center"/>
            <w:hideMark/>
          </w:tcPr>
          <w:p w14:paraId="3C11FFB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98BCA9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1940" w:type="dxa"/>
            <w:tcBorders>
              <w:top w:val="nil"/>
              <w:left w:val="nil"/>
              <w:bottom w:val="single" w:sz="4" w:space="0" w:color="auto"/>
              <w:right w:val="single" w:sz="4" w:space="0" w:color="auto"/>
            </w:tcBorders>
            <w:shd w:val="clear" w:color="auto" w:fill="auto"/>
            <w:noWrap/>
            <w:vAlign w:val="center"/>
            <w:hideMark/>
          </w:tcPr>
          <w:p w14:paraId="22E8357D" w14:textId="77777777" w:rsidR="00F95B3A" w:rsidRPr="00FA0AF2" w:rsidRDefault="00F95B3A" w:rsidP="00D64484">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对于请求，取值一定是2-已复核。对于应答，如果提交成功，才会有新的申报状态值，取值可以是已提交、已配对。</w:t>
            </w:r>
          </w:p>
        </w:tc>
      </w:tr>
      <w:tr w:rsidR="00F95B3A" w:rsidRPr="0030576E" w14:paraId="76D48D3B" w14:textId="77777777" w:rsidTr="00ED281F">
        <w:trPr>
          <w:trHeight w:val="270"/>
        </w:trPr>
        <w:tc>
          <w:tcPr>
            <w:tcW w:w="677" w:type="dxa"/>
            <w:tcBorders>
              <w:top w:val="nil"/>
              <w:left w:val="single" w:sz="4" w:space="0" w:color="auto"/>
              <w:bottom w:val="single" w:sz="4" w:space="0" w:color="auto"/>
              <w:right w:val="single" w:sz="4" w:space="0" w:color="auto"/>
            </w:tcBorders>
          </w:tcPr>
          <w:p w14:paraId="028E671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C14DB5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2062" w:type="dxa"/>
            <w:tcBorders>
              <w:top w:val="nil"/>
              <w:left w:val="nil"/>
              <w:bottom w:val="single" w:sz="4" w:space="0" w:color="auto"/>
              <w:right w:val="single" w:sz="4" w:space="0" w:color="auto"/>
            </w:tcBorders>
            <w:shd w:val="clear" w:color="auto" w:fill="auto"/>
            <w:vAlign w:val="center"/>
            <w:hideMark/>
          </w:tcPr>
          <w:p w14:paraId="3730064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985" w:type="dxa"/>
            <w:tcBorders>
              <w:top w:val="nil"/>
              <w:left w:val="nil"/>
              <w:bottom w:val="single" w:sz="4" w:space="0" w:color="auto"/>
              <w:right w:val="single" w:sz="4" w:space="0" w:color="auto"/>
            </w:tcBorders>
            <w:shd w:val="clear" w:color="auto" w:fill="auto"/>
            <w:noWrap/>
            <w:vAlign w:val="center"/>
            <w:hideMark/>
          </w:tcPr>
          <w:p w14:paraId="486DC8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8" w:type="dxa"/>
            <w:tcBorders>
              <w:top w:val="nil"/>
              <w:left w:val="nil"/>
              <w:bottom w:val="single" w:sz="4" w:space="0" w:color="auto"/>
              <w:right w:val="single" w:sz="4" w:space="0" w:color="auto"/>
            </w:tcBorders>
            <w:shd w:val="clear" w:color="auto" w:fill="auto"/>
            <w:vAlign w:val="center"/>
            <w:hideMark/>
          </w:tcPr>
          <w:p w14:paraId="36C224F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110A45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067CA50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30576E" w14:paraId="766A1452" w14:textId="77777777" w:rsidTr="00ED281F">
        <w:trPr>
          <w:trHeight w:val="270"/>
        </w:trPr>
        <w:tc>
          <w:tcPr>
            <w:tcW w:w="677" w:type="dxa"/>
            <w:tcBorders>
              <w:top w:val="nil"/>
              <w:left w:val="single" w:sz="4" w:space="0" w:color="auto"/>
              <w:bottom w:val="single" w:sz="4" w:space="0" w:color="auto"/>
              <w:right w:val="single" w:sz="4" w:space="0" w:color="auto"/>
            </w:tcBorders>
          </w:tcPr>
          <w:p w14:paraId="533B026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19D7E789"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2062" w:type="dxa"/>
            <w:tcBorders>
              <w:top w:val="nil"/>
              <w:left w:val="nil"/>
              <w:bottom w:val="single" w:sz="4" w:space="0" w:color="auto"/>
              <w:right w:val="single" w:sz="4" w:space="0" w:color="auto"/>
            </w:tcBorders>
            <w:shd w:val="clear" w:color="auto" w:fill="auto"/>
            <w:vAlign w:val="center"/>
          </w:tcPr>
          <w:p w14:paraId="0ADA3C81"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985" w:type="dxa"/>
            <w:tcBorders>
              <w:top w:val="nil"/>
              <w:left w:val="nil"/>
              <w:bottom w:val="single" w:sz="4" w:space="0" w:color="auto"/>
              <w:right w:val="single" w:sz="4" w:space="0" w:color="auto"/>
            </w:tcBorders>
            <w:shd w:val="clear" w:color="auto" w:fill="auto"/>
            <w:noWrap/>
            <w:vAlign w:val="center"/>
            <w:hideMark/>
          </w:tcPr>
          <w:p w14:paraId="714FCA2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D0AF0DE"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7C73F3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41D07D7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53035DB" w14:textId="77777777" w:rsidTr="00ED281F">
        <w:trPr>
          <w:trHeight w:val="270"/>
        </w:trPr>
        <w:tc>
          <w:tcPr>
            <w:tcW w:w="677" w:type="dxa"/>
            <w:tcBorders>
              <w:top w:val="nil"/>
              <w:left w:val="single" w:sz="4" w:space="0" w:color="auto"/>
              <w:bottom w:val="single" w:sz="4" w:space="0" w:color="auto"/>
              <w:right w:val="single" w:sz="4" w:space="0" w:color="auto"/>
            </w:tcBorders>
          </w:tcPr>
          <w:p w14:paraId="5E9A82A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8940E7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2062" w:type="dxa"/>
            <w:tcBorders>
              <w:top w:val="nil"/>
              <w:left w:val="nil"/>
              <w:bottom w:val="single" w:sz="4" w:space="0" w:color="auto"/>
              <w:right w:val="single" w:sz="4" w:space="0" w:color="auto"/>
            </w:tcBorders>
            <w:shd w:val="clear" w:color="auto" w:fill="auto"/>
            <w:noWrap/>
            <w:vAlign w:val="center"/>
            <w:hideMark/>
          </w:tcPr>
          <w:p w14:paraId="12FC19D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985" w:type="dxa"/>
            <w:tcBorders>
              <w:top w:val="nil"/>
              <w:left w:val="nil"/>
              <w:bottom w:val="single" w:sz="4" w:space="0" w:color="auto"/>
              <w:right w:val="single" w:sz="4" w:space="0" w:color="auto"/>
            </w:tcBorders>
            <w:shd w:val="clear" w:color="auto" w:fill="auto"/>
            <w:noWrap/>
            <w:vAlign w:val="center"/>
            <w:hideMark/>
          </w:tcPr>
          <w:p w14:paraId="6C7722F1"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8" w:type="dxa"/>
            <w:tcBorders>
              <w:top w:val="nil"/>
              <w:left w:val="nil"/>
              <w:bottom w:val="single" w:sz="4" w:space="0" w:color="auto"/>
              <w:right w:val="single" w:sz="4" w:space="0" w:color="auto"/>
            </w:tcBorders>
            <w:shd w:val="clear" w:color="auto" w:fill="auto"/>
            <w:noWrap/>
            <w:vAlign w:val="center"/>
            <w:hideMark/>
          </w:tcPr>
          <w:p w14:paraId="3184645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F0A7A4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1001EEB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6B0F6012" w14:textId="77777777" w:rsidTr="00ED281F">
        <w:trPr>
          <w:trHeight w:val="270"/>
        </w:trPr>
        <w:tc>
          <w:tcPr>
            <w:tcW w:w="677" w:type="dxa"/>
            <w:tcBorders>
              <w:top w:val="nil"/>
              <w:left w:val="single" w:sz="4" w:space="0" w:color="auto"/>
              <w:bottom w:val="single" w:sz="4" w:space="0" w:color="auto"/>
              <w:right w:val="single" w:sz="4" w:space="0" w:color="auto"/>
            </w:tcBorders>
          </w:tcPr>
          <w:p w14:paraId="158ED5B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3A8DDE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2062" w:type="dxa"/>
            <w:tcBorders>
              <w:top w:val="nil"/>
              <w:left w:val="nil"/>
              <w:bottom w:val="single" w:sz="4" w:space="0" w:color="auto"/>
              <w:right w:val="single" w:sz="4" w:space="0" w:color="auto"/>
            </w:tcBorders>
            <w:shd w:val="clear" w:color="auto" w:fill="auto"/>
            <w:noWrap/>
            <w:vAlign w:val="center"/>
          </w:tcPr>
          <w:p w14:paraId="2056221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1985" w:type="dxa"/>
            <w:tcBorders>
              <w:top w:val="nil"/>
              <w:left w:val="nil"/>
              <w:bottom w:val="single" w:sz="4" w:space="0" w:color="auto"/>
              <w:right w:val="single" w:sz="4" w:space="0" w:color="auto"/>
            </w:tcBorders>
            <w:shd w:val="clear" w:color="auto" w:fill="auto"/>
            <w:noWrap/>
            <w:vAlign w:val="center"/>
          </w:tcPr>
          <w:p w14:paraId="23669C28"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申报交易日期</w:t>
            </w:r>
          </w:p>
        </w:tc>
        <w:tc>
          <w:tcPr>
            <w:tcW w:w="708" w:type="dxa"/>
            <w:tcBorders>
              <w:top w:val="nil"/>
              <w:left w:val="nil"/>
              <w:bottom w:val="single" w:sz="4" w:space="0" w:color="auto"/>
              <w:right w:val="single" w:sz="4" w:space="0" w:color="auto"/>
            </w:tcBorders>
            <w:shd w:val="clear" w:color="auto" w:fill="auto"/>
            <w:noWrap/>
            <w:vAlign w:val="center"/>
          </w:tcPr>
          <w:p w14:paraId="32816F2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2A9286C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tcPr>
          <w:p w14:paraId="52498F6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0BDE6D4C" w14:textId="77777777" w:rsidTr="00ED281F">
        <w:trPr>
          <w:trHeight w:val="270"/>
        </w:trPr>
        <w:tc>
          <w:tcPr>
            <w:tcW w:w="677" w:type="dxa"/>
            <w:tcBorders>
              <w:top w:val="nil"/>
              <w:left w:val="single" w:sz="4" w:space="0" w:color="auto"/>
              <w:bottom w:val="single" w:sz="4" w:space="0" w:color="auto"/>
              <w:right w:val="single" w:sz="4" w:space="0" w:color="auto"/>
            </w:tcBorders>
          </w:tcPr>
          <w:p w14:paraId="47E583D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AFF4E6E"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2062" w:type="dxa"/>
            <w:tcBorders>
              <w:top w:val="nil"/>
              <w:left w:val="nil"/>
              <w:bottom w:val="single" w:sz="4" w:space="0" w:color="auto"/>
              <w:right w:val="single" w:sz="4" w:space="0" w:color="auto"/>
            </w:tcBorders>
            <w:shd w:val="clear" w:color="auto" w:fill="auto"/>
            <w:noWrap/>
            <w:vAlign w:val="center"/>
            <w:hideMark/>
          </w:tcPr>
          <w:p w14:paraId="3F70B9D0"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985" w:type="dxa"/>
            <w:tcBorders>
              <w:top w:val="nil"/>
              <w:left w:val="nil"/>
              <w:bottom w:val="single" w:sz="4" w:space="0" w:color="auto"/>
              <w:right w:val="single" w:sz="4" w:space="0" w:color="auto"/>
            </w:tcBorders>
            <w:shd w:val="clear" w:color="auto" w:fill="auto"/>
            <w:noWrap/>
            <w:vAlign w:val="center"/>
            <w:hideMark/>
          </w:tcPr>
          <w:p w14:paraId="629530F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1084236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84E5486"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300D5E1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8266CD0" w14:textId="77777777" w:rsidTr="00ED281F">
        <w:trPr>
          <w:trHeight w:val="270"/>
        </w:trPr>
        <w:tc>
          <w:tcPr>
            <w:tcW w:w="677" w:type="dxa"/>
            <w:tcBorders>
              <w:top w:val="nil"/>
              <w:left w:val="single" w:sz="4" w:space="0" w:color="auto"/>
              <w:bottom w:val="single" w:sz="4" w:space="0" w:color="auto"/>
              <w:right w:val="single" w:sz="4" w:space="0" w:color="auto"/>
            </w:tcBorders>
          </w:tcPr>
          <w:p w14:paraId="6F13BC2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325D8D7"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2062" w:type="dxa"/>
            <w:tcBorders>
              <w:top w:val="nil"/>
              <w:left w:val="nil"/>
              <w:bottom w:val="single" w:sz="4" w:space="0" w:color="auto"/>
              <w:right w:val="single" w:sz="4" w:space="0" w:color="auto"/>
            </w:tcBorders>
            <w:shd w:val="clear" w:color="auto" w:fill="auto"/>
            <w:noWrap/>
            <w:vAlign w:val="center"/>
            <w:hideMark/>
          </w:tcPr>
          <w:p w14:paraId="3DFCA49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985" w:type="dxa"/>
            <w:tcBorders>
              <w:top w:val="nil"/>
              <w:left w:val="nil"/>
              <w:bottom w:val="single" w:sz="4" w:space="0" w:color="auto"/>
              <w:right w:val="single" w:sz="4" w:space="0" w:color="auto"/>
            </w:tcBorders>
            <w:shd w:val="clear" w:color="auto" w:fill="auto"/>
            <w:noWrap/>
            <w:vAlign w:val="center"/>
            <w:hideMark/>
          </w:tcPr>
          <w:p w14:paraId="20442C8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726DC6F4"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7876858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75ECCAA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r>
    </w:tbl>
    <w:p w14:paraId="152937D0" w14:textId="77777777" w:rsidR="007942C6" w:rsidRDefault="007942C6" w:rsidP="007942C6">
      <w:pPr>
        <w:ind w:firstLine="480"/>
      </w:pPr>
    </w:p>
    <w:p w14:paraId="694EEEA4" w14:textId="77777777" w:rsidR="007942C6" w:rsidRDefault="007942C6" w:rsidP="007942C6">
      <w:pPr>
        <w:pStyle w:val="4"/>
        <w:numPr>
          <w:ilvl w:val="3"/>
          <w:numId w:val="4"/>
        </w:numPr>
        <w:ind w:left="0" w:firstLineChars="0" w:firstLine="0"/>
      </w:pPr>
      <w:r w:rsidRPr="0096390C">
        <w:rPr>
          <w:rFonts w:hint="eastAsia"/>
        </w:rPr>
        <w:t>撤销租借</w:t>
      </w:r>
      <w:r w:rsidR="00051E46">
        <w:rPr>
          <w:rFonts w:hint="eastAsia"/>
        </w:rPr>
        <w:t>续租</w:t>
      </w:r>
      <w:r w:rsidRPr="0096390C">
        <w:rPr>
          <w:rFonts w:hint="eastAsia"/>
        </w:rPr>
        <w:t>申报请求及应答</w:t>
      </w:r>
    </w:p>
    <w:p w14:paraId="1425FFBE" w14:textId="77777777" w:rsidR="007942C6" w:rsidRDefault="007942C6" w:rsidP="007942C6">
      <w:pPr>
        <w:ind w:firstLine="482"/>
      </w:pPr>
      <w:r w:rsidRPr="00191417">
        <w:rPr>
          <w:rFonts w:hint="eastAsia"/>
          <w:b/>
        </w:rPr>
        <w:t>功能：</w:t>
      </w:r>
      <w:r>
        <w:rPr>
          <w:rFonts w:hint="eastAsia"/>
        </w:rPr>
        <w:t>租借</w:t>
      </w:r>
      <w:r w:rsidR="00876D36">
        <w:rPr>
          <w:rFonts w:hint="eastAsia"/>
        </w:rPr>
        <w:t>续租</w:t>
      </w:r>
      <w:r>
        <w:rPr>
          <w:rFonts w:hint="eastAsia"/>
        </w:rPr>
        <w:t>申报撤销指令用于会员二级系统撤销该会员席位所属客户提交给一级系统的状态为“已提交”的租借</w:t>
      </w:r>
      <w:r w:rsidR="00876D36">
        <w:rPr>
          <w:rFonts w:hint="eastAsia"/>
        </w:rPr>
        <w:t>续租</w:t>
      </w:r>
      <w:r>
        <w:rPr>
          <w:rFonts w:hint="eastAsia"/>
        </w:rPr>
        <w:t>申报单。</w:t>
      </w:r>
    </w:p>
    <w:p w14:paraId="10D0E0A9" w14:textId="77777777" w:rsidR="007942C6" w:rsidRPr="00B1055E" w:rsidRDefault="007942C6" w:rsidP="007942C6">
      <w:pPr>
        <w:ind w:firstLine="480"/>
      </w:pPr>
      <w:r>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7942C6" w:rsidRPr="0030576E" w14:paraId="1022422C" w14:textId="77777777" w:rsidTr="006D2EE6">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847758F"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lastRenderedPageBreak/>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2875B156"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6210789"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C2ADDB2"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387E815"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5FDF2F31"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10FE80AD"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513D8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00B1DF40"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2CE5C1D"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01B0916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DC75C6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1430036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同提交租借续租申报应答中该字段说明</w:t>
            </w:r>
          </w:p>
        </w:tc>
      </w:tr>
      <w:tr w:rsidR="007942C6" w:rsidRPr="0030576E" w14:paraId="51DFCE5B"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9B178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6EE390F4"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B3CCFD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6FE0D7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B58A94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436341C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4EB1AC79"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1FC4916"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168C842C"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7B741C9"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C637F88"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50205122"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02D55F32"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18383685"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32775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5819768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63E634F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18C0DC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4FA524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523361B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0855E2F5"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F905705"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1F673854"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55E8BC5D"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5C8F316C"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7C67DCD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378F1CF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p>
        </w:tc>
      </w:tr>
      <w:tr w:rsidR="007942C6" w:rsidRPr="0030576E" w14:paraId="2B4406BE"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F0743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60A7706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12909E2D"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110EE00"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187650C"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123C382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7451B1EF"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C36C2E"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431A13A7"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5A70B9B8"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noWrap/>
            <w:vAlign w:val="center"/>
          </w:tcPr>
          <w:p w14:paraId="3191AFB2"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3D0E101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5F8B0BD4"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40B1F9D1"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240991"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A9007AB"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32831F09"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noWrap/>
            <w:vAlign w:val="center"/>
          </w:tcPr>
          <w:p w14:paraId="6B4A7608"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29F01FA"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491B8B0B"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p>
        </w:tc>
      </w:tr>
      <w:tr w:rsidR="00BA57D6" w:rsidRPr="0030576E" w14:paraId="25602D51"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C99215"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7DF5EA38"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E276831"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8D517C3"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11FD6644"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148EAB0"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p>
        </w:tc>
      </w:tr>
      <w:tr w:rsidR="00BA57D6" w:rsidRPr="0030576E" w14:paraId="48F61F92"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B74BEC"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13E8923A"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C3E675A"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10FCEF2"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3682FF4B"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5A88B0DE"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p>
        </w:tc>
      </w:tr>
    </w:tbl>
    <w:p w14:paraId="25260599" w14:textId="77777777" w:rsidR="007942C6" w:rsidRDefault="007942C6" w:rsidP="007942C6">
      <w:pPr>
        <w:ind w:firstLine="480"/>
      </w:pPr>
    </w:p>
    <w:p w14:paraId="3EB18517" w14:textId="77777777" w:rsidR="007942C6" w:rsidRDefault="007942C6" w:rsidP="007942C6">
      <w:pPr>
        <w:pStyle w:val="4"/>
        <w:numPr>
          <w:ilvl w:val="3"/>
          <w:numId w:val="4"/>
        </w:numPr>
        <w:ind w:left="0" w:firstLineChars="0" w:firstLine="0"/>
      </w:pPr>
      <w:r w:rsidRPr="0096390C">
        <w:rPr>
          <w:rFonts w:hint="eastAsia"/>
        </w:rPr>
        <w:t>租借</w:t>
      </w:r>
      <w:r w:rsidR="00051E46">
        <w:rPr>
          <w:rFonts w:hint="eastAsia"/>
        </w:rPr>
        <w:t>续租</w:t>
      </w:r>
      <w:r w:rsidRPr="0096390C">
        <w:rPr>
          <w:rFonts w:hint="eastAsia"/>
        </w:rPr>
        <w:t>申报查询请求及应答</w:t>
      </w:r>
    </w:p>
    <w:p w14:paraId="3B4B9A46" w14:textId="77777777" w:rsidR="007942C6" w:rsidRDefault="007942C6" w:rsidP="007942C6">
      <w:pPr>
        <w:ind w:firstLine="482"/>
      </w:pPr>
      <w:r w:rsidRPr="0089519E">
        <w:rPr>
          <w:rFonts w:hint="eastAsia"/>
          <w:b/>
        </w:rPr>
        <w:t>功能</w:t>
      </w:r>
      <w:r>
        <w:rPr>
          <w:rFonts w:hint="eastAsia"/>
        </w:rPr>
        <w:t>：租借</w:t>
      </w:r>
      <w:r w:rsidR="001E7C15">
        <w:rPr>
          <w:rFonts w:hint="eastAsia"/>
        </w:rPr>
        <w:t>续租</w:t>
      </w:r>
      <w:r>
        <w:rPr>
          <w:rFonts w:hint="eastAsia"/>
        </w:rPr>
        <w:t>申报查询指令用于会员二级系统查询该会员</w:t>
      </w:r>
      <w:r w:rsidR="008A5261">
        <w:rPr>
          <w:rFonts w:hint="eastAsia"/>
        </w:rPr>
        <w:t>席位</w:t>
      </w:r>
      <w:r>
        <w:rPr>
          <w:rFonts w:hint="eastAsia"/>
        </w:rPr>
        <w:t>所属客户填写的租借</w:t>
      </w:r>
      <w:r w:rsidR="008A5261">
        <w:rPr>
          <w:rFonts w:hint="eastAsia"/>
        </w:rPr>
        <w:t>续租</w:t>
      </w:r>
      <w:r>
        <w:rPr>
          <w:rFonts w:hint="eastAsia"/>
        </w:rPr>
        <w:t>申报单，支持同时查询多条租借</w:t>
      </w:r>
      <w:r w:rsidR="008A5261">
        <w:rPr>
          <w:rFonts w:hint="eastAsia"/>
        </w:rPr>
        <w:t>续租</w:t>
      </w:r>
      <w:r>
        <w:rPr>
          <w:rFonts w:hint="eastAsia"/>
        </w:rPr>
        <w:t>申报信息。</w:t>
      </w:r>
    </w:p>
    <w:p w14:paraId="5E6A3DE1" w14:textId="77777777" w:rsidR="007942C6" w:rsidRPr="0089519E" w:rsidRDefault="007942C6" w:rsidP="007942C6">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14"/>
        <w:gridCol w:w="709"/>
        <w:gridCol w:w="1984"/>
        <w:gridCol w:w="1843"/>
        <w:gridCol w:w="709"/>
        <w:gridCol w:w="707"/>
        <w:gridCol w:w="2411"/>
      </w:tblGrid>
      <w:tr w:rsidR="007942C6" w:rsidRPr="00710A79" w14:paraId="59899F8C" w14:textId="77777777" w:rsidTr="00C1762B">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CD4C166"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0C25AA"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620DF320"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4C3502F1"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28BEBC1B"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7" w:type="dxa"/>
            <w:tcBorders>
              <w:top w:val="single" w:sz="4" w:space="0" w:color="auto"/>
              <w:left w:val="nil"/>
              <w:bottom w:val="single" w:sz="4" w:space="0" w:color="auto"/>
              <w:right w:val="single" w:sz="4" w:space="0" w:color="auto"/>
            </w:tcBorders>
            <w:shd w:val="clear" w:color="000000" w:fill="D9D9D9"/>
            <w:noWrap/>
            <w:vAlign w:val="center"/>
            <w:hideMark/>
          </w:tcPr>
          <w:p w14:paraId="3843288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0375CEC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942C6" w:rsidRPr="00710A79" w14:paraId="2E6ACF2D" w14:textId="77777777" w:rsidTr="00C1762B">
        <w:trPr>
          <w:trHeight w:val="270"/>
        </w:trPr>
        <w:tc>
          <w:tcPr>
            <w:tcW w:w="714" w:type="dxa"/>
            <w:tcBorders>
              <w:top w:val="nil"/>
              <w:left w:val="single" w:sz="4" w:space="0" w:color="auto"/>
              <w:bottom w:val="single" w:sz="4" w:space="0" w:color="auto"/>
              <w:right w:val="single" w:sz="4" w:space="0" w:color="auto"/>
            </w:tcBorders>
          </w:tcPr>
          <w:p w14:paraId="0FBAAB1C"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42FE35"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301EF11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43" w:type="dxa"/>
            <w:tcBorders>
              <w:top w:val="nil"/>
              <w:left w:val="nil"/>
              <w:bottom w:val="single" w:sz="4" w:space="0" w:color="auto"/>
              <w:right w:val="single" w:sz="4" w:space="0" w:color="auto"/>
            </w:tcBorders>
            <w:shd w:val="clear" w:color="auto" w:fill="auto"/>
            <w:noWrap/>
            <w:vAlign w:val="center"/>
            <w:hideMark/>
          </w:tcPr>
          <w:p w14:paraId="2E142E9D"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574D1167"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42A18A7D"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A4AB0BB"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710A79" w14:paraId="31756892" w14:textId="77777777" w:rsidTr="00C1762B">
        <w:trPr>
          <w:trHeight w:val="270"/>
        </w:trPr>
        <w:tc>
          <w:tcPr>
            <w:tcW w:w="714" w:type="dxa"/>
            <w:tcBorders>
              <w:top w:val="nil"/>
              <w:left w:val="single" w:sz="4" w:space="0" w:color="auto"/>
              <w:bottom w:val="single" w:sz="4" w:space="0" w:color="auto"/>
              <w:right w:val="single" w:sz="4" w:space="0" w:color="auto"/>
            </w:tcBorders>
          </w:tcPr>
          <w:p w14:paraId="529AB1A3"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39D8E36"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E6578D9" w14:textId="77777777" w:rsidR="007942C6" w:rsidRPr="00FA0AF2" w:rsidRDefault="007942C6" w:rsidP="007942C6">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seatID</w:t>
            </w:r>
          </w:p>
        </w:tc>
        <w:tc>
          <w:tcPr>
            <w:tcW w:w="1843" w:type="dxa"/>
            <w:tcBorders>
              <w:top w:val="nil"/>
              <w:left w:val="nil"/>
              <w:bottom w:val="single" w:sz="4" w:space="0" w:color="auto"/>
              <w:right w:val="single" w:sz="4" w:space="0" w:color="auto"/>
            </w:tcBorders>
            <w:shd w:val="clear" w:color="auto" w:fill="auto"/>
            <w:noWrap/>
            <w:vAlign w:val="center"/>
          </w:tcPr>
          <w:p w14:paraId="35D9DE65" w14:textId="77777777" w:rsidR="007942C6" w:rsidRPr="00FA0AF2"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235A010" w14:textId="77777777" w:rsidR="007942C6" w:rsidRPr="00FA0AF2" w:rsidRDefault="007942C6" w:rsidP="007942C6">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M</w:t>
            </w:r>
          </w:p>
        </w:tc>
        <w:tc>
          <w:tcPr>
            <w:tcW w:w="707" w:type="dxa"/>
            <w:tcBorders>
              <w:top w:val="nil"/>
              <w:left w:val="nil"/>
              <w:bottom w:val="single" w:sz="4" w:space="0" w:color="auto"/>
              <w:right w:val="single" w:sz="4" w:space="0" w:color="auto"/>
            </w:tcBorders>
            <w:shd w:val="clear" w:color="auto" w:fill="auto"/>
            <w:noWrap/>
            <w:vAlign w:val="center"/>
          </w:tcPr>
          <w:p w14:paraId="5E4A3158" w14:textId="77777777" w:rsidR="007942C6" w:rsidRPr="00FA0AF2" w:rsidRDefault="007942C6"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F53EB44" w14:textId="77777777" w:rsidR="007942C6" w:rsidRPr="00FA0AF2"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5C2C4864"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00396CD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611A96F"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5E9DD0AE"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1843" w:type="dxa"/>
            <w:tcBorders>
              <w:top w:val="nil"/>
              <w:left w:val="nil"/>
              <w:bottom w:val="single" w:sz="4" w:space="0" w:color="auto"/>
              <w:right w:val="single" w:sz="4" w:space="0" w:color="auto"/>
            </w:tcBorders>
            <w:shd w:val="clear" w:color="auto" w:fill="auto"/>
            <w:noWrap/>
            <w:vAlign w:val="center"/>
          </w:tcPr>
          <w:p w14:paraId="675B84C4"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3D014013"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tcPr>
          <w:p w14:paraId="7403EFD1"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61419BD"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45BE578A" w14:textId="77777777" w:rsidTr="00C1762B">
        <w:trPr>
          <w:trHeight w:val="270"/>
        </w:trPr>
        <w:tc>
          <w:tcPr>
            <w:tcW w:w="714" w:type="dxa"/>
            <w:tcBorders>
              <w:top w:val="nil"/>
              <w:left w:val="single" w:sz="4" w:space="0" w:color="auto"/>
              <w:bottom w:val="single" w:sz="4" w:space="0" w:color="auto"/>
              <w:right w:val="single" w:sz="4" w:space="0" w:color="auto"/>
            </w:tcBorders>
          </w:tcPr>
          <w:p w14:paraId="29E21147"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BD885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622355C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009DAE26"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3C2EA3E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64527BF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B6A3D4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0BFE98FC" w14:textId="77777777" w:rsidTr="00C1762B">
        <w:trPr>
          <w:trHeight w:val="270"/>
        </w:trPr>
        <w:tc>
          <w:tcPr>
            <w:tcW w:w="714" w:type="dxa"/>
            <w:tcBorders>
              <w:top w:val="nil"/>
              <w:left w:val="single" w:sz="4" w:space="0" w:color="auto"/>
              <w:bottom w:val="single" w:sz="4" w:space="0" w:color="auto"/>
              <w:right w:val="single" w:sz="4" w:space="0" w:color="auto"/>
            </w:tcBorders>
          </w:tcPr>
          <w:p w14:paraId="3231153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0693ED"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tcPr>
          <w:p w14:paraId="3765BB7F"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54D6CD2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09" w:type="dxa"/>
            <w:tcBorders>
              <w:top w:val="nil"/>
              <w:left w:val="nil"/>
              <w:bottom w:val="single" w:sz="4" w:space="0" w:color="auto"/>
              <w:right w:val="single" w:sz="4" w:space="0" w:color="auto"/>
            </w:tcBorders>
            <w:shd w:val="clear" w:color="auto" w:fill="auto"/>
            <w:vAlign w:val="center"/>
            <w:hideMark/>
          </w:tcPr>
          <w:p w14:paraId="4F893F1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5F461ABD"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1F7CA62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052731AC" w14:textId="77777777" w:rsidTr="00C1762B">
        <w:trPr>
          <w:trHeight w:val="270"/>
        </w:trPr>
        <w:tc>
          <w:tcPr>
            <w:tcW w:w="714" w:type="dxa"/>
            <w:tcBorders>
              <w:top w:val="nil"/>
              <w:left w:val="single" w:sz="4" w:space="0" w:color="auto"/>
              <w:bottom w:val="single" w:sz="4" w:space="0" w:color="auto"/>
              <w:right w:val="single" w:sz="4" w:space="0" w:color="auto"/>
            </w:tcBorders>
          </w:tcPr>
          <w:p w14:paraId="413FB039"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5848C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2CED04D6"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1BDF59F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628B1280"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0C51941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0AA024E"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7245E4A9" w14:textId="77777777" w:rsidTr="00C1762B">
        <w:trPr>
          <w:trHeight w:val="270"/>
        </w:trPr>
        <w:tc>
          <w:tcPr>
            <w:tcW w:w="714" w:type="dxa"/>
            <w:tcBorders>
              <w:top w:val="nil"/>
              <w:left w:val="single" w:sz="4" w:space="0" w:color="auto"/>
              <w:bottom w:val="single" w:sz="4" w:space="0" w:color="auto"/>
              <w:right w:val="single" w:sz="4" w:space="0" w:color="auto"/>
            </w:tcBorders>
          </w:tcPr>
          <w:p w14:paraId="4BA943F6"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A12237"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3BAA566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1843" w:type="dxa"/>
            <w:tcBorders>
              <w:top w:val="nil"/>
              <w:left w:val="nil"/>
              <w:bottom w:val="single" w:sz="4" w:space="0" w:color="auto"/>
              <w:right w:val="single" w:sz="4" w:space="0" w:color="auto"/>
            </w:tcBorders>
            <w:shd w:val="clear" w:color="auto" w:fill="auto"/>
            <w:noWrap/>
            <w:vAlign w:val="center"/>
            <w:hideMark/>
          </w:tcPr>
          <w:p w14:paraId="10C1464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61B290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1A68DA7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4392D017" w14:textId="77777777" w:rsidR="00F95B3A" w:rsidRPr="00FA0AF2" w:rsidRDefault="00F95B3A" w:rsidP="00F95B3A">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F95B3A" w:rsidRPr="00710A79" w14:paraId="643B827D"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7E620D38"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A217D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6F79DF6F"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1843" w:type="dxa"/>
            <w:tcBorders>
              <w:top w:val="nil"/>
              <w:left w:val="nil"/>
              <w:bottom w:val="single" w:sz="4" w:space="0" w:color="auto"/>
              <w:right w:val="single" w:sz="4" w:space="0" w:color="auto"/>
            </w:tcBorders>
            <w:shd w:val="clear" w:color="auto" w:fill="auto"/>
            <w:noWrap/>
            <w:vAlign w:val="center"/>
          </w:tcPr>
          <w:p w14:paraId="317D8BFA"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86FC9F7"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33A3E1E5"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11DEDE0"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1ECDADAB"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A09E6A0"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8E17392"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0C1B9404"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1843" w:type="dxa"/>
            <w:tcBorders>
              <w:top w:val="nil"/>
              <w:left w:val="nil"/>
              <w:bottom w:val="single" w:sz="4" w:space="0" w:color="auto"/>
              <w:right w:val="single" w:sz="4" w:space="0" w:color="auto"/>
            </w:tcBorders>
            <w:shd w:val="clear" w:color="auto" w:fill="auto"/>
            <w:noWrap/>
            <w:vAlign w:val="center"/>
          </w:tcPr>
          <w:p w14:paraId="190A071E"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0BFBD13"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46C55E10"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CB675B0"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43B8CCB3"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38C2C9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97BB41"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2EF78601"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1843" w:type="dxa"/>
            <w:tcBorders>
              <w:top w:val="nil"/>
              <w:left w:val="nil"/>
              <w:bottom w:val="single" w:sz="4" w:space="0" w:color="auto"/>
              <w:right w:val="single" w:sz="4" w:space="0" w:color="auto"/>
            </w:tcBorders>
            <w:shd w:val="clear" w:color="auto" w:fill="auto"/>
            <w:noWrap/>
            <w:vAlign w:val="center"/>
          </w:tcPr>
          <w:p w14:paraId="68DCA29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7356469B"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4FDF9AA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503CB35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12B80862" w14:textId="77777777" w:rsidTr="00C1762B">
        <w:trPr>
          <w:trHeight w:val="720"/>
        </w:trPr>
        <w:tc>
          <w:tcPr>
            <w:tcW w:w="714" w:type="dxa"/>
            <w:tcBorders>
              <w:top w:val="nil"/>
              <w:left w:val="single" w:sz="4" w:space="0" w:color="auto"/>
              <w:bottom w:val="single" w:sz="4" w:space="0" w:color="auto"/>
              <w:right w:val="single" w:sz="4" w:space="0" w:color="auto"/>
            </w:tcBorders>
          </w:tcPr>
          <w:p w14:paraId="2391BC6E"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8F693C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16907F5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407196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609EF6A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4D6A900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0C256C4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1位字符，取值：3-已提交，4-已撤销，5-已配对，6-审批通过，7-审批不通过，8-审批失败。</w:t>
            </w:r>
          </w:p>
        </w:tc>
      </w:tr>
      <w:tr w:rsidR="00F95B3A" w:rsidRPr="00710A79" w14:paraId="64ECA0D3" w14:textId="77777777" w:rsidTr="00C1762B">
        <w:trPr>
          <w:trHeight w:val="270"/>
        </w:trPr>
        <w:tc>
          <w:tcPr>
            <w:tcW w:w="714" w:type="dxa"/>
            <w:tcBorders>
              <w:top w:val="nil"/>
              <w:left w:val="single" w:sz="4" w:space="0" w:color="auto"/>
              <w:bottom w:val="single" w:sz="4" w:space="0" w:color="auto"/>
              <w:right w:val="single" w:sz="4" w:space="0" w:color="auto"/>
            </w:tcBorders>
          </w:tcPr>
          <w:p w14:paraId="3926659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14A229"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5F9DB0D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3F973AC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27B676A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1DF2AB6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1A653E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1E7CE319" w14:textId="77777777" w:rsidTr="00C1762B">
        <w:trPr>
          <w:trHeight w:val="270"/>
        </w:trPr>
        <w:tc>
          <w:tcPr>
            <w:tcW w:w="714" w:type="dxa"/>
            <w:tcBorders>
              <w:top w:val="nil"/>
              <w:left w:val="single" w:sz="4" w:space="0" w:color="auto"/>
              <w:bottom w:val="single" w:sz="4" w:space="0" w:color="auto"/>
              <w:right w:val="single" w:sz="4" w:space="0" w:color="auto"/>
            </w:tcBorders>
          </w:tcPr>
          <w:p w14:paraId="64E2A06F"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531A933" w14:textId="673A46A2" w:rsidR="00F95B3A" w:rsidRPr="006D2EE6" w:rsidRDefault="004E55B4" w:rsidP="007942C6">
            <w:pPr>
              <w:widowControl/>
              <w:spacing w:line="240" w:lineRule="auto"/>
              <w:ind w:firstLineChars="0" w:firstLine="0"/>
              <w:jc w:val="left"/>
              <w:rPr>
                <w:rFonts w:ascii="宋体" w:eastAsia="宋体" w:hAnsi="宋体" w:cs="宋体"/>
                <w:color w:val="000000"/>
                <w:kern w:val="0"/>
                <w:sz w:val="20"/>
                <w:szCs w:val="20"/>
                <w:highlight w:val="cyan"/>
              </w:rPr>
            </w:pPr>
            <w:ins w:id="340" w:author="管荦" w:date="2016-06-29T14:24:00Z">
              <w:r w:rsidRPr="004E55B4">
                <w:rPr>
                  <w:rFonts w:ascii="宋体" w:eastAsia="宋体" w:hAnsi="宋体" w:cs="宋体" w:hint="eastAsia"/>
                  <w:color w:val="000000"/>
                  <w:kern w:val="0"/>
                  <w:sz w:val="20"/>
                  <w:szCs w:val="20"/>
                </w:rPr>
                <w:t>K95</w:t>
              </w:r>
            </w:ins>
          </w:p>
        </w:tc>
        <w:tc>
          <w:tcPr>
            <w:tcW w:w="1984" w:type="dxa"/>
            <w:tcBorders>
              <w:top w:val="nil"/>
              <w:left w:val="nil"/>
              <w:bottom w:val="single" w:sz="4" w:space="0" w:color="auto"/>
              <w:right w:val="single" w:sz="4" w:space="0" w:color="auto"/>
            </w:tcBorders>
            <w:shd w:val="clear" w:color="auto" w:fill="auto"/>
            <w:vAlign w:val="center"/>
          </w:tcPr>
          <w:p w14:paraId="3D34F26D" w14:textId="0960F240" w:rsidR="00F95B3A" w:rsidRPr="00FA0AF2" w:rsidRDefault="004E55B4" w:rsidP="007942C6">
            <w:pPr>
              <w:widowControl/>
              <w:spacing w:line="240" w:lineRule="auto"/>
              <w:ind w:firstLineChars="0" w:firstLine="0"/>
              <w:jc w:val="left"/>
              <w:rPr>
                <w:rFonts w:ascii="宋体" w:eastAsia="宋体" w:hAnsi="宋体" w:cs="宋体"/>
                <w:color w:val="000000"/>
                <w:kern w:val="0"/>
                <w:sz w:val="20"/>
                <w:szCs w:val="20"/>
              </w:rPr>
            </w:pPr>
            <w:ins w:id="341" w:author="管荦" w:date="2016-06-29T14:23:00Z">
              <w:r w:rsidRPr="004F120C">
                <w:rPr>
                  <w:rFonts w:ascii="宋体" w:eastAsia="宋体" w:hAnsi="宋体" w:cs="宋体"/>
                  <w:color w:val="000000"/>
                  <w:kern w:val="0"/>
                  <w:sz w:val="20"/>
                  <w:szCs w:val="20"/>
                </w:rPr>
                <w:t>applyDetailInfoData</w:t>
              </w:r>
            </w:ins>
          </w:p>
        </w:tc>
        <w:tc>
          <w:tcPr>
            <w:tcW w:w="1843" w:type="dxa"/>
            <w:tcBorders>
              <w:top w:val="nil"/>
              <w:left w:val="nil"/>
              <w:bottom w:val="single" w:sz="4" w:space="0" w:color="auto"/>
              <w:right w:val="single" w:sz="4" w:space="0" w:color="auto"/>
            </w:tcBorders>
            <w:shd w:val="clear" w:color="auto" w:fill="auto"/>
            <w:noWrap/>
            <w:vAlign w:val="center"/>
            <w:hideMark/>
          </w:tcPr>
          <w:p w14:paraId="334524D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7EA29BB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3F3C153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F05D9A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F95B3A" w:rsidRPr="00710A79" w14:paraId="5FC8A371" w14:textId="77777777" w:rsidTr="00860B23">
        <w:trPr>
          <w:trHeight w:val="270"/>
        </w:trPr>
        <w:tc>
          <w:tcPr>
            <w:tcW w:w="714" w:type="dxa"/>
            <w:tcBorders>
              <w:top w:val="nil"/>
              <w:left w:val="single" w:sz="4" w:space="0" w:color="auto"/>
              <w:bottom w:val="single" w:sz="4" w:space="0" w:color="auto"/>
              <w:right w:val="single" w:sz="4" w:space="0" w:color="auto"/>
            </w:tcBorders>
          </w:tcPr>
          <w:p w14:paraId="3820E55D"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10BEBDD"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216457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2174F80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租借续租申报信息</w:t>
            </w:r>
          </w:p>
        </w:tc>
        <w:tc>
          <w:tcPr>
            <w:tcW w:w="709" w:type="dxa"/>
            <w:tcBorders>
              <w:top w:val="nil"/>
              <w:left w:val="nil"/>
              <w:bottom w:val="single" w:sz="4" w:space="0" w:color="auto"/>
              <w:right w:val="single" w:sz="4" w:space="0" w:color="auto"/>
            </w:tcBorders>
            <w:shd w:val="clear" w:color="auto" w:fill="auto"/>
            <w:noWrap/>
            <w:vAlign w:val="center"/>
          </w:tcPr>
          <w:p w14:paraId="1F5C68C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7" w:type="dxa"/>
            <w:tcBorders>
              <w:top w:val="nil"/>
              <w:left w:val="nil"/>
              <w:bottom w:val="single" w:sz="4" w:space="0" w:color="auto"/>
              <w:right w:val="single" w:sz="4" w:space="0" w:color="auto"/>
            </w:tcBorders>
            <w:shd w:val="clear" w:color="auto" w:fill="auto"/>
            <w:vAlign w:val="center"/>
          </w:tcPr>
          <w:p w14:paraId="372C8FA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438EFE9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24E7CC0A" w14:textId="77777777" w:rsidTr="00C1762B">
        <w:trPr>
          <w:trHeight w:val="270"/>
        </w:trPr>
        <w:tc>
          <w:tcPr>
            <w:tcW w:w="714" w:type="dxa"/>
            <w:tcBorders>
              <w:top w:val="nil"/>
              <w:left w:val="single" w:sz="4" w:space="0" w:color="auto"/>
              <w:bottom w:val="single" w:sz="4" w:space="0" w:color="auto"/>
              <w:right w:val="single" w:sz="4" w:space="0" w:color="auto"/>
            </w:tcBorders>
          </w:tcPr>
          <w:p w14:paraId="2F330AAE" w14:textId="77777777" w:rsidR="00ED281F" w:rsidRPr="00316455"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2D8CE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72825B2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0DEF7841"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36E518FA"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0DFBED9D"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4D75BC2"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003DAFA5" w14:textId="77777777" w:rsidTr="00C1762B">
        <w:trPr>
          <w:trHeight w:val="270"/>
        </w:trPr>
        <w:tc>
          <w:tcPr>
            <w:tcW w:w="714" w:type="dxa"/>
            <w:tcBorders>
              <w:top w:val="nil"/>
              <w:left w:val="single" w:sz="4" w:space="0" w:color="auto"/>
              <w:bottom w:val="single" w:sz="4" w:space="0" w:color="auto"/>
              <w:right w:val="single" w:sz="4" w:space="0" w:color="auto"/>
            </w:tcBorders>
          </w:tcPr>
          <w:p w14:paraId="6B8B55B3"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B63AB76"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19B5BC64"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6C08F8BB"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noWrap/>
            <w:vAlign w:val="center"/>
          </w:tcPr>
          <w:p w14:paraId="2F3B04D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0634622D"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2A71E2F"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42124137" w14:textId="77777777" w:rsidTr="00C1762B">
        <w:trPr>
          <w:trHeight w:val="270"/>
        </w:trPr>
        <w:tc>
          <w:tcPr>
            <w:tcW w:w="714" w:type="dxa"/>
            <w:tcBorders>
              <w:top w:val="nil"/>
              <w:left w:val="single" w:sz="4" w:space="0" w:color="auto"/>
              <w:bottom w:val="single" w:sz="4" w:space="0" w:color="auto"/>
              <w:right w:val="single" w:sz="4" w:space="0" w:color="auto"/>
            </w:tcBorders>
          </w:tcPr>
          <w:p w14:paraId="5987F3C1" w14:textId="77777777" w:rsidR="00F95B3A" w:rsidRPr="00316455"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F9F1066"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244506C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0720CA98"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1008F0B4"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hideMark/>
          </w:tcPr>
          <w:p w14:paraId="4206E7CE"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F7AF71"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26335ECA" w14:textId="77777777" w:rsidTr="00C1762B">
        <w:trPr>
          <w:trHeight w:val="270"/>
        </w:trPr>
        <w:tc>
          <w:tcPr>
            <w:tcW w:w="714" w:type="dxa"/>
            <w:tcBorders>
              <w:top w:val="nil"/>
              <w:left w:val="single" w:sz="4" w:space="0" w:color="auto"/>
              <w:bottom w:val="single" w:sz="4" w:space="0" w:color="auto"/>
              <w:right w:val="single" w:sz="4" w:space="0" w:color="auto"/>
            </w:tcBorders>
          </w:tcPr>
          <w:p w14:paraId="515CB98A"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sidRPr="00503DC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D46C5D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C21BF7">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4F1F9EDE"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C21BF7">
              <w:rPr>
                <w:rFonts w:ascii="宋体" w:eastAsia="宋体" w:hAnsi="宋体" w:cs="宋体" w:hint="eastAsia"/>
                <w:color w:val="000000"/>
                <w:kern w:val="0"/>
                <w:sz w:val="20"/>
                <w:szCs w:val="20"/>
              </w:rPr>
              <w:t>applyTradeDate</w:t>
            </w:r>
          </w:p>
        </w:tc>
        <w:tc>
          <w:tcPr>
            <w:tcW w:w="1843" w:type="dxa"/>
            <w:tcBorders>
              <w:top w:val="nil"/>
              <w:left w:val="nil"/>
              <w:bottom w:val="single" w:sz="4" w:space="0" w:color="auto"/>
              <w:right w:val="single" w:sz="4" w:space="0" w:color="auto"/>
            </w:tcBorders>
            <w:shd w:val="clear" w:color="auto" w:fill="auto"/>
            <w:noWrap/>
            <w:vAlign w:val="center"/>
          </w:tcPr>
          <w:p w14:paraId="0B1E907B"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2E996C64"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4EE00A86"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009A7D"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4FDC18D9" w14:textId="77777777" w:rsidTr="00C1762B">
        <w:trPr>
          <w:trHeight w:val="270"/>
        </w:trPr>
        <w:tc>
          <w:tcPr>
            <w:tcW w:w="714" w:type="dxa"/>
            <w:tcBorders>
              <w:top w:val="nil"/>
              <w:left w:val="single" w:sz="4" w:space="0" w:color="auto"/>
              <w:bottom w:val="single" w:sz="4" w:space="0" w:color="auto"/>
              <w:right w:val="single" w:sz="4" w:space="0" w:color="auto"/>
            </w:tcBorders>
          </w:tcPr>
          <w:p w14:paraId="1BC839C3" w14:textId="77777777" w:rsidR="00F95B3A" w:rsidRPr="00316455" w:rsidRDefault="00F95B3A" w:rsidP="007942C6">
            <w:pPr>
              <w:widowControl/>
              <w:spacing w:line="240" w:lineRule="auto"/>
              <w:ind w:firstLineChars="0" w:firstLine="0"/>
              <w:jc w:val="left"/>
              <w:rPr>
                <w:rFonts w:ascii="宋体" w:eastAsia="宋体" w:hAnsi="宋体" w:cs="宋体"/>
                <w:color w:val="000000"/>
                <w:kern w:val="0"/>
                <w:sz w:val="20"/>
                <w:szCs w:val="20"/>
              </w:rPr>
            </w:pPr>
            <w:r w:rsidRPr="00503DC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B5CA12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5B9FB25B"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43" w:type="dxa"/>
            <w:tcBorders>
              <w:top w:val="nil"/>
              <w:left w:val="nil"/>
              <w:bottom w:val="single" w:sz="4" w:space="0" w:color="auto"/>
              <w:right w:val="single" w:sz="4" w:space="0" w:color="auto"/>
            </w:tcBorders>
            <w:shd w:val="clear" w:color="auto" w:fill="auto"/>
            <w:noWrap/>
            <w:vAlign w:val="center"/>
            <w:hideMark/>
          </w:tcPr>
          <w:p w14:paraId="188A2EB1"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hideMark/>
          </w:tcPr>
          <w:p w14:paraId="082E09C8"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939EA16"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DD6432D"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5AF7620" w14:textId="77777777" w:rsidTr="00C1762B">
        <w:trPr>
          <w:trHeight w:val="270"/>
        </w:trPr>
        <w:tc>
          <w:tcPr>
            <w:tcW w:w="714" w:type="dxa"/>
            <w:tcBorders>
              <w:top w:val="nil"/>
              <w:left w:val="single" w:sz="4" w:space="0" w:color="auto"/>
              <w:bottom w:val="single" w:sz="4" w:space="0" w:color="auto"/>
              <w:right w:val="single" w:sz="4" w:space="0" w:color="auto"/>
            </w:tcBorders>
          </w:tcPr>
          <w:p w14:paraId="49B20E47"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EDAA4A4"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34EB022B"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43" w:type="dxa"/>
            <w:tcBorders>
              <w:top w:val="nil"/>
              <w:left w:val="nil"/>
              <w:bottom w:val="single" w:sz="4" w:space="0" w:color="auto"/>
              <w:right w:val="single" w:sz="4" w:space="0" w:color="auto"/>
            </w:tcBorders>
            <w:shd w:val="clear" w:color="auto" w:fill="auto"/>
            <w:noWrap/>
            <w:vAlign w:val="center"/>
          </w:tcPr>
          <w:p w14:paraId="36BEF64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56F9CBC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480BFCB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EEAEDB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78FC3F5" w14:textId="77777777" w:rsidTr="00C1762B">
        <w:trPr>
          <w:trHeight w:val="270"/>
        </w:trPr>
        <w:tc>
          <w:tcPr>
            <w:tcW w:w="714" w:type="dxa"/>
            <w:tcBorders>
              <w:top w:val="nil"/>
              <w:left w:val="single" w:sz="4" w:space="0" w:color="auto"/>
              <w:bottom w:val="single" w:sz="4" w:space="0" w:color="auto"/>
              <w:right w:val="single" w:sz="4" w:space="0" w:color="auto"/>
            </w:tcBorders>
          </w:tcPr>
          <w:p w14:paraId="17539D3E"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DC41169"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65DCEAB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843" w:type="dxa"/>
            <w:tcBorders>
              <w:top w:val="nil"/>
              <w:left w:val="nil"/>
              <w:bottom w:val="single" w:sz="4" w:space="0" w:color="auto"/>
              <w:right w:val="single" w:sz="4" w:space="0" w:color="auto"/>
            </w:tcBorders>
            <w:shd w:val="clear" w:color="auto" w:fill="auto"/>
            <w:noWrap/>
            <w:vAlign w:val="center"/>
          </w:tcPr>
          <w:p w14:paraId="67248AC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7FEBCAA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3CA5FE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5CD1447"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D660F1E" w14:textId="77777777" w:rsidTr="00C1762B">
        <w:trPr>
          <w:trHeight w:val="270"/>
        </w:trPr>
        <w:tc>
          <w:tcPr>
            <w:tcW w:w="714" w:type="dxa"/>
            <w:tcBorders>
              <w:top w:val="nil"/>
              <w:left w:val="single" w:sz="4" w:space="0" w:color="auto"/>
              <w:bottom w:val="single" w:sz="4" w:space="0" w:color="auto"/>
              <w:right w:val="single" w:sz="4" w:space="0" w:color="auto"/>
            </w:tcBorders>
          </w:tcPr>
          <w:p w14:paraId="215D5184"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40D01AF"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2064A0D"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43" w:type="dxa"/>
            <w:tcBorders>
              <w:top w:val="nil"/>
              <w:left w:val="nil"/>
              <w:bottom w:val="single" w:sz="4" w:space="0" w:color="auto"/>
              <w:right w:val="single" w:sz="4" w:space="0" w:color="auto"/>
            </w:tcBorders>
            <w:shd w:val="clear" w:color="auto" w:fill="auto"/>
            <w:noWrap/>
            <w:vAlign w:val="center"/>
          </w:tcPr>
          <w:p w14:paraId="5653A665"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tcPr>
          <w:p w14:paraId="62234A1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7EDDD5D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F61FE5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62FAEE8" w14:textId="77777777" w:rsidTr="00C1762B">
        <w:trPr>
          <w:trHeight w:val="270"/>
        </w:trPr>
        <w:tc>
          <w:tcPr>
            <w:tcW w:w="714" w:type="dxa"/>
            <w:tcBorders>
              <w:top w:val="nil"/>
              <w:left w:val="single" w:sz="4" w:space="0" w:color="auto"/>
              <w:bottom w:val="single" w:sz="4" w:space="0" w:color="auto"/>
              <w:right w:val="single" w:sz="4" w:space="0" w:color="auto"/>
            </w:tcBorders>
          </w:tcPr>
          <w:p w14:paraId="1F5EB36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14AD5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274B9EC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843" w:type="dxa"/>
            <w:tcBorders>
              <w:top w:val="nil"/>
              <w:left w:val="nil"/>
              <w:bottom w:val="single" w:sz="4" w:space="0" w:color="auto"/>
              <w:right w:val="single" w:sz="4" w:space="0" w:color="auto"/>
            </w:tcBorders>
            <w:shd w:val="clear" w:color="auto" w:fill="auto"/>
            <w:noWrap/>
            <w:vAlign w:val="center"/>
          </w:tcPr>
          <w:p w14:paraId="1B180C65"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09" w:type="dxa"/>
            <w:tcBorders>
              <w:top w:val="nil"/>
              <w:left w:val="nil"/>
              <w:bottom w:val="single" w:sz="4" w:space="0" w:color="auto"/>
              <w:right w:val="single" w:sz="4" w:space="0" w:color="auto"/>
            </w:tcBorders>
            <w:shd w:val="clear" w:color="auto" w:fill="auto"/>
            <w:noWrap/>
            <w:vAlign w:val="center"/>
          </w:tcPr>
          <w:p w14:paraId="04A0441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3606E6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5778B8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46E1289" w14:textId="77777777" w:rsidTr="00C1762B">
        <w:trPr>
          <w:trHeight w:val="270"/>
        </w:trPr>
        <w:tc>
          <w:tcPr>
            <w:tcW w:w="714" w:type="dxa"/>
            <w:tcBorders>
              <w:top w:val="nil"/>
              <w:left w:val="single" w:sz="4" w:space="0" w:color="auto"/>
              <w:bottom w:val="single" w:sz="4" w:space="0" w:color="auto"/>
              <w:right w:val="single" w:sz="4" w:space="0" w:color="auto"/>
            </w:tcBorders>
          </w:tcPr>
          <w:p w14:paraId="6E55A211"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637515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7337AD66"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43" w:type="dxa"/>
            <w:tcBorders>
              <w:top w:val="nil"/>
              <w:left w:val="nil"/>
              <w:bottom w:val="single" w:sz="4" w:space="0" w:color="auto"/>
              <w:right w:val="single" w:sz="4" w:space="0" w:color="auto"/>
            </w:tcBorders>
            <w:shd w:val="clear" w:color="auto" w:fill="auto"/>
            <w:noWrap/>
            <w:vAlign w:val="center"/>
          </w:tcPr>
          <w:p w14:paraId="3A04108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48F9CE7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3271E45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6520A9D"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5F2F0C" w14:textId="77777777" w:rsidTr="00C1762B">
        <w:trPr>
          <w:trHeight w:val="270"/>
        </w:trPr>
        <w:tc>
          <w:tcPr>
            <w:tcW w:w="714" w:type="dxa"/>
            <w:tcBorders>
              <w:top w:val="nil"/>
              <w:left w:val="single" w:sz="4" w:space="0" w:color="auto"/>
              <w:bottom w:val="single" w:sz="4" w:space="0" w:color="auto"/>
              <w:right w:val="single" w:sz="4" w:space="0" w:color="auto"/>
            </w:tcBorders>
          </w:tcPr>
          <w:p w14:paraId="2DC9E205"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4F0A1E6"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0E7FC45B"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843" w:type="dxa"/>
            <w:tcBorders>
              <w:top w:val="nil"/>
              <w:left w:val="nil"/>
              <w:bottom w:val="single" w:sz="4" w:space="0" w:color="auto"/>
              <w:right w:val="single" w:sz="4" w:space="0" w:color="auto"/>
            </w:tcBorders>
            <w:shd w:val="clear" w:color="auto" w:fill="auto"/>
            <w:noWrap/>
            <w:vAlign w:val="center"/>
          </w:tcPr>
          <w:p w14:paraId="569C9BB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510DBDD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738306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1A5B6B5"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82DD1BE" w14:textId="77777777" w:rsidTr="00C1762B">
        <w:trPr>
          <w:trHeight w:val="270"/>
        </w:trPr>
        <w:tc>
          <w:tcPr>
            <w:tcW w:w="714" w:type="dxa"/>
            <w:tcBorders>
              <w:top w:val="nil"/>
              <w:left w:val="single" w:sz="4" w:space="0" w:color="auto"/>
              <w:bottom w:val="single" w:sz="4" w:space="0" w:color="auto"/>
              <w:right w:val="single" w:sz="4" w:space="0" w:color="auto"/>
            </w:tcBorders>
          </w:tcPr>
          <w:p w14:paraId="379CAB6A"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68C30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1E0D810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1843" w:type="dxa"/>
            <w:tcBorders>
              <w:top w:val="nil"/>
              <w:left w:val="nil"/>
              <w:bottom w:val="single" w:sz="4" w:space="0" w:color="auto"/>
              <w:right w:val="single" w:sz="4" w:space="0" w:color="auto"/>
            </w:tcBorders>
            <w:shd w:val="clear" w:color="auto" w:fill="auto"/>
            <w:noWrap/>
            <w:vAlign w:val="center"/>
            <w:hideMark/>
          </w:tcPr>
          <w:p w14:paraId="071C0C4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5A103A7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3B9EC66F"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52F71CE"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02F93AD" w14:textId="77777777" w:rsidTr="00C1762B">
        <w:trPr>
          <w:trHeight w:val="270"/>
        </w:trPr>
        <w:tc>
          <w:tcPr>
            <w:tcW w:w="714" w:type="dxa"/>
            <w:tcBorders>
              <w:top w:val="nil"/>
              <w:left w:val="single" w:sz="4" w:space="0" w:color="auto"/>
              <w:bottom w:val="single" w:sz="4" w:space="0" w:color="auto"/>
              <w:right w:val="single" w:sz="4" w:space="0" w:color="auto"/>
            </w:tcBorders>
          </w:tcPr>
          <w:p w14:paraId="30D41AB3"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11131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2E16B0A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1843" w:type="dxa"/>
            <w:tcBorders>
              <w:top w:val="nil"/>
              <w:left w:val="nil"/>
              <w:bottom w:val="single" w:sz="4" w:space="0" w:color="auto"/>
              <w:right w:val="single" w:sz="4" w:space="0" w:color="auto"/>
            </w:tcBorders>
            <w:shd w:val="clear" w:color="auto" w:fill="auto"/>
            <w:noWrap/>
            <w:vAlign w:val="center"/>
            <w:hideMark/>
          </w:tcPr>
          <w:p w14:paraId="3782BE5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2DCD161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hideMark/>
          </w:tcPr>
          <w:p w14:paraId="2FD5BF02"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60D8838"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D5C951B" w14:textId="77777777" w:rsidTr="00C1762B">
        <w:trPr>
          <w:trHeight w:val="270"/>
        </w:trPr>
        <w:tc>
          <w:tcPr>
            <w:tcW w:w="714" w:type="dxa"/>
            <w:tcBorders>
              <w:top w:val="nil"/>
              <w:left w:val="single" w:sz="4" w:space="0" w:color="auto"/>
              <w:bottom w:val="single" w:sz="4" w:space="0" w:color="auto"/>
              <w:right w:val="single" w:sz="4" w:space="0" w:color="auto"/>
            </w:tcBorders>
          </w:tcPr>
          <w:p w14:paraId="7C412AB0"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0F8FC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4F0BD09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daysCount</w:t>
            </w:r>
          </w:p>
        </w:tc>
        <w:tc>
          <w:tcPr>
            <w:tcW w:w="1843" w:type="dxa"/>
            <w:tcBorders>
              <w:top w:val="nil"/>
              <w:left w:val="nil"/>
              <w:bottom w:val="single" w:sz="4" w:space="0" w:color="auto"/>
              <w:right w:val="single" w:sz="4" w:space="0" w:color="auto"/>
            </w:tcBorders>
            <w:shd w:val="clear" w:color="auto" w:fill="auto"/>
            <w:noWrap/>
            <w:vAlign w:val="center"/>
          </w:tcPr>
          <w:p w14:paraId="134DD7BF"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续租天数</w:t>
            </w:r>
          </w:p>
        </w:tc>
        <w:tc>
          <w:tcPr>
            <w:tcW w:w="709" w:type="dxa"/>
            <w:tcBorders>
              <w:top w:val="nil"/>
              <w:left w:val="nil"/>
              <w:bottom w:val="single" w:sz="4" w:space="0" w:color="auto"/>
              <w:right w:val="single" w:sz="4" w:space="0" w:color="auto"/>
            </w:tcBorders>
            <w:shd w:val="clear" w:color="auto" w:fill="auto"/>
            <w:noWrap/>
            <w:vAlign w:val="center"/>
          </w:tcPr>
          <w:p w14:paraId="2C5A784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25C516F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50F7733"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760EC7C" w14:textId="77777777" w:rsidTr="00C1762B">
        <w:trPr>
          <w:trHeight w:val="270"/>
        </w:trPr>
        <w:tc>
          <w:tcPr>
            <w:tcW w:w="714" w:type="dxa"/>
            <w:tcBorders>
              <w:top w:val="nil"/>
              <w:left w:val="single" w:sz="4" w:space="0" w:color="auto"/>
              <w:bottom w:val="single" w:sz="4" w:space="0" w:color="auto"/>
              <w:right w:val="single" w:sz="4" w:space="0" w:color="auto"/>
            </w:tcBorders>
          </w:tcPr>
          <w:p w14:paraId="33D0DB6A"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7E4A9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984" w:type="dxa"/>
            <w:tcBorders>
              <w:top w:val="nil"/>
              <w:left w:val="nil"/>
              <w:bottom w:val="single" w:sz="4" w:space="0" w:color="auto"/>
              <w:right w:val="single" w:sz="4" w:space="0" w:color="auto"/>
            </w:tcBorders>
            <w:shd w:val="clear" w:color="auto" w:fill="auto"/>
            <w:noWrap/>
            <w:vAlign w:val="center"/>
          </w:tcPr>
          <w:p w14:paraId="7E00A84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1843" w:type="dxa"/>
            <w:tcBorders>
              <w:top w:val="nil"/>
              <w:left w:val="nil"/>
              <w:bottom w:val="single" w:sz="4" w:space="0" w:color="auto"/>
              <w:right w:val="single" w:sz="4" w:space="0" w:color="auto"/>
            </w:tcBorders>
            <w:shd w:val="clear" w:color="auto" w:fill="auto"/>
            <w:noWrap/>
            <w:vAlign w:val="center"/>
          </w:tcPr>
          <w:p w14:paraId="7A4547D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续租名义本金</w:t>
            </w:r>
          </w:p>
        </w:tc>
        <w:tc>
          <w:tcPr>
            <w:tcW w:w="709" w:type="dxa"/>
            <w:tcBorders>
              <w:top w:val="nil"/>
              <w:left w:val="nil"/>
              <w:bottom w:val="single" w:sz="4" w:space="0" w:color="auto"/>
              <w:right w:val="single" w:sz="4" w:space="0" w:color="auto"/>
            </w:tcBorders>
            <w:shd w:val="clear" w:color="auto" w:fill="auto"/>
            <w:noWrap/>
            <w:vAlign w:val="center"/>
          </w:tcPr>
          <w:p w14:paraId="4EE21A6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531B179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165BF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D49AC65" w14:textId="77777777" w:rsidTr="00C1762B">
        <w:trPr>
          <w:trHeight w:val="270"/>
        </w:trPr>
        <w:tc>
          <w:tcPr>
            <w:tcW w:w="714" w:type="dxa"/>
            <w:tcBorders>
              <w:top w:val="nil"/>
              <w:left w:val="single" w:sz="4" w:space="0" w:color="auto"/>
              <w:bottom w:val="single" w:sz="4" w:space="0" w:color="auto"/>
              <w:right w:val="single" w:sz="4" w:space="0" w:color="auto"/>
            </w:tcBorders>
          </w:tcPr>
          <w:p w14:paraId="6C5D390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F625FB2"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0BFDFD85"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843" w:type="dxa"/>
            <w:tcBorders>
              <w:top w:val="nil"/>
              <w:left w:val="nil"/>
              <w:bottom w:val="single" w:sz="4" w:space="0" w:color="auto"/>
              <w:right w:val="single" w:sz="4" w:space="0" w:color="auto"/>
            </w:tcBorders>
            <w:shd w:val="clear" w:color="auto" w:fill="auto"/>
            <w:noWrap/>
            <w:vAlign w:val="center"/>
          </w:tcPr>
          <w:p w14:paraId="29F3803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续租重量</w:t>
            </w:r>
          </w:p>
        </w:tc>
        <w:tc>
          <w:tcPr>
            <w:tcW w:w="709" w:type="dxa"/>
            <w:tcBorders>
              <w:top w:val="nil"/>
              <w:left w:val="nil"/>
              <w:bottom w:val="single" w:sz="4" w:space="0" w:color="auto"/>
              <w:right w:val="single" w:sz="4" w:space="0" w:color="auto"/>
            </w:tcBorders>
            <w:shd w:val="clear" w:color="auto" w:fill="auto"/>
            <w:noWrap/>
            <w:vAlign w:val="center"/>
          </w:tcPr>
          <w:p w14:paraId="7D8B11A6"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5B3112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A65CF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2AFF8BC" w14:textId="77777777" w:rsidTr="00C1762B">
        <w:trPr>
          <w:trHeight w:val="270"/>
        </w:trPr>
        <w:tc>
          <w:tcPr>
            <w:tcW w:w="714" w:type="dxa"/>
            <w:tcBorders>
              <w:top w:val="nil"/>
              <w:left w:val="single" w:sz="4" w:space="0" w:color="auto"/>
              <w:bottom w:val="single" w:sz="4" w:space="0" w:color="auto"/>
              <w:right w:val="single" w:sz="4" w:space="0" w:color="auto"/>
            </w:tcBorders>
          </w:tcPr>
          <w:p w14:paraId="0E67AD2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A69B05E"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984" w:type="dxa"/>
            <w:tcBorders>
              <w:top w:val="nil"/>
              <w:left w:val="nil"/>
              <w:bottom w:val="single" w:sz="4" w:space="0" w:color="auto"/>
              <w:right w:val="single" w:sz="4" w:space="0" w:color="auto"/>
            </w:tcBorders>
            <w:shd w:val="clear" w:color="auto" w:fill="auto"/>
            <w:noWrap/>
            <w:vAlign w:val="center"/>
          </w:tcPr>
          <w:p w14:paraId="039FD6C6" w14:textId="244A7C6E" w:rsidR="00384B8B" w:rsidRPr="00FA0AF2" w:rsidRDefault="00384B8B" w:rsidP="004C752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annual</w:t>
            </w:r>
            <w:r w:rsidR="004C7525">
              <w:rPr>
                <w:rFonts w:ascii="宋体" w:eastAsia="宋体" w:hAnsi="宋体" w:cs="宋体"/>
                <w:color w:val="000000"/>
                <w:kern w:val="0"/>
                <w:sz w:val="20"/>
                <w:szCs w:val="20"/>
              </w:rPr>
              <w:t>r</w:t>
            </w:r>
            <w:r w:rsidRPr="00FA0AF2">
              <w:rPr>
                <w:rFonts w:ascii="宋体" w:eastAsia="宋体" w:hAnsi="宋体" w:cs="宋体" w:hint="eastAsia"/>
                <w:color w:val="000000"/>
                <w:kern w:val="0"/>
                <w:sz w:val="20"/>
                <w:szCs w:val="20"/>
              </w:rPr>
              <w:t>ate</w:t>
            </w:r>
          </w:p>
        </w:tc>
        <w:tc>
          <w:tcPr>
            <w:tcW w:w="1843" w:type="dxa"/>
            <w:tcBorders>
              <w:top w:val="nil"/>
              <w:left w:val="nil"/>
              <w:bottom w:val="single" w:sz="4" w:space="0" w:color="auto"/>
              <w:right w:val="single" w:sz="4" w:space="0" w:color="auto"/>
            </w:tcBorders>
            <w:shd w:val="clear" w:color="auto" w:fill="auto"/>
            <w:noWrap/>
            <w:vAlign w:val="center"/>
          </w:tcPr>
          <w:p w14:paraId="25FF2E7E" w14:textId="77777777" w:rsidR="00384B8B" w:rsidRPr="00FA0AF2" w:rsidRDefault="00384B8B"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续租年费率</w:t>
            </w:r>
          </w:p>
        </w:tc>
        <w:tc>
          <w:tcPr>
            <w:tcW w:w="709" w:type="dxa"/>
            <w:tcBorders>
              <w:top w:val="nil"/>
              <w:left w:val="nil"/>
              <w:bottom w:val="single" w:sz="4" w:space="0" w:color="auto"/>
              <w:right w:val="single" w:sz="4" w:space="0" w:color="auto"/>
            </w:tcBorders>
            <w:shd w:val="clear" w:color="auto" w:fill="auto"/>
            <w:noWrap/>
            <w:vAlign w:val="center"/>
          </w:tcPr>
          <w:p w14:paraId="49A752F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3326BA9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FD17CD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1BE06F93" w14:textId="77777777" w:rsidTr="00C1762B">
        <w:trPr>
          <w:trHeight w:val="270"/>
        </w:trPr>
        <w:tc>
          <w:tcPr>
            <w:tcW w:w="714" w:type="dxa"/>
            <w:tcBorders>
              <w:top w:val="nil"/>
              <w:left w:val="single" w:sz="4" w:space="0" w:color="auto"/>
              <w:bottom w:val="single" w:sz="4" w:space="0" w:color="auto"/>
              <w:right w:val="single" w:sz="4" w:space="0" w:color="auto"/>
            </w:tcBorders>
          </w:tcPr>
          <w:p w14:paraId="43E62508"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F276A7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62D1B4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1B7CFD0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250344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095804B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0B8C81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8F001EA" w14:textId="77777777" w:rsidTr="00C1762B">
        <w:trPr>
          <w:trHeight w:val="270"/>
        </w:trPr>
        <w:tc>
          <w:tcPr>
            <w:tcW w:w="714" w:type="dxa"/>
            <w:tcBorders>
              <w:top w:val="nil"/>
              <w:left w:val="single" w:sz="4" w:space="0" w:color="auto"/>
              <w:bottom w:val="single" w:sz="4" w:space="0" w:color="auto"/>
              <w:right w:val="single" w:sz="4" w:space="0" w:color="auto"/>
            </w:tcBorders>
          </w:tcPr>
          <w:p w14:paraId="0C2518BF"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330FA9"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6FEC89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606AB665"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78E426F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3B7CF9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A4738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3E02B6A" w14:textId="77777777" w:rsidTr="00C1762B">
        <w:trPr>
          <w:trHeight w:val="270"/>
        </w:trPr>
        <w:tc>
          <w:tcPr>
            <w:tcW w:w="714" w:type="dxa"/>
            <w:tcBorders>
              <w:top w:val="nil"/>
              <w:left w:val="single" w:sz="4" w:space="0" w:color="auto"/>
              <w:bottom w:val="single" w:sz="4" w:space="0" w:color="auto"/>
              <w:right w:val="single" w:sz="4" w:space="0" w:color="auto"/>
            </w:tcBorders>
          </w:tcPr>
          <w:p w14:paraId="65B1A96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BD8F5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6230E72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source</w:t>
            </w:r>
          </w:p>
        </w:tc>
        <w:tc>
          <w:tcPr>
            <w:tcW w:w="1843" w:type="dxa"/>
            <w:tcBorders>
              <w:top w:val="nil"/>
              <w:left w:val="nil"/>
              <w:bottom w:val="single" w:sz="4" w:space="0" w:color="auto"/>
              <w:right w:val="single" w:sz="4" w:space="0" w:color="auto"/>
            </w:tcBorders>
            <w:shd w:val="clear" w:color="auto" w:fill="auto"/>
            <w:noWrap/>
            <w:vAlign w:val="center"/>
          </w:tcPr>
          <w:p w14:paraId="0920A86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44E913BE"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3CA72CD3"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46F7B75"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E208B2" w14:textId="77777777" w:rsidTr="00C1762B">
        <w:trPr>
          <w:trHeight w:val="270"/>
        </w:trPr>
        <w:tc>
          <w:tcPr>
            <w:tcW w:w="714" w:type="dxa"/>
            <w:tcBorders>
              <w:top w:val="nil"/>
              <w:left w:val="single" w:sz="4" w:space="0" w:color="auto"/>
              <w:bottom w:val="single" w:sz="4" w:space="0" w:color="auto"/>
              <w:right w:val="single" w:sz="4" w:space="0" w:color="auto"/>
            </w:tcBorders>
          </w:tcPr>
          <w:p w14:paraId="79EE81B5"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F2F4DD"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7CA8A2B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localNo</w:t>
            </w:r>
          </w:p>
        </w:tc>
        <w:tc>
          <w:tcPr>
            <w:tcW w:w="1843" w:type="dxa"/>
            <w:tcBorders>
              <w:top w:val="nil"/>
              <w:left w:val="nil"/>
              <w:bottom w:val="single" w:sz="4" w:space="0" w:color="auto"/>
              <w:right w:val="single" w:sz="4" w:space="0" w:color="auto"/>
            </w:tcBorders>
            <w:shd w:val="clear" w:color="auto" w:fill="auto"/>
            <w:noWrap/>
            <w:vAlign w:val="center"/>
          </w:tcPr>
          <w:p w14:paraId="6C773DEA"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710A79">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tcPr>
          <w:p w14:paraId="358F2887"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501299E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4A660F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CB0581A" w14:textId="77777777" w:rsidTr="00C1762B">
        <w:trPr>
          <w:trHeight w:val="270"/>
        </w:trPr>
        <w:tc>
          <w:tcPr>
            <w:tcW w:w="714" w:type="dxa"/>
            <w:tcBorders>
              <w:top w:val="nil"/>
              <w:left w:val="single" w:sz="4" w:space="0" w:color="auto"/>
              <w:bottom w:val="single" w:sz="4" w:space="0" w:color="auto"/>
              <w:right w:val="single" w:sz="4" w:space="0" w:color="auto"/>
            </w:tcBorders>
          </w:tcPr>
          <w:p w14:paraId="537453F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C68A51"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4BB51FDD"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shd w:val="clear" w:color="auto" w:fill="auto"/>
            <w:noWrap/>
            <w:vAlign w:val="center"/>
            <w:hideMark/>
          </w:tcPr>
          <w:p w14:paraId="7E94445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190E9C64"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09279A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E50CC09"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670389B2" w14:textId="77777777" w:rsidTr="00C1762B">
        <w:trPr>
          <w:trHeight w:val="270"/>
        </w:trPr>
        <w:tc>
          <w:tcPr>
            <w:tcW w:w="714" w:type="dxa"/>
            <w:tcBorders>
              <w:top w:val="nil"/>
              <w:left w:val="single" w:sz="4" w:space="0" w:color="auto"/>
              <w:bottom w:val="single" w:sz="4" w:space="0" w:color="auto"/>
              <w:right w:val="single" w:sz="4" w:space="0" w:color="auto"/>
            </w:tcBorders>
          </w:tcPr>
          <w:p w14:paraId="0430A76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992D89B"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718CA95E"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shd w:val="clear" w:color="auto" w:fill="auto"/>
            <w:noWrap/>
            <w:vAlign w:val="center"/>
            <w:hideMark/>
          </w:tcPr>
          <w:p w14:paraId="3C4A6D0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0E45F612"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2CFDD76C"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213E1DA2"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r>
    </w:tbl>
    <w:p w14:paraId="0DC65433" w14:textId="77777777" w:rsidR="007942C6" w:rsidRDefault="007942C6" w:rsidP="007942C6">
      <w:pPr>
        <w:ind w:firstLine="480"/>
      </w:pPr>
    </w:p>
    <w:p w14:paraId="0C98D689" w14:textId="77777777" w:rsidR="007942C6" w:rsidRDefault="007942C6" w:rsidP="007942C6">
      <w:pPr>
        <w:pStyle w:val="4"/>
        <w:numPr>
          <w:ilvl w:val="3"/>
          <w:numId w:val="4"/>
        </w:numPr>
        <w:ind w:left="0" w:firstLineChars="0" w:firstLine="0"/>
      </w:pPr>
      <w:r w:rsidRPr="0096390C">
        <w:rPr>
          <w:rFonts w:hint="eastAsia"/>
        </w:rPr>
        <w:t>提交租借</w:t>
      </w:r>
      <w:r w:rsidR="00051E46">
        <w:rPr>
          <w:rFonts w:hint="eastAsia"/>
        </w:rPr>
        <w:t>状态变更</w:t>
      </w:r>
      <w:r w:rsidRPr="0096390C">
        <w:rPr>
          <w:rFonts w:hint="eastAsia"/>
        </w:rPr>
        <w:t>申报请求及应答</w:t>
      </w:r>
    </w:p>
    <w:p w14:paraId="5E6B0D79" w14:textId="77777777" w:rsidR="00E5035E" w:rsidRDefault="007942C6" w:rsidP="00E5035E">
      <w:pPr>
        <w:pStyle w:val="af"/>
        <w:ind w:firstLine="482"/>
      </w:pPr>
      <w:r w:rsidRPr="00191417">
        <w:rPr>
          <w:rFonts w:hint="eastAsia"/>
          <w:b/>
        </w:rPr>
        <w:t>功能：</w:t>
      </w:r>
      <w:r>
        <w:rPr>
          <w:rFonts w:hint="eastAsia"/>
        </w:rPr>
        <w:t>租借</w:t>
      </w:r>
      <w:r w:rsidR="005D5EDE">
        <w:rPr>
          <w:rFonts w:hint="eastAsia"/>
        </w:rPr>
        <w:t>状态变更</w:t>
      </w:r>
      <w:r>
        <w:rPr>
          <w:rFonts w:hint="eastAsia"/>
        </w:rPr>
        <w:t>申报指令用于会员二级系统把该会员席位所属客户填写的租借</w:t>
      </w:r>
      <w:r w:rsidR="005D5EDE">
        <w:rPr>
          <w:rFonts w:hint="eastAsia"/>
        </w:rPr>
        <w:t>状态变更</w:t>
      </w:r>
      <w:r>
        <w:rPr>
          <w:rFonts w:hint="eastAsia"/>
        </w:rPr>
        <w:t>申报单提交给一级系统。二级系统一定要经过增加、复核租借申</w:t>
      </w:r>
      <w:r>
        <w:rPr>
          <w:rFonts w:hint="eastAsia"/>
        </w:rPr>
        <w:lastRenderedPageBreak/>
        <w:t>报单操作后，才能将其提交给一级系统。</w:t>
      </w:r>
    </w:p>
    <w:p w14:paraId="4BF0D4A4" w14:textId="77777777" w:rsidR="007942C6" w:rsidRDefault="00E5035E" w:rsidP="00E5035E">
      <w:pPr>
        <w:ind w:firstLine="480"/>
      </w:pPr>
      <w:r>
        <w:rPr>
          <w:rFonts w:hint="eastAsia"/>
          <w:szCs w:val="24"/>
        </w:rPr>
        <w:t>租借状态变更申报请求只能借出方提交，所以接口中不增加申报方字段。后台处理时需要</w:t>
      </w:r>
      <w:r w:rsidRPr="00590365">
        <w:rPr>
          <w:rFonts w:hint="eastAsia"/>
          <w:szCs w:val="24"/>
        </w:rPr>
        <w:t>校验</w:t>
      </w:r>
      <w:r>
        <w:rPr>
          <w:rFonts w:hint="eastAsia"/>
          <w:szCs w:val="24"/>
        </w:rPr>
        <w:t>提交</w:t>
      </w:r>
      <w:r w:rsidRPr="00590365">
        <w:rPr>
          <w:rFonts w:hint="eastAsia"/>
          <w:szCs w:val="24"/>
        </w:rPr>
        <w:t>申报的会员、席位、客户同</w:t>
      </w:r>
      <w:r>
        <w:rPr>
          <w:rFonts w:hint="eastAsia"/>
          <w:szCs w:val="24"/>
        </w:rPr>
        <w:t>对应</w:t>
      </w:r>
      <w:r w:rsidRPr="00590365">
        <w:rPr>
          <w:rFonts w:hint="eastAsia"/>
          <w:szCs w:val="24"/>
        </w:rPr>
        <w:t>租借</w:t>
      </w:r>
      <w:r>
        <w:rPr>
          <w:rFonts w:hint="eastAsia"/>
          <w:szCs w:val="24"/>
        </w:rPr>
        <w:t>登记</w:t>
      </w:r>
      <w:r w:rsidRPr="00590365">
        <w:rPr>
          <w:rFonts w:hint="eastAsia"/>
          <w:szCs w:val="24"/>
        </w:rPr>
        <w:t>的借出方会员、席位、客户</w:t>
      </w:r>
      <w:r>
        <w:rPr>
          <w:rFonts w:hint="eastAsia"/>
          <w:szCs w:val="24"/>
        </w:rPr>
        <w:t>相同</w:t>
      </w:r>
      <w:r w:rsidRPr="00590365">
        <w:rPr>
          <w:rFonts w:hint="eastAsia"/>
          <w:szCs w:val="24"/>
        </w:rPr>
        <w:t>。</w:t>
      </w:r>
    </w:p>
    <w:p w14:paraId="711A70D1" w14:textId="77777777" w:rsidR="007942C6" w:rsidRPr="00B1055E" w:rsidRDefault="007942C6" w:rsidP="007942C6">
      <w:pPr>
        <w:ind w:firstLine="480"/>
      </w:pPr>
      <w:r>
        <w:rPr>
          <w:rFonts w:hint="eastAsia"/>
        </w:rPr>
        <w:t>消息体格式如下：</w:t>
      </w:r>
    </w:p>
    <w:tbl>
      <w:tblPr>
        <w:tblW w:w="9082" w:type="dxa"/>
        <w:tblInd w:w="103" w:type="dxa"/>
        <w:tblLook w:val="04A0" w:firstRow="1" w:lastRow="0" w:firstColumn="1" w:lastColumn="0" w:noHBand="0" w:noVBand="1"/>
      </w:tblPr>
      <w:tblGrid>
        <w:gridCol w:w="798"/>
        <w:gridCol w:w="709"/>
        <w:gridCol w:w="1984"/>
        <w:gridCol w:w="2127"/>
        <w:gridCol w:w="708"/>
        <w:gridCol w:w="816"/>
        <w:gridCol w:w="1940"/>
      </w:tblGrid>
      <w:tr w:rsidR="007942C6" w:rsidRPr="0030576E" w14:paraId="03157877" w14:textId="77777777" w:rsidTr="00B5274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1E66E894"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F549E8"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192148D0"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7" w:type="dxa"/>
            <w:tcBorders>
              <w:top w:val="single" w:sz="4" w:space="0" w:color="auto"/>
              <w:left w:val="nil"/>
              <w:bottom w:val="single" w:sz="4" w:space="0" w:color="auto"/>
              <w:right w:val="single" w:sz="4" w:space="0" w:color="auto"/>
            </w:tcBorders>
            <w:shd w:val="clear" w:color="000000" w:fill="D9D9D9"/>
            <w:noWrap/>
            <w:vAlign w:val="center"/>
            <w:hideMark/>
          </w:tcPr>
          <w:p w14:paraId="2CF30D09"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347D1F6"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754E8CFA"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61833F04"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7942C6" w:rsidRPr="0030576E" w14:paraId="2FE659FA" w14:textId="77777777" w:rsidTr="00B52748">
        <w:trPr>
          <w:trHeight w:val="270"/>
        </w:trPr>
        <w:tc>
          <w:tcPr>
            <w:tcW w:w="798" w:type="dxa"/>
            <w:tcBorders>
              <w:top w:val="nil"/>
              <w:left w:val="single" w:sz="4" w:space="0" w:color="auto"/>
              <w:bottom w:val="single" w:sz="4" w:space="0" w:color="auto"/>
              <w:right w:val="single" w:sz="4" w:space="0" w:color="auto"/>
            </w:tcBorders>
          </w:tcPr>
          <w:p w14:paraId="69BB11F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8AC4AE8" w14:textId="77777777" w:rsidR="007942C6" w:rsidRPr="0030576E" w:rsidRDefault="00B52748"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hideMark/>
          </w:tcPr>
          <w:p w14:paraId="14C2768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27" w:type="dxa"/>
            <w:tcBorders>
              <w:top w:val="nil"/>
              <w:left w:val="nil"/>
              <w:bottom w:val="single" w:sz="4" w:space="0" w:color="auto"/>
              <w:right w:val="single" w:sz="4" w:space="0" w:color="auto"/>
            </w:tcBorders>
            <w:shd w:val="clear" w:color="auto" w:fill="auto"/>
            <w:noWrap/>
            <w:vAlign w:val="center"/>
            <w:hideMark/>
          </w:tcPr>
          <w:p w14:paraId="034A077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8" w:type="dxa"/>
            <w:tcBorders>
              <w:top w:val="nil"/>
              <w:left w:val="nil"/>
              <w:bottom w:val="single" w:sz="4" w:space="0" w:color="auto"/>
              <w:right w:val="single" w:sz="4" w:space="0" w:color="auto"/>
            </w:tcBorders>
            <w:shd w:val="clear" w:color="auto" w:fill="auto"/>
            <w:vAlign w:val="center"/>
            <w:hideMark/>
          </w:tcPr>
          <w:p w14:paraId="4A0E163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976DA42"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F9FC8C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7A120EF5" w14:textId="77777777" w:rsidTr="00B52748">
        <w:trPr>
          <w:trHeight w:val="270"/>
        </w:trPr>
        <w:tc>
          <w:tcPr>
            <w:tcW w:w="798" w:type="dxa"/>
            <w:tcBorders>
              <w:top w:val="nil"/>
              <w:left w:val="single" w:sz="4" w:space="0" w:color="auto"/>
              <w:bottom w:val="single" w:sz="4" w:space="0" w:color="auto"/>
              <w:right w:val="single" w:sz="4" w:space="0" w:color="auto"/>
            </w:tcBorders>
          </w:tcPr>
          <w:p w14:paraId="3316A403"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9ED8E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16F449F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27" w:type="dxa"/>
            <w:tcBorders>
              <w:top w:val="nil"/>
              <w:left w:val="nil"/>
              <w:bottom w:val="single" w:sz="4" w:space="0" w:color="auto"/>
              <w:right w:val="single" w:sz="4" w:space="0" w:color="auto"/>
            </w:tcBorders>
            <w:shd w:val="clear" w:color="auto" w:fill="auto"/>
            <w:noWrap/>
            <w:vAlign w:val="center"/>
            <w:hideMark/>
          </w:tcPr>
          <w:p w14:paraId="34C69B7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42460A8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40FAE8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38A7025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4371A8FC" w14:textId="77777777" w:rsidTr="00B52748">
        <w:trPr>
          <w:trHeight w:val="270"/>
        </w:trPr>
        <w:tc>
          <w:tcPr>
            <w:tcW w:w="798" w:type="dxa"/>
            <w:tcBorders>
              <w:top w:val="nil"/>
              <w:left w:val="single" w:sz="4" w:space="0" w:color="auto"/>
              <w:bottom w:val="single" w:sz="4" w:space="0" w:color="auto"/>
              <w:right w:val="single" w:sz="4" w:space="0" w:color="auto"/>
            </w:tcBorders>
          </w:tcPr>
          <w:p w14:paraId="21D4CC2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BA8FDCF"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D1DE1E4"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7" w:type="dxa"/>
            <w:tcBorders>
              <w:top w:val="nil"/>
              <w:left w:val="nil"/>
              <w:bottom w:val="single" w:sz="4" w:space="0" w:color="auto"/>
              <w:right w:val="single" w:sz="4" w:space="0" w:color="auto"/>
            </w:tcBorders>
            <w:shd w:val="clear" w:color="auto" w:fill="auto"/>
            <w:noWrap/>
            <w:vAlign w:val="center"/>
          </w:tcPr>
          <w:p w14:paraId="1E6FACB1"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3D40B301"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tcPr>
          <w:p w14:paraId="762009BF"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622E32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26B4B048"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7A6CA682"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3CB6B3"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7539B30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7" w:type="dxa"/>
            <w:tcBorders>
              <w:top w:val="nil"/>
              <w:left w:val="nil"/>
              <w:bottom w:val="single" w:sz="4" w:space="0" w:color="auto"/>
              <w:right w:val="single" w:sz="4" w:space="0" w:color="auto"/>
            </w:tcBorders>
            <w:shd w:val="clear" w:color="auto" w:fill="auto"/>
            <w:noWrap/>
            <w:vAlign w:val="center"/>
          </w:tcPr>
          <w:p w14:paraId="41966172"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tcPr>
          <w:p w14:paraId="412531F3"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AFA0175"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416B899" w14:textId="77777777" w:rsidR="00F95B3A" w:rsidRPr="003E783F"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24671F38"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4740D3E4"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D0D9DBC"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vAlign w:val="center"/>
          </w:tcPr>
          <w:p w14:paraId="2E68E8D9"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7" w:type="dxa"/>
            <w:tcBorders>
              <w:top w:val="nil"/>
              <w:left w:val="nil"/>
              <w:bottom w:val="single" w:sz="4" w:space="0" w:color="auto"/>
              <w:right w:val="single" w:sz="4" w:space="0" w:color="auto"/>
            </w:tcBorders>
            <w:shd w:val="clear" w:color="auto" w:fill="auto"/>
            <w:noWrap/>
            <w:vAlign w:val="center"/>
          </w:tcPr>
          <w:p w14:paraId="09B9A57A"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8" w:type="dxa"/>
            <w:tcBorders>
              <w:top w:val="nil"/>
              <w:left w:val="nil"/>
              <w:bottom w:val="single" w:sz="4" w:space="0" w:color="auto"/>
              <w:right w:val="single" w:sz="4" w:space="0" w:color="auto"/>
            </w:tcBorders>
            <w:shd w:val="clear" w:color="auto" w:fill="auto"/>
            <w:vAlign w:val="center"/>
          </w:tcPr>
          <w:p w14:paraId="320DE83A" w14:textId="4AB009E0" w:rsidR="00F95B3A"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5A92C7A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C02D9B7"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0EDDA444"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232563BD"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700C92"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219F1EBF"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7" w:type="dxa"/>
            <w:tcBorders>
              <w:top w:val="nil"/>
              <w:left w:val="nil"/>
              <w:bottom w:val="single" w:sz="4" w:space="0" w:color="auto"/>
              <w:right w:val="single" w:sz="4" w:space="0" w:color="auto"/>
            </w:tcBorders>
            <w:shd w:val="clear" w:color="auto" w:fill="auto"/>
            <w:noWrap/>
            <w:vAlign w:val="center"/>
          </w:tcPr>
          <w:p w14:paraId="706B59D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tcPr>
          <w:p w14:paraId="61620F0D" w14:textId="5E77C38B" w:rsidR="0077711C"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09E85B7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20898E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05586330"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67F384D7"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43C1888"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1085C684"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7" w:type="dxa"/>
            <w:tcBorders>
              <w:top w:val="nil"/>
              <w:left w:val="nil"/>
              <w:bottom w:val="single" w:sz="4" w:space="0" w:color="auto"/>
              <w:right w:val="single" w:sz="4" w:space="0" w:color="auto"/>
            </w:tcBorders>
            <w:shd w:val="clear" w:color="auto" w:fill="auto"/>
            <w:noWrap/>
            <w:vAlign w:val="center"/>
          </w:tcPr>
          <w:p w14:paraId="771D76C3"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8" w:type="dxa"/>
            <w:tcBorders>
              <w:top w:val="nil"/>
              <w:left w:val="nil"/>
              <w:bottom w:val="single" w:sz="4" w:space="0" w:color="auto"/>
              <w:right w:val="single" w:sz="4" w:space="0" w:color="auto"/>
            </w:tcBorders>
            <w:shd w:val="clear" w:color="auto" w:fill="auto"/>
            <w:vAlign w:val="center"/>
          </w:tcPr>
          <w:p w14:paraId="40621B9D" w14:textId="33959E4A" w:rsidR="00F95B3A"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0ECA2AC8"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CD7FED6"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r>
      <w:tr w:rsidR="00ED281F" w:rsidRPr="0030576E" w14:paraId="476E9638" w14:textId="77777777" w:rsidTr="00B52748">
        <w:trPr>
          <w:trHeight w:val="270"/>
        </w:trPr>
        <w:tc>
          <w:tcPr>
            <w:tcW w:w="798" w:type="dxa"/>
            <w:tcBorders>
              <w:top w:val="nil"/>
              <w:left w:val="single" w:sz="4" w:space="0" w:color="auto"/>
              <w:bottom w:val="single" w:sz="4" w:space="0" w:color="auto"/>
              <w:right w:val="single" w:sz="4" w:space="0" w:color="auto"/>
            </w:tcBorders>
          </w:tcPr>
          <w:p w14:paraId="2AE1DD43"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F22F5A"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270F6BA2"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7" w:type="dxa"/>
            <w:tcBorders>
              <w:top w:val="nil"/>
              <w:left w:val="nil"/>
              <w:bottom w:val="single" w:sz="4" w:space="0" w:color="auto"/>
              <w:right w:val="single" w:sz="4" w:space="0" w:color="auto"/>
            </w:tcBorders>
            <w:shd w:val="clear" w:color="auto" w:fill="auto"/>
            <w:noWrap/>
            <w:vAlign w:val="center"/>
          </w:tcPr>
          <w:p w14:paraId="15A0FAD3"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8" w:type="dxa"/>
            <w:tcBorders>
              <w:top w:val="nil"/>
              <w:left w:val="nil"/>
              <w:bottom w:val="single" w:sz="4" w:space="0" w:color="auto"/>
              <w:right w:val="single" w:sz="4" w:space="0" w:color="auto"/>
            </w:tcBorders>
            <w:shd w:val="clear" w:color="auto" w:fill="auto"/>
            <w:vAlign w:val="center"/>
          </w:tcPr>
          <w:p w14:paraId="5BC3236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683118F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E9724E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6FE626E" w14:textId="77777777" w:rsidTr="00B52748">
        <w:trPr>
          <w:trHeight w:val="270"/>
        </w:trPr>
        <w:tc>
          <w:tcPr>
            <w:tcW w:w="798" w:type="dxa"/>
            <w:tcBorders>
              <w:top w:val="nil"/>
              <w:left w:val="single" w:sz="4" w:space="0" w:color="auto"/>
              <w:bottom w:val="single" w:sz="4" w:space="0" w:color="auto"/>
              <w:right w:val="single" w:sz="4" w:space="0" w:color="auto"/>
            </w:tcBorders>
          </w:tcPr>
          <w:p w14:paraId="7885AAF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AFC067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7191DDE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127" w:type="dxa"/>
            <w:tcBorders>
              <w:top w:val="nil"/>
              <w:left w:val="nil"/>
              <w:bottom w:val="single" w:sz="4" w:space="0" w:color="auto"/>
              <w:right w:val="single" w:sz="4" w:space="0" w:color="auto"/>
            </w:tcBorders>
            <w:shd w:val="clear" w:color="auto" w:fill="auto"/>
            <w:noWrap/>
            <w:vAlign w:val="center"/>
          </w:tcPr>
          <w:p w14:paraId="03FB91E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状态变更标准重量</w:t>
            </w:r>
          </w:p>
        </w:tc>
        <w:tc>
          <w:tcPr>
            <w:tcW w:w="708" w:type="dxa"/>
            <w:tcBorders>
              <w:top w:val="nil"/>
              <w:left w:val="nil"/>
              <w:bottom w:val="single" w:sz="4" w:space="0" w:color="auto"/>
              <w:right w:val="single" w:sz="4" w:space="0" w:color="auto"/>
            </w:tcBorders>
            <w:shd w:val="clear" w:color="auto" w:fill="auto"/>
            <w:vAlign w:val="center"/>
          </w:tcPr>
          <w:p w14:paraId="65185B5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27553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1A1BC91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44595A3E" w14:textId="77777777" w:rsidTr="00B52748">
        <w:trPr>
          <w:trHeight w:val="270"/>
        </w:trPr>
        <w:tc>
          <w:tcPr>
            <w:tcW w:w="798" w:type="dxa"/>
            <w:tcBorders>
              <w:top w:val="nil"/>
              <w:left w:val="single" w:sz="4" w:space="0" w:color="auto"/>
              <w:bottom w:val="single" w:sz="4" w:space="0" w:color="auto"/>
              <w:right w:val="single" w:sz="4" w:space="0" w:color="auto"/>
            </w:tcBorders>
          </w:tcPr>
          <w:p w14:paraId="5812DF17"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0559FB"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K33</w:t>
            </w:r>
          </w:p>
        </w:tc>
        <w:tc>
          <w:tcPr>
            <w:tcW w:w="1984" w:type="dxa"/>
            <w:tcBorders>
              <w:top w:val="nil"/>
              <w:left w:val="nil"/>
              <w:bottom w:val="single" w:sz="4" w:space="0" w:color="auto"/>
              <w:right w:val="single" w:sz="4" w:space="0" w:color="auto"/>
            </w:tcBorders>
            <w:shd w:val="clear" w:color="auto" w:fill="auto"/>
            <w:noWrap/>
            <w:vAlign w:val="center"/>
          </w:tcPr>
          <w:p w14:paraId="5359F036"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statusChageReason</w:t>
            </w:r>
          </w:p>
        </w:tc>
        <w:tc>
          <w:tcPr>
            <w:tcW w:w="2127" w:type="dxa"/>
            <w:tcBorders>
              <w:top w:val="nil"/>
              <w:left w:val="nil"/>
              <w:bottom w:val="single" w:sz="4" w:space="0" w:color="auto"/>
              <w:right w:val="single" w:sz="4" w:space="0" w:color="auto"/>
            </w:tcBorders>
            <w:shd w:val="clear" w:color="auto" w:fill="auto"/>
            <w:noWrap/>
            <w:vAlign w:val="center"/>
          </w:tcPr>
          <w:p w14:paraId="3C61356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变更原因</w:t>
            </w:r>
          </w:p>
        </w:tc>
        <w:tc>
          <w:tcPr>
            <w:tcW w:w="708" w:type="dxa"/>
            <w:tcBorders>
              <w:top w:val="nil"/>
              <w:left w:val="nil"/>
              <w:bottom w:val="single" w:sz="4" w:space="0" w:color="auto"/>
              <w:right w:val="single" w:sz="4" w:space="0" w:color="auto"/>
            </w:tcBorders>
            <w:shd w:val="clear" w:color="auto" w:fill="auto"/>
            <w:vAlign w:val="center"/>
          </w:tcPr>
          <w:p w14:paraId="7849F4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84039A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2F0A0E5"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1-坏账、2-现金归还、3-质物处置、4-第三方代偿、5-其它</w:t>
            </w:r>
          </w:p>
        </w:tc>
      </w:tr>
      <w:tr w:rsidR="00F95B3A" w:rsidRPr="0030576E" w14:paraId="198FDC71" w14:textId="77777777" w:rsidTr="00B52748">
        <w:trPr>
          <w:trHeight w:val="270"/>
        </w:trPr>
        <w:tc>
          <w:tcPr>
            <w:tcW w:w="798" w:type="dxa"/>
            <w:tcBorders>
              <w:top w:val="nil"/>
              <w:left w:val="single" w:sz="4" w:space="0" w:color="auto"/>
              <w:bottom w:val="single" w:sz="4" w:space="0" w:color="auto"/>
              <w:right w:val="single" w:sz="4" w:space="0" w:color="auto"/>
            </w:tcBorders>
          </w:tcPr>
          <w:p w14:paraId="32E7C95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12355F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B89</w:t>
            </w:r>
          </w:p>
        </w:tc>
        <w:tc>
          <w:tcPr>
            <w:tcW w:w="1984" w:type="dxa"/>
            <w:tcBorders>
              <w:top w:val="nil"/>
              <w:left w:val="nil"/>
              <w:bottom w:val="single" w:sz="4" w:space="0" w:color="auto"/>
              <w:right w:val="single" w:sz="4" w:space="0" w:color="auto"/>
            </w:tcBorders>
            <w:shd w:val="clear" w:color="auto" w:fill="auto"/>
            <w:noWrap/>
            <w:vAlign w:val="center"/>
          </w:tcPr>
          <w:p w14:paraId="43A58BE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remark</w:t>
            </w:r>
          </w:p>
        </w:tc>
        <w:tc>
          <w:tcPr>
            <w:tcW w:w="2127" w:type="dxa"/>
            <w:tcBorders>
              <w:top w:val="nil"/>
              <w:left w:val="nil"/>
              <w:bottom w:val="single" w:sz="4" w:space="0" w:color="auto"/>
              <w:right w:val="single" w:sz="4" w:space="0" w:color="auto"/>
            </w:tcBorders>
            <w:shd w:val="clear" w:color="auto" w:fill="auto"/>
            <w:noWrap/>
            <w:vAlign w:val="center"/>
          </w:tcPr>
          <w:p w14:paraId="40F5902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备注</w:t>
            </w:r>
          </w:p>
        </w:tc>
        <w:tc>
          <w:tcPr>
            <w:tcW w:w="708" w:type="dxa"/>
            <w:tcBorders>
              <w:top w:val="nil"/>
              <w:left w:val="nil"/>
              <w:bottom w:val="single" w:sz="4" w:space="0" w:color="auto"/>
              <w:right w:val="single" w:sz="4" w:space="0" w:color="auto"/>
            </w:tcBorders>
            <w:shd w:val="clear" w:color="auto" w:fill="auto"/>
            <w:vAlign w:val="center"/>
          </w:tcPr>
          <w:p w14:paraId="27A764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5BD6079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CEE35B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22CC91CA" w14:textId="77777777" w:rsidTr="00B52748">
        <w:trPr>
          <w:trHeight w:val="270"/>
        </w:trPr>
        <w:tc>
          <w:tcPr>
            <w:tcW w:w="798" w:type="dxa"/>
            <w:tcBorders>
              <w:top w:val="nil"/>
              <w:left w:val="single" w:sz="4" w:space="0" w:color="auto"/>
              <w:bottom w:val="single" w:sz="4" w:space="0" w:color="auto"/>
              <w:right w:val="single" w:sz="4" w:space="0" w:color="auto"/>
            </w:tcBorders>
          </w:tcPr>
          <w:p w14:paraId="3F08938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7113A0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7AECD68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2127" w:type="dxa"/>
            <w:tcBorders>
              <w:top w:val="nil"/>
              <w:left w:val="nil"/>
              <w:bottom w:val="single" w:sz="4" w:space="0" w:color="auto"/>
              <w:right w:val="single" w:sz="4" w:space="0" w:color="auto"/>
            </w:tcBorders>
            <w:shd w:val="clear" w:color="auto" w:fill="auto"/>
            <w:noWrap/>
            <w:vAlign w:val="center"/>
            <w:hideMark/>
          </w:tcPr>
          <w:p w14:paraId="6AEF79D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vAlign w:val="center"/>
            <w:hideMark/>
          </w:tcPr>
          <w:p w14:paraId="002159B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A7B6EA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1940" w:type="dxa"/>
            <w:tcBorders>
              <w:top w:val="nil"/>
              <w:left w:val="nil"/>
              <w:bottom w:val="single" w:sz="4" w:space="0" w:color="auto"/>
              <w:right w:val="single" w:sz="4" w:space="0" w:color="auto"/>
            </w:tcBorders>
            <w:shd w:val="clear" w:color="auto" w:fill="auto"/>
            <w:noWrap/>
            <w:vAlign w:val="center"/>
            <w:hideMark/>
          </w:tcPr>
          <w:p w14:paraId="0C51378B" w14:textId="77777777" w:rsidR="00F95B3A" w:rsidRPr="00FA0AF2" w:rsidRDefault="00F95B3A" w:rsidP="003C251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对于请求，取值一定是2-已复核。对于应答，如果提交成功，才会有新的申报状态值，取值可以是已提交、变更失败、变更成功。</w:t>
            </w:r>
          </w:p>
        </w:tc>
      </w:tr>
      <w:tr w:rsidR="00F95B3A" w:rsidRPr="0030576E" w14:paraId="1BD0C15D" w14:textId="77777777" w:rsidTr="00B52748">
        <w:trPr>
          <w:trHeight w:val="270"/>
        </w:trPr>
        <w:tc>
          <w:tcPr>
            <w:tcW w:w="798" w:type="dxa"/>
            <w:tcBorders>
              <w:top w:val="nil"/>
              <w:left w:val="single" w:sz="4" w:space="0" w:color="auto"/>
              <w:bottom w:val="single" w:sz="4" w:space="0" w:color="auto"/>
              <w:right w:val="single" w:sz="4" w:space="0" w:color="auto"/>
            </w:tcBorders>
          </w:tcPr>
          <w:p w14:paraId="1D01CA8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8C4834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55ECFE8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7" w:type="dxa"/>
            <w:tcBorders>
              <w:top w:val="nil"/>
              <w:left w:val="nil"/>
              <w:bottom w:val="single" w:sz="4" w:space="0" w:color="auto"/>
              <w:right w:val="single" w:sz="4" w:space="0" w:color="auto"/>
            </w:tcBorders>
            <w:shd w:val="clear" w:color="auto" w:fill="auto"/>
            <w:noWrap/>
            <w:vAlign w:val="center"/>
            <w:hideMark/>
          </w:tcPr>
          <w:p w14:paraId="7FED62A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8" w:type="dxa"/>
            <w:tcBorders>
              <w:top w:val="nil"/>
              <w:left w:val="nil"/>
              <w:bottom w:val="single" w:sz="4" w:space="0" w:color="auto"/>
              <w:right w:val="single" w:sz="4" w:space="0" w:color="auto"/>
            </w:tcBorders>
            <w:shd w:val="clear" w:color="auto" w:fill="auto"/>
            <w:vAlign w:val="center"/>
            <w:hideMark/>
          </w:tcPr>
          <w:p w14:paraId="50EF545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0882C71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1C1CE6D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30576E" w14:paraId="4E2DE573" w14:textId="77777777" w:rsidTr="00B52748">
        <w:trPr>
          <w:trHeight w:val="270"/>
        </w:trPr>
        <w:tc>
          <w:tcPr>
            <w:tcW w:w="798" w:type="dxa"/>
            <w:tcBorders>
              <w:top w:val="nil"/>
              <w:left w:val="single" w:sz="4" w:space="0" w:color="auto"/>
              <w:bottom w:val="single" w:sz="4" w:space="0" w:color="auto"/>
              <w:right w:val="single" w:sz="4" w:space="0" w:color="auto"/>
            </w:tcBorders>
          </w:tcPr>
          <w:p w14:paraId="3296DEE8"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0F2471E"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vAlign w:val="center"/>
          </w:tcPr>
          <w:p w14:paraId="499F25C3"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27" w:type="dxa"/>
            <w:tcBorders>
              <w:top w:val="nil"/>
              <w:left w:val="nil"/>
              <w:bottom w:val="single" w:sz="4" w:space="0" w:color="auto"/>
              <w:right w:val="single" w:sz="4" w:space="0" w:color="auto"/>
            </w:tcBorders>
            <w:shd w:val="clear" w:color="auto" w:fill="auto"/>
            <w:noWrap/>
            <w:vAlign w:val="center"/>
            <w:hideMark/>
          </w:tcPr>
          <w:p w14:paraId="797877D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租借状态变更申报编号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D9A505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4080BC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03B83DF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4E553C1" w14:textId="77777777" w:rsidTr="00B52748">
        <w:trPr>
          <w:trHeight w:val="270"/>
        </w:trPr>
        <w:tc>
          <w:tcPr>
            <w:tcW w:w="798" w:type="dxa"/>
            <w:tcBorders>
              <w:top w:val="nil"/>
              <w:left w:val="single" w:sz="4" w:space="0" w:color="auto"/>
              <w:bottom w:val="single" w:sz="4" w:space="0" w:color="auto"/>
              <w:right w:val="single" w:sz="4" w:space="0" w:color="auto"/>
            </w:tcBorders>
          </w:tcPr>
          <w:p w14:paraId="51C859D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E2CABD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62C8F2D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2127" w:type="dxa"/>
            <w:tcBorders>
              <w:top w:val="nil"/>
              <w:left w:val="nil"/>
              <w:bottom w:val="single" w:sz="4" w:space="0" w:color="auto"/>
              <w:right w:val="single" w:sz="4" w:space="0" w:color="auto"/>
            </w:tcBorders>
            <w:shd w:val="clear" w:color="auto" w:fill="auto"/>
            <w:noWrap/>
            <w:vAlign w:val="center"/>
            <w:hideMark/>
          </w:tcPr>
          <w:p w14:paraId="521890CC" w14:textId="77777777" w:rsidR="00F95B3A" w:rsidRPr="00FA0AF2" w:rsidRDefault="00F95B3A" w:rsidP="0076604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8" w:type="dxa"/>
            <w:tcBorders>
              <w:top w:val="nil"/>
              <w:left w:val="nil"/>
              <w:bottom w:val="single" w:sz="4" w:space="0" w:color="auto"/>
              <w:right w:val="single" w:sz="4" w:space="0" w:color="auto"/>
            </w:tcBorders>
            <w:shd w:val="clear" w:color="auto" w:fill="auto"/>
            <w:noWrap/>
            <w:vAlign w:val="center"/>
            <w:hideMark/>
          </w:tcPr>
          <w:p w14:paraId="1377BD8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73AE883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09AD356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D891A66" w14:textId="77777777" w:rsidTr="00B52748">
        <w:trPr>
          <w:trHeight w:val="270"/>
        </w:trPr>
        <w:tc>
          <w:tcPr>
            <w:tcW w:w="798" w:type="dxa"/>
            <w:tcBorders>
              <w:top w:val="nil"/>
              <w:left w:val="single" w:sz="4" w:space="0" w:color="auto"/>
              <w:bottom w:val="single" w:sz="4" w:space="0" w:color="auto"/>
              <w:right w:val="single" w:sz="4" w:space="0" w:color="auto"/>
            </w:tcBorders>
          </w:tcPr>
          <w:p w14:paraId="7CCAEF9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055B9C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43C536B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2127" w:type="dxa"/>
            <w:tcBorders>
              <w:top w:val="nil"/>
              <w:left w:val="nil"/>
              <w:bottom w:val="single" w:sz="4" w:space="0" w:color="auto"/>
              <w:right w:val="single" w:sz="4" w:space="0" w:color="auto"/>
            </w:tcBorders>
            <w:shd w:val="clear" w:color="auto" w:fill="auto"/>
            <w:noWrap/>
            <w:vAlign w:val="center"/>
          </w:tcPr>
          <w:p w14:paraId="7FD05354" w14:textId="77777777" w:rsidR="00F95B3A" w:rsidRPr="00FA0AF2" w:rsidRDefault="00F95B3A" w:rsidP="0076604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申报交易日期</w:t>
            </w:r>
          </w:p>
        </w:tc>
        <w:tc>
          <w:tcPr>
            <w:tcW w:w="708" w:type="dxa"/>
            <w:tcBorders>
              <w:top w:val="nil"/>
              <w:left w:val="nil"/>
              <w:bottom w:val="single" w:sz="4" w:space="0" w:color="auto"/>
              <w:right w:val="single" w:sz="4" w:space="0" w:color="auto"/>
            </w:tcBorders>
            <w:shd w:val="clear" w:color="auto" w:fill="auto"/>
            <w:noWrap/>
            <w:vAlign w:val="center"/>
          </w:tcPr>
          <w:p w14:paraId="7619C9B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565BF8E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tcPr>
          <w:p w14:paraId="216868C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C2CC914" w14:textId="77777777" w:rsidTr="00B52748">
        <w:trPr>
          <w:trHeight w:val="270"/>
        </w:trPr>
        <w:tc>
          <w:tcPr>
            <w:tcW w:w="798" w:type="dxa"/>
            <w:tcBorders>
              <w:top w:val="nil"/>
              <w:left w:val="single" w:sz="4" w:space="0" w:color="auto"/>
              <w:bottom w:val="single" w:sz="4" w:space="0" w:color="auto"/>
              <w:right w:val="single" w:sz="4" w:space="0" w:color="auto"/>
            </w:tcBorders>
          </w:tcPr>
          <w:p w14:paraId="4FC68F0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6AB0F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0B13423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127" w:type="dxa"/>
            <w:tcBorders>
              <w:top w:val="nil"/>
              <w:left w:val="nil"/>
              <w:bottom w:val="single" w:sz="4" w:space="0" w:color="auto"/>
              <w:right w:val="single" w:sz="4" w:space="0" w:color="auto"/>
            </w:tcBorders>
            <w:shd w:val="clear" w:color="auto" w:fill="auto"/>
            <w:noWrap/>
            <w:vAlign w:val="center"/>
            <w:hideMark/>
          </w:tcPr>
          <w:p w14:paraId="7CDF9C4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297A61E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5709966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25DAF66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7A30BEEE" w14:textId="77777777" w:rsidTr="00B52748">
        <w:trPr>
          <w:trHeight w:val="270"/>
        </w:trPr>
        <w:tc>
          <w:tcPr>
            <w:tcW w:w="798" w:type="dxa"/>
            <w:tcBorders>
              <w:top w:val="nil"/>
              <w:left w:val="single" w:sz="4" w:space="0" w:color="auto"/>
              <w:bottom w:val="single" w:sz="4" w:space="0" w:color="auto"/>
              <w:right w:val="single" w:sz="4" w:space="0" w:color="auto"/>
            </w:tcBorders>
          </w:tcPr>
          <w:p w14:paraId="3D2AEC6B"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2BC8AC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0624E03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RspMsg</w:t>
            </w:r>
          </w:p>
        </w:tc>
        <w:tc>
          <w:tcPr>
            <w:tcW w:w="2127" w:type="dxa"/>
            <w:tcBorders>
              <w:top w:val="nil"/>
              <w:left w:val="nil"/>
              <w:bottom w:val="single" w:sz="4" w:space="0" w:color="auto"/>
              <w:right w:val="single" w:sz="4" w:space="0" w:color="auto"/>
            </w:tcBorders>
            <w:shd w:val="clear" w:color="auto" w:fill="auto"/>
            <w:noWrap/>
            <w:vAlign w:val="center"/>
            <w:hideMark/>
          </w:tcPr>
          <w:p w14:paraId="4FB980D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1A912F3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ECD532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35FB06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bl>
    <w:p w14:paraId="3B19AECA" w14:textId="77777777" w:rsidR="007942C6" w:rsidRDefault="007942C6" w:rsidP="007942C6">
      <w:pPr>
        <w:pStyle w:val="4"/>
        <w:numPr>
          <w:ilvl w:val="3"/>
          <w:numId w:val="4"/>
        </w:numPr>
        <w:ind w:left="0" w:firstLineChars="0" w:firstLine="0"/>
      </w:pPr>
      <w:r w:rsidRPr="0096390C">
        <w:rPr>
          <w:rFonts w:hint="eastAsia"/>
        </w:rPr>
        <w:t>租借</w:t>
      </w:r>
      <w:r w:rsidR="00051E46">
        <w:rPr>
          <w:rFonts w:hint="eastAsia"/>
        </w:rPr>
        <w:t>状态变更</w:t>
      </w:r>
      <w:r w:rsidRPr="0096390C">
        <w:rPr>
          <w:rFonts w:hint="eastAsia"/>
        </w:rPr>
        <w:t>申报查询请求及应答</w:t>
      </w:r>
    </w:p>
    <w:p w14:paraId="63535ED0" w14:textId="77777777" w:rsidR="007942C6" w:rsidRDefault="007942C6" w:rsidP="007942C6">
      <w:pPr>
        <w:ind w:firstLine="482"/>
      </w:pPr>
      <w:r w:rsidRPr="0089519E">
        <w:rPr>
          <w:rFonts w:hint="eastAsia"/>
          <w:b/>
        </w:rPr>
        <w:t>功能</w:t>
      </w:r>
      <w:r>
        <w:rPr>
          <w:rFonts w:hint="eastAsia"/>
        </w:rPr>
        <w:t>：租借</w:t>
      </w:r>
      <w:r w:rsidR="0015346A">
        <w:rPr>
          <w:rFonts w:hint="eastAsia"/>
        </w:rPr>
        <w:t>状态变更</w:t>
      </w:r>
      <w:r>
        <w:rPr>
          <w:rFonts w:hint="eastAsia"/>
        </w:rPr>
        <w:t>申报查询指令用于会员二级系统查询该会员</w:t>
      </w:r>
      <w:r w:rsidR="0015346A">
        <w:rPr>
          <w:rFonts w:hint="eastAsia"/>
        </w:rPr>
        <w:t>席位</w:t>
      </w:r>
      <w:r>
        <w:rPr>
          <w:rFonts w:hint="eastAsia"/>
        </w:rPr>
        <w:t>所属客户填写的租借</w:t>
      </w:r>
      <w:r w:rsidR="0015346A">
        <w:rPr>
          <w:rFonts w:hint="eastAsia"/>
        </w:rPr>
        <w:t>状态变更</w:t>
      </w:r>
      <w:r>
        <w:rPr>
          <w:rFonts w:hint="eastAsia"/>
        </w:rPr>
        <w:t>申报单，支持同时查询多条租借</w:t>
      </w:r>
      <w:r w:rsidR="0015346A">
        <w:rPr>
          <w:rFonts w:hint="eastAsia"/>
        </w:rPr>
        <w:t>状态变更</w:t>
      </w:r>
      <w:r>
        <w:rPr>
          <w:rFonts w:hint="eastAsia"/>
        </w:rPr>
        <w:t>申报信息。</w:t>
      </w:r>
    </w:p>
    <w:p w14:paraId="10692CD4" w14:textId="77777777" w:rsidR="007942C6" w:rsidRPr="0089519E" w:rsidRDefault="007942C6" w:rsidP="007942C6">
      <w:pPr>
        <w:ind w:firstLine="480"/>
      </w:pPr>
      <w:r>
        <w:rPr>
          <w:rFonts w:hint="eastAsia"/>
        </w:rPr>
        <w:lastRenderedPageBreak/>
        <w:t>消息体格式如下：</w:t>
      </w:r>
    </w:p>
    <w:tbl>
      <w:tblPr>
        <w:tblW w:w="9077" w:type="dxa"/>
        <w:tblInd w:w="103" w:type="dxa"/>
        <w:tblLayout w:type="fixed"/>
        <w:tblLook w:val="04A0" w:firstRow="1" w:lastRow="0" w:firstColumn="1" w:lastColumn="0" w:noHBand="0" w:noVBand="1"/>
      </w:tblPr>
      <w:tblGrid>
        <w:gridCol w:w="714"/>
        <w:gridCol w:w="709"/>
        <w:gridCol w:w="1984"/>
        <w:gridCol w:w="1701"/>
        <w:gridCol w:w="760"/>
        <w:gridCol w:w="798"/>
        <w:gridCol w:w="2411"/>
      </w:tblGrid>
      <w:tr w:rsidR="007942C6" w:rsidRPr="00710A79" w14:paraId="6222DDBA" w14:textId="77777777" w:rsidTr="001B6C8C">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DE97DA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8587AA"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2AB28077"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1CF72AE0"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1349E74"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AAFA221"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6EEBAB98"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63FCE" w:rsidRPr="00710A79" w14:paraId="0E9ACAC7" w14:textId="77777777" w:rsidTr="001B6C8C">
        <w:trPr>
          <w:trHeight w:val="270"/>
        </w:trPr>
        <w:tc>
          <w:tcPr>
            <w:tcW w:w="714" w:type="dxa"/>
            <w:tcBorders>
              <w:top w:val="nil"/>
              <w:left w:val="single" w:sz="4" w:space="0" w:color="auto"/>
              <w:bottom w:val="single" w:sz="4" w:space="0" w:color="auto"/>
              <w:right w:val="single" w:sz="4" w:space="0" w:color="auto"/>
            </w:tcBorders>
          </w:tcPr>
          <w:p w14:paraId="6EA11DFB"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608183A"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F962E3A"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6F785A02"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7721F124"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C2CDA00"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FB42FCF" w14:textId="77777777" w:rsidR="00763FCE" w:rsidRPr="00710A79" w:rsidRDefault="00763FCE" w:rsidP="00763FC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该字段值只能作为借出方会员代码</w:t>
            </w:r>
          </w:p>
        </w:tc>
      </w:tr>
      <w:tr w:rsidR="00763FCE" w:rsidRPr="00710A79" w14:paraId="57090EA6" w14:textId="77777777" w:rsidTr="001B6C8C">
        <w:trPr>
          <w:trHeight w:val="270"/>
        </w:trPr>
        <w:tc>
          <w:tcPr>
            <w:tcW w:w="714" w:type="dxa"/>
            <w:tcBorders>
              <w:top w:val="nil"/>
              <w:left w:val="single" w:sz="4" w:space="0" w:color="auto"/>
              <w:bottom w:val="single" w:sz="4" w:space="0" w:color="auto"/>
              <w:right w:val="single" w:sz="4" w:space="0" w:color="auto"/>
            </w:tcBorders>
          </w:tcPr>
          <w:p w14:paraId="6361FF12"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1833A05" w14:textId="77777777" w:rsidR="00763FCE" w:rsidRPr="00984E1E" w:rsidRDefault="00763FCE"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62559B8B" w14:textId="77777777" w:rsidR="00763FCE" w:rsidRPr="00984E1E" w:rsidRDefault="00763FCE"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93D1983" w14:textId="77777777" w:rsidR="00763FCE" w:rsidRPr="00984E1E" w:rsidRDefault="00763FCE"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8086D4B" w14:textId="77777777" w:rsidR="00763FCE" w:rsidRPr="007D5A61" w:rsidRDefault="00763FCE" w:rsidP="007942C6">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46557A49" w14:textId="77777777" w:rsidR="00763FCE" w:rsidRPr="007803DC" w:rsidRDefault="00763FCE"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8412A85" w14:textId="77777777" w:rsidR="00763FCE" w:rsidRPr="00710A79" w:rsidRDefault="00763FCE" w:rsidP="00763FC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该字段值只能作为借出方席位代码</w:t>
            </w:r>
          </w:p>
        </w:tc>
      </w:tr>
      <w:tr w:rsidR="005C7AE4" w:rsidRPr="00710A79" w14:paraId="3D86973B"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1183EA72"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C5DFB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1E247A8D"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787E2B7E"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B576A6D"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39A8F93"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B82A1D0" w14:textId="77777777" w:rsidR="005C7AE4" w:rsidRPr="003E783F" w:rsidRDefault="005C7AE4"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05C53423"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074997B0"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D4CE845"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vAlign w:val="center"/>
          </w:tcPr>
          <w:p w14:paraId="7A7774C8"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3C81511"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3DDD031E"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62CD7CD9"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03B80B4"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13D7983D"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796DE5C6"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814DAF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23204CE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293335B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2C9FF091"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EDCAAAB"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28C1A3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39EBFD9A"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0F81C3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95F9C2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3F6A87C"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68AA83D9"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7090FDC3"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5640B31"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A0E1943"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345EC150" w14:textId="77777777" w:rsidTr="001B6C8C">
        <w:trPr>
          <w:trHeight w:val="270"/>
        </w:trPr>
        <w:tc>
          <w:tcPr>
            <w:tcW w:w="714" w:type="dxa"/>
            <w:tcBorders>
              <w:top w:val="nil"/>
              <w:left w:val="single" w:sz="4" w:space="0" w:color="auto"/>
              <w:bottom w:val="single" w:sz="4" w:space="0" w:color="auto"/>
              <w:right w:val="single" w:sz="4" w:space="0" w:color="auto"/>
            </w:tcBorders>
          </w:tcPr>
          <w:p w14:paraId="2D6CC3C1"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09E8F8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1DF58577"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6F0DE205"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02A4D813"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90206EE"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DD08A84"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62ECFD78" w14:textId="77777777" w:rsidTr="001B6C8C">
        <w:trPr>
          <w:trHeight w:val="270"/>
        </w:trPr>
        <w:tc>
          <w:tcPr>
            <w:tcW w:w="714" w:type="dxa"/>
            <w:tcBorders>
              <w:top w:val="nil"/>
              <w:left w:val="single" w:sz="4" w:space="0" w:color="auto"/>
              <w:bottom w:val="single" w:sz="4" w:space="0" w:color="auto"/>
              <w:right w:val="single" w:sz="4" w:space="0" w:color="auto"/>
            </w:tcBorders>
          </w:tcPr>
          <w:p w14:paraId="322ADCB6"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620E9E"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tcPr>
          <w:p w14:paraId="19D79316"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7E32805A"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租借状态变更申报编号</w:t>
            </w:r>
          </w:p>
        </w:tc>
        <w:tc>
          <w:tcPr>
            <w:tcW w:w="760" w:type="dxa"/>
            <w:tcBorders>
              <w:top w:val="nil"/>
              <w:left w:val="nil"/>
              <w:bottom w:val="single" w:sz="4" w:space="0" w:color="auto"/>
              <w:right w:val="single" w:sz="4" w:space="0" w:color="auto"/>
            </w:tcBorders>
            <w:shd w:val="clear" w:color="auto" w:fill="auto"/>
            <w:vAlign w:val="center"/>
            <w:hideMark/>
          </w:tcPr>
          <w:p w14:paraId="7272FE9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409D825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759EAA0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1CAB026D" w14:textId="77777777" w:rsidTr="001B6C8C">
        <w:trPr>
          <w:trHeight w:val="270"/>
        </w:trPr>
        <w:tc>
          <w:tcPr>
            <w:tcW w:w="714" w:type="dxa"/>
            <w:tcBorders>
              <w:top w:val="nil"/>
              <w:left w:val="single" w:sz="4" w:space="0" w:color="auto"/>
              <w:bottom w:val="single" w:sz="4" w:space="0" w:color="auto"/>
              <w:right w:val="single" w:sz="4" w:space="0" w:color="auto"/>
            </w:tcBorders>
          </w:tcPr>
          <w:p w14:paraId="38C4D06B"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17C5AF5"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ABA4AC9"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67D3DC8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vAlign w:val="center"/>
          </w:tcPr>
          <w:p w14:paraId="45BF38C0"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53F0E93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C2F465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5C7AE4" w:rsidRPr="00710A79" w14:paraId="11A26B98" w14:textId="77777777" w:rsidTr="001B6C8C">
        <w:trPr>
          <w:trHeight w:val="720"/>
        </w:trPr>
        <w:tc>
          <w:tcPr>
            <w:tcW w:w="714" w:type="dxa"/>
            <w:tcBorders>
              <w:top w:val="nil"/>
              <w:left w:val="single" w:sz="4" w:space="0" w:color="auto"/>
              <w:bottom w:val="single" w:sz="4" w:space="0" w:color="auto"/>
              <w:right w:val="single" w:sz="4" w:space="0" w:color="auto"/>
            </w:tcBorders>
          </w:tcPr>
          <w:p w14:paraId="6788E29E"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AB22"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C33E1C2"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4D68C856"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47DA648E"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20508935"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4CAC8621" w14:textId="77777777" w:rsidR="005C7AE4" w:rsidRPr="00FA0AF2" w:rsidRDefault="005C7AE4" w:rsidP="00763FCE">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1位字符，取值：已提交，变更成功，变更失败。</w:t>
            </w:r>
          </w:p>
        </w:tc>
      </w:tr>
      <w:tr w:rsidR="005C7AE4" w:rsidRPr="00710A79" w14:paraId="0DC5B52B" w14:textId="77777777" w:rsidTr="001B6C8C">
        <w:trPr>
          <w:trHeight w:val="270"/>
        </w:trPr>
        <w:tc>
          <w:tcPr>
            <w:tcW w:w="714" w:type="dxa"/>
            <w:tcBorders>
              <w:top w:val="nil"/>
              <w:left w:val="single" w:sz="4" w:space="0" w:color="auto"/>
              <w:bottom w:val="single" w:sz="4" w:space="0" w:color="auto"/>
              <w:right w:val="single" w:sz="4" w:space="0" w:color="auto"/>
            </w:tcBorders>
          </w:tcPr>
          <w:p w14:paraId="1F066443"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41211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49FB638"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7E1E38AA"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hideMark/>
          </w:tcPr>
          <w:p w14:paraId="6870C60B"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6A909A"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83A4069"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5C7AE4" w:rsidRPr="00710A79" w14:paraId="745A7941" w14:textId="77777777" w:rsidTr="001B6C8C">
        <w:trPr>
          <w:trHeight w:val="270"/>
        </w:trPr>
        <w:tc>
          <w:tcPr>
            <w:tcW w:w="714" w:type="dxa"/>
            <w:tcBorders>
              <w:top w:val="nil"/>
              <w:left w:val="single" w:sz="4" w:space="0" w:color="auto"/>
              <w:bottom w:val="single" w:sz="4" w:space="0" w:color="auto"/>
              <w:right w:val="single" w:sz="4" w:space="0" w:color="auto"/>
            </w:tcBorders>
          </w:tcPr>
          <w:p w14:paraId="74C3EEDC"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AF6FA0" w14:textId="605B820C" w:rsidR="005C7AE4" w:rsidRPr="00710A79" w:rsidRDefault="005C7AE4" w:rsidP="00B90A33">
            <w:pPr>
              <w:widowControl/>
              <w:spacing w:line="240" w:lineRule="auto"/>
              <w:ind w:firstLineChars="0" w:firstLine="0"/>
              <w:jc w:val="left"/>
              <w:rPr>
                <w:rFonts w:ascii="宋体" w:eastAsia="宋体" w:hAnsi="宋体" w:cs="宋体"/>
                <w:color w:val="000000"/>
                <w:kern w:val="0"/>
                <w:sz w:val="20"/>
                <w:szCs w:val="20"/>
              </w:rPr>
            </w:pPr>
            <w:del w:id="342" w:author="管荦" w:date="2016-07-26T12:28:00Z">
              <w:r w:rsidRPr="00710A79" w:rsidDel="00B90A33">
                <w:rPr>
                  <w:rFonts w:ascii="宋体" w:eastAsia="宋体" w:hAnsi="宋体" w:cs="宋体" w:hint="eastAsia"/>
                  <w:color w:val="000000"/>
                  <w:kern w:val="0"/>
                  <w:sz w:val="20"/>
                  <w:szCs w:val="20"/>
                </w:rPr>
                <w:delText>K</w:delText>
              </w:r>
              <w:r w:rsidDel="00B90A33">
                <w:rPr>
                  <w:rFonts w:ascii="宋体" w:eastAsia="宋体" w:hAnsi="宋体" w:cs="宋体" w:hint="eastAsia"/>
                  <w:color w:val="000000"/>
                  <w:kern w:val="0"/>
                  <w:sz w:val="20"/>
                  <w:szCs w:val="20"/>
                </w:rPr>
                <w:delText>7</w:delText>
              </w:r>
              <w:r w:rsidRPr="00710A79" w:rsidDel="00B90A33">
                <w:rPr>
                  <w:rFonts w:ascii="宋体" w:eastAsia="宋体" w:hAnsi="宋体" w:cs="宋体" w:hint="eastAsia"/>
                  <w:color w:val="000000"/>
                  <w:kern w:val="0"/>
                  <w:sz w:val="20"/>
                  <w:szCs w:val="20"/>
                </w:rPr>
                <w:delText>3</w:delText>
              </w:r>
            </w:del>
            <w:ins w:id="343" w:author="管荦" w:date="2016-07-26T12:28:00Z">
              <w:r w:rsidR="00B90A33" w:rsidRPr="00710A79">
                <w:rPr>
                  <w:rFonts w:ascii="宋体" w:eastAsia="宋体" w:hAnsi="宋体" w:cs="宋体" w:hint="eastAsia"/>
                  <w:color w:val="000000"/>
                  <w:kern w:val="0"/>
                  <w:sz w:val="20"/>
                  <w:szCs w:val="20"/>
                </w:rPr>
                <w:t>K</w:t>
              </w:r>
              <w:r w:rsidR="00B90A33">
                <w:rPr>
                  <w:rFonts w:ascii="宋体" w:eastAsia="宋体" w:hAnsi="宋体" w:cs="宋体"/>
                  <w:color w:val="000000"/>
                  <w:kern w:val="0"/>
                  <w:sz w:val="20"/>
                  <w:szCs w:val="20"/>
                </w:rPr>
                <w:t>95</w:t>
              </w:r>
            </w:ins>
          </w:p>
        </w:tc>
        <w:tc>
          <w:tcPr>
            <w:tcW w:w="1984" w:type="dxa"/>
            <w:tcBorders>
              <w:top w:val="nil"/>
              <w:left w:val="nil"/>
              <w:bottom w:val="single" w:sz="4" w:space="0" w:color="auto"/>
              <w:right w:val="single" w:sz="4" w:space="0" w:color="auto"/>
            </w:tcBorders>
            <w:shd w:val="clear" w:color="auto" w:fill="auto"/>
            <w:vAlign w:val="center"/>
            <w:hideMark/>
          </w:tcPr>
          <w:p w14:paraId="345A10C9" w14:textId="08A14CA8"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ins w:id="344" w:author="管荦" w:date="2016-06-29T14:24:00Z">
              <w:r w:rsidR="00EE3FE8" w:rsidRPr="004F120C">
                <w:rPr>
                  <w:rFonts w:ascii="宋体" w:eastAsia="宋体" w:hAnsi="宋体" w:cs="宋体"/>
                  <w:color w:val="000000"/>
                  <w:kern w:val="0"/>
                  <w:sz w:val="20"/>
                  <w:szCs w:val="20"/>
                </w:rPr>
                <w:t>applyDetailInfoData</w:t>
              </w:r>
            </w:ins>
            <w:r w:rsidRPr="00710A79">
              <w:rPr>
                <w:rFonts w:ascii="宋体" w:eastAsia="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auto" w:fill="auto"/>
            <w:noWrap/>
            <w:vAlign w:val="center"/>
            <w:hideMark/>
          </w:tcPr>
          <w:p w14:paraId="7E42C9AE" w14:textId="77777777" w:rsidR="005C7AE4" w:rsidRPr="00710A79" w:rsidRDefault="005C7AE4" w:rsidP="00BC651A">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状态变更申报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6340102B"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2BB93A7B"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C0559FF"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572B3E0F" w14:textId="77777777" w:rsidTr="00860B23">
        <w:trPr>
          <w:trHeight w:val="270"/>
        </w:trPr>
        <w:tc>
          <w:tcPr>
            <w:tcW w:w="714" w:type="dxa"/>
            <w:tcBorders>
              <w:top w:val="nil"/>
              <w:left w:val="single" w:sz="4" w:space="0" w:color="auto"/>
              <w:bottom w:val="single" w:sz="4" w:space="0" w:color="auto"/>
              <w:right w:val="single" w:sz="4" w:space="0" w:color="auto"/>
            </w:tcBorders>
          </w:tcPr>
          <w:p w14:paraId="4DEAA8ED"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E5F5EBE"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BC28646"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20A610CF"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w:t>
            </w: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1DDFA5E6"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27EC3416"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B96E711"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F38FD16" w14:textId="77777777" w:rsidTr="001B6C8C">
        <w:trPr>
          <w:trHeight w:val="270"/>
        </w:trPr>
        <w:tc>
          <w:tcPr>
            <w:tcW w:w="714" w:type="dxa"/>
            <w:tcBorders>
              <w:top w:val="nil"/>
              <w:left w:val="single" w:sz="4" w:space="0" w:color="auto"/>
              <w:bottom w:val="single" w:sz="4" w:space="0" w:color="auto"/>
              <w:right w:val="single" w:sz="4" w:space="0" w:color="auto"/>
            </w:tcBorders>
          </w:tcPr>
          <w:p w14:paraId="30F898D8" w14:textId="77777777" w:rsidR="00ED281F" w:rsidRPr="00316455"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0C76AD"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1531AD62"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2DD5369C"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w:t>
            </w:r>
            <w:r w:rsidRPr="00710A79">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679CC66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4734A90"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6002930"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49F31FE0" w14:textId="77777777" w:rsidTr="001B6C8C">
        <w:trPr>
          <w:trHeight w:val="270"/>
        </w:trPr>
        <w:tc>
          <w:tcPr>
            <w:tcW w:w="714" w:type="dxa"/>
            <w:tcBorders>
              <w:top w:val="nil"/>
              <w:left w:val="single" w:sz="4" w:space="0" w:color="auto"/>
              <w:bottom w:val="single" w:sz="4" w:space="0" w:color="auto"/>
              <w:right w:val="single" w:sz="4" w:space="0" w:color="auto"/>
            </w:tcBorders>
          </w:tcPr>
          <w:p w14:paraId="28522F5A"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EF5AEC"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07FF7A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084CE5D7"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noWrap/>
            <w:vAlign w:val="center"/>
          </w:tcPr>
          <w:p w14:paraId="091A1B9C"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A1F37B"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5069E48"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0180066B" w14:textId="77777777" w:rsidTr="001B6C8C">
        <w:trPr>
          <w:trHeight w:val="270"/>
        </w:trPr>
        <w:tc>
          <w:tcPr>
            <w:tcW w:w="714" w:type="dxa"/>
            <w:tcBorders>
              <w:top w:val="nil"/>
              <w:left w:val="single" w:sz="4" w:space="0" w:color="auto"/>
              <w:bottom w:val="single" w:sz="4" w:space="0" w:color="auto"/>
              <w:right w:val="single" w:sz="4" w:space="0" w:color="auto"/>
            </w:tcBorders>
          </w:tcPr>
          <w:p w14:paraId="0F1AA78C" w14:textId="77777777" w:rsidR="005C7AE4" w:rsidRPr="00316455" w:rsidRDefault="005C7AE4"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9A712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1BF420C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7F9AB8A0"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6DA9CAC2"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D45F67"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F5CADAF"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4BD1610E" w14:textId="77777777" w:rsidTr="001B6C8C">
        <w:trPr>
          <w:trHeight w:val="270"/>
        </w:trPr>
        <w:tc>
          <w:tcPr>
            <w:tcW w:w="714" w:type="dxa"/>
            <w:tcBorders>
              <w:top w:val="nil"/>
              <w:left w:val="single" w:sz="4" w:space="0" w:color="auto"/>
              <w:bottom w:val="single" w:sz="4" w:space="0" w:color="auto"/>
              <w:right w:val="single" w:sz="4" w:space="0" w:color="auto"/>
            </w:tcBorders>
          </w:tcPr>
          <w:p w14:paraId="2782E34E"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56F629"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2F4693">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1A2E6B89"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2F4693">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01E02078"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60" w:type="dxa"/>
            <w:tcBorders>
              <w:top w:val="nil"/>
              <w:left w:val="nil"/>
              <w:bottom w:val="single" w:sz="4" w:space="0" w:color="auto"/>
              <w:right w:val="single" w:sz="4" w:space="0" w:color="auto"/>
            </w:tcBorders>
            <w:shd w:val="clear" w:color="auto" w:fill="auto"/>
            <w:noWrap/>
            <w:vAlign w:val="center"/>
          </w:tcPr>
          <w:p w14:paraId="0E4A49D4"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2FF0044"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BBA0EAA"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31A9F0B2" w14:textId="77777777" w:rsidTr="00E91063">
        <w:trPr>
          <w:trHeight w:val="270"/>
        </w:trPr>
        <w:tc>
          <w:tcPr>
            <w:tcW w:w="714" w:type="dxa"/>
            <w:tcBorders>
              <w:top w:val="nil"/>
              <w:left w:val="single" w:sz="4" w:space="0" w:color="auto"/>
              <w:bottom w:val="single" w:sz="4" w:space="0" w:color="auto"/>
              <w:right w:val="single" w:sz="4" w:space="0" w:color="auto"/>
            </w:tcBorders>
          </w:tcPr>
          <w:p w14:paraId="3A8532FF" w14:textId="5F6263FD" w:rsidR="005C7AE4" w:rsidRPr="00316455" w:rsidRDefault="005C7AE4" w:rsidP="007942C6">
            <w:pPr>
              <w:widowControl/>
              <w:spacing w:line="240" w:lineRule="auto"/>
              <w:ind w:firstLineChars="0" w:firstLine="0"/>
              <w:jc w:val="left"/>
              <w:rPr>
                <w:rFonts w:ascii="宋体" w:eastAsia="宋体" w:hAnsi="宋体" w:cs="宋体"/>
                <w:color w:val="000000"/>
                <w:kern w:val="0"/>
                <w:sz w:val="20"/>
                <w:szCs w:val="20"/>
              </w:rPr>
            </w:pPr>
            <w:del w:id="345" w:author="管荦" w:date="2016-06-29T14:20:00Z">
              <w:r w:rsidRPr="00415C6A" w:rsidDel="00E91063">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024378" w14:textId="6618C59F"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del w:id="346" w:author="管荦" w:date="2016-06-29T14:20:00Z">
              <w:r w:rsidRPr="00710A79" w:rsidDel="00E91063">
                <w:rPr>
                  <w:rFonts w:ascii="宋体" w:eastAsia="宋体" w:hAnsi="宋体" w:cs="宋体" w:hint="eastAsia"/>
                  <w:color w:val="000000"/>
                  <w:kern w:val="0"/>
                  <w:sz w:val="20"/>
                  <w:szCs w:val="20"/>
                </w:rPr>
                <w:delText>T00</w:delText>
              </w:r>
            </w:del>
          </w:p>
        </w:tc>
        <w:tc>
          <w:tcPr>
            <w:tcW w:w="1984" w:type="dxa"/>
            <w:tcBorders>
              <w:top w:val="nil"/>
              <w:left w:val="nil"/>
              <w:bottom w:val="single" w:sz="4" w:space="0" w:color="auto"/>
              <w:right w:val="single" w:sz="4" w:space="0" w:color="auto"/>
            </w:tcBorders>
            <w:shd w:val="clear" w:color="auto" w:fill="auto"/>
            <w:noWrap/>
            <w:vAlign w:val="center"/>
          </w:tcPr>
          <w:p w14:paraId="28E31C7A" w14:textId="335885FB"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del w:id="347" w:author="管荦" w:date="2016-06-29T14:20:00Z">
              <w:r w:rsidRPr="00710A79" w:rsidDel="00E91063">
                <w:rPr>
                  <w:rFonts w:ascii="宋体" w:eastAsia="宋体" w:hAnsi="宋体" w:cs="宋体" w:hint="eastAsia"/>
                  <w:color w:val="000000"/>
                  <w:kern w:val="0"/>
                  <w:sz w:val="20"/>
                  <w:szCs w:val="20"/>
                </w:rPr>
                <w:delText>origApp</w:delText>
              </w:r>
            </w:del>
          </w:p>
        </w:tc>
        <w:tc>
          <w:tcPr>
            <w:tcW w:w="1701" w:type="dxa"/>
            <w:tcBorders>
              <w:top w:val="nil"/>
              <w:left w:val="nil"/>
              <w:bottom w:val="single" w:sz="4" w:space="0" w:color="auto"/>
              <w:right w:val="single" w:sz="4" w:space="0" w:color="auto"/>
            </w:tcBorders>
            <w:shd w:val="clear" w:color="auto" w:fill="auto"/>
            <w:noWrap/>
            <w:vAlign w:val="center"/>
          </w:tcPr>
          <w:p w14:paraId="2BC82B8B" w14:textId="7C1E5966"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del w:id="348" w:author="管荦" w:date="2016-06-29T14:20:00Z">
              <w:r w:rsidRPr="00710A79" w:rsidDel="00E91063">
                <w:rPr>
                  <w:rFonts w:ascii="宋体" w:eastAsia="宋体" w:hAnsi="宋体" w:cs="宋体" w:hint="eastAsia"/>
                  <w:color w:val="000000"/>
                  <w:kern w:val="0"/>
                  <w:sz w:val="20"/>
                  <w:szCs w:val="20"/>
                </w:rPr>
                <w:delText>申报方</w:delText>
              </w:r>
            </w:del>
          </w:p>
        </w:tc>
        <w:tc>
          <w:tcPr>
            <w:tcW w:w="760" w:type="dxa"/>
            <w:tcBorders>
              <w:top w:val="nil"/>
              <w:left w:val="nil"/>
              <w:bottom w:val="single" w:sz="4" w:space="0" w:color="auto"/>
              <w:right w:val="single" w:sz="4" w:space="0" w:color="auto"/>
            </w:tcBorders>
            <w:shd w:val="clear" w:color="auto" w:fill="auto"/>
            <w:noWrap/>
            <w:vAlign w:val="center"/>
          </w:tcPr>
          <w:p w14:paraId="393B4851" w14:textId="7FE12A3D"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del w:id="349" w:author="管荦" w:date="2016-06-29T14:20:00Z">
              <w:r w:rsidRPr="00710A79" w:rsidDel="00E91063">
                <w:rPr>
                  <w:rFonts w:ascii="宋体" w:eastAsia="宋体" w:hAnsi="宋体" w:cs="宋体" w:hint="eastAsia"/>
                  <w:color w:val="000000"/>
                  <w:kern w:val="0"/>
                  <w:sz w:val="20"/>
                  <w:szCs w:val="20"/>
                </w:rPr>
                <w:delText>-</w:delText>
              </w:r>
            </w:del>
          </w:p>
        </w:tc>
        <w:tc>
          <w:tcPr>
            <w:tcW w:w="798" w:type="dxa"/>
            <w:tcBorders>
              <w:top w:val="nil"/>
              <w:left w:val="nil"/>
              <w:bottom w:val="single" w:sz="4" w:space="0" w:color="auto"/>
              <w:right w:val="single" w:sz="4" w:space="0" w:color="auto"/>
            </w:tcBorders>
            <w:shd w:val="clear" w:color="auto" w:fill="auto"/>
            <w:vAlign w:val="center"/>
          </w:tcPr>
          <w:p w14:paraId="32521694" w14:textId="0DA4A1D5"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del w:id="350" w:author="管荦" w:date="2016-06-29T14:20:00Z">
              <w:r w:rsidDel="00E91063">
                <w:rPr>
                  <w:rFonts w:ascii="宋体" w:eastAsia="宋体" w:hAnsi="宋体" w:cs="宋体" w:hint="eastAsia"/>
                  <w:color w:val="000000"/>
                  <w:kern w:val="0"/>
                  <w:sz w:val="20"/>
                  <w:szCs w:val="20"/>
                </w:rPr>
                <w:delText>C</w:delText>
              </w:r>
            </w:del>
          </w:p>
        </w:tc>
        <w:tc>
          <w:tcPr>
            <w:tcW w:w="2411" w:type="dxa"/>
            <w:tcBorders>
              <w:top w:val="nil"/>
              <w:left w:val="nil"/>
              <w:bottom w:val="single" w:sz="4" w:space="0" w:color="auto"/>
              <w:right w:val="single" w:sz="4" w:space="0" w:color="auto"/>
            </w:tcBorders>
            <w:shd w:val="clear" w:color="auto" w:fill="auto"/>
            <w:noWrap/>
          </w:tcPr>
          <w:p w14:paraId="12390CBA" w14:textId="5795171D"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del w:id="351" w:author="管荦" w:date="2016-06-29T14:20:00Z">
              <w:r w:rsidDel="00E91063">
                <w:rPr>
                  <w:rFonts w:ascii="宋体" w:eastAsia="宋体" w:hAnsi="宋体" w:cs="宋体" w:hint="eastAsia"/>
                  <w:color w:val="000000"/>
                  <w:kern w:val="0"/>
                  <w:sz w:val="20"/>
                  <w:szCs w:val="20"/>
                </w:rPr>
                <w:delText>查询结果不为空时必填</w:delText>
              </w:r>
            </w:del>
          </w:p>
        </w:tc>
      </w:tr>
      <w:tr w:rsidR="00384B8B" w:rsidRPr="00710A79" w14:paraId="36104ACD" w14:textId="77777777" w:rsidTr="001B6C8C">
        <w:trPr>
          <w:trHeight w:val="270"/>
        </w:trPr>
        <w:tc>
          <w:tcPr>
            <w:tcW w:w="714" w:type="dxa"/>
            <w:tcBorders>
              <w:top w:val="nil"/>
              <w:left w:val="single" w:sz="4" w:space="0" w:color="auto"/>
              <w:bottom w:val="single" w:sz="4" w:space="0" w:color="auto"/>
              <w:right w:val="single" w:sz="4" w:space="0" w:color="auto"/>
            </w:tcBorders>
          </w:tcPr>
          <w:p w14:paraId="5F83AE2F"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9BE32E4"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70B32B4B"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2490CD9D"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622CD32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CAC83A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44C397"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6BBBFF8" w14:textId="77777777" w:rsidTr="001B6C8C">
        <w:trPr>
          <w:trHeight w:val="270"/>
        </w:trPr>
        <w:tc>
          <w:tcPr>
            <w:tcW w:w="714" w:type="dxa"/>
            <w:tcBorders>
              <w:top w:val="nil"/>
              <w:left w:val="single" w:sz="4" w:space="0" w:color="auto"/>
              <w:bottom w:val="single" w:sz="4" w:space="0" w:color="auto"/>
              <w:right w:val="single" w:sz="4" w:space="0" w:color="auto"/>
            </w:tcBorders>
          </w:tcPr>
          <w:p w14:paraId="2A12773C"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1750DB1"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229B116D"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701" w:type="dxa"/>
            <w:tcBorders>
              <w:top w:val="nil"/>
              <w:left w:val="nil"/>
              <w:bottom w:val="single" w:sz="4" w:space="0" w:color="auto"/>
              <w:right w:val="single" w:sz="4" w:space="0" w:color="auto"/>
            </w:tcBorders>
            <w:shd w:val="clear" w:color="auto" w:fill="auto"/>
            <w:noWrap/>
            <w:vAlign w:val="center"/>
          </w:tcPr>
          <w:p w14:paraId="31F83912"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1AB2436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3D0946B"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3DAAA15"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58D2BCEF" w14:textId="77777777" w:rsidTr="001B6C8C">
        <w:trPr>
          <w:trHeight w:val="270"/>
        </w:trPr>
        <w:tc>
          <w:tcPr>
            <w:tcW w:w="714" w:type="dxa"/>
            <w:tcBorders>
              <w:top w:val="nil"/>
              <w:left w:val="single" w:sz="4" w:space="0" w:color="auto"/>
              <w:bottom w:val="single" w:sz="4" w:space="0" w:color="auto"/>
              <w:right w:val="single" w:sz="4" w:space="0" w:color="auto"/>
            </w:tcBorders>
          </w:tcPr>
          <w:p w14:paraId="4BC06CD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1CC648"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AEF7EE3"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30E3B64A"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2AD4F6F9"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71369E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ED191C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3BA0D63" w14:textId="77777777" w:rsidTr="001B6C8C">
        <w:trPr>
          <w:trHeight w:val="270"/>
        </w:trPr>
        <w:tc>
          <w:tcPr>
            <w:tcW w:w="714" w:type="dxa"/>
            <w:tcBorders>
              <w:top w:val="nil"/>
              <w:left w:val="single" w:sz="4" w:space="0" w:color="auto"/>
              <w:bottom w:val="single" w:sz="4" w:space="0" w:color="auto"/>
              <w:right w:val="single" w:sz="4" w:space="0" w:color="auto"/>
            </w:tcBorders>
          </w:tcPr>
          <w:p w14:paraId="27A712C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F8798EF"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2002D75A"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701" w:type="dxa"/>
            <w:tcBorders>
              <w:top w:val="nil"/>
              <w:left w:val="nil"/>
              <w:bottom w:val="single" w:sz="4" w:space="0" w:color="auto"/>
              <w:right w:val="single" w:sz="4" w:space="0" w:color="auto"/>
            </w:tcBorders>
            <w:shd w:val="clear" w:color="auto" w:fill="auto"/>
            <w:noWrap/>
            <w:vAlign w:val="center"/>
          </w:tcPr>
          <w:p w14:paraId="280C58F6"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7CBD90D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F6B2A4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D42B8D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A21ABFE" w14:textId="77777777" w:rsidTr="001B6C8C">
        <w:trPr>
          <w:trHeight w:val="270"/>
        </w:trPr>
        <w:tc>
          <w:tcPr>
            <w:tcW w:w="714" w:type="dxa"/>
            <w:tcBorders>
              <w:top w:val="nil"/>
              <w:left w:val="single" w:sz="4" w:space="0" w:color="auto"/>
              <w:bottom w:val="single" w:sz="4" w:space="0" w:color="auto"/>
              <w:right w:val="single" w:sz="4" w:space="0" w:color="auto"/>
            </w:tcBorders>
          </w:tcPr>
          <w:p w14:paraId="33A05D6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2C8C2B"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0A0A0D3D"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3EAA98CE"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31B4E0C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32089F1"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2588CE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00DAB7D" w14:textId="77777777" w:rsidTr="001B6C8C">
        <w:trPr>
          <w:trHeight w:val="270"/>
        </w:trPr>
        <w:tc>
          <w:tcPr>
            <w:tcW w:w="714" w:type="dxa"/>
            <w:tcBorders>
              <w:top w:val="nil"/>
              <w:left w:val="single" w:sz="4" w:space="0" w:color="auto"/>
              <w:bottom w:val="single" w:sz="4" w:space="0" w:color="auto"/>
              <w:right w:val="single" w:sz="4" w:space="0" w:color="auto"/>
            </w:tcBorders>
          </w:tcPr>
          <w:p w14:paraId="28D023B7"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F6E14C"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412DF4D4"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701" w:type="dxa"/>
            <w:tcBorders>
              <w:top w:val="nil"/>
              <w:left w:val="nil"/>
              <w:bottom w:val="single" w:sz="4" w:space="0" w:color="auto"/>
              <w:right w:val="single" w:sz="4" w:space="0" w:color="auto"/>
            </w:tcBorders>
            <w:shd w:val="clear" w:color="auto" w:fill="auto"/>
            <w:noWrap/>
            <w:vAlign w:val="center"/>
          </w:tcPr>
          <w:p w14:paraId="1B16492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4101125E"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12A78A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562F2E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22F749C" w14:textId="77777777" w:rsidTr="001B6C8C">
        <w:trPr>
          <w:trHeight w:val="270"/>
        </w:trPr>
        <w:tc>
          <w:tcPr>
            <w:tcW w:w="714" w:type="dxa"/>
            <w:tcBorders>
              <w:top w:val="nil"/>
              <w:left w:val="single" w:sz="4" w:space="0" w:color="auto"/>
              <w:bottom w:val="single" w:sz="4" w:space="0" w:color="auto"/>
              <w:right w:val="single" w:sz="4" w:space="0" w:color="auto"/>
            </w:tcBorders>
          </w:tcPr>
          <w:p w14:paraId="1778A1E5"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E78C9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1309FBE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tcPr>
          <w:p w14:paraId="0111FF2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状态变更标准重量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2A77198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61BCC2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374C82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2348B9FD" w14:textId="77777777" w:rsidTr="00227877">
        <w:trPr>
          <w:trHeight w:val="270"/>
        </w:trPr>
        <w:tc>
          <w:tcPr>
            <w:tcW w:w="714" w:type="dxa"/>
            <w:tcBorders>
              <w:top w:val="nil"/>
              <w:left w:val="single" w:sz="4" w:space="0" w:color="auto"/>
              <w:bottom w:val="single" w:sz="4" w:space="0" w:color="auto"/>
              <w:right w:val="single" w:sz="4" w:space="0" w:color="auto"/>
            </w:tcBorders>
          </w:tcPr>
          <w:p w14:paraId="4199427D"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F9889A2"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K33</w:t>
            </w:r>
          </w:p>
        </w:tc>
        <w:tc>
          <w:tcPr>
            <w:tcW w:w="1984" w:type="dxa"/>
            <w:tcBorders>
              <w:top w:val="nil"/>
              <w:left w:val="nil"/>
              <w:bottom w:val="single" w:sz="4" w:space="0" w:color="auto"/>
              <w:right w:val="single" w:sz="4" w:space="0" w:color="auto"/>
            </w:tcBorders>
            <w:shd w:val="clear" w:color="auto" w:fill="auto"/>
            <w:noWrap/>
            <w:vAlign w:val="center"/>
          </w:tcPr>
          <w:p w14:paraId="09E4C5A0"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statusChageReason</w:t>
            </w:r>
          </w:p>
        </w:tc>
        <w:tc>
          <w:tcPr>
            <w:tcW w:w="1701" w:type="dxa"/>
            <w:tcBorders>
              <w:top w:val="nil"/>
              <w:left w:val="nil"/>
              <w:bottom w:val="single" w:sz="4" w:space="0" w:color="auto"/>
              <w:right w:val="single" w:sz="4" w:space="0" w:color="auto"/>
            </w:tcBorders>
            <w:shd w:val="clear" w:color="auto" w:fill="auto"/>
            <w:noWrap/>
            <w:vAlign w:val="center"/>
          </w:tcPr>
          <w:p w14:paraId="287E4053"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变更原因</w:t>
            </w:r>
          </w:p>
        </w:tc>
        <w:tc>
          <w:tcPr>
            <w:tcW w:w="760" w:type="dxa"/>
            <w:tcBorders>
              <w:top w:val="nil"/>
              <w:left w:val="nil"/>
              <w:bottom w:val="single" w:sz="4" w:space="0" w:color="auto"/>
              <w:right w:val="single" w:sz="4" w:space="0" w:color="auto"/>
            </w:tcBorders>
            <w:shd w:val="clear" w:color="auto" w:fill="auto"/>
            <w:noWrap/>
            <w:vAlign w:val="center"/>
            <w:hideMark/>
          </w:tcPr>
          <w:p w14:paraId="0E7688A5" w14:textId="0ADE750B"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del w:id="352" w:author="管荦" w:date="2016-06-14T09:54:00Z">
              <w:r w:rsidRPr="00FA0AF2" w:rsidDel="003E2CDF">
                <w:rPr>
                  <w:rFonts w:ascii="宋体" w:eastAsia="宋体" w:hAnsi="宋体" w:cs="宋体" w:hint="eastAsia"/>
                  <w:color w:val="000000"/>
                  <w:kern w:val="0"/>
                  <w:sz w:val="20"/>
                  <w:szCs w:val="20"/>
                </w:rPr>
                <w:delText>M</w:delText>
              </w:r>
            </w:del>
            <w:ins w:id="353" w:author="管荦" w:date="2016-06-14T09:54:00Z">
              <w:r w:rsidR="003E2CDF">
                <w:rPr>
                  <w:rFonts w:ascii="宋体" w:eastAsia="宋体" w:hAnsi="宋体" w:cs="宋体"/>
                  <w:color w:val="000000"/>
                  <w:kern w:val="0"/>
                  <w:sz w:val="20"/>
                  <w:szCs w:val="20"/>
                </w:rPr>
                <w:t>-</w:t>
              </w:r>
            </w:ins>
          </w:p>
        </w:tc>
        <w:tc>
          <w:tcPr>
            <w:tcW w:w="798" w:type="dxa"/>
            <w:tcBorders>
              <w:top w:val="nil"/>
              <w:left w:val="nil"/>
              <w:bottom w:val="single" w:sz="4" w:space="0" w:color="auto"/>
              <w:right w:val="single" w:sz="4" w:space="0" w:color="auto"/>
            </w:tcBorders>
            <w:shd w:val="clear" w:color="auto" w:fill="auto"/>
            <w:noWrap/>
            <w:vAlign w:val="center"/>
            <w:hideMark/>
          </w:tcPr>
          <w:p w14:paraId="7464E945" w14:textId="3776E50B"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del w:id="354" w:author="管荦" w:date="2016-06-14T09:54:00Z">
              <w:r w:rsidRPr="00FA0AF2" w:rsidDel="003E2CDF">
                <w:rPr>
                  <w:rFonts w:ascii="宋体" w:eastAsia="宋体" w:hAnsi="宋体" w:cs="宋体" w:hint="eastAsia"/>
                  <w:color w:val="000000"/>
                  <w:kern w:val="0"/>
                  <w:sz w:val="20"/>
                  <w:szCs w:val="20"/>
                </w:rPr>
                <w:delText>-</w:delText>
              </w:r>
            </w:del>
            <w:ins w:id="355" w:author="管荦" w:date="2016-06-14T09:54:00Z">
              <w:r w:rsidR="003E2CDF">
                <w:rPr>
                  <w:rFonts w:ascii="宋体" w:eastAsia="宋体" w:hAnsi="宋体" w:cs="宋体"/>
                  <w:color w:val="000000"/>
                  <w:kern w:val="0"/>
                  <w:sz w:val="20"/>
                  <w:szCs w:val="20"/>
                </w:rPr>
                <w:t>C</w:t>
              </w:r>
            </w:ins>
          </w:p>
        </w:tc>
        <w:tc>
          <w:tcPr>
            <w:tcW w:w="2411" w:type="dxa"/>
            <w:tcBorders>
              <w:top w:val="nil"/>
              <w:left w:val="nil"/>
              <w:bottom w:val="single" w:sz="4" w:space="0" w:color="auto"/>
              <w:right w:val="single" w:sz="4" w:space="0" w:color="auto"/>
            </w:tcBorders>
            <w:shd w:val="clear" w:color="auto" w:fill="auto"/>
            <w:noWrap/>
            <w:vAlign w:val="center"/>
            <w:hideMark/>
          </w:tcPr>
          <w:p w14:paraId="5E55F945"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1-坏账、2-现金归还、3-质物处置、4-第三方代偿、5-其它</w:t>
            </w:r>
          </w:p>
        </w:tc>
      </w:tr>
      <w:tr w:rsidR="0085132A" w:rsidRPr="00710A79" w14:paraId="319F6D26" w14:textId="77777777" w:rsidTr="001B6C8C">
        <w:trPr>
          <w:trHeight w:val="270"/>
        </w:trPr>
        <w:tc>
          <w:tcPr>
            <w:tcW w:w="714" w:type="dxa"/>
            <w:tcBorders>
              <w:top w:val="nil"/>
              <w:left w:val="single" w:sz="4" w:space="0" w:color="auto"/>
              <w:bottom w:val="single" w:sz="4" w:space="0" w:color="auto"/>
              <w:right w:val="single" w:sz="4" w:space="0" w:color="auto"/>
            </w:tcBorders>
          </w:tcPr>
          <w:p w14:paraId="3813E44B"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29F2BA"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K06</w:t>
            </w:r>
          </w:p>
        </w:tc>
        <w:tc>
          <w:tcPr>
            <w:tcW w:w="1984" w:type="dxa"/>
            <w:tcBorders>
              <w:top w:val="nil"/>
              <w:left w:val="nil"/>
              <w:bottom w:val="single" w:sz="4" w:space="0" w:color="auto"/>
              <w:right w:val="single" w:sz="4" w:space="0" w:color="auto"/>
            </w:tcBorders>
            <w:shd w:val="clear" w:color="auto" w:fill="auto"/>
            <w:noWrap/>
            <w:vAlign w:val="center"/>
          </w:tcPr>
          <w:p w14:paraId="5A51AF79"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memo</w:t>
            </w:r>
          </w:p>
        </w:tc>
        <w:tc>
          <w:tcPr>
            <w:tcW w:w="1701" w:type="dxa"/>
            <w:tcBorders>
              <w:top w:val="nil"/>
              <w:left w:val="nil"/>
              <w:bottom w:val="single" w:sz="4" w:space="0" w:color="auto"/>
              <w:right w:val="single" w:sz="4" w:space="0" w:color="auto"/>
            </w:tcBorders>
            <w:shd w:val="clear" w:color="auto" w:fill="auto"/>
            <w:noWrap/>
            <w:vAlign w:val="center"/>
          </w:tcPr>
          <w:p w14:paraId="0AC59000"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备注</w:t>
            </w:r>
          </w:p>
        </w:tc>
        <w:tc>
          <w:tcPr>
            <w:tcW w:w="760" w:type="dxa"/>
            <w:tcBorders>
              <w:top w:val="nil"/>
              <w:left w:val="nil"/>
              <w:bottom w:val="single" w:sz="4" w:space="0" w:color="auto"/>
              <w:right w:val="single" w:sz="4" w:space="0" w:color="auto"/>
            </w:tcBorders>
            <w:shd w:val="clear" w:color="auto" w:fill="auto"/>
            <w:noWrap/>
            <w:vAlign w:val="center"/>
          </w:tcPr>
          <w:p w14:paraId="5831F7B6"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FF8E54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A8168D4"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6AFDF35F" w14:textId="77777777" w:rsidTr="001B6C8C">
        <w:trPr>
          <w:trHeight w:val="270"/>
        </w:trPr>
        <w:tc>
          <w:tcPr>
            <w:tcW w:w="714" w:type="dxa"/>
            <w:tcBorders>
              <w:top w:val="nil"/>
              <w:left w:val="single" w:sz="4" w:space="0" w:color="auto"/>
              <w:bottom w:val="single" w:sz="4" w:space="0" w:color="auto"/>
              <w:right w:val="single" w:sz="4" w:space="0" w:color="auto"/>
            </w:tcBorders>
          </w:tcPr>
          <w:p w14:paraId="4C2B265E"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E6BBCA4"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7630A6E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43800F7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hideMark/>
          </w:tcPr>
          <w:p w14:paraId="22DEF5F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E8EF07A"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CAC59CE"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5B38E336" w14:textId="77777777" w:rsidTr="001B6C8C">
        <w:trPr>
          <w:trHeight w:val="270"/>
        </w:trPr>
        <w:tc>
          <w:tcPr>
            <w:tcW w:w="714" w:type="dxa"/>
            <w:tcBorders>
              <w:top w:val="nil"/>
              <w:left w:val="single" w:sz="4" w:space="0" w:color="auto"/>
              <w:bottom w:val="single" w:sz="4" w:space="0" w:color="auto"/>
              <w:right w:val="single" w:sz="4" w:space="0" w:color="auto"/>
            </w:tcBorders>
          </w:tcPr>
          <w:p w14:paraId="2B6E84EA"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EDD328"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43CA90AE"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4D1D334F"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74463E34"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5CD4F4B" w14:textId="77777777" w:rsidR="0085132A" w:rsidRPr="00D84A76"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067DA91" w14:textId="77777777" w:rsidR="0085132A" w:rsidRPr="00D84A76"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3D3E23DB" w14:textId="77777777" w:rsidTr="001B6C8C">
        <w:trPr>
          <w:trHeight w:val="270"/>
        </w:trPr>
        <w:tc>
          <w:tcPr>
            <w:tcW w:w="714" w:type="dxa"/>
            <w:tcBorders>
              <w:top w:val="nil"/>
              <w:left w:val="single" w:sz="4" w:space="0" w:color="auto"/>
              <w:bottom w:val="single" w:sz="4" w:space="0" w:color="auto"/>
              <w:right w:val="single" w:sz="4" w:space="0" w:color="auto"/>
            </w:tcBorders>
          </w:tcPr>
          <w:p w14:paraId="3071763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BD20A62"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13E50D9F"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tcPr>
          <w:p w14:paraId="5548533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52AC751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D15AC1B"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3786818"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4A59439E" w14:textId="77777777" w:rsidTr="001B6C8C">
        <w:trPr>
          <w:trHeight w:val="270"/>
        </w:trPr>
        <w:tc>
          <w:tcPr>
            <w:tcW w:w="714" w:type="dxa"/>
            <w:tcBorders>
              <w:top w:val="nil"/>
              <w:left w:val="single" w:sz="4" w:space="0" w:color="auto"/>
              <w:bottom w:val="single" w:sz="4" w:space="0" w:color="auto"/>
              <w:right w:val="single" w:sz="4" w:space="0" w:color="auto"/>
            </w:tcBorders>
          </w:tcPr>
          <w:p w14:paraId="13F258C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45C548"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36AE2AF5"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tcPr>
          <w:p w14:paraId="52B2BDA3"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710A79">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710A79">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tcPr>
          <w:p w14:paraId="2E21FEBE"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9368168"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B0F706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2791F18F" w14:textId="77777777" w:rsidTr="001B6C8C">
        <w:trPr>
          <w:trHeight w:val="270"/>
        </w:trPr>
        <w:tc>
          <w:tcPr>
            <w:tcW w:w="714" w:type="dxa"/>
            <w:tcBorders>
              <w:top w:val="nil"/>
              <w:left w:val="single" w:sz="4" w:space="0" w:color="auto"/>
              <w:bottom w:val="single" w:sz="4" w:space="0" w:color="auto"/>
              <w:right w:val="single" w:sz="4" w:space="0" w:color="auto"/>
            </w:tcBorders>
          </w:tcPr>
          <w:p w14:paraId="5D83D07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E0B3A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5B57F7E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58CD957B"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1EC7D9A"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89B68B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0D0C2FC9"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r>
      <w:tr w:rsidR="0085132A" w:rsidRPr="00710A79" w14:paraId="6702C6BE" w14:textId="77777777" w:rsidTr="001B6C8C">
        <w:trPr>
          <w:trHeight w:val="270"/>
        </w:trPr>
        <w:tc>
          <w:tcPr>
            <w:tcW w:w="714" w:type="dxa"/>
            <w:tcBorders>
              <w:top w:val="nil"/>
              <w:left w:val="single" w:sz="4" w:space="0" w:color="auto"/>
              <w:bottom w:val="single" w:sz="4" w:space="0" w:color="auto"/>
              <w:right w:val="single" w:sz="4" w:space="0" w:color="auto"/>
            </w:tcBorders>
          </w:tcPr>
          <w:p w14:paraId="24ECD5F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CDA18F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45FD5FBA"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244E36CB"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798C384"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A917A8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A15F27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r>
    </w:tbl>
    <w:p w14:paraId="708F643A" w14:textId="77777777" w:rsidR="007942C6" w:rsidRDefault="007942C6" w:rsidP="007942C6">
      <w:pPr>
        <w:ind w:firstLine="480"/>
      </w:pPr>
    </w:p>
    <w:p w14:paraId="4804F2EA" w14:textId="77777777" w:rsidR="007942C6" w:rsidRDefault="007942C6" w:rsidP="007942C6">
      <w:pPr>
        <w:pStyle w:val="4"/>
        <w:numPr>
          <w:ilvl w:val="3"/>
          <w:numId w:val="4"/>
        </w:numPr>
        <w:ind w:left="0" w:firstLineChars="0" w:firstLine="0"/>
      </w:pPr>
      <w:r w:rsidRPr="0096390C">
        <w:rPr>
          <w:rFonts w:hint="eastAsia"/>
        </w:rPr>
        <w:t>租借</w:t>
      </w:r>
      <w:r w:rsidR="00B94D2D">
        <w:rPr>
          <w:rFonts w:hint="eastAsia"/>
        </w:rPr>
        <w:t>登记</w:t>
      </w:r>
      <w:r w:rsidRPr="0096390C">
        <w:rPr>
          <w:rFonts w:hint="eastAsia"/>
        </w:rPr>
        <w:t>查询请求及应答</w:t>
      </w:r>
    </w:p>
    <w:p w14:paraId="00E7DFF1" w14:textId="77777777" w:rsidR="007942C6" w:rsidRDefault="007942C6" w:rsidP="007942C6">
      <w:pPr>
        <w:ind w:firstLine="482"/>
      </w:pPr>
      <w:r w:rsidRPr="0089519E">
        <w:rPr>
          <w:rFonts w:hint="eastAsia"/>
          <w:b/>
        </w:rPr>
        <w:t>功能</w:t>
      </w:r>
      <w:r>
        <w:rPr>
          <w:rFonts w:hint="eastAsia"/>
        </w:rPr>
        <w:t>：租借</w:t>
      </w:r>
      <w:r w:rsidR="008614B1">
        <w:rPr>
          <w:rFonts w:hint="eastAsia"/>
        </w:rPr>
        <w:t>登记</w:t>
      </w:r>
      <w:r>
        <w:rPr>
          <w:rFonts w:hint="eastAsia"/>
        </w:rPr>
        <w:t>查询指令用于会员二级系统查询该会员</w:t>
      </w:r>
      <w:r w:rsidR="008614B1">
        <w:rPr>
          <w:rFonts w:hint="eastAsia"/>
        </w:rPr>
        <w:t>席位所属客户的租借登记</w:t>
      </w:r>
      <w:r>
        <w:rPr>
          <w:rFonts w:hint="eastAsia"/>
        </w:rPr>
        <w:t>单，支持同时查询多条租借登记信息。</w:t>
      </w:r>
    </w:p>
    <w:p w14:paraId="5A86C75D" w14:textId="77777777" w:rsidR="007942C6" w:rsidRPr="0089519E" w:rsidRDefault="007942C6" w:rsidP="007942C6">
      <w:pPr>
        <w:ind w:firstLine="480"/>
      </w:pPr>
      <w:r>
        <w:rPr>
          <w:rFonts w:hint="eastAsia"/>
        </w:rPr>
        <w:t>消息体格式如下：</w:t>
      </w:r>
    </w:p>
    <w:tbl>
      <w:tblPr>
        <w:tblW w:w="9218" w:type="dxa"/>
        <w:tblInd w:w="103" w:type="dxa"/>
        <w:tblLayout w:type="fixed"/>
        <w:tblLook w:val="04A0" w:firstRow="1" w:lastRow="0" w:firstColumn="1" w:lastColumn="0" w:noHBand="0" w:noVBand="1"/>
      </w:tblPr>
      <w:tblGrid>
        <w:gridCol w:w="714"/>
        <w:gridCol w:w="709"/>
        <w:gridCol w:w="1984"/>
        <w:gridCol w:w="2126"/>
        <w:gridCol w:w="709"/>
        <w:gridCol w:w="708"/>
        <w:gridCol w:w="2268"/>
      </w:tblGrid>
      <w:tr w:rsidR="007942C6" w:rsidRPr="00710A79" w14:paraId="7845430C" w14:textId="77777777" w:rsidTr="00182F8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7F9B181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F7554F"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5A90B1C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7C003544"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2F087115"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71E7045F"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469FB73C"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942C6" w:rsidRPr="00710A79" w14:paraId="31B70F4C" w14:textId="77777777" w:rsidTr="00182F8F">
        <w:trPr>
          <w:trHeight w:val="270"/>
        </w:trPr>
        <w:tc>
          <w:tcPr>
            <w:tcW w:w="714" w:type="dxa"/>
            <w:tcBorders>
              <w:top w:val="nil"/>
              <w:left w:val="single" w:sz="4" w:space="0" w:color="auto"/>
              <w:bottom w:val="single" w:sz="4" w:space="0" w:color="auto"/>
              <w:right w:val="single" w:sz="4" w:space="0" w:color="auto"/>
            </w:tcBorders>
          </w:tcPr>
          <w:p w14:paraId="142A23C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FABBCBF"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A74C659"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1CEA31CE"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5F856DC5"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D118C7"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CB04796"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710A79" w14:paraId="17181717" w14:textId="77777777" w:rsidTr="00182F8F">
        <w:trPr>
          <w:trHeight w:val="270"/>
        </w:trPr>
        <w:tc>
          <w:tcPr>
            <w:tcW w:w="714" w:type="dxa"/>
            <w:tcBorders>
              <w:top w:val="nil"/>
              <w:left w:val="single" w:sz="4" w:space="0" w:color="auto"/>
              <w:bottom w:val="single" w:sz="4" w:space="0" w:color="auto"/>
              <w:right w:val="single" w:sz="4" w:space="0" w:color="auto"/>
            </w:tcBorders>
          </w:tcPr>
          <w:p w14:paraId="56D2AD3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4C6302"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6C7F34DE"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671C0D46"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3A363489" w14:textId="77777777" w:rsidR="007942C6" w:rsidRPr="007D5A61" w:rsidRDefault="007942C6" w:rsidP="007942C6">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4C8A3A25" w14:textId="77777777" w:rsidR="007942C6" w:rsidRPr="007803DC"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6DE57721"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2A6B12" w:rsidRPr="00710A79" w14:paraId="6C5CB9E1"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123A88A0"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A982F9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6B66F9B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6887BCD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3A64ADF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372D477"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274DBD1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2A6B12" w:rsidRPr="00710A79" w14:paraId="2C9A9EB7"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3C53DD5B"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85FC63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vAlign w:val="center"/>
          </w:tcPr>
          <w:p w14:paraId="0D4359B6"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6BD5642C"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7470C9A4"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5F49AE1"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33E67EC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2A6B12" w:rsidRPr="00710A79" w14:paraId="30717C86"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42C7A713"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0616085"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84" w:type="dxa"/>
            <w:tcBorders>
              <w:top w:val="nil"/>
              <w:left w:val="nil"/>
              <w:bottom w:val="single" w:sz="4" w:space="0" w:color="auto"/>
              <w:right w:val="single" w:sz="4" w:space="0" w:color="auto"/>
            </w:tcBorders>
            <w:shd w:val="clear" w:color="auto" w:fill="auto"/>
            <w:vAlign w:val="center"/>
          </w:tcPr>
          <w:p w14:paraId="32C06EE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1B6BBB03"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0EF22634"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7AB050A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59125C73"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640B8E8A"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0CC2E4D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BD2D75D"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529CE5E6"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682C7D9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0DDB36A5"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DCC062C"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0715A29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2A6B12" w:rsidRPr="00710A79" w14:paraId="3D350813"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2A681E7F"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66CA3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3D68CF9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78F18AE1"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6569D990"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8CC6505"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444C466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ED281F" w:rsidRPr="00710A79" w14:paraId="003BB05A" w14:textId="77777777" w:rsidTr="00182F8F">
        <w:trPr>
          <w:trHeight w:val="270"/>
        </w:trPr>
        <w:tc>
          <w:tcPr>
            <w:tcW w:w="714" w:type="dxa"/>
            <w:tcBorders>
              <w:top w:val="nil"/>
              <w:left w:val="single" w:sz="4" w:space="0" w:color="auto"/>
              <w:bottom w:val="single" w:sz="4" w:space="0" w:color="auto"/>
              <w:right w:val="single" w:sz="4" w:space="0" w:color="auto"/>
            </w:tcBorders>
          </w:tcPr>
          <w:p w14:paraId="36839F03"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2781552"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03D6E5D3"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6" w:type="dxa"/>
            <w:tcBorders>
              <w:top w:val="nil"/>
              <w:left w:val="nil"/>
              <w:bottom w:val="single" w:sz="4" w:space="0" w:color="auto"/>
              <w:right w:val="single" w:sz="4" w:space="0" w:color="auto"/>
            </w:tcBorders>
            <w:shd w:val="clear" w:color="auto" w:fill="auto"/>
            <w:noWrap/>
            <w:vAlign w:val="center"/>
          </w:tcPr>
          <w:p w14:paraId="663B8D04" w14:textId="77777777" w:rsidR="00ED281F" w:rsidRPr="00FA0AF2" w:rsidRDefault="00ED281F" w:rsidP="007942C6">
            <w:pPr>
              <w:widowControl/>
              <w:spacing w:line="240" w:lineRule="auto"/>
              <w:ind w:firstLineChars="0" w:firstLine="0"/>
              <w:jc w:val="left"/>
              <w:rPr>
                <w:rFonts w:asciiTheme="minorEastAsia" w:hAnsiTheme="minorEastAsia"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159DC998" w14:textId="77777777" w:rsidR="00ED281F" w:rsidRPr="00FA0AF2" w:rsidRDefault="00ED281F" w:rsidP="007942C6">
            <w:pPr>
              <w:spacing w:line="240" w:lineRule="auto"/>
              <w:ind w:firstLineChars="0" w:firstLine="0"/>
              <w:rPr>
                <w:rFonts w:asciiTheme="minorEastAsia" w:hAnsiTheme="minorEastAsia"/>
                <w:color w:val="000000"/>
                <w:sz w:val="21"/>
                <w:szCs w:val="21"/>
              </w:rPr>
            </w:pPr>
            <w:r w:rsidRPr="00FA0AF2">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614B785A"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2754EE03"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7E01A326" w14:textId="77777777" w:rsidTr="00182F8F">
        <w:trPr>
          <w:trHeight w:val="270"/>
        </w:trPr>
        <w:tc>
          <w:tcPr>
            <w:tcW w:w="714" w:type="dxa"/>
            <w:tcBorders>
              <w:top w:val="nil"/>
              <w:left w:val="single" w:sz="4" w:space="0" w:color="auto"/>
              <w:bottom w:val="single" w:sz="4" w:space="0" w:color="auto"/>
              <w:right w:val="single" w:sz="4" w:space="0" w:color="auto"/>
            </w:tcBorders>
          </w:tcPr>
          <w:p w14:paraId="0CE9163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05BADB"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84" w:type="dxa"/>
            <w:tcBorders>
              <w:top w:val="nil"/>
              <w:left w:val="nil"/>
              <w:bottom w:val="single" w:sz="4" w:space="0" w:color="auto"/>
              <w:right w:val="single" w:sz="4" w:space="0" w:color="auto"/>
            </w:tcBorders>
            <w:shd w:val="clear" w:color="auto" w:fill="auto"/>
            <w:noWrap/>
            <w:vAlign w:val="center"/>
            <w:hideMark/>
          </w:tcPr>
          <w:p w14:paraId="27DE5657"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126" w:type="dxa"/>
            <w:tcBorders>
              <w:top w:val="nil"/>
              <w:left w:val="nil"/>
              <w:bottom w:val="single" w:sz="4" w:space="0" w:color="auto"/>
              <w:right w:val="single" w:sz="4" w:space="0" w:color="auto"/>
            </w:tcBorders>
            <w:shd w:val="clear" w:color="auto" w:fill="auto"/>
            <w:noWrap/>
            <w:vAlign w:val="center"/>
            <w:hideMark/>
          </w:tcPr>
          <w:p w14:paraId="17A31CA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678EEC5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710E806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545FE5D9"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85132A" w:rsidRPr="00710A79" w14:paraId="06CFD215" w14:textId="77777777" w:rsidTr="00182F8F">
        <w:trPr>
          <w:trHeight w:val="270"/>
        </w:trPr>
        <w:tc>
          <w:tcPr>
            <w:tcW w:w="714" w:type="dxa"/>
            <w:tcBorders>
              <w:top w:val="nil"/>
              <w:left w:val="single" w:sz="4" w:space="0" w:color="auto"/>
              <w:bottom w:val="single" w:sz="4" w:space="0" w:color="auto"/>
              <w:right w:val="single" w:sz="4" w:space="0" w:color="auto"/>
            </w:tcBorders>
          </w:tcPr>
          <w:p w14:paraId="1FDCE989"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8F7E2A4"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K88</w:t>
            </w:r>
          </w:p>
        </w:tc>
        <w:tc>
          <w:tcPr>
            <w:tcW w:w="1984" w:type="dxa"/>
            <w:tcBorders>
              <w:top w:val="nil"/>
              <w:left w:val="nil"/>
              <w:bottom w:val="single" w:sz="4" w:space="0" w:color="auto"/>
              <w:right w:val="single" w:sz="4" w:space="0" w:color="auto"/>
            </w:tcBorders>
            <w:shd w:val="clear" w:color="auto" w:fill="auto"/>
            <w:vAlign w:val="center"/>
          </w:tcPr>
          <w:p w14:paraId="58BE9E6B"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sheetStatus</w:t>
            </w:r>
          </w:p>
        </w:tc>
        <w:tc>
          <w:tcPr>
            <w:tcW w:w="2126" w:type="dxa"/>
            <w:tcBorders>
              <w:top w:val="nil"/>
              <w:left w:val="nil"/>
              <w:bottom w:val="single" w:sz="4" w:space="0" w:color="auto"/>
              <w:right w:val="single" w:sz="4" w:space="0" w:color="auto"/>
            </w:tcBorders>
            <w:shd w:val="clear" w:color="auto" w:fill="auto"/>
            <w:noWrap/>
            <w:vAlign w:val="center"/>
          </w:tcPr>
          <w:p w14:paraId="23D05DFE"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w:t>
            </w:r>
          </w:p>
        </w:tc>
        <w:tc>
          <w:tcPr>
            <w:tcW w:w="709" w:type="dxa"/>
            <w:tcBorders>
              <w:top w:val="nil"/>
              <w:left w:val="nil"/>
              <w:bottom w:val="single" w:sz="4" w:space="0" w:color="auto"/>
              <w:right w:val="single" w:sz="4" w:space="0" w:color="auto"/>
            </w:tcBorders>
            <w:shd w:val="clear" w:color="auto" w:fill="auto"/>
            <w:vAlign w:val="center"/>
          </w:tcPr>
          <w:p w14:paraId="0BB29B10"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5DF37AB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60B7D0B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3725199B" w14:textId="77777777" w:rsidTr="00182F8F">
        <w:trPr>
          <w:trHeight w:val="270"/>
        </w:trPr>
        <w:tc>
          <w:tcPr>
            <w:tcW w:w="714" w:type="dxa"/>
            <w:tcBorders>
              <w:top w:val="nil"/>
              <w:left w:val="single" w:sz="4" w:space="0" w:color="auto"/>
              <w:bottom w:val="single" w:sz="4" w:space="0" w:color="auto"/>
              <w:right w:val="single" w:sz="4" w:space="0" w:color="auto"/>
            </w:tcBorders>
          </w:tcPr>
          <w:p w14:paraId="6DBB26EC"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FD12DE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tcPr>
          <w:p w14:paraId="56DA249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09B9DD5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3A6D267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868ED7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3C69852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6D3EC44" w14:textId="77777777" w:rsidTr="00182F8F">
        <w:trPr>
          <w:trHeight w:val="270"/>
        </w:trPr>
        <w:tc>
          <w:tcPr>
            <w:tcW w:w="714" w:type="dxa"/>
            <w:tcBorders>
              <w:top w:val="nil"/>
              <w:left w:val="single" w:sz="4" w:space="0" w:color="auto"/>
              <w:bottom w:val="single" w:sz="4" w:space="0" w:color="auto"/>
              <w:right w:val="single" w:sz="4" w:space="0" w:color="auto"/>
            </w:tcBorders>
          </w:tcPr>
          <w:p w14:paraId="2554284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898EA08" w14:textId="77777777" w:rsidR="00384B8B" w:rsidRPr="00FA0AF2" w:rsidRDefault="00182F8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K95</w:t>
            </w:r>
          </w:p>
        </w:tc>
        <w:tc>
          <w:tcPr>
            <w:tcW w:w="1984" w:type="dxa"/>
            <w:tcBorders>
              <w:top w:val="nil"/>
              <w:left w:val="nil"/>
              <w:bottom w:val="single" w:sz="4" w:space="0" w:color="auto"/>
              <w:right w:val="single" w:sz="4" w:space="0" w:color="auto"/>
            </w:tcBorders>
            <w:shd w:val="clear" w:color="auto" w:fill="auto"/>
            <w:vAlign w:val="center"/>
          </w:tcPr>
          <w:p w14:paraId="0D56F306" w14:textId="77777777" w:rsidR="00384B8B" w:rsidRPr="00FA0AF2" w:rsidRDefault="00182F8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[regDetailInfoData]</w:t>
            </w:r>
          </w:p>
        </w:tc>
        <w:tc>
          <w:tcPr>
            <w:tcW w:w="2126" w:type="dxa"/>
            <w:tcBorders>
              <w:top w:val="nil"/>
              <w:left w:val="nil"/>
              <w:bottom w:val="single" w:sz="4" w:space="0" w:color="auto"/>
              <w:right w:val="single" w:sz="4" w:space="0" w:color="auto"/>
            </w:tcBorders>
            <w:shd w:val="clear" w:color="auto" w:fill="auto"/>
            <w:noWrap/>
            <w:vAlign w:val="center"/>
            <w:hideMark/>
          </w:tcPr>
          <w:p w14:paraId="5BB5F6E8" w14:textId="77777777" w:rsidR="00384B8B" w:rsidRPr="00FA0AF2" w:rsidRDefault="00384B8B" w:rsidP="00653A2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6ECE184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7386D24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63EEB4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A448EDF" w14:textId="77777777" w:rsidTr="00182F8F">
        <w:trPr>
          <w:trHeight w:val="270"/>
        </w:trPr>
        <w:tc>
          <w:tcPr>
            <w:tcW w:w="714" w:type="dxa"/>
            <w:tcBorders>
              <w:top w:val="nil"/>
              <w:left w:val="single" w:sz="4" w:space="0" w:color="auto"/>
              <w:bottom w:val="single" w:sz="4" w:space="0" w:color="auto"/>
              <w:right w:val="single" w:sz="4" w:space="0" w:color="auto"/>
            </w:tcBorders>
          </w:tcPr>
          <w:p w14:paraId="0B1BA36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E5870D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1ED104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5E96C53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租借登记信息</w:t>
            </w:r>
          </w:p>
        </w:tc>
        <w:tc>
          <w:tcPr>
            <w:tcW w:w="709" w:type="dxa"/>
            <w:tcBorders>
              <w:top w:val="nil"/>
              <w:left w:val="nil"/>
              <w:bottom w:val="single" w:sz="4" w:space="0" w:color="auto"/>
              <w:right w:val="single" w:sz="4" w:space="0" w:color="auto"/>
            </w:tcBorders>
            <w:shd w:val="clear" w:color="auto" w:fill="auto"/>
            <w:noWrap/>
            <w:vAlign w:val="center"/>
          </w:tcPr>
          <w:p w14:paraId="5918C31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2602449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tcPr>
          <w:p w14:paraId="400D536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BD3EE11" w14:textId="77777777" w:rsidTr="00182F8F">
        <w:trPr>
          <w:trHeight w:val="270"/>
        </w:trPr>
        <w:tc>
          <w:tcPr>
            <w:tcW w:w="714" w:type="dxa"/>
            <w:tcBorders>
              <w:top w:val="nil"/>
              <w:left w:val="single" w:sz="4" w:space="0" w:color="auto"/>
              <w:bottom w:val="single" w:sz="4" w:space="0" w:color="auto"/>
              <w:right w:val="single" w:sz="4" w:space="0" w:color="auto"/>
            </w:tcBorders>
          </w:tcPr>
          <w:p w14:paraId="1329EAAA"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A1C3394"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hideMark/>
          </w:tcPr>
          <w:p w14:paraId="36F39AF8"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6" w:type="dxa"/>
            <w:tcBorders>
              <w:top w:val="nil"/>
              <w:left w:val="nil"/>
              <w:bottom w:val="single" w:sz="4" w:space="0" w:color="auto"/>
              <w:right w:val="single" w:sz="4" w:space="0" w:color="auto"/>
            </w:tcBorders>
            <w:shd w:val="clear" w:color="auto" w:fill="auto"/>
            <w:noWrap/>
            <w:vAlign w:val="center"/>
            <w:hideMark/>
          </w:tcPr>
          <w:p w14:paraId="3A8CECA4" w14:textId="77777777" w:rsidR="00384B8B" w:rsidRPr="00FA0AF2" w:rsidRDefault="00384B8B" w:rsidP="00653A2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4B5F338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E48CE16"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6A16E81F"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68F5B2A5" w14:textId="77777777" w:rsidTr="00182F8F">
        <w:trPr>
          <w:trHeight w:val="270"/>
        </w:trPr>
        <w:tc>
          <w:tcPr>
            <w:tcW w:w="714" w:type="dxa"/>
            <w:tcBorders>
              <w:top w:val="nil"/>
              <w:left w:val="single" w:sz="4" w:space="0" w:color="auto"/>
              <w:bottom w:val="single" w:sz="4" w:space="0" w:color="auto"/>
              <w:right w:val="single" w:sz="4" w:space="0" w:color="auto"/>
            </w:tcBorders>
          </w:tcPr>
          <w:p w14:paraId="5C60BEDE"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87297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84" w:type="dxa"/>
            <w:tcBorders>
              <w:top w:val="nil"/>
              <w:left w:val="nil"/>
              <w:bottom w:val="single" w:sz="4" w:space="0" w:color="auto"/>
              <w:right w:val="single" w:sz="4" w:space="0" w:color="auto"/>
            </w:tcBorders>
            <w:shd w:val="clear" w:color="auto" w:fill="auto"/>
            <w:noWrap/>
            <w:vAlign w:val="center"/>
          </w:tcPr>
          <w:p w14:paraId="0A4D588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126" w:type="dxa"/>
            <w:tcBorders>
              <w:top w:val="nil"/>
              <w:left w:val="nil"/>
              <w:bottom w:val="single" w:sz="4" w:space="0" w:color="auto"/>
              <w:right w:val="single" w:sz="4" w:space="0" w:color="auto"/>
            </w:tcBorders>
            <w:shd w:val="clear" w:color="auto" w:fill="auto"/>
            <w:noWrap/>
            <w:vAlign w:val="center"/>
            <w:hideMark/>
          </w:tcPr>
          <w:p w14:paraId="544AC8C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5406476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FEEEA1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5B97C88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AB35B5D" w14:textId="77777777" w:rsidTr="00182F8F">
        <w:trPr>
          <w:trHeight w:val="270"/>
        </w:trPr>
        <w:tc>
          <w:tcPr>
            <w:tcW w:w="714" w:type="dxa"/>
            <w:tcBorders>
              <w:top w:val="nil"/>
              <w:left w:val="single" w:sz="4" w:space="0" w:color="auto"/>
              <w:bottom w:val="single" w:sz="4" w:space="0" w:color="auto"/>
              <w:right w:val="single" w:sz="4" w:space="0" w:color="auto"/>
            </w:tcBorders>
          </w:tcPr>
          <w:p w14:paraId="34D35396"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3A6DB2" w14:textId="77777777" w:rsidR="00384B8B" w:rsidRPr="00FA0AF2" w:rsidRDefault="00384B8B" w:rsidP="00384B8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T13</w:t>
            </w:r>
          </w:p>
        </w:tc>
        <w:tc>
          <w:tcPr>
            <w:tcW w:w="1984" w:type="dxa"/>
            <w:tcBorders>
              <w:top w:val="nil"/>
              <w:left w:val="nil"/>
              <w:bottom w:val="single" w:sz="4" w:space="0" w:color="auto"/>
              <w:right w:val="single" w:sz="4" w:space="0" w:color="auto"/>
            </w:tcBorders>
            <w:shd w:val="clear" w:color="auto" w:fill="auto"/>
            <w:noWrap/>
            <w:vAlign w:val="center"/>
          </w:tcPr>
          <w:p w14:paraId="1E8F151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tradeDate</w:t>
            </w:r>
          </w:p>
        </w:tc>
        <w:tc>
          <w:tcPr>
            <w:tcW w:w="2126" w:type="dxa"/>
            <w:tcBorders>
              <w:top w:val="nil"/>
              <w:left w:val="nil"/>
              <w:bottom w:val="single" w:sz="4" w:space="0" w:color="auto"/>
              <w:right w:val="single" w:sz="4" w:space="0" w:color="auto"/>
            </w:tcBorders>
            <w:shd w:val="clear" w:color="auto" w:fill="auto"/>
            <w:noWrap/>
            <w:vAlign w:val="center"/>
          </w:tcPr>
          <w:p w14:paraId="7228DB8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审批交易日期</w:t>
            </w:r>
          </w:p>
        </w:tc>
        <w:tc>
          <w:tcPr>
            <w:tcW w:w="709" w:type="dxa"/>
            <w:tcBorders>
              <w:top w:val="nil"/>
              <w:left w:val="nil"/>
              <w:bottom w:val="single" w:sz="4" w:space="0" w:color="auto"/>
              <w:right w:val="single" w:sz="4" w:space="0" w:color="auto"/>
            </w:tcBorders>
            <w:shd w:val="clear" w:color="auto" w:fill="auto"/>
            <w:noWrap/>
            <w:vAlign w:val="center"/>
          </w:tcPr>
          <w:p w14:paraId="247A075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8791515"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582ABD7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43F22D4" w14:textId="77777777" w:rsidTr="006844C5">
        <w:trPr>
          <w:trHeight w:val="270"/>
        </w:trPr>
        <w:tc>
          <w:tcPr>
            <w:tcW w:w="714" w:type="dxa"/>
            <w:tcBorders>
              <w:top w:val="nil"/>
              <w:left w:val="single" w:sz="4" w:space="0" w:color="auto"/>
              <w:bottom w:val="single" w:sz="4" w:space="0" w:color="auto"/>
              <w:right w:val="single" w:sz="4" w:space="0" w:color="auto"/>
            </w:tcBorders>
            <w:vAlign w:val="center"/>
          </w:tcPr>
          <w:p w14:paraId="482202E0" w14:textId="77777777" w:rsidR="006844C5" w:rsidRPr="003B3235"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BD52CEE" w14:textId="33088CA2"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tcPr>
          <w:p w14:paraId="1C299356" w14:textId="6A07FA5E"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0205FACD" w14:textId="4F1CC7FB" w:rsidR="006844C5" w:rsidRPr="00FA0AF2" w:rsidDel="007E6764"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tcPr>
          <w:p w14:paraId="3A73328F" w14:textId="705C40BD"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067789B" w14:textId="2F8F3416"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C8ACF4A" w14:textId="2370543E" w:rsidR="006844C5" w:rsidRPr="00FA0AF2" w:rsidRDefault="00BE2FBB"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5D875728" w14:textId="77777777" w:rsidTr="00182F8F">
        <w:trPr>
          <w:trHeight w:val="270"/>
        </w:trPr>
        <w:tc>
          <w:tcPr>
            <w:tcW w:w="714" w:type="dxa"/>
            <w:tcBorders>
              <w:top w:val="nil"/>
              <w:left w:val="single" w:sz="4" w:space="0" w:color="auto"/>
              <w:bottom w:val="single" w:sz="4" w:space="0" w:color="auto"/>
              <w:right w:val="single" w:sz="4" w:space="0" w:color="auto"/>
            </w:tcBorders>
          </w:tcPr>
          <w:p w14:paraId="4DC4F685" w14:textId="77777777" w:rsidR="006844C5" w:rsidRDefault="006844C5" w:rsidP="006844C5">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323059"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noWrap/>
            <w:vAlign w:val="center"/>
          </w:tcPr>
          <w:p w14:paraId="58758C9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tcPr>
          <w:p w14:paraId="30A04B69" w14:textId="3AB78E1C"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Pr="00FA0AF2">
              <w:rPr>
                <w:rFonts w:ascii="宋体" w:eastAsia="宋体" w:hAnsi="宋体" w:cs="宋体" w:hint="eastAsia"/>
                <w:color w:val="000000"/>
                <w:kern w:val="0"/>
                <w:sz w:val="20"/>
                <w:szCs w:val="20"/>
              </w:rPr>
              <w:t>方租借申报编号</w:t>
            </w:r>
          </w:p>
        </w:tc>
        <w:tc>
          <w:tcPr>
            <w:tcW w:w="709" w:type="dxa"/>
            <w:tcBorders>
              <w:top w:val="nil"/>
              <w:left w:val="nil"/>
              <w:bottom w:val="single" w:sz="4" w:space="0" w:color="auto"/>
              <w:right w:val="single" w:sz="4" w:space="0" w:color="auto"/>
            </w:tcBorders>
            <w:shd w:val="clear" w:color="auto" w:fill="auto"/>
            <w:noWrap/>
            <w:vAlign w:val="center"/>
          </w:tcPr>
          <w:p w14:paraId="1079D5F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D11F78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2552335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61B093D0" w14:textId="77777777" w:rsidTr="00182F8F">
        <w:trPr>
          <w:trHeight w:val="270"/>
        </w:trPr>
        <w:tc>
          <w:tcPr>
            <w:tcW w:w="714" w:type="dxa"/>
            <w:tcBorders>
              <w:top w:val="nil"/>
              <w:left w:val="single" w:sz="4" w:space="0" w:color="auto"/>
              <w:bottom w:val="single" w:sz="4" w:space="0" w:color="auto"/>
              <w:right w:val="single" w:sz="4" w:space="0" w:color="auto"/>
            </w:tcBorders>
          </w:tcPr>
          <w:p w14:paraId="6D474C70" w14:textId="0C118578" w:rsidR="006844C5" w:rsidRPr="003B3235" w:rsidRDefault="006844C5" w:rsidP="006844C5">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4C5DEC" w14:textId="70A672F1"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w:t>
            </w:r>
            <w:r>
              <w:rPr>
                <w:rFonts w:ascii="宋体" w:eastAsia="宋体" w:hAnsi="宋体" w:cs="宋体"/>
                <w:color w:val="000000"/>
                <w:kern w:val="0"/>
                <w:sz w:val="20"/>
                <w:szCs w:val="20"/>
              </w:rPr>
              <w:t>9</w:t>
            </w:r>
          </w:p>
        </w:tc>
        <w:tc>
          <w:tcPr>
            <w:tcW w:w="1984" w:type="dxa"/>
            <w:tcBorders>
              <w:top w:val="nil"/>
              <w:left w:val="nil"/>
              <w:bottom w:val="single" w:sz="4" w:space="0" w:color="auto"/>
              <w:right w:val="single" w:sz="4" w:space="0" w:color="auto"/>
            </w:tcBorders>
            <w:shd w:val="clear" w:color="auto" w:fill="auto"/>
            <w:noWrap/>
            <w:vAlign w:val="center"/>
          </w:tcPr>
          <w:p w14:paraId="03BC0812" w14:textId="68AFD273"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7E6764">
              <w:rPr>
                <w:rFonts w:ascii="宋体" w:eastAsia="宋体" w:hAnsi="宋体" w:cs="宋体"/>
                <w:color w:val="000000"/>
                <w:kern w:val="0"/>
                <w:sz w:val="20"/>
                <w:szCs w:val="20"/>
              </w:rPr>
              <w:t>assotiateApplySheetNo</w:t>
            </w:r>
          </w:p>
        </w:tc>
        <w:tc>
          <w:tcPr>
            <w:tcW w:w="2126" w:type="dxa"/>
            <w:tcBorders>
              <w:top w:val="nil"/>
              <w:left w:val="nil"/>
              <w:bottom w:val="single" w:sz="4" w:space="0" w:color="auto"/>
              <w:right w:val="single" w:sz="4" w:space="0" w:color="auto"/>
            </w:tcBorders>
            <w:shd w:val="clear" w:color="auto" w:fill="auto"/>
            <w:noWrap/>
            <w:vAlign w:val="center"/>
          </w:tcPr>
          <w:p w14:paraId="5F8E4C24" w14:textId="2577EA52"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Pr>
                <w:rFonts w:ascii="宋体" w:eastAsia="宋体" w:hAnsi="宋体" w:cs="宋体"/>
                <w:color w:val="000000"/>
                <w:kern w:val="0"/>
                <w:sz w:val="20"/>
                <w:szCs w:val="20"/>
              </w:rPr>
              <w:t>对手</w:t>
            </w:r>
            <w:r w:rsidRPr="00FA0AF2">
              <w:rPr>
                <w:rFonts w:ascii="宋体" w:eastAsia="宋体" w:hAnsi="宋体" w:cs="宋体" w:hint="eastAsia"/>
                <w:color w:val="000000"/>
                <w:kern w:val="0"/>
                <w:sz w:val="20"/>
                <w:szCs w:val="20"/>
              </w:rPr>
              <w:t>方租借申报编号</w:t>
            </w:r>
          </w:p>
        </w:tc>
        <w:tc>
          <w:tcPr>
            <w:tcW w:w="709" w:type="dxa"/>
            <w:tcBorders>
              <w:top w:val="nil"/>
              <w:left w:val="nil"/>
              <w:bottom w:val="single" w:sz="4" w:space="0" w:color="auto"/>
              <w:right w:val="single" w:sz="4" w:space="0" w:color="auto"/>
            </w:tcBorders>
            <w:shd w:val="clear" w:color="auto" w:fill="auto"/>
            <w:noWrap/>
            <w:vAlign w:val="center"/>
          </w:tcPr>
          <w:p w14:paraId="710BE45B" w14:textId="6499B14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0446ABF" w14:textId="7732DD70"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0BC00C9D" w14:textId="7565FA0F"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67D88909" w14:textId="77777777" w:rsidTr="00182F8F">
        <w:trPr>
          <w:trHeight w:val="270"/>
        </w:trPr>
        <w:tc>
          <w:tcPr>
            <w:tcW w:w="714" w:type="dxa"/>
            <w:tcBorders>
              <w:top w:val="nil"/>
              <w:left w:val="single" w:sz="4" w:space="0" w:color="auto"/>
              <w:bottom w:val="single" w:sz="4" w:space="0" w:color="auto"/>
              <w:right w:val="single" w:sz="4" w:space="0" w:color="auto"/>
            </w:tcBorders>
          </w:tcPr>
          <w:p w14:paraId="2C27843B"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089817"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84" w:type="dxa"/>
            <w:tcBorders>
              <w:top w:val="nil"/>
              <w:left w:val="nil"/>
              <w:bottom w:val="single" w:sz="4" w:space="0" w:color="auto"/>
              <w:right w:val="single" w:sz="4" w:space="0" w:color="auto"/>
            </w:tcBorders>
            <w:shd w:val="clear" w:color="auto" w:fill="auto"/>
            <w:noWrap/>
            <w:vAlign w:val="center"/>
          </w:tcPr>
          <w:p w14:paraId="7BBF56DC"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76743214"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62B2194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6580CE4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9763B95"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13CE3915" w14:textId="77777777" w:rsidTr="00182F8F">
        <w:trPr>
          <w:trHeight w:val="270"/>
        </w:trPr>
        <w:tc>
          <w:tcPr>
            <w:tcW w:w="714" w:type="dxa"/>
            <w:tcBorders>
              <w:top w:val="nil"/>
              <w:left w:val="single" w:sz="4" w:space="0" w:color="auto"/>
              <w:bottom w:val="single" w:sz="4" w:space="0" w:color="auto"/>
              <w:right w:val="single" w:sz="4" w:space="0" w:color="auto"/>
            </w:tcBorders>
          </w:tcPr>
          <w:p w14:paraId="790E0A2A"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A8DCAE"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2B26B69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073754E3"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70C04B60"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C18839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737CBF92"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7E3A036C" w14:textId="77777777" w:rsidTr="00182F8F">
        <w:trPr>
          <w:trHeight w:val="270"/>
        </w:trPr>
        <w:tc>
          <w:tcPr>
            <w:tcW w:w="714" w:type="dxa"/>
            <w:tcBorders>
              <w:top w:val="nil"/>
              <w:left w:val="single" w:sz="4" w:space="0" w:color="auto"/>
              <w:bottom w:val="single" w:sz="4" w:space="0" w:color="auto"/>
              <w:right w:val="single" w:sz="4" w:space="0" w:color="auto"/>
            </w:tcBorders>
          </w:tcPr>
          <w:p w14:paraId="6970839D"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C760597"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76C12661"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6AEA3DB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noWrap/>
            <w:vAlign w:val="center"/>
          </w:tcPr>
          <w:p w14:paraId="374F6815"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C58C12C"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73F7A320"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4370628" w14:textId="77777777" w:rsidTr="00182F8F">
        <w:trPr>
          <w:trHeight w:val="270"/>
        </w:trPr>
        <w:tc>
          <w:tcPr>
            <w:tcW w:w="714" w:type="dxa"/>
            <w:tcBorders>
              <w:top w:val="nil"/>
              <w:left w:val="single" w:sz="4" w:space="0" w:color="auto"/>
              <w:bottom w:val="single" w:sz="4" w:space="0" w:color="auto"/>
              <w:right w:val="single" w:sz="4" w:space="0" w:color="auto"/>
            </w:tcBorders>
          </w:tcPr>
          <w:p w14:paraId="12A24FBB" w14:textId="77777777" w:rsidR="006844C5"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D9786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6CECB51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4FED5EF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交易对手方席位名称</w:t>
            </w:r>
          </w:p>
        </w:tc>
        <w:tc>
          <w:tcPr>
            <w:tcW w:w="709" w:type="dxa"/>
            <w:tcBorders>
              <w:top w:val="nil"/>
              <w:left w:val="nil"/>
              <w:bottom w:val="single" w:sz="4" w:space="0" w:color="auto"/>
              <w:right w:val="single" w:sz="4" w:space="0" w:color="auto"/>
            </w:tcBorders>
            <w:shd w:val="clear" w:color="auto" w:fill="auto"/>
            <w:noWrap/>
            <w:vAlign w:val="center"/>
          </w:tcPr>
          <w:p w14:paraId="606141E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E2A5E1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0A69498B"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82D152A" w14:textId="77777777" w:rsidTr="00182F8F">
        <w:trPr>
          <w:trHeight w:val="270"/>
        </w:trPr>
        <w:tc>
          <w:tcPr>
            <w:tcW w:w="714" w:type="dxa"/>
            <w:tcBorders>
              <w:top w:val="nil"/>
              <w:left w:val="single" w:sz="4" w:space="0" w:color="auto"/>
              <w:bottom w:val="single" w:sz="4" w:space="0" w:color="auto"/>
              <w:right w:val="single" w:sz="4" w:space="0" w:color="auto"/>
            </w:tcBorders>
          </w:tcPr>
          <w:p w14:paraId="4DF3E9E6"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160ED54"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1E7D8204"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4FF18667"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7FBE0B09"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8BA4E82"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5E629CFA"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73EECA99" w14:textId="77777777" w:rsidTr="00182F8F">
        <w:trPr>
          <w:trHeight w:val="270"/>
        </w:trPr>
        <w:tc>
          <w:tcPr>
            <w:tcW w:w="714" w:type="dxa"/>
            <w:tcBorders>
              <w:top w:val="nil"/>
              <w:left w:val="single" w:sz="4" w:space="0" w:color="auto"/>
              <w:bottom w:val="single" w:sz="4" w:space="0" w:color="auto"/>
              <w:right w:val="single" w:sz="4" w:space="0" w:color="auto"/>
            </w:tcBorders>
          </w:tcPr>
          <w:p w14:paraId="4491A6C7" w14:textId="77777777" w:rsidR="006844C5"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B7F4D0"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0637A536"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126" w:type="dxa"/>
            <w:tcBorders>
              <w:top w:val="nil"/>
              <w:left w:val="nil"/>
              <w:bottom w:val="single" w:sz="4" w:space="0" w:color="auto"/>
              <w:right w:val="single" w:sz="4" w:space="0" w:color="auto"/>
            </w:tcBorders>
            <w:shd w:val="clear" w:color="auto" w:fill="auto"/>
            <w:noWrap/>
            <w:vAlign w:val="center"/>
          </w:tcPr>
          <w:p w14:paraId="1FC9AD56"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170B6FDF"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CCF7742"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2E1EF020"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293103BC" w14:textId="77777777" w:rsidTr="00182F8F">
        <w:trPr>
          <w:trHeight w:val="270"/>
        </w:trPr>
        <w:tc>
          <w:tcPr>
            <w:tcW w:w="714" w:type="dxa"/>
            <w:tcBorders>
              <w:top w:val="nil"/>
              <w:left w:val="single" w:sz="4" w:space="0" w:color="auto"/>
              <w:bottom w:val="single" w:sz="4" w:space="0" w:color="auto"/>
              <w:right w:val="single" w:sz="4" w:space="0" w:color="auto"/>
            </w:tcBorders>
          </w:tcPr>
          <w:p w14:paraId="2ADF3AA8"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0DA083C"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577AD165"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1DBFE33D"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657D62F1"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64991D8"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F6CBA3A"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13B23F18" w14:textId="77777777" w:rsidTr="00182F8F">
        <w:trPr>
          <w:trHeight w:val="270"/>
        </w:trPr>
        <w:tc>
          <w:tcPr>
            <w:tcW w:w="714" w:type="dxa"/>
            <w:tcBorders>
              <w:top w:val="nil"/>
              <w:left w:val="single" w:sz="4" w:space="0" w:color="auto"/>
              <w:bottom w:val="single" w:sz="4" w:space="0" w:color="auto"/>
              <w:right w:val="single" w:sz="4" w:space="0" w:color="auto"/>
            </w:tcBorders>
          </w:tcPr>
          <w:p w14:paraId="586913C5"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228498D"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6E9A9005"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3A93FBF0"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5A350439"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3EEFD6F9"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216E740"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FA0AF2" w14:paraId="4E1A8A7F" w14:textId="77777777" w:rsidTr="00182F8F">
        <w:trPr>
          <w:trHeight w:val="270"/>
        </w:trPr>
        <w:tc>
          <w:tcPr>
            <w:tcW w:w="714" w:type="dxa"/>
            <w:tcBorders>
              <w:top w:val="nil"/>
              <w:left w:val="single" w:sz="4" w:space="0" w:color="auto"/>
              <w:bottom w:val="single" w:sz="4" w:space="0" w:color="auto"/>
              <w:right w:val="single" w:sz="4" w:space="0" w:color="auto"/>
            </w:tcBorders>
          </w:tcPr>
          <w:p w14:paraId="382B421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92C23E"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0F32C19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29392AC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noWrap/>
            <w:vAlign w:val="center"/>
          </w:tcPr>
          <w:p w14:paraId="1129D56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CEBA49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4716BB4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247DEF5E" w14:textId="77777777" w:rsidTr="00182F8F">
        <w:trPr>
          <w:trHeight w:val="270"/>
        </w:trPr>
        <w:tc>
          <w:tcPr>
            <w:tcW w:w="714" w:type="dxa"/>
            <w:tcBorders>
              <w:top w:val="nil"/>
              <w:left w:val="single" w:sz="4" w:space="0" w:color="auto"/>
              <w:bottom w:val="single" w:sz="4" w:space="0" w:color="auto"/>
              <w:right w:val="single" w:sz="4" w:space="0" w:color="auto"/>
            </w:tcBorders>
          </w:tcPr>
          <w:p w14:paraId="6B401AD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52180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984" w:type="dxa"/>
            <w:tcBorders>
              <w:top w:val="nil"/>
              <w:left w:val="nil"/>
              <w:bottom w:val="single" w:sz="4" w:space="0" w:color="auto"/>
              <w:right w:val="single" w:sz="4" w:space="0" w:color="auto"/>
            </w:tcBorders>
            <w:shd w:val="clear" w:color="auto" w:fill="auto"/>
            <w:noWrap/>
            <w:vAlign w:val="center"/>
          </w:tcPr>
          <w:p w14:paraId="097166E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2126" w:type="dxa"/>
            <w:tcBorders>
              <w:top w:val="nil"/>
              <w:left w:val="nil"/>
              <w:bottom w:val="single" w:sz="4" w:space="0" w:color="auto"/>
              <w:right w:val="single" w:sz="4" w:space="0" w:color="auto"/>
            </w:tcBorders>
            <w:shd w:val="clear" w:color="auto" w:fill="auto"/>
            <w:noWrap/>
            <w:vAlign w:val="center"/>
          </w:tcPr>
          <w:p w14:paraId="5E850D32"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noWrap/>
            <w:vAlign w:val="center"/>
          </w:tcPr>
          <w:p w14:paraId="3158253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D99421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B8A522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5A67EF4E" w14:textId="77777777" w:rsidTr="00182F8F">
        <w:trPr>
          <w:trHeight w:val="270"/>
        </w:trPr>
        <w:tc>
          <w:tcPr>
            <w:tcW w:w="714" w:type="dxa"/>
            <w:tcBorders>
              <w:top w:val="nil"/>
              <w:left w:val="single" w:sz="4" w:space="0" w:color="auto"/>
              <w:bottom w:val="single" w:sz="4" w:space="0" w:color="auto"/>
              <w:right w:val="single" w:sz="4" w:space="0" w:color="auto"/>
            </w:tcBorders>
          </w:tcPr>
          <w:p w14:paraId="0E54BD2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E8FFAB"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984" w:type="dxa"/>
            <w:tcBorders>
              <w:top w:val="nil"/>
              <w:left w:val="nil"/>
              <w:bottom w:val="single" w:sz="4" w:space="0" w:color="auto"/>
              <w:right w:val="single" w:sz="4" w:space="0" w:color="auto"/>
            </w:tcBorders>
            <w:shd w:val="clear" w:color="auto" w:fill="auto"/>
            <w:noWrap/>
            <w:vAlign w:val="center"/>
          </w:tcPr>
          <w:p w14:paraId="7CA52B0B" w14:textId="7D36DA7E"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annual</w:t>
            </w:r>
            <w:r w:rsidR="004C7525">
              <w:rPr>
                <w:rFonts w:ascii="宋体" w:eastAsia="宋体" w:hAnsi="宋体" w:cs="宋体" w:hint="eastAsia"/>
                <w:color w:val="000000"/>
                <w:kern w:val="0"/>
                <w:sz w:val="20"/>
                <w:szCs w:val="20"/>
              </w:rPr>
              <w:t>r</w:t>
            </w:r>
            <w:r w:rsidRPr="00FA0AF2">
              <w:rPr>
                <w:rFonts w:ascii="宋体" w:eastAsia="宋体" w:hAnsi="宋体" w:cs="宋体" w:hint="eastAsia"/>
                <w:color w:val="000000"/>
                <w:kern w:val="0"/>
                <w:sz w:val="20"/>
                <w:szCs w:val="20"/>
              </w:rPr>
              <w:t>ate</w:t>
            </w:r>
          </w:p>
        </w:tc>
        <w:tc>
          <w:tcPr>
            <w:tcW w:w="2126" w:type="dxa"/>
            <w:tcBorders>
              <w:top w:val="nil"/>
              <w:left w:val="nil"/>
              <w:bottom w:val="single" w:sz="4" w:space="0" w:color="auto"/>
              <w:right w:val="single" w:sz="4" w:space="0" w:color="auto"/>
            </w:tcBorders>
            <w:shd w:val="clear" w:color="auto" w:fill="auto"/>
            <w:noWrap/>
            <w:vAlign w:val="center"/>
          </w:tcPr>
          <w:p w14:paraId="677142B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noWrap/>
            <w:vAlign w:val="center"/>
          </w:tcPr>
          <w:p w14:paraId="7F19AB9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6D9A24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3632EAD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4E028C7B" w14:textId="77777777" w:rsidTr="00182F8F">
        <w:trPr>
          <w:trHeight w:val="270"/>
        </w:trPr>
        <w:tc>
          <w:tcPr>
            <w:tcW w:w="714" w:type="dxa"/>
            <w:tcBorders>
              <w:top w:val="nil"/>
              <w:left w:val="single" w:sz="4" w:space="0" w:color="auto"/>
              <w:bottom w:val="single" w:sz="4" w:space="0" w:color="auto"/>
              <w:right w:val="single" w:sz="4" w:space="0" w:color="auto"/>
            </w:tcBorders>
          </w:tcPr>
          <w:p w14:paraId="60545BD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539B5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K88</w:t>
            </w:r>
          </w:p>
        </w:tc>
        <w:tc>
          <w:tcPr>
            <w:tcW w:w="1984" w:type="dxa"/>
            <w:tcBorders>
              <w:top w:val="nil"/>
              <w:left w:val="nil"/>
              <w:bottom w:val="single" w:sz="4" w:space="0" w:color="auto"/>
              <w:right w:val="single" w:sz="4" w:space="0" w:color="auto"/>
            </w:tcBorders>
            <w:shd w:val="clear" w:color="auto" w:fill="auto"/>
            <w:noWrap/>
            <w:vAlign w:val="center"/>
          </w:tcPr>
          <w:p w14:paraId="657B7C2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sheetStatus</w:t>
            </w:r>
          </w:p>
        </w:tc>
        <w:tc>
          <w:tcPr>
            <w:tcW w:w="2126" w:type="dxa"/>
            <w:tcBorders>
              <w:top w:val="nil"/>
              <w:left w:val="nil"/>
              <w:bottom w:val="single" w:sz="4" w:space="0" w:color="auto"/>
              <w:right w:val="single" w:sz="4" w:space="0" w:color="auto"/>
            </w:tcBorders>
            <w:shd w:val="clear" w:color="auto" w:fill="auto"/>
            <w:noWrap/>
            <w:vAlign w:val="center"/>
            <w:hideMark/>
          </w:tcPr>
          <w:p w14:paraId="4D5791D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w:t>
            </w:r>
          </w:p>
        </w:tc>
        <w:tc>
          <w:tcPr>
            <w:tcW w:w="709" w:type="dxa"/>
            <w:tcBorders>
              <w:top w:val="nil"/>
              <w:left w:val="nil"/>
              <w:bottom w:val="single" w:sz="4" w:space="0" w:color="auto"/>
              <w:right w:val="single" w:sz="4" w:space="0" w:color="auto"/>
            </w:tcBorders>
            <w:shd w:val="clear" w:color="auto" w:fill="auto"/>
            <w:noWrap/>
            <w:vAlign w:val="center"/>
            <w:hideMark/>
          </w:tcPr>
          <w:p w14:paraId="338256C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2A488F5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3CB02ED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6ED63B52" w14:textId="77777777" w:rsidTr="00182F8F">
        <w:trPr>
          <w:trHeight w:val="270"/>
        </w:trPr>
        <w:tc>
          <w:tcPr>
            <w:tcW w:w="714" w:type="dxa"/>
            <w:tcBorders>
              <w:top w:val="nil"/>
              <w:left w:val="single" w:sz="4" w:space="0" w:color="auto"/>
              <w:bottom w:val="single" w:sz="4" w:space="0" w:color="auto"/>
              <w:right w:val="single" w:sz="4" w:space="0" w:color="auto"/>
            </w:tcBorders>
          </w:tcPr>
          <w:p w14:paraId="52D42D5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DD2B1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noWrap/>
            <w:vAlign w:val="center"/>
          </w:tcPr>
          <w:p w14:paraId="2FCAF72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tcPr>
          <w:p w14:paraId="18799A2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0C1B4FA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0ECB040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D660B8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48E0D634" w14:textId="77777777" w:rsidTr="00182F8F">
        <w:trPr>
          <w:trHeight w:val="270"/>
        </w:trPr>
        <w:tc>
          <w:tcPr>
            <w:tcW w:w="714" w:type="dxa"/>
            <w:tcBorders>
              <w:top w:val="nil"/>
              <w:left w:val="single" w:sz="4" w:space="0" w:color="auto"/>
              <w:bottom w:val="single" w:sz="4" w:space="0" w:color="auto"/>
              <w:right w:val="single" w:sz="4" w:space="0" w:color="auto"/>
            </w:tcBorders>
          </w:tcPr>
          <w:p w14:paraId="2BAEB8D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8F5FA4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3F8F5E6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7A25120B"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租借登记交割品种明细</w:t>
            </w:r>
          </w:p>
        </w:tc>
        <w:tc>
          <w:tcPr>
            <w:tcW w:w="709" w:type="dxa"/>
            <w:tcBorders>
              <w:top w:val="nil"/>
              <w:left w:val="nil"/>
              <w:bottom w:val="single" w:sz="4" w:space="0" w:color="auto"/>
              <w:right w:val="single" w:sz="4" w:space="0" w:color="auto"/>
            </w:tcBorders>
            <w:shd w:val="clear" w:color="auto" w:fill="auto"/>
            <w:noWrap/>
            <w:vAlign w:val="center"/>
          </w:tcPr>
          <w:p w14:paraId="7B32298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4E7011D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tcPr>
          <w:p w14:paraId="3C69FB7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r w:rsidR="006844C5" w:rsidRPr="00FA0AF2" w14:paraId="6995FD60" w14:textId="77777777" w:rsidTr="00182F8F">
        <w:trPr>
          <w:trHeight w:val="270"/>
        </w:trPr>
        <w:tc>
          <w:tcPr>
            <w:tcW w:w="714" w:type="dxa"/>
            <w:tcBorders>
              <w:top w:val="nil"/>
              <w:left w:val="single" w:sz="4" w:space="0" w:color="auto"/>
              <w:bottom w:val="single" w:sz="4" w:space="0" w:color="auto"/>
              <w:right w:val="single" w:sz="4" w:space="0" w:color="auto"/>
            </w:tcBorders>
          </w:tcPr>
          <w:p w14:paraId="748657C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E2C47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7698BCA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5C8A83A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48E952A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A14478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3708D9B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3030570C" w14:textId="77777777" w:rsidTr="00182F8F">
        <w:trPr>
          <w:trHeight w:val="270"/>
        </w:trPr>
        <w:tc>
          <w:tcPr>
            <w:tcW w:w="714" w:type="dxa"/>
            <w:tcBorders>
              <w:top w:val="nil"/>
              <w:left w:val="single" w:sz="4" w:space="0" w:color="auto"/>
              <w:bottom w:val="single" w:sz="4" w:space="0" w:color="auto"/>
              <w:right w:val="single" w:sz="4" w:space="0" w:color="auto"/>
            </w:tcBorders>
          </w:tcPr>
          <w:p w14:paraId="3A26444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9167A6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1E6207F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31D7C2E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3D5CF8A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32BBE54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6D56A622"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2789AD79" w14:textId="77777777" w:rsidTr="00182F8F">
        <w:trPr>
          <w:trHeight w:val="270"/>
        </w:trPr>
        <w:tc>
          <w:tcPr>
            <w:tcW w:w="714" w:type="dxa"/>
            <w:tcBorders>
              <w:top w:val="nil"/>
              <w:left w:val="single" w:sz="4" w:space="0" w:color="auto"/>
              <w:bottom w:val="single" w:sz="4" w:space="0" w:color="auto"/>
              <w:right w:val="single" w:sz="4" w:space="0" w:color="auto"/>
            </w:tcBorders>
          </w:tcPr>
          <w:p w14:paraId="4988220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8E490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1B93526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7DCD053E"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租借重量</w:t>
            </w:r>
          </w:p>
        </w:tc>
        <w:tc>
          <w:tcPr>
            <w:tcW w:w="709" w:type="dxa"/>
            <w:tcBorders>
              <w:top w:val="nil"/>
              <w:left w:val="nil"/>
              <w:bottom w:val="single" w:sz="4" w:space="0" w:color="auto"/>
              <w:right w:val="single" w:sz="4" w:space="0" w:color="auto"/>
            </w:tcBorders>
            <w:shd w:val="clear" w:color="auto" w:fill="auto"/>
            <w:noWrap/>
            <w:vAlign w:val="center"/>
            <w:hideMark/>
          </w:tcPr>
          <w:p w14:paraId="3D4F14D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DDF0C3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0E475D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742702EB" w14:textId="77777777" w:rsidTr="00182F8F">
        <w:trPr>
          <w:trHeight w:val="270"/>
        </w:trPr>
        <w:tc>
          <w:tcPr>
            <w:tcW w:w="714" w:type="dxa"/>
            <w:tcBorders>
              <w:top w:val="nil"/>
              <w:left w:val="single" w:sz="4" w:space="0" w:color="auto"/>
              <w:bottom w:val="single" w:sz="4" w:space="0" w:color="auto"/>
              <w:right w:val="single" w:sz="4" w:space="0" w:color="auto"/>
            </w:tcBorders>
          </w:tcPr>
          <w:p w14:paraId="67D0B1C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42042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1BA7121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736E74E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6F873BE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212B88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hideMark/>
          </w:tcPr>
          <w:p w14:paraId="133F081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r w:rsidR="006844C5" w:rsidRPr="00FA0AF2" w14:paraId="524FF804" w14:textId="77777777" w:rsidTr="00182F8F">
        <w:trPr>
          <w:trHeight w:val="270"/>
        </w:trPr>
        <w:tc>
          <w:tcPr>
            <w:tcW w:w="714" w:type="dxa"/>
            <w:tcBorders>
              <w:top w:val="nil"/>
              <w:left w:val="single" w:sz="4" w:space="0" w:color="auto"/>
              <w:bottom w:val="single" w:sz="4" w:space="0" w:color="auto"/>
              <w:right w:val="single" w:sz="4" w:space="0" w:color="auto"/>
            </w:tcBorders>
          </w:tcPr>
          <w:p w14:paraId="17A7EF0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89AA8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5C608FE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7F7C8E7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6872625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073482C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hideMark/>
          </w:tcPr>
          <w:p w14:paraId="048A8D0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bl>
    <w:p w14:paraId="60EA8213" w14:textId="77777777" w:rsidR="007942C6" w:rsidRPr="00FA0AF2" w:rsidRDefault="007942C6" w:rsidP="007942C6">
      <w:pPr>
        <w:ind w:firstLine="480"/>
      </w:pPr>
    </w:p>
    <w:p w14:paraId="1F8CFDD4" w14:textId="77777777" w:rsidR="007942C6" w:rsidRPr="00FA0AF2" w:rsidRDefault="007942C6" w:rsidP="007942C6">
      <w:pPr>
        <w:pStyle w:val="4"/>
        <w:numPr>
          <w:ilvl w:val="3"/>
          <w:numId w:val="4"/>
        </w:numPr>
        <w:ind w:left="0" w:firstLineChars="0" w:firstLine="0"/>
      </w:pPr>
      <w:r w:rsidRPr="00FA0AF2">
        <w:rPr>
          <w:rFonts w:hint="eastAsia"/>
        </w:rPr>
        <w:t>租借</w:t>
      </w:r>
      <w:r w:rsidR="00B94D2D" w:rsidRPr="00FA0AF2">
        <w:rPr>
          <w:rFonts w:hint="eastAsia"/>
        </w:rPr>
        <w:t>还金登记</w:t>
      </w:r>
      <w:r w:rsidRPr="00FA0AF2">
        <w:rPr>
          <w:rFonts w:hint="eastAsia"/>
        </w:rPr>
        <w:t>查询请求及应答</w:t>
      </w:r>
    </w:p>
    <w:p w14:paraId="7EF26935" w14:textId="77777777" w:rsidR="007942C6" w:rsidRPr="00FA0AF2" w:rsidRDefault="007942C6" w:rsidP="007942C6">
      <w:pPr>
        <w:ind w:firstLine="482"/>
      </w:pPr>
      <w:r w:rsidRPr="00FA0AF2">
        <w:rPr>
          <w:rFonts w:hint="eastAsia"/>
          <w:b/>
        </w:rPr>
        <w:t>功能</w:t>
      </w:r>
      <w:r w:rsidRPr="00FA0AF2">
        <w:rPr>
          <w:rFonts w:hint="eastAsia"/>
        </w:rPr>
        <w:t>：租借</w:t>
      </w:r>
      <w:r w:rsidR="007C6FB1" w:rsidRPr="00FA0AF2">
        <w:rPr>
          <w:rFonts w:hint="eastAsia"/>
        </w:rPr>
        <w:t>还金登记</w:t>
      </w:r>
      <w:r w:rsidRPr="00FA0AF2">
        <w:rPr>
          <w:rFonts w:hint="eastAsia"/>
        </w:rPr>
        <w:t>查询指令用于会员二级系统查询该会员</w:t>
      </w:r>
      <w:r w:rsidR="007C6FB1" w:rsidRPr="00FA0AF2">
        <w:rPr>
          <w:rFonts w:hint="eastAsia"/>
        </w:rPr>
        <w:t>席位</w:t>
      </w:r>
      <w:r w:rsidRPr="00FA0AF2">
        <w:rPr>
          <w:rFonts w:hint="eastAsia"/>
        </w:rPr>
        <w:t>所属客户的租借</w:t>
      </w:r>
      <w:r w:rsidR="00AC67B9" w:rsidRPr="00FA0AF2">
        <w:rPr>
          <w:rFonts w:hint="eastAsia"/>
        </w:rPr>
        <w:t>还金</w:t>
      </w:r>
      <w:r w:rsidRPr="00FA0AF2">
        <w:rPr>
          <w:rFonts w:hint="eastAsia"/>
        </w:rPr>
        <w:t>登记单，支持同时查询多条租借</w:t>
      </w:r>
      <w:r w:rsidR="00AC67B9" w:rsidRPr="00FA0AF2">
        <w:rPr>
          <w:rFonts w:hint="eastAsia"/>
        </w:rPr>
        <w:t>还金</w:t>
      </w:r>
      <w:r w:rsidR="00DD666A" w:rsidRPr="00FA0AF2">
        <w:rPr>
          <w:rFonts w:hint="eastAsia"/>
        </w:rPr>
        <w:t>登记</w:t>
      </w:r>
      <w:r w:rsidRPr="00FA0AF2">
        <w:rPr>
          <w:rFonts w:hint="eastAsia"/>
        </w:rPr>
        <w:t>信息。</w:t>
      </w:r>
    </w:p>
    <w:p w14:paraId="34BB0320" w14:textId="77777777" w:rsidR="007942C6" w:rsidRPr="00FA0AF2" w:rsidRDefault="007942C6" w:rsidP="007942C6">
      <w:pPr>
        <w:ind w:firstLine="480"/>
      </w:pPr>
      <w:r w:rsidRPr="00FA0AF2">
        <w:rPr>
          <w:rFonts w:hint="eastAsia"/>
        </w:rPr>
        <w:t>消息体格式如下：</w:t>
      </w:r>
    </w:p>
    <w:tbl>
      <w:tblPr>
        <w:tblW w:w="9539" w:type="dxa"/>
        <w:tblInd w:w="103" w:type="dxa"/>
        <w:tblLayout w:type="fixed"/>
        <w:tblLook w:val="04A0" w:firstRow="1" w:lastRow="0" w:firstColumn="1" w:lastColumn="0" w:noHBand="0" w:noVBand="1"/>
      </w:tblPr>
      <w:tblGrid>
        <w:gridCol w:w="798"/>
        <w:gridCol w:w="709"/>
        <w:gridCol w:w="1937"/>
        <w:gridCol w:w="2552"/>
        <w:gridCol w:w="567"/>
        <w:gridCol w:w="565"/>
        <w:gridCol w:w="2411"/>
      </w:tblGrid>
      <w:tr w:rsidR="00C97261" w:rsidRPr="00FA0AF2" w14:paraId="29C3B12B" w14:textId="77777777" w:rsidTr="00DF320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0573B99F"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3A4B7D1"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域号</w:t>
            </w:r>
          </w:p>
        </w:tc>
        <w:tc>
          <w:tcPr>
            <w:tcW w:w="1937" w:type="dxa"/>
            <w:tcBorders>
              <w:top w:val="single" w:sz="4" w:space="0" w:color="auto"/>
              <w:left w:val="nil"/>
              <w:bottom w:val="single" w:sz="4" w:space="0" w:color="auto"/>
              <w:right w:val="single" w:sz="4" w:space="0" w:color="auto"/>
            </w:tcBorders>
            <w:shd w:val="clear" w:color="000000" w:fill="D9D9D9"/>
            <w:noWrap/>
            <w:vAlign w:val="center"/>
            <w:hideMark/>
          </w:tcPr>
          <w:p w14:paraId="212CA977"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域名</w:t>
            </w:r>
          </w:p>
        </w:tc>
        <w:tc>
          <w:tcPr>
            <w:tcW w:w="2552" w:type="dxa"/>
            <w:tcBorders>
              <w:top w:val="single" w:sz="4" w:space="0" w:color="auto"/>
              <w:left w:val="nil"/>
              <w:bottom w:val="single" w:sz="4" w:space="0" w:color="auto"/>
              <w:right w:val="single" w:sz="4" w:space="0" w:color="auto"/>
            </w:tcBorders>
            <w:shd w:val="clear" w:color="000000" w:fill="D9D9D9"/>
            <w:noWrap/>
            <w:vAlign w:val="center"/>
            <w:hideMark/>
          </w:tcPr>
          <w:p w14:paraId="496DFA38"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业务字段名称</w:t>
            </w:r>
          </w:p>
        </w:tc>
        <w:tc>
          <w:tcPr>
            <w:tcW w:w="567" w:type="dxa"/>
            <w:tcBorders>
              <w:top w:val="single" w:sz="4" w:space="0" w:color="auto"/>
              <w:left w:val="nil"/>
              <w:bottom w:val="single" w:sz="4" w:space="0" w:color="auto"/>
              <w:right w:val="single" w:sz="4" w:space="0" w:color="auto"/>
            </w:tcBorders>
            <w:shd w:val="clear" w:color="000000" w:fill="D9D9D9"/>
            <w:noWrap/>
            <w:vAlign w:val="center"/>
            <w:hideMark/>
          </w:tcPr>
          <w:p w14:paraId="1B2514D5"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请求</w:t>
            </w:r>
          </w:p>
        </w:tc>
        <w:tc>
          <w:tcPr>
            <w:tcW w:w="565" w:type="dxa"/>
            <w:tcBorders>
              <w:top w:val="single" w:sz="4" w:space="0" w:color="auto"/>
              <w:left w:val="nil"/>
              <w:bottom w:val="single" w:sz="4" w:space="0" w:color="auto"/>
              <w:right w:val="single" w:sz="4" w:space="0" w:color="auto"/>
            </w:tcBorders>
            <w:shd w:val="clear" w:color="000000" w:fill="D9D9D9"/>
            <w:noWrap/>
            <w:vAlign w:val="center"/>
            <w:hideMark/>
          </w:tcPr>
          <w:p w14:paraId="789CE4BA"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35FF9A00"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说明</w:t>
            </w:r>
          </w:p>
        </w:tc>
      </w:tr>
      <w:tr w:rsidR="00C97261" w:rsidRPr="00FA0AF2" w14:paraId="6BBACE9C"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537076D1"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C8B129C"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M00</w:t>
            </w:r>
          </w:p>
        </w:tc>
        <w:tc>
          <w:tcPr>
            <w:tcW w:w="1937" w:type="dxa"/>
            <w:tcBorders>
              <w:top w:val="nil"/>
              <w:left w:val="nil"/>
              <w:bottom w:val="single" w:sz="4" w:space="0" w:color="auto"/>
              <w:right w:val="single" w:sz="4" w:space="0" w:color="auto"/>
            </w:tcBorders>
            <w:shd w:val="clear" w:color="auto" w:fill="auto"/>
            <w:vAlign w:val="center"/>
            <w:hideMark/>
          </w:tcPr>
          <w:p w14:paraId="1E55A69E"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memberID</w:t>
            </w:r>
          </w:p>
        </w:tc>
        <w:tc>
          <w:tcPr>
            <w:tcW w:w="2552" w:type="dxa"/>
            <w:tcBorders>
              <w:top w:val="nil"/>
              <w:left w:val="nil"/>
              <w:bottom w:val="single" w:sz="4" w:space="0" w:color="auto"/>
              <w:right w:val="single" w:sz="4" w:space="0" w:color="auto"/>
            </w:tcBorders>
            <w:shd w:val="clear" w:color="auto" w:fill="auto"/>
            <w:noWrap/>
            <w:vAlign w:val="center"/>
            <w:hideMark/>
          </w:tcPr>
          <w:p w14:paraId="56E5BADD"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会员代码</w:t>
            </w:r>
          </w:p>
        </w:tc>
        <w:tc>
          <w:tcPr>
            <w:tcW w:w="567" w:type="dxa"/>
            <w:tcBorders>
              <w:top w:val="nil"/>
              <w:left w:val="nil"/>
              <w:bottom w:val="single" w:sz="4" w:space="0" w:color="auto"/>
              <w:right w:val="single" w:sz="4" w:space="0" w:color="auto"/>
            </w:tcBorders>
            <w:shd w:val="clear" w:color="auto" w:fill="auto"/>
            <w:vAlign w:val="center"/>
            <w:hideMark/>
          </w:tcPr>
          <w:p w14:paraId="463E845B"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hideMark/>
          </w:tcPr>
          <w:p w14:paraId="67686941"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B9AC66B"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r>
      <w:tr w:rsidR="00C97261" w:rsidRPr="00FA0AF2" w14:paraId="7C4E37C2"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78952B68"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AF34FD" w14:textId="77777777" w:rsidR="00C97261" w:rsidRPr="00FA0AF2" w:rsidRDefault="00C97261" w:rsidP="00F83760">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M20</w:t>
            </w:r>
          </w:p>
        </w:tc>
        <w:tc>
          <w:tcPr>
            <w:tcW w:w="1937" w:type="dxa"/>
            <w:tcBorders>
              <w:top w:val="nil"/>
              <w:left w:val="nil"/>
              <w:bottom w:val="single" w:sz="4" w:space="0" w:color="auto"/>
              <w:right w:val="single" w:sz="4" w:space="0" w:color="auto"/>
            </w:tcBorders>
            <w:shd w:val="clear" w:color="auto" w:fill="auto"/>
            <w:vAlign w:val="center"/>
          </w:tcPr>
          <w:p w14:paraId="1590794C" w14:textId="77777777" w:rsidR="00C97261" w:rsidRPr="00FA0AF2" w:rsidRDefault="00C97261"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seatID</w:t>
            </w:r>
          </w:p>
        </w:tc>
        <w:tc>
          <w:tcPr>
            <w:tcW w:w="2552" w:type="dxa"/>
            <w:tcBorders>
              <w:top w:val="nil"/>
              <w:left w:val="nil"/>
              <w:bottom w:val="single" w:sz="4" w:space="0" w:color="auto"/>
              <w:right w:val="single" w:sz="4" w:space="0" w:color="auto"/>
            </w:tcBorders>
            <w:shd w:val="clear" w:color="auto" w:fill="auto"/>
            <w:noWrap/>
            <w:vAlign w:val="center"/>
          </w:tcPr>
          <w:p w14:paraId="628A129A" w14:textId="77777777" w:rsidR="00C97261" w:rsidRPr="00FA0AF2" w:rsidRDefault="00C97261" w:rsidP="00F83760">
            <w:pPr>
              <w:widowControl/>
              <w:spacing w:line="240" w:lineRule="auto"/>
              <w:ind w:firstLineChars="0" w:firstLine="0"/>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席位代码</w:t>
            </w:r>
          </w:p>
        </w:tc>
        <w:tc>
          <w:tcPr>
            <w:tcW w:w="567" w:type="dxa"/>
            <w:tcBorders>
              <w:top w:val="nil"/>
              <w:left w:val="nil"/>
              <w:bottom w:val="single" w:sz="4" w:space="0" w:color="auto"/>
              <w:right w:val="single" w:sz="4" w:space="0" w:color="auto"/>
            </w:tcBorders>
            <w:shd w:val="clear" w:color="auto" w:fill="auto"/>
            <w:vAlign w:val="center"/>
          </w:tcPr>
          <w:p w14:paraId="65F88E69" w14:textId="77777777" w:rsidR="00C97261" w:rsidRPr="00FA0AF2" w:rsidRDefault="00C97261"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M</w:t>
            </w:r>
          </w:p>
        </w:tc>
        <w:tc>
          <w:tcPr>
            <w:tcW w:w="565" w:type="dxa"/>
            <w:tcBorders>
              <w:top w:val="nil"/>
              <w:left w:val="nil"/>
              <w:bottom w:val="single" w:sz="4" w:space="0" w:color="auto"/>
              <w:right w:val="single" w:sz="4" w:space="0" w:color="auto"/>
            </w:tcBorders>
            <w:shd w:val="clear" w:color="auto" w:fill="auto"/>
            <w:noWrap/>
            <w:vAlign w:val="center"/>
          </w:tcPr>
          <w:p w14:paraId="0B7C44A3"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961E9AC"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6A936005"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5FBE0A3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9B63E9"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M30</w:t>
            </w:r>
          </w:p>
        </w:tc>
        <w:tc>
          <w:tcPr>
            <w:tcW w:w="1937" w:type="dxa"/>
            <w:tcBorders>
              <w:top w:val="nil"/>
              <w:left w:val="nil"/>
              <w:bottom w:val="single" w:sz="4" w:space="0" w:color="auto"/>
              <w:right w:val="single" w:sz="4" w:space="0" w:color="auto"/>
            </w:tcBorders>
            <w:shd w:val="clear" w:color="auto" w:fill="auto"/>
            <w:vAlign w:val="center"/>
          </w:tcPr>
          <w:p w14:paraId="1C549965"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2552" w:type="dxa"/>
            <w:tcBorders>
              <w:top w:val="nil"/>
              <w:left w:val="nil"/>
              <w:bottom w:val="single" w:sz="4" w:space="0" w:color="auto"/>
              <w:right w:val="single" w:sz="4" w:space="0" w:color="auto"/>
            </w:tcBorders>
            <w:shd w:val="clear" w:color="auto" w:fill="auto"/>
            <w:noWrap/>
            <w:vAlign w:val="center"/>
          </w:tcPr>
          <w:p w14:paraId="748D708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567" w:type="dxa"/>
            <w:tcBorders>
              <w:top w:val="nil"/>
              <w:left w:val="nil"/>
              <w:bottom w:val="single" w:sz="4" w:space="0" w:color="auto"/>
              <w:right w:val="single" w:sz="4" w:space="0" w:color="auto"/>
            </w:tcBorders>
            <w:shd w:val="clear" w:color="auto" w:fill="auto"/>
            <w:vAlign w:val="center"/>
          </w:tcPr>
          <w:p w14:paraId="712418F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10DF38E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E9739D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31B5F796"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2D79B60"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4707982"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37" w:type="dxa"/>
            <w:tcBorders>
              <w:top w:val="nil"/>
              <w:left w:val="nil"/>
              <w:bottom w:val="single" w:sz="4" w:space="0" w:color="auto"/>
              <w:right w:val="single" w:sz="4" w:space="0" w:color="auto"/>
            </w:tcBorders>
            <w:shd w:val="clear" w:color="auto" w:fill="auto"/>
            <w:vAlign w:val="center"/>
          </w:tcPr>
          <w:p w14:paraId="39F23C9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552" w:type="dxa"/>
            <w:tcBorders>
              <w:top w:val="nil"/>
              <w:left w:val="nil"/>
              <w:bottom w:val="single" w:sz="4" w:space="0" w:color="auto"/>
              <w:right w:val="single" w:sz="4" w:space="0" w:color="auto"/>
            </w:tcBorders>
            <w:shd w:val="clear" w:color="auto" w:fill="auto"/>
            <w:noWrap/>
            <w:vAlign w:val="center"/>
          </w:tcPr>
          <w:p w14:paraId="1D0AD72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567" w:type="dxa"/>
            <w:tcBorders>
              <w:top w:val="nil"/>
              <w:left w:val="nil"/>
              <w:bottom w:val="single" w:sz="4" w:space="0" w:color="auto"/>
              <w:right w:val="single" w:sz="4" w:space="0" w:color="auto"/>
            </w:tcBorders>
            <w:shd w:val="clear" w:color="auto" w:fill="auto"/>
            <w:vAlign w:val="center"/>
          </w:tcPr>
          <w:p w14:paraId="43EBCCE7"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4820916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4782F29"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2F5E34" w:rsidRPr="00FA0AF2" w14:paraId="0ED1E4A0"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CE7F81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25E9A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37" w:type="dxa"/>
            <w:tcBorders>
              <w:top w:val="nil"/>
              <w:left w:val="nil"/>
              <w:bottom w:val="single" w:sz="4" w:space="0" w:color="auto"/>
              <w:right w:val="single" w:sz="4" w:space="0" w:color="auto"/>
            </w:tcBorders>
            <w:shd w:val="clear" w:color="auto" w:fill="auto"/>
            <w:vAlign w:val="center"/>
          </w:tcPr>
          <w:p w14:paraId="7B811D8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552" w:type="dxa"/>
            <w:tcBorders>
              <w:top w:val="nil"/>
              <w:left w:val="nil"/>
              <w:bottom w:val="single" w:sz="4" w:space="0" w:color="auto"/>
              <w:right w:val="single" w:sz="4" w:space="0" w:color="auto"/>
            </w:tcBorders>
            <w:shd w:val="clear" w:color="auto" w:fill="auto"/>
            <w:noWrap/>
            <w:vAlign w:val="center"/>
          </w:tcPr>
          <w:p w14:paraId="2355D168"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567" w:type="dxa"/>
            <w:tcBorders>
              <w:top w:val="nil"/>
              <w:left w:val="nil"/>
              <w:bottom w:val="single" w:sz="4" w:space="0" w:color="auto"/>
              <w:right w:val="single" w:sz="4" w:space="0" w:color="auto"/>
            </w:tcBorders>
            <w:shd w:val="clear" w:color="auto" w:fill="auto"/>
            <w:vAlign w:val="center"/>
          </w:tcPr>
          <w:p w14:paraId="2E4F39D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306B4D7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1F86BB73"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77711C" w:rsidRPr="00FA0AF2" w14:paraId="0DFFB01F"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53C8A4B"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92339E"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37" w:type="dxa"/>
            <w:tcBorders>
              <w:top w:val="nil"/>
              <w:left w:val="nil"/>
              <w:bottom w:val="single" w:sz="4" w:space="0" w:color="auto"/>
              <w:right w:val="single" w:sz="4" w:space="0" w:color="auto"/>
            </w:tcBorders>
            <w:shd w:val="clear" w:color="auto" w:fill="auto"/>
            <w:vAlign w:val="center"/>
          </w:tcPr>
          <w:p w14:paraId="69D2FC1A"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552" w:type="dxa"/>
            <w:tcBorders>
              <w:top w:val="nil"/>
              <w:left w:val="nil"/>
              <w:bottom w:val="single" w:sz="4" w:space="0" w:color="auto"/>
              <w:right w:val="single" w:sz="4" w:space="0" w:color="auto"/>
            </w:tcBorders>
            <w:shd w:val="clear" w:color="auto" w:fill="auto"/>
            <w:noWrap/>
            <w:vAlign w:val="center"/>
          </w:tcPr>
          <w:p w14:paraId="5E1E6B21"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567" w:type="dxa"/>
            <w:tcBorders>
              <w:top w:val="nil"/>
              <w:left w:val="nil"/>
              <w:bottom w:val="single" w:sz="4" w:space="0" w:color="auto"/>
              <w:right w:val="single" w:sz="4" w:space="0" w:color="auto"/>
            </w:tcBorders>
            <w:shd w:val="clear" w:color="auto" w:fill="auto"/>
            <w:vAlign w:val="center"/>
          </w:tcPr>
          <w:p w14:paraId="5000AA3A"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448F59B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A71E234"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6A0F7573"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51456D3"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53B405"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37" w:type="dxa"/>
            <w:tcBorders>
              <w:top w:val="nil"/>
              <w:left w:val="nil"/>
              <w:bottom w:val="single" w:sz="4" w:space="0" w:color="auto"/>
              <w:right w:val="single" w:sz="4" w:space="0" w:color="auto"/>
            </w:tcBorders>
            <w:shd w:val="clear" w:color="auto" w:fill="auto"/>
            <w:vAlign w:val="center"/>
          </w:tcPr>
          <w:p w14:paraId="5E2DF5B6"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552" w:type="dxa"/>
            <w:tcBorders>
              <w:top w:val="nil"/>
              <w:left w:val="nil"/>
              <w:bottom w:val="single" w:sz="4" w:space="0" w:color="auto"/>
              <w:right w:val="single" w:sz="4" w:space="0" w:color="auto"/>
            </w:tcBorders>
            <w:shd w:val="clear" w:color="auto" w:fill="auto"/>
            <w:noWrap/>
            <w:vAlign w:val="center"/>
          </w:tcPr>
          <w:p w14:paraId="2438356A"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567" w:type="dxa"/>
            <w:tcBorders>
              <w:top w:val="nil"/>
              <w:left w:val="nil"/>
              <w:bottom w:val="single" w:sz="4" w:space="0" w:color="auto"/>
              <w:right w:val="single" w:sz="4" w:space="0" w:color="auto"/>
            </w:tcBorders>
            <w:shd w:val="clear" w:color="auto" w:fill="auto"/>
            <w:vAlign w:val="center"/>
          </w:tcPr>
          <w:p w14:paraId="1B65E55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2F1D3A6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F55CFBE"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478D13D1"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E19BD47"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7F3A56" w14:textId="77777777" w:rsidR="002F5E34" w:rsidRPr="00FA0AF2" w:rsidRDefault="002F5E34" w:rsidP="00F83760">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K04</w:t>
            </w:r>
          </w:p>
        </w:tc>
        <w:tc>
          <w:tcPr>
            <w:tcW w:w="1937" w:type="dxa"/>
            <w:tcBorders>
              <w:top w:val="nil"/>
              <w:left w:val="nil"/>
              <w:bottom w:val="single" w:sz="4" w:space="0" w:color="auto"/>
              <w:right w:val="single" w:sz="4" w:space="0" w:color="auto"/>
            </w:tcBorders>
            <w:shd w:val="clear" w:color="auto" w:fill="auto"/>
            <w:vAlign w:val="center"/>
          </w:tcPr>
          <w:p w14:paraId="67EDE4A9" w14:textId="77777777" w:rsidR="002F5E34" w:rsidRPr="00FA0AF2" w:rsidRDefault="002F5E34"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sheetNo</w:t>
            </w:r>
          </w:p>
        </w:tc>
        <w:tc>
          <w:tcPr>
            <w:tcW w:w="2552" w:type="dxa"/>
            <w:tcBorders>
              <w:top w:val="nil"/>
              <w:left w:val="nil"/>
              <w:bottom w:val="single" w:sz="4" w:space="0" w:color="auto"/>
              <w:right w:val="single" w:sz="4" w:space="0" w:color="auto"/>
            </w:tcBorders>
            <w:shd w:val="clear" w:color="auto" w:fill="auto"/>
            <w:noWrap/>
            <w:vAlign w:val="center"/>
          </w:tcPr>
          <w:p w14:paraId="2C6A0522" w14:textId="77777777" w:rsidR="002F5E34" w:rsidRPr="00FA0AF2" w:rsidRDefault="002F5E34" w:rsidP="00F83760">
            <w:pPr>
              <w:widowControl/>
              <w:spacing w:line="240" w:lineRule="auto"/>
              <w:ind w:firstLineChars="0" w:firstLine="0"/>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租借还金登记编号</w:t>
            </w:r>
          </w:p>
        </w:tc>
        <w:tc>
          <w:tcPr>
            <w:tcW w:w="567" w:type="dxa"/>
            <w:tcBorders>
              <w:top w:val="nil"/>
              <w:left w:val="nil"/>
              <w:bottom w:val="single" w:sz="4" w:space="0" w:color="auto"/>
              <w:right w:val="single" w:sz="4" w:space="0" w:color="auto"/>
            </w:tcBorders>
            <w:shd w:val="clear" w:color="auto" w:fill="auto"/>
            <w:vAlign w:val="center"/>
          </w:tcPr>
          <w:p w14:paraId="7A53A5BE" w14:textId="77777777" w:rsidR="002F5E34" w:rsidRPr="00FA0AF2" w:rsidRDefault="002F5E34"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O</w:t>
            </w:r>
          </w:p>
        </w:tc>
        <w:tc>
          <w:tcPr>
            <w:tcW w:w="565" w:type="dxa"/>
            <w:tcBorders>
              <w:top w:val="nil"/>
              <w:left w:val="nil"/>
              <w:bottom w:val="single" w:sz="4" w:space="0" w:color="auto"/>
              <w:right w:val="single" w:sz="4" w:space="0" w:color="auto"/>
            </w:tcBorders>
            <w:shd w:val="clear" w:color="auto" w:fill="auto"/>
            <w:noWrap/>
            <w:vAlign w:val="center"/>
          </w:tcPr>
          <w:p w14:paraId="760A534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52A6C6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ED281F" w:rsidRPr="00FA0AF2" w14:paraId="13063906"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A3E0A74"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23A93C" w14:textId="77777777" w:rsidR="00ED281F" w:rsidRPr="00FA0AF2" w:rsidRDefault="00ED281F" w:rsidP="00DF320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w:t>
            </w:r>
            <w:r w:rsidR="00DF3208" w:rsidRPr="00FA0AF2">
              <w:rPr>
                <w:rFonts w:ascii="宋体" w:eastAsia="宋体" w:hAnsi="宋体" w:cs="宋体" w:hint="eastAsia"/>
                <w:color w:val="000000"/>
                <w:kern w:val="0"/>
                <w:sz w:val="20"/>
                <w:szCs w:val="20"/>
              </w:rPr>
              <w:t>8</w:t>
            </w:r>
          </w:p>
        </w:tc>
        <w:tc>
          <w:tcPr>
            <w:tcW w:w="1937" w:type="dxa"/>
            <w:tcBorders>
              <w:top w:val="nil"/>
              <w:left w:val="nil"/>
              <w:bottom w:val="single" w:sz="4" w:space="0" w:color="auto"/>
              <w:right w:val="single" w:sz="4" w:space="0" w:color="auto"/>
            </w:tcBorders>
            <w:shd w:val="clear" w:color="auto" w:fill="auto"/>
            <w:vAlign w:val="center"/>
          </w:tcPr>
          <w:p w14:paraId="382012E7" w14:textId="77777777" w:rsidR="00ED281F" w:rsidRPr="00FA0AF2" w:rsidRDefault="00DF3208"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assotiateSheetNo</w:t>
            </w:r>
          </w:p>
        </w:tc>
        <w:tc>
          <w:tcPr>
            <w:tcW w:w="2552" w:type="dxa"/>
            <w:tcBorders>
              <w:top w:val="nil"/>
              <w:left w:val="nil"/>
              <w:bottom w:val="single" w:sz="4" w:space="0" w:color="auto"/>
              <w:right w:val="single" w:sz="4" w:space="0" w:color="auto"/>
            </w:tcBorders>
            <w:shd w:val="clear" w:color="auto" w:fill="auto"/>
            <w:noWrap/>
            <w:vAlign w:val="center"/>
          </w:tcPr>
          <w:p w14:paraId="4181F2EC" w14:textId="77777777" w:rsidR="00ED281F" w:rsidRPr="00FA0AF2" w:rsidRDefault="00ED281F" w:rsidP="00F83760">
            <w:pPr>
              <w:widowControl/>
              <w:spacing w:line="240" w:lineRule="auto"/>
              <w:ind w:firstLineChars="0" w:firstLine="0"/>
              <w:rPr>
                <w:rFonts w:asciiTheme="minorEastAsia" w:hAnsiTheme="minorEastAsia"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567" w:type="dxa"/>
            <w:tcBorders>
              <w:top w:val="nil"/>
              <w:left w:val="nil"/>
              <w:bottom w:val="single" w:sz="4" w:space="0" w:color="auto"/>
              <w:right w:val="single" w:sz="4" w:space="0" w:color="auto"/>
            </w:tcBorders>
            <w:shd w:val="clear" w:color="auto" w:fill="auto"/>
            <w:vAlign w:val="center"/>
          </w:tcPr>
          <w:p w14:paraId="31511AC2" w14:textId="77777777" w:rsidR="00ED281F" w:rsidRPr="00FA0AF2" w:rsidRDefault="00ED281F" w:rsidP="00F83760">
            <w:pPr>
              <w:spacing w:line="240" w:lineRule="auto"/>
              <w:ind w:firstLineChars="0" w:firstLine="0"/>
              <w:rPr>
                <w:rFonts w:asciiTheme="minorEastAsia" w:hAnsiTheme="minorEastAsia"/>
                <w:color w:val="000000"/>
                <w:sz w:val="21"/>
                <w:szCs w:val="21"/>
              </w:rPr>
            </w:pPr>
            <w:r w:rsidRPr="00FA0AF2">
              <w:rPr>
                <w:rFonts w:ascii="宋体" w:eastAsia="宋体" w:hAnsi="宋体" w:cs="宋体" w:hint="eastAsia"/>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0F7C41D9"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CF6CC3E"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37F72FE2"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70C64E21"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2B0359D"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37" w:type="dxa"/>
            <w:tcBorders>
              <w:top w:val="nil"/>
              <w:left w:val="nil"/>
              <w:bottom w:val="single" w:sz="4" w:space="0" w:color="auto"/>
              <w:right w:val="single" w:sz="4" w:space="0" w:color="auto"/>
            </w:tcBorders>
            <w:shd w:val="clear" w:color="auto" w:fill="auto"/>
            <w:noWrap/>
            <w:vAlign w:val="center"/>
            <w:hideMark/>
          </w:tcPr>
          <w:p w14:paraId="3D05719F"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552" w:type="dxa"/>
            <w:tcBorders>
              <w:top w:val="nil"/>
              <w:left w:val="nil"/>
              <w:bottom w:val="single" w:sz="4" w:space="0" w:color="auto"/>
              <w:right w:val="single" w:sz="4" w:space="0" w:color="auto"/>
            </w:tcBorders>
            <w:shd w:val="clear" w:color="auto" w:fill="auto"/>
            <w:noWrap/>
            <w:vAlign w:val="center"/>
            <w:hideMark/>
          </w:tcPr>
          <w:p w14:paraId="14E4B35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567" w:type="dxa"/>
            <w:tcBorders>
              <w:top w:val="nil"/>
              <w:left w:val="nil"/>
              <w:bottom w:val="single" w:sz="4" w:space="0" w:color="auto"/>
              <w:right w:val="single" w:sz="4" w:space="0" w:color="auto"/>
            </w:tcBorders>
            <w:shd w:val="clear" w:color="auto" w:fill="auto"/>
            <w:noWrap/>
            <w:vAlign w:val="center"/>
            <w:hideMark/>
          </w:tcPr>
          <w:p w14:paraId="24C0BB2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hideMark/>
          </w:tcPr>
          <w:p w14:paraId="10D91AB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73E1C95F"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664E898D"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0F4BA0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90AE7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T71</w:t>
            </w:r>
          </w:p>
        </w:tc>
        <w:tc>
          <w:tcPr>
            <w:tcW w:w="1937" w:type="dxa"/>
            <w:tcBorders>
              <w:top w:val="nil"/>
              <w:left w:val="nil"/>
              <w:bottom w:val="single" w:sz="4" w:space="0" w:color="auto"/>
              <w:right w:val="single" w:sz="4" w:space="0" w:color="auto"/>
            </w:tcBorders>
            <w:shd w:val="clear" w:color="auto" w:fill="auto"/>
            <w:vAlign w:val="center"/>
          </w:tcPr>
          <w:p w14:paraId="348155CF"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checkFlag</w:t>
            </w:r>
          </w:p>
        </w:tc>
        <w:tc>
          <w:tcPr>
            <w:tcW w:w="2552" w:type="dxa"/>
            <w:tcBorders>
              <w:top w:val="nil"/>
              <w:left w:val="nil"/>
              <w:bottom w:val="single" w:sz="4" w:space="0" w:color="auto"/>
              <w:right w:val="single" w:sz="4" w:space="0" w:color="auto"/>
            </w:tcBorders>
            <w:shd w:val="clear" w:color="auto" w:fill="auto"/>
            <w:noWrap/>
            <w:vAlign w:val="center"/>
          </w:tcPr>
          <w:p w14:paraId="60C5AC7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审批状态</w:t>
            </w:r>
          </w:p>
        </w:tc>
        <w:tc>
          <w:tcPr>
            <w:tcW w:w="567" w:type="dxa"/>
            <w:tcBorders>
              <w:top w:val="nil"/>
              <w:left w:val="nil"/>
              <w:bottom w:val="single" w:sz="4" w:space="0" w:color="auto"/>
              <w:right w:val="single" w:sz="4" w:space="0" w:color="auto"/>
            </w:tcBorders>
            <w:shd w:val="clear" w:color="auto" w:fill="auto"/>
            <w:vAlign w:val="center"/>
          </w:tcPr>
          <w:p w14:paraId="1A76D310"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5B8BC14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B8206E0"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2006EC5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DFFDFA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3500EA"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37" w:type="dxa"/>
            <w:tcBorders>
              <w:top w:val="nil"/>
              <w:left w:val="nil"/>
              <w:bottom w:val="single" w:sz="4" w:space="0" w:color="auto"/>
              <w:right w:val="single" w:sz="4" w:space="0" w:color="auto"/>
            </w:tcBorders>
            <w:shd w:val="clear" w:color="auto" w:fill="auto"/>
            <w:vAlign w:val="center"/>
          </w:tcPr>
          <w:p w14:paraId="6870B74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552" w:type="dxa"/>
            <w:tcBorders>
              <w:top w:val="nil"/>
              <w:left w:val="nil"/>
              <w:bottom w:val="single" w:sz="4" w:space="0" w:color="auto"/>
              <w:right w:val="single" w:sz="4" w:space="0" w:color="auto"/>
            </w:tcBorders>
            <w:shd w:val="clear" w:color="auto" w:fill="auto"/>
            <w:noWrap/>
            <w:vAlign w:val="center"/>
          </w:tcPr>
          <w:p w14:paraId="4734B17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567" w:type="dxa"/>
            <w:tcBorders>
              <w:top w:val="nil"/>
              <w:left w:val="nil"/>
              <w:bottom w:val="single" w:sz="4" w:space="0" w:color="auto"/>
              <w:right w:val="single" w:sz="4" w:space="0" w:color="auto"/>
            </w:tcBorders>
            <w:shd w:val="clear" w:color="auto" w:fill="auto"/>
            <w:vAlign w:val="center"/>
          </w:tcPr>
          <w:p w14:paraId="4B89917A"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779ECE5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25E8AF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4077142A"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4A5BD0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5521701" w14:textId="77777777" w:rsidR="002F5E34" w:rsidRPr="00FA0AF2" w:rsidRDefault="00182F8F" w:rsidP="00182F8F">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K96</w:t>
            </w:r>
          </w:p>
        </w:tc>
        <w:tc>
          <w:tcPr>
            <w:tcW w:w="1937" w:type="dxa"/>
            <w:tcBorders>
              <w:top w:val="nil"/>
              <w:left w:val="nil"/>
              <w:bottom w:val="single" w:sz="4" w:space="0" w:color="auto"/>
              <w:right w:val="single" w:sz="4" w:space="0" w:color="auto"/>
            </w:tcBorders>
            <w:shd w:val="clear" w:color="auto" w:fill="auto"/>
            <w:vAlign w:val="center"/>
          </w:tcPr>
          <w:p w14:paraId="59494A31" w14:textId="77777777" w:rsidR="002F5E34"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[regDetailInfoData]</w:t>
            </w:r>
          </w:p>
        </w:tc>
        <w:tc>
          <w:tcPr>
            <w:tcW w:w="2552" w:type="dxa"/>
            <w:tcBorders>
              <w:top w:val="nil"/>
              <w:left w:val="nil"/>
              <w:bottom w:val="single" w:sz="4" w:space="0" w:color="auto"/>
              <w:right w:val="single" w:sz="4" w:space="0" w:color="auto"/>
            </w:tcBorders>
            <w:shd w:val="clear" w:color="auto" w:fill="auto"/>
            <w:noWrap/>
            <w:vAlign w:val="center"/>
            <w:hideMark/>
          </w:tcPr>
          <w:p w14:paraId="6BB028E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租借还金登记信息数据</w:t>
            </w:r>
          </w:p>
        </w:tc>
        <w:tc>
          <w:tcPr>
            <w:tcW w:w="567" w:type="dxa"/>
            <w:tcBorders>
              <w:top w:val="nil"/>
              <w:left w:val="nil"/>
              <w:bottom w:val="single" w:sz="4" w:space="0" w:color="auto"/>
              <w:right w:val="single" w:sz="4" w:space="0" w:color="auto"/>
            </w:tcBorders>
            <w:shd w:val="clear" w:color="auto" w:fill="auto"/>
            <w:noWrap/>
            <w:vAlign w:val="center"/>
            <w:hideMark/>
          </w:tcPr>
          <w:p w14:paraId="601EA78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130D85B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08D07722"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2F5E34" w:rsidRPr="00FA0AF2" w14:paraId="664107F7"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34D6DA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C750DD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1937" w:type="dxa"/>
            <w:tcBorders>
              <w:top w:val="nil"/>
              <w:left w:val="nil"/>
              <w:bottom w:val="single" w:sz="4" w:space="0" w:color="auto"/>
              <w:right w:val="single" w:sz="4" w:space="0" w:color="auto"/>
            </w:tcBorders>
            <w:shd w:val="clear" w:color="auto" w:fill="auto"/>
            <w:vAlign w:val="center"/>
          </w:tcPr>
          <w:p w14:paraId="71A1C1D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2552" w:type="dxa"/>
            <w:tcBorders>
              <w:top w:val="nil"/>
              <w:left w:val="nil"/>
              <w:bottom w:val="single" w:sz="4" w:space="0" w:color="auto"/>
              <w:right w:val="single" w:sz="4" w:space="0" w:color="auto"/>
            </w:tcBorders>
            <w:shd w:val="clear" w:color="auto" w:fill="auto"/>
            <w:noWrap/>
            <w:vAlign w:val="center"/>
            <w:hideMark/>
          </w:tcPr>
          <w:p w14:paraId="6595ED7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租借还金登记信息</w:t>
            </w:r>
          </w:p>
        </w:tc>
        <w:tc>
          <w:tcPr>
            <w:tcW w:w="567" w:type="dxa"/>
            <w:tcBorders>
              <w:top w:val="nil"/>
              <w:left w:val="nil"/>
              <w:bottom w:val="single" w:sz="4" w:space="0" w:color="auto"/>
              <w:right w:val="single" w:sz="4" w:space="0" w:color="auto"/>
            </w:tcBorders>
            <w:shd w:val="clear" w:color="auto" w:fill="auto"/>
            <w:noWrap/>
            <w:vAlign w:val="center"/>
          </w:tcPr>
          <w:p w14:paraId="43C37CB1"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565" w:type="dxa"/>
            <w:tcBorders>
              <w:top w:val="nil"/>
              <w:left w:val="nil"/>
              <w:bottom w:val="single" w:sz="4" w:space="0" w:color="auto"/>
              <w:right w:val="single" w:sz="4" w:space="0" w:color="auto"/>
            </w:tcBorders>
            <w:shd w:val="clear" w:color="auto" w:fill="auto"/>
            <w:vAlign w:val="center"/>
          </w:tcPr>
          <w:p w14:paraId="3D936E50"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vAlign w:val="center"/>
          </w:tcPr>
          <w:p w14:paraId="5BFBCF00"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79DF0E59"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7DB8E2E"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EA79C9" w14:textId="77777777" w:rsidR="00182F8F" w:rsidRPr="00FA0AF2" w:rsidRDefault="00182F8F" w:rsidP="00227877">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K04</w:t>
            </w:r>
          </w:p>
        </w:tc>
        <w:tc>
          <w:tcPr>
            <w:tcW w:w="1937" w:type="dxa"/>
            <w:tcBorders>
              <w:top w:val="nil"/>
              <w:left w:val="nil"/>
              <w:bottom w:val="single" w:sz="4" w:space="0" w:color="auto"/>
              <w:right w:val="single" w:sz="4" w:space="0" w:color="auto"/>
            </w:tcBorders>
            <w:shd w:val="clear" w:color="auto" w:fill="auto"/>
            <w:vAlign w:val="center"/>
          </w:tcPr>
          <w:p w14:paraId="7A4F169E" w14:textId="77777777" w:rsidR="00182F8F" w:rsidRPr="00FA0AF2" w:rsidRDefault="00182F8F" w:rsidP="00227877">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sheetNo</w:t>
            </w:r>
          </w:p>
        </w:tc>
        <w:tc>
          <w:tcPr>
            <w:tcW w:w="2552" w:type="dxa"/>
            <w:tcBorders>
              <w:top w:val="nil"/>
              <w:left w:val="nil"/>
              <w:bottom w:val="single" w:sz="4" w:space="0" w:color="auto"/>
              <w:right w:val="single" w:sz="4" w:space="0" w:color="auto"/>
            </w:tcBorders>
            <w:shd w:val="clear" w:color="auto" w:fill="auto"/>
            <w:noWrap/>
            <w:vAlign w:val="center"/>
          </w:tcPr>
          <w:p w14:paraId="47239C51"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租借还金登记编号</w:t>
            </w:r>
          </w:p>
        </w:tc>
        <w:tc>
          <w:tcPr>
            <w:tcW w:w="567" w:type="dxa"/>
            <w:tcBorders>
              <w:top w:val="nil"/>
              <w:left w:val="nil"/>
              <w:bottom w:val="single" w:sz="4" w:space="0" w:color="auto"/>
              <w:right w:val="single" w:sz="4" w:space="0" w:color="auto"/>
            </w:tcBorders>
            <w:shd w:val="clear" w:color="auto" w:fill="auto"/>
            <w:noWrap/>
            <w:vAlign w:val="center"/>
          </w:tcPr>
          <w:p w14:paraId="3C309F1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05378F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0D54662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7B8CE617" w14:textId="77777777" w:rsidTr="00DF3208">
        <w:trPr>
          <w:trHeight w:val="270"/>
        </w:trPr>
        <w:tc>
          <w:tcPr>
            <w:tcW w:w="798" w:type="dxa"/>
            <w:tcBorders>
              <w:top w:val="nil"/>
              <w:left w:val="single" w:sz="4" w:space="0" w:color="auto"/>
              <w:bottom w:val="single" w:sz="4" w:space="0" w:color="auto"/>
              <w:right w:val="single" w:sz="4" w:space="0" w:color="auto"/>
            </w:tcBorders>
          </w:tcPr>
          <w:p w14:paraId="7D36710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C9B0DC2"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37" w:type="dxa"/>
            <w:tcBorders>
              <w:top w:val="nil"/>
              <w:left w:val="nil"/>
              <w:bottom w:val="single" w:sz="4" w:space="0" w:color="auto"/>
              <w:right w:val="single" w:sz="4" w:space="0" w:color="auto"/>
            </w:tcBorders>
            <w:shd w:val="clear" w:color="auto" w:fill="auto"/>
            <w:noWrap/>
            <w:vAlign w:val="center"/>
          </w:tcPr>
          <w:p w14:paraId="536B9AD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552" w:type="dxa"/>
            <w:tcBorders>
              <w:top w:val="nil"/>
              <w:left w:val="nil"/>
              <w:bottom w:val="single" w:sz="4" w:space="0" w:color="auto"/>
              <w:right w:val="single" w:sz="4" w:space="0" w:color="auto"/>
            </w:tcBorders>
            <w:shd w:val="clear" w:color="auto" w:fill="auto"/>
            <w:noWrap/>
            <w:vAlign w:val="center"/>
            <w:hideMark/>
          </w:tcPr>
          <w:p w14:paraId="621F7834"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567" w:type="dxa"/>
            <w:tcBorders>
              <w:top w:val="nil"/>
              <w:left w:val="nil"/>
              <w:bottom w:val="single" w:sz="4" w:space="0" w:color="auto"/>
              <w:right w:val="single" w:sz="4" w:space="0" w:color="auto"/>
            </w:tcBorders>
            <w:shd w:val="clear" w:color="auto" w:fill="auto"/>
            <w:noWrap/>
            <w:vAlign w:val="center"/>
            <w:hideMark/>
          </w:tcPr>
          <w:p w14:paraId="6C533DC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hideMark/>
          </w:tcPr>
          <w:p w14:paraId="5075E1C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564152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6C717DF9" w14:textId="77777777" w:rsidTr="00DF3208">
        <w:trPr>
          <w:trHeight w:val="270"/>
        </w:trPr>
        <w:tc>
          <w:tcPr>
            <w:tcW w:w="798" w:type="dxa"/>
            <w:tcBorders>
              <w:top w:val="nil"/>
              <w:left w:val="single" w:sz="4" w:space="0" w:color="auto"/>
              <w:bottom w:val="single" w:sz="4" w:space="0" w:color="auto"/>
              <w:right w:val="single" w:sz="4" w:space="0" w:color="auto"/>
            </w:tcBorders>
          </w:tcPr>
          <w:p w14:paraId="6763E788"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B62AE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T13</w:t>
            </w:r>
          </w:p>
        </w:tc>
        <w:tc>
          <w:tcPr>
            <w:tcW w:w="1937" w:type="dxa"/>
            <w:tcBorders>
              <w:top w:val="nil"/>
              <w:left w:val="nil"/>
              <w:bottom w:val="single" w:sz="4" w:space="0" w:color="auto"/>
              <w:right w:val="single" w:sz="4" w:space="0" w:color="auto"/>
            </w:tcBorders>
            <w:shd w:val="clear" w:color="auto" w:fill="auto"/>
            <w:noWrap/>
            <w:vAlign w:val="center"/>
          </w:tcPr>
          <w:p w14:paraId="2D98488B"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tradeDate</w:t>
            </w:r>
          </w:p>
        </w:tc>
        <w:tc>
          <w:tcPr>
            <w:tcW w:w="2552" w:type="dxa"/>
            <w:tcBorders>
              <w:top w:val="nil"/>
              <w:left w:val="nil"/>
              <w:bottom w:val="single" w:sz="4" w:space="0" w:color="auto"/>
              <w:right w:val="single" w:sz="4" w:space="0" w:color="auto"/>
            </w:tcBorders>
            <w:shd w:val="clear" w:color="auto" w:fill="auto"/>
            <w:noWrap/>
            <w:vAlign w:val="center"/>
          </w:tcPr>
          <w:p w14:paraId="4623BC8F"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审批交易日期</w:t>
            </w:r>
          </w:p>
        </w:tc>
        <w:tc>
          <w:tcPr>
            <w:tcW w:w="567" w:type="dxa"/>
            <w:tcBorders>
              <w:top w:val="nil"/>
              <w:left w:val="nil"/>
              <w:bottom w:val="single" w:sz="4" w:space="0" w:color="auto"/>
              <w:right w:val="single" w:sz="4" w:space="0" w:color="auto"/>
            </w:tcBorders>
            <w:shd w:val="clear" w:color="auto" w:fill="auto"/>
            <w:noWrap/>
            <w:vAlign w:val="center"/>
          </w:tcPr>
          <w:p w14:paraId="64059F66"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46C10A0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76A9D586"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43C3F6CD" w14:textId="77777777" w:rsidTr="00DF3208">
        <w:trPr>
          <w:trHeight w:val="270"/>
        </w:trPr>
        <w:tc>
          <w:tcPr>
            <w:tcW w:w="798" w:type="dxa"/>
            <w:tcBorders>
              <w:top w:val="nil"/>
              <w:left w:val="single" w:sz="4" w:space="0" w:color="auto"/>
              <w:bottom w:val="single" w:sz="4" w:space="0" w:color="auto"/>
              <w:right w:val="single" w:sz="4" w:space="0" w:color="auto"/>
            </w:tcBorders>
          </w:tcPr>
          <w:p w14:paraId="58FAA2E1"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478175"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37" w:type="dxa"/>
            <w:tcBorders>
              <w:top w:val="nil"/>
              <w:left w:val="nil"/>
              <w:bottom w:val="single" w:sz="4" w:space="0" w:color="auto"/>
              <w:right w:val="single" w:sz="4" w:space="0" w:color="auto"/>
            </w:tcBorders>
            <w:shd w:val="clear" w:color="auto" w:fill="auto"/>
            <w:noWrap/>
            <w:vAlign w:val="center"/>
          </w:tcPr>
          <w:p w14:paraId="2C3E38AD"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552" w:type="dxa"/>
            <w:tcBorders>
              <w:top w:val="nil"/>
              <w:left w:val="nil"/>
              <w:bottom w:val="single" w:sz="4" w:space="0" w:color="auto"/>
              <w:right w:val="single" w:sz="4" w:space="0" w:color="auto"/>
            </w:tcBorders>
            <w:shd w:val="clear" w:color="auto" w:fill="auto"/>
            <w:noWrap/>
            <w:vAlign w:val="center"/>
          </w:tcPr>
          <w:p w14:paraId="6A111026"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567" w:type="dxa"/>
            <w:tcBorders>
              <w:top w:val="nil"/>
              <w:left w:val="nil"/>
              <w:bottom w:val="single" w:sz="4" w:space="0" w:color="auto"/>
              <w:right w:val="single" w:sz="4" w:space="0" w:color="auto"/>
            </w:tcBorders>
            <w:shd w:val="clear" w:color="auto" w:fill="auto"/>
            <w:noWrap/>
            <w:vAlign w:val="center"/>
          </w:tcPr>
          <w:p w14:paraId="2BA570B3"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04E15647"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3B78DB3"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27AED3A1" w14:textId="77777777" w:rsidTr="00DF3208">
        <w:trPr>
          <w:trHeight w:val="270"/>
        </w:trPr>
        <w:tc>
          <w:tcPr>
            <w:tcW w:w="798" w:type="dxa"/>
            <w:tcBorders>
              <w:top w:val="nil"/>
              <w:left w:val="single" w:sz="4" w:space="0" w:color="auto"/>
              <w:bottom w:val="single" w:sz="4" w:space="0" w:color="auto"/>
              <w:right w:val="single" w:sz="4" w:space="0" w:color="auto"/>
            </w:tcBorders>
          </w:tcPr>
          <w:p w14:paraId="4FDFEA18"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C246978"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37" w:type="dxa"/>
            <w:tcBorders>
              <w:top w:val="nil"/>
              <w:left w:val="nil"/>
              <w:bottom w:val="single" w:sz="4" w:space="0" w:color="auto"/>
              <w:right w:val="single" w:sz="4" w:space="0" w:color="auto"/>
            </w:tcBorders>
            <w:shd w:val="clear" w:color="auto" w:fill="auto"/>
            <w:noWrap/>
            <w:vAlign w:val="center"/>
          </w:tcPr>
          <w:p w14:paraId="7BEEF6C2"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552" w:type="dxa"/>
            <w:tcBorders>
              <w:top w:val="nil"/>
              <w:left w:val="nil"/>
              <w:bottom w:val="single" w:sz="4" w:space="0" w:color="auto"/>
              <w:right w:val="single" w:sz="4" w:space="0" w:color="auto"/>
            </w:tcBorders>
            <w:shd w:val="clear" w:color="auto" w:fill="auto"/>
            <w:noWrap/>
            <w:vAlign w:val="center"/>
          </w:tcPr>
          <w:p w14:paraId="197D6C56" w14:textId="19BAB6EA" w:rsidR="00182F8F" w:rsidRPr="00FA0AF2" w:rsidRDefault="00BB0AAC" w:rsidP="00BB0AAC">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00182F8F" w:rsidRPr="00FA0AF2">
              <w:rPr>
                <w:rFonts w:ascii="宋体" w:eastAsia="宋体" w:hAnsi="宋体" w:cs="宋体" w:hint="eastAsia"/>
                <w:color w:val="000000"/>
                <w:kern w:val="0"/>
                <w:sz w:val="20"/>
                <w:szCs w:val="20"/>
              </w:rPr>
              <w:t>方还金申报编号</w:t>
            </w:r>
          </w:p>
        </w:tc>
        <w:tc>
          <w:tcPr>
            <w:tcW w:w="567" w:type="dxa"/>
            <w:tcBorders>
              <w:top w:val="nil"/>
              <w:left w:val="nil"/>
              <w:bottom w:val="single" w:sz="4" w:space="0" w:color="auto"/>
              <w:right w:val="single" w:sz="4" w:space="0" w:color="auto"/>
            </w:tcBorders>
            <w:shd w:val="clear" w:color="auto" w:fill="auto"/>
            <w:noWrap/>
            <w:vAlign w:val="center"/>
          </w:tcPr>
          <w:p w14:paraId="7BB1DC75"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71635DB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0C0E9D2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7767034C" w14:textId="77777777" w:rsidTr="00DF3208">
        <w:trPr>
          <w:trHeight w:val="270"/>
        </w:trPr>
        <w:tc>
          <w:tcPr>
            <w:tcW w:w="798" w:type="dxa"/>
            <w:tcBorders>
              <w:top w:val="nil"/>
              <w:left w:val="single" w:sz="4" w:space="0" w:color="auto"/>
              <w:bottom w:val="single" w:sz="4" w:space="0" w:color="auto"/>
              <w:right w:val="single" w:sz="4" w:space="0" w:color="auto"/>
            </w:tcBorders>
          </w:tcPr>
          <w:p w14:paraId="105B96CA" w14:textId="22617D79"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B46B0F" w14:textId="34859F8A" w:rsidR="00BB0AAC" w:rsidRPr="00FA0AF2" w:rsidRDefault="00BB0AAC" w:rsidP="0073534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w:t>
            </w:r>
            <w:r w:rsidR="00735340">
              <w:rPr>
                <w:rFonts w:ascii="宋体" w:eastAsia="宋体" w:hAnsi="宋体" w:cs="宋体"/>
                <w:color w:val="000000"/>
                <w:kern w:val="0"/>
                <w:sz w:val="20"/>
                <w:szCs w:val="20"/>
              </w:rPr>
              <w:t>9</w:t>
            </w:r>
          </w:p>
        </w:tc>
        <w:tc>
          <w:tcPr>
            <w:tcW w:w="1937" w:type="dxa"/>
            <w:tcBorders>
              <w:top w:val="nil"/>
              <w:left w:val="nil"/>
              <w:bottom w:val="single" w:sz="4" w:space="0" w:color="auto"/>
              <w:right w:val="single" w:sz="4" w:space="0" w:color="auto"/>
            </w:tcBorders>
            <w:shd w:val="clear" w:color="auto" w:fill="auto"/>
            <w:noWrap/>
            <w:vAlign w:val="center"/>
          </w:tcPr>
          <w:p w14:paraId="387BEBF7" w14:textId="51AB27BF" w:rsidR="00BB0AAC" w:rsidRPr="00FA0AF2" w:rsidRDefault="00735340" w:rsidP="00BB0AAC">
            <w:pPr>
              <w:widowControl/>
              <w:spacing w:line="240" w:lineRule="auto"/>
              <w:ind w:firstLineChars="0" w:firstLine="0"/>
              <w:rPr>
                <w:rFonts w:ascii="宋体" w:eastAsia="宋体" w:hAnsi="宋体" w:cs="宋体"/>
                <w:color w:val="000000"/>
                <w:kern w:val="0"/>
                <w:sz w:val="20"/>
                <w:szCs w:val="20"/>
              </w:rPr>
            </w:pPr>
            <w:r w:rsidRPr="00735340">
              <w:rPr>
                <w:rFonts w:ascii="宋体" w:eastAsia="宋体" w:hAnsi="宋体" w:cs="宋体"/>
                <w:color w:val="000000"/>
                <w:kern w:val="0"/>
                <w:sz w:val="20"/>
                <w:szCs w:val="20"/>
              </w:rPr>
              <w:t>assotiateApplySheetNo</w:t>
            </w:r>
          </w:p>
        </w:tc>
        <w:tc>
          <w:tcPr>
            <w:tcW w:w="2552" w:type="dxa"/>
            <w:tcBorders>
              <w:top w:val="nil"/>
              <w:left w:val="nil"/>
              <w:bottom w:val="single" w:sz="4" w:space="0" w:color="auto"/>
              <w:right w:val="single" w:sz="4" w:space="0" w:color="auto"/>
            </w:tcBorders>
            <w:shd w:val="clear" w:color="auto" w:fill="auto"/>
            <w:noWrap/>
            <w:vAlign w:val="center"/>
          </w:tcPr>
          <w:p w14:paraId="051825D5" w14:textId="1DBA60E6"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交易对手方还金申报编号</w:t>
            </w:r>
          </w:p>
        </w:tc>
        <w:tc>
          <w:tcPr>
            <w:tcW w:w="567" w:type="dxa"/>
            <w:tcBorders>
              <w:top w:val="nil"/>
              <w:left w:val="nil"/>
              <w:bottom w:val="single" w:sz="4" w:space="0" w:color="auto"/>
              <w:right w:val="single" w:sz="4" w:space="0" w:color="auto"/>
            </w:tcBorders>
            <w:shd w:val="clear" w:color="auto" w:fill="auto"/>
            <w:noWrap/>
            <w:vAlign w:val="center"/>
          </w:tcPr>
          <w:p w14:paraId="0A7015ED" w14:textId="12240C3B"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0905EBC2" w14:textId="0BF60183"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43322FF8" w14:textId="77A4BC6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52DD63F8" w14:textId="77777777" w:rsidTr="00DF3208">
        <w:trPr>
          <w:trHeight w:val="270"/>
        </w:trPr>
        <w:tc>
          <w:tcPr>
            <w:tcW w:w="798" w:type="dxa"/>
            <w:tcBorders>
              <w:top w:val="nil"/>
              <w:left w:val="single" w:sz="4" w:space="0" w:color="auto"/>
              <w:bottom w:val="single" w:sz="4" w:space="0" w:color="auto"/>
              <w:right w:val="single" w:sz="4" w:space="0" w:color="auto"/>
            </w:tcBorders>
          </w:tcPr>
          <w:p w14:paraId="78F99CC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FF8D1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37" w:type="dxa"/>
            <w:tcBorders>
              <w:top w:val="nil"/>
              <w:left w:val="nil"/>
              <w:bottom w:val="single" w:sz="4" w:space="0" w:color="auto"/>
              <w:right w:val="single" w:sz="4" w:space="0" w:color="auto"/>
            </w:tcBorders>
            <w:shd w:val="clear" w:color="auto" w:fill="auto"/>
            <w:vAlign w:val="center"/>
          </w:tcPr>
          <w:p w14:paraId="58D4009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552" w:type="dxa"/>
            <w:tcBorders>
              <w:top w:val="nil"/>
              <w:left w:val="nil"/>
              <w:bottom w:val="single" w:sz="4" w:space="0" w:color="auto"/>
              <w:right w:val="single" w:sz="4" w:space="0" w:color="auto"/>
            </w:tcBorders>
            <w:shd w:val="clear" w:color="auto" w:fill="auto"/>
            <w:noWrap/>
            <w:vAlign w:val="center"/>
          </w:tcPr>
          <w:p w14:paraId="5826C5B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567" w:type="dxa"/>
            <w:tcBorders>
              <w:top w:val="nil"/>
              <w:left w:val="nil"/>
              <w:bottom w:val="single" w:sz="4" w:space="0" w:color="auto"/>
              <w:right w:val="single" w:sz="4" w:space="0" w:color="auto"/>
            </w:tcBorders>
            <w:shd w:val="clear" w:color="auto" w:fill="auto"/>
            <w:noWrap/>
            <w:vAlign w:val="center"/>
          </w:tcPr>
          <w:p w14:paraId="627CE8A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6CF65EA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29B176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7F9E9364" w14:textId="77777777" w:rsidTr="00DF3208">
        <w:trPr>
          <w:trHeight w:val="270"/>
        </w:trPr>
        <w:tc>
          <w:tcPr>
            <w:tcW w:w="798" w:type="dxa"/>
            <w:tcBorders>
              <w:top w:val="nil"/>
              <w:left w:val="single" w:sz="4" w:space="0" w:color="auto"/>
              <w:bottom w:val="single" w:sz="4" w:space="0" w:color="auto"/>
              <w:right w:val="single" w:sz="4" w:space="0" w:color="auto"/>
            </w:tcBorders>
          </w:tcPr>
          <w:p w14:paraId="1250F89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75E588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M12</w:t>
            </w:r>
          </w:p>
        </w:tc>
        <w:tc>
          <w:tcPr>
            <w:tcW w:w="1937" w:type="dxa"/>
            <w:tcBorders>
              <w:top w:val="nil"/>
              <w:left w:val="nil"/>
              <w:bottom w:val="single" w:sz="4" w:space="0" w:color="auto"/>
              <w:right w:val="single" w:sz="4" w:space="0" w:color="auto"/>
            </w:tcBorders>
            <w:shd w:val="clear" w:color="auto" w:fill="auto"/>
            <w:vAlign w:val="center"/>
          </w:tcPr>
          <w:p w14:paraId="097632E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memberName</w:t>
            </w:r>
          </w:p>
        </w:tc>
        <w:tc>
          <w:tcPr>
            <w:tcW w:w="2552" w:type="dxa"/>
            <w:tcBorders>
              <w:top w:val="nil"/>
              <w:left w:val="nil"/>
              <w:bottom w:val="single" w:sz="4" w:space="0" w:color="auto"/>
              <w:right w:val="single" w:sz="4" w:space="0" w:color="auto"/>
            </w:tcBorders>
            <w:shd w:val="clear" w:color="auto" w:fill="auto"/>
            <w:noWrap/>
            <w:vAlign w:val="center"/>
          </w:tcPr>
          <w:p w14:paraId="168C23F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交易对手方会员名称</w:t>
            </w:r>
          </w:p>
        </w:tc>
        <w:tc>
          <w:tcPr>
            <w:tcW w:w="567" w:type="dxa"/>
            <w:tcBorders>
              <w:top w:val="nil"/>
              <w:left w:val="nil"/>
              <w:bottom w:val="single" w:sz="4" w:space="0" w:color="auto"/>
              <w:right w:val="single" w:sz="4" w:space="0" w:color="auto"/>
            </w:tcBorders>
            <w:shd w:val="clear" w:color="auto" w:fill="auto"/>
            <w:noWrap/>
            <w:vAlign w:val="center"/>
          </w:tcPr>
          <w:p w14:paraId="194D406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43ABAE2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C4574C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E7C0132" w14:textId="77777777" w:rsidTr="00DF3208">
        <w:trPr>
          <w:trHeight w:val="270"/>
        </w:trPr>
        <w:tc>
          <w:tcPr>
            <w:tcW w:w="798" w:type="dxa"/>
            <w:tcBorders>
              <w:top w:val="nil"/>
              <w:left w:val="single" w:sz="4" w:space="0" w:color="auto"/>
              <w:bottom w:val="single" w:sz="4" w:space="0" w:color="auto"/>
              <w:right w:val="single" w:sz="4" w:space="0" w:color="auto"/>
            </w:tcBorders>
          </w:tcPr>
          <w:p w14:paraId="0189690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8E00A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37" w:type="dxa"/>
            <w:tcBorders>
              <w:top w:val="nil"/>
              <w:left w:val="nil"/>
              <w:bottom w:val="single" w:sz="4" w:space="0" w:color="auto"/>
              <w:right w:val="single" w:sz="4" w:space="0" w:color="auto"/>
            </w:tcBorders>
            <w:shd w:val="clear" w:color="auto" w:fill="auto"/>
            <w:vAlign w:val="center"/>
          </w:tcPr>
          <w:p w14:paraId="55BB4CA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552" w:type="dxa"/>
            <w:tcBorders>
              <w:top w:val="nil"/>
              <w:left w:val="nil"/>
              <w:bottom w:val="single" w:sz="4" w:space="0" w:color="auto"/>
              <w:right w:val="single" w:sz="4" w:space="0" w:color="auto"/>
            </w:tcBorders>
            <w:shd w:val="clear" w:color="auto" w:fill="auto"/>
            <w:noWrap/>
            <w:vAlign w:val="center"/>
          </w:tcPr>
          <w:p w14:paraId="0D79579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567" w:type="dxa"/>
            <w:tcBorders>
              <w:top w:val="nil"/>
              <w:left w:val="nil"/>
              <w:bottom w:val="single" w:sz="4" w:space="0" w:color="auto"/>
              <w:right w:val="single" w:sz="4" w:space="0" w:color="auto"/>
            </w:tcBorders>
            <w:shd w:val="clear" w:color="auto" w:fill="auto"/>
            <w:noWrap/>
            <w:vAlign w:val="center"/>
          </w:tcPr>
          <w:p w14:paraId="0320EED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2177FC3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31457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2117F090" w14:textId="77777777" w:rsidTr="00DF3208">
        <w:trPr>
          <w:trHeight w:val="270"/>
        </w:trPr>
        <w:tc>
          <w:tcPr>
            <w:tcW w:w="798" w:type="dxa"/>
            <w:tcBorders>
              <w:top w:val="nil"/>
              <w:left w:val="single" w:sz="4" w:space="0" w:color="auto"/>
              <w:bottom w:val="single" w:sz="4" w:space="0" w:color="auto"/>
              <w:right w:val="single" w:sz="4" w:space="0" w:color="auto"/>
            </w:tcBorders>
          </w:tcPr>
          <w:p w14:paraId="4646A65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675263"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M25</w:t>
            </w:r>
          </w:p>
        </w:tc>
        <w:tc>
          <w:tcPr>
            <w:tcW w:w="1937" w:type="dxa"/>
            <w:tcBorders>
              <w:top w:val="nil"/>
              <w:left w:val="nil"/>
              <w:bottom w:val="single" w:sz="4" w:space="0" w:color="auto"/>
              <w:right w:val="single" w:sz="4" w:space="0" w:color="auto"/>
            </w:tcBorders>
            <w:shd w:val="clear" w:color="auto" w:fill="auto"/>
            <w:vAlign w:val="center"/>
          </w:tcPr>
          <w:p w14:paraId="59D05516"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seatName</w:t>
            </w:r>
          </w:p>
        </w:tc>
        <w:tc>
          <w:tcPr>
            <w:tcW w:w="2552" w:type="dxa"/>
            <w:tcBorders>
              <w:top w:val="nil"/>
              <w:left w:val="nil"/>
              <w:bottom w:val="single" w:sz="4" w:space="0" w:color="auto"/>
              <w:right w:val="single" w:sz="4" w:space="0" w:color="auto"/>
            </w:tcBorders>
            <w:shd w:val="clear" w:color="auto" w:fill="auto"/>
            <w:noWrap/>
            <w:vAlign w:val="center"/>
          </w:tcPr>
          <w:p w14:paraId="285D24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交易对手方席位名称</w:t>
            </w:r>
          </w:p>
        </w:tc>
        <w:tc>
          <w:tcPr>
            <w:tcW w:w="567" w:type="dxa"/>
            <w:tcBorders>
              <w:top w:val="nil"/>
              <w:left w:val="nil"/>
              <w:bottom w:val="single" w:sz="4" w:space="0" w:color="auto"/>
              <w:right w:val="single" w:sz="4" w:space="0" w:color="auto"/>
            </w:tcBorders>
            <w:shd w:val="clear" w:color="auto" w:fill="auto"/>
            <w:noWrap/>
            <w:vAlign w:val="center"/>
          </w:tcPr>
          <w:p w14:paraId="185C973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321094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56D671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D8A80E7" w14:textId="77777777" w:rsidTr="00DF3208">
        <w:trPr>
          <w:trHeight w:val="270"/>
        </w:trPr>
        <w:tc>
          <w:tcPr>
            <w:tcW w:w="798" w:type="dxa"/>
            <w:tcBorders>
              <w:top w:val="nil"/>
              <w:left w:val="single" w:sz="4" w:space="0" w:color="auto"/>
              <w:bottom w:val="single" w:sz="4" w:space="0" w:color="auto"/>
              <w:right w:val="single" w:sz="4" w:space="0" w:color="auto"/>
            </w:tcBorders>
          </w:tcPr>
          <w:p w14:paraId="2E7481A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69FC0F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37" w:type="dxa"/>
            <w:tcBorders>
              <w:top w:val="nil"/>
              <w:left w:val="nil"/>
              <w:bottom w:val="single" w:sz="4" w:space="0" w:color="auto"/>
              <w:right w:val="single" w:sz="4" w:space="0" w:color="auto"/>
            </w:tcBorders>
            <w:shd w:val="clear" w:color="auto" w:fill="auto"/>
            <w:vAlign w:val="center"/>
          </w:tcPr>
          <w:p w14:paraId="79BB56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552" w:type="dxa"/>
            <w:tcBorders>
              <w:top w:val="nil"/>
              <w:left w:val="nil"/>
              <w:bottom w:val="single" w:sz="4" w:space="0" w:color="auto"/>
              <w:right w:val="single" w:sz="4" w:space="0" w:color="auto"/>
            </w:tcBorders>
            <w:shd w:val="clear" w:color="auto" w:fill="auto"/>
            <w:noWrap/>
            <w:vAlign w:val="center"/>
          </w:tcPr>
          <w:p w14:paraId="22E0BD5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567" w:type="dxa"/>
            <w:tcBorders>
              <w:top w:val="nil"/>
              <w:left w:val="nil"/>
              <w:bottom w:val="single" w:sz="4" w:space="0" w:color="auto"/>
              <w:right w:val="single" w:sz="4" w:space="0" w:color="auto"/>
            </w:tcBorders>
            <w:shd w:val="clear" w:color="auto" w:fill="auto"/>
            <w:noWrap/>
            <w:vAlign w:val="center"/>
          </w:tcPr>
          <w:p w14:paraId="22CB6D5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712DB2A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12BEF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4D5AEFE0" w14:textId="77777777" w:rsidTr="00DF3208">
        <w:trPr>
          <w:trHeight w:val="270"/>
        </w:trPr>
        <w:tc>
          <w:tcPr>
            <w:tcW w:w="798" w:type="dxa"/>
            <w:tcBorders>
              <w:top w:val="nil"/>
              <w:left w:val="single" w:sz="4" w:space="0" w:color="auto"/>
              <w:bottom w:val="single" w:sz="4" w:space="0" w:color="auto"/>
              <w:right w:val="single" w:sz="4" w:space="0" w:color="auto"/>
            </w:tcBorders>
          </w:tcPr>
          <w:p w14:paraId="157FE7A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6E6A674"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M</w:t>
            </w:r>
            <w:r w:rsidRPr="00FA0AF2">
              <w:rPr>
                <w:rFonts w:ascii="宋体" w:eastAsia="宋体" w:hAnsi="宋体" w:cs="宋体" w:hint="eastAsia"/>
                <w:color w:val="000000"/>
                <w:kern w:val="0"/>
                <w:sz w:val="20"/>
                <w:szCs w:val="20"/>
              </w:rPr>
              <w:t>32</w:t>
            </w:r>
          </w:p>
        </w:tc>
        <w:tc>
          <w:tcPr>
            <w:tcW w:w="1937" w:type="dxa"/>
            <w:tcBorders>
              <w:top w:val="nil"/>
              <w:left w:val="nil"/>
              <w:bottom w:val="single" w:sz="4" w:space="0" w:color="auto"/>
              <w:right w:val="single" w:sz="4" w:space="0" w:color="auto"/>
            </w:tcBorders>
            <w:shd w:val="clear" w:color="auto" w:fill="auto"/>
            <w:vAlign w:val="center"/>
          </w:tcPr>
          <w:p w14:paraId="398C9BDA"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clientName</w:t>
            </w:r>
          </w:p>
        </w:tc>
        <w:tc>
          <w:tcPr>
            <w:tcW w:w="2552" w:type="dxa"/>
            <w:tcBorders>
              <w:top w:val="nil"/>
              <w:left w:val="nil"/>
              <w:bottom w:val="single" w:sz="4" w:space="0" w:color="auto"/>
              <w:right w:val="single" w:sz="4" w:space="0" w:color="auto"/>
            </w:tcBorders>
            <w:shd w:val="clear" w:color="auto" w:fill="auto"/>
            <w:noWrap/>
            <w:vAlign w:val="center"/>
          </w:tcPr>
          <w:p w14:paraId="6243C4F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交易对手方客户名称</w:t>
            </w:r>
          </w:p>
        </w:tc>
        <w:tc>
          <w:tcPr>
            <w:tcW w:w="567" w:type="dxa"/>
            <w:tcBorders>
              <w:top w:val="nil"/>
              <w:left w:val="nil"/>
              <w:bottom w:val="single" w:sz="4" w:space="0" w:color="auto"/>
              <w:right w:val="single" w:sz="4" w:space="0" w:color="auto"/>
            </w:tcBorders>
            <w:shd w:val="clear" w:color="auto" w:fill="auto"/>
            <w:noWrap/>
            <w:vAlign w:val="center"/>
          </w:tcPr>
          <w:p w14:paraId="5CE868E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5B0E88E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7A76F0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1E9F364"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4B1552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1C2E15"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08</w:t>
            </w:r>
          </w:p>
        </w:tc>
        <w:tc>
          <w:tcPr>
            <w:tcW w:w="1937" w:type="dxa"/>
            <w:tcBorders>
              <w:top w:val="nil"/>
              <w:left w:val="nil"/>
              <w:bottom w:val="single" w:sz="4" w:space="0" w:color="auto"/>
              <w:right w:val="single" w:sz="4" w:space="0" w:color="auto"/>
            </w:tcBorders>
            <w:shd w:val="clear" w:color="auto" w:fill="auto"/>
            <w:noWrap/>
            <w:vAlign w:val="center"/>
          </w:tcPr>
          <w:p w14:paraId="5E209399"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assotiateSheetNo</w:t>
            </w:r>
          </w:p>
        </w:tc>
        <w:tc>
          <w:tcPr>
            <w:tcW w:w="2552" w:type="dxa"/>
            <w:tcBorders>
              <w:top w:val="nil"/>
              <w:left w:val="nil"/>
              <w:bottom w:val="single" w:sz="4" w:space="0" w:color="auto"/>
              <w:right w:val="single" w:sz="4" w:space="0" w:color="auto"/>
            </w:tcBorders>
            <w:shd w:val="clear" w:color="auto" w:fill="auto"/>
            <w:noWrap/>
            <w:vAlign w:val="center"/>
          </w:tcPr>
          <w:p w14:paraId="22CB48B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567" w:type="dxa"/>
            <w:tcBorders>
              <w:top w:val="nil"/>
              <w:left w:val="nil"/>
              <w:bottom w:val="single" w:sz="4" w:space="0" w:color="auto"/>
              <w:right w:val="single" w:sz="4" w:space="0" w:color="auto"/>
            </w:tcBorders>
            <w:shd w:val="clear" w:color="auto" w:fill="auto"/>
            <w:noWrap/>
            <w:vAlign w:val="center"/>
          </w:tcPr>
          <w:p w14:paraId="6BB1A98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19C0EB4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190F7AE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61F09294"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72AFB2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6F1C70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F63</w:t>
            </w:r>
          </w:p>
        </w:tc>
        <w:tc>
          <w:tcPr>
            <w:tcW w:w="1937" w:type="dxa"/>
            <w:tcBorders>
              <w:top w:val="nil"/>
              <w:left w:val="nil"/>
              <w:bottom w:val="single" w:sz="4" w:space="0" w:color="auto"/>
              <w:right w:val="single" w:sz="4" w:space="0" w:color="auto"/>
            </w:tcBorders>
            <w:shd w:val="clear" w:color="auto" w:fill="auto"/>
            <w:noWrap/>
            <w:vAlign w:val="center"/>
          </w:tcPr>
          <w:p w14:paraId="546C7F4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interest</w:t>
            </w:r>
          </w:p>
        </w:tc>
        <w:tc>
          <w:tcPr>
            <w:tcW w:w="2552" w:type="dxa"/>
            <w:tcBorders>
              <w:top w:val="nil"/>
              <w:left w:val="nil"/>
              <w:bottom w:val="single" w:sz="4" w:space="0" w:color="auto"/>
              <w:right w:val="single" w:sz="4" w:space="0" w:color="auto"/>
            </w:tcBorders>
            <w:shd w:val="clear" w:color="auto" w:fill="auto"/>
            <w:noWrap/>
            <w:vAlign w:val="center"/>
          </w:tcPr>
          <w:p w14:paraId="615B45B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租借利息</w:t>
            </w:r>
          </w:p>
        </w:tc>
        <w:tc>
          <w:tcPr>
            <w:tcW w:w="567" w:type="dxa"/>
            <w:tcBorders>
              <w:top w:val="nil"/>
              <w:left w:val="nil"/>
              <w:bottom w:val="single" w:sz="4" w:space="0" w:color="auto"/>
              <w:right w:val="single" w:sz="4" w:space="0" w:color="auto"/>
            </w:tcBorders>
            <w:shd w:val="clear" w:color="auto" w:fill="auto"/>
            <w:noWrap/>
            <w:vAlign w:val="center"/>
          </w:tcPr>
          <w:p w14:paraId="058E056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3472E3D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369A8BC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5D19F86D"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534105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9635B2F"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T71</w:t>
            </w:r>
          </w:p>
        </w:tc>
        <w:tc>
          <w:tcPr>
            <w:tcW w:w="1937" w:type="dxa"/>
            <w:tcBorders>
              <w:top w:val="nil"/>
              <w:left w:val="nil"/>
              <w:bottom w:val="single" w:sz="4" w:space="0" w:color="auto"/>
              <w:right w:val="single" w:sz="4" w:space="0" w:color="auto"/>
            </w:tcBorders>
            <w:shd w:val="clear" w:color="auto" w:fill="auto"/>
            <w:noWrap/>
            <w:vAlign w:val="center"/>
          </w:tcPr>
          <w:p w14:paraId="13ADC66F"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checkFlag</w:t>
            </w:r>
          </w:p>
        </w:tc>
        <w:tc>
          <w:tcPr>
            <w:tcW w:w="2552" w:type="dxa"/>
            <w:tcBorders>
              <w:top w:val="nil"/>
              <w:left w:val="nil"/>
              <w:bottom w:val="single" w:sz="4" w:space="0" w:color="auto"/>
              <w:right w:val="single" w:sz="4" w:space="0" w:color="auto"/>
            </w:tcBorders>
            <w:shd w:val="clear" w:color="auto" w:fill="auto"/>
            <w:noWrap/>
            <w:vAlign w:val="center"/>
            <w:hideMark/>
          </w:tcPr>
          <w:p w14:paraId="0CA2582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审批状态</w:t>
            </w:r>
          </w:p>
        </w:tc>
        <w:tc>
          <w:tcPr>
            <w:tcW w:w="567" w:type="dxa"/>
            <w:tcBorders>
              <w:top w:val="nil"/>
              <w:left w:val="nil"/>
              <w:bottom w:val="single" w:sz="4" w:space="0" w:color="auto"/>
              <w:right w:val="single" w:sz="4" w:space="0" w:color="auto"/>
            </w:tcBorders>
            <w:shd w:val="clear" w:color="auto" w:fill="auto"/>
            <w:noWrap/>
            <w:vAlign w:val="center"/>
            <w:hideMark/>
          </w:tcPr>
          <w:p w14:paraId="4B1DBDF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4F0DA41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95CEDC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3CEF5F5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85C5C5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4F614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937" w:type="dxa"/>
            <w:tcBorders>
              <w:top w:val="nil"/>
              <w:left w:val="nil"/>
              <w:bottom w:val="single" w:sz="4" w:space="0" w:color="auto"/>
              <w:right w:val="single" w:sz="4" w:space="0" w:color="auto"/>
            </w:tcBorders>
            <w:shd w:val="clear" w:color="auto" w:fill="auto"/>
            <w:noWrap/>
            <w:vAlign w:val="center"/>
          </w:tcPr>
          <w:p w14:paraId="7253BB4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[clientStorageChangeInfoData]</w:t>
            </w:r>
          </w:p>
        </w:tc>
        <w:tc>
          <w:tcPr>
            <w:tcW w:w="2552" w:type="dxa"/>
            <w:tcBorders>
              <w:top w:val="nil"/>
              <w:left w:val="nil"/>
              <w:bottom w:val="single" w:sz="4" w:space="0" w:color="auto"/>
              <w:right w:val="single" w:sz="4" w:space="0" w:color="auto"/>
            </w:tcBorders>
            <w:shd w:val="clear" w:color="auto" w:fill="auto"/>
            <w:noWrap/>
            <w:vAlign w:val="center"/>
          </w:tcPr>
          <w:p w14:paraId="114589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租借还金登记交割品种明细信息</w:t>
            </w:r>
          </w:p>
        </w:tc>
        <w:tc>
          <w:tcPr>
            <w:tcW w:w="567" w:type="dxa"/>
            <w:tcBorders>
              <w:top w:val="nil"/>
              <w:left w:val="nil"/>
              <w:bottom w:val="single" w:sz="4" w:space="0" w:color="auto"/>
              <w:right w:val="single" w:sz="4" w:space="0" w:color="auto"/>
            </w:tcBorders>
            <w:shd w:val="clear" w:color="auto" w:fill="auto"/>
            <w:noWrap/>
            <w:vAlign w:val="center"/>
          </w:tcPr>
          <w:p w14:paraId="33B3692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04D6227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25F4D72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1D9A7DD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6297AD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059D1E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1937" w:type="dxa"/>
            <w:tcBorders>
              <w:top w:val="nil"/>
              <w:left w:val="nil"/>
              <w:bottom w:val="single" w:sz="4" w:space="0" w:color="auto"/>
              <w:right w:val="single" w:sz="4" w:space="0" w:color="auto"/>
            </w:tcBorders>
            <w:shd w:val="clear" w:color="auto" w:fill="auto"/>
            <w:noWrap/>
            <w:vAlign w:val="center"/>
          </w:tcPr>
          <w:p w14:paraId="50D6A8A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2552" w:type="dxa"/>
            <w:tcBorders>
              <w:top w:val="nil"/>
              <w:left w:val="nil"/>
              <w:bottom w:val="single" w:sz="4" w:space="0" w:color="auto"/>
              <w:right w:val="single" w:sz="4" w:space="0" w:color="auto"/>
            </w:tcBorders>
            <w:shd w:val="clear" w:color="auto" w:fill="auto"/>
            <w:noWrap/>
            <w:vAlign w:val="center"/>
          </w:tcPr>
          <w:p w14:paraId="561082F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租借还金登记交割品种明细</w:t>
            </w:r>
          </w:p>
        </w:tc>
        <w:tc>
          <w:tcPr>
            <w:tcW w:w="567" w:type="dxa"/>
            <w:tcBorders>
              <w:top w:val="nil"/>
              <w:left w:val="nil"/>
              <w:bottom w:val="single" w:sz="4" w:space="0" w:color="auto"/>
              <w:right w:val="single" w:sz="4" w:space="0" w:color="auto"/>
            </w:tcBorders>
            <w:shd w:val="clear" w:color="auto" w:fill="auto"/>
            <w:noWrap/>
            <w:vAlign w:val="center"/>
          </w:tcPr>
          <w:p w14:paraId="527DA42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565" w:type="dxa"/>
            <w:tcBorders>
              <w:top w:val="nil"/>
              <w:left w:val="nil"/>
              <w:bottom w:val="single" w:sz="4" w:space="0" w:color="auto"/>
              <w:right w:val="single" w:sz="4" w:space="0" w:color="auto"/>
            </w:tcBorders>
            <w:shd w:val="clear" w:color="auto" w:fill="auto"/>
            <w:vAlign w:val="center"/>
          </w:tcPr>
          <w:p w14:paraId="390E9B1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vAlign w:val="center"/>
          </w:tcPr>
          <w:p w14:paraId="0060D36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r>
      <w:tr w:rsidR="00BB0AAC" w:rsidRPr="00FA0AF2" w14:paraId="4996F64E"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ADA8B2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185A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937" w:type="dxa"/>
            <w:tcBorders>
              <w:top w:val="nil"/>
              <w:left w:val="nil"/>
              <w:bottom w:val="single" w:sz="4" w:space="0" w:color="auto"/>
              <w:right w:val="single" w:sz="4" w:space="0" w:color="auto"/>
            </w:tcBorders>
            <w:shd w:val="clear" w:color="auto" w:fill="auto"/>
            <w:vAlign w:val="center"/>
            <w:hideMark/>
          </w:tcPr>
          <w:p w14:paraId="6A42FE6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552" w:type="dxa"/>
            <w:tcBorders>
              <w:top w:val="nil"/>
              <w:left w:val="nil"/>
              <w:bottom w:val="single" w:sz="4" w:space="0" w:color="auto"/>
              <w:right w:val="single" w:sz="4" w:space="0" w:color="auto"/>
            </w:tcBorders>
            <w:shd w:val="clear" w:color="auto" w:fill="auto"/>
            <w:noWrap/>
            <w:vAlign w:val="center"/>
            <w:hideMark/>
          </w:tcPr>
          <w:p w14:paraId="2727C92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567" w:type="dxa"/>
            <w:tcBorders>
              <w:top w:val="nil"/>
              <w:left w:val="nil"/>
              <w:bottom w:val="single" w:sz="4" w:space="0" w:color="auto"/>
              <w:right w:val="single" w:sz="4" w:space="0" w:color="auto"/>
            </w:tcBorders>
            <w:shd w:val="clear" w:color="auto" w:fill="auto"/>
            <w:noWrap/>
            <w:vAlign w:val="center"/>
            <w:hideMark/>
          </w:tcPr>
          <w:p w14:paraId="3C5BEAE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2D4F79A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CFBF94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34CC0867"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F73DC3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D2ECB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937" w:type="dxa"/>
            <w:tcBorders>
              <w:top w:val="nil"/>
              <w:left w:val="nil"/>
              <w:bottom w:val="single" w:sz="4" w:space="0" w:color="auto"/>
              <w:right w:val="single" w:sz="4" w:space="0" w:color="auto"/>
            </w:tcBorders>
            <w:shd w:val="clear" w:color="auto" w:fill="auto"/>
            <w:vAlign w:val="center"/>
          </w:tcPr>
          <w:p w14:paraId="68CFE2B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552" w:type="dxa"/>
            <w:tcBorders>
              <w:top w:val="nil"/>
              <w:left w:val="nil"/>
              <w:bottom w:val="single" w:sz="4" w:space="0" w:color="auto"/>
              <w:right w:val="single" w:sz="4" w:space="0" w:color="auto"/>
            </w:tcBorders>
            <w:shd w:val="clear" w:color="auto" w:fill="auto"/>
            <w:noWrap/>
            <w:vAlign w:val="center"/>
          </w:tcPr>
          <w:p w14:paraId="0A38CC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567" w:type="dxa"/>
            <w:tcBorders>
              <w:top w:val="nil"/>
              <w:left w:val="nil"/>
              <w:bottom w:val="single" w:sz="4" w:space="0" w:color="auto"/>
              <w:right w:val="single" w:sz="4" w:space="0" w:color="auto"/>
            </w:tcBorders>
            <w:shd w:val="clear" w:color="auto" w:fill="auto"/>
            <w:noWrap/>
            <w:vAlign w:val="center"/>
          </w:tcPr>
          <w:p w14:paraId="3FF85B6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5D721A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19322BE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4EB4AE6E"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126B211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2E09E9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37" w:type="dxa"/>
            <w:tcBorders>
              <w:top w:val="nil"/>
              <w:left w:val="nil"/>
              <w:bottom w:val="single" w:sz="4" w:space="0" w:color="auto"/>
              <w:right w:val="single" w:sz="4" w:space="0" w:color="auto"/>
            </w:tcBorders>
            <w:shd w:val="clear" w:color="auto" w:fill="auto"/>
            <w:noWrap/>
            <w:vAlign w:val="center"/>
          </w:tcPr>
          <w:p w14:paraId="6E309B4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552" w:type="dxa"/>
            <w:tcBorders>
              <w:top w:val="nil"/>
              <w:left w:val="nil"/>
              <w:bottom w:val="single" w:sz="4" w:space="0" w:color="auto"/>
              <w:right w:val="single" w:sz="4" w:space="0" w:color="auto"/>
            </w:tcBorders>
            <w:shd w:val="clear" w:color="auto" w:fill="auto"/>
            <w:noWrap/>
            <w:vAlign w:val="center"/>
            <w:hideMark/>
          </w:tcPr>
          <w:p w14:paraId="59C3161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租借还金重量</w:t>
            </w:r>
          </w:p>
        </w:tc>
        <w:tc>
          <w:tcPr>
            <w:tcW w:w="567" w:type="dxa"/>
            <w:tcBorders>
              <w:top w:val="nil"/>
              <w:left w:val="nil"/>
              <w:bottom w:val="single" w:sz="4" w:space="0" w:color="auto"/>
              <w:right w:val="single" w:sz="4" w:space="0" w:color="auto"/>
            </w:tcBorders>
            <w:shd w:val="clear" w:color="auto" w:fill="auto"/>
            <w:noWrap/>
            <w:vAlign w:val="center"/>
            <w:hideMark/>
          </w:tcPr>
          <w:p w14:paraId="2C335B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4958935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6618565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710A79" w14:paraId="1BC91975"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4948A9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1960B3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37" w:type="dxa"/>
            <w:tcBorders>
              <w:top w:val="nil"/>
              <w:left w:val="nil"/>
              <w:bottom w:val="single" w:sz="4" w:space="0" w:color="auto"/>
              <w:right w:val="single" w:sz="4" w:space="0" w:color="auto"/>
            </w:tcBorders>
            <w:shd w:val="clear" w:color="auto" w:fill="auto"/>
            <w:noWrap/>
            <w:vAlign w:val="center"/>
            <w:hideMark/>
          </w:tcPr>
          <w:p w14:paraId="04390B9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552" w:type="dxa"/>
            <w:tcBorders>
              <w:top w:val="nil"/>
              <w:left w:val="nil"/>
              <w:bottom w:val="single" w:sz="4" w:space="0" w:color="auto"/>
              <w:right w:val="single" w:sz="4" w:space="0" w:color="auto"/>
            </w:tcBorders>
            <w:shd w:val="clear" w:color="auto" w:fill="auto"/>
            <w:noWrap/>
            <w:vAlign w:val="center"/>
            <w:hideMark/>
          </w:tcPr>
          <w:p w14:paraId="1B7E1B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567" w:type="dxa"/>
            <w:tcBorders>
              <w:top w:val="nil"/>
              <w:left w:val="nil"/>
              <w:bottom w:val="single" w:sz="4" w:space="0" w:color="auto"/>
              <w:right w:val="single" w:sz="4" w:space="0" w:color="auto"/>
            </w:tcBorders>
            <w:shd w:val="clear" w:color="auto" w:fill="auto"/>
            <w:noWrap/>
            <w:vAlign w:val="center"/>
            <w:hideMark/>
          </w:tcPr>
          <w:p w14:paraId="4FEC762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3D7DBF4A"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vAlign w:val="center"/>
            <w:hideMark/>
          </w:tcPr>
          <w:p w14:paraId="1C203CCC"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r>
      <w:tr w:rsidR="00BB0AAC" w:rsidRPr="00710A79" w14:paraId="41DEEE4B"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CE24B97"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7A882A"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37" w:type="dxa"/>
            <w:tcBorders>
              <w:top w:val="nil"/>
              <w:left w:val="nil"/>
              <w:bottom w:val="single" w:sz="4" w:space="0" w:color="auto"/>
              <w:right w:val="single" w:sz="4" w:space="0" w:color="auto"/>
            </w:tcBorders>
            <w:shd w:val="clear" w:color="auto" w:fill="auto"/>
            <w:noWrap/>
            <w:vAlign w:val="center"/>
            <w:hideMark/>
          </w:tcPr>
          <w:p w14:paraId="57C6A8D2"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2552" w:type="dxa"/>
            <w:tcBorders>
              <w:top w:val="nil"/>
              <w:left w:val="nil"/>
              <w:bottom w:val="single" w:sz="4" w:space="0" w:color="auto"/>
              <w:right w:val="single" w:sz="4" w:space="0" w:color="auto"/>
            </w:tcBorders>
            <w:shd w:val="clear" w:color="auto" w:fill="auto"/>
            <w:noWrap/>
            <w:vAlign w:val="center"/>
            <w:hideMark/>
          </w:tcPr>
          <w:p w14:paraId="7B4759E6"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567" w:type="dxa"/>
            <w:tcBorders>
              <w:top w:val="nil"/>
              <w:left w:val="nil"/>
              <w:bottom w:val="single" w:sz="4" w:space="0" w:color="auto"/>
              <w:right w:val="single" w:sz="4" w:space="0" w:color="auto"/>
            </w:tcBorders>
            <w:shd w:val="clear" w:color="auto" w:fill="auto"/>
            <w:noWrap/>
            <w:vAlign w:val="center"/>
            <w:hideMark/>
          </w:tcPr>
          <w:p w14:paraId="7B50D60B"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6730702F"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vAlign w:val="center"/>
            <w:hideMark/>
          </w:tcPr>
          <w:p w14:paraId="484CB595"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r>
    </w:tbl>
    <w:p w14:paraId="66D98C93" w14:textId="77777777" w:rsidR="00C97261" w:rsidRPr="0089519E" w:rsidRDefault="00C97261" w:rsidP="007942C6">
      <w:pPr>
        <w:ind w:firstLine="480"/>
      </w:pPr>
    </w:p>
    <w:p w14:paraId="42F2D49E" w14:textId="77777777" w:rsidR="005B06E4" w:rsidRDefault="005B06E4" w:rsidP="005B06E4">
      <w:pPr>
        <w:pStyle w:val="3"/>
        <w:numPr>
          <w:ilvl w:val="2"/>
          <w:numId w:val="4"/>
        </w:numPr>
        <w:ind w:left="0" w:firstLineChars="0" w:firstLine="0"/>
      </w:pPr>
      <w:bookmarkStart w:id="356" w:name="_Toc462673929"/>
      <w:r>
        <w:rPr>
          <w:rFonts w:hint="eastAsia"/>
        </w:rPr>
        <w:lastRenderedPageBreak/>
        <w:t>库存划转</w:t>
      </w:r>
      <w:bookmarkEnd w:id="356"/>
    </w:p>
    <w:p w14:paraId="78D39CD8" w14:textId="77777777" w:rsidR="005B06E4" w:rsidRDefault="00FB780C" w:rsidP="005B06E4">
      <w:pPr>
        <w:pStyle w:val="4"/>
        <w:numPr>
          <w:ilvl w:val="3"/>
          <w:numId w:val="4"/>
        </w:numPr>
        <w:ind w:left="0" w:firstLineChars="0" w:firstLine="0"/>
      </w:pPr>
      <w:r>
        <w:rPr>
          <w:rFonts w:hint="eastAsia"/>
        </w:rPr>
        <w:t>提交</w:t>
      </w:r>
      <w:r w:rsidR="005B06E4">
        <w:rPr>
          <w:rFonts w:hint="eastAsia"/>
        </w:rPr>
        <w:t>库存划转</w:t>
      </w:r>
      <w:r w:rsidR="005B06E4" w:rsidRPr="0096390C">
        <w:rPr>
          <w:rFonts w:hint="eastAsia"/>
        </w:rPr>
        <w:t>请求及应答</w:t>
      </w:r>
    </w:p>
    <w:p w14:paraId="6934F670" w14:textId="77777777" w:rsidR="005B06E4" w:rsidRDefault="005B06E4" w:rsidP="005B06E4">
      <w:pPr>
        <w:ind w:firstLine="482"/>
      </w:pPr>
      <w:r w:rsidRPr="00191417">
        <w:rPr>
          <w:rFonts w:hint="eastAsia"/>
          <w:b/>
        </w:rPr>
        <w:t>功能：</w:t>
      </w:r>
      <w:r w:rsidR="00FB780C">
        <w:rPr>
          <w:rFonts w:hint="eastAsia"/>
        </w:rPr>
        <w:t>提交</w:t>
      </w:r>
      <w:r w:rsidR="00F006FD">
        <w:rPr>
          <w:rFonts w:hint="eastAsia"/>
        </w:rPr>
        <w:t>库存划转请求指令用于会员二级系统把该会员席位所属客户填写的库存划转</w:t>
      </w:r>
      <w:r w:rsidR="00F50771">
        <w:rPr>
          <w:rFonts w:hint="eastAsia"/>
        </w:rPr>
        <w:t>申请</w:t>
      </w:r>
      <w:r>
        <w:rPr>
          <w:rFonts w:hint="eastAsia"/>
        </w:rPr>
        <w:t>提交给一级系统。</w:t>
      </w:r>
      <w:r w:rsidR="00F006FD">
        <w:rPr>
          <w:rFonts w:hint="eastAsia"/>
        </w:rPr>
        <w:t>库存划转</w:t>
      </w:r>
      <w:r>
        <w:rPr>
          <w:rFonts w:hint="eastAsia"/>
        </w:rPr>
        <w:t>时，可</w:t>
      </w:r>
      <w:r w:rsidR="00410491">
        <w:rPr>
          <w:rFonts w:hint="eastAsia"/>
        </w:rPr>
        <w:t>一次</w:t>
      </w:r>
      <w:r>
        <w:rPr>
          <w:rFonts w:hint="eastAsia"/>
        </w:rPr>
        <w:t>请求</w:t>
      </w:r>
      <w:r w:rsidR="00F006FD">
        <w:rPr>
          <w:rFonts w:hint="eastAsia"/>
        </w:rPr>
        <w:t>划转</w:t>
      </w:r>
      <w:r>
        <w:rPr>
          <w:rFonts w:hint="eastAsia"/>
        </w:rPr>
        <w:t>多个交割品种。</w:t>
      </w:r>
      <w:r w:rsidR="00DE65CE" w:rsidRPr="00DE65CE">
        <w:rPr>
          <w:rFonts w:hint="eastAsia"/>
          <w:b/>
        </w:rPr>
        <w:t>请求由转出方发起。</w:t>
      </w:r>
    </w:p>
    <w:p w14:paraId="2FDF1D27" w14:textId="77777777" w:rsidR="005B06E4" w:rsidRPr="00B1055E" w:rsidRDefault="005B06E4" w:rsidP="005B06E4">
      <w:pPr>
        <w:ind w:firstLine="480"/>
      </w:pPr>
      <w:r>
        <w:rPr>
          <w:rFonts w:hint="eastAsia"/>
        </w:rPr>
        <w:t>消息体格式如下：</w:t>
      </w:r>
    </w:p>
    <w:tbl>
      <w:tblPr>
        <w:tblW w:w="9172" w:type="dxa"/>
        <w:tblInd w:w="103" w:type="dxa"/>
        <w:tblLayout w:type="fixed"/>
        <w:tblLook w:val="04A0" w:firstRow="1" w:lastRow="0" w:firstColumn="1" w:lastColumn="0" w:noHBand="0" w:noVBand="1"/>
      </w:tblPr>
      <w:tblGrid>
        <w:gridCol w:w="653"/>
        <w:gridCol w:w="618"/>
        <w:gridCol w:w="1853"/>
        <w:gridCol w:w="2268"/>
        <w:gridCol w:w="709"/>
        <w:gridCol w:w="708"/>
        <w:gridCol w:w="2363"/>
      </w:tblGrid>
      <w:tr w:rsidR="009B77B2" w:rsidRPr="0030576E" w14:paraId="1449E81A" w14:textId="77777777" w:rsidTr="00F70BCF">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1D6E1B51"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1AA41B"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853" w:type="dxa"/>
            <w:tcBorders>
              <w:top w:val="single" w:sz="4" w:space="0" w:color="auto"/>
              <w:left w:val="nil"/>
              <w:bottom w:val="single" w:sz="4" w:space="0" w:color="auto"/>
              <w:right w:val="single" w:sz="4" w:space="0" w:color="auto"/>
            </w:tcBorders>
            <w:shd w:val="clear" w:color="000000" w:fill="D9D9D9"/>
            <w:noWrap/>
            <w:vAlign w:val="center"/>
            <w:hideMark/>
          </w:tcPr>
          <w:p w14:paraId="2D1663B2"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4EFB6CDE"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1E8C6C3F"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C21806F"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363" w:type="dxa"/>
            <w:tcBorders>
              <w:top w:val="single" w:sz="4" w:space="0" w:color="auto"/>
              <w:left w:val="nil"/>
              <w:bottom w:val="single" w:sz="4" w:space="0" w:color="auto"/>
              <w:right w:val="single" w:sz="4" w:space="0" w:color="auto"/>
            </w:tcBorders>
            <w:shd w:val="clear" w:color="000000" w:fill="D9D9D9"/>
            <w:noWrap/>
            <w:vAlign w:val="center"/>
            <w:hideMark/>
          </w:tcPr>
          <w:p w14:paraId="7C48EA1A" w14:textId="77777777" w:rsidR="005B06E4" w:rsidRPr="0030576E"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5B06E4" w:rsidRPr="0030576E" w14:paraId="6F1A3ED5" w14:textId="77777777" w:rsidTr="00F70BCF">
        <w:tc>
          <w:tcPr>
            <w:tcW w:w="653" w:type="dxa"/>
            <w:tcBorders>
              <w:top w:val="nil"/>
              <w:left w:val="single" w:sz="4" w:space="0" w:color="auto"/>
              <w:bottom w:val="single" w:sz="4" w:space="0" w:color="auto"/>
              <w:right w:val="single" w:sz="4" w:space="0" w:color="auto"/>
            </w:tcBorders>
          </w:tcPr>
          <w:p w14:paraId="7259DC46"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C64576C" w14:textId="77777777" w:rsidR="005B06E4" w:rsidRPr="0030576E" w:rsidRDefault="00B52748"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853" w:type="dxa"/>
            <w:tcBorders>
              <w:top w:val="nil"/>
              <w:left w:val="nil"/>
              <w:bottom w:val="single" w:sz="4" w:space="0" w:color="auto"/>
              <w:right w:val="single" w:sz="4" w:space="0" w:color="auto"/>
            </w:tcBorders>
            <w:shd w:val="clear" w:color="auto" w:fill="auto"/>
            <w:noWrap/>
            <w:vAlign w:val="center"/>
            <w:hideMark/>
          </w:tcPr>
          <w:p w14:paraId="307ABCF3"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6FAF93B6"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vAlign w:val="center"/>
            <w:hideMark/>
          </w:tcPr>
          <w:p w14:paraId="3DC29A5D"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DA8B554" w14:textId="77777777" w:rsidR="005B06E4" w:rsidRPr="0030576E" w:rsidRDefault="005B06E4" w:rsidP="007D18DB">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7C4145A8" w14:textId="77777777" w:rsidR="005B06E4" w:rsidRPr="0030576E" w:rsidRDefault="00E03797" w:rsidP="007D18DB">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F70BCF" w:rsidRPr="0030576E" w14:paraId="6F37D25B" w14:textId="77777777" w:rsidTr="00F70BCF">
        <w:tc>
          <w:tcPr>
            <w:tcW w:w="653" w:type="dxa"/>
            <w:tcBorders>
              <w:top w:val="nil"/>
              <w:left w:val="single" w:sz="4" w:space="0" w:color="auto"/>
              <w:bottom w:val="single" w:sz="4" w:space="0" w:color="auto"/>
              <w:right w:val="single" w:sz="4" w:space="0" w:color="auto"/>
            </w:tcBorders>
            <w:vAlign w:val="center"/>
          </w:tcPr>
          <w:p w14:paraId="5CE95482"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E5BE50D"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853" w:type="dxa"/>
            <w:tcBorders>
              <w:top w:val="nil"/>
              <w:left w:val="nil"/>
              <w:bottom w:val="single" w:sz="4" w:space="0" w:color="auto"/>
              <w:right w:val="single" w:sz="4" w:space="0" w:color="auto"/>
            </w:tcBorders>
            <w:shd w:val="clear" w:color="auto" w:fill="auto"/>
            <w:noWrap/>
            <w:vAlign w:val="center"/>
          </w:tcPr>
          <w:p w14:paraId="266F1E28"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tcPr>
          <w:p w14:paraId="0FE4B6E1"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14:paraId="5448A11D"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159CB67"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6CDCD72D"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r>
      <w:tr w:rsidR="00F70BCF" w:rsidRPr="0030576E" w14:paraId="7F7AD4BE" w14:textId="77777777" w:rsidTr="00F70BCF">
        <w:tc>
          <w:tcPr>
            <w:tcW w:w="653" w:type="dxa"/>
            <w:tcBorders>
              <w:top w:val="nil"/>
              <w:left w:val="single" w:sz="4" w:space="0" w:color="auto"/>
              <w:bottom w:val="single" w:sz="4" w:space="0" w:color="auto"/>
              <w:right w:val="single" w:sz="4" w:space="0" w:color="auto"/>
            </w:tcBorders>
            <w:vAlign w:val="center"/>
          </w:tcPr>
          <w:p w14:paraId="4B8DDFEC"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CD44C1C" w14:textId="77777777" w:rsidR="00F70BCF" w:rsidRPr="00984E1E" w:rsidRDefault="00F70BCF" w:rsidP="0022787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3" w:type="dxa"/>
            <w:tcBorders>
              <w:top w:val="nil"/>
              <w:left w:val="nil"/>
              <w:bottom w:val="single" w:sz="4" w:space="0" w:color="auto"/>
              <w:right w:val="single" w:sz="4" w:space="0" w:color="auto"/>
            </w:tcBorders>
            <w:shd w:val="clear" w:color="auto" w:fill="auto"/>
            <w:noWrap/>
            <w:vAlign w:val="center"/>
          </w:tcPr>
          <w:p w14:paraId="17788CD1" w14:textId="77777777" w:rsidR="00F70BCF" w:rsidRPr="00984E1E" w:rsidRDefault="00F70BCF" w:rsidP="0022787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06BEDBB6" w14:textId="77777777" w:rsidR="00F70BCF" w:rsidRPr="00984E1E" w:rsidRDefault="00F70BCF" w:rsidP="00227877">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62FF87EB" w14:textId="77777777" w:rsidR="00F70BCF" w:rsidRPr="007D5A61" w:rsidRDefault="00F70BCF" w:rsidP="00227877">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000E220F" w14:textId="77777777" w:rsidR="00F70BCF" w:rsidRPr="007803DC" w:rsidRDefault="00F70BCF"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393D4B34" w14:textId="77777777" w:rsidR="00F70BCF" w:rsidRPr="00710A79" w:rsidRDefault="00F70BCF" w:rsidP="00227877">
            <w:pPr>
              <w:widowControl/>
              <w:spacing w:line="240" w:lineRule="auto"/>
              <w:ind w:firstLineChars="0" w:firstLine="0"/>
              <w:rPr>
                <w:rFonts w:ascii="宋体" w:eastAsia="宋体" w:hAnsi="宋体" w:cs="宋体"/>
                <w:color w:val="000000"/>
                <w:kern w:val="0"/>
                <w:sz w:val="20"/>
                <w:szCs w:val="20"/>
              </w:rPr>
            </w:pPr>
          </w:p>
        </w:tc>
      </w:tr>
      <w:tr w:rsidR="00F70BCF" w:rsidRPr="0030576E" w14:paraId="700E2D77" w14:textId="77777777" w:rsidTr="00F70BCF">
        <w:tc>
          <w:tcPr>
            <w:tcW w:w="653" w:type="dxa"/>
            <w:tcBorders>
              <w:top w:val="nil"/>
              <w:left w:val="single" w:sz="4" w:space="0" w:color="auto"/>
              <w:bottom w:val="single" w:sz="4" w:space="0" w:color="auto"/>
              <w:right w:val="single" w:sz="4" w:space="0" w:color="auto"/>
            </w:tcBorders>
          </w:tcPr>
          <w:p w14:paraId="2640761C"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1FFD808"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1D534F">
              <w:rPr>
                <w:rFonts w:ascii="宋体" w:eastAsia="宋体" w:hAnsi="宋体" w:cs="宋体" w:hint="eastAsia"/>
                <w:color w:val="000000"/>
                <w:kern w:val="0"/>
                <w:sz w:val="20"/>
                <w:szCs w:val="20"/>
              </w:rPr>
              <w:t>M30</w:t>
            </w:r>
          </w:p>
        </w:tc>
        <w:tc>
          <w:tcPr>
            <w:tcW w:w="1853" w:type="dxa"/>
            <w:tcBorders>
              <w:top w:val="nil"/>
              <w:left w:val="nil"/>
              <w:bottom w:val="single" w:sz="4" w:space="0" w:color="auto"/>
              <w:right w:val="single" w:sz="4" w:space="0" w:color="auto"/>
            </w:tcBorders>
            <w:shd w:val="clear" w:color="auto" w:fill="auto"/>
            <w:noWrap/>
            <w:vAlign w:val="center"/>
          </w:tcPr>
          <w:p w14:paraId="1F0F65CD"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1D534F">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2CC13A79" w14:textId="77777777" w:rsidR="00F70BCF" w:rsidRPr="0030576E" w:rsidRDefault="00F70BCF" w:rsidP="00F006F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0BECF500"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7FA797"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684D143C" w14:textId="77777777" w:rsidR="00F70BCF" w:rsidRPr="0030576E" w:rsidRDefault="00F70BCF" w:rsidP="007D18DB">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04AAFB08" w14:textId="77777777" w:rsidTr="00CE4978">
        <w:tc>
          <w:tcPr>
            <w:tcW w:w="653" w:type="dxa"/>
            <w:tcBorders>
              <w:top w:val="nil"/>
              <w:left w:val="single" w:sz="4" w:space="0" w:color="auto"/>
              <w:bottom w:val="single" w:sz="4" w:space="0" w:color="auto"/>
              <w:right w:val="single" w:sz="4" w:space="0" w:color="auto"/>
            </w:tcBorders>
            <w:vAlign w:val="center"/>
          </w:tcPr>
          <w:p w14:paraId="0E47ECAA"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84EDF7D" w14:textId="1917FC55"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53" w:type="dxa"/>
            <w:tcBorders>
              <w:top w:val="nil"/>
              <w:left w:val="nil"/>
              <w:bottom w:val="single" w:sz="4" w:space="0" w:color="auto"/>
              <w:right w:val="single" w:sz="4" w:space="0" w:color="auto"/>
            </w:tcBorders>
            <w:shd w:val="clear" w:color="auto" w:fill="auto"/>
            <w:noWrap/>
            <w:vAlign w:val="center"/>
          </w:tcPr>
          <w:p w14:paraId="04E0C549" w14:textId="4837FFF3"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3DFD3333" w14:textId="2762FA86" w:rsidR="00CE4978"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5A1EF6A" w14:textId="2B7DFD7C" w:rsidR="00CE4978" w:rsidRPr="0030576E" w:rsidRDefault="0050706B"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06A7EB7" w14:textId="5DBC4B1C"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308BF7B7"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34C735FD" w14:textId="77777777" w:rsidTr="00CE4978">
        <w:tc>
          <w:tcPr>
            <w:tcW w:w="653" w:type="dxa"/>
            <w:tcBorders>
              <w:top w:val="nil"/>
              <w:left w:val="single" w:sz="4" w:space="0" w:color="auto"/>
              <w:bottom w:val="single" w:sz="4" w:space="0" w:color="auto"/>
              <w:right w:val="single" w:sz="4" w:space="0" w:color="auto"/>
            </w:tcBorders>
            <w:vAlign w:val="center"/>
          </w:tcPr>
          <w:p w14:paraId="0BBA61FB"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84D91C9" w14:textId="1B9A53B5"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53" w:type="dxa"/>
            <w:tcBorders>
              <w:top w:val="nil"/>
              <w:left w:val="nil"/>
              <w:bottom w:val="single" w:sz="4" w:space="0" w:color="auto"/>
              <w:right w:val="single" w:sz="4" w:space="0" w:color="auto"/>
            </w:tcBorders>
            <w:shd w:val="clear" w:color="auto" w:fill="auto"/>
            <w:noWrap/>
            <w:vAlign w:val="center"/>
          </w:tcPr>
          <w:p w14:paraId="22DE76F5" w14:textId="0A89F4C3"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4B864B8D" w14:textId="697FA48B" w:rsidR="00CE4978" w:rsidRDefault="00CE4978" w:rsidP="00CE4978">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tcPr>
          <w:p w14:paraId="7A0D430D" w14:textId="1B723BBC" w:rsidR="00CE4978" w:rsidRPr="0030576E" w:rsidRDefault="0050706B"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9D239F7" w14:textId="683B57F3"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41069677"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7D27BE6" w14:textId="77777777" w:rsidTr="00F70BCF">
        <w:tc>
          <w:tcPr>
            <w:tcW w:w="653" w:type="dxa"/>
            <w:tcBorders>
              <w:top w:val="nil"/>
              <w:left w:val="single" w:sz="4" w:space="0" w:color="auto"/>
              <w:bottom w:val="single" w:sz="4" w:space="0" w:color="auto"/>
              <w:right w:val="single" w:sz="4" w:space="0" w:color="auto"/>
            </w:tcBorders>
          </w:tcPr>
          <w:p w14:paraId="6AF32F1B"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E6308D6"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853" w:type="dxa"/>
            <w:tcBorders>
              <w:top w:val="nil"/>
              <w:left w:val="nil"/>
              <w:bottom w:val="single" w:sz="4" w:space="0" w:color="auto"/>
              <w:right w:val="single" w:sz="4" w:space="0" w:color="auto"/>
            </w:tcBorders>
            <w:shd w:val="clear" w:color="auto" w:fill="auto"/>
            <w:vAlign w:val="center"/>
            <w:hideMark/>
          </w:tcPr>
          <w:p w14:paraId="0856AE1F"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00628D78"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5FD9DC87"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3EE2021"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2153683C"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71328C07" w14:textId="77777777" w:rsidTr="00F70BCF">
        <w:tc>
          <w:tcPr>
            <w:tcW w:w="653" w:type="dxa"/>
            <w:tcBorders>
              <w:top w:val="nil"/>
              <w:left w:val="single" w:sz="4" w:space="0" w:color="auto"/>
              <w:bottom w:val="single" w:sz="4" w:space="0" w:color="auto"/>
              <w:right w:val="single" w:sz="4" w:space="0" w:color="auto"/>
            </w:tcBorders>
          </w:tcPr>
          <w:p w14:paraId="00E7DF94"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A78ED0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853" w:type="dxa"/>
            <w:tcBorders>
              <w:top w:val="nil"/>
              <w:left w:val="nil"/>
              <w:bottom w:val="single" w:sz="4" w:space="0" w:color="auto"/>
              <w:right w:val="single" w:sz="4" w:space="0" w:color="auto"/>
            </w:tcBorders>
            <w:shd w:val="clear" w:color="auto" w:fill="auto"/>
            <w:noWrap/>
            <w:vAlign w:val="center"/>
          </w:tcPr>
          <w:p w14:paraId="6C294110"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hideMark/>
          </w:tcPr>
          <w:p w14:paraId="05B1F83B"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划转交割品种明细数据</w:t>
            </w:r>
          </w:p>
        </w:tc>
        <w:tc>
          <w:tcPr>
            <w:tcW w:w="709" w:type="dxa"/>
            <w:tcBorders>
              <w:top w:val="nil"/>
              <w:left w:val="nil"/>
              <w:bottom w:val="single" w:sz="4" w:space="0" w:color="auto"/>
              <w:right w:val="single" w:sz="4" w:space="0" w:color="auto"/>
            </w:tcBorders>
            <w:shd w:val="clear" w:color="auto" w:fill="auto"/>
            <w:vAlign w:val="center"/>
            <w:hideMark/>
          </w:tcPr>
          <w:p w14:paraId="178C94D3"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7362EA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44A7B75F"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711722AF" w14:textId="77777777" w:rsidTr="00860B23">
        <w:tc>
          <w:tcPr>
            <w:tcW w:w="653" w:type="dxa"/>
            <w:tcBorders>
              <w:top w:val="nil"/>
              <w:left w:val="single" w:sz="4" w:space="0" w:color="auto"/>
              <w:bottom w:val="single" w:sz="4" w:space="0" w:color="auto"/>
              <w:right w:val="single" w:sz="4" w:space="0" w:color="auto"/>
            </w:tcBorders>
          </w:tcPr>
          <w:p w14:paraId="3B32E48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A76C061"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1853" w:type="dxa"/>
            <w:tcBorders>
              <w:top w:val="nil"/>
              <w:left w:val="nil"/>
              <w:bottom w:val="single" w:sz="4" w:space="0" w:color="auto"/>
              <w:right w:val="single" w:sz="4" w:space="0" w:color="auto"/>
            </w:tcBorders>
            <w:shd w:val="clear" w:color="auto" w:fill="auto"/>
            <w:noWrap/>
            <w:vAlign w:val="center"/>
          </w:tcPr>
          <w:p w14:paraId="28BF03D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4302DDDE"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划转交割品种明细</w:t>
            </w:r>
          </w:p>
        </w:tc>
        <w:tc>
          <w:tcPr>
            <w:tcW w:w="709" w:type="dxa"/>
            <w:tcBorders>
              <w:top w:val="nil"/>
              <w:left w:val="nil"/>
              <w:bottom w:val="single" w:sz="4" w:space="0" w:color="auto"/>
              <w:right w:val="single" w:sz="4" w:space="0" w:color="auto"/>
            </w:tcBorders>
            <w:shd w:val="clear" w:color="auto" w:fill="auto"/>
            <w:vAlign w:val="center"/>
          </w:tcPr>
          <w:p w14:paraId="60065F2B"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6F7DE66F"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2363" w:type="dxa"/>
            <w:tcBorders>
              <w:top w:val="nil"/>
              <w:left w:val="nil"/>
              <w:bottom w:val="single" w:sz="4" w:space="0" w:color="auto"/>
              <w:right w:val="single" w:sz="4" w:space="0" w:color="auto"/>
            </w:tcBorders>
            <w:shd w:val="clear" w:color="auto" w:fill="auto"/>
            <w:noWrap/>
            <w:vAlign w:val="center"/>
            <w:hideMark/>
          </w:tcPr>
          <w:p w14:paraId="4BFE2D28"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959891C" w14:textId="77777777" w:rsidTr="00F70BCF">
        <w:tc>
          <w:tcPr>
            <w:tcW w:w="653" w:type="dxa"/>
            <w:tcBorders>
              <w:top w:val="nil"/>
              <w:left w:val="single" w:sz="4" w:space="0" w:color="auto"/>
              <w:bottom w:val="single" w:sz="4" w:space="0" w:color="auto"/>
              <w:right w:val="single" w:sz="4" w:space="0" w:color="auto"/>
            </w:tcBorders>
          </w:tcPr>
          <w:p w14:paraId="1F9A7489" w14:textId="77777777" w:rsidR="00CE4978"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375610C"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853" w:type="dxa"/>
            <w:tcBorders>
              <w:top w:val="nil"/>
              <w:left w:val="nil"/>
              <w:bottom w:val="single" w:sz="4" w:space="0" w:color="auto"/>
              <w:right w:val="single" w:sz="4" w:space="0" w:color="auto"/>
            </w:tcBorders>
            <w:shd w:val="clear" w:color="auto" w:fill="auto"/>
            <w:noWrap/>
            <w:vAlign w:val="center"/>
          </w:tcPr>
          <w:p w14:paraId="4918C27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tcPr>
          <w:p w14:paraId="55E8C5B7"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5DF5D4B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AED9AF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tcPr>
          <w:p w14:paraId="485FAC1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7D4C432" w14:textId="77777777" w:rsidTr="00F70BCF">
        <w:tc>
          <w:tcPr>
            <w:tcW w:w="653" w:type="dxa"/>
            <w:tcBorders>
              <w:top w:val="nil"/>
              <w:left w:val="single" w:sz="4" w:space="0" w:color="auto"/>
              <w:bottom w:val="single" w:sz="4" w:space="0" w:color="auto"/>
              <w:right w:val="single" w:sz="4" w:space="0" w:color="auto"/>
            </w:tcBorders>
          </w:tcPr>
          <w:p w14:paraId="1AEDA4BB"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9D55E3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853" w:type="dxa"/>
            <w:tcBorders>
              <w:top w:val="nil"/>
              <w:left w:val="nil"/>
              <w:bottom w:val="single" w:sz="4" w:space="0" w:color="auto"/>
              <w:right w:val="single" w:sz="4" w:space="0" w:color="auto"/>
            </w:tcBorders>
            <w:shd w:val="clear" w:color="auto" w:fill="auto"/>
            <w:vAlign w:val="center"/>
            <w:hideMark/>
          </w:tcPr>
          <w:p w14:paraId="798B69D8"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hideMark/>
          </w:tcPr>
          <w:p w14:paraId="746880D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hideMark/>
          </w:tcPr>
          <w:p w14:paraId="6822F42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FFD1306"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4ACF900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0E0EA42B" w14:textId="77777777" w:rsidTr="00F70BCF">
        <w:tc>
          <w:tcPr>
            <w:tcW w:w="653" w:type="dxa"/>
            <w:tcBorders>
              <w:top w:val="nil"/>
              <w:left w:val="single" w:sz="4" w:space="0" w:color="auto"/>
              <w:bottom w:val="single" w:sz="4" w:space="0" w:color="auto"/>
              <w:right w:val="single" w:sz="4" w:space="0" w:color="auto"/>
            </w:tcBorders>
          </w:tcPr>
          <w:p w14:paraId="5877645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752387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853" w:type="dxa"/>
            <w:tcBorders>
              <w:top w:val="nil"/>
              <w:left w:val="nil"/>
              <w:bottom w:val="single" w:sz="4" w:space="0" w:color="auto"/>
              <w:right w:val="single" w:sz="4" w:space="0" w:color="auto"/>
            </w:tcBorders>
            <w:shd w:val="clear" w:color="auto" w:fill="auto"/>
            <w:noWrap/>
            <w:vAlign w:val="center"/>
            <w:hideMark/>
          </w:tcPr>
          <w:p w14:paraId="284C6680"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hideMark/>
          </w:tcPr>
          <w:p w14:paraId="1605045C"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标准重量</w:t>
            </w:r>
          </w:p>
        </w:tc>
        <w:tc>
          <w:tcPr>
            <w:tcW w:w="709" w:type="dxa"/>
            <w:tcBorders>
              <w:top w:val="nil"/>
              <w:left w:val="nil"/>
              <w:bottom w:val="single" w:sz="4" w:space="0" w:color="auto"/>
              <w:right w:val="single" w:sz="4" w:space="0" w:color="auto"/>
            </w:tcBorders>
            <w:shd w:val="clear" w:color="auto" w:fill="auto"/>
            <w:vAlign w:val="center"/>
            <w:hideMark/>
          </w:tcPr>
          <w:p w14:paraId="5984F850"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5D370C6C"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363" w:type="dxa"/>
            <w:tcBorders>
              <w:top w:val="nil"/>
              <w:left w:val="nil"/>
              <w:bottom w:val="single" w:sz="4" w:space="0" w:color="auto"/>
              <w:right w:val="single" w:sz="4" w:space="0" w:color="auto"/>
            </w:tcBorders>
            <w:shd w:val="clear" w:color="auto" w:fill="auto"/>
            <w:noWrap/>
            <w:vAlign w:val="center"/>
            <w:hideMark/>
          </w:tcPr>
          <w:p w14:paraId="23E472A3"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标准重量</w:t>
            </w:r>
          </w:p>
        </w:tc>
      </w:tr>
      <w:tr w:rsidR="00CE4978" w:rsidRPr="0030576E" w14:paraId="08ADBFF5" w14:textId="77777777" w:rsidTr="00F70BCF">
        <w:tc>
          <w:tcPr>
            <w:tcW w:w="653" w:type="dxa"/>
            <w:tcBorders>
              <w:top w:val="nil"/>
              <w:left w:val="single" w:sz="4" w:space="0" w:color="auto"/>
              <w:bottom w:val="single" w:sz="4" w:space="0" w:color="auto"/>
              <w:right w:val="single" w:sz="4" w:space="0" w:color="auto"/>
            </w:tcBorders>
          </w:tcPr>
          <w:p w14:paraId="62BCCE00" w14:textId="77777777" w:rsidR="00CE4978" w:rsidRPr="001D534F" w:rsidRDefault="00CE4978" w:rsidP="00CE4978">
            <w:pPr>
              <w:widowControl/>
              <w:spacing w:line="240" w:lineRule="auto"/>
              <w:ind w:firstLineChars="0" w:firstLine="0"/>
              <w:jc w:val="left"/>
              <w:rPr>
                <w:rFonts w:ascii="宋体" w:eastAsia="宋体" w:hAnsi="宋体" w:cs="宋体"/>
                <w:color w:val="000000"/>
                <w:kern w:val="0"/>
                <w:sz w:val="20"/>
                <w:szCs w:val="20"/>
                <w:highlight w:val="cyan"/>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037C1A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K80</w:t>
            </w:r>
          </w:p>
        </w:tc>
        <w:tc>
          <w:tcPr>
            <w:tcW w:w="1853" w:type="dxa"/>
            <w:tcBorders>
              <w:top w:val="nil"/>
              <w:left w:val="nil"/>
              <w:bottom w:val="single" w:sz="4" w:space="0" w:color="auto"/>
              <w:right w:val="single" w:sz="4" w:space="0" w:color="auto"/>
            </w:tcBorders>
            <w:shd w:val="clear" w:color="auto" w:fill="auto"/>
            <w:vAlign w:val="center"/>
          </w:tcPr>
          <w:p w14:paraId="760DBDFF"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transferNo</w:t>
            </w:r>
          </w:p>
        </w:tc>
        <w:tc>
          <w:tcPr>
            <w:tcW w:w="2268" w:type="dxa"/>
            <w:tcBorders>
              <w:top w:val="nil"/>
              <w:left w:val="nil"/>
              <w:bottom w:val="single" w:sz="4" w:space="0" w:color="auto"/>
              <w:right w:val="single" w:sz="4" w:space="0" w:color="auto"/>
            </w:tcBorders>
            <w:shd w:val="clear" w:color="auto" w:fill="auto"/>
            <w:noWrap/>
            <w:vAlign w:val="center"/>
            <w:hideMark/>
          </w:tcPr>
          <w:p w14:paraId="083EC9AA"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库存划转编号</w:t>
            </w:r>
          </w:p>
        </w:tc>
        <w:tc>
          <w:tcPr>
            <w:tcW w:w="709" w:type="dxa"/>
            <w:tcBorders>
              <w:top w:val="nil"/>
              <w:left w:val="nil"/>
              <w:bottom w:val="single" w:sz="4" w:space="0" w:color="auto"/>
              <w:right w:val="single" w:sz="4" w:space="0" w:color="auto"/>
            </w:tcBorders>
            <w:shd w:val="clear" w:color="auto" w:fill="auto"/>
            <w:noWrap/>
            <w:vAlign w:val="center"/>
            <w:hideMark/>
          </w:tcPr>
          <w:p w14:paraId="6BCB418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6F9D5F1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0355ABD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2BCC157F" w14:textId="77777777" w:rsidTr="00F70BCF">
        <w:tc>
          <w:tcPr>
            <w:tcW w:w="653" w:type="dxa"/>
            <w:tcBorders>
              <w:top w:val="nil"/>
              <w:left w:val="single" w:sz="4" w:space="0" w:color="auto"/>
              <w:bottom w:val="single" w:sz="4" w:space="0" w:color="auto"/>
              <w:right w:val="single" w:sz="4" w:space="0" w:color="auto"/>
            </w:tcBorders>
          </w:tcPr>
          <w:p w14:paraId="0CA9C89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881E1C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1853" w:type="dxa"/>
            <w:tcBorders>
              <w:top w:val="nil"/>
              <w:left w:val="nil"/>
              <w:bottom w:val="single" w:sz="4" w:space="0" w:color="auto"/>
              <w:right w:val="single" w:sz="4" w:space="0" w:color="auto"/>
            </w:tcBorders>
            <w:shd w:val="clear" w:color="auto" w:fill="auto"/>
            <w:noWrap/>
            <w:vAlign w:val="center"/>
          </w:tcPr>
          <w:p w14:paraId="59BECE8E"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0806F9D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0EAADE2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C1886F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63FE3F37"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7264286" w14:textId="77777777" w:rsidTr="00F70BCF">
        <w:tc>
          <w:tcPr>
            <w:tcW w:w="653" w:type="dxa"/>
            <w:tcBorders>
              <w:top w:val="nil"/>
              <w:left w:val="single" w:sz="4" w:space="0" w:color="auto"/>
              <w:bottom w:val="single" w:sz="4" w:space="0" w:color="auto"/>
              <w:right w:val="single" w:sz="4" w:space="0" w:color="auto"/>
            </w:tcBorders>
          </w:tcPr>
          <w:p w14:paraId="4F616DEC"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7C2C6D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1853" w:type="dxa"/>
            <w:tcBorders>
              <w:top w:val="nil"/>
              <w:left w:val="nil"/>
              <w:bottom w:val="single" w:sz="4" w:space="0" w:color="auto"/>
              <w:right w:val="single" w:sz="4" w:space="0" w:color="auto"/>
            </w:tcBorders>
            <w:shd w:val="clear" w:color="auto" w:fill="auto"/>
            <w:noWrap/>
            <w:vAlign w:val="center"/>
          </w:tcPr>
          <w:p w14:paraId="3652B9E3"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1EB2118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交易日期</w:t>
            </w:r>
          </w:p>
        </w:tc>
        <w:tc>
          <w:tcPr>
            <w:tcW w:w="709" w:type="dxa"/>
            <w:tcBorders>
              <w:top w:val="nil"/>
              <w:left w:val="nil"/>
              <w:bottom w:val="single" w:sz="4" w:space="0" w:color="auto"/>
              <w:right w:val="single" w:sz="4" w:space="0" w:color="auto"/>
            </w:tcBorders>
            <w:shd w:val="clear" w:color="auto" w:fill="auto"/>
            <w:noWrap/>
            <w:vAlign w:val="center"/>
          </w:tcPr>
          <w:p w14:paraId="30566C1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E7E5DBD"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tcPr>
          <w:p w14:paraId="50DF0742"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6AF11046" w14:textId="77777777" w:rsidTr="00F70BCF">
        <w:tc>
          <w:tcPr>
            <w:tcW w:w="653" w:type="dxa"/>
            <w:tcBorders>
              <w:top w:val="nil"/>
              <w:left w:val="single" w:sz="4" w:space="0" w:color="auto"/>
              <w:bottom w:val="single" w:sz="4" w:space="0" w:color="auto"/>
              <w:right w:val="single" w:sz="4" w:space="0" w:color="auto"/>
            </w:tcBorders>
          </w:tcPr>
          <w:p w14:paraId="31D2D676"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07A4729"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853" w:type="dxa"/>
            <w:tcBorders>
              <w:top w:val="nil"/>
              <w:left w:val="nil"/>
              <w:bottom w:val="single" w:sz="4" w:space="0" w:color="auto"/>
              <w:right w:val="single" w:sz="4" w:space="0" w:color="auto"/>
            </w:tcBorders>
            <w:shd w:val="clear" w:color="auto" w:fill="auto"/>
            <w:noWrap/>
            <w:vAlign w:val="center"/>
            <w:hideMark/>
          </w:tcPr>
          <w:p w14:paraId="6E089EA6"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5BBB2D55"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36C6F1F7"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93D73A4"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158A0511" w14:textId="77777777" w:rsidR="00CE4978" w:rsidRPr="00FA0AF2" w:rsidRDefault="00CE4978" w:rsidP="00CE4978">
            <w:pPr>
              <w:widowControl/>
              <w:spacing w:line="240" w:lineRule="auto"/>
              <w:ind w:firstLineChars="0" w:firstLine="0"/>
              <w:jc w:val="left"/>
              <w:rPr>
                <w:rFonts w:ascii="宋体" w:eastAsia="宋体" w:hAnsi="宋体" w:cs="宋体"/>
                <w:color w:val="000000"/>
                <w:kern w:val="0"/>
                <w:sz w:val="20"/>
                <w:szCs w:val="20"/>
              </w:rPr>
            </w:pPr>
          </w:p>
        </w:tc>
      </w:tr>
      <w:tr w:rsidR="00CE4978" w:rsidRPr="0030576E" w14:paraId="1A06689F" w14:textId="77777777" w:rsidTr="00F70BCF">
        <w:tc>
          <w:tcPr>
            <w:tcW w:w="653" w:type="dxa"/>
            <w:tcBorders>
              <w:top w:val="nil"/>
              <w:left w:val="single" w:sz="4" w:space="0" w:color="auto"/>
              <w:bottom w:val="single" w:sz="4" w:space="0" w:color="auto"/>
              <w:right w:val="single" w:sz="4" w:space="0" w:color="auto"/>
            </w:tcBorders>
          </w:tcPr>
          <w:p w14:paraId="3D0A48FD"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E9ED99E"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853" w:type="dxa"/>
            <w:tcBorders>
              <w:top w:val="nil"/>
              <w:left w:val="nil"/>
              <w:bottom w:val="single" w:sz="4" w:space="0" w:color="auto"/>
              <w:right w:val="single" w:sz="4" w:space="0" w:color="auto"/>
            </w:tcBorders>
            <w:shd w:val="clear" w:color="auto" w:fill="auto"/>
            <w:noWrap/>
            <w:vAlign w:val="center"/>
            <w:hideMark/>
          </w:tcPr>
          <w:p w14:paraId="3F0F55B8"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4A584D15"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38920548"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54E16F26"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63" w:type="dxa"/>
            <w:tcBorders>
              <w:top w:val="nil"/>
              <w:left w:val="nil"/>
              <w:bottom w:val="single" w:sz="4" w:space="0" w:color="auto"/>
              <w:right w:val="single" w:sz="4" w:space="0" w:color="auto"/>
            </w:tcBorders>
            <w:shd w:val="clear" w:color="auto" w:fill="auto"/>
            <w:noWrap/>
            <w:vAlign w:val="center"/>
            <w:hideMark/>
          </w:tcPr>
          <w:p w14:paraId="6771F665" w14:textId="77777777" w:rsidR="00CE4978" w:rsidRPr="0030576E" w:rsidRDefault="00CE4978" w:rsidP="00CE4978">
            <w:pPr>
              <w:widowControl/>
              <w:spacing w:line="240" w:lineRule="auto"/>
              <w:ind w:firstLineChars="0" w:firstLine="0"/>
              <w:jc w:val="left"/>
              <w:rPr>
                <w:rFonts w:ascii="宋体" w:eastAsia="宋体" w:hAnsi="宋体" w:cs="宋体"/>
                <w:color w:val="000000"/>
                <w:kern w:val="0"/>
                <w:sz w:val="20"/>
                <w:szCs w:val="20"/>
              </w:rPr>
            </w:pPr>
          </w:p>
        </w:tc>
      </w:tr>
    </w:tbl>
    <w:p w14:paraId="02E84CC5" w14:textId="77777777" w:rsidR="005B06E4" w:rsidRDefault="005B06E4" w:rsidP="005B06E4">
      <w:pPr>
        <w:ind w:firstLine="480"/>
      </w:pPr>
    </w:p>
    <w:p w14:paraId="24D5CD1A" w14:textId="77777777" w:rsidR="005B06E4" w:rsidRDefault="005B06E4" w:rsidP="005B06E4">
      <w:pPr>
        <w:pStyle w:val="4"/>
        <w:numPr>
          <w:ilvl w:val="3"/>
          <w:numId w:val="4"/>
        </w:numPr>
        <w:ind w:left="0" w:firstLineChars="0" w:firstLine="0"/>
      </w:pPr>
      <w:r>
        <w:rPr>
          <w:rFonts w:hint="eastAsia"/>
        </w:rPr>
        <w:t>库存划转</w:t>
      </w:r>
      <w:r w:rsidRPr="0096390C">
        <w:rPr>
          <w:rFonts w:hint="eastAsia"/>
        </w:rPr>
        <w:t>查询请求及应答</w:t>
      </w:r>
    </w:p>
    <w:p w14:paraId="392A2661" w14:textId="77777777" w:rsidR="005B06E4" w:rsidRDefault="005B06E4" w:rsidP="005B06E4">
      <w:pPr>
        <w:ind w:firstLine="482"/>
      </w:pPr>
      <w:r w:rsidRPr="0089519E">
        <w:rPr>
          <w:rFonts w:hint="eastAsia"/>
          <w:b/>
        </w:rPr>
        <w:t>功能</w:t>
      </w:r>
      <w:r w:rsidR="00301B14">
        <w:rPr>
          <w:rFonts w:hint="eastAsia"/>
        </w:rPr>
        <w:t>：库存划转</w:t>
      </w:r>
      <w:r>
        <w:rPr>
          <w:rFonts w:hint="eastAsia"/>
        </w:rPr>
        <w:t>查询指令用于会员二级系统查询该会员</w:t>
      </w:r>
      <w:r w:rsidR="00301B14">
        <w:rPr>
          <w:rFonts w:hint="eastAsia"/>
        </w:rPr>
        <w:t>席位</w:t>
      </w:r>
      <w:r>
        <w:rPr>
          <w:rFonts w:hint="eastAsia"/>
        </w:rPr>
        <w:t>所属客户的</w:t>
      </w:r>
      <w:r w:rsidR="00301B14">
        <w:rPr>
          <w:rFonts w:hint="eastAsia"/>
        </w:rPr>
        <w:t>库存划转记录</w:t>
      </w:r>
      <w:r>
        <w:rPr>
          <w:rFonts w:hint="eastAsia"/>
        </w:rPr>
        <w:t>，</w:t>
      </w:r>
      <w:r w:rsidR="00301B14">
        <w:rPr>
          <w:rFonts w:hAnsi="宋体" w:hint="eastAsia"/>
        </w:rPr>
        <w:t>包括本席位作为转出方和本席位作为转入方，</w:t>
      </w:r>
      <w:r>
        <w:rPr>
          <w:rFonts w:hint="eastAsia"/>
        </w:rPr>
        <w:t>支持同时查询多条</w:t>
      </w:r>
      <w:r w:rsidR="0098486A">
        <w:rPr>
          <w:rFonts w:hint="eastAsia"/>
        </w:rPr>
        <w:t>库存划转记录</w:t>
      </w:r>
      <w:r>
        <w:rPr>
          <w:rFonts w:hint="eastAsia"/>
        </w:rPr>
        <w:t>信息。</w:t>
      </w:r>
    </w:p>
    <w:p w14:paraId="210F301B" w14:textId="77777777" w:rsidR="005B06E4" w:rsidRDefault="005B06E4" w:rsidP="005B06E4">
      <w:pPr>
        <w:ind w:firstLine="480"/>
      </w:pPr>
      <w:r>
        <w:rPr>
          <w:rFonts w:hint="eastAsia"/>
        </w:rPr>
        <w:t>消息体格式如下：</w:t>
      </w:r>
    </w:p>
    <w:tbl>
      <w:tblPr>
        <w:tblW w:w="9458" w:type="dxa"/>
        <w:tblInd w:w="103" w:type="dxa"/>
        <w:tblLayout w:type="fixed"/>
        <w:tblLook w:val="04A0" w:firstRow="1" w:lastRow="0" w:firstColumn="1" w:lastColumn="0" w:noHBand="0" w:noVBand="1"/>
      </w:tblPr>
      <w:tblGrid>
        <w:gridCol w:w="653"/>
        <w:gridCol w:w="703"/>
        <w:gridCol w:w="2193"/>
        <w:gridCol w:w="2126"/>
        <w:gridCol w:w="709"/>
        <w:gridCol w:w="851"/>
        <w:gridCol w:w="2223"/>
      </w:tblGrid>
      <w:tr w:rsidR="00301B14" w:rsidRPr="0030576E" w14:paraId="37844086" w14:textId="77777777" w:rsidTr="00D03E5B">
        <w:trPr>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5EB53F9E"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7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5678FF"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193" w:type="dxa"/>
            <w:tcBorders>
              <w:top w:val="single" w:sz="4" w:space="0" w:color="auto"/>
              <w:left w:val="nil"/>
              <w:bottom w:val="single" w:sz="4" w:space="0" w:color="auto"/>
              <w:right w:val="single" w:sz="4" w:space="0" w:color="auto"/>
            </w:tcBorders>
            <w:shd w:val="clear" w:color="000000" w:fill="D9D9D9"/>
            <w:noWrap/>
            <w:vAlign w:val="center"/>
            <w:hideMark/>
          </w:tcPr>
          <w:p w14:paraId="126CBE5C"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70CF7C3A"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62DDAEBC"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51" w:type="dxa"/>
            <w:tcBorders>
              <w:top w:val="single" w:sz="4" w:space="0" w:color="auto"/>
              <w:left w:val="nil"/>
              <w:bottom w:val="single" w:sz="4" w:space="0" w:color="auto"/>
              <w:right w:val="single" w:sz="4" w:space="0" w:color="auto"/>
            </w:tcBorders>
            <w:shd w:val="clear" w:color="000000" w:fill="D9D9D9"/>
            <w:noWrap/>
            <w:vAlign w:val="center"/>
            <w:hideMark/>
          </w:tcPr>
          <w:p w14:paraId="6D855143"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223" w:type="dxa"/>
            <w:tcBorders>
              <w:top w:val="single" w:sz="4" w:space="0" w:color="auto"/>
              <w:left w:val="nil"/>
              <w:bottom w:val="single" w:sz="4" w:space="0" w:color="auto"/>
              <w:right w:val="single" w:sz="4" w:space="0" w:color="auto"/>
            </w:tcBorders>
            <w:shd w:val="clear" w:color="000000" w:fill="D9D9D9"/>
            <w:noWrap/>
            <w:vAlign w:val="center"/>
            <w:hideMark/>
          </w:tcPr>
          <w:p w14:paraId="2E8B77EB" w14:textId="77777777" w:rsidR="00301B14" w:rsidRPr="0030576E" w:rsidRDefault="00301B14" w:rsidP="009E17B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644341" w:rsidRPr="0030576E" w14:paraId="28B639ED" w14:textId="77777777" w:rsidTr="00D03E5B">
        <w:tc>
          <w:tcPr>
            <w:tcW w:w="653" w:type="dxa"/>
            <w:tcBorders>
              <w:top w:val="nil"/>
              <w:left w:val="single" w:sz="4" w:space="0" w:color="auto"/>
              <w:bottom w:val="single" w:sz="4" w:space="0" w:color="auto"/>
              <w:right w:val="single" w:sz="4" w:space="0" w:color="auto"/>
            </w:tcBorders>
          </w:tcPr>
          <w:p w14:paraId="67AC1976"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059BA54"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2193" w:type="dxa"/>
            <w:tcBorders>
              <w:top w:val="nil"/>
              <w:left w:val="nil"/>
              <w:bottom w:val="single" w:sz="4" w:space="0" w:color="auto"/>
              <w:right w:val="single" w:sz="4" w:space="0" w:color="auto"/>
            </w:tcBorders>
            <w:shd w:val="clear" w:color="auto" w:fill="auto"/>
            <w:noWrap/>
            <w:vAlign w:val="center"/>
          </w:tcPr>
          <w:p w14:paraId="1D4E0907"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tcPr>
          <w:p w14:paraId="55BD0338"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14:paraId="4F316597"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3513416D"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hideMark/>
          </w:tcPr>
          <w:p w14:paraId="3EC1B7D5"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p>
        </w:tc>
      </w:tr>
      <w:tr w:rsidR="00644341" w:rsidRPr="004E5037" w14:paraId="34410346" w14:textId="77777777" w:rsidTr="00D03E5B">
        <w:tc>
          <w:tcPr>
            <w:tcW w:w="653" w:type="dxa"/>
            <w:tcBorders>
              <w:top w:val="nil"/>
              <w:left w:val="single" w:sz="4" w:space="0" w:color="auto"/>
              <w:bottom w:val="single" w:sz="4" w:space="0" w:color="auto"/>
              <w:right w:val="single" w:sz="4" w:space="0" w:color="auto"/>
            </w:tcBorders>
          </w:tcPr>
          <w:p w14:paraId="71D900E0" w14:textId="77777777" w:rsidR="00644341" w:rsidRPr="0030576E" w:rsidRDefault="00644341"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D039207"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0"/>
                <w:szCs w:val="20"/>
              </w:rPr>
              <w:t>M20</w:t>
            </w:r>
          </w:p>
        </w:tc>
        <w:tc>
          <w:tcPr>
            <w:tcW w:w="2193" w:type="dxa"/>
            <w:tcBorders>
              <w:top w:val="nil"/>
              <w:left w:val="nil"/>
              <w:bottom w:val="single" w:sz="4" w:space="0" w:color="auto"/>
              <w:right w:val="single" w:sz="4" w:space="0" w:color="auto"/>
            </w:tcBorders>
            <w:shd w:val="clear" w:color="auto" w:fill="auto"/>
            <w:noWrap/>
            <w:vAlign w:val="center"/>
          </w:tcPr>
          <w:p w14:paraId="7D05EBBC"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6731794A"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7006FE98"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1"/>
                <w:szCs w:val="21"/>
              </w:rPr>
              <w:t>M</w:t>
            </w:r>
          </w:p>
        </w:tc>
        <w:tc>
          <w:tcPr>
            <w:tcW w:w="851" w:type="dxa"/>
            <w:tcBorders>
              <w:top w:val="nil"/>
              <w:left w:val="nil"/>
              <w:bottom w:val="single" w:sz="4" w:space="0" w:color="auto"/>
              <w:right w:val="single" w:sz="4" w:space="0" w:color="auto"/>
            </w:tcBorders>
            <w:shd w:val="clear" w:color="auto" w:fill="auto"/>
            <w:noWrap/>
            <w:vAlign w:val="center"/>
          </w:tcPr>
          <w:p w14:paraId="576210F1"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6830D3FA" w14:textId="77777777" w:rsidR="00644341" w:rsidRPr="004E5037" w:rsidRDefault="00644341"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6CDD4072" w14:textId="77777777" w:rsidTr="00D03E5B">
        <w:tc>
          <w:tcPr>
            <w:tcW w:w="653" w:type="dxa"/>
            <w:tcBorders>
              <w:top w:val="nil"/>
              <w:left w:val="single" w:sz="4" w:space="0" w:color="auto"/>
              <w:bottom w:val="single" w:sz="4" w:space="0" w:color="auto"/>
              <w:right w:val="single" w:sz="4" w:space="0" w:color="auto"/>
            </w:tcBorders>
          </w:tcPr>
          <w:p w14:paraId="3D276C05"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C67E29F"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2193" w:type="dxa"/>
            <w:tcBorders>
              <w:top w:val="nil"/>
              <w:left w:val="nil"/>
              <w:bottom w:val="single" w:sz="4" w:space="0" w:color="auto"/>
              <w:right w:val="single" w:sz="4" w:space="0" w:color="auto"/>
            </w:tcBorders>
            <w:shd w:val="clear" w:color="auto" w:fill="auto"/>
            <w:noWrap/>
            <w:vAlign w:val="center"/>
          </w:tcPr>
          <w:p w14:paraId="286DA955"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1205E4DE"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0729DAF7"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6BC1DFB0" w14:textId="0D2218BA" w:rsidR="00096676" w:rsidRPr="004E5037" w:rsidRDefault="00A33426"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07AF585B" w14:textId="77777777" w:rsidR="00096676" w:rsidRPr="004E5037" w:rsidRDefault="00096676" w:rsidP="00227877">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41A26CF5" w14:textId="77777777" w:rsidTr="00227877">
        <w:tc>
          <w:tcPr>
            <w:tcW w:w="653" w:type="dxa"/>
            <w:tcBorders>
              <w:top w:val="nil"/>
              <w:left w:val="single" w:sz="4" w:space="0" w:color="auto"/>
              <w:bottom w:val="single" w:sz="4" w:space="0" w:color="auto"/>
              <w:right w:val="single" w:sz="4" w:space="0" w:color="auto"/>
            </w:tcBorders>
            <w:vAlign w:val="center"/>
          </w:tcPr>
          <w:p w14:paraId="7EFE47C0"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C139824"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2193" w:type="dxa"/>
            <w:tcBorders>
              <w:top w:val="nil"/>
              <w:left w:val="nil"/>
              <w:bottom w:val="single" w:sz="4" w:space="0" w:color="auto"/>
              <w:right w:val="single" w:sz="4" w:space="0" w:color="auto"/>
            </w:tcBorders>
            <w:shd w:val="clear" w:color="auto" w:fill="auto"/>
            <w:noWrap/>
            <w:vAlign w:val="center"/>
          </w:tcPr>
          <w:p w14:paraId="16C0A5FA"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77AC15E6"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1FD10D98"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32034F92"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4410553A"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取值：1-转出方、2-转入方，必填。</w:t>
            </w:r>
          </w:p>
        </w:tc>
      </w:tr>
      <w:tr w:rsidR="00096676" w:rsidRPr="004E5037" w14:paraId="5052CB21" w14:textId="77777777" w:rsidTr="00227877">
        <w:tc>
          <w:tcPr>
            <w:tcW w:w="653" w:type="dxa"/>
            <w:tcBorders>
              <w:top w:val="nil"/>
              <w:left w:val="single" w:sz="4" w:space="0" w:color="auto"/>
              <w:bottom w:val="single" w:sz="4" w:space="0" w:color="auto"/>
              <w:right w:val="single" w:sz="4" w:space="0" w:color="auto"/>
            </w:tcBorders>
            <w:vAlign w:val="center"/>
          </w:tcPr>
          <w:p w14:paraId="0F3AD982"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FB71648"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2193" w:type="dxa"/>
            <w:tcBorders>
              <w:top w:val="nil"/>
              <w:left w:val="nil"/>
              <w:bottom w:val="single" w:sz="4" w:space="0" w:color="auto"/>
              <w:right w:val="single" w:sz="4" w:space="0" w:color="auto"/>
            </w:tcBorders>
            <w:shd w:val="clear" w:color="auto" w:fill="auto"/>
            <w:noWrap/>
            <w:vAlign w:val="center"/>
          </w:tcPr>
          <w:p w14:paraId="0DDEC1FE"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35C4EE16"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5EEEA066"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038C642A"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3BEB6371" w14:textId="77777777" w:rsidR="00096676" w:rsidRPr="004E5037" w:rsidRDefault="00096676"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5CB0787D" w14:textId="77777777" w:rsidTr="00227877">
        <w:tc>
          <w:tcPr>
            <w:tcW w:w="653" w:type="dxa"/>
            <w:tcBorders>
              <w:top w:val="nil"/>
              <w:left w:val="single" w:sz="4" w:space="0" w:color="auto"/>
              <w:bottom w:val="single" w:sz="4" w:space="0" w:color="auto"/>
              <w:right w:val="single" w:sz="4" w:space="0" w:color="auto"/>
            </w:tcBorders>
            <w:vAlign w:val="center"/>
          </w:tcPr>
          <w:p w14:paraId="13478C1B"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AD6967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2193" w:type="dxa"/>
            <w:tcBorders>
              <w:top w:val="nil"/>
              <w:left w:val="nil"/>
              <w:bottom w:val="single" w:sz="4" w:space="0" w:color="auto"/>
              <w:right w:val="single" w:sz="4" w:space="0" w:color="auto"/>
            </w:tcBorders>
            <w:shd w:val="clear" w:color="auto" w:fill="auto"/>
            <w:noWrap/>
            <w:vAlign w:val="center"/>
          </w:tcPr>
          <w:p w14:paraId="55581978"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2FD5E530"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BC63F0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3F6D9CA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6B20999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096676" w:rsidRPr="004E5037" w14:paraId="48EFFD25" w14:textId="77777777" w:rsidTr="00D03E5B">
        <w:tc>
          <w:tcPr>
            <w:tcW w:w="653" w:type="dxa"/>
            <w:tcBorders>
              <w:top w:val="nil"/>
              <w:left w:val="single" w:sz="4" w:space="0" w:color="auto"/>
              <w:bottom w:val="single" w:sz="4" w:space="0" w:color="auto"/>
              <w:right w:val="single" w:sz="4" w:space="0" w:color="auto"/>
            </w:tcBorders>
          </w:tcPr>
          <w:p w14:paraId="13C5BD03"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3F0DEE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2193" w:type="dxa"/>
            <w:tcBorders>
              <w:top w:val="nil"/>
              <w:left w:val="nil"/>
              <w:bottom w:val="single" w:sz="4" w:space="0" w:color="auto"/>
              <w:right w:val="single" w:sz="4" w:space="0" w:color="auto"/>
            </w:tcBorders>
            <w:shd w:val="clear" w:color="auto" w:fill="auto"/>
            <w:noWrap/>
            <w:vAlign w:val="center"/>
          </w:tcPr>
          <w:p w14:paraId="6AA504D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57B75E4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vAlign w:val="center"/>
          </w:tcPr>
          <w:p w14:paraId="30A9CB0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7CDD91B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5B2C2E1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451EC204" w14:textId="77777777" w:rsidTr="00D03E5B">
        <w:tc>
          <w:tcPr>
            <w:tcW w:w="653" w:type="dxa"/>
            <w:tcBorders>
              <w:top w:val="nil"/>
              <w:left w:val="single" w:sz="4" w:space="0" w:color="auto"/>
              <w:bottom w:val="single" w:sz="4" w:space="0" w:color="auto"/>
              <w:right w:val="single" w:sz="4" w:space="0" w:color="auto"/>
            </w:tcBorders>
          </w:tcPr>
          <w:p w14:paraId="39CF4C6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0B3150F"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K80</w:t>
            </w:r>
          </w:p>
        </w:tc>
        <w:tc>
          <w:tcPr>
            <w:tcW w:w="2193" w:type="dxa"/>
            <w:tcBorders>
              <w:top w:val="nil"/>
              <w:left w:val="nil"/>
              <w:bottom w:val="single" w:sz="4" w:space="0" w:color="auto"/>
              <w:right w:val="single" w:sz="4" w:space="0" w:color="auto"/>
            </w:tcBorders>
            <w:shd w:val="clear" w:color="auto" w:fill="auto"/>
            <w:noWrap/>
            <w:vAlign w:val="center"/>
          </w:tcPr>
          <w:p w14:paraId="513BD423"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transferNo</w:t>
            </w:r>
          </w:p>
        </w:tc>
        <w:tc>
          <w:tcPr>
            <w:tcW w:w="2126" w:type="dxa"/>
            <w:tcBorders>
              <w:top w:val="nil"/>
              <w:left w:val="nil"/>
              <w:bottom w:val="single" w:sz="4" w:space="0" w:color="auto"/>
              <w:right w:val="single" w:sz="4" w:space="0" w:color="auto"/>
            </w:tcBorders>
            <w:shd w:val="clear" w:color="auto" w:fill="auto"/>
            <w:noWrap/>
            <w:vAlign w:val="center"/>
          </w:tcPr>
          <w:p w14:paraId="7F462DEF"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库存划转编号</w:t>
            </w:r>
          </w:p>
        </w:tc>
        <w:tc>
          <w:tcPr>
            <w:tcW w:w="709" w:type="dxa"/>
            <w:tcBorders>
              <w:top w:val="nil"/>
              <w:left w:val="nil"/>
              <w:bottom w:val="single" w:sz="4" w:space="0" w:color="auto"/>
              <w:right w:val="single" w:sz="4" w:space="0" w:color="auto"/>
            </w:tcBorders>
            <w:shd w:val="clear" w:color="auto" w:fill="auto"/>
            <w:vAlign w:val="center"/>
          </w:tcPr>
          <w:p w14:paraId="425D274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851" w:type="dxa"/>
            <w:tcBorders>
              <w:top w:val="nil"/>
              <w:left w:val="nil"/>
              <w:bottom w:val="single" w:sz="4" w:space="0" w:color="auto"/>
              <w:right w:val="single" w:sz="4" w:space="0" w:color="auto"/>
            </w:tcBorders>
            <w:shd w:val="clear" w:color="auto" w:fill="auto"/>
            <w:noWrap/>
            <w:vAlign w:val="center"/>
          </w:tcPr>
          <w:p w14:paraId="0AB7C52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4713292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13AEACA4" w14:textId="77777777" w:rsidTr="00D03E5B">
        <w:tc>
          <w:tcPr>
            <w:tcW w:w="653" w:type="dxa"/>
            <w:tcBorders>
              <w:top w:val="nil"/>
              <w:left w:val="single" w:sz="4" w:space="0" w:color="auto"/>
              <w:bottom w:val="single" w:sz="4" w:space="0" w:color="auto"/>
              <w:right w:val="single" w:sz="4" w:space="0" w:color="auto"/>
            </w:tcBorders>
          </w:tcPr>
          <w:p w14:paraId="4805EF2A"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6B504B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2193" w:type="dxa"/>
            <w:tcBorders>
              <w:top w:val="nil"/>
              <w:left w:val="nil"/>
              <w:bottom w:val="single" w:sz="4" w:space="0" w:color="auto"/>
              <w:right w:val="single" w:sz="4" w:space="0" w:color="auto"/>
            </w:tcBorders>
            <w:shd w:val="clear" w:color="auto" w:fill="auto"/>
            <w:noWrap/>
            <w:vAlign w:val="center"/>
          </w:tcPr>
          <w:p w14:paraId="0981930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4AF24B22"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4C393E2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shd w:val="clear" w:color="auto" w:fill="auto"/>
            <w:noWrap/>
            <w:vAlign w:val="center"/>
          </w:tcPr>
          <w:p w14:paraId="4B12401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223" w:type="dxa"/>
            <w:tcBorders>
              <w:top w:val="nil"/>
              <w:left w:val="nil"/>
              <w:bottom w:val="single" w:sz="4" w:space="0" w:color="auto"/>
              <w:right w:val="single" w:sz="4" w:space="0" w:color="auto"/>
            </w:tcBorders>
            <w:shd w:val="clear" w:color="auto" w:fill="auto"/>
            <w:noWrap/>
            <w:vAlign w:val="center"/>
          </w:tcPr>
          <w:p w14:paraId="1631E86F"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096676" w:rsidRPr="004E5037" w14:paraId="2B1FB653" w14:textId="77777777" w:rsidTr="00D03E5B">
        <w:tc>
          <w:tcPr>
            <w:tcW w:w="653" w:type="dxa"/>
            <w:tcBorders>
              <w:top w:val="nil"/>
              <w:left w:val="single" w:sz="4" w:space="0" w:color="auto"/>
              <w:bottom w:val="single" w:sz="4" w:space="0" w:color="auto"/>
              <w:right w:val="single" w:sz="4" w:space="0" w:color="auto"/>
            </w:tcBorders>
          </w:tcPr>
          <w:p w14:paraId="2F21B98A"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BD7B22F"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K95</w:t>
            </w:r>
          </w:p>
        </w:tc>
        <w:tc>
          <w:tcPr>
            <w:tcW w:w="2193" w:type="dxa"/>
            <w:tcBorders>
              <w:top w:val="nil"/>
              <w:left w:val="nil"/>
              <w:bottom w:val="single" w:sz="4" w:space="0" w:color="auto"/>
              <w:right w:val="single" w:sz="4" w:space="0" w:color="auto"/>
            </w:tcBorders>
            <w:shd w:val="clear" w:color="auto" w:fill="auto"/>
            <w:noWrap/>
            <w:vAlign w:val="center"/>
          </w:tcPr>
          <w:p w14:paraId="5CDB80C0" w14:textId="77777777" w:rsidR="00096676"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[applyDetailInfoData]</w:t>
            </w:r>
          </w:p>
        </w:tc>
        <w:tc>
          <w:tcPr>
            <w:tcW w:w="2126" w:type="dxa"/>
            <w:tcBorders>
              <w:top w:val="nil"/>
              <w:left w:val="nil"/>
              <w:bottom w:val="single" w:sz="4" w:space="0" w:color="auto"/>
              <w:right w:val="single" w:sz="4" w:space="0" w:color="auto"/>
            </w:tcBorders>
            <w:shd w:val="clear" w:color="auto" w:fill="auto"/>
            <w:noWrap/>
            <w:vAlign w:val="center"/>
          </w:tcPr>
          <w:p w14:paraId="6BE7311F"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库存划转信息数据</w:t>
            </w:r>
          </w:p>
        </w:tc>
        <w:tc>
          <w:tcPr>
            <w:tcW w:w="709" w:type="dxa"/>
            <w:tcBorders>
              <w:top w:val="nil"/>
              <w:left w:val="nil"/>
              <w:bottom w:val="single" w:sz="4" w:space="0" w:color="auto"/>
              <w:right w:val="single" w:sz="4" w:space="0" w:color="auto"/>
            </w:tcBorders>
            <w:shd w:val="clear" w:color="auto" w:fill="auto"/>
            <w:vAlign w:val="center"/>
          </w:tcPr>
          <w:p w14:paraId="1F545744"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01A49FDA"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23952100"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096676" w:rsidRPr="004E5037" w14:paraId="05174971" w14:textId="77777777" w:rsidTr="00D03E5B">
        <w:tc>
          <w:tcPr>
            <w:tcW w:w="653" w:type="dxa"/>
            <w:tcBorders>
              <w:top w:val="nil"/>
              <w:left w:val="single" w:sz="4" w:space="0" w:color="auto"/>
              <w:bottom w:val="single" w:sz="4" w:space="0" w:color="auto"/>
              <w:right w:val="single" w:sz="4" w:space="0" w:color="auto"/>
            </w:tcBorders>
          </w:tcPr>
          <w:p w14:paraId="7AA24B6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F33AE4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2193" w:type="dxa"/>
            <w:tcBorders>
              <w:top w:val="nil"/>
              <w:left w:val="nil"/>
              <w:bottom w:val="single" w:sz="4" w:space="0" w:color="auto"/>
              <w:right w:val="single" w:sz="4" w:space="0" w:color="auto"/>
            </w:tcBorders>
            <w:shd w:val="clear" w:color="auto" w:fill="auto"/>
            <w:noWrap/>
            <w:vAlign w:val="center"/>
          </w:tcPr>
          <w:p w14:paraId="3CB1EC2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10BC7E04"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库存划转信息</w:t>
            </w:r>
          </w:p>
        </w:tc>
        <w:tc>
          <w:tcPr>
            <w:tcW w:w="709" w:type="dxa"/>
            <w:tcBorders>
              <w:top w:val="nil"/>
              <w:left w:val="nil"/>
              <w:bottom w:val="single" w:sz="4" w:space="0" w:color="auto"/>
              <w:right w:val="single" w:sz="4" w:space="0" w:color="auto"/>
            </w:tcBorders>
            <w:shd w:val="clear" w:color="auto" w:fill="auto"/>
            <w:vAlign w:val="center"/>
          </w:tcPr>
          <w:p w14:paraId="2A3B12A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74686A7"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c>
          <w:tcPr>
            <w:tcW w:w="2223" w:type="dxa"/>
            <w:tcBorders>
              <w:top w:val="nil"/>
              <w:left w:val="nil"/>
              <w:bottom w:val="single" w:sz="4" w:space="0" w:color="auto"/>
              <w:right w:val="single" w:sz="4" w:space="0" w:color="auto"/>
            </w:tcBorders>
            <w:shd w:val="clear" w:color="auto" w:fill="auto"/>
            <w:noWrap/>
          </w:tcPr>
          <w:p w14:paraId="27A8782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p>
        </w:tc>
      </w:tr>
      <w:tr w:rsidR="00DE39BE" w:rsidRPr="004E5037" w14:paraId="26541683" w14:textId="77777777" w:rsidTr="00D03E5B">
        <w:tc>
          <w:tcPr>
            <w:tcW w:w="653" w:type="dxa"/>
            <w:tcBorders>
              <w:top w:val="nil"/>
              <w:left w:val="single" w:sz="4" w:space="0" w:color="auto"/>
              <w:bottom w:val="single" w:sz="4" w:space="0" w:color="auto"/>
              <w:right w:val="single" w:sz="4" w:space="0" w:color="auto"/>
            </w:tcBorders>
          </w:tcPr>
          <w:p w14:paraId="6969278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21E37B8"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K80</w:t>
            </w:r>
          </w:p>
        </w:tc>
        <w:tc>
          <w:tcPr>
            <w:tcW w:w="2193" w:type="dxa"/>
            <w:tcBorders>
              <w:top w:val="nil"/>
              <w:left w:val="nil"/>
              <w:bottom w:val="single" w:sz="4" w:space="0" w:color="auto"/>
              <w:right w:val="single" w:sz="4" w:space="0" w:color="auto"/>
            </w:tcBorders>
            <w:shd w:val="clear" w:color="auto" w:fill="auto"/>
            <w:noWrap/>
            <w:vAlign w:val="center"/>
          </w:tcPr>
          <w:p w14:paraId="5C4C40DE"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transferNo</w:t>
            </w:r>
          </w:p>
        </w:tc>
        <w:tc>
          <w:tcPr>
            <w:tcW w:w="2126" w:type="dxa"/>
            <w:tcBorders>
              <w:top w:val="nil"/>
              <w:left w:val="nil"/>
              <w:bottom w:val="single" w:sz="4" w:space="0" w:color="auto"/>
              <w:right w:val="single" w:sz="4" w:space="0" w:color="auto"/>
            </w:tcBorders>
            <w:shd w:val="clear" w:color="auto" w:fill="auto"/>
            <w:noWrap/>
            <w:vAlign w:val="center"/>
          </w:tcPr>
          <w:p w14:paraId="7461793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库存划转编号</w:t>
            </w:r>
          </w:p>
        </w:tc>
        <w:tc>
          <w:tcPr>
            <w:tcW w:w="709" w:type="dxa"/>
            <w:tcBorders>
              <w:top w:val="nil"/>
              <w:left w:val="nil"/>
              <w:bottom w:val="single" w:sz="4" w:space="0" w:color="auto"/>
              <w:right w:val="single" w:sz="4" w:space="0" w:color="auto"/>
            </w:tcBorders>
            <w:shd w:val="clear" w:color="auto" w:fill="auto"/>
            <w:vAlign w:val="center"/>
          </w:tcPr>
          <w:p w14:paraId="5A74FBE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54F1296E"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42CF509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096676" w:rsidRPr="004E5037" w14:paraId="53827766" w14:textId="77777777" w:rsidTr="00D03E5B">
        <w:tc>
          <w:tcPr>
            <w:tcW w:w="653" w:type="dxa"/>
            <w:tcBorders>
              <w:top w:val="nil"/>
              <w:left w:val="single" w:sz="4" w:space="0" w:color="auto"/>
              <w:bottom w:val="single" w:sz="4" w:space="0" w:color="auto"/>
              <w:right w:val="single" w:sz="4" w:space="0" w:color="auto"/>
            </w:tcBorders>
          </w:tcPr>
          <w:p w14:paraId="02F06F0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CDFB49C"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2193" w:type="dxa"/>
            <w:tcBorders>
              <w:top w:val="nil"/>
              <w:left w:val="nil"/>
              <w:bottom w:val="single" w:sz="4" w:space="0" w:color="auto"/>
              <w:right w:val="single" w:sz="4" w:space="0" w:color="auto"/>
            </w:tcBorders>
            <w:shd w:val="clear" w:color="auto" w:fill="auto"/>
            <w:noWrap/>
            <w:vAlign w:val="center"/>
          </w:tcPr>
          <w:p w14:paraId="0D209B72"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36F81591"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vAlign w:val="center"/>
          </w:tcPr>
          <w:p w14:paraId="66603B82"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14D7D048"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365E1CC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096676" w:rsidRPr="004E5037" w14:paraId="3F0884D0" w14:textId="77777777" w:rsidTr="00D03E5B">
        <w:tc>
          <w:tcPr>
            <w:tcW w:w="653" w:type="dxa"/>
            <w:tcBorders>
              <w:top w:val="nil"/>
              <w:left w:val="single" w:sz="4" w:space="0" w:color="auto"/>
              <w:bottom w:val="single" w:sz="4" w:space="0" w:color="auto"/>
              <w:right w:val="single" w:sz="4" w:space="0" w:color="auto"/>
            </w:tcBorders>
          </w:tcPr>
          <w:p w14:paraId="4F2B68FC"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F6758B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2193" w:type="dxa"/>
            <w:tcBorders>
              <w:top w:val="nil"/>
              <w:left w:val="nil"/>
              <w:bottom w:val="single" w:sz="4" w:space="0" w:color="auto"/>
              <w:right w:val="single" w:sz="4" w:space="0" w:color="auto"/>
            </w:tcBorders>
            <w:shd w:val="clear" w:color="auto" w:fill="auto"/>
            <w:noWrap/>
            <w:vAlign w:val="center"/>
          </w:tcPr>
          <w:p w14:paraId="4AC38E7E"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4B3E5715"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交易日期</w:t>
            </w:r>
          </w:p>
        </w:tc>
        <w:tc>
          <w:tcPr>
            <w:tcW w:w="709" w:type="dxa"/>
            <w:tcBorders>
              <w:top w:val="nil"/>
              <w:left w:val="nil"/>
              <w:bottom w:val="single" w:sz="4" w:space="0" w:color="auto"/>
              <w:right w:val="single" w:sz="4" w:space="0" w:color="auto"/>
            </w:tcBorders>
            <w:shd w:val="clear" w:color="auto" w:fill="auto"/>
            <w:vAlign w:val="center"/>
          </w:tcPr>
          <w:p w14:paraId="319F9C44"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533ABC2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0F515A79" w14:textId="77777777" w:rsidR="00096676" w:rsidRPr="004E5037" w:rsidRDefault="00096676"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2E311A" w:rsidRPr="004E5037" w14:paraId="76912E4E" w14:textId="77777777" w:rsidTr="00D03E5B">
        <w:tc>
          <w:tcPr>
            <w:tcW w:w="653" w:type="dxa"/>
            <w:tcBorders>
              <w:top w:val="nil"/>
              <w:left w:val="single" w:sz="4" w:space="0" w:color="auto"/>
              <w:bottom w:val="single" w:sz="4" w:space="0" w:color="auto"/>
              <w:right w:val="single" w:sz="4" w:space="0" w:color="auto"/>
            </w:tcBorders>
          </w:tcPr>
          <w:p w14:paraId="44DBE386"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2B45BDA"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2193" w:type="dxa"/>
            <w:tcBorders>
              <w:top w:val="nil"/>
              <w:left w:val="nil"/>
              <w:bottom w:val="single" w:sz="4" w:space="0" w:color="auto"/>
              <w:right w:val="single" w:sz="4" w:space="0" w:color="auto"/>
            </w:tcBorders>
            <w:shd w:val="clear" w:color="auto" w:fill="auto"/>
            <w:noWrap/>
            <w:vAlign w:val="center"/>
          </w:tcPr>
          <w:p w14:paraId="1C34A1AC"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2A2B1768"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522DB50A"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E872CAE"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62C9E633" w14:textId="77777777" w:rsidR="002E311A" w:rsidRPr="004E5037" w:rsidRDefault="002E311A"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27D83E1D" w14:textId="77777777" w:rsidTr="00D03E5B">
        <w:tc>
          <w:tcPr>
            <w:tcW w:w="653" w:type="dxa"/>
            <w:tcBorders>
              <w:top w:val="nil"/>
              <w:left w:val="single" w:sz="4" w:space="0" w:color="auto"/>
              <w:bottom w:val="single" w:sz="4" w:space="0" w:color="auto"/>
              <w:right w:val="single" w:sz="4" w:space="0" w:color="auto"/>
            </w:tcBorders>
          </w:tcPr>
          <w:p w14:paraId="3AAA693C"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694093A"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2193" w:type="dxa"/>
            <w:tcBorders>
              <w:top w:val="nil"/>
              <w:left w:val="nil"/>
              <w:bottom w:val="single" w:sz="4" w:space="0" w:color="auto"/>
              <w:right w:val="single" w:sz="4" w:space="0" w:color="auto"/>
            </w:tcBorders>
            <w:shd w:val="clear" w:color="auto" w:fill="auto"/>
            <w:noWrap/>
            <w:vAlign w:val="center"/>
          </w:tcPr>
          <w:p w14:paraId="6832B528"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7C5CBD7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0CDE24DA"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41387AC3"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2ECA7431"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56D240C" w14:textId="77777777" w:rsidTr="00D03E5B">
        <w:tc>
          <w:tcPr>
            <w:tcW w:w="653" w:type="dxa"/>
            <w:tcBorders>
              <w:top w:val="nil"/>
              <w:left w:val="single" w:sz="4" w:space="0" w:color="auto"/>
              <w:bottom w:val="single" w:sz="4" w:space="0" w:color="auto"/>
              <w:right w:val="single" w:sz="4" w:space="0" w:color="auto"/>
            </w:tcBorders>
          </w:tcPr>
          <w:p w14:paraId="2DD3AEDC"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CE7FCF9"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2193" w:type="dxa"/>
            <w:tcBorders>
              <w:top w:val="nil"/>
              <w:left w:val="nil"/>
              <w:bottom w:val="single" w:sz="4" w:space="0" w:color="auto"/>
              <w:right w:val="single" w:sz="4" w:space="0" w:color="auto"/>
            </w:tcBorders>
            <w:shd w:val="clear" w:color="auto" w:fill="auto"/>
            <w:noWrap/>
            <w:vAlign w:val="center"/>
          </w:tcPr>
          <w:p w14:paraId="5AE0A822"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779F0BB9"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vAlign w:val="center"/>
          </w:tcPr>
          <w:p w14:paraId="2B919D3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0C48F4C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65E2B601"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6188A75B" w14:textId="77777777" w:rsidTr="00D03E5B">
        <w:tc>
          <w:tcPr>
            <w:tcW w:w="653" w:type="dxa"/>
            <w:tcBorders>
              <w:top w:val="nil"/>
              <w:left w:val="single" w:sz="4" w:space="0" w:color="auto"/>
              <w:bottom w:val="single" w:sz="4" w:space="0" w:color="auto"/>
              <w:right w:val="single" w:sz="4" w:space="0" w:color="auto"/>
            </w:tcBorders>
          </w:tcPr>
          <w:p w14:paraId="070CB87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E0DEB2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2193" w:type="dxa"/>
            <w:tcBorders>
              <w:top w:val="nil"/>
              <w:left w:val="nil"/>
              <w:bottom w:val="single" w:sz="4" w:space="0" w:color="auto"/>
              <w:right w:val="single" w:sz="4" w:space="0" w:color="auto"/>
            </w:tcBorders>
            <w:shd w:val="clear" w:color="auto" w:fill="auto"/>
            <w:noWrap/>
            <w:vAlign w:val="center"/>
          </w:tcPr>
          <w:p w14:paraId="4703E26E"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7B1281EE"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100F7DDA"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D5BC75F"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04FC63A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8679EF8" w14:textId="77777777" w:rsidTr="00D03E5B">
        <w:tc>
          <w:tcPr>
            <w:tcW w:w="653" w:type="dxa"/>
            <w:tcBorders>
              <w:top w:val="nil"/>
              <w:left w:val="single" w:sz="4" w:space="0" w:color="auto"/>
              <w:bottom w:val="single" w:sz="4" w:space="0" w:color="auto"/>
              <w:right w:val="single" w:sz="4" w:space="0" w:color="auto"/>
            </w:tcBorders>
          </w:tcPr>
          <w:p w14:paraId="5289412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69528A4"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2193" w:type="dxa"/>
            <w:tcBorders>
              <w:top w:val="nil"/>
              <w:left w:val="nil"/>
              <w:bottom w:val="single" w:sz="4" w:space="0" w:color="auto"/>
              <w:right w:val="single" w:sz="4" w:space="0" w:color="auto"/>
            </w:tcBorders>
            <w:shd w:val="clear" w:color="auto" w:fill="auto"/>
            <w:noWrap/>
            <w:vAlign w:val="center"/>
          </w:tcPr>
          <w:p w14:paraId="5345139D"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1C0E479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交易对手方席位名称</w:t>
            </w:r>
          </w:p>
        </w:tc>
        <w:tc>
          <w:tcPr>
            <w:tcW w:w="709" w:type="dxa"/>
            <w:tcBorders>
              <w:top w:val="nil"/>
              <w:left w:val="nil"/>
              <w:bottom w:val="single" w:sz="4" w:space="0" w:color="auto"/>
              <w:right w:val="single" w:sz="4" w:space="0" w:color="auto"/>
            </w:tcBorders>
            <w:shd w:val="clear" w:color="auto" w:fill="auto"/>
            <w:vAlign w:val="center"/>
          </w:tcPr>
          <w:p w14:paraId="6ADCAE9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2F21B43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3B0A623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7BA71815" w14:textId="77777777" w:rsidTr="00D03E5B">
        <w:tc>
          <w:tcPr>
            <w:tcW w:w="653" w:type="dxa"/>
            <w:tcBorders>
              <w:top w:val="nil"/>
              <w:left w:val="single" w:sz="4" w:space="0" w:color="auto"/>
              <w:bottom w:val="single" w:sz="4" w:space="0" w:color="auto"/>
              <w:right w:val="single" w:sz="4" w:space="0" w:color="auto"/>
            </w:tcBorders>
          </w:tcPr>
          <w:p w14:paraId="087119D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5FA2EB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2193" w:type="dxa"/>
            <w:tcBorders>
              <w:top w:val="nil"/>
              <w:left w:val="nil"/>
              <w:bottom w:val="single" w:sz="4" w:space="0" w:color="auto"/>
              <w:right w:val="single" w:sz="4" w:space="0" w:color="auto"/>
            </w:tcBorders>
            <w:shd w:val="clear" w:color="auto" w:fill="auto"/>
            <w:noWrap/>
            <w:vAlign w:val="center"/>
          </w:tcPr>
          <w:p w14:paraId="19DE1C5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78F2CA2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154297C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6C69F1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7CD111D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5292DBD" w14:textId="77777777" w:rsidTr="00D03E5B">
        <w:tc>
          <w:tcPr>
            <w:tcW w:w="653" w:type="dxa"/>
            <w:tcBorders>
              <w:top w:val="nil"/>
              <w:left w:val="single" w:sz="4" w:space="0" w:color="auto"/>
              <w:bottom w:val="single" w:sz="4" w:space="0" w:color="auto"/>
              <w:right w:val="single" w:sz="4" w:space="0" w:color="auto"/>
            </w:tcBorders>
          </w:tcPr>
          <w:p w14:paraId="5453E4E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18039F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T82</w:t>
            </w:r>
          </w:p>
        </w:tc>
        <w:tc>
          <w:tcPr>
            <w:tcW w:w="2193" w:type="dxa"/>
            <w:tcBorders>
              <w:top w:val="nil"/>
              <w:left w:val="nil"/>
              <w:bottom w:val="single" w:sz="4" w:space="0" w:color="auto"/>
              <w:right w:val="single" w:sz="4" w:space="0" w:color="auto"/>
            </w:tcBorders>
            <w:shd w:val="clear" w:color="auto" w:fill="auto"/>
            <w:noWrap/>
            <w:vAlign w:val="center"/>
          </w:tcPr>
          <w:p w14:paraId="1F3CBBB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source</w:t>
            </w:r>
          </w:p>
        </w:tc>
        <w:tc>
          <w:tcPr>
            <w:tcW w:w="2126" w:type="dxa"/>
            <w:tcBorders>
              <w:top w:val="nil"/>
              <w:left w:val="nil"/>
              <w:bottom w:val="single" w:sz="4" w:space="0" w:color="auto"/>
              <w:right w:val="single" w:sz="4" w:space="0" w:color="auto"/>
            </w:tcBorders>
            <w:shd w:val="clear" w:color="auto" w:fill="auto"/>
            <w:noWrap/>
            <w:vAlign w:val="center"/>
          </w:tcPr>
          <w:p w14:paraId="77F9D5B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14:paraId="4688817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7DDC27E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01F4533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6243C02" w14:textId="77777777" w:rsidTr="00D03E5B">
        <w:tc>
          <w:tcPr>
            <w:tcW w:w="653" w:type="dxa"/>
            <w:tcBorders>
              <w:top w:val="nil"/>
              <w:left w:val="single" w:sz="4" w:space="0" w:color="auto"/>
              <w:bottom w:val="single" w:sz="4" w:space="0" w:color="auto"/>
              <w:right w:val="single" w:sz="4" w:space="0" w:color="auto"/>
            </w:tcBorders>
          </w:tcPr>
          <w:p w14:paraId="67CC6D7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88FB1B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w:t>
            </w:r>
            <w:r w:rsidRPr="004E5037">
              <w:rPr>
                <w:rFonts w:ascii="宋体" w:eastAsia="宋体" w:hAnsi="宋体" w:cs="宋体" w:hint="eastAsia"/>
                <w:color w:val="000000"/>
                <w:kern w:val="0"/>
                <w:sz w:val="20"/>
                <w:szCs w:val="20"/>
              </w:rPr>
              <w:t>00</w:t>
            </w:r>
          </w:p>
        </w:tc>
        <w:tc>
          <w:tcPr>
            <w:tcW w:w="2193" w:type="dxa"/>
            <w:tcBorders>
              <w:top w:val="nil"/>
              <w:left w:val="nil"/>
              <w:bottom w:val="single" w:sz="4" w:space="0" w:color="auto"/>
              <w:right w:val="single" w:sz="4" w:space="0" w:color="auto"/>
            </w:tcBorders>
            <w:shd w:val="clear" w:color="auto" w:fill="auto"/>
            <w:noWrap/>
            <w:vAlign w:val="center"/>
          </w:tcPr>
          <w:p w14:paraId="2BA08FC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tcPr>
          <w:p w14:paraId="49B8427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vAlign w:val="center"/>
          </w:tcPr>
          <w:p w14:paraId="3CD9ED0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0F65EDD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54615C7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12DAE9D" w14:textId="77777777" w:rsidTr="00D03E5B">
        <w:tc>
          <w:tcPr>
            <w:tcW w:w="653" w:type="dxa"/>
            <w:tcBorders>
              <w:top w:val="nil"/>
              <w:left w:val="single" w:sz="4" w:space="0" w:color="auto"/>
              <w:bottom w:val="single" w:sz="4" w:space="0" w:color="auto"/>
              <w:right w:val="single" w:sz="4" w:space="0" w:color="auto"/>
            </w:tcBorders>
          </w:tcPr>
          <w:p w14:paraId="271EF437"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98BB38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2193" w:type="dxa"/>
            <w:tcBorders>
              <w:top w:val="nil"/>
              <w:left w:val="nil"/>
              <w:bottom w:val="single" w:sz="4" w:space="0" w:color="auto"/>
              <w:right w:val="single" w:sz="4" w:space="0" w:color="auto"/>
            </w:tcBorders>
            <w:shd w:val="clear" w:color="auto" w:fill="auto"/>
            <w:noWrap/>
            <w:vAlign w:val="center"/>
          </w:tcPr>
          <w:p w14:paraId="2F72275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hideMark/>
          </w:tcPr>
          <w:p w14:paraId="495B24E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划转交割品种明细数据</w:t>
            </w:r>
          </w:p>
        </w:tc>
        <w:tc>
          <w:tcPr>
            <w:tcW w:w="709" w:type="dxa"/>
            <w:tcBorders>
              <w:top w:val="nil"/>
              <w:left w:val="nil"/>
              <w:bottom w:val="single" w:sz="4" w:space="0" w:color="auto"/>
              <w:right w:val="single" w:sz="4" w:space="0" w:color="auto"/>
            </w:tcBorders>
            <w:shd w:val="clear" w:color="auto" w:fill="auto"/>
            <w:vAlign w:val="center"/>
          </w:tcPr>
          <w:p w14:paraId="48A3303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77CC12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hideMark/>
          </w:tcPr>
          <w:p w14:paraId="480C0BCE"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07480C95" w14:textId="77777777" w:rsidTr="00860B23">
        <w:tc>
          <w:tcPr>
            <w:tcW w:w="653" w:type="dxa"/>
            <w:tcBorders>
              <w:top w:val="nil"/>
              <w:left w:val="single" w:sz="4" w:space="0" w:color="auto"/>
              <w:bottom w:val="single" w:sz="4" w:space="0" w:color="auto"/>
              <w:right w:val="single" w:sz="4" w:space="0" w:color="auto"/>
            </w:tcBorders>
          </w:tcPr>
          <w:p w14:paraId="2090692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F1F6FEF"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2193" w:type="dxa"/>
            <w:tcBorders>
              <w:top w:val="nil"/>
              <w:left w:val="nil"/>
              <w:bottom w:val="single" w:sz="4" w:space="0" w:color="auto"/>
              <w:right w:val="single" w:sz="4" w:space="0" w:color="auto"/>
            </w:tcBorders>
            <w:shd w:val="clear" w:color="auto" w:fill="auto"/>
            <w:noWrap/>
            <w:vAlign w:val="center"/>
          </w:tcPr>
          <w:p w14:paraId="54161172"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6DA8124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划转交割品种明细</w:t>
            </w:r>
          </w:p>
        </w:tc>
        <w:tc>
          <w:tcPr>
            <w:tcW w:w="709" w:type="dxa"/>
            <w:tcBorders>
              <w:top w:val="nil"/>
              <w:left w:val="nil"/>
              <w:bottom w:val="single" w:sz="4" w:space="0" w:color="auto"/>
              <w:right w:val="single" w:sz="4" w:space="0" w:color="auto"/>
            </w:tcBorders>
            <w:shd w:val="clear" w:color="auto" w:fill="auto"/>
            <w:vAlign w:val="center"/>
          </w:tcPr>
          <w:p w14:paraId="63D26C7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851" w:type="dxa"/>
            <w:tcBorders>
              <w:top w:val="nil"/>
              <w:left w:val="nil"/>
              <w:bottom w:val="single" w:sz="4" w:space="0" w:color="auto"/>
              <w:right w:val="single" w:sz="4" w:space="0" w:color="auto"/>
            </w:tcBorders>
            <w:shd w:val="clear" w:color="auto" w:fill="auto"/>
            <w:noWrap/>
            <w:vAlign w:val="center"/>
          </w:tcPr>
          <w:p w14:paraId="1A98B587"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c>
          <w:tcPr>
            <w:tcW w:w="2223" w:type="dxa"/>
            <w:tcBorders>
              <w:top w:val="nil"/>
              <w:left w:val="nil"/>
              <w:bottom w:val="single" w:sz="4" w:space="0" w:color="auto"/>
              <w:right w:val="single" w:sz="4" w:space="0" w:color="auto"/>
            </w:tcBorders>
            <w:shd w:val="clear" w:color="auto" w:fill="auto"/>
            <w:noWrap/>
          </w:tcPr>
          <w:p w14:paraId="6F78C5C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r>
      <w:tr w:rsidR="00DE39BE" w:rsidRPr="004E5037" w14:paraId="0C34CCB3" w14:textId="77777777" w:rsidTr="00D03E5B">
        <w:tc>
          <w:tcPr>
            <w:tcW w:w="653" w:type="dxa"/>
            <w:tcBorders>
              <w:top w:val="nil"/>
              <w:left w:val="single" w:sz="4" w:space="0" w:color="auto"/>
              <w:bottom w:val="single" w:sz="4" w:space="0" w:color="auto"/>
              <w:right w:val="single" w:sz="4" w:space="0" w:color="auto"/>
            </w:tcBorders>
          </w:tcPr>
          <w:p w14:paraId="721766E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6D37D4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2193" w:type="dxa"/>
            <w:tcBorders>
              <w:top w:val="nil"/>
              <w:left w:val="nil"/>
              <w:bottom w:val="single" w:sz="4" w:space="0" w:color="auto"/>
              <w:right w:val="single" w:sz="4" w:space="0" w:color="auto"/>
            </w:tcBorders>
            <w:shd w:val="clear" w:color="auto" w:fill="auto"/>
            <w:noWrap/>
            <w:vAlign w:val="center"/>
          </w:tcPr>
          <w:p w14:paraId="7A7A63E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tcPr>
          <w:p w14:paraId="4457CE4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7791D56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30B4DF8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tcPr>
          <w:p w14:paraId="25F03BD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0DD924D" w14:textId="77777777" w:rsidTr="00D03E5B">
        <w:tc>
          <w:tcPr>
            <w:tcW w:w="653" w:type="dxa"/>
            <w:tcBorders>
              <w:top w:val="nil"/>
              <w:left w:val="single" w:sz="4" w:space="0" w:color="auto"/>
              <w:bottom w:val="single" w:sz="4" w:space="0" w:color="auto"/>
              <w:right w:val="single" w:sz="4" w:space="0" w:color="auto"/>
            </w:tcBorders>
          </w:tcPr>
          <w:p w14:paraId="609DB2D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1CE2A45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2193" w:type="dxa"/>
            <w:tcBorders>
              <w:top w:val="nil"/>
              <w:left w:val="nil"/>
              <w:bottom w:val="single" w:sz="4" w:space="0" w:color="auto"/>
              <w:right w:val="single" w:sz="4" w:space="0" w:color="auto"/>
            </w:tcBorders>
            <w:shd w:val="clear" w:color="auto" w:fill="auto"/>
            <w:vAlign w:val="center"/>
            <w:hideMark/>
          </w:tcPr>
          <w:p w14:paraId="3DC78D5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hideMark/>
          </w:tcPr>
          <w:p w14:paraId="2B857C5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tcPr>
          <w:p w14:paraId="3AFF4775"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6E651C0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hideMark/>
          </w:tcPr>
          <w:p w14:paraId="37F15884"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4B4081D" w14:textId="77777777" w:rsidTr="00D03E5B">
        <w:tc>
          <w:tcPr>
            <w:tcW w:w="653" w:type="dxa"/>
            <w:tcBorders>
              <w:top w:val="nil"/>
              <w:left w:val="single" w:sz="4" w:space="0" w:color="auto"/>
              <w:bottom w:val="single" w:sz="4" w:space="0" w:color="auto"/>
              <w:right w:val="single" w:sz="4" w:space="0" w:color="auto"/>
            </w:tcBorders>
          </w:tcPr>
          <w:p w14:paraId="0F425F5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0050CF3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2193" w:type="dxa"/>
            <w:tcBorders>
              <w:top w:val="nil"/>
              <w:left w:val="nil"/>
              <w:bottom w:val="single" w:sz="4" w:space="0" w:color="auto"/>
              <w:right w:val="single" w:sz="4" w:space="0" w:color="auto"/>
            </w:tcBorders>
            <w:shd w:val="clear" w:color="auto" w:fill="auto"/>
            <w:noWrap/>
            <w:vAlign w:val="center"/>
            <w:hideMark/>
          </w:tcPr>
          <w:p w14:paraId="3729804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4E2B6988"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标准重量</w:t>
            </w:r>
          </w:p>
        </w:tc>
        <w:tc>
          <w:tcPr>
            <w:tcW w:w="709" w:type="dxa"/>
            <w:tcBorders>
              <w:top w:val="nil"/>
              <w:left w:val="nil"/>
              <w:bottom w:val="single" w:sz="4" w:space="0" w:color="auto"/>
              <w:right w:val="single" w:sz="4" w:space="0" w:color="auto"/>
            </w:tcBorders>
            <w:shd w:val="clear" w:color="auto" w:fill="auto"/>
            <w:vAlign w:val="center"/>
          </w:tcPr>
          <w:p w14:paraId="727C55A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tcPr>
          <w:p w14:paraId="26EFD4C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223" w:type="dxa"/>
            <w:tcBorders>
              <w:top w:val="nil"/>
              <w:left w:val="nil"/>
              <w:bottom w:val="single" w:sz="4" w:space="0" w:color="auto"/>
              <w:right w:val="single" w:sz="4" w:space="0" w:color="auto"/>
            </w:tcBorders>
            <w:shd w:val="clear" w:color="auto" w:fill="auto"/>
            <w:noWrap/>
            <w:hideMark/>
          </w:tcPr>
          <w:p w14:paraId="59C34ED4"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1502C203" w14:textId="77777777" w:rsidTr="00D03E5B">
        <w:tc>
          <w:tcPr>
            <w:tcW w:w="653" w:type="dxa"/>
            <w:tcBorders>
              <w:top w:val="nil"/>
              <w:left w:val="single" w:sz="4" w:space="0" w:color="auto"/>
              <w:bottom w:val="single" w:sz="4" w:space="0" w:color="auto"/>
              <w:right w:val="single" w:sz="4" w:space="0" w:color="auto"/>
            </w:tcBorders>
          </w:tcPr>
          <w:p w14:paraId="79A805FE" w14:textId="77777777" w:rsidR="00DE39BE" w:rsidRPr="004E5037" w:rsidRDefault="00DE39BE" w:rsidP="006B261F">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DFAC9B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2193" w:type="dxa"/>
            <w:tcBorders>
              <w:top w:val="nil"/>
              <w:left w:val="nil"/>
              <w:bottom w:val="single" w:sz="4" w:space="0" w:color="auto"/>
              <w:right w:val="single" w:sz="4" w:space="0" w:color="auto"/>
            </w:tcBorders>
            <w:shd w:val="clear" w:color="auto" w:fill="auto"/>
            <w:noWrap/>
            <w:vAlign w:val="center"/>
            <w:hideMark/>
          </w:tcPr>
          <w:p w14:paraId="5919A02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47214810"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62D6767C"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588C69BB"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223" w:type="dxa"/>
            <w:tcBorders>
              <w:top w:val="nil"/>
              <w:left w:val="nil"/>
              <w:bottom w:val="single" w:sz="4" w:space="0" w:color="auto"/>
              <w:right w:val="single" w:sz="4" w:space="0" w:color="auto"/>
            </w:tcBorders>
            <w:shd w:val="clear" w:color="auto" w:fill="auto"/>
            <w:noWrap/>
            <w:vAlign w:val="center"/>
            <w:hideMark/>
          </w:tcPr>
          <w:p w14:paraId="1DC1205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r>
      <w:tr w:rsidR="00DE39BE" w:rsidRPr="004E5037" w14:paraId="3B2B284F" w14:textId="77777777" w:rsidTr="00D03E5B">
        <w:tc>
          <w:tcPr>
            <w:tcW w:w="653" w:type="dxa"/>
            <w:tcBorders>
              <w:top w:val="nil"/>
              <w:left w:val="single" w:sz="4" w:space="0" w:color="auto"/>
              <w:bottom w:val="single" w:sz="4" w:space="0" w:color="auto"/>
              <w:right w:val="single" w:sz="4" w:space="0" w:color="auto"/>
            </w:tcBorders>
          </w:tcPr>
          <w:p w14:paraId="25D9B21A"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B924E16"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2193" w:type="dxa"/>
            <w:tcBorders>
              <w:top w:val="nil"/>
              <w:left w:val="nil"/>
              <w:bottom w:val="single" w:sz="4" w:space="0" w:color="auto"/>
              <w:right w:val="single" w:sz="4" w:space="0" w:color="auto"/>
            </w:tcBorders>
            <w:shd w:val="clear" w:color="auto" w:fill="auto"/>
            <w:noWrap/>
            <w:vAlign w:val="center"/>
            <w:hideMark/>
          </w:tcPr>
          <w:p w14:paraId="26CA7623"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4022F5E1"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183F986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5AC73F59"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223" w:type="dxa"/>
            <w:tcBorders>
              <w:top w:val="nil"/>
              <w:left w:val="nil"/>
              <w:bottom w:val="single" w:sz="4" w:space="0" w:color="auto"/>
              <w:right w:val="single" w:sz="4" w:space="0" w:color="auto"/>
            </w:tcBorders>
            <w:shd w:val="clear" w:color="auto" w:fill="auto"/>
            <w:noWrap/>
            <w:vAlign w:val="center"/>
            <w:hideMark/>
          </w:tcPr>
          <w:p w14:paraId="28D62A8D" w14:textId="77777777" w:rsidR="00DE39BE" w:rsidRPr="004E5037" w:rsidRDefault="00DE39BE" w:rsidP="009E17B6">
            <w:pPr>
              <w:widowControl/>
              <w:spacing w:line="240" w:lineRule="auto"/>
              <w:ind w:firstLineChars="0" w:firstLine="0"/>
              <w:jc w:val="left"/>
              <w:rPr>
                <w:rFonts w:ascii="宋体" w:eastAsia="宋体" w:hAnsi="宋体" w:cs="宋体"/>
                <w:color w:val="000000"/>
                <w:kern w:val="0"/>
                <w:sz w:val="20"/>
                <w:szCs w:val="20"/>
              </w:rPr>
            </w:pPr>
          </w:p>
        </w:tc>
      </w:tr>
    </w:tbl>
    <w:p w14:paraId="01B62450" w14:textId="77777777" w:rsidR="005B06E4" w:rsidRPr="004E5037" w:rsidRDefault="005B06E4" w:rsidP="005B06E4">
      <w:pPr>
        <w:pStyle w:val="3"/>
        <w:numPr>
          <w:ilvl w:val="2"/>
          <w:numId w:val="4"/>
        </w:numPr>
        <w:ind w:left="0" w:firstLineChars="0" w:firstLine="0"/>
      </w:pPr>
      <w:bookmarkStart w:id="357" w:name="_Toc462673930"/>
      <w:r w:rsidRPr="004E5037">
        <w:rPr>
          <w:rFonts w:hint="eastAsia"/>
        </w:rPr>
        <w:t>库存互换</w:t>
      </w:r>
      <w:bookmarkEnd w:id="357"/>
    </w:p>
    <w:p w14:paraId="439BBAB9" w14:textId="77777777" w:rsidR="005B06E4" w:rsidRPr="004E5037" w:rsidRDefault="005B06E4" w:rsidP="005B06E4">
      <w:pPr>
        <w:pStyle w:val="4"/>
        <w:numPr>
          <w:ilvl w:val="3"/>
          <w:numId w:val="4"/>
        </w:numPr>
        <w:ind w:left="0" w:firstLineChars="0" w:firstLine="0"/>
      </w:pPr>
      <w:r w:rsidRPr="004E5037">
        <w:rPr>
          <w:rFonts w:hint="eastAsia"/>
        </w:rPr>
        <w:t>提交库存互换申报请求及应答</w:t>
      </w:r>
    </w:p>
    <w:p w14:paraId="485724C0" w14:textId="77777777" w:rsidR="005B06E4" w:rsidRPr="004E5037" w:rsidRDefault="005B06E4" w:rsidP="005B06E4">
      <w:pPr>
        <w:ind w:firstLine="482"/>
      </w:pPr>
      <w:r w:rsidRPr="004E5037">
        <w:rPr>
          <w:rFonts w:hint="eastAsia"/>
          <w:b/>
        </w:rPr>
        <w:t>功能：</w:t>
      </w:r>
      <w:r w:rsidR="00A824EA" w:rsidRPr="004E5037">
        <w:rPr>
          <w:rFonts w:hint="eastAsia"/>
        </w:rPr>
        <w:t>库存互换</w:t>
      </w:r>
      <w:r w:rsidRPr="004E5037">
        <w:rPr>
          <w:rFonts w:hint="eastAsia"/>
        </w:rPr>
        <w:t>申报指令用于会员二级系统把该会员席位所属客户填写的</w:t>
      </w:r>
      <w:r w:rsidR="00A824EA" w:rsidRPr="004E5037">
        <w:rPr>
          <w:rFonts w:hint="eastAsia"/>
        </w:rPr>
        <w:t>库存互换</w:t>
      </w:r>
      <w:r w:rsidRPr="004E5037">
        <w:rPr>
          <w:rFonts w:hint="eastAsia"/>
        </w:rPr>
        <w:t>申报单提交给一级系统。二级系统一定要经过增加操作后，才能将其提交</w:t>
      </w:r>
      <w:r w:rsidRPr="004E5037">
        <w:rPr>
          <w:rFonts w:hint="eastAsia"/>
        </w:rPr>
        <w:lastRenderedPageBreak/>
        <w:t>给一级系统。申报时，可请求</w:t>
      </w:r>
      <w:r w:rsidR="00A824EA" w:rsidRPr="004E5037">
        <w:rPr>
          <w:rFonts w:hint="eastAsia"/>
        </w:rPr>
        <w:t>互换</w:t>
      </w:r>
      <w:r w:rsidRPr="004E5037">
        <w:rPr>
          <w:rFonts w:hint="eastAsia"/>
        </w:rPr>
        <w:t>多个交割品种。</w:t>
      </w:r>
    </w:p>
    <w:p w14:paraId="5229A68D" w14:textId="77777777" w:rsidR="005B06E4" w:rsidRPr="004E5037" w:rsidRDefault="005B06E4" w:rsidP="005B06E4">
      <w:pPr>
        <w:ind w:firstLine="480"/>
      </w:pPr>
      <w:r w:rsidRPr="004E5037">
        <w:rPr>
          <w:rFonts w:hint="eastAsia"/>
        </w:rPr>
        <w:t>消息体格式如下：</w:t>
      </w:r>
    </w:p>
    <w:tbl>
      <w:tblPr>
        <w:tblW w:w="9644" w:type="dxa"/>
        <w:tblInd w:w="103" w:type="dxa"/>
        <w:tblLayout w:type="fixed"/>
        <w:tblLook w:val="04A0" w:firstRow="1" w:lastRow="0" w:firstColumn="1" w:lastColumn="0" w:noHBand="0" w:noVBand="1"/>
      </w:tblPr>
      <w:tblGrid>
        <w:gridCol w:w="653"/>
        <w:gridCol w:w="709"/>
        <w:gridCol w:w="1762"/>
        <w:gridCol w:w="2268"/>
        <w:gridCol w:w="709"/>
        <w:gridCol w:w="708"/>
        <w:gridCol w:w="2835"/>
      </w:tblGrid>
      <w:tr w:rsidR="005B06E4" w:rsidRPr="004E5037" w14:paraId="7326ED90" w14:textId="77777777" w:rsidTr="00DE65CE">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22E7500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F61076"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762" w:type="dxa"/>
            <w:tcBorders>
              <w:top w:val="single" w:sz="4" w:space="0" w:color="auto"/>
              <w:left w:val="nil"/>
              <w:bottom w:val="single" w:sz="4" w:space="0" w:color="auto"/>
              <w:right w:val="single" w:sz="4" w:space="0" w:color="auto"/>
            </w:tcBorders>
            <w:shd w:val="clear" w:color="000000" w:fill="D9D9D9"/>
            <w:noWrap/>
            <w:vAlign w:val="center"/>
            <w:hideMark/>
          </w:tcPr>
          <w:p w14:paraId="60E23244"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60AF4BC5"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3FFAA214"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D28A71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835" w:type="dxa"/>
            <w:tcBorders>
              <w:top w:val="single" w:sz="4" w:space="0" w:color="auto"/>
              <w:left w:val="nil"/>
              <w:bottom w:val="single" w:sz="4" w:space="0" w:color="auto"/>
              <w:right w:val="single" w:sz="4" w:space="0" w:color="auto"/>
            </w:tcBorders>
            <w:shd w:val="clear" w:color="000000" w:fill="D9D9D9"/>
            <w:noWrap/>
            <w:vAlign w:val="center"/>
            <w:hideMark/>
          </w:tcPr>
          <w:p w14:paraId="6B9FF92C"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4F6F0DE0" w14:textId="77777777" w:rsidTr="00DE65CE">
        <w:trPr>
          <w:trHeight w:val="270"/>
        </w:trPr>
        <w:tc>
          <w:tcPr>
            <w:tcW w:w="653" w:type="dxa"/>
            <w:tcBorders>
              <w:top w:val="nil"/>
              <w:left w:val="single" w:sz="4" w:space="0" w:color="auto"/>
              <w:bottom w:val="single" w:sz="4" w:space="0" w:color="auto"/>
              <w:right w:val="single" w:sz="4" w:space="0" w:color="auto"/>
            </w:tcBorders>
          </w:tcPr>
          <w:p w14:paraId="3774B2C3"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2FAA9A6" w14:textId="77777777" w:rsidR="00B52748" w:rsidRPr="004E5037" w:rsidRDefault="00B5274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w:t>
            </w:r>
            <w:r w:rsidRPr="004E5037">
              <w:rPr>
                <w:rFonts w:ascii="宋体" w:eastAsia="宋体" w:hAnsi="宋体" w:cs="宋体" w:hint="eastAsia"/>
                <w:color w:val="000000"/>
                <w:kern w:val="0"/>
                <w:sz w:val="20"/>
                <w:szCs w:val="20"/>
              </w:rPr>
              <w:t>00</w:t>
            </w:r>
          </w:p>
        </w:tc>
        <w:tc>
          <w:tcPr>
            <w:tcW w:w="1762" w:type="dxa"/>
            <w:tcBorders>
              <w:top w:val="nil"/>
              <w:left w:val="nil"/>
              <w:bottom w:val="single" w:sz="4" w:space="0" w:color="auto"/>
              <w:right w:val="single" w:sz="4" w:space="0" w:color="auto"/>
            </w:tcBorders>
            <w:shd w:val="clear" w:color="auto" w:fill="auto"/>
            <w:noWrap/>
            <w:vAlign w:val="center"/>
            <w:hideMark/>
          </w:tcPr>
          <w:p w14:paraId="354B11BC"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1BF4174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vAlign w:val="center"/>
            <w:hideMark/>
          </w:tcPr>
          <w:p w14:paraId="7E2D477E"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A1CAB0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28DA07EE" w14:textId="77777777" w:rsidR="005B06E4" w:rsidRPr="004E5037" w:rsidRDefault="00E03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rPr>
              <w:t>会员二级系统给该申请的内部唯一编号。</w:t>
            </w:r>
          </w:p>
        </w:tc>
      </w:tr>
      <w:tr w:rsidR="005B06E4" w:rsidRPr="004E5037" w14:paraId="61A67EA7" w14:textId="77777777" w:rsidTr="00DE65CE">
        <w:trPr>
          <w:trHeight w:val="270"/>
        </w:trPr>
        <w:tc>
          <w:tcPr>
            <w:tcW w:w="653" w:type="dxa"/>
            <w:tcBorders>
              <w:top w:val="nil"/>
              <w:left w:val="single" w:sz="4" w:space="0" w:color="auto"/>
              <w:bottom w:val="single" w:sz="4" w:space="0" w:color="auto"/>
              <w:right w:val="single" w:sz="4" w:space="0" w:color="auto"/>
            </w:tcBorders>
          </w:tcPr>
          <w:p w14:paraId="72743119"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E8C8D6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762" w:type="dxa"/>
            <w:tcBorders>
              <w:top w:val="nil"/>
              <w:left w:val="nil"/>
              <w:bottom w:val="single" w:sz="4" w:space="0" w:color="auto"/>
              <w:right w:val="single" w:sz="4" w:space="0" w:color="auto"/>
            </w:tcBorders>
            <w:shd w:val="clear" w:color="auto" w:fill="auto"/>
            <w:vAlign w:val="center"/>
            <w:hideMark/>
          </w:tcPr>
          <w:p w14:paraId="2119BC6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735D8B5D"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66B867B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B6FDE4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1DAF1ADE"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5B06E4" w:rsidRPr="004E5037" w14:paraId="19CC7728" w14:textId="77777777" w:rsidTr="00DE65CE">
        <w:trPr>
          <w:trHeight w:val="270"/>
        </w:trPr>
        <w:tc>
          <w:tcPr>
            <w:tcW w:w="653" w:type="dxa"/>
            <w:tcBorders>
              <w:top w:val="nil"/>
              <w:left w:val="single" w:sz="4" w:space="0" w:color="auto"/>
              <w:bottom w:val="single" w:sz="4" w:space="0" w:color="auto"/>
              <w:right w:val="single" w:sz="4" w:space="0" w:color="auto"/>
            </w:tcBorders>
          </w:tcPr>
          <w:p w14:paraId="4B55BBDC"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314D60B" w14:textId="77777777" w:rsidR="005B06E4" w:rsidRPr="004E5037" w:rsidRDefault="005B06E4" w:rsidP="007D18DB">
            <w:pPr>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M20</w:t>
            </w:r>
          </w:p>
        </w:tc>
        <w:tc>
          <w:tcPr>
            <w:tcW w:w="1762" w:type="dxa"/>
            <w:tcBorders>
              <w:top w:val="nil"/>
              <w:left w:val="nil"/>
              <w:bottom w:val="single" w:sz="4" w:space="0" w:color="auto"/>
              <w:right w:val="single" w:sz="4" w:space="0" w:color="auto"/>
            </w:tcBorders>
            <w:shd w:val="clear" w:color="auto" w:fill="auto"/>
            <w:vAlign w:val="center"/>
          </w:tcPr>
          <w:p w14:paraId="416425C9" w14:textId="77777777" w:rsidR="005B06E4" w:rsidRPr="004E5037" w:rsidRDefault="005B06E4" w:rsidP="007D18DB">
            <w:pPr>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seatID</w:t>
            </w:r>
          </w:p>
        </w:tc>
        <w:tc>
          <w:tcPr>
            <w:tcW w:w="2268" w:type="dxa"/>
            <w:tcBorders>
              <w:top w:val="nil"/>
              <w:left w:val="nil"/>
              <w:bottom w:val="single" w:sz="4" w:space="0" w:color="auto"/>
              <w:right w:val="single" w:sz="4" w:space="0" w:color="auto"/>
            </w:tcBorders>
            <w:shd w:val="clear" w:color="auto" w:fill="auto"/>
            <w:noWrap/>
            <w:vAlign w:val="center"/>
          </w:tcPr>
          <w:p w14:paraId="3A0A55EE" w14:textId="77777777" w:rsidR="005B06E4" w:rsidRPr="004E5037" w:rsidRDefault="005B06E4"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398F50FF"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tcPr>
          <w:p w14:paraId="4A230FB1" w14:textId="77777777" w:rsidR="005B06E4" w:rsidRPr="004E5037" w:rsidRDefault="005B06E4" w:rsidP="007D18DB">
            <w:pPr>
              <w:spacing w:line="240" w:lineRule="auto"/>
              <w:ind w:firstLineChars="0" w:firstLine="0"/>
              <w:rPr>
                <w:rFonts w:asciiTheme="minorEastAsia" w:hAnsiTheme="minorEastAsia"/>
                <w:sz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3E1DD6F6"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51ADD9C7"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54040090"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89675A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762" w:type="dxa"/>
            <w:tcBorders>
              <w:top w:val="nil"/>
              <w:left w:val="nil"/>
              <w:bottom w:val="single" w:sz="4" w:space="0" w:color="auto"/>
              <w:right w:val="single" w:sz="4" w:space="0" w:color="auto"/>
            </w:tcBorders>
            <w:shd w:val="clear" w:color="auto" w:fill="auto"/>
            <w:vAlign w:val="center"/>
          </w:tcPr>
          <w:p w14:paraId="7F2C12E7"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tcPr>
          <w:p w14:paraId="58DE318F"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5F202EB6"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70ACEE4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353F1FA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2BA3801F"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15888328"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1C6388"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762" w:type="dxa"/>
            <w:tcBorders>
              <w:top w:val="nil"/>
              <w:left w:val="nil"/>
              <w:bottom w:val="single" w:sz="4" w:space="0" w:color="auto"/>
              <w:right w:val="single" w:sz="4" w:space="0" w:color="auto"/>
            </w:tcBorders>
            <w:shd w:val="clear" w:color="auto" w:fill="auto"/>
            <w:vAlign w:val="center"/>
          </w:tcPr>
          <w:p w14:paraId="2923359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46CCC6BD"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8F1206B"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57587F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58ED88BC"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2302FFEB"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3A76E75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96231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762" w:type="dxa"/>
            <w:tcBorders>
              <w:top w:val="nil"/>
              <w:left w:val="nil"/>
              <w:bottom w:val="single" w:sz="4" w:space="0" w:color="auto"/>
              <w:right w:val="single" w:sz="4" w:space="0" w:color="auto"/>
            </w:tcBorders>
            <w:shd w:val="clear" w:color="auto" w:fill="auto"/>
            <w:vAlign w:val="center"/>
          </w:tcPr>
          <w:p w14:paraId="60CDEAF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56BB36D4"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673358F3"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7E85EB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88720D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1E71EDDA"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452095DD"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E2221AB"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762" w:type="dxa"/>
            <w:tcBorders>
              <w:top w:val="nil"/>
              <w:left w:val="nil"/>
              <w:bottom w:val="single" w:sz="4" w:space="0" w:color="auto"/>
              <w:right w:val="single" w:sz="4" w:space="0" w:color="auto"/>
            </w:tcBorders>
            <w:shd w:val="clear" w:color="auto" w:fill="auto"/>
            <w:vAlign w:val="center"/>
          </w:tcPr>
          <w:p w14:paraId="4E72638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tcPr>
          <w:p w14:paraId="15620E8A"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6DD47057"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9E699E4"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EAA8309"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22FC6D57" w14:textId="77777777" w:rsidTr="00DE65CE">
        <w:trPr>
          <w:trHeight w:val="270"/>
        </w:trPr>
        <w:tc>
          <w:tcPr>
            <w:tcW w:w="653" w:type="dxa"/>
            <w:tcBorders>
              <w:top w:val="nil"/>
              <w:left w:val="single" w:sz="4" w:space="0" w:color="auto"/>
              <w:bottom w:val="single" w:sz="4" w:space="0" w:color="auto"/>
              <w:right w:val="single" w:sz="4" w:space="0" w:color="auto"/>
            </w:tcBorders>
          </w:tcPr>
          <w:p w14:paraId="13BE8829"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7A36B5" w14:textId="77777777" w:rsidR="00801058" w:rsidRPr="004E5037" w:rsidRDefault="00516F31"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762" w:type="dxa"/>
            <w:tcBorders>
              <w:top w:val="nil"/>
              <w:left w:val="nil"/>
              <w:bottom w:val="single" w:sz="4" w:space="0" w:color="auto"/>
              <w:right w:val="single" w:sz="4" w:space="0" w:color="auto"/>
            </w:tcBorders>
            <w:shd w:val="clear" w:color="auto" w:fill="auto"/>
            <w:noWrap/>
            <w:vAlign w:val="center"/>
          </w:tcPr>
          <w:p w14:paraId="5E917EDD" w14:textId="77777777" w:rsidR="00801058" w:rsidRPr="004E5037" w:rsidRDefault="00516F31"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268" w:type="dxa"/>
            <w:tcBorders>
              <w:top w:val="nil"/>
              <w:left w:val="nil"/>
              <w:bottom w:val="single" w:sz="4" w:space="0" w:color="auto"/>
              <w:right w:val="single" w:sz="4" w:space="0" w:color="auto"/>
            </w:tcBorders>
            <w:shd w:val="clear" w:color="auto" w:fill="auto"/>
            <w:noWrap/>
            <w:vAlign w:val="center"/>
            <w:hideMark/>
          </w:tcPr>
          <w:p w14:paraId="0EBCDE92"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09" w:type="dxa"/>
            <w:tcBorders>
              <w:top w:val="nil"/>
              <w:left w:val="nil"/>
              <w:bottom w:val="single" w:sz="4" w:space="0" w:color="auto"/>
              <w:right w:val="single" w:sz="4" w:space="0" w:color="auto"/>
            </w:tcBorders>
            <w:shd w:val="clear" w:color="auto" w:fill="auto"/>
            <w:vAlign w:val="center"/>
            <w:hideMark/>
          </w:tcPr>
          <w:p w14:paraId="7EB34B4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3F5C8EA8"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5CD99A2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604E39D7" w14:textId="77777777" w:rsidTr="00DE65CE">
        <w:trPr>
          <w:trHeight w:val="270"/>
        </w:trPr>
        <w:tc>
          <w:tcPr>
            <w:tcW w:w="653" w:type="dxa"/>
            <w:tcBorders>
              <w:top w:val="nil"/>
              <w:left w:val="single" w:sz="4" w:space="0" w:color="auto"/>
              <w:bottom w:val="single" w:sz="4" w:space="0" w:color="auto"/>
              <w:right w:val="single" w:sz="4" w:space="0" w:color="auto"/>
            </w:tcBorders>
          </w:tcPr>
          <w:p w14:paraId="48FB76E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20D3CA7"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I26</w:t>
            </w:r>
          </w:p>
        </w:tc>
        <w:tc>
          <w:tcPr>
            <w:tcW w:w="1762" w:type="dxa"/>
            <w:tcBorders>
              <w:top w:val="nil"/>
              <w:left w:val="nil"/>
              <w:bottom w:val="single" w:sz="4" w:space="0" w:color="auto"/>
              <w:right w:val="single" w:sz="4" w:space="0" w:color="auto"/>
            </w:tcBorders>
            <w:shd w:val="clear" w:color="auto" w:fill="auto"/>
            <w:noWrap/>
            <w:vAlign w:val="center"/>
          </w:tcPr>
          <w:p w14:paraId="00DCD07A"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payDirection</w:t>
            </w:r>
          </w:p>
        </w:tc>
        <w:tc>
          <w:tcPr>
            <w:tcW w:w="2268" w:type="dxa"/>
            <w:tcBorders>
              <w:top w:val="nil"/>
              <w:left w:val="nil"/>
              <w:bottom w:val="single" w:sz="4" w:space="0" w:color="auto"/>
              <w:right w:val="single" w:sz="4" w:space="0" w:color="auto"/>
            </w:tcBorders>
            <w:shd w:val="clear" w:color="auto" w:fill="auto"/>
            <w:noWrap/>
            <w:vAlign w:val="center"/>
            <w:hideMark/>
          </w:tcPr>
          <w:p w14:paraId="32368AE6"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互换费支付方向</w:t>
            </w:r>
          </w:p>
        </w:tc>
        <w:tc>
          <w:tcPr>
            <w:tcW w:w="709" w:type="dxa"/>
            <w:tcBorders>
              <w:top w:val="nil"/>
              <w:left w:val="nil"/>
              <w:bottom w:val="single" w:sz="4" w:space="0" w:color="auto"/>
              <w:right w:val="single" w:sz="4" w:space="0" w:color="auto"/>
            </w:tcBorders>
            <w:shd w:val="clear" w:color="auto" w:fill="auto"/>
            <w:vAlign w:val="center"/>
            <w:hideMark/>
          </w:tcPr>
          <w:p w14:paraId="717B6455"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5C500D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11BED06A"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p-付款方/本方付，r-收款方/对方付</w:t>
            </w:r>
          </w:p>
        </w:tc>
      </w:tr>
      <w:tr w:rsidR="00801058" w:rsidRPr="004E5037" w14:paraId="4E499239" w14:textId="77777777" w:rsidTr="00DE65CE">
        <w:trPr>
          <w:trHeight w:val="270"/>
        </w:trPr>
        <w:tc>
          <w:tcPr>
            <w:tcW w:w="653" w:type="dxa"/>
            <w:tcBorders>
              <w:top w:val="nil"/>
              <w:left w:val="single" w:sz="4" w:space="0" w:color="auto"/>
              <w:bottom w:val="single" w:sz="4" w:space="0" w:color="auto"/>
              <w:right w:val="single" w:sz="4" w:space="0" w:color="auto"/>
            </w:tcBorders>
          </w:tcPr>
          <w:p w14:paraId="340DC3F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2308C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762" w:type="dxa"/>
            <w:tcBorders>
              <w:top w:val="nil"/>
              <w:left w:val="nil"/>
              <w:bottom w:val="single" w:sz="4" w:space="0" w:color="auto"/>
              <w:right w:val="single" w:sz="4" w:space="0" w:color="auto"/>
            </w:tcBorders>
            <w:shd w:val="clear" w:color="auto" w:fill="auto"/>
            <w:noWrap/>
            <w:vAlign w:val="center"/>
            <w:hideMark/>
          </w:tcPr>
          <w:p w14:paraId="4E13DF4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6B68A63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28BD718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6B866DD"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shd w:val="clear" w:color="auto" w:fill="auto"/>
            <w:noWrap/>
            <w:vAlign w:val="center"/>
            <w:hideMark/>
          </w:tcPr>
          <w:p w14:paraId="6B4EEF92" w14:textId="77777777" w:rsidR="00801058" w:rsidRPr="004E5037" w:rsidRDefault="00801058" w:rsidP="00DB76F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对于请求，取值一定是1-已录入。对于应答，如果提交成功，才会有新的申报状态值，取值可以是已提交、已配对。</w:t>
            </w:r>
          </w:p>
        </w:tc>
      </w:tr>
      <w:tr w:rsidR="00801058" w:rsidRPr="004E5037" w14:paraId="11369E6D" w14:textId="77777777" w:rsidTr="00DE65CE">
        <w:trPr>
          <w:trHeight w:val="270"/>
        </w:trPr>
        <w:tc>
          <w:tcPr>
            <w:tcW w:w="653" w:type="dxa"/>
            <w:tcBorders>
              <w:top w:val="nil"/>
              <w:left w:val="single" w:sz="4" w:space="0" w:color="auto"/>
              <w:bottom w:val="single" w:sz="4" w:space="0" w:color="auto"/>
              <w:right w:val="single" w:sz="4" w:space="0" w:color="auto"/>
            </w:tcBorders>
          </w:tcPr>
          <w:p w14:paraId="777B7AFB"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29ED10"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762" w:type="dxa"/>
            <w:tcBorders>
              <w:top w:val="nil"/>
              <w:left w:val="nil"/>
              <w:bottom w:val="single" w:sz="4" w:space="0" w:color="auto"/>
              <w:right w:val="single" w:sz="4" w:space="0" w:color="auto"/>
            </w:tcBorders>
            <w:shd w:val="clear" w:color="auto" w:fill="auto"/>
            <w:vAlign w:val="center"/>
            <w:hideMark/>
          </w:tcPr>
          <w:p w14:paraId="7E785EA4"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6AD3C5FE"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595F8A6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14D3EE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4B72E135"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27AD358C" w14:textId="77777777" w:rsidTr="00DE65CE">
        <w:trPr>
          <w:trHeight w:val="270"/>
        </w:trPr>
        <w:tc>
          <w:tcPr>
            <w:tcW w:w="653" w:type="dxa"/>
            <w:tcBorders>
              <w:top w:val="nil"/>
              <w:left w:val="single" w:sz="4" w:space="0" w:color="auto"/>
              <w:bottom w:val="single" w:sz="4" w:space="0" w:color="auto"/>
              <w:right w:val="single" w:sz="4" w:space="0" w:color="auto"/>
            </w:tcBorders>
          </w:tcPr>
          <w:p w14:paraId="77686BD9"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BFE6322"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762" w:type="dxa"/>
            <w:tcBorders>
              <w:top w:val="nil"/>
              <w:left w:val="nil"/>
              <w:bottom w:val="single" w:sz="4" w:space="0" w:color="auto"/>
              <w:right w:val="single" w:sz="4" w:space="0" w:color="auto"/>
            </w:tcBorders>
            <w:shd w:val="clear" w:color="auto" w:fill="auto"/>
            <w:noWrap/>
            <w:vAlign w:val="center"/>
          </w:tcPr>
          <w:p w14:paraId="692E009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hideMark/>
          </w:tcPr>
          <w:p w14:paraId="24D8A633"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库存互换交割品种明细数据</w:t>
            </w:r>
          </w:p>
        </w:tc>
        <w:tc>
          <w:tcPr>
            <w:tcW w:w="709" w:type="dxa"/>
            <w:tcBorders>
              <w:top w:val="nil"/>
              <w:left w:val="nil"/>
              <w:bottom w:val="single" w:sz="4" w:space="0" w:color="auto"/>
              <w:right w:val="single" w:sz="4" w:space="0" w:color="auto"/>
            </w:tcBorders>
            <w:shd w:val="clear" w:color="auto" w:fill="auto"/>
            <w:vAlign w:val="center"/>
            <w:hideMark/>
          </w:tcPr>
          <w:p w14:paraId="266CBF1B"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34EC3AB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6595320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0853B170" w14:textId="77777777" w:rsidTr="00DE65CE">
        <w:trPr>
          <w:trHeight w:val="270"/>
        </w:trPr>
        <w:tc>
          <w:tcPr>
            <w:tcW w:w="653" w:type="dxa"/>
            <w:tcBorders>
              <w:top w:val="nil"/>
              <w:left w:val="single" w:sz="4" w:space="0" w:color="auto"/>
              <w:bottom w:val="single" w:sz="4" w:space="0" w:color="auto"/>
              <w:right w:val="single" w:sz="4" w:space="0" w:color="auto"/>
            </w:tcBorders>
          </w:tcPr>
          <w:p w14:paraId="3AEC112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59ED9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1762" w:type="dxa"/>
            <w:tcBorders>
              <w:top w:val="nil"/>
              <w:left w:val="nil"/>
              <w:bottom w:val="single" w:sz="4" w:space="0" w:color="auto"/>
              <w:right w:val="single" w:sz="4" w:space="0" w:color="auto"/>
            </w:tcBorders>
            <w:shd w:val="clear" w:color="auto" w:fill="auto"/>
            <w:noWrap/>
            <w:vAlign w:val="center"/>
          </w:tcPr>
          <w:p w14:paraId="4DFC821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6B1763BA"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库存互换交割品种明细</w:t>
            </w:r>
          </w:p>
        </w:tc>
        <w:tc>
          <w:tcPr>
            <w:tcW w:w="709" w:type="dxa"/>
            <w:tcBorders>
              <w:top w:val="nil"/>
              <w:left w:val="nil"/>
              <w:bottom w:val="single" w:sz="4" w:space="0" w:color="auto"/>
              <w:right w:val="single" w:sz="4" w:space="0" w:color="auto"/>
            </w:tcBorders>
            <w:shd w:val="clear" w:color="auto" w:fill="auto"/>
            <w:vAlign w:val="center"/>
            <w:hideMark/>
          </w:tcPr>
          <w:p w14:paraId="7B59B95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3C278E94"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54958D1F"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0735561C" w14:textId="77777777" w:rsidTr="00DE65CE">
        <w:trPr>
          <w:trHeight w:val="270"/>
          <w:ins w:id="358" w:author="管荦" w:date="2016-07-07T16:40:00Z"/>
        </w:trPr>
        <w:tc>
          <w:tcPr>
            <w:tcW w:w="653" w:type="dxa"/>
            <w:tcBorders>
              <w:top w:val="nil"/>
              <w:left w:val="single" w:sz="4" w:space="0" w:color="auto"/>
              <w:bottom w:val="single" w:sz="4" w:space="0" w:color="auto"/>
              <w:right w:val="single" w:sz="4" w:space="0" w:color="auto"/>
            </w:tcBorders>
          </w:tcPr>
          <w:p w14:paraId="71C607DF" w14:textId="267FDF26" w:rsidR="0042594E" w:rsidRPr="004E5037" w:rsidRDefault="0042594E" w:rsidP="0042594E">
            <w:pPr>
              <w:widowControl/>
              <w:spacing w:line="240" w:lineRule="auto"/>
              <w:ind w:firstLineChars="0" w:firstLine="0"/>
              <w:jc w:val="left"/>
              <w:rPr>
                <w:ins w:id="359" w:author="管荦" w:date="2016-07-07T16:40:00Z"/>
                <w:rFonts w:ascii="宋体" w:eastAsia="宋体" w:hAnsi="宋体" w:cs="宋体"/>
                <w:color w:val="000000"/>
                <w:kern w:val="0"/>
                <w:sz w:val="20"/>
                <w:szCs w:val="20"/>
              </w:rPr>
            </w:pPr>
            <w:ins w:id="360" w:author="管荦" w:date="2016-07-07T16:40:00Z">
              <w:r w:rsidRPr="004E5037">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28F670" w14:textId="608E2343" w:rsidR="0042594E" w:rsidRPr="004E5037" w:rsidRDefault="0042594E" w:rsidP="0042594E">
            <w:pPr>
              <w:widowControl/>
              <w:spacing w:line="240" w:lineRule="auto"/>
              <w:ind w:firstLineChars="0" w:firstLine="0"/>
              <w:jc w:val="left"/>
              <w:rPr>
                <w:ins w:id="361" w:author="管荦" w:date="2016-07-07T16:40:00Z"/>
                <w:rFonts w:ascii="宋体" w:eastAsia="宋体" w:hAnsi="宋体" w:cs="宋体"/>
                <w:color w:val="000000"/>
                <w:kern w:val="0"/>
                <w:sz w:val="20"/>
                <w:szCs w:val="20"/>
              </w:rPr>
            </w:pPr>
            <w:ins w:id="362" w:author="管荦" w:date="2016-07-07T16:40:00Z">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ins>
          </w:p>
        </w:tc>
        <w:tc>
          <w:tcPr>
            <w:tcW w:w="1762" w:type="dxa"/>
            <w:tcBorders>
              <w:top w:val="nil"/>
              <w:left w:val="nil"/>
              <w:bottom w:val="single" w:sz="4" w:space="0" w:color="auto"/>
              <w:right w:val="single" w:sz="4" w:space="0" w:color="auto"/>
            </w:tcBorders>
            <w:shd w:val="clear" w:color="auto" w:fill="auto"/>
            <w:noWrap/>
            <w:vAlign w:val="center"/>
          </w:tcPr>
          <w:p w14:paraId="1F830D6B" w14:textId="1E81DF73" w:rsidR="0042594E" w:rsidRPr="004E5037" w:rsidRDefault="0042594E" w:rsidP="0042594E">
            <w:pPr>
              <w:widowControl/>
              <w:spacing w:line="240" w:lineRule="auto"/>
              <w:ind w:firstLineChars="0" w:firstLine="0"/>
              <w:jc w:val="left"/>
              <w:rPr>
                <w:ins w:id="363" w:author="管荦" w:date="2016-07-07T16:40:00Z"/>
                <w:rFonts w:ascii="宋体" w:eastAsia="宋体" w:hAnsi="宋体" w:cs="宋体"/>
                <w:color w:val="000000"/>
                <w:kern w:val="0"/>
                <w:sz w:val="20"/>
                <w:szCs w:val="20"/>
              </w:rPr>
            </w:pPr>
            <w:ins w:id="364" w:author="管荦" w:date="2016-07-07T16:41:00Z">
              <w:r w:rsidRPr="0042594E">
                <w:rPr>
                  <w:rFonts w:ascii="宋体" w:eastAsia="宋体" w:hAnsi="宋体" w:cs="宋体"/>
                  <w:color w:val="000000"/>
                  <w:kern w:val="0"/>
                  <w:sz w:val="20"/>
                  <w:szCs w:val="20"/>
                </w:rPr>
                <w:t>opFlag</w:t>
              </w:r>
            </w:ins>
          </w:p>
        </w:tc>
        <w:tc>
          <w:tcPr>
            <w:tcW w:w="2268" w:type="dxa"/>
            <w:tcBorders>
              <w:top w:val="nil"/>
              <w:left w:val="nil"/>
              <w:bottom w:val="single" w:sz="4" w:space="0" w:color="auto"/>
              <w:right w:val="single" w:sz="4" w:space="0" w:color="auto"/>
            </w:tcBorders>
            <w:shd w:val="clear" w:color="auto" w:fill="auto"/>
            <w:noWrap/>
            <w:vAlign w:val="center"/>
          </w:tcPr>
          <w:p w14:paraId="01A6767A" w14:textId="10070510" w:rsidR="0042594E" w:rsidRPr="004E5037" w:rsidRDefault="0042594E" w:rsidP="0042594E">
            <w:pPr>
              <w:widowControl/>
              <w:spacing w:line="240" w:lineRule="auto"/>
              <w:ind w:firstLineChars="0" w:firstLine="0"/>
              <w:jc w:val="left"/>
              <w:rPr>
                <w:ins w:id="365" w:author="管荦" w:date="2016-07-07T16:40:00Z"/>
                <w:rFonts w:ascii="宋体" w:eastAsia="宋体" w:hAnsi="宋体" w:cs="宋体"/>
                <w:color w:val="000000"/>
                <w:kern w:val="0"/>
                <w:sz w:val="20"/>
                <w:szCs w:val="20"/>
              </w:rPr>
            </w:pPr>
            <w:ins w:id="366" w:author="管荦" w:date="2016-07-07T16:41:00Z">
              <w:r w:rsidRPr="0042594E">
                <w:rPr>
                  <w:rFonts w:ascii="宋体" w:eastAsia="宋体" w:hAnsi="宋体" w:cs="宋体" w:hint="eastAsia"/>
                  <w:color w:val="000000"/>
                  <w:kern w:val="0"/>
                  <w:sz w:val="20"/>
                  <w:szCs w:val="20"/>
                </w:rPr>
                <w:t>对手方信息标识</w:t>
              </w:r>
            </w:ins>
          </w:p>
        </w:tc>
        <w:tc>
          <w:tcPr>
            <w:tcW w:w="709" w:type="dxa"/>
            <w:tcBorders>
              <w:top w:val="nil"/>
              <w:left w:val="nil"/>
              <w:bottom w:val="single" w:sz="4" w:space="0" w:color="auto"/>
              <w:right w:val="single" w:sz="4" w:space="0" w:color="auto"/>
            </w:tcBorders>
            <w:shd w:val="clear" w:color="auto" w:fill="auto"/>
            <w:vAlign w:val="center"/>
          </w:tcPr>
          <w:p w14:paraId="6A1BC710" w14:textId="358E5D03" w:rsidR="0042594E" w:rsidRPr="004E5037" w:rsidRDefault="0042594E" w:rsidP="0042594E">
            <w:pPr>
              <w:widowControl/>
              <w:spacing w:line="240" w:lineRule="auto"/>
              <w:ind w:firstLineChars="0" w:firstLine="0"/>
              <w:jc w:val="left"/>
              <w:rPr>
                <w:ins w:id="367" w:author="管荦" w:date="2016-07-07T16:40:00Z"/>
                <w:rFonts w:ascii="宋体" w:eastAsia="宋体" w:hAnsi="宋体" w:cs="宋体"/>
                <w:color w:val="000000"/>
                <w:kern w:val="0"/>
                <w:sz w:val="20"/>
                <w:szCs w:val="20"/>
              </w:rPr>
            </w:pPr>
            <w:ins w:id="368" w:author="管荦" w:date="2016-07-07T16:41:00Z">
              <w:r w:rsidRPr="004E5037">
                <w:rPr>
                  <w:rFonts w:ascii="宋体" w:eastAsia="宋体" w:hAnsi="宋体" w:cs="宋体" w:hint="eastAsia"/>
                  <w:color w:val="000000"/>
                  <w:kern w:val="0"/>
                  <w:sz w:val="20"/>
                  <w:szCs w:val="20"/>
                </w:rPr>
                <w:t>M</w:t>
              </w:r>
            </w:ins>
          </w:p>
        </w:tc>
        <w:tc>
          <w:tcPr>
            <w:tcW w:w="708" w:type="dxa"/>
            <w:tcBorders>
              <w:top w:val="nil"/>
              <w:left w:val="nil"/>
              <w:bottom w:val="single" w:sz="4" w:space="0" w:color="auto"/>
              <w:right w:val="single" w:sz="4" w:space="0" w:color="auto"/>
            </w:tcBorders>
            <w:shd w:val="clear" w:color="auto" w:fill="auto"/>
            <w:noWrap/>
            <w:vAlign w:val="center"/>
          </w:tcPr>
          <w:p w14:paraId="46B0991D" w14:textId="3193006D" w:rsidR="0042594E" w:rsidRPr="004E5037" w:rsidRDefault="0042594E" w:rsidP="0042594E">
            <w:pPr>
              <w:widowControl/>
              <w:spacing w:line="240" w:lineRule="auto"/>
              <w:ind w:firstLineChars="0" w:firstLine="0"/>
              <w:jc w:val="left"/>
              <w:rPr>
                <w:ins w:id="369" w:author="管荦" w:date="2016-07-07T16:40:00Z"/>
                <w:rFonts w:ascii="宋体" w:eastAsia="宋体" w:hAnsi="宋体" w:cs="宋体"/>
                <w:color w:val="000000"/>
                <w:kern w:val="0"/>
                <w:sz w:val="20"/>
                <w:szCs w:val="20"/>
              </w:rPr>
            </w:pPr>
            <w:ins w:id="370" w:author="管荦" w:date="2016-07-07T16:41:00Z">
              <w:r w:rsidRPr="004E5037">
                <w:rPr>
                  <w:rFonts w:ascii="宋体" w:eastAsia="宋体" w:hAnsi="宋体" w:cs="宋体" w:hint="eastAsia"/>
                  <w:color w:val="000000"/>
                  <w:kern w:val="0"/>
                  <w:sz w:val="20"/>
                  <w:szCs w:val="20"/>
                </w:rPr>
                <w:t>-</w:t>
              </w:r>
            </w:ins>
          </w:p>
        </w:tc>
        <w:tc>
          <w:tcPr>
            <w:tcW w:w="2835" w:type="dxa"/>
            <w:tcBorders>
              <w:top w:val="nil"/>
              <w:left w:val="nil"/>
              <w:bottom w:val="single" w:sz="4" w:space="0" w:color="auto"/>
              <w:right w:val="single" w:sz="4" w:space="0" w:color="auto"/>
            </w:tcBorders>
            <w:shd w:val="clear" w:color="auto" w:fill="auto"/>
            <w:noWrap/>
            <w:vAlign w:val="center"/>
          </w:tcPr>
          <w:p w14:paraId="7FEECCD7" w14:textId="1A9AE683" w:rsidR="0042594E" w:rsidRPr="004E5037" w:rsidRDefault="0042594E" w:rsidP="0042594E">
            <w:pPr>
              <w:widowControl/>
              <w:spacing w:line="240" w:lineRule="auto"/>
              <w:ind w:firstLineChars="0" w:firstLine="0"/>
              <w:jc w:val="left"/>
              <w:rPr>
                <w:ins w:id="371" w:author="管荦" w:date="2016-07-07T16:40:00Z"/>
                <w:rFonts w:ascii="宋体" w:eastAsia="宋体" w:hAnsi="宋体" w:cs="宋体"/>
                <w:color w:val="000000"/>
                <w:kern w:val="0"/>
                <w:sz w:val="20"/>
                <w:szCs w:val="20"/>
              </w:rPr>
            </w:pPr>
            <w:ins w:id="372" w:author="管荦" w:date="2016-07-07T16:41:00Z">
              <w:r w:rsidRPr="0042594E">
                <w:rPr>
                  <w:rFonts w:ascii="宋体" w:eastAsia="宋体" w:hAnsi="宋体" w:cs="宋体" w:hint="eastAsia"/>
                  <w:color w:val="000000"/>
                  <w:kern w:val="0"/>
                  <w:sz w:val="20"/>
                  <w:szCs w:val="20"/>
                </w:rPr>
                <w:t>1-对手方信息，0-本方信息</w:t>
              </w:r>
            </w:ins>
          </w:p>
        </w:tc>
      </w:tr>
      <w:tr w:rsidR="0042594E" w:rsidRPr="004E5037" w14:paraId="7CC598C4" w14:textId="77777777" w:rsidTr="00DE65CE">
        <w:trPr>
          <w:trHeight w:val="270"/>
        </w:trPr>
        <w:tc>
          <w:tcPr>
            <w:tcW w:w="653" w:type="dxa"/>
            <w:tcBorders>
              <w:top w:val="nil"/>
              <w:left w:val="single" w:sz="4" w:space="0" w:color="auto"/>
              <w:bottom w:val="single" w:sz="4" w:space="0" w:color="auto"/>
              <w:right w:val="single" w:sz="4" w:space="0" w:color="auto"/>
            </w:tcBorders>
          </w:tcPr>
          <w:p w14:paraId="0DCABAA1"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667B0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1762" w:type="dxa"/>
            <w:tcBorders>
              <w:top w:val="nil"/>
              <w:left w:val="nil"/>
              <w:bottom w:val="single" w:sz="4" w:space="0" w:color="auto"/>
              <w:right w:val="single" w:sz="4" w:space="0" w:color="auto"/>
            </w:tcBorders>
            <w:shd w:val="clear" w:color="auto" w:fill="auto"/>
            <w:noWrap/>
            <w:vAlign w:val="center"/>
          </w:tcPr>
          <w:p w14:paraId="378A421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tcPr>
          <w:p w14:paraId="4E153215" w14:textId="39616F32"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del w:id="373" w:author="管荦" w:date="2016-07-07T16:41:00Z">
              <w:r w:rsidRPr="004E5037" w:rsidDel="0042594E">
                <w:rPr>
                  <w:rFonts w:ascii="宋体" w:eastAsia="宋体" w:hAnsi="宋体" w:cs="宋体" w:hint="eastAsia"/>
                  <w:color w:val="000000"/>
                  <w:kern w:val="0"/>
                  <w:sz w:val="20"/>
                  <w:szCs w:val="20"/>
                </w:rPr>
                <w:delText>本方</w:delText>
              </w:r>
            </w:del>
            <w:r w:rsidRPr="004E5037">
              <w:rPr>
                <w:rFonts w:ascii="宋体" w:eastAsia="宋体" w:hAnsi="宋体" w:cs="宋体" w:hint="eastAsia"/>
                <w:color w:val="000000"/>
                <w:kern w:val="0"/>
                <w:sz w:val="20"/>
                <w:szCs w:val="20"/>
              </w:rPr>
              <w:t>转出交割品种代码</w:t>
            </w:r>
          </w:p>
        </w:tc>
        <w:tc>
          <w:tcPr>
            <w:tcW w:w="709" w:type="dxa"/>
            <w:tcBorders>
              <w:top w:val="nil"/>
              <w:left w:val="nil"/>
              <w:bottom w:val="single" w:sz="4" w:space="0" w:color="auto"/>
              <w:right w:val="single" w:sz="4" w:space="0" w:color="auto"/>
            </w:tcBorders>
            <w:shd w:val="clear" w:color="auto" w:fill="auto"/>
            <w:vAlign w:val="center"/>
          </w:tcPr>
          <w:p w14:paraId="1E2F3A6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4E0550A"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7D2B2F61"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1C069D66" w14:textId="77777777" w:rsidTr="00DE65CE">
        <w:trPr>
          <w:trHeight w:val="270"/>
        </w:trPr>
        <w:tc>
          <w:tcPr>
            <w:tcW w:w="653" w:type="dxa"/>
            <w:tcBorders>
              <w:top w:val="nil"/>
              <w:left w:val="single" w:sz="4" w:space="0" w:color="auto"/>
              <w:bottom w:val="single" w:sz="4" w:space="0" w:color="auto"/>
              <w:right w:val="single" w:sz="4" w:space="0" w:color="auto"/>
            </w:tcBorders>
          </w:tcPr>
          <w:p w14:paraId="4382933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5649C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1762" w:type="dxa"/>
            <w:tcBorders>
              <w:top w:val="nil"/>
              <w:left w:val="nil"/>
              <w:bottom w:val="single" w:sz="4" w:space="0" w:color="auto"/>
              <w:right w:val="single" w:sz="4" w:space="0" w:color="auto"/>
            </w:tcBorders>
            <w:shd w:val="clear" w:color="auto" w:fill="auto"/>
            <w:vAlign w:val="center"/>
          </w:tcPr>
          <w:p w14:paraId="2058EB8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hideMark/>
          </w:tcPr>
          <w:p w14:paraId="0E504F2C" w14:textId="47EBBA9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del w:id="374" w:author="管荦" w:date="2016-07-07T16:41:00Z">
              <w:r w:rsidRPr="004E5037" w:rsidDel="0042594E">
                <w:rPr>
                  <w:rFonts w:ascii="宋体" w:eastAsia="宋体" w:hAnsi="宋体" w:cs="宋体" w:hint="eastAsia"/>
                  <w:color w:val="000000"/>
                  <w:kern w:val="0"/>
                  <w:sz w:val="20"/>
                  <w:szCs w:val="20"/>
                </w:rPr>
                <w:delText>本方</w:delText>
              </w:r>
            </w:del>
            <w:r w:rsidRPr="004E5037">
              <w:rPr>
                <w:rFonts w:ascii="宋体" w:eastAsia="宋体" w:hAnsi="宋体" w:cs="宋体" w:hint="eastAsia"/>
                <w:color w:val="000000"/>
                <w:kern w:val="0"/>
                <w:sz w:val="20"/>
                <w:szCs w:val="20"/>
              </w:rPr>
              <w:t>转出仓库代码</w:t>
            </w:r>
          </w:p>
        </w:tc>
        <w:tc>
          <w:tcPr>
            <w:tcW w:w="709" w:type="dxa"/>
            <w:tcBorders>
              <w:top w:val="nil"/>
              <w:left w:val="nil"/>
              <w:bottom w:val="single" w:sz="4" w:space="0" w:color="auto"/>
              <w:right w:val="single" w:sz="4" w:space="0" w:color="auto"/>
            </w:tcBorders>
            <w:shd w:val="clear" w:color="auto" w:fill="auto"/>
            <w:vAlign w:val="center"/>
            <w:hideMark/>
          </w:tcPr>
          <w:p w14:paraId="39F9F62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564B4E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437C8BA9"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7C91FA56" w14:textId="77777777" w:rsidTr="00DE65CE">
        <w:trPr>
          <w:trHeight w:val="270"/>
        </w:trPr>
        <w:tc>
          <w:tcPr>
            <w:tcW w:w="653" w:type="dxa"/>
            <w:tcBorders>
              <w:top w:val="nil"/>
              <w:left w:val="single" w:sz="4" w:space="0" w:color="auto"/>
              <w:bottom w:val="single" w:sz="4" w:space="0" w:color="auto"/>
              <w:right w:val="single" w:sz="4" w:space="0" w:color="auto"/>
            </w:tcBorders>
          </w:tcPr>
          <w:p w14:paraId="44D1251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6882DA2"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762" w:type="dxa"/>
            <w:tcBorders>
              <w:top w:val="nil"/>
              <w:left w:val="nil"/>
              <w:bottom w:val="single" w:sz="4" w:space="0" w:color="auto"/>
              <w:right w:val="single" w:sz="4" w:space="0" w:color="auto"/>
            </w:tcBorders>
            <w:shd w:val="clear" w:color="auto" w:fill="auto"/>
            <w:vAlign w:val="center"/>
          </w:tcPr>
          <w:p w14:paraId="514B70A0"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tcPr>
          <w:p w14:paraId="562C7C9F" w14:textId="69F3AA2D"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del w:id="375" w:author="管荦" w:date="2016-07-07T16:41:00Z">
              <w:r w:rsidRPr="004E5037" w:rsidDel="0042594E">
                <w:rPr>
                  <w:rFonts w:ascii="宋体" w:eastAsia="宋体" w:hAnsi="宋体" w:cs="宋体" w:hint="eastAsia"/>
                  <w:color w:val="000000"/>
                  <w:kern w:val="0"/>
                  <w:sz w:val="20"/>
                  <w:szCs w:val="20"/>
                </w:rPr>
                <w:delText>本方</w:delText>
              </w:r>
            </w:del>
            <w:r w:rsidRPr="004E5037">
              <w:rPr>
                <w:rFonts w:ascii="宋体" w:eastAsia="宋体" w:hAnsi="宋体" w:cs="宋体" w:hint="eastAsia"/>
                <w:color w:val="000000"/>
                <w:kern w:val="0"/>
                <w:sz w:val="20"/>
                <w:szCs w:val="20"/>
              </w:rPr>
              <w:t>转出重量</w:t>
            </w:r>
          </w:p>
        </w:tc>
        <w:tc>
          <w:tcPr>
            <w:tcW w:w="709" w:type="dxa"/>
            <w:tcBorders>
              <w:top w:val="nil"/>
              <w:left w:val="nil"/>
              <w:bottom w:val="single" w:sz="4" w:space="0" w:color="auto"/>
              <w:right w:val="single" w:sz="4" w:space="0" w:color="auto"/>
            </w:tcBorders>
            <w:shd w:val="clear" w:color="auto" w:fill="auto"/>
            <w:vAlign w:val="center"/>
          </w:tcPr>
          <w:p w14:paraId="03B5B91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D89FB8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183138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标准重量</w:t>
            </w:r>
          </w:p>
        </w:tc>
      </w:tr>
      <w:tr w:rsidR="0042594E" w:rsidRPr="004E5037" w:rsidDel="005968A7" w14:paraId="3320177F" w14:textId="296B6E92" w:rsidTr="00DE65CE">
        <w:trPr>
          <w:trHeight w:val="270"/>
          <w:del w:id="376" w:author="管荦" w:date="2016-09-29T10:32:00Z"/>
        </w:trPr>
        <w:tc>
          <w:tcPr>
            <w:tcW w:w="653" w:type="dxa"/>
            <w:tcBorders>
              <w:top w:val="nil"/>
              <w:left w:val="single" w:sz="4" w:space="0" w:color="auto"/>
              <w:bottom w:val="single" w:sz="4" w:space="0" w:color="auto"/>
              <w:right w:val="single" w:sz="4" w:space="0" w:color="auto"/>
            </w:tcBorders>
          </w:tcPr>
          <w:p w14:paraId="073DA796" w14:textId="15B05B48" w:rsidR="0042594E" w:rsidRPr="004E5037" w:rsidDel="005968A7" w:rsidRDefault="0042594E" w:rsidP="0042594E">
            <w:pPr>
              <w:widowControl/>
              <w:spacing w:line="240" w:lineRule="auto"/>
              <w:ind w:firstLineChars="0" w:firstLine="0"/>
              <w:jc w:val="left"/>
              <w:rPr>
                <w:del w:id="377" w:author="管荦" w:date="2016-09-29T10:32:00Z"/>
                <w:rFonts w:ascii="宋体" w:eastAsia="宋体" w:hAnsi="宋体" w:cs="宋体"/>
                <w:color w:val="000000"/>
                <w:kern w:val="0"/>
                <w:sz w:val="20"/>
                <w:szCs w:val="20"/>
              </w:rPr>
            </w:pPr>
            <w:del w:id="378" w:author="管荦" w:date="2016-07-07T16:40:00Z">
              <w:r w:rsidRPr="004E5037" w:rsidDel="0042594E">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52E029" w14:textId="29AA91BB" w:rsidR="0042594E" w:rsidRPr="004E5037" w:rsidDel="005968A7" w:rsidRDefault="0042594E" w:rsidP="0042594E">
            <w:pPr>
              <w:widowControl/>
              <w:spacing w:line="240" w:lineRule="auto"/>
              <w:ind w:firstLineChars="0" w:firstLine="0"/>
              <w:jc w:val="left"/>
              <w:rPr>
                <w:del w:id="379" w:author="管荦" w:date="2016-09-29T10:32:00Z"/>
                <w:rFonts w:ascii="宋体" w:eastAsia="宋体" w:hAnsi="宋体" w:cs="宋体"/>
                <w:color w:val="000000"/>
                <w:kern w:val="0"/>
                <w:sz w:val="20"/>
                <w:szCs w:val="20"/>
              </w:rPr>
            </w:pPr>
            <w:del w:id="380" w:author="管荦" w:date="2016-07-07T16:40:00Z">
              <w:r w:rsidRPr="004E5037" w:rsidDel="0042594E">
                <w:rPr>
                  <w:rFonts w:ascii="宋体" w:eastAsia="宋体" w:hAnsi="宋体" w:cs="宋体" w:hint="eastAsia"/>
                  <w:color w:val="000000"/>
                  <w:kern w:val="0"/>
                  <w:sz w:val="20"/>
                  <w:szCs w:val="20"/>
                </w:rPr>
                <w:delText>S96</w:delText>
              </w:r>
            </w:del>
          </w:p>
        </w:tc>
        <w:tc>
          <w:tcPr>
            <w:tcW w:w="1762" w:type="dxa"/>
            <w:tcBorders>
              <w:top w:val="nil"/>
              <w:left w:val="nil"/>
              <w:bottom w:val="single" w:sz="4" w:space="0" w:color="auto"/>
              <w:right w:val="single" w:sz="4" w:space="0" w:color="auto"/>
            </w:tcBorders>
            <w:shd w:val="clear" w:color="auto" w:fill="auto"/>
            <w:vAlign w:val="center"/>
          </w:tcPr>
          <w:p w14:paraId="7D6E6759" w14:textId="0FA56BBC" w:rsidR="0042594E" w:rsidRPr="004E5037" w:rsidDel="005968A7" w:rsidRDefault="0042594E" w:rsidP="0042594E">
            <w:pPr>
              <w:widowControl/>
              <w:spacing w:line="240" w:lineRule="auto"/>
              <w:ind w:firstLineChars="0" w:firstLine="0"/>
              <w:jc w:val="left"/>
              <w:rPr>
                <w:del w:id="381" w:author="管荦" w:date="2016-09-29T10:32:00Z"/>
                <w:rFonts w:ascii="宋体" w:eastAsia="宋体" w:hAnsi="宋体" w:cs="宋体"/>
                <w:color w:val="000000"/>
                <w:kern w:val="0"/>
                <w:sz w:val="20"/>
                <w:szCs w:val="20"/>
              </w:rPr>
            </w:pPr>
            <w:del w:id="382" w:author="管荦" w:date="2016-07-07T16:40:00Z">
              <w:r w:rsidRPr="004E5037" w:rsidDel="0042594E">
                <w:rPr>
                  <w:rFonts w:ascii="宋体" w:eastAsia="宋体" w:hAnsi="宋体" w:cs="宋体" w:hint="eastAsia"/>
                  <w:color w:val="000000"/>
                  <w:kern w:val="0"/>
                  <w:sz w:val="20"/>
                  <w:szCs w:val="20"/>
                </w:rPr>
                <w:delText>[opClientStorageChangeInfoData]</w:delText>
              </w:r>
            </w:del>
          </w:p>
        </w:tc>
        <w:tc>
          <w:tcPr>
            <w:tcW w:w="2268" w:type="dxa"/>
            <w:tcBorders>
              <w:top w:val="nil"/>
              <w:left w:val="nil"/>
              <w:bottom w:val="single" w:sz="4" w:space="0" w:color="auto"/>
              <w:right w:val="single" w:sz="4" w:space="0" w:color="auto"/>
            </w:tcBorders>
            <w:shd w:val="clear" w:color="auto" w:fill="auto"/>
            <w:noWrap/>
            <w:vAlign w:val="center"/>
          </w:tcPr>
          <w:p w14:paraId="0F7FB519" w14:textId="5822B2A2" w:rsidR="0042594E" w:rsidRPr="004E5037" w:rsidDel="005968A7" w:rsidRDefault="0042594E" w:rsidP="0042594E">
            <w:pPr>
              <w:widowControl/>
              <w:spacing w:line="240" w:lineRule="auto"/>
              <w:ind w:firstLineChars="0" w:firstLine="0"/>
              <w:jc w:val="left"/>
              <w:rPr>
                <w:del w:id="383" w:author="管荦" w:date="2016-09-29T10:32:00Z"/>
                <w:rFonts w:ascii="宋体" w:eastAsia="宋体" w:hAnsi="宋体" w:cs="宋体"/>
                <w:color w:val="000000"/>
                <w:kern w:val="0"/>
                <w:sz w:val="20"/>
                <w:szCs w:val="20"/>
              </w:rPr>
            </w:pPr>
            <w:del w:id="384" w:author="管荦" w:date="2016-07-07T16:40:00Z">
              <w:r w:rsidRPr="004E5037" w:rsidDel="0042594E">
                <w:rPr>
                  <w:rFonts w:ascii="宋体" w:eastAsia="宋体" w:hAnsi="宋体" w:cs="宋体" w:hint="eastAsia"/>
                  <w:color w:val="000000"/>
                  <w:kern w:val="0"/>
                  <w:sz w:val="20"/>
                  <w:szCs w:val="20"/>
                </w:rPr>
                <w:delText>对手方库存互换交割品种明细数据</w:delText>
              </w:r>
            </w:del>
          </w:p>
        </w:tc>
        <w:tc>
          <w:tcPr>
            <w:tcW w:w="709" w:type="dxa"/>
            <w:tcBorders>
              <w:top w:val="nil"/>
              <w:left w:val="nil"/>
              <w:bottom w:val="single" w:sz="4" w:space="0" w:color="auto"/>
              <w:right w:val="single" w:sz="4" w:space="0" w:color="auto"/>
            </w:tcBorders>
            <w:shd w:val="clear" w:color="auto" w:fill="auto"/>
            <w:vAlign w:val="center"/>
          </w:tcPr>
          <w:p w14:paraId="31534BFC" w14:textId="462BD88D" w:rsidR="0042594E" w:rsidRPr="004E5037" w:rsidDel="005968A7" w:rsidRDefault="0042594E" w:rsidP="0042594E">
            <w:pPr>
              <w:widowControl/>
              <w:spacing w:line="240" w:lineRule="auto"/>
              <w:ind w:firstLineChars="0" w:firstLine="0"/>
              <w:jc w:val="left"/>
              <w:rPr>
                <w:del w:id="385" w:author="管荦" w:date="2016-09-29T10:32:00Z"/>
                <w:rFonts w:ascii="宋体" w:eastAsia="宋体" w:hAnsi="宋体" w:cs="宋体"/>
                <w:color w:val="000000"/>
                <w:kern w:val="0"/>
                <w:sz w:val="20"/>
                <w:szCs w:val="20"/>
              </w:rPr>
            </w:pPr>
            <w:del w:id="386" w:author="管荦" w:date="2016-07-07T16:40:00Z">
              <w:r w:rsidRPr="004E5037" w:rsidDel="0042594E">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6396DC75" w14:textId="1B1F820D" w:rsidR="0042594E" w:rsidRPr="004E5037" w:rsidDel="005968A7" w:rsidRDefault="0042594E" w:rsidP="0042594E">
            <w:pPr>
              <w:widowControl/>
              <w:spacing w:line="240" w:lineRule="auto"/>
              <w:ind w:firstLineChars="0" w:firstLine="0"/>
              <w:jc w:val="left"/>
              <w:rPr>
                <w:del w:id="387" w:author="管荦" w:date="2016-09-29T10:32:00Z"/>
                <w:rFonts w:ascii="宋体" w:eastAsia="宋体" w:hAnsi="宋体" w:cs="宋体"/>
                <w:color w:val="000000"/>
                <w:kern w:val="0"/>
                <w:sz w:val="20"/>
                <w:szCs w:val="20"/>
              </w:rPr>
            </w:pPr>
          </w:p>
        </w:tc>
        <w:tc>
          <w:tcPr>
            <w:tcW w:w="2835" w:type="dxa"/>
            <w:tcBorders>
              <w:top w:val="nil"/>
              <w:left w:val="nil"/>
              <w:bottom w:val="single" w:sz="4" w:space="0" w:color="auto"/>
              <w:right w:val="single" w:sz="4" w:space="0" w:color="auto"/>
            </w:tcBorders>
            <w:shd w:val="clear" w:color="auto" w:fill="auto"/>
            <w:noWrap/>
            <w:vAlign w:val="center"/>
          </w:tcPr>
          <w:p w14:paraId="2D947382" w14:textId="22CCE49F" w:rsidR="0042594E" w:rsidRPr="004E5037" w:rsidDel="005968A7" w:rsidRDefault="0042594E" w:rsidP="0042594E">
            <w:pPr>
              <w:widowControl/>
              <w:spacing w:line="240" w:lineRule="auto"/>
              <w:ind w:firstLineChars="0" w:firstLine="0"/>
              <w:jc w:val="left"/>
              <w:rPr>
                <w:del w:id="388" w:author="管荦" w:date="2016-09-29T10:32:00Z"/>
                <w:rFonts w:ascii="宋体" w:eastAsia="宋体" w:hAnsi="宋体" w:cs="宋体"/>
                <w:color w:val="000000"/>
                <w:kern w:val="0"/>
                <w:sz w:val="20"/>
                <w:szCs w:val="20"/>
              </w:rPr>
            </w:pPr>
          </w:p>
        </w:tc>
      </w:tr>
      <w:tr w:rsidR="0042594E" w:rsidRPr="004E5037" w:rsidDel="005968A7" w14:paraId="2FB10173" w14:textId="385F35C7" w:rsidTr="00DE65CE">
        <w:trPr>
          <w:trHeight w:val="270"/>
          <w:del w:id="389" w:author="管荦" w:date="2016-09-29T10:32:00Z"/>
        </w:trPr>
        <w:tc>
          <w:tcPr>
            <w:tcW w:w="653" w:type="dxa"/>
            <w:tcBorders>
              <w:top w:val="nil"/>
              <w:left w:val="single" w:sz="4" w:space="0" w:color="auto"/>
              <w:bottom w:val="single" w:sz="4" w:space="0" w:color="auto"/>
              <w:right w:val="single" w:sz="4" w:space="0" w:color="auto"/>
            </w:tcBorders>
          </w:tcPr>
          <w:p w14:paraId="713231BC" w14:textId="197DA378" w:rsidR="0042594E" w:rsidRPr="004E5037" w:rsidDel="005968A7" w:rsidRDefault="0042594E" w:rsidP="0042594E">
            <w:pPr>
              <w:widowControl/>
              <w:spacing w:line="240" w:lineRule="auto"/>
              <w:ind w:firstLineChars="0" w:firstLine="0"/>
              <w:jc w:val="left"/>
              <w:rPr>
                <w:del w:id="390" w:author="管荦" w:date="2016-09-29T10:32:00Z"/>
                <w:rFonts w:ascii="宋体" w:eastAsia="宋体" w:hAnsi="宋体" w:cs="宋体"/>
                <w:color w:val="000000"/>
                <w:kern w:val="0"/>
                <w:sz w:val="20"/>
                <w:szCs w:val="20"/>
              </w:rPr>
            </w:pPr>
            <w:del w:id="391" w:author="管荦" w:date="2016-07-07T16:40:00Z">
              <w:r w:rsidRPr="004E5037" w:rsidDel="0042594E">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DAAE7E4" w14:textId="03F4F090" w:rsidR="0042594E" w:rsidRPr="004E5037" w:rsidDel="005968A7" w:rsidRDefault="0042594E" w:rsidP="0042594E">
            <w:pPr>
              <w:widowControl/>
              <w:spacing w:line="240" w:lineRule="auto"/>
              <w:ind w:firstLineChars="0" w:firstLine="0"/>
              <w:jc w:val="left"/>
              <w:rPr>
                <w:del w:id="392" w:author="管荦" w:date="2016-09-29T10:32:00Z"/>
                <w:rFonts w:ascii="宋体" w:eastAsia="宋体" w:hAnsi="宋体" w:cs="宋体"/>
                <w:color w:val="000000"/>
                <w:kern w:val="0"/>
                <w:sz w:val="20"/>
                <w:szCs w:val="20"/>
              </w:rPr>
            </w:pPr>
          </w:p>
        </w:tc>
        <w:tc>
          <w:tcPr>
            <w:tcW w:w="1762" w:type="dxa"/>
            <w:tcBorders>
              <w:top w:val="nil"/>
              <w:left w:val="nil"/>
              <w:bottom w:val="single" w:sz="4" w:space="0" w:color="auto"/>
              <w:right w:val="single" w:sz="4" w:space="0" w:color="auto"/>
            </w:tcBorders>
            <w:shd w:val="clear" w:color="auto" w:fill="auto"/>
            <w:vAlign w:val="center"/>
          </w:tcPr>
          <w:p w14:paraId="108EF391" w14:textId="66BD801A" w:rsidR="0042594E" w:rsidRPr="004E5037" w:rsidDel="005968A7" w:rsidRDefault="0042594E" w:rsidP="0042594E">
            <w:pPr>
              <w:widowControl/>
              <w:spacing w:line="240" w:lineRule="auto"/>
              <w:ind w:firstLineChars="0" w:firstLine="0"/>
              <w:jc w:val="left"/>
              <w:rPr>
                <w:del w:id="393" w:author="管荦" w:date="2016-09-29T10:32:00Z"/>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5722BE11" w14:textId="0EE863B4" w:rsidR="0042594E" w:rsidRPr="004E5037" w:rsidDel="005968A7" w:rsidRDefault="0042594E" w:rsidP="0042594E">
            <w:pPr>
              <w:widowControl/>
              <w:spacing w:line="240" w:lineRule="auto"/>
              <w:ind w:firstLineChars="0" w:firstLine="0"/>
              <w:jc w:val="left"/>
              <w:rPr>
                <w:del w:id="394" w:author="管荦" w:date="2016-09-29T10:32:00Z"/>
                <w:rFonts w:ascii="宋体" w:eastAsia="宋体" w:hAnsi="宋体" w:cs="宋体"/>
                <w:color w:val="000000"/>
                <w:kern w:val="0"/>
                <w:sz w:val="20"/>
                <w:szCs w:val="20"/>
              </w:rPr>
            </w:pPr>
            <w:del w:id="395" w:author="管荦" w:date="2016-07-07T16:40:00Z">
              <w:r w:rsidRPr="004E5037" w:rsidDel="0042594E">
                <w:rPr>
                  <w:rFonts w:ascii="宋体" w:eastAsia="宋体" w:hAnsi="宋体" w:cs="宋体" w:hint="eastAsia"/>
                  <w:color w:val="000000"/>
                  <w:kern w:val="0"/>
                  <w:sz w:val="20"/>
                  <w:szCs w:val="20"/>
                </w:rPr>
                <w:delText>对手方库存互换交割品种明细</w:delText>
              </w:r>
            </w:del>
          </w:p>
        </w:tc>
        <w:tc>
          <w:tcPr>
            <w:tcW w:w="709" w:type="dxa"/>
            <w:tcBorders>
              <w:top w:val="nil"/>
              <w:left w:val="nil"/>
              <w:bottom w:val="single" w:sz="4" w:space="0" w:color="auto"/>
              <w:right w:val="single" w:sz="4" w:space="0" w:color="auto"/>
            </w:tcBorders>
            <w:shd w:val="clear" w:color="auto" w:fill="auto"/>
            <w:vAlign w:val="center"/>
          </w:tcPr>
          <w:p w14:paraId="6AE27B73" w14:textId="0445A658" w:rsidR="0042594E" w:rsidRPr="004E5037" w:rsidDel="005968A7" w:rsidRDefault="0042594E" w:rsidP="0042594E">
            <w:pPr>
              <w:widowControl/>
              <w:spacing w:line="240" w:lineRule="auto"/>
              <w:ind w:firstLineChars="0" w:firstLine="0"/>
              <w:jc w:val="left"/>
              <w:rPr>
                <w:del w:id="396" w:author="管荦" w:date="2016-09-29T10:32:00Z"/>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0DA6CC7D" w14:textId="7F0B290D" w:rsidR="0042594E" w:rsidRPr="004E5037" w:rsidDel="005968A7" w:rsidRDefault="0042594E" w:rsidP="0042594E">
            <w:pPr>
              <w:widowControl/>
              <w:spacing w:line="240" w:lineRule="auto"/>
              <w:ind w:firstLineChars="0" w:firstLine="0"/>
              <w:jc w:val="left"/>
              <w:rPr>
                <w:del w:id="397" w:author="管荦" w:date="2016-09-29T10:32:00Z"/>
                <w:rFonts w:ascii="宋体" w:eastAsia="宋体" w:hAnsi="宋体" w:cs="宋体"/>
                <w:color w:val="000000"/>
                <w:kern w:val="0"/>
                <w:sz w:val="20"/>
                <w:szCs w:val="20"/>
              </w:rPr>
            </w:pPr>
          </w:p>
        </w:tc>
        <w:tc>
          <w:tcPr>
            <w:tcW w:w="2835" w:type="dxa"/>
            <w:tcBorders>
              <w:top w:val="nil"/>
              <w:left w:val="nil"/>
              <w:bottom w:val="single" w:sz="4" w:space="0" w:color="auto"/>
              <w:right w:val="single" w:sz="4" w:space="0" w:color="auto"/>
            </w:tcBorders>
            <w:shd w:val="clear" w:color="auto" w:fill="auto"/>
            <w:noWrap/>
            <w:vAlign w:val="center"/>
          </w:tcPr>
          <w:p w14:paraId="52FF857D" w14:textId="6A32C291" w:rsidR="0042594E" w:rsidRPr="004E5037" w:rsidDel="005968A7" w:rsidRDefault="0042594E" w:rsidP="0042594E">
            <w:pPr>
              <w:widowControl/>
              <w:spacing w:line="240" w:lineRule="auto"/>
              <w:ind w:firstLineChars="0" w:firstLine="0"/>
              <w:jc w:val="left"/>
              <w:rPr>
                <w:del w:id="398" w:author="管荦" w:date="2016-09-29T10:32:00Z"/>
                <w:rFonts w:ascii="宋体" w:eastAsia="宋体" w:hAnsi="宋体" w:cs="宋体"/>
                <w:color w:val="000000"/>
                <w:kern w:val="0"/>
                <w:sz w:val="20"/>
                <w:szCs w:val="20"/>
              </w:rPr>
            </w:pPr>
          </w:p>
        </w:tc>
      </w:tr>
      <w:tr w:rsidR="0042594E" w:rsidRPr="004E5037" w:rsidDel="005968A7" w14:paraId="0D240BB2" w14:textId="7C1F835F" w:rsidTr="00DE65CE">
        <w:trPr>
          <w:trHeight w:val="270"/>
          <w:del w:id="399" w:author="管荦" w:date="2016-09-29T10:32:00Z"/>
        </w:trPr>
        <w:tc>
          <w:tcPr>
            <w:tcW w:w="653" w:type="dxa"/>
            <w:tcBorders>
              <w:top w:val="nil"/>
              <w:left w:val="single" w:sz="4" w:space="0" w:color="auto"/>
              <w:bottom w:val="single" w:sz="4" w:space="0" w:color="auto"/>
              <w:right w:val="single" w:sz="4" w:space="0" w:color="auto"/>
            </w:tcBorders>
          </w:tcPr>
          <w:p w14:paraId="349167FA" w14:textId="379EEBDC" w:rsidR="0042594E" w:rsidRPr="004E5037" w:rsidDel="005968A7" w:rsidRDefault="0042594E" w:rsidP="0042594E">
            <w:pPr>
              <w:widowControl/>
              <w:spacing w:line="240" w:lineRule="auto"/>
              <w:ind w:firstLineChars="0" w:firstLine="0"/>
              <w:jc w:val="left"/>
              <w:rPr>
                <w:del w:id="400" w:author="管荦" w:date="2016-09-29T10:32:00Z"/>
                <w:rFonts w:ascii="宋体" w:eastAsia="宋体" w:hAnsi="宋体" w:cs="宋体"/>
                <w:color w:val="000000"/>
                <w:kern w:val="0"/>
                <w:sz w:val="20"/>
                <w:szCs w:val="20"/>
              </w:rPr>
            </w:pPr>
            <w:del w:id="401" w:author="管荦" w:date="2016-07-07T16:40:00Z">
              <w:r w:rsidRPr="004E5037" w:rsidDel="0042594E">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94EBB6F" w14:textId="66CB2538" w:rsidR="0042594E" w:rsidRPr="004E5037" w:rsidDel="005968A7" w:rsidRDefault="0042594E" w:rsidP="0042594E">
            <w:pPr>
              <w:widowControl/>
              <w:spacing w:line="240" w:lineRule="auto"/>
              <w:ind w:firstLineChars="0" w:firstLine="0"/>
              <w:rPr>
                <w:del w:id="402" w:author="管荦" w:date="2016-09-29T10:32:00Z"/>
                <w:rFonts w:ascii="宋体" w:eastAsia="宋体" w:hAnsi="宋体" w:cs="宋体"/>
                <w:color w:val="000000"/>
                <w:kern w:val="0"/>
                <w:sz w:val="20"/>
                <w:szCs w:val="20"/>
              </w:rPr>
            </w:pPr>
            <w:del w:id="403" w:author="管荦" w:date="2016-07-07T16:40:00Z">
              <w:r w:rsidRPr="004E5037" w:rsidDel="0042594E">
                <w:rPr>
                  <w:rFonts w:ascii="宋体" w:eastAsia="宋体" w:hAnsi="宋体" w:cs="宋体" w:hint="eastAsia"/>
                  <w:color w:val="000000"/>
                  <w:kern w:val="0"/>
                  <w:sz w:val="20"/>
                  <w:szCs w:val="20"/>
                </w:rPr>
                <w:delText>V08</w:delText>
              </w:r>
            </w:del>
          </w:p>
        </w:tc>
        <w:tc>
          <w:tcPr>
            <w:tcW w:w="1762" w:type="dxa"/>
            <w:tcBorders>
              <w:top w:val="nil"/>
              <w:left w:val="nil"/>
              <w:bottom w:val="single" w:sz="4" w:space="0" w:color="auto"/>
              <w:right w:val="single" w:sz="4" w:space="0" w:color="auto"/>
            </w:tcBorders>
            <w:shd w:val="clear" w:color="auto" w:fill="auto"/>
            <w:vAlign w:val="center"/>
          </w:tcPr>
          <w:p w14:paraId="6C797474" w14:textId="1A5FCE6E" w:rsidR="0042594E" w:rsidRPr="004E5037" w:rsidDel="005968A7" w:rsidRDefault="0042594E" w:rsidP="0042594E">
            <w:pPr>
              <w:widowControl/>
              <w:spacing w:line="240" w:lineRule="auto"/>
              <w:ind w:firstLineChars="0" w:firstLine="0"/>
              <w:rPr>
                <w:del w:id="404" w:author="管荦" w:date="2016-09-29T10:32:00Z"/>
                <w:rFonts w:ascii="宋体" w:eastAsia="宋体" w:hAnsi="宋体" w:cs="宋体"/>
                <w:color w:val="000000"/>
                <w:kern w:val="0"/>
                <w:sz w:val="20"/>
                <w:szCs w:val="20"/>
              </w:rPr>
            </w:pPr>
            <w:del w:id="405" w:author="管荦" w:date="2016-07-07T16:40:00Z">
              <w:r w:rsidRPr="004E5037" w:rsidDel="0042594E">
                <w:rPr>
                  <w:rFonts w:ascii="宋体" w:eastAsia="宋体" w:hAnsi="宋体" w:cs="宋体" w:hint="eastAsia"/>
                  <w:color w:val="000000"/>
                  <w:kern w:val="0"/>
                  <w:sz w:val="20"/>
                  <w:szCs w:val="20"/>
                </w:rPr>
                <w:delText>opVarietyID</w:delText>
              </w:r>
            </w:del>
          </w:p>
        </w:tc>
        <w:tc>
          <w:tcPr>
            <w:tcW w:w="2268" w:type="dxa"/>
            <w:tcBorders>
              <w:top w:val="nil"/>
              <w:left w:val="nil"/>
              <w:bottom w:val="single" w:sz="4" w:space="0" w:color="auto"/>
              <w:right w:val="single" w:sz="4" w:space="0" w:color="auto"/>
            </w:tcBorders>
            <w:shd w:val="clear" w:color="auto" w:fill="auto"/>
            <w:noWrap/>
            <w:vAlign w:val="center"/>
          </w:tcPr>
          <w:p w14:paraId="0A756BE6" w14:textId="687F19D1" w:rsidR="0042594E" w:rsidRPr="004E5037" w:rsidDel="005968A7" w:rsidRDefault="0042594E" w:rsidP="0042594E">
            <w:pPr>
              <w:widowControl/>
              <w:spacing w:line="240" w:lineRule="auto"/>
              <w:ind w:firstLineChars="0" w:firstLine="0"/>
              <w:jc w:val="left"/>
              <w:rPr>
                <w:del w:id="406" w:author="管荦" w:date="2016-09-29T10:32:00Z"/>
                <w:rFonts w:ascii="宋体" w:eastAsia="宋体" w:hAnsi="宋体" w:cs="宋体"/>
                <w:color w:val="000000"/>
                <w:kern w:val="0"/>
                <w:sz w:val="20"/>
                <w:szCs w:val="20"/>
              </w:rPr>
            </w:pPr>
            <w:del w:id="407" w:author="管荦" w:date="2016-07-07T16:40:00Z">
              <w:r w:rsidRPr="004E5037" w:rsidDel="0042594E">
                <w:rPr>
                  <w:rFonts w:ascii="宋体" w:eastAsia="宋体" w:hAnsi="宋体" w:cs="宋体" w:hint="eastAsia"/>
                  <w:color w:val="000000"/>
                  <w:kern w:val="0"/>
                  <w:sz w:val="20"/>
                  <w:szCs w:val="20"/>
                </w:rPr>
                <w:delText>对手方转出交割品种代码</w:delText>
              </w:r>
            </w:del>
          </w:p>
        </w:tc>
        <w:tc>
          <w:tcPr>
            <w:tcW w:w="709" w:type="dxa"/>
            <w:tcBorders>
              <w:top w:val="nil"/>
              <w:left w:val="nil"/>
              <w:bottom w:val="single" w:sz="4" w:space="0" w:color="auto"/>
              <w:right w:val="single" w:sz="4" w:space="0" w:color="auto"/>
            </w:tcBorders>
            <w:shd w:val="clear" w:color="auto" w:fill="auto"/>
            <w:vAlign w:val="center"/>
          </w:tcPr>
          <w:p w14:paraId="55B8FD71" w14:textId="6F0E482E" w:rsidR="0042594E" w:rsidRPr="004E5037" w:rsidDel="005968A7" w:rsidRDefault="0042594E" w:rsidP="0042594E">
            <w:pPr>
              <w:widowControl/>
              <w:spacing w:line="240" w:lineRule="auto"/>
              <w:ind w:firstLineChars="0" w:firstLine="0"/>
              <w:jc w:val="left"/>
              <w:rPr>
                <w:del w:id="408" w:author="管荦" w:date="2016-09-29T10:32:00Z"/>
                <w:rFonts w:ascii="宋体" w:eastAsia="宋体" w:hAnsi="宋体" w:cs="宋体"/>
                <w:color w:val="000000"/>
                <w:kern w:val="0"/>
                <w:sz w:val="20"/>
                <w:szCs w:val="20"/>
              </w:rPr>
            </w:pPr>
            <w:del w:id="409" w:author="管荦" w:date="2016-07-07T16:40:00Z">
              <w:r w:rsidRPr="004E5037" w:rsidDel="0042594E">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34DFBC4E" w14:textId="11F40413" w:rsidR="0042594E" w:rsidRPr="004E5037" w:rsidDel="005968A7" w:rsidRDefault="0042594E" w:rsidP="0042594E">
            <w:pPr>
              <w:widowControl/>
              <w:spacing w:line="240" w:lineRule="auto"/>
              <w:ind w:firstLineChars="0" w:firstLine="0"/>
              <w:jc w:val="left"/>
              <w:rPr>
                <w:del w:id="410" w:author="管荦" w:date="2016-09-29T10:32:00Z"/>
                <w:rFonts w:ascii="宋体" w:eastAsia="宋体" w:hAnsi="宋体" w:cs="宋体"/>
                <w:color w:val="000000"/>
                <w:kern w:val="0"/>
                <w:sz w:val="20"/>
                <w:szCs w:val="20"/>
              </w:rPr>
            </w:pPr>
            <w:del w:id="411" w:author="管荦" w:date="2016-07-07T16:40:00Z">
              <w:r w:rsidRPr="004E5037" w:rsidDel="0042594E">
                <w:rPr>
                  <w:rFonts w:ascii="宋体" w:eastAsia="宋体" w:hAnsi="宋体" w:cs="宋体" w:hint="eastAsia"/>
                  <w:color w:val="000000"/>
                  <w:kern w:val="0"/>
                  <w:sz w:val="20"/>
                  <w:szCs w:val="20"/>
                </w:rPr>
                <w:delText>-</w:delText>
              </w:r>
            </w:del>
          </w:p>
        </w:tc>
        <w:tc>
          <w:tcPr>
            <w:tcW w:w="2835" w:type="dxa"/>
            <w:tcBorders>
              <w:top w:val="nil"/>
              <w:left w:val="nil"/>
              <w:bottom w:val="single" w:sz="4" w:space="0" w:color="auto"/>
              <w:right w:val="single" w:sz="4" w:space="0" w:color="auto"/>
            </w:tcBorders>
            <w:shd w:val="clear" w:color="auto" w:fill="auto"/>
            <w:noWrap/>
            <w:vAlign w:val="center"/>
          </w:tcPr>
          <w:p w14:paraId="0647D787" w14:textId="594D0E04" w:rsidR="0042594E" w:rsidRPr="004E5037" w:rsidDel="005968A7" w:rsidRDefault="0042594E" w:rsidP="0042594E">
            <w:pPr>
              <w:widowControl/>
              <w:spacing w:line="240" w:lineRule="auto"/>
              <w:ind w:firstLineChars="0" w:firstLine="0"/>
              <w:jc w:val="left"/>
              <w:rPr>
                <w:del w:id="412" w:author="管荦" w:date="2016-09-29T10:32:00Z"/>
                <w:rFonts w:ascii="宋体" w:eastAsia="宋体" w:hAnsi="宋体" w:cs="宋体"/>
                <w:color w:val="000000"/>
                <w:kern w:val="0"/>
                <w:sz w:val="20"/>
                <w:szCs w:val="20"/>
              </w:rPr>
            </w:pPr>
          </w:p>
        </w:tc>
      </w:tr>
      <w:tr w:rsidR="0042594E" w:rsidRPr="004E5037" w:rsidDel="005968A7" w14:paraId="4D23B872" w14:textId="6D78C953" w:rsidTr="00DE65CE">
        <w:trPr>
          <w:trHeight w:val="270"/>
          <w:del w:id="413" w:author="管荦" w:date="2016-09-29T10:32:00Z"/>
        </w:trPr>
        <w:tc>
          <w:tcPr>
            <w:tcW w:w="653" w:type="dxa"/>
            <w:tcBorders>
              <w:top w:val="nil"/>
              <w:left w:val="single" w:sz="4" w:space="0" w:color="auto"/>
              <w:bottom w:val="single" w:sz="4" w:space="0" w:color="auto"/>
              <w:right w:val="single" w:sz="4" w:space="0" w:color="auto"/>
            </w:tcBorders>
          </w:tcPr>
          <w:p w14:paraId="3AE1613D" w14:textId="5FFFBE22" w:rsidR="0042594E" w:rsidRPr="004E5037" w:rsidDel="005968A7" w:rsidRDefault="0042594E" w:rsidP="0042594E">
            <w:pPr>
              <w:widowControl/>
              <w:spacing w:line="240" w:lineRule="auto"/>
              <w:ind w:firstLineChars="0" w:firstLine="0"/>
              <w:jc w:val="left"/>
              <w:rPr>
                <w:del w:id="414" w:author="管荦" w:date="2016-09-29T10:32:00Z"/>
                <w:rFonts w:ascii="宋体" w:eastAsia="宋体" w:hAnsi="宋体" w:cs="宋体"/>
                <w:color w:val="000000"/>
                <w:kern w:val="0"/>
                <w:sz w:val="20"/>
                <w:szCs w:val="20"/>
              </w:rPr>
            </w:pPr>
            <w:del w:id="415" w:author="管荦" w:date="2016-07-07T16:40:00Z">
              <w:r w:rsidRPr="004E5037" w:rsidDel="0042594E">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5C3620" w14:textId="712E0A78" w:rsidR="0042594E" w:rsidRPr="004E5037" w:rsidDel="005968A7" w:rsidRDefault="0042594E" w:rsidP="0042594E">
            <w:pPr>
              <w:widowControl/>
              <w:spacing w:line="240" w:lineRule="auto"/>
              <w:ind w:firstLineChars="0" w:firstLine="0"/>
              <w:rPr>
                <w:del w:id="416" w:author="管荦" w:date="2016-09-29T10:32:00Z"/>
                <w:rFonts w:ascii="宋体" w:eastAsia="宋体" w:hAnsi="宋体" w:cs="宋体"/>
                <w:color w:val="000000"/>
                <w:kern w:val="0"/>
                <w:sz w:val="20"/>
                <w:szCs w:val="20"/>
              </w:rPr>
            </w:pPr>
            <w:del w:id="417" w:author="管荦" w:date="2016-07-07T16:40:00Z">
              <w:r w:rsidRPr="004E5037" w:rsidDel="0042594E">
                <w:rPr>
                  <w:rFonts w:ascii="宋体" w:eastAsia="宋体" w:hAnsi="宋体" w:cs="宋体" w:hint="eastAsia"/>
                  <w:color w:val="000000"/>
                  <w:kern w:val="0"/>
                  <w:sz w:val="20"/>
                  <w:szCs w:val="20"/>
                </w:rPr>
                <w:delText>W10</w:delText>
              </w:r>
            </w:del>
          </w:p>
        </w:tc>
        <w:tc>
          <w:tcPr>
            <w:tcW w:w="1762" w:type="dxa"/>
            <w:tcBorders>
              <w:top w:val="nil"/>
              <w:left w:val="nil"/>
              <w:bottom w:val="single" w:sz="4" w:space="0" w:color="auto"/>
              <w:right w:val="single" w:sz="4" w:space="0" w:color="auto"/>
            </w:tcBorders>
            <w:shd w:val="clear" w:color="auto" w:fill="auto"/>
            <w:vAlign w:val="center"/>
          </w:tcPr>
          <w:p w14:paraId="33956914" w14:textId="0E54A1EC" w:rsidR="0042594E" w:rsidRPr="004E5037" w:rsidDel="005968A7" w:rsidRDefault="0042594E" w:rsidP="0042594E">
            <w:pPr>
              <w:widowControl/>
              <w:spacing w:line="240" w:lineRule="auto"/>
              <w:ind w:firstLineChars="0" w:firstLine="0"/>
              <w:rPr>
                <w:del w:id="418" w:author="管荦" w:date="2016-09-29T10:32:00Z"/>
                <w:rFonts w:ascii="宋体" w:eastAsia="宋体" w:hAnsi="宋体" w:cs="宋体"/>
                <w:color w:val="000000"/>
                <w:kern w:val="0"/>
                <w:sz w:val="20"/>
                <w:szCs w:val="20"/>
              </w:rPr>
            </w:pPr>
            <w:del w:id="419" w:author="管荦" w:date="2016-07-07T16:40:00Z">
              <w:r w:rsidRPr="004E5037" w:rsidDel="0042594E">
                <w:rPr>
                  <w:rFonts w:ascii="宋体" w:eastAsia="宋体" w:hAnsi="宋体" w:cs="宋体" w:hint="eastAsia"/>
                  <w:color w:val="000000"/>
                  <w:kern w:val="0"/>
                  <w:sz w:val="20"/>
                  <w:szCs w:val="20"/>
                </w:rPr>
                <w:delText>opWarehouseID</w:delText>
              </w:r>
            </w:del>
          </w:p>
        </w:tc>
        <w:tc>
          <w:tcPr>
            <w:tcW w:w="2268" w:type="dxa"/>
            <w:tcBorders>
              <w:top w:val="nil"/>
              <w:left w:val="nil"/>
              <w:bottom w:val="single" w:sz="4" w:space="0" w:color="auto"/>
              <w:right w:val="single" w:sz="4" w:space="0" w:color="auto"/>
            </w:tcBorders>
            <w:shd w:val="clear" w:color="auto" w:fill="auto"/>
            <w:noWrap/>
            <w:vAlign w:val="center"/>
          </w:tcPr>
          <w:p w14:paraId="05ECFD0F" w14:textId="5FD485D1" w:rsidR="0042594E" w:rsidRPr="004E5037" w:rsidDel="005968A7" w:rsidRDefault="0042594E" w:rsidP="0042594E">
            <w:pPr>
              <w:widowControl/>
              <w:spacing w:line="240" w:lineRule="auto"/>
              <w:ind w:firstLineChars="0" w:firstLine="0"/>
              <w:jc w:val="left"/>
              <w:rPr>
                <w:del w:id="420" w:author="管荦" w:date="2016-09-29T10:32:00Z"/>
                <w:rFonts w:ascii="宋体" w:eastAsia="宋体" w:hAnsi="宋体" w:cs="宋体"/>
                <w:color w:val="000000"/>
                <w:kern w:val="0"/>
                <w:sz w:val="20"/>
                <w:szCs w:val="20"/>
              </w:rPr>
            </w:pPr>
            <w:del w:id="421" w:author="管荦" w:date="2016-07-07T16:40:00Z">
              <w:r w:rsidRPr="004E5037" w:rsidDel="0042594E">
                <w:rPr>
                  <w:rFonts w:ascii="宋体" w:eastAsia="宋体" w:hAnsi="宋体" w:cs="宋体" w:hint="eastAsia"/>
                  <w:color w:val="000000"/>
                  <w:kern w:val="0"/>
                  <w:sz w:val="20"/>
                  <w:szCs w:val="20"/>
                </w:rPr>
                <w:delText>对手方转出仓库代码</w:delText>
              </w:r>
            </w:del>
          </w:p>
        </w:tc>
        <w:tc>
          <w:tcPr>
            <w:tcW w:w="709" w:type="dxa"/>
            <w:tcBorders>
              <w:top w:val="nil"/>
              <w:left w:val="nil"/>
              <w:bottom w:val="single" w:sz="4" w:space="0" w:color="auto"/>
              <w:right w:val="single" w:sz="4" w:space="0" w:color="auto"/>
            </w:tcBorders>
            <w:shd w:val="clear" w:color="auto" w:fill="auto"/>
            <w:vAlign w:val="center"/>
          </w:tcPr>
          <w:p w14:paraId="6FB4E54A" w14:textId="771E8DC5" w:rsidR="0042594E" w:rsidRPr="004E5037" w:rsidDel="005968A7" w:rsidRDefault="0042594E" w:rsidP="0042594E">
            <w:pPr>
              <w:widowControl/>
              <w:spacing w:line="240" w:lineRule="auto"/>
              <w:ind w:firstLineChars="0" w:firstLine="0"/>
              <w:jc w:val="left"/>
              <w:rPr>
                <w:del w:id="422" w:author="管荦" w:date="2016-09-29T10:32:00Z"/>
                <w:rFonts w:ascii="宋体" w:eastAsia="宋体" w:hAnsi="宋体" w:cs="宋体"/>
                <w:color w:val="000000"/>
                <w:kern w:val="0"/>
                <w:sz w:val="20"/>
                <w:szCs w:val="20"/>
              </w:rPr>
            </w:pPr>
            <w:del w:id="423" w:author="管荦" w:date="2016-07-07T16:40:00Z">
              <w:r w:rsidRPr="004E5037" w:rsidDel="0042594E">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09CD349B" w14:textId="6A31BF84" w:rsidR="0042594E" w:rsidRPr="004E5037" w:rsidDel="005968A7" w:rsidRDefault="0042594E" w:rsidP="0042594E">
            <w:pPr>
              <w:widowControl/>
              <w:spacing w:line="240" w:lineRule="auto"/>
              <w:ind w:firstLineChars="0" w:firstLine="0"/>
              <w:jc w:val="left"/>
              <w:rPr>
                <w:del w:id="424" w:author="管荦" w:date="2016-09-29T10:32:00Z"/>
                <w:rFonts w:ascii="宋体" w:eastAsia="宋体" w:hAnsi="宋体" w:cs="宋体"/>
                <w:color w:val="000000"/>
                <w:kern w:val="0"/>
                <w:sz w:val="20"/>
                <w:szCs w:val="20"/>
              </w:rPr>
            </w:pPr>
            <w:del w:id="425" w:author="管荦" w:date="2016-07-07T16:40:00Z">
              <w:r w:rsidRPr="004E5037" w:rsidDel="0042594E">
                <w:rPr>
                  <w:rFonts w:ascii="宋体" w:eastAsia="宋体" w:hAnsi="宋体" w:cs="宋体" w:hint="eastAsia"/>
                  <w:color w:val="000000"/>
                  <w:kern w:val="0"/>
                  <w:sz w:val="20"/>
                  <w:szCs w:val="20"/>
                </w:rPr>
                <w:delText>-</w:delText>
              </w:r>
            </w:del>
          </w:p>
        </w:tc>
        <w:tc>
          <w:tcPr>
            <w:tcW w:w="2835" w:type="dxa"/>
            <w:tcBorders>
              <w:top w:val="nil"/>
              <w:left w:val="nil"/>
              <w:bottom w:val="single" w:sz="4" w:space="0" w:color="auto"/>
              <w:right w:val="single" w:sz="4" w:space="0" w:color="auto"/>
            </w:tcBorders>
            <w:shd w:val="clear" w:color="auto" w:fill="auto"/>
            <w:noWrap/>
            <w:vAlign w:val="center"/>
          </w:tcPr>
          <w:p w14:paraId="2067E75E" w14:textId="118D1C06" w:rsidR="0042594E" w:rsidRPr="004E5037" w:rsidDel="005968A7" w:rsidRDefault="0042594E" w:rsidP="0042594E">
            <w:pPr>
              <w:widowControl/>
              <w:spacing w:line="240" w:lineRule="auto"/>
              <w:ind w:firstLineChars="0" w:firstLine="0"/>
              <w:jc w:val="left"/>
              <w:rPr>
                <w:del w:id="426" w:author="管荦" w:date="2016-09-29T10:32:00Z"/>
                <w:rFonts w:ascii="宋体" w:eastAsia="宋体" w:hAnsi="宋体" w:cs="宋体"/>
                <w:color w:val="000000"/>
                <w:kern w:val="0"/>
                <w:sz w:val="20"/>
                <w:szCs w:val="20"/>
              </w:rPr>
            </w:pPr>
          </w:p>
        </w:tc>
      </w:tr>
      <w:tr w:rsidR="0042594E" w:rsidRPr="004E5037" w:rsidDel="005968A7" w14:paraId="180824BE" w14:textId="62098F54" w:rsidTr="0042594E">
        <w:trPr>
          <w:trHeight w:val="270"/>
          <w:del w:id="427" w:author="管荦" w:date="2016-09-29T10:32:00Z"/>
        </w:trPr>
        <w:tc>
          <w:tcPr>
            <w:tcW w:w="653" w:type="dxa"/>
            <w:tcBorders>
              <w:top w:val="nil"/>
              <w:left w:val="single" w:sz="4" w:space="0" w:color="auto"/>
              <w:bottom w:val="single" w:sz="4" w:space="0" w:color="auto"/>
              <w:right w:val="single" w:sz="4" w:space="0" w:color="auto"/>
            </w:tcBorders>
          </w:tcPr>
          <w:p w14:paraId="6E67C933" w14:textId="4DD0695E" w:rsidR="0042594E" w:rsidRPr="004E5037" w:rsidDel="005968A7" w:rsidRDefault="0042594E" w:rsidP="0042594E">
            <w:pPr>
              <w:widowControl/>
              <w:spacing w:line="240" w:lineRule="auto"/>
              <w:ind w:firstLineChars="0" w:firstLine="0"/>
              <w:jc w:val="left"/>
              <w:rPr>
                <w:del w:id="428" w:author="管荦" w:date="2016-09-29T10:32:00Z"/>
                <w:rFonts w:ascii="宋体" w:eastAsia="宋体" w:hAnsi="宋体" w:cs="宋体"/>
                <w:color w:val="000000"/>
                <w:kern w:val="0"/>
                <w:sz w:val="20"/>
                <w:szCs w:val="20"/>
              </w:rPr>
            </w:pPr>
            <w:del w:id="429" w:author="管荦" w:date="2016-07-07T16:40:00Z">
              <w:r w:rsidRPr="004E5037" w:rsidDel="0042594E">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9E96ED" w14:textId="4F670A7F" w:rsidR="0042594E" w:rsidRPr="004E5037" w:rsidDel="005968A7" w:rsidRDefault="0042594E" w:rsidP="0042594E">
            <w:pPr>
              <w:widowControl/>
              <w:spacing w:line="240" w:lineRule="auto"/>
              <w:ind w:firstLineChars="0" w:firstLine="0"/>
              <w:rPr>
                <w:del w:id="430" w:author="管荦" w:date="2016-09-29T10:32:00Z"/>
                <w:rFonts w:ascii="宋体" w:eastAsia="宋体" w:hAnsi="宋体" w:cs="宋体"/>
                <w:color w:val="000000"/>
                <w:kern w:val="0"/>
                <w:sz w:val="20"/>
                <w:szCs w:val="20"/>
              </w:rPr>
            </w:pPr>
            <w:del w:id="431" w:author="管荦" w:date="2016-07-07T16:40:00Z">
              <w:r w:rsidRPr="004E5037" w:rsidDel="0042594E">
                <w:rPr>
                  <w:rFonts w:ascii="宋体" w:eastAsia="宋体" w:hAnsi="宋体" w:cs="宋体" w:hint="eastAsia"/>
                  <w:color w:val="000000"/>
                  <w:kern w:val="0"/>
                  <w:sz w:val="20"/>
                  <w:szCs w:val="20"/>
                </w:rPr>
                <w:delText>T52</w:delText>
              </w:r>
            </w:del>
          </w:p>
        </w:tc>
        <w:tc>
          <w:tcPr>
            <w:tcW w:w="1762" w:type="dxa"/>
            <w:tcBorders>
              <w:top w:val="nil"/>
              <w:left w:val="nil"/>
              <w:bottom w:val="single" w:sz="4" w:space="0" w:color="auto"/>
              <w:right w:val="single" w:sz="4" w:space="0" w:color="auto"/>
            </w:tcBorders>
            <w:shd w:val="clear" w:color="auto" w:fill="auto"/>
            <w:noWrap/>
            <w:vAlign w:val="center"/>
          </w:tcPr>
          <w:p w14:paraId="4510BD11" w14:textId="3F0A91B0" w:rsidR="0042594E" w:rsidRPr="004E5037" w:rsidDel="005968A7" w:rsidRDefault="0042594E" w:rsidP="0042594E">
            <w:pPr>
              <w:widowControl/>
              <w:spacing w:line="240" w:lineRule="auto"/>
              <w:ind w:firstLineChars="0" w:firstLine="0"/>
              <w:rPr>
                <w:del w:id="432" w:author="管荦" w:date="2016-09-29T10:32:00Z"/>
                <w:rFonts w:ascii="宋体" w:eastAsia="宋体" w:hAnsi="宋体" w:cs="宋体"/>
                <w:color w:val="000000"/>
                <w:kern w:val="0"/>
                <w:sz w:val="20"/>
                <w:szCs w:val="20"/>
              </w:rPr>
            </w:pPr>
            <w:del w:id="433" w:author="管荦" w:date="2016-07-07T16:40:00Z">
              <w:r w:rsidRPr="004E5037" w:rsidDel="0042594E">
                <w:rPr>
                  <w:rFonts w:ascii="宋体" w:eastAsia="宋体" w:hAnsi="宋体" w:cs="宋体" w:hint="eastAsia"/>
                  <w:color w:val="000000"/>
                  <w:kern w:val="0"/>
                  <w:sz w:val="20"/>
                  <w:szCs w:val="20"/>
                </w:rPr>
                <w:delText>stdWeight</w:delText>
              </w:r>
            </w:del>
          </w:p>
        </w:tc>
        <w:tc>
          <w:tcPr>
            <w:tcW w:w="2268" w:type="dxa"/>
            <w:tcBorders>
              <w:top w:val="nil"/>
              <w:left w:val="nil"/>
              <w:bottom w:val="single" w:sz="4" w:space="0" w:color="auto"/>
              <w:right w:val="single" w:sz="4" w:space="0" w:color="auto"/>
            </w:tcBorders>
            <w:shd w:val="clear" w:color="auto" w:fill="auto"/>
            <w:noWrap/>
            <w:vAlign w:val="center"/>
          </w:tcPr>
          <w:p w14:paraId="2E320D25" w14:textId="1383E7D4" w:rsidR="0042594E" w:rsidRPr="004E5037" w:rsidDel="005968A7" w:rsidRDefault="0042594E" w:rsidP="0042594E">
            <w:pPr>
              <w:widowControl/>
              <w:spacing w:line="240" w:lineRule="auto"/>
              <w:ind w:firstLineChars="0" w:firstLine="0"/>
              <w:jc w:val="left"/>
              <w:rPr>
                <w:del w:id="434" w:author="管荦" w:date="2016-09-29T10:32:00Z"/>
                <w:rFonts w:ascii="宋体" w:eastAsia="宋体" w:hAnsi="宋体" w:cs="宋体"/>
                <w:color w:val="000000"/>
                <w:kern w:val="0"/>
                <w:sz w:val="20"/>
                <w:szCs w:val="20"/>
              </w:rPr>
            </w:pPr>
            <w:del w:id="435" w:author="管荦" w:date="2016-07-07T16:40:00Z">
              <w:r w:rsidRPr="004E5037" w:rsidDel="0042594E">
                <w:rPr>
                  <w:rFonts w:ascii="宋体" w:eastAsia="宋体" w:hAnsi="宋体" w:cs="宋体" w:hint="eastAsia"/>
                  <w:color w:val="000000"/>
                  <w:kern w:val="0"/>
                  <w:sz w:val="20"/>
                  <w:szCs w:val="20"/>
                </w:rPr>
                <w:delText>对手方转出重量</w:delText>
              </w:r>
            </w:del>
          </w:p>
        </w:tc>
        <w:tc>
          <w:tcPr>
            <w:tcW w:w="709" w:type="dxa"/>
            <w:tcBorders>
              <w:top w:val="nil"/>
              <w:left w:val="nil"/>
              <w:bottom w:val="single" w:sz="4" w:space="0" w:color="auto"/>
              <w:right w:val="single" w:sz="4" w:space="0" w:color="auto"/>
            </w:tcBorders>
            <w:shd w:val="clear" w:color="auto" w:fill="auto"/>
            <w:vAlign w:val="center"/>
          </w:tcPr>
          <w:p w14:paraId="512F015B" w14:textId="46617027" w:rsidR="0042594E" w:rsidRPr="004E5037" w:rsidDel="005968A7" w:rsidRDefault="0042594E" w:rsidP="0042594E">
            <w:pPr>
              <w:widowControl/>
              <w:spacing w:line="240" w:lineRule="auto"/>
              <w:ind w:firstLineChars="0" w:firstLine="0"/>
              <w:jc w:val="left"/>
              <w:rPr>
                <w:del w:id="436" w:author="管荦" w:date="2016-09-29T10:32:00Z"/>
                <w:rFonts w:ascii="宋体" w:eastAsia="宋体" w:hAnsi="宋体" w:cs="宋体"/>
                <w:color w:val="000000"/>
                <w:kern w:val="0"/>
                <w:sz w:val="20"/>
                <w:szCs w:val="20"/>
              </w:rPr>
            </w:pPr>
            <w:del w:id="437" w:author="管荦" w:date="2016-07-07T16:40:00Z">
              <w:r w:rsidRPr="004E5037" w:rsidDel="0042594E">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1353F3C0" w14:textId="23187497" w:rsidR="0042594E" w:rsidRPr="004E5037" w:rsidDel="005968A7" w:rsidRDefault="0042594E" w:rsidP="0042594E">
            <w:pPr>
              <w:widowControl/>
              <w:spacing w:line="240" w:lineRule="auto"/>
              <w:ind w:firstLineChars="0" w:firstLine="0"/>
              <w:jc w:val="left"/>
              <w:rPr>
                <w:del w:id="438" w:author="管荦" w:date="2016-09-29T10:32:00Z"/>
                <w:rFonts w:ascii="宋体" w:eastAsia="宋体" w:hAnsi="宋体" w:cs="宋体"/>
                <w:color w:val="000000"/>
                <w:kern w:val="0"/>
                <w:sz w:val="20"/>
                <w:szCs w:val="20"/>
              </w:rPr>
            </w:pPr>
            <w:del w:id="439" w:author="管荦" w:date="2016-07-07T16:40:00Z">
              <w:r w:rsidRPr="004E5037" w:rsidDel="0042594E">
                <w:rPr>
                  <w:rFonts w:ascii="宋体" w:eastAsia="宋体" w:hAnsi="宋体" w:cs="宋体" w:hint="eastAsia"/>
                  <w:color w:val="000000"/>
                  <w:kern w:val="0"/>
                  <w:sz w:val="20"/>
                  <w:szCs w:val="20"/>
                </w:rPr>
                <w:delText>-</w:delText>
              </w:r>
            </w:del>
          </w:p>
        </w:tc>
        <w:tc>
          <w:tcPr>
            <w:tcW w:w="2835" w:type="dxa"/>
            <w:tcBorders>
              <w:top w:val="nil"/>
              <w:left w:val="nil"/>
              <w:bottom w:val="single" w:sz="4" w:space="0" w:color="auto"/>
              <w:right w:val="single" w:sz="4" w:space="0" w:color="auto"/>
            </w:tcBorders>
            <w:shd w:val="clear" w:color="auto" w:fill="auto"/>
            <w:noWrap/>
            <w:vAlign w:val="center"/>
          </w:tcPr>
          <w:p w14:paraId="16BAD19D" w14:textId="7C3D9852" w:rsidR="0042594E" w:rsidRPr="004E5037" w:rsidDel="005968A7" w:rsidRDefault="0042594E" w:rsidP="0042594E">
            <w:pPr>
              <w:widowControl/>
              <w:spacing w:line="240" w:lineRule="auto"/>
              <w:ind w:firstLineChars="0" w:firstLine="0"/>
              <w:jc w:val="left"/>
              <w:rPr>
                <w:del w:id="440" w:author="管荦" w:date="2016-09-29T10:32:00Z"/>
                <w:rFonts w:ascii="宋体" w:eastAsia="宋体" w:hAnsi="宋体" w:cs="宋体"/>
                <w:color w:val="000000"/>
                <w:kern w:val="0"/>
                <w:sz w:val="20"/>
                <w:szCs w:val="20"/>
              </w:rPr>
            </w:pPr>
            <w:del w:id="441" w:author="管荦" w:date="2016-07-07T16:40:00Z">
              <w:r w:rsidRPr="004E5037" w:rsidDel="0042594E">
                <w:rPr>
                  <w:rFonts w:ascii="宋体" w:eastAsia="宋体" w:hAnsi="宋体" w:cs="宋体" w:hint="eastAsia"/>
                  <w:color w:val="000000"/>
                  <w:kern w:val="0"/>
                  <w:sz w:val="20"/>
                  <w:szCs w:val="20"/>
                </w:rPr>
                <w:delText>标准重量</w:delText>
              </w:r>
            </w:del>
          </w:p>
        </w:tc>
      </w:tr>
      <w:tr w:rsidR="0042594E" w:rsidRPr="004E5037" w14:paraId="009FEF4C" w14:textId="77777777" w:rsidTr="00DE65CE">
        <w:trPr>
          <w:trHeight w:val="270"/>
        </w:trPr>
        <w:tc>
          <w:tcPr>
            <w:tcW w:w="653" w:type="dxa"/>
            <w:tcBorders>
              <w:top w:val="nil"/>
              <w:left w:val="single" w:sz="4" w:space="0" w:color="auto"/>
              <w:bottom w:val="single" w:sz="4" w:space="0" w:color="auto"/>
              <w:right w:val="single" w:sz="4" w:space="0" w:color="auto"/>
            </w:tcBorders>
          </w:tcPr>
          <w:p w14:paraId="0B76430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F6FBC6"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762" w:type="dxa"/>
            <w:tcBorders>
              <w:top w:val="nil"/>
              <w:left w:val="nil"/>
              <w:bottom w:val="single" w:sz="4" w:space="0" w:color="auto"/>
              <w:right w:val="single" w:sz="4" w:space="0" w:color="auto"/>
            </w:tcBorders>
            <w:shd w:val="clear" w:color="auto" w:fill="auto"/>
            <w:vAlign w:val="center"/>
          </w:tcPr>
          <w:p w14:paraId="6825C1A7"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0B8324F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412F11B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5C88E5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3A08D9F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2DCE277E" w14:textId="77777777" w:rsidTr="00DE65CE">
        <w:trPr>
          <w:trHeight w:val="270"/>
        </w:trPr>
        <w:tc>
          <w:tcPr>
            <w:tcW w:w="653" w:type="dxa"/>
            <w:tcBorders>
              <w:top w:val="nil"/>
              <w:left w:val="single" w:sz="4" w:space="0" w:color="auto"/>
              <w:bottom w:val="single" w:sz="4" w:space="0" w:color="auto"/>
              <w:right w:val="single" w:sz="4" w:space="0" w:color="auto"/>
            </w:tcBorders>
          </w:tcPr>
          <w:p w14:paraId="12ABDA0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D8FB5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762" w:type="dxa"/>
            <w:tcBorders>
              <w:top w:val="nil"/>
              <w:left w:val="nil"/>
              <w:bottom w:val="single" w:sz="4" w:space="0" w:color="auto"/>
              <w:right w:val="single" w:sz="4" w:space="0" w:color="auto"/>
            </w:tcBorders>
            <w:shd w:val="clear" w:color="auto" w:fill="auto"/>
            <w:noWrap/>
            <w:vAlign w:val="center"/>
            <w:hideMark/>
          </w:tcPr>
          <w:p w14:paraId="502F1D0C"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3A7A2ED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7C6329D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349317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29FB6E9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3E5CE206" w14:textId="77777777" w:rsidTr="00DE65CE">
        <w:trPr>
          <w:trHeight w:val="270"/>
        </w:trPr>
        <w:tc>
          <w:tcPr>
            <w:tcW w:w="653" w:type="dxa"/>
            <w:tcBorders>
              <w:top w:val="nil"/>
              <w:left w:val="single" w:sz="4" w:space="0" w:color="auto"/>
              <w:bottom w:val="single" w:sz="4" w:space="0" w:color="auto"/>
              <w:right w:val="single" w:sz="4" w:space="0" w:color="auto"/>
            </w:tcBorders>
          </w:tcPr>
          <w:p w14:paraId="58CDE3B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DA4CBC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1762" w:type="dxa"/>
            <w:tcBorders>
              <w:top w:val="nil"/>
              <w:left w:val="nil"/>
              <w:bottom w:val="single" w:sz="4" w:space="0" w:color="auto"/>
              <w:right w:val="single" w:sz="4" w:space="0" w:color="auto"/>
            </w:tcBorders>
            <w:shd w:val="clear" w:color="auto" w:fill="auto"/>
            <w:noWrap/>
            <w:vAlign w:val="center"/>
          </w:tcPr>
          <w:p w14:paraId="6629656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5D242CE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FDBB039"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A0462C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tcPr>
          <w:p w14:paraId="554E77F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4320D994" w14:textId="77777777" w:rsidTr="00DE65CE">
        <w:trPr>
          <w:trHeight w:val="270"/>
        </w:trPr>
        <w:tc>
          <w:tcPr>
            <w:tcW w:w="653" w:type="dxa"/>
            <w:tcBorders>
              <w:top w:val="nil"/>
              <w:left w:val="single" w:sz="4" w:space="0" w:color="auto"/>
              <w:bottom w:val="single" w:sz="4" w:space="0" w:color="auto"/>
              <w:right w:val="single" w:sz="4" w:space="0" w:color="auto"/>
            </w:tcBorders>
          </w:tcPr>
          <w:p w14:paraId="0C57C8D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C1811B"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762" w:type="dxa"/>
            <w:tcBorders>
              <w:top w:val="nil"/>
              <w:left w:val="nil"/>
              <w:bottom w:val="single" w:sz="4" w:space="0" w:color="auto"/>
              <w:right w:val="single" w:sz="4" w:space="0" w:color="auto"/>
            </w:tcBorders>
            <w:shd w:val="clear" w:color="auto" w:fill="auto"/>
            <w:noWrap/>
            <w:vAlign w:val="center"/>
            <w:hideMark/>
          </w:tcPr>
          <w:p w14:paraId="0082B2D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3113A744"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A04A84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FB8A98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6A4DBB8C"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4AF5FCF7" w14:textId="77777777" w:rsidTr="00DE65CE">
        <w:trPr>
          <w:trHeight w:val="270"/>
        </w:trPr>
        <w:tc>
          <w:tcPr>
            <w:tcW w:w="653" w:type="dxa"/>
            <w:tcBorders>
              <w:top w:val="nil"/>
              <w:left w:val="single" w:sz="4" w:space="0" w:color="auto"/>
              <w:bottom w:val="single" w:sz="4" w:space="0" w:color="auto"/>
              <w:right w:val="single" w:sz="4" w:space="0" w:color="auto"/>
            </w:tcBorders>
          </w:tcPr>
          <w:p w14:paraId="5E47D5E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4E7237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762" w:type="dxa"/>
            <w:tcBorders>
              <w:top w:val="nil"/>
              <w:left w:val="nil"/>
              <w:bottom w:val="single" w:sz="4" w:space="0" w:color="auto"/>
              <w:right w:val="single" w:sz="4" w:space="0" w:color="auto"/>
            </w:tcBorders>
            <w:shd w:val="clear" w:color="auto" w:fill="auto"/>
            <w:noWrap/>
            <w:vAlign w:val="center"/>
            <w:hideMark/>
          </w:tcPr>
          <w:p w14:paraId="3249614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4426C09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1DB6E66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CB1C1D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1A65B5A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bl>
    <w:p w14:paraId="59F665E6" w14:textId="77777777" w:rsidR="005B06E4" w:rsidRPr="004E5037" w:rsidRDefault="005B06E4" w:rsidP="005B06E4">
      <w:pPr>
        <w:ind w:firstLine="480"/>
      </w:pPr>
    </w:p>
    <w:p w14:paraId="5CAFFE0C" w14:textId="77777777" w:rsidR="005B06E4" w:rsidRPr="004E5037" w:rsidRDefault="005B06E4" w:rsidP="005B06E4">
      <w:pPr>
        <w:pStyle w:val="4"/>
        <w:numPr>
          <w:ilvl w:val="3"/>
          <w:numId w:val="4"/>
        </w:numPr>
        <w:ind w:left="0" w:firstLineChars="0" w:firstLine="0"/>
      </w:pPr>
      <w:r w:rsidRPr="004E5037">
        <w:rPr>
          <w:rFonts w:hint="eastAsia"/>
        </w:rPr>
        <w:t>撤销库存互换申报请求及应答</w:t>
      </w:r>
    </w:p>
    <w:p w14:paraId="66B1F5DD" w14:textId="77777777" w:rsidR="005B06E4" w:rsidRPr="004E5037" w:rsidRDefault="005B06E4" w:rsidP="005B06E4">
      <w:pPr>
        <w:ind w:firstLine="482"/>
      </w:pPr>
      <w:r w:rsidRPr="004E5037">
        <w:rPr>
          <w:rFonts w:hint="eastAsia"/>
          <w:b/>
        </w:rPr>
        <w:t>功能：</w:t>
      </w:r>
      <w:r w:rsidR="0070797D" w:rsidRPr="004E5037">
        <w:rPr>
          <w:rFonts w:hint="eastAsia"/>
        </w:rPr>
        <w:t>库存互换</w:t>
      </w:r>
      <w:r w:rsidRPr="004E5037">
        <w:rPr>
          <w:rFonts w:hint="eastAsia"/>
        </w:rPr>
        <w:t>申报撤销指令用于会员二级系统撤销该会员席位所属客户提交给一级系统的状态为“已提交”的</w:t>
      </w:r>
      <w:r w:rsidR="0070797D" w:rsidRPr="004E5037">
        <w:rPr>
          <w:rFonts w:hint="eastAsia"/>
        </w:rPr>
        <w:t>库存互换</w:t>
      </w:r>
      <w:r w:rsidRPr="004E5037">
        <w:rPr>
          <w:rFonts w:hint="eastAsia"/>
        </w:rPr>
        <w:t>申报单。</w:t>
      </w:r>
    </w:p>
    <w:p w14:paraId="54320184" w14:textId="77777777" w:rsidR="005B06E4" w:rsidRPr="004E5037" w:rsidRDefault="005B06E4" w:rsidP="005B06E4">
      <w:pPr>
        <w:ind w:firstLine="480"/>
      </w:pPr>
      <w:r w:rsidRPr="004E5037">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5B06E4" w:rsidRPr="004E5037" w14:paraId="34C6246B" w14:textId="77777777" w:rsidTr="0077711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7103D1"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13AC1AC2"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C8B2FE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2BACB27"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23105D27"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45D26DAB"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004E08D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06FFAE8" w14:textId="77777777" w:rsidR="005B06E4" w:rsidRPr="004E5037" w:rsidRDefault="009F0C72"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K03</w:t>
            </w:r>
          </w:p>
        </w:tc>
        <w:tc>
          <w:tcPr>
            <w:tcW w:w="1716" w:type="dxa"/>
            <w:tcBorders>
              <w:top w:val="nil"/>
              <w:left w:val="nil"/>
              <w:bottom w:val="single" w:sz="4" w:space="0" w:color="auto"/>
              <w:right w:val="single" w:sz="4" w:space="0" w:color="auto"/>
            </w:tcBorders>
            <w:shd w:val="clear" w:color="auto" w:fill="auto"/>
            <w:vAlign w:val="center"/>
          </w:tcPr>
          <w:p w14:paraId="52F96E8C" w14:textId="77777777" w:rsidR="005B06E4" w:rsidRPr="004E5037" w:rsidRDefault="009F0C72"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612C9A6" w14:textId="77777777" w:rsidR="005B06E4" w:rsidRPr="004E5037" w:rsidRDefault="0070797D"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w:t>
            </w:r>
            <w:r w:rsidR="005B06E4" w:rsidRPr="004E5037">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59CEC88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CEF0FF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2A43A642" w14:textId="77777777" w:rsidR="005B06E4" w:rsidRPr="004E5037" w:rsidRDefault="005B06E4" w:rsidP="006A64AD">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同提交</w:t>
            </w:r>
            <w:r w:rsidR="006A64AD" w:rsidRPr="004E5037">
              <w:rPr>
                <w:rFonts w:ascii="宋体" w:eastAsia="宋体" w:hAnsi="宋体" w:cs="宋体" w:hint="eastAsia"/>
                <w:color w:val="000000"/>
                <w:kern w:val="0"/>
                <w:sz w:val="20"/>
                <w:szCs w:val="20"/>
              </w:rPr>
              <w:t>库存互换</w:t>
            </w:r>
            <w:r w:rsidRPr="004E5037">
              <w:rPr>
                <w:rFonts w:ascii="宋体" w:eastAsia="宋体" w:hAnsi="宋体" w:cs="宋体" w:hint="eastAsia"/>
                <w:color w:val="000000"/>
                <w:kern w:val="0"/>
                <w:sz w:val="20"/>
                <w:szCs w:val="20"/>
              </w:rPr>
              <w:t>申报应答中该字段说明</w:t>
            </w:r>
          </w:p>
        </w:tc>
      </w:tr>
      <w:tr w:rsidR="00F21EE5" w:rsidRPr="004E5037" w14:paraId="15AB268D"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CB527C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tcPr>
          <w:p w14:paraId="5CC39558"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64544F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3A734BB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42D583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0A9F206A"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6A0738EB"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F2B0DC" w14:textId="77777777" w:rsidR="00F21EE5" w:rsidRPr="004E5037" w:rsidRDefault="00F21EE5" w:rsidP="007D18DB">
            <w:pPr>
              <w:spacing w:line="240" w:lineRule="auto"/>
              <w:ind w:firstLineChars="0" w:firstLine="0"/>
              <w:rPr>
                <w:rFonts w:asciiTheme="minorEastAsia" w:hAnsiTheme="minorEastAsia"/>
                <w:color w:val="000000"/>
                <w:sz w:val="20"/>
                <w:szCs w:val="20"/>
              </w:rPr>
            </w:pPr>
            <w:r w:rsidRPr="004E5037">
              <w:rPr>
                <w:rFonts w:ascii="宋体" w:eastAsia="宋体" w:hAnsi="宋体" w:cs="宋体" w:hint="eastAsia"/>
                <w:color w:val="000000"/>
                <w:kern w:val="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3677C642" w14:textId="77777777" w:rsidR="00F21EE5" w:rsidRPr="004E5037" w:rsidRDefault="00F21EE5" w:rsidP="007D18DB">
            <w:pPr>
              <w:spacing w:line="240" w:lineRule="auto"/>
              <w:ind w:firstLineChars="0" w:firstLine="0"/>
              <w:rPr>
                <w:rFonts w:asciiTheme="minorEastAsia" w:hAnsiTheme="minorEastAsia"/>
                <w:color w:val="000000"/>
                <w:sz w:val="21"/>
                <w:szCs w:val="21"/>
              </w:rPr>
            </w:pPr>
            <w:r w:rsidRPr="004E5037">
              <w:rPr>
                <w:rFonts w:ascii="宋体" w:eastAsia="宋体" w:hAnsi="宋体" w:cs="宋体" w:hint="eastAsia"/>
                <w:color w:val="000000"/>
                <w:kern w:val="0"/>
                <w:sz w:val="20"/>
                <w:szCs w:val="20"/>
              </w:rPr>
              <w:t>seatID</w:t>
            </w:r>
          </w:p>
        </w:tc>
        <w:tc>
          <w:tcPr>
            <w:tcW w:w="2160" w:type="dxa"/>
            <w:tcBorders>
              <w:top w:val="nil"/>
              <w:left w:val="nil"/>
              <w:bottom w:val="single" w:sz="4" w:space="0" w:color="auto"/>
              <w:right w:val="single" w:sz="4" w:space="0" w:color="auto"/>
            </w:tcBorders>
            <w:shd w:val="clear" w:color="auto" w:fill="auto"/>
            <w:noWrap/>
            <w:vAlign w:val="center"/>
          </w:tcPr>
          <w:p w14:paraId="2BFD9FC1" w14:textId="77777777" w:rsidR="00F21EE5" w:rsidRPr="004E5037" w:rsidRDefault="00F21EE5"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本方席位代码</w:t>
            </w:r>
          </w:p>
        </w:tc>
        <w:tc>
          <w:tcPr>
            <w:tcW w:w="760" w:type="dxa"/>
            <w:tcBorders>
              <w:top w:val="nil"/>
              <w:left w:val="nil"/>
              <w:bottom w:val="single" w:sz="4" w:space="0" w:color="auto"/>
              <w:right w:val="single" w:sz="4" w:space="0" w:color="auto"/>
            </w:tcBorders>
            <w:shd w:val="clear" w:color="auto" w:fill="auto"/>
            <w:noWrap/>
            <w:vAlign w:val="center"/>
          </w:tcPr>
          <w:p w14:paraId="3BE6776B" w14:textId="77777777" w:rsidR="00F21EE5" w:rsidRPr="004E5037" w:rsidRDefault="00F21EE5"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3802894" w14:textId="77777777" w:rsidR="00F21EE5" w:rsidRPr="004E5037" w:rsidRDefault="00F21EE5" w:rsidP="007D18DB">
            <w:pPr>
              <w:spacing w:line="240" w:lineRule="auto"/>
              <w:ind w:firstLineChars="0" w:firstLine="0"/>
              <w:rPr>
                <w:rFonts w:asciiTheme="minorEastAsia" w:hAnsiTheme="minorEastAsia"/>
                <w:sz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36A16E0A"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2D6E07AF"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1F6D8F"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tcPr>
          <w:p w14:paraId="7ABAC6C9"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6A6903EE"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9C8A57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181990F" w14:textId="5AC22601" w:rsidR="00F21EE5" w:rsidRPr="004E5037" w:rsidRDefault="00A33426"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63D99676"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455EEC20"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129893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T05</w:t>
            </w:r>
          </w:p>
        </w:tc>
        <w:tc>
          <w:tcPr>
            <w:tcW w:w="1716" w:type="dxa"/>
            <w:tcBorders>
              <w:top w:val="nil"/>
              <w:left w:val="nil"/>
              <w:bottom w:val="single" w:sz="4" w:space="0" w:color="auto"/>
              <w:right w:val="single" w:sz="4" w:space="0" w:color="auto"/>
            </w:tcBorders>
            <w:shd w:val="clear" w:color="auto" w:fill="auto"/>
            <w:noWrap/>
            <w:vAlign w:val="center"/>
          </w:tcPr>
          <w:p w14:paraId="61819EC7"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opMemberID</w:t>
            </w:r>
          </w:p>
        </w:tc>
        <w:tc>
          <w:tcPr>
            <w:tcW w:w="2160" w:type="dxa"/>
            <w:tcBorders>
              <w:top w:val="nil"/>
              <w:left w:val="nil"/>
              <w:bottom w:val="single" w:sz="4" w:space="0" w:color="auto"/>
              <w:right w:val="single" w:sz="4" w:space="0" w:color="auto"/>
            </w:tcBorders>
            <w:shd w:val="clear" w:color="auto" w:fill="auto"/>
            <w:noWrap/>
            <w:vAlign w:val="center"/>
          </w:tcPr>
          <w:p w14:paraId="44B5211E"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60" w:type="dxa"/>
            <w:tcBorders>
              <w:top w:val="nil"/>
              <w:left w:val="nil"/>
              <w:bottom w:val="single" w:sz="4" w:space="0" w:color="auto"/>
              <w:right w:val="single" w:sz="4" w:space="0" w:color="auto"/>
            </w:tcBorders>
            <w:shd w:val="clear" w:color="auto" w:fill="auto"/>
            <w:noWrap/>
            <w:vAlign w:val="center"/>
          </w:tcPr>
          <w:p w14:paraId="73C45A28"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4EC39DB4"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4185CEE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77711C" w:rsidRPr="004E5037" w14:paraId="59F74584"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9565A8"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716" w:type="dxa"/>
            <w:tcBorders>
              <w:top w:val="nil"/>
              <w:left w:val="nil"/>
              <w:bottom w:val="single" w:sz="4" w:space="0" w:color="auto"/>
              <w:right w:val="single" w:sz="4" w:space="0" w:color="auto"/>
            </w:tcBorders>
            <w:shd w:val="clear" w:color="auto" w:fill="auto"/>
            <w:noWrap/>
            <w:vAlign w:val="center"/>
          </w:tcPr>
          <w:p w14:paraId="2F69DCA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60" w:type="dxa"/>
            <w:tcBorders>
              <w:top w:val="nil"/>
              <w:left w:val="nil"/>
              <w:bottom w:val="single" w:sz="4" w:space="0" w:color="auto"/>
              <w:right w:val="single" w:sz="4" w:space="0" w:color="auto"/>
            </w:tcBorders>
            <w:shd w:val="clear" w:color="auto" w:fill="auto"/>
            <w:noWrap/>
            <w:vAlign w:val="center"/>
          </w:tcPr>
          <w:p w14:paraId="0B431830"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s="宋体" w:hint="eastAsia"/>
                <w:color w:val="000000"/>
                <w:kern w:val="0"/>
                <w:sz w:val="20"/>
                <w:szCs w:val="20"/>
              </w:rPr>
              <w:t>对手方席位代码</w:t>
            </w:r>
          </w:p>
        </w:tc>
        <w:tc>
          <w:tcPr>
            <w:tcW w:w="760" w:type="dxa"/>
            <w:tcBorders>
              <w:top w:val="nil"/>
              <w:left w:val="nil"/>
              <w:bottom w:val="single" w:sz="4" w:space="0" w:color="auto"/>
              <w:right w:val="single" w:sz="4" w:space="0" w:color="auto"/>
            </w:tcBorders>
            <w:shd w:val="clear" w:color="auto" w:fill="auto"/>
            <w:noWrap/>
            <w:vAlign w:val="center"/>
          </w:tcPr>
          <w:p w14:paraId="2803A648"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2F0EDE84"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687B36EE"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53006227"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E32B8D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T04</w:t>
            </w:r>
          </w:p>
        </w:tc>
        <w:tc>
          <w:tcPr>
            <w:tcW w:w="1716" w:type="dxa"/>
            <w:tcBorders>
              <w:top w:val="nil"/>
              <w:left w:val="nil"/>
              <w:bottom w:val="single" w:sz="4" w:space="0" w:color="auto"/>
              <w:right w:val="single" w:sz="4" w:space="0" w:color="auto"/>
            </w:tcBorders>
            <w:shd w:val="clear" w:color="auto" w:fill="auto"/>
            <w:noWrap/>
            <w:vAlign w:val="center"/>
          </w:tcPr>
          <w:p w14:paraId="7AEABCF0"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opClientID</w:t>
            </w:r>
          </w:p>
        </w:tc>
        <w:tc>
          <w:tcPr>
            <w:tcW w:w="2160" w:type="dxa"/>
            <w:tcBorders>
              <w:top w:val="nil"/>
              <w:left w:val="nil"/>
              <w:bottom w:val="single" w:sz="4" w:space="0" w:color="auto"/>
              <w:right w:val="single" w:sz="4" w:space="0" w:color="auto"/>
            </w:tcBorders>
            <w:shd w:val="clear" w:color="auto" w:fill="auto"/>
            <w:noWrap/>
            <w:vAlign w:val="center"/>
          </w:tcPr>
          <w:p w14:paraId="1A5F4E7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60" w:type="dxa"/>
            <w:tcBorders>
              <w:top w:val="nil"/>
              <w:left w:val="nil"/>
              <w:bottom w:val="single" w:sz="4" w:space="0" w:color="auto"/>
              <w:right w:val="single" w:sz="4" w:space="0" w:color="auto"/>
            </w:tcBorders>
            <w:shd w:val="clear" w:color="auto" w:fill="auto"/>
            <w:noWrap/>
            <w:vAlign w:val="center"/>
          </w:tcPr>
          <w:p w14:paraId="555291EF"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5BB5621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5880747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7DD18C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0C24E1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493B36C7"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7FB1496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撤销申报用户代码</w:t>
            </w:r>
          </w:p>
        </w:tc>
        <w:tc>
          <w:tcPr>
            <w:tcW w:w="760" w:type="dxa"/>
            <w:tcBorders>
              <w:top w:val="nil"/>
              <w:left w:val="nil"/>
              <w:bottom w:val="single" w:sz="4" w:space="0" w:color="auto"/>
              <w:right w:val="single" w:sz="4" w:space="0" w:color="auto"/>
            </w:tcBorders>
            <w:shd w:val="clear" w:color="auto" w:fill="auto"/>
            <w:noWrap/>
            <w:vAlign w:val="center"/>
            <w:hideMark/>
          </w:tcPr>
          <w:p w14:paraId="4F590D5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660B8AA"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67991C3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08E26AAB"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80BF16A"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T28</w:t>
            </w:r>
          </w:p>
        </w:tc>
        <w:tc>
          <w:tcPr>
            <w:tcW w:w="1716" w:type="dxa"/>
            <w:tcBorders>
              <w:top w:val="nil"/>
              <w:left w:val="nil"/>
              <w:bottom w:val="single" w:sz="4" w:space="0" w:color="auto"/>
              <w:right w:val="single" w:sz="4" w:space="0" w:color="auto"/>
            </w:tcBorders>
            <w:shd w:val="clear" w:color="auto" w:fill="auto"/>
            <w:vAlign w:val="center"/>
          </w:tcPr>
          <w:p w14:paraId="7D396405"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1DBEFF0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noWrap/>
            <w:vAlign w:val="center"/>
          </w:tcPr>
          <w:p w14:paraId="434AF9C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E5D044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417A38D0"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179B1C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122D332"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23</w:t>
            </w:r>
          </w:p>
        </w:tc>
        <w:tc>
          <w:tcPr>
            <w:tcW w:w="1716" w:type="dxa"/>
            <w:tcBorders>
              <w:top w:val="nil"/>
              <w:left w:val="nil"/>
              <w:bottom w:val="single" w:sz="4" w:space="0" w:color="auto"/>
              <w:right w:val="single" w:sz="4" w:space="0" w:color="auto"/>
            </w:tcBorders>
            <w:shd w:val="clear" w:color="auto" w:fill="auto"/>
            <w:vAlign w:val="center"/>
          </w:tcPr>
          <w:p w14:paraId="600D2464"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7339FAA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noWrap/>
            <w:vAlign w:val="center"/>
          </w:tcPr>
          <w:p w14:paraId="1251A8D8"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1C727B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304C12C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5E9EA764"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4A572A2"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3A2BA72A"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37B8C8D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6FD4D4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E8B461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00D706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A1ECF1C"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887E1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1A5A459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142CC11F"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3F9812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65DB91A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337066A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bl>
    <w:p w14:paraId="0AFC5917" w14:textId="77777777" w:rsidR="005B06E4" w:rsidRPr="004E5037" w:rsidRDefault="005B06E4" w:rsidP="005B06E4">
      <w:pPr>
        <w:ind w:firstLine="480"/>
      </w:pPr>
    </w:p>
    <w:p w14:paraId="0DF27AD6" w14:textId="77777777" w:rsidR="005B06E4" w:rsidRPr="004E5037" w:rsidRDefault="005B06E4" w:rsidP="005B06E4">
      <w:pPr>
        <w:pStyle w:val="4"/>
        <w:numPr>
          <w:ilvl w:val="3"/>
          <w:numId w:val="4"/>
        </w:numPr>
        <w:ind w:left="0" w:firstLineChars="0" w:firstLine="0"/>
      </w:pPr>
      <w:r w:rsidRPr="004E5037">
        <w:rPr>
          <w:rFonts w:hint="eastAsia"/>
        </w:rPr>
        <w:t>库存互换申报查询请求及应答</w:t>
      </w:r>
    </w:p>
    <w:p w14:paraId="2A5F0F0D" w14:textId="77777777" w:rsidR="005B06E4" w:rsidRPr="004E5037" w:rsidRDefault="005B06E4" w:rsidP="005B06E4">
      <w:pPr>
        <w:ind w:firstLine="482"/>
      </w:pPr>
      <w:r w:rsidRPr="004E5037">
        <w:rPr>
          <w:rFonts w:hint="eastAsia"/>
          <w:b/>
        </w:rPr>
        <w:t>功能</w:t>
      </w:r>
      <w:r w:rsidR="002426DD" w:rsidRPr="004E5037">
        <w:rPr>
          <w:rFonts w:hint="eastAsia"/>
        </w:rPr>
        <w:t>：库存互换</w:t>
      </w:r>
      <w:r w:rsidRPr="004E5037">
        <w:rPr>
          <w:rFonts w:hint="eastAsia"/>
        </w:rPr>
        <w:t>申报查询指令用于会员二级系统查询该会员</w:t>
      </w:r>
      <w:r w:rsidR="002426DD" w:rsidRPr="004E5037">
        <w:rPr>
          <w:rFonts w:hint="eastAsia"/>
        </w:rPr>
        <w:t>席位</w:t>
      </w:r>
      <w:r w:rsidRPr="004E5037">
        <w:rPr>
          <w:rFonts w:hint="eastAsia"/>
        </w:rPr>
        <w:t>所属客户填写的</w:t>
      </w:r>
      <w:r w:rsidR="002426DD" w:rsidRPr="004E5037">
        <w:rPr>
          <w:rFonts w:hint="eastAsia"/>
        </w:rPr>
        <w:t>库存互换</w:t>
      </w:r>
      <w:r w:rsidRPr="004E5037">
        <w:rPr>
          <w:rFonts w:hint="eastAsia"/>
        </w:rPr>
        <w:t>申报单，支持同时查询多条</w:t>
      </w:r>
      <w:r w:rsidR="002426DD" w:rsidRPr="004E5037">
        <w:rPr>
          <w:rFonts w:hint="eastAsia"/>
        </w:rPr>
        <w:t>库存互换</w:t>
      </w:r>
      <w:r w:rsidRPr="004E5037">
        <w:rPr>
          <w:rFonts w:hint="eastAsia"/>
        </w:rPr>
        <w:t>申报信息。</w:t>
      </w:r>
    </w:p>
    <w:p w14:paraId="1BD13F1D" w14:textId="77777777" w:rsidR="005B06E4" w:rsidRPr="004E5037" w:rsidRDefault="005B06E4" w:rsidP="005B06E4">
      <w:pPr>
        <w:ind w:firstLine="480"/>
      </w:pPr>
      <w:r w:rsidRPr="004E5037">
        <w:rPr>
          <w:rFonts w:hint="eastAsia"/>
        </w:rPr>
        <w:t>消息体格式如下：</w:t>
      </w:r>
    </w:p>
    <w:tbl>
      <w:tblPr>
        <w:tblW w:w="9503" w:type="dxa"/>
        <w:tblInd w:w="103" w:type="dxa"/>
        <w:tblLayout w:type="fixed"/>
        <w:tblLook w:val="04A0" w:firstRow="1" w:lastRow="0" w:firstColumn="1" w:lastColumn="0" w:noHBand="0" w:noVBand="1"/>
      </w:tblPr>
      <w:tblGrid>
        <w:gridCol w:w="714"/>
        <w:gridCol w:w="709"/>
        <w:gridCol w:w="1843"/>
        <w:gridCol w:w="2268"/>
        <w:gridCol w:w="709"/>
        <w:gridCol w:w="709"/>
        <w:gridCol w:w="2551"/>
      </w:tblGrid>
      <w:tr w:rsidR="005B06E4" w:rsidRPr="004E5037" w14:paraId="74742B66" w14:textId="77777777" w:rsidTr="00EE0C6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456F09C3"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D64997"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6AD21832"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18F7170D"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5A3BFBF4"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A3D9C40"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551" w:type="dxa"/>
            <w:tcBorders>
              <w:top w:val="single" w:sz="4" w:space="0" w:color="auto"/>
              <w:left w:val="nil"/>
              <w:bottom w:val="single" w:sz="4" w:space="0" w:color="auto"/>
              <w:right w:val="single" w:sz="4" w:space="0" w:color="auto"/>
            </w:tcBorders>
            <w:shd w:val="clear" w:color="000000" w:fill="D9D9D9"/>
            <w:noWrap/>
            <w:vAlign w:val="center"/>
            <w:hideMark/>
          </w:tcPr>
          <w:p w14:paraId="38A03092"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58AC707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7B1EA82"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F7E39D7"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587DEB49"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71B824DC"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406B07DB"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651920D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100CDDFA"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5B06E4" w:rsidRPr="004E5037" w14:paraId="5F694AE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A62C13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99A77B3" w14:textId="77777777" w:rsidR="005B06E4" w:rsidRPr="004E5037" w:rsidRDefault="005B06E4" w:rsidP="005D16ED">
            <w:pPr>
              <w:spacing w:line="240" w:lineRule="auto"/>
              <w:ind w:firstLineChars="0" w:firstLine="0"/>
              <w:rPr>
                <w:rFonts w:asciiTheme="minorEastAsia" w:hAnsiTheme="minorEastAsia"/>
                <w:color w:val="000000"/>
                <w:sz w:val="20"/>
                <w:szCs w:val="20"/>
              </w:rPr>
            </w:pPr>
            <w:r w:rsidRPr="004E5037">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65EEF461" w14:textId="77777777" w:rsidR="005B06E4" w:rsidRPr="004E5037" w:rsidRDefault="005B06E4" w:rsidP="005D16ED">
            <w:pPr>
              <w:spacing w:line="240" w:lineRule="auto"/>
              <w:ind w:firstLineChars="0" w:firstLine="0"/>
              <w:rPr>
                <w:rFonts w:asciiTheme="minorEastAsia" w:hAnsiTheme="minorEastAsia"/>
                <w:color w:val="000000"/>
                <w:sz w:val="21"/>
                <w:szCs w:val="21"/>
              </w:rPr>
            </w:pPr>
            <w:r w:rsidRPr="004E5037">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1B220BBA" w14:textId="77777777" w:rsidR="005B06E4" w:rsidRPr="004E5037" w:rsidRDefault="005B06E4" w:rsidP="005D16ED">
            <w:pPr>
              <w:widowControl/>
              <w:spacing w:line="240" w:lineRule="auto"/>
              <w:ind w:firstLineChars="0" w:firstLine="0"/>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42893EC" w14:textId="77777777" w:rsidR="005B06E4" w:rsidRPr="004E5037" w:rsidRDefault="005B06E4" w:rsidP="005D16ED">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23BF84C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05566B9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5B06E4" w:rsidRPr="004E5037" w14:paraId="6A9BFE1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56B66B8"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45082C6"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7FB5CF46"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7CDDBF77" w14:textId="77777777" w:rsidR="005B06E4" w:rsidRPr="004E5037" w:rsidRDefault="00C83D21"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w:t>
            </w:r>
            <w:r w:rsidR="005B06E4"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62072EF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48A29C5E"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215590A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9F0C72" w:rsidRPr="004E5037" w14:paraId="71EF1E12"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D705A06"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3AA0EC"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vAlign w:val="center"/>
          </w:tcPr>
          <w:p w14:paraId="163C6A9C"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26D2933A"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vAlign w:val="center"/>
            <w:hideMark/>
          </w:tcPr>
          <w:p w14:paraId="7766E684"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41A65CF9"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2649A296"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p>
        </w:tc>
      </w:tr>
      <w:tr w:rsidR="005D16ED" w:rsidRPr="004E5037" w14:paraId="2982E4F0"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1D4AAC0"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6A75F1E"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1DF8D3CC"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tcPr>
          <w:p w14:paraId="6DE2010A"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本方客户代码</w:t>
            </w:r>
          </w:p>
        </w:tc>
        <w:tc>
          <w:tcPr>
            <w:tcW w:w="709" w:type="dxa"/>
            <w:tcBorders>
              <w:top w:val="nil"/>
              <w:left w:val="nil"/>
              <w:bottom w:val="single" w:sz="4" w:space="0" w:color="auto"/>
              <w:right w:val="single" w:sz="4" w:space="0" w:color="auto"/>
            </w:tcBorders>
            <w:shd w:val="clear" w:color="auto" w:fill="auto"/>
            <w:vAlign w:val="center"/>
            <w:hideMark/>
          </w:tcPr>
          <w:p w14:paraId="124EC4DC"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2E2F8DF" w14:textId="3CC71949" w:rsidR="005D16ED" w:rsidRPr="004E5037" w:rsidRDefault="00A33426"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087271C2"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r>
      <w:tr w:rsidR="005D16ED" w:rsidRPr="004E5037" w14:paraId="253ABF5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D958D47"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599837"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T05</w:t>
            </w:r>
          </w:p>
        </w:tc>
        <w:tc>
          <w:tcPr>
            <w:tcW w:w="1843" w:type="dxa"/>
            <w:tcBorders>
              <w:top w:val="nil"/>
              <w:left w:val="nil"/>
              <w:bottom w:val="single" w:sz="4" w:space="0" w:color="auto"/>
              <w:right w:val="single" w:sz="4" w:space="0" w:color="auto"/>
            </w:tcBorders>
            <w:shd w:val="clear" w:color="auto" w:fill="auto"/>
            <w:vAlign w:val="center"/>
          </w:tcPr>
          <w:p w14:paraId="41312B08"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164C9C76"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09" w:type="dxa"/>
            <w:tcBorders>
              <w:top w:val="nil"/>
              <w:left w:val="nil"/>
              <w:bottom w:val="single" w:sz="4" w:space="0" w:color="auto"/>
              <w:right w:val="single" w:sz="4" w:space="0" w:color="auto"/>
            </w:tcBorders>
            <w:shd w:val="clear" w:color="auto" w:fill="auto"/>
            <w:vAlign w:val="center"/>
          </w:tcPr>
          <w:p w14:paraId="141B2A72"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71380724"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0D76E4F8"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r>
      <w:tr w:rsidR="0077711C" w:rsidRPr="004E5037" w14:paraId="4D9B1C3F"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9CBE7EA"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8CDE63"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vAlign w:val="center"/>
          </w:tcPr>
          <w:p w14:paraId="7D3C68C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118BD0CB"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对手方席位代码</w:t>
            </w:r>
          </w:p>
        </w:tc>
        <w:tc>
          <w:tcPr>
            <w:tcW w:w="709" w:type="dxa"/>
            <w:tcBorders>
              <w:top w:val="nil"/>
              <w:left w:val="nil"/>
              <w:bottom w:val="single" w:sz="4" w:space="0" w:color="auto"/>
              <w:right w:val="single" w:sz="4" w:space="0" w:color="auto"/>
            </w:tcBorders>
            <w:shd w:val="clear" w:color="auto" w:fill="auto"/>
            <w:vAlign w:val="center"/>
          </w:tcPr>
          <w:p w14:paraId="3BD5A808"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0E9BFBCC"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11178021"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5EF6533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29787C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41F1C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T04</w:t>
            </w:r>
          </w:p>
        </w:tc>
        <w:tc>
          <w:tcPr>
            <w:tcW w:w="1843" w:type="dxa"/>
            <w:tcBorders>
              <w:top w:val="nil"/>
              <w:left w:val="nil"/>
              <w:bottom w:val="single" w:sz="4" w:space="0" w:color="auto"/>
              <w:right w:val="single" w:sz="4" w:space="0" w:color="auto"/>
            </w:tcBorders>
            <w:shd w:val="clear" w:color="auto" w:fill="auto"/>
            <w:noWrap/>
            <w:vAlign w:val="center"/>
          </w:tcPr>
          <w:p w14:paraId="6EE465F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tcPr>
          <w:p w14:paraId="4B294B77"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09" w:type="dxa"/>
            <w:tcBorders>
              <w:top w:val="nil"/>
              <w:left w:val="nil"/>
              <w:bottom w:val="single" w:sz="4" w:space="0" w:color="auto"/>
              <w:right w:val="single" w:sz="4" w:space="0" w:color="auto"/>
            </w:tcBorders>
            <w:shd w:val="clear" w:color="auto" w:fill="auto"/>
            <w:vAlign w:val="center"/>
            <w:hideMark/>
          </w:tcPr>
          <w:p w14:paraId="0A40E2A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6450DD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5231E3A0"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66FCEF65" w14:textId="77777777" w:rsidTr="00EE0C6F">
        <w:trPr>
          <w:trHeight w:val="720"/>
        </w:trPr>
        <w:tc>
          <w:tcPr>
            <w:tcW w:w="714" w:type="dxa"/>
            <w:tcBorders>
              <w:top w:val="nil"/>
              <w:left w:val="single" w:sz="4" w:space="0" w:color="auto"/>
              <w:bottom w:val="single" w:sz="4" w:space="0" w:color="auto"/>
              <w:right w:val="single" w:sz="4" w:space="0" w:color="auto"/>
            </w:tcBorders>
            <w:vAlign w:val="center"/>
          </w:tcPr>
          <w:p w14:paraId="2AE2E92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E1843C7"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63ED20BA"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1B0D6DF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6D3F7F6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38069B5C"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7082DA4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1位字符，取值：3-已提交，4-已撤销，5-已配对，6-审批通过，7-审批不通过，8-审批失败。</w:t>
            </w:r>
          </w:p>
        </w:tc>
      </w:tr>
      <w:tr w:rsidR="008066C4" w:rsidRPr="004E5037" w14:paraId="2767349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078DD9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DACDC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7014AA1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63CE6F60"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01939E1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1725185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0522E99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45F6370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D5A071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CF11AD" w14:textId="77777777" w:rsidR="008066C4"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K95</w:t>
            </w:r>
          </w:p>
        </w:tc>
        <w:tc>
          <w:tcPr>
            <w:tcW w:w="1843" w:type="dxa"/>
            <w:tcBorders>
              <w:top w:val="nil"/>
              <w:left w:val="nil"/>
              <w:bottom w:val="single" w:sz="4" w:space="0" w:color="auto"/>
              <w:right w:val="single" w:sz="4" w:space="0" w:color="auto"/>
            </w:tcBorders>
            <w:shd w:val="clear" w:color="auto" w:fill="auto"/>
            <w:vAlign w:val="center"/>
            <w:hideMark/>
          </w:tcPr>
          <w:p w14:paraId="3FE5F5DC" w14:textId="77777777" w:rsidR="008066C4"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[applyDetailInfoData]</w:t>
            </w:r>
          </w:p>
        </w:tc>
        <w:tc>
          <w:tcPr>
            <w:tcW w:w="2268" w:type="dxa"/>
            <w:tcBorders>
              <w:top w:val="nil"/>
              <w:left w:val="nil"/>
              <w:bottom w:val="single" w:sz="4" w:space="0" w:color="auto"/>
              <w:right w:val="single" w:sz="4" w:space="0" w:color="auto"/>
            </w:tcBorders>
            <w:shd w:val="clear" w:color="auto" w:fill="auto"/>
            <w:noWrap/>
            <w:vAlign w:val="center"/>
            <w:hideMark/>
          </w:tcPr>
          <w:p w14:paraId="7415D4D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0493D0E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35C1941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5E5A36D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75611E20" w14:textId="77777777" w:rsidTr="00860B23">
        <w:trPr>
          <w:trHeight w:val="270"/>
        </w:trPr>
        <w:tc>
          <w:tcPr>
            <w:tcW w:w="714" w:type="dxa"/>
            <w:tcBorders>
              <w:top w:val="nil"/>
              <w:left w:val="single" w:sz="4" w:space="0" w:color="auto"/>
              <w:bottom w:val="single" w:sz="4" w:space="0" w:color="auto"/>
              <w:right w:val="single" w:sz="4" w:space="0" w:color="auto"/>
            </w:tcBorders>
            <w:vAlign w:val="center"/>
          </w:tcPr>
          <w:p w14:paraId="11A9395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08C05A"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7EC8140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5CB67BB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库存互换申报信息</w:t>
            </w:r>
          </w:p>
        </w:tc>
        <w:tc>
          <w:tcPr>
            <w:tcW w:w="709" w:type="dxa"/>
            <w:tcBorders>
              <w:top w:val="nil"/>
              <w:left w:val="nil"/>
              <w:bottom w:val="single" w:sz="4" w:space="0" w:color="auto"/>
              <w:right w:val="single" w:sz="4" w:space="0" w:color="auto"/>
            </w:tcBorders>
            <w:shd w:val="clear" w:color="auto" w:fill="auto"/>
            <w:noWrap/>
            <w:vAlign w:val="center"/>
          </w:tcPr>
          <w:p w14:paraId="5FB4BD1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33C83D7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23EA7A4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ED281F" w:rsidRPr="004E5037" w14:paraId="1C7B4268"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9CD9DE6"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2F462A" w14:textId="77777777" w:rsidR="00ED281F" w:rsidRPr="004E5037" w:rsidRDefault="00ED281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vAlign w:val="center"/>
          </w:tcPr>
          <w:p w14:paraId="40A38948" w14:textId="77777777" w:rsidR="00ED281F" w:rsidRPr="004E5037" w:rsidRDefault="00ED281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5CD668B2"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287B50D4"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1DD89887"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9603FC6"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05BF47D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FAF6174"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63A788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4C2EC7A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39AD5D9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4AECCF4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9D90466"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58AB7F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6A0EB071"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6338176"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FA3F7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2B62A46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024914C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8ADD8B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50601C4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1229D64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5A5C641F"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093DDE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B4D49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43" w:type="dxa"/>
            <w:tcBorders>
              <w:top w:val="nil"/>
              <w:left w:val="nil"/>
              <w:bottom w:val="single" w:sz="4" w:space="0" w:color="auto"/>
              <w:right w:val="single" w:sz="4" w:space="0" w:color="auto"/>
            </w:tcBorders>
            <w:shd w:val="clear" w:color="auto" w:fill="auto"/>
            <w:vAlign w:val="center"/>
          </w:tcPr>
          <w:p w14:paraId="5B4D61E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42B0BC3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09" w:type="dxa"/>
            <w:tcBorders>
              <w:top w:val="nil"/>
              <w:left w:val="nil"/>
              <w:bottom w:val="single" w:sz="4" w:space="0" w:color="auto"/>
              <w:right w:val="single" w:sz="4" w:space="0" w:color="auto"/>
            </w:tcBorders>
            <w:shd w:val="clear" w:color="auto" w:fill="auto"/>
            <w:noWrap/>
            <w:vAlign w:val="center"/>
          </w:tcPr>
          <w:p w14:paraId="1131952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632ABD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50F822D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393A35B"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579DBF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EF78ED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1843" w:type="dxa"/>
            <w:tcBorders>
              <w:top w:val="nil"/>
              <w:left w:val="nil"/>
              <w:bottom w:val="single" w:sz="4" w:space="0" w:color="auto"/>
              <w:right w:val="single" w:sz="4" w:space="0" w:color="auto"/>
            </w:tcBorders>
            <w:shd w:val="clear" w:color="auto" w:fill="auto"/>
            <w:vAlign w:val="center"/>
          </w:tcPr>
          <w:p w14:paraId="0A304D6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268" w:type="dxa"/>
            <w:tcBorders>
              <w:top w:val="nil"/>
              <w:left w:val="nil"/>
              <w:bottom w:val="single" w:sz="4" w:space="0" w:color="auto"/>
              <w:right w:val="single" w:sz="4" w:space="0" w:color="auto"/>
            </w:tcBorders>
            <w:shd w:val="clear" w:color="auto" w:fill="auto"/>
            <w:noWrap/>
            <w:vAlign w:val="center"/>
          </w:tcPr>
          <w:p w14:paraId="7A15A30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对手方会员名称</w:t>
            </w:r>
          </w:p>
        </w:tc>
        <w:tc>
          <w:tcPr>
            <w:tcW w:w="709" w:type="dxa"/>
            <w:tcBorders>
              <w:top w:val="nil"/>
              <w:left w:val="nil"/>
              <w:bottom w:val="single" w:sz="4" w:space="0" w:color="auto"/>
              <w:right w:val="single" w:sz="4" w:space="0" w:color="auto"/>
            </w:tcBorders>
            <w:shd w:val="clear" w:color="auto" w:fill="auto"/>
            <w:noWrap/>
            <w:vAlign w:val="center"/>
          </w:tcPr>
          <w:p w14:paraId="2B1C627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7AFA531B"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705337E1"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71479CF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1EEB433"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83CFB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vAlign w:val="center"/>
          </w:tcPr>
          <w:p w14:paraId="14C4420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4825AFE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对手方席位代码</w:t>
            </w:r>
          </w:p>
        </w:tc>
        <w:tc>
          <w:tcPr>
            <w:tcW w:w="709" w:type="dxa"/>
            <w:tcBorders>
              <w:top w:val="nil"/>
              <w:left w:val="nil"/>
              <w:bottom w:val="single" w:sz="4" w:space="0" w:color="auto"/>
              <w:right w:val="single" w:sz="4" w:space="0" w:color="auto"/>
            </w:tcBorders>
            <w:shd w:val="clear" w:color="auto" w:fill="auto"/>
            <w:noWrap/>
            <w:vAlign w:val="center"/>
          </w:tcPr>
          <w:p w14:paraId="68DA14F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1162749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91E7A54"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CCC9AB1"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35D8F43"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74DEDF6"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1843" w:type="dxa"/>
            <w:tcBorders>
              <w:top w:val="nil"/>
              <w:left w:val="nil"/>
              <w:bottom w:val="single" w:sz="4" w:space="0" w:color="auto"/>
              <w:right w:val="single" w:sz="4" w:space="0" w:color="auto"/>
            </w:tcBorders>
            <w:shd w:val="clear" w:color="auto" w:fill="auto"/>
            <w:vAlign w:val="center"/>
          </w:tcPr>
          <w:p w14:paraId="23AEAA12"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268" w:type="dxa"/>
            <w:tcBorders>
              <w:top w:val="nil"/>
              <w:left w:val="nil"/>
              <w:bottom w:val="single" w:sz="4" w:space="0" w:color="auto"/>
              <w:right w:val="single" w:sz="4" w:space="0" w:color="auto"/>
            </w:tcBorders>
            <w:shd w:val="clear" w:color="auto" w:fill="auto"/>
            <w:noWrap/>
            <w:vAlign w:val="center"/>
          </w:tcPr>
          <w:p w14:paraId="7EBF34C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对手方席位名称</w:t>
            </w:r>
          </w:p>
        </w:tc>
        <w:tc>
          <w:tcPr>
            <w:tcW w:w="709" w:type="dxa"/>
            <w:tcBorders>
              <w:top w:val="nil"/>
              <w:left w:val="nil"/>
              <w:bottom w:val="single" w:sz="4" w:space="0" w:color="auto"/>
              <w:right w:val="single" w:sz="4" w:space="0" w:color="auto"/>
            </w:tcBorders>
            <w:shd w:val="clear" w:color="auto" w:fill="auto"/>
            <w:noWrap/>
            <w:vAlign w:val="center"/>
          </w:tcPr>
          <w:p w14:paraId="08579D25"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24343D6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325662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0B45D8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0575EC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DCE1E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3ED2FEF5"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hideMark/>
          </w:tcPr>
          <w:p w14:paraId="3F8BE501"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09" w:type="dxa"/>
            <w:tcBorders>
              <w:top w:val="nil"/>
              <w:left w:val="nil"/>
              <w:bottom w:val="single" w:sz="4" w:space="0" w:color="auto"/>
              <w:right w:val="single" w:sz="4" w:space="0" w:color="auto"/>
            </w:tcBorders>
            <w:shd w:val="clear" w:color="auto" w:fill="auto"/>
            <w:noWrap/>
            <w:vAlign w:val="center"/>
            <w:hideMark/>
          </w:tcPr>
          <w:p w14:paraId="74DD35B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6561E1CD"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7720644A"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0AF38DB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274B43A"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32C0AE"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r w:rsidRPr="004E5037">
              <w:rPr>
                <w:rFonts w:ascii="宋体" w:eastAsia="宋体" w:hAnsi="宋体" w:cs="宋体" w:hint="eastAsia"/>
                <w:color w:val="000000"/>
                <w:kern w:val="0"/>
                <w:sz w:val="20"/>
                <w:szCs w:val="20"/>
              </w:rPr>
              <w:t>32</w:t>
            </w:r>
          </w:p>
        </w:tc>
        <w:tc>
          <w:tcPr>
            <w:tcW w:w="1843" w:type="dxa"/>
            <w:tcBorders>
              <w:top w:val="nil"/>
              <w:left w:val="nil"/>
              <w:bottom w:val="single" w:sz="4" w:space="0" w:color="auto"/>
              <w:right w:val="single" w:sz="4" w:space="0" w:color="auto"/>
            </w:tcBorders>
            <w:shd w:val="clear" w:color="auto" w:fill="auto"/>
            <w:noWrap/>
            <w:vAlign w:val="center"/>
          </w:tcPr>
          <w:p w14:paraId="1016A21D"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clientName</w:t>
            </w:r>
          </w:p>
        </w:tc>
        <w:tc>
          <w:tcPr>
            <w:tcW w:w="2268" w:type="dxa"/>
            <w:tcBorders>
              <w:top w:val="nil"/>
              <w:left w:val="nil"/>
              <w:bottom w:val="single" w:sz="4" w:space="0" w:color="auto"/>
              <w:right w:val="single" w:sz="4" w:space="0" w:color="auto"/>
            </w:tcBorders>
            <w:shd w:val="clear" w:color="auto" w:fill="auto"/>
            <w:noWrap/>
            <w:vAlign w:val="center"/>
          </w:tcPr>
          <w:p w14:paraId="4F55F04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对手方客户名称</w:t>
            </w:r>
          </w:p>
        </w:tc>
        <w:tc>
          <w:tcPr>
            <w:tcW w:w="709" w:type="dxa"/>
            <w:tcBorders>
              <w:top w:val="nil"/>
              <w:left w:val="nil"/>
              <w:bottom w:val="single" w:sz="4" w:space="0" w:color="auto"/>
              <w:right w:val="single" w:sz="4" w:space="0" w:color="auto"/>
            </w:tcBorders>
            <w:shd w:val="clear" w:color="auto" w:fill="auto"/>
            <w:noWrap/>
            <w:vAlign w:val="center"/>
          </w:tcPr>
          <w:p w14:paraId="2EEFA10C"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A02074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7ADCFD6F"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2C45BF" w:rsidRPr="004E5037" w14:paraId="73054BD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C8FE7F7"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C2C3B2" w14:textId="77777777" w:rsidR="002C45BF" w:rsidRPr="004E5037" w:rsidRDefault="002C45B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843" w:type="dxa"/>
            <w:tcBorders>
              <w:top w:val="nil"/>
              <w:left w:val="nil"/>
              <w:bottom w:val="single" w:sz="4" w:space="0" w:color="auto"/>
              <w:right w:val="single" w:sz="4" w:space="0" w:color="auto"/>
            </w:tcBorders>
            <w:shd w:val="clear" w:color="auto" w:fill="auto"/>
            <w:noWrap/>
            <w:vAlign w:val="center"/>
          </w:tcPr>
          <w:p w14:paraId="05DA831F" w14:textId="77777777" w:rsidR="002C45BF" w:rsidRPr="004E5037" w:rsidRDefault="002C45B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268" w:type="dxa"/>
            <w:tcBorders>
              <w:top w:val="nil"/>
              <w:left w:val="nil"/>
              <w:bottom w:val="single" w:sz="4" w:space="0" w:color="auto"/>
              <w:right w:val="single" w:sz="4" w:space="0" w:color="auto"/>
            </w:tcBorders>
            <w:shd w:val="clear" w:color="auto" w:fill="auto"/>
            <w:noWrap/>
            <w:vAlign w:val="center"/>
          </w:tcPr>
          <w:p w14:paraId="2AE4EEB1"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09" w:type="dxa"/>
            <w:tcBorders>
              <w:top w:val="nil"/>
              <w:left w:val="nil"/>
              <w:bottom w:val="single" w:sz="4" w:space="0" w:color="auto"/>
              <w:right w:val="single" w:sz="4" w:space="0" w:color="auto"/>
            </w:tcBorders>
            <w:shd w:val="clear" w:color="auto" w:fill="auto"/>
            <w:noWrap/>
            <w:vAlign w:val="center"/>
            <w:hideMark/>
          </w:tcPr>
          <w:p w14:paraId="2BA5B925"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0FBC86CD"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4E8C2F74"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1A0A84C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D3B0A4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067F8A" w14:textId="77777777" w:rsidR="0085132A" w:rsidRPr="004E5037" w:rsidRDefault="0085132A"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I26</w:t>
            </w:r>
          </w:p>
        </w:tc>
        <w:tc>
          <w:tcPr>
            <w:tcW w:w="1843" w:type="dxa"/>
            <w:tcBorders>
              <w:top w:val="nil"/>
              <w:left w:val="nil"/>
              <w:bottom w:val="single" w:sz="4" w:space="0" w:color="auto"/>
              <w:right w:val="single" w:sz="4" w:space="0" w:color="auto"/>
            </w:tcBorders>
            <w:shd w:val="clear" w:color="auto" w:fill="auto"/>
            <w:noWrap/>
            <w:vAlign w:val="center"/>
          </w:tcPr>
          <w:p w14:paraId="0D57B5FD" w14:textId="77777777" w:rsidR="0085132A" w:rsidRPr="004E5037" w:rsidRDefault="0085132A"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payDirection</w:t>
            </w:r>
          </w:p>
        </w:tc>
        <w:tc>
          <w:tcPr>
            <w:tcW w:w="2268" w:type="dxa"/>
            <w:tcBorders>
              <w:top w:val="nil"/>
              <w:left w:val="nil"/>
              <w:bottom w:val="single" w:sz="4" w:space="0" w:color="auto"/>
              <w:right w:val="single" w:sz="4" w:space="0" w:color="auto"/>
            </w:tcBorders>
            <w:shd w:val="clear" w:color="auto" w:fill="auto"/>
            <w:noWrap/>
            <w:vAlign w:val="center"/>
          </w:tcPr>
          <w:p w14:paraId="78ED711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互换费支付方向</w:t>
            </w:r>
          </w:p>
        </w:tc>
        <w:tc>
          <w:tcPr>
            <w:tcW w:w="709" w:type="dxa"/>
            <w:tcBorders>
              <w:top w:val="nil"/>
              <w:left w:val="nil"/>
              <w:bottom w:val="single" w:sz="4" w:space="0" w:color="auto"/>
              <w:right w:val="single" w:sz="4" w:space="0" w:color="auto"/>
            </w:tcBorders>
            <w:shd w:val="clear" w:color="auto" w:fill="auto"/>
            <w:noWrap/>
            <w:vAlign w:val="center"/>
            <w:hideMark/>
          </w:tcPr>
          <w:p w14:paraId="48196D4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283284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4CACBE3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736DC272"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0946145"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64568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5F58574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5B1A124B"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123CA19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3B10B9C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0BB32A63"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1DA5D710"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4C98F3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8912D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4CA5A43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0999BC75"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69DF8C4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014527C"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66AD33B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6966CE1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9A33CE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64E169"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T82</w:t>
            </w:r>
          </w:p>
        </w:tc>
        <w:tc>
          <w:tcPr>
            <w:tcW w:w="1843" w:type="dxa"/>
            <w:tcBorders>
              <w:top w:val="nil"/>
              <w:left w:val="nil"/>
              <w:bottom w:val="single" w:sz="4" w:space="0" w:color="auto"/>
              <w:right w:val="single" w:sz="4" w:space="0" w:color="auto"/>
            </w:tcBorders>
            <w:shd w:val="clear" w:color="auto" w:fill="auto"/>
            <w:noWrap/>
            <w:vAlign w:val="center"/>
          </w:tcPr>
          <w:p w14:paraId="67282B1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source</w:t>
            </w:r>
          </w:p>
        </w:tc>
        <w:tc>
          <w:tcPr>
            <w:tcW w:w="2268" w:type="dxa"/>
            <w:tcBorders>
              <w:top w:val="nil"/>
              <w:left w:val="nil"/>
              <w:bottom w:val="single" w:sz="4" w:space="0" w:color="auto"/>
              <w:right w:val="single" w:sz="4" w:space="0" w:color="auto"/>
            </w:tcBorders>
            <w:shd w:val="clear" w:color="auto" w:fill="auto"/>
            <w:noWrap/>
            <w:vAlign w:val="center"/>
          </w:tcPr>
          <w:p w14:paraId="0B0B240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4571B2E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5E90EA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48E3E22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7157A0D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7FC90B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4764F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K00</w:t>
            </w:r>
          </w:p>
        </w:tc>
        <w:tc>
          <w:tcPr>
            <w:tcW w:w="1843" w:type="dxa"/>
            <w:tcBorders>
              <w:top w:val="nil"/>
              <w:left w:val="nil"/>
              <w:bottom w:val="single" w:sz="4" w:space="0" w:color="auto"/>
              <w:right w:val="single" w:sz="4" w:space="0" w:color="auto"/>
            </w:tcBorders>
            <w:shd w:val="clear" w:color="auto" w:fill="auto"/>
            <w:noWrap/>
            <w:vAlign w:val="center"/>
          </w:tcPr>
          <w:p w14:paraId="10FA0878"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tcPr>
          <w:p w14:paraId="63238CC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65DD90E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00DC8F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2BE4532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547CA5A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49C2481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D55BC6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noWrap/>
            <w:vAlign w:val="center"/>
          </w:tcPr>
          <w:p w14:paraId="1D28BD64"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tcPr>
          <w:p w14:paraId="3EF66B3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0E7CC8B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642C1DB8"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B7CF98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6993CF3D"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4CEBBEB3"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AFFBA5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0F9D3364"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1CC9403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6FB27E3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2DA0C8D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0C45B74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r>
      <w:tr w:rsidR="00662D9F" w:rsidRPr="004E5037" w14:paraId="054E4345" w14:textId="77777777" w:rsidTr="00662D9F">
        <w:trPr>
          <w:trHeight w:val="270"/>
          <w:ins w:id="442" w:author="管荦" w:date="2016-07-27T15:52:00Z"/>
        </w:trPr>
        <w:tc>
          <w:tcPr>
            <w:tcW w:w="714" w:type="dxa"/>
            <w:tcBorders>
              <w:top w:val="nil"/>
              <w:left w:val="single" w:sz="4" w:space="0" w:color="auto"/>
              <w:bottom w:val="single" w:sz="4" w:space="0" w:color="auto"/>
              <w:right w:val="single" w:sz="4" w:space="0" w:color="auto"/>
            </w:tcBorders>
          </w:tcPr>
          <w:p w14:paraId="017EAAAC" w14:textId="1B598360" w:rsidR="00662D9F" w:rsidRPr="004E5037" w:rsidRDefault="00662D9F" w:rsidP="00662D9F">
            <w:pPr>
              <w:widowControl/>
              <w:spacing w:line="240" w:lineRule="auto"/>
              <w:ind w:firstLineChars="0" w:firstLine="0"/>
              <w:rPr>
                <w:ins w:id="443" w:author="管荦" w:date="2016-07-27T15:52:00Z"/>
                <w:rFonts w:ascii="宋体" w:eastAsia="宋体" w:hAnsi="宋体" w:cs="宋体"/>
                <w:color w:val="000000"/>
                <w:kern w:val="0"/>
                <w:sz w:val="20"/>
                <w:szCs w:val="20"/>
              </w:rPr>
            </w:pPr>
            <w:ins w:id="444" w:author="管荦" w:date="2016-07-27T15:53:00Z">
              <w:r w:rsidRPr="004E5037">
                <w:rPr>
                  <w:rFonts w:ascii="宋体" w:eastAsia="宋体" w:hAnsi="宋体" w:cs="宋体" w:hint="eastAsia"/>
                  <w:color w:val="000000"/>
                  <w:kern w:val="0"/>
                  <w:sz w:val="20"/>
                  <w:szCs w:val="20"/>
                </w:rPr>
                <w:t>→</w:t>
              </w:r>
            </w:ins>
            <w:ins w:id="445" w:author="管荦" w:date="2016-07-27T15:56:00Z">
              <w:r w:rsidRPr="004E5037">
                <w:rPr>
                  <w:rFonts w:ascii="宋体" w:eastAsia="宋体" w:hAnsi="宋体" w:cs="宋体" w:hint="eastAsia"/>
                  <w:color w:val="000000"/>
                  <w:kern w:val="0"/>
                  <w:sz w:val="20"/>
                  <w:szCs w:val="20"/>
                </w:rPr>
                <w:t>→</w:t>
              </w:r>
            </w:ins>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6634C4" w14:textId="3C6D14C6" w:rsidR="00662D9F" w:rsidRPr="004E5037" w:rsidRDefault="00662D9F" w:rsidP="00662D9F">
            <w:pPr>
              <w:widowControl/>
              <w:spacing w:line="240" w:lineRule="auto"/>
              <w:ind w:firstLineChars="0" w:firstLine="0"/>
              <w:rPr>
                <w:ins w:id="446" w:author="管荦" w:date="2016-07-27T15:52:00Z"/>
                <w:rFonts w:ascii="宋体" w:eastAsia="宋体" w:hAnsi="宋体" w:cs="宋体"/>
                <w:color w:val="000000"/>
                <w:kern w:val="0"/>
                <w:sz w:val="20"/>
                <w:szCs w:val="20"/>
              </w:rPr>
            </w:pPr>
            <w:ins w:id="447" w:author="管荦" w:date="2016-07-27T15:53:00Z">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ins>
          </w:p>
        </w:tc>
        <w:tc>
          <w:tcPr>
            <w:tcW w:w="1843" w:type="dxa"/>
            <w:tcBorders>
              <w:top w:val="nil"/>
              <w:left w:val="nil"/>
              <w:bottom w:val="single" w:sz="4" w:space="0" w:color="auto"/>
              <w:right w:val="single" w:sz="4" w:space="0" w:color="auto"/>
            </w:tcBorders>
            <w:shd w:val="clear" w:color="auto" w:fill="auto"/>
            <w:vAlign w:val="center"/>
          </w:tcPr>
          <w:p w14:paraId="33032A75" w14:textId="3FC2C559" w:rsidR="00662D9F" w:rsidRPr="004E5037" w:rsidRDefault="00662D9F" w:rsidP="00662D9F">
            <w:pPr>
              <w:widowControl/>
              <w:spacing w:line="240" w:lineRule="auto"/>
              <w:ind w:firstLineChars="0" w:firstLine="0"/>
              <w:rPr>
                <w:ins w:id="448" w:author="管荦" w:date="2016-07-27T15:52:00Z"/>
                <w:rFonts w:ascii="宋体" w:eastAsia="宋体" w:hAnsi="宋体" w:cs="宋体"/>
                <w:color w:val="000000"/>
                <w:kern w:val="0"/>
                <w:sz w:val="20"/>
                <w:szCs w:val="20"/>
              </w:rPr>
            </w:pPr>
            <w:ins w:id="449" w:author="管荦" w:date="2016-07-27T15:53:00Z">
              <w:r w:rsidRPr="0042594E">
                <w:rPr>
                  <w:rFonts w:ascii="宋体" w:eastAsia="宋体" w:hAnsi="宋体" w:cs="宋体"/>
                  <w:color w:val="000000"/>
                  <w:kern w:val="0"/>
                  <w:sz w:val="20"/>
                  <w:szCs w:val="20"/>
                </w:rPr>
                <w:t>opFlag</w:t>
              </w:r>
            </w:ins>
          </w:p>
        </w:tc>
        <w:tc>
          <w:tcPr>
            <w:tcW w:w="2268" w:type="dxa"/>
            <w:tcBorders>
              <w:top w:val="nil"/>
              <w:left w:val="nil"/>
              <w:bottom w:val="single" w:sz="4" w:space="0" w:color="auto"/>
              <w:right w:val="single" w:sz="4" w:space="0" w:color="auto"/>
            </w:tcBorders>
            <w:shd w:val="clear" w:color="auto" w:fill="auto"/>
            <w:noWrap/>
            <w:vAlign w:val="center"/>
          </w:tcPr>
          <w:p w14:paraId="1B80950F" w14:textId="2E19C3DF" w:rsidR="00662D9F" w:rsidRPr="004E5037" w:rsidRDefault="00662D9F" w:rsidP="00662D9F">
            <w:pPr>
              <w:widowControl/>
              <w:spacing w:line="240" w:lineRule="auto"/>
              <w:ind w:firstLineChars="0" w:firstLine="0"/>
              <w:rPr>
                <w:ins w:id="450" w:author="管荦" w:date="2016-07-27T15:52:00Z"/>
                <w:rFonts w:ascii="宋体" w:eastAsia="宋体" w:hAnsi="宋体" w:cs="宋体"/>
                <w:color w:val="000000"/>
                <w:kern w:val="0"/>
                <w:sz w:val="20"/>
                <w:szCs w:val="20"/>
              </w:rPr>
            </w:pPr>
            <w:ins w:id="451" w:author="管荦" w:date="2016-07-27T15:53:00Z">
              <w:r w:rsidRPr="0042594E">
                <w:rPr>
                  <w:rFonts w:ascii="宋体" w:eastAsia="宋体" w:hAnsi="宋体" w:cs="宋体" w:hint="eastAsia"/>
                  <w:color w:val="000000"/>
                  <w:kern w:val="0"/>
                  <w:sz w:val="20"/>
                  <w:szCs w:val="20"/>
                </w:rPr>
                <w:t>对手方信息标识</w:t>
              </w:r>
            </w:ins>
          </w:p>
        </w:tc>
        <w:tc>
          <w:tcPr>
            <w:tcW w:w="709" w:type="dxa"/>
            <w:tcBorders>
              <w:top w:val="nil"/>
              <w:left w:val="nil"/>
              <w:bottom w:val="single" w:sz="4" w:space="0" w:color="auto"/>
              <w:right w:val="single" w:sz="4" w:space="0" w:color="auto"/>
            </w:tcBorders>
            <w:shd w:val="clear" w:color="auto" w:fill="auto"/>
            <w:noWrap/>
            <w:vAlign w:val="center"/>
          </w:tcPr>
          <w:p w14:paraId="2EE33006" w14:textId="6CFBF41C" w:rsidR="00662D9F" w:rsidRPr="004E5037" w:rsidRDefault="00D6496F" w:rsidP="00662D9F">
            <w:pPr>
              <w:widowControl/>
              <w:spacing w:line="240" w:lineRule="auto"/>
              <w:ind w:firstLineChars="0" w:firstLine="0"/>
              <w:rPr>
                <w:ins w:id="452" w:author="管荦" w:date="2016-07-27T15:52:00Z"/>
                <w:rFonts w:ascii="宋体" w:eastAsia="宋体" w:hAnsi="宋体" w:cs="宋体"/>
                <w:color w:val="000000"/>
                <w:kern w:val="0"/>
                <w:sz w:val="20"/>
                <w:szCs w:val="20"/>
              </w:rPr>
            </w:pPr>
            <w:ins w:id="453" w:author="管荦" w:date="2016-07-27T15:58:00Z">
              <w:r>
                <w:rPr>
                  <w:rFonts w:ascii="宋体" w:eastAsia="宋体" w:hAnsi="宋体" w:cs="宋体"/>
                  <w:color w:val="000000"/>
                  <w:kern w:val="0"/>
                  <w:sz w:val="20"/>
                  <w:szCs w:val="20"/>
                </w:rPr>
                <w:t>-</w:t>
              </w:r>
            </w:ins>
          </w:p>
        </w:tc>
        <w:tc>
          <w:tcPr>
            <w:tcW w:w="709" w:type="dxa"/>
            <w:tcBorders>
              <w:top w:val="nil"/>
              <w:left w:val="nil"/>
              <w:bottom w:val="single" w:sz="4" w:space="0" w:color="auto"/>
              <w:right w:val="single" w:sz="4" w:space="0" w:color="auto"/>
            </w:tcBorders>
            <w:shd w:val="clear" w:color="auto" w:fill="auto"/>
            <w:vAlign w:val="center"/>
          </w:tcPr>
          <w:p w14:paraId="5CB62C45" w14:textId="1B8C975A" w:rsidR="00662D9F" w:rsidRPr="004E5037" w:rsidRDefault="00D6496F" w:rsidP="00662D9F">
            <w:pPr>
              <w:widowControl/>
              <w:spacing w:line="240" w:lineRule="auto"/>
              <w:ind w:firstLineChars="0" w:firstLine="0"/>
              <w:rPr>
                <w:ins w:id="454" w:author="管荦" w:date="2016-07-27T15:52:00Z"/>
                <w:rFonts w:ascii="宋体" w:eastAsia="宋体" w:hAnsi="宋体" w:cs="宋体"/>
                <w:color w:val="000000"/>
                <w:kern w:val="0"/>
                <w:sz w:val="20"/>
                <w:szCs w:val="20"/>
              </w:rPr>
            </w:pPr>
            <w:ins w:id="455" w:author="管荦" w:date="2016-07-27T15:58:00Z">
              <w:r>
                <w:rPr>
                  <w:rFonts w:ascii="宋体" w:eastAsia="宋体" w:hAnsi="宋体" w:cs="宋体"/>
                  <w:color w:val="000000"/>
                  <w:kern w:val="0"/>
                  <w:sz w:val="20"/>
                  <w:szCs w:val="20"/>
                </w:rPr>
                <w:t>C</w:t>
              </w:r>
            </w:ins>
          </w:p>
        </w:tc>
        <w:tc>
          <w:tcPr>
            <w:tcW w:w="2551" w:type="dxa"/>
            <w:tcBorders>
              <w:top w:val="nil"/>
              <w:left w:val="nil"/>
              <w:bottom w:val="single" w:sz="4" w:space="0" w:color="auto"/>
              <w:right w:val="single" w:sz="4" w:space="0" w:color="auto"/>
            </w:tcBorders>
            <w:shd w:val="clear" w:color="auto" w:fill="auto"/>
            <w:noWrap/>
            <w:vAlign w:val="center"/>
          </w:tcPr>
          <w:p w14:paraId="53CD47F4" w14:textId="1997A8C3" w:rsidR="00662D9F" w:rsidRPr="004E5037" w:rsidRDefault="00662D9F" w:rsidP="00662D9F">
            <w:pPr>
              <w:widowControl/>
              <w:spacing w:line="240" w:lineRule="auto"/>
              <w:ind w:firstLineChars="0" w:firstLine="0"/>
              <w:rPr>
                <w:ins w:id="456" w:author="管荦" w:date="2016-07-27T15:52:00Z"/>
                <w:rFonts w:ascii="宋体" w:eastAsia="宋体" w:hAnsi="宋体" w:cs="宋体"/>
                <w:color w:val="000000"/>
                <w:kern w:val="0"/>
                <w:sz w:val="20"/>
                <w:szCs w:val="20"/>
              </w:rPr>
            </w:pPr>
            <w:ins w:id="457" w:author="管荦" w:date="2016-07-27T15:53:00Z">
              <w:r w:rsidRPr="0042594E">
                <w:rPr>
                  <w:rFonts w:ascii="宋体" w:eastAsia="宋体" w:hAnsi="宋体" w:cs="宋体" w:hint="eastAsia"/>
                  <w:color w:val="000000"/>
                  <w:kern w:val="0"/>
                  <w:sz w:val="20"/>
                  <w:szCs w:val="20"/>
                </w:rPr>
                <w:t>1-对手方信息，0-本方信息</w:t>
              </w:r>
            </w:ins>
          </w:p>
        </w:tc>
      </w:tr>
      <w:tr w:rsidR="00662D9F" w:rsidRPr="004E5037" w14:paraId="5C8F0EB9"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68251D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89A60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tcPr>
          <w:p w14:paraId="2BB331FC"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hideMark/>
          </w:tcPr>
          <w:p w14:paraId="1491696A" w14:textId="33C9ABB0"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del w:id="458" w:author="管荦" w:date="2016-07-27T15:56:00Z">
              <w:r w:rsidRPr="004E5037" w:rsidDel="00662D9F">
                <w:rPr>
                  <w:rFonts w:ascii="宋体" w:eastAsia="宋体" w:hAnsi="宋体" w:cs="宋体" w:hint="eastAsia"/>
                  <w:color w:val="000000"/>
                  <w:kern w:val="0"/>
                  <w:sz w:val="20"/>
                  <w:szCs w:val="20"/>
                </w:rPr>
                <w:delText>本方</w:delText>
              </w:r>
            </w:del>
            <w:r w:rsidRPr="004E5037">
              <w:rPr>
                <w:rFonts w:ascii="宋体" w:eastAsia="宋体" w:hAnsi="宋体" w:cs="宋体" w:hint="eastAsia"/>
                <w:color w:val="000000"/>
                <w:kern w:val="0"/>
                <w:sz w:val="20"/>
                <w:szCs w:val="20"/>
              </w:rPr>
              <w:t>转出</w:t>
            </w:r>
            <w:ins w:id="459" w:author="管荦" w:date="2016-07-27T15:57:00Z">
              <w:r>
                <w:rPr>
                  <w:rFonts w:ascii="宋体" w:eastAsia="宋体" w:hAnsi="宋体" w:cs="宋体" w:hint="eastAsia"/>
                  <w:color w:val="000000"/>
                  <w:kern w:val="0"/>
                  <w:sz w:val="20"/>
                  <w:szCs w:val="20"/>
                </w:rPr>
                <w:t>方</w:t>
              </w:r>
            </w:ins>
            <w:r w:rsidRPr="004E5037">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2985CB5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0CD5CB0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00DA94E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68B2A779"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734C0D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DD8255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281E78D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tcPr>
          <w:p w14:paraId="340DB275" w14:textId="5ACC522E"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del w:id="460" w:author="管荦" w:date="2016-07-27T15:56:00Z">
              <w:r w:rsidRPr="004E5037" w:rsidDel="00662D9F">
                <w:rPr>
                  <w:rFonts w:ascii="宋体" w:eastAsia="宋体" w:hAnsi="宋体" w:cs="宋体" w:hint="eastAsia"/>
                  <w:color w:val="000000"/>
                  <w:kern w:val="0"/>
                  <w:sz w:val="20"/>
                  <w:szCs w:val="20"/>
                </w:rPr>
                <w:delText>本方</w:delText>
              </w:r>
            </w:del>
            <w:r w:rsidRPr="004E5037">
              <w:rPr>
                <w:rFonts w:ascii="宋体" w:eastAsia="宋体" w:hAnsi="宋体" w:cs="宋体" w:hint="eastAsia"/>
                <w:color w:val="000000"/>
                <w:kern w:val="0"/>
                <w:sz w:val="20"/>
                <w:szCs w:val="20"/>
              </w:rPr>
              <w:t>转出</w:t>
            </w:r>
            <w:ins w:id="461" w:author="管荦" w:date="2016-07-27T15:57:00Z">
              <w:r>
                <w:rPr>
                  <w:rFonts w:ascii="宋体" w:eastAsia="宋体" w:hAnsi="宋体" w:cs="宋体" w:hint="eastAsia"/>
                  <w:color w:val="000000"/>
                  <w:kern w:val="0"/>
                  <w:sz w:val="20"/>
                  <w:szCs w:val="20"/>
                </w:rPr>
                <w:t>方</w:t>
              </w:r>
            </w:ins>
            <w:r w:rsidRPr="004E5037">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0C8405C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FDD6906"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2C12CF9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13BBB02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8CFC21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55502B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tcPr>
          <w:p w14:paraId="6955AF3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hideMark/>
          </w:tcPr>
          <w:p w14:paraId="1730E765" w14:textId="6B79A758"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del w:id="462" w:author="管荦" w:date="2016-07-27T15:56:00Z">
              <w:r w:rsidRPr="004E5037" w:rsidDel="00662D9F">
                <w:rPr>
                  <w:rFonts w:ascii="宋体" w:eastAsia="宋体" w:hAnsi="宋体" w:cs="宋体" w:hint="eastAsia"/>
                  <w:color w:val="000000"/>
                  <w:kern w:val="0"/>
                  <w:sz w:val="20"/>
                  <w:szCs w:val="20"/>
                </w:rPr>
                <w:delText>本方</w:delText>
              </w:r>
            </w:del>
            <w:r w:rsidRPr="004E5037">
              <w:rPr>
                <w:rFonts w:ascii="宋体" w:eastAsia="宋体" w:hAnsi="宋体" w:cs="宋体" w:hint="eastAsia"/>
                <w:color w:val="000000"/>
                <w:kern w:val="0"/>
                <w:sz w:val="20"/>
                <w:szCs w:val="20"/>
              </w:rPr>
              <w:t>转出</w:t>
            </w:r>
            <w:ins w:id="463" w:author="管荦" w:date="2016-07-27T15:57:00Z">
              <w:r>
                <w:rPr>
                  <w:rFonts w:ascii="宋体" w:eastAsia="宋体" w:hAnsi="宋体" w:cs="宋体" w:hint="eastAsia"/>
                  <w:color w:val="000000"/>
                  <w:kern w:val="0"/>
                  <w:sz w:val="20"/>
                  <w:szCs w:val="20"/>
                </w:rPr>
                <w:t>方</w:t>
              </w:r>
            </w:ins>
            <w:r w:rsidRPr="004E5037">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4A29C98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02651C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91D4A64"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rsidDel="005968A7" w14:paraId="479CD319" w14:textId="549671AD" w:rsidTr="00227877">
        <w:trPr>
          <w:trHeight w:val="270"/>
          <w:del w:id="464" w:author="管荦" w:date="2016-09-29T10:32:00Z"/>
        </w:trPr>
        <w:tc>
          <w:tcPr>
            <w:tcW w:w="714" w:type="dxa"/>
            <w:tcBorders>
              <w:top w:val="nil"/>
              <w:left w:val="single" w:sz="4" w:space="0" w:color="auto"/>
              <w:bottom w:val="single" w:sz="4" w:space="0" w:color="auto"/>
              <w:right w:val="single" w:sz="4" w:space="0" w:color="auto"/>
            </w:tcBorders>
          </w:tcPr>
          <w:p w14:paraId="22618922" w14:textId="23CC6801" w:rsidR="00662D9F" w:rsidRPr="004E5037" w:rsidDel="005968A7" w:rsidRDefault="00662D9F" w:rsidP="00662D9F">
            <w:pPr>
              <w:widowControl/>
              <w:spacing w:line="240" w:lineRule="auto"/>
              <w:ind w:firstLineChars="0" w:firstLine="0"/>
              <w:jc w:val="left"/>
              <w:rPr>
                <w:del w:id="465" w:author="管荦" w:date="2016-09-29T10:32:00Z"/>
                <w:rFonts w:ascii="宋体" w:eastAsia="宋体" w:hAnsi="宋体" w:cs="宋体"/>
                <w:color w:val="000000"/>
                <w:kern w:val="0"/>
                <w:sz w:val="20"/>
                <w:szCs w:val="20"/>
              </w:rPr>
            </w:pPr>
            <w:del w:id="466"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D6A356" w14:textId="73BEA3B6" w:rsidR="00662D9F" w:rsidRPr="004E5037" w:rsidDel="005968A7" w:rsidRDefault="00662D9F" w:rsidP="00662D9F">
            <w:pPr>
              <w:widowControl/>
              <w:spacing w:line="240" w:lineRule="auto"/>
              <w:ind w:firstLineChars="0" w:firstLine="0"/>
              <w:jc w:val="left"/>
              <w:rPr>
                <w:del w:id="467" w:author="管荦" w:date="2016-09-29T10:32:00Z"/>
                <w:rFonts w:ascii="宋体" w:eastAsia="宋体" w:hAnsi="宋体" w:cs="宋体"/>
                <w:color w:val="000000"/>
                <w:kern w:val="0"/>
                <w:sz w:val="20"/>
                <w:szCs w:val="20"/>
              </w:rPr>
            </w:pPr>
            <w:del w:id="468" w:author="管荦" w:date="2016-07-27T15:56:00Z">
              <w:r w:rsidRPr="004E5037" w:rsidDel="00662D9F">
                <w:rPr>
                  <w:rFonts w:ascii="宋体" w:eastAsia="宋体" w:hAnsi="宋体" w:cs="宋体" w:hint="eastAsia"/>
                  <w:color w:val="000000"/>
                  <w:kern w:val="0"/>
                  <w:sz w:val="20"/>
                  <w:szCs w:val="20"/>
                </w:rPr>
                <w:delText>S96</w:delText>
              </w:r>
            </w:del>
          </w:p>
        </w:tc>
        <w:tc>
          <w:tcPr>
            <w:tcW w:w="1843" w:type="dxa"/>
            <w:tcBorders>
              <w:top w:val="nil"/>
              <w:left w:val="nil"/>
              <w:bottom w:val="single" w:sz="4" w:space="0" w:color="auto"/>
              <w:right w:val="single" w:sz="4" w:space="0" w:color="auto"/>
            </w:tcBorders>
            <w:shd w:val="clear" w:color="auto" w:fill="auto"/>
            <w:noWrap/>
            <w:vAlign w:val="center"/>
          </w:tcPr>
          <w:p w14:paraId="4F44E6BE" w14:textId="739B638B" w:rsidR="00662D9F" w:rsidRPr="004E5037" w:rsidDel="005968A7" w:rsidRDefault="00662D9F" w:rsidP="00662D9F">
            <w:pPr>
              <w:widowControl/>
              <w:spacing w:line="240" w:lineRule="auto"/>
              <w:ind w:firstLineChars="0" w:firstLine="0"/>
              <w:jc w:val="left"/>
              <w:rPr>
                <w:del w:id="469" w:author="管荦" w:date="2016-09-29T10:32:00Z"/>
                <w:rFonts w:ascii="宋体" w:eastAsia="宋体" w:hAnsi="宋体" w:cs="宋体"/>
                <w:color w:val="000000"/>
                <w:kern w:val="0"/>
                <w:sz w:val="20"/>
                <w:szCs w:val="20"/>
              </w:rPr>
            </w:pPr>
            <w:del w:id="470" w:author="管荦" w:date="2016-07-27T15:56:00Z">
              <w:r w:rsidRPr="004E5037" w:rsidDel="00662D9F">
                <w:rPr>
                  <w:rFonts w:ascii="宋体" w:eastAsia="宋体" w:hAnsi="宋体" w:cs="宋体" w:hint="eastAsia"/>
                  <w:color w:val="000000"/>
                  <w:kern w:val="0"/>
                  <w:sz w:val="20"/>
                  <w:szCs w:val="20"/>
                </w:rPr>
                <w:delText>[opClientStorageChangeInfoData]</w:delText>
              </w:r>
            </w:del>
          </w:p>
        </w:tc>
        <w:tc>
          <w:tcPr>
            <w:tcW w:w="2268" w:type="dxa"/>
            <w:tcBorders>
              <w:top w:val="nil"/>
              <w:left w:val="nil"/>
              <w:bottom w:val="single" w:sz="4" w:space="0" w:color="auto"/>
              <w:right w:val="single" w:sz="4" w:space="0" w:color="auto"/>
            </w:tcBorders>
            <w:shd w:val="clear" w:color="auto" w:fill="auto"/>
            <w:noWrap/>
            <w:vAlign w:val="center"/>
          </w:tcPr>
          <w:p w14:paraId="2154F253" w14:textId="2B46B107" w:rsidR="00662D9F" w:rsidRPr="004E5037" w:rsidDel="005968A7" w:rsidRDefault="00662D9F" w:rsidP="00662D9F">
            <w:pPr>
              <w:widowControl/>
              <w:spacing w:line="240" w:lineRule="auto"/>
              <w:ind w:firstLineChars="0" w:firstLine="0"/>
              <w:jc w:val="left"/>
              <w:rPr>
                <w:del w:id="471" w:author="管荦" w:date="2016-09-29T10:32:00Z"/>
                <w:rFonts w:ascii="宋体" w:eastAsia="宋体" w:hAnsi="宋体" w:cs="宋体"/>
                <w:color w:val="000000"/>
                <w:kern w:val="0"/>
                <w:sz w:val="20"/>
                <w:szCs w:val="20"/>
              </w:rPr>
            </w:pPr>
            <w:del w:id="472" w:author="管荦" w:date="2016-07-27T15:56:00Z">
              <w:r w:rsidRPr="004E5037" w:rsidDel="00662D9F">
                <w:rPr>
                  <w:rFonts w:ascii="宋体" w:eastAsia="宋体" w:hAnsi="宋体" w:cs="宋体" w:hint="eastAsia"/>
                  <w:color w:val="000000"/>
                  <w:kern w:val="0"/>
                  <w:sz w:val="20"/>
                  <w:szCs w:val="20"/>
                </w:rPr>
                <w:delText>对手方库存互换交割品种明细数据</w:delText>
              </w:r>
            </w:del>
          </w:p>
        </w:tc>
        <w:tc>
          <w:tcPr>
            <w:tcW w:w="709" w:type="dxa"/>
            <w:tcBorders>
              <w:top w:val="nil"/>
              <w:left w:val="nil"/>
              <w:bottom w:val="single" w:sz="4" w:space="0" w:color="auto"/>
              <w:right w:val="single" w:sz="4" w:space="0" w:color="auto"/>
            </w:tcBorders>
            <w:shd w:val="clear" w:color="auto" w:fill="auto"/>
            <w:noWrap/>
            <w:vAlign w:val="center"/>
          </w:tcPr>
          <w:p w14:paraId="52E111D3" w14:textId="520211D0" w:rsidR="00662D9F" w:rsidRPr="004E5037" w:rsidDel="005968A7" w:rsidRDefault="00662D9F" w:rsidP="00662D9F">
            <w:pPr>
              <w:widowControl/>
              <w:spacing w:line="240" w:lineRule="auto"/>
              <w:ind w:firstLineChars="0" w:firstLine="0"/>
              <w:rPr>
                <w:del w:id="473" w:author="管荦" w:date="2016-09-29T10:32:00Z"/>
                <w:rFonts w:ascii="宋体" w:eastAsia="宋体" w:hAnsi="宋体" w:cs="宋体"/>
                <w:color w:val="000000"/>
                <w:kern w:val="0"/>
                <w:sz w:val="20"/>
                <w:szCs w:val="20"/>
              </w:rPr>
            </w:pPr>
            <w:del w:id="474"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shd w:val="clear" w:color="auto" w:fill="auto"/>
            <w:vAlign w:val="center"/>
          </w:tcPr>
          <w:p w14:paraId="1F75A3EC" w14:textId="34724236" w:rsidR="00662D9F" w:rsidRPr="004E5037" w:rsidDel="005968A7" w:rsidRDefault="00662D9F" w:rsidP="00662D9F">
            <w:pPr>
              <w:widowControl/>
              <w:spacing w:line="240" w:lineRule="auto"/>
              <w:ind w:firstLineChars="0" w:firstLine="0"/>
              <w:rPr>
                <w:del w:id="475" w:author="管荦" w:date="2016-09-29T10:32:00Z"/>
                <w:rFonts w:ascii="宋体" w:eastAsia="宋体" w:hAnsi="宋体" w:cs="宋体"/>
                <w:color w:val="000000"/>
                <w:kern w:val="0"/>
                <w:sz w:val="20"/>
                <w:szCs w:val="20"/>
              </w:rPr>
            </w:pPr>
            <w:del w:id="476" w:author="管荦" w:date="2016-07-27T15:56:00Z">
              <w:r w:rsidRPr="004E5037" w:rsidDel="00662D9F">
                <w:rPr>
                  <w:rFonts w:ascii="宋体" w:eastAsia="宋体" w:hAnsi="宋体" w:cs="宋体" w:hint="eastAsia"/>
                  <w:color w:val="000000"/>
                  <w:kern w:val="0"/>
                  <w:sz w:val="20"/>
                  <w:szCs w:val="20"/>
                </w:rPr>
                <w:delText>C</w:delText>
              </w:r>
            </w:del>
          </w:p>
        </w:tc>
        <w:tc>
          <w:tcPr>
            <w:tcW w:w="2551" w:type="dxa"/>
            <w:tcBorders>
              <w:top w:val="nil"/>
              <w:left w:val="nil"/>
              <w:bottom w:val="single" w:sz="4" w:space="0" w:color="auto"/>
              <w:right w:val="single" w:sz="4" w:space="0" w:color="auto"/>
            </w:tcBorders>
            <w:shd w:val="clear" w:color="auto" w:fill="auto"/>
            <w:noWrap/>
            <w:vAlign w:val="center"/>
          </w:tcPr>
          <w:p w14:paraId="7F1E4728" w14:textId="1E62EFCE" w:rsidR="00662D9F" w:rsidRPr="004E5037" w:rsidDel="005968A7" w:rsidRDefault="00662D9F" w:rsidP="00662D9F">
            <w:pPr>
              <w:widowControl/>
              <w:spacing w:line="240" w:lineRule="auto"/>
              <w:ind w:firstLineChars="0" w:firstLine="0"/>
              <w:rPr>
                <w:del w:id="477" w:author="管荦" w:date="2016-09-29T10:32:00Z"/>
                <w:rFonts w:ascii="宋体" w:eastAsia="宋体" w:hAnsi="宋体" w:cs="宋体"/>
                <w:color w:val="000000"/>
                <w:kern w:val="0"/>
                <w:sz w:val="20"/>
                <w:szCs w:val="20"/>
              </w:rPr>
            </w:pPr>
          </w:p>
        </w:tc>
      </w:tr>
      <w:tr w:rsidR="00662D9F" w:rsidRPr="004E5037" w:rsidDel="005968A7" w14:paraId="0D9483DB" w14:textId="17532680" w:rsidTr="00227877">
        <w:trPr>
          <w:trHeight w:val="270"/>
          <w:del w:id="478" w:author="管荦" w:date="2016-09-29T10:32:00Z"/>
        </w:trPr>
        <w:tc>
          <w:tcPr>
            <w:tcW w:w="714" w:type="dxa"/>
            <w:tcBorders>
              <w:top w:val="nil"/>
              <w:left w:val="single" w:sz="4" w:space="0" w:color="auto"/>
              <w:bottom w:val="single" w:sz="4" w:space="0" w:color="auto"/>
              <w:right w:val="single" w:sz="4" w:space="0" w:color="auto"/>
            </w:tcBorders>
          </w:tcPr>
          <w:p w14:paraId="665B52CD" w14:textId="2A93CA66" w:rsidR="00662D9F" w:rsidRPr="004E5037" w:rsidDel="005968A7" w:rsidRDefault="00662D9F" w:rsidP="00662D9F">
            <w:pPr>
              <w:widowControl/>
              <w:spacing w:line="240" w:lineRule="auto"/>
              <w:ind w:firstLineChars="0" w:firstLine="0"/>
              <w:jc w:val="left"/>
              <w:rPr>
                <w:del w:id="479" w:author="管荦" w:date="2016-09-29T10:32:00Z"/>
                <w:rFonts w:ascii="宋体" w:eastAsia="宋体" w:hAnsi="宋体" w:cs="宋体"/>
                <w:color w:val="000000"/>
                <w:kern w:val="0"/>
                <w:sz w:val="20"/>
                <w:szCs w:val="20"/>
              </w:rPr>
            </w:pPr>
            <w:del w:id="480"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88471D1" w14:textId="02C868A6" w:rsidR="00662D9F" w:rsidRPr="004E5037" w:rsidDel="005968A7" w:rsidRDefault="00662D9F" w:rsidP="00662D9F">
            <w:pPr>
              <w:widowControl/>
              <w:spacing w:line="240" w:lineRule="auto"/>
              <w:ind w:firstLineChars="0" w:firstLine="0"/>
              <w:rPr>
                <w:del w:id="481" w:author="管荦" w:date="2016-09-29T10:32:00Z"/>
                <w:rFonts w:ascii="宋体" w:eastAsia="宋体" w:hAnsi="宋体" w:cs="宋体"/>
                <w:color w:val="000000"/>
                <w:kern w:val="0"/>
                <w:sz w:val="20"/>
                <w:szCs w:val="20"/>
              </w:rPr>
            </w:pPr>
            <w:del w:id="482" w:author="管荦" w:date="2016-07-27T15:56:00Z">
              <w:r w:rsidRPr="004E5037" w:rsidDel="00662D9F">
                <w:rPr>
                  <w:rFonts w:ascii="宋体" w:eastAsia="宋体" w:hAnsi="宋体" w:cs="宋体" w:hint="eastAsia"/>
                  <w:color w:val="000000"/>
                  <w:kern w:val="0"/>
                  <w:sz w:val="20"/>
                  <w:szCs w:val="20"/>
                </w:rPr>
                <w:delText>T52</w:delText>
              </w:r>
            </w:del>
          </w:p>
        </w:tc>
        <w:tc>
          <w:tcPr>
            <w:tcW w:w="1843" w:type="dxa"/>
            <w:tcBorders>
              <w:top w:val="nil"/>
              <w:left w:val="nil"/>
              <w:bottom w:val="single" w:sz="4" w:space="0" w:color="auto"/>
              <w:right w:val="single" w:sz="4" w:space="0" w:color="auto"/>
            </w:tcBorders>
            <w:shd w:val="clear" w:color="auto" w:fill="auto"/>
            <w:noWrap/>
            <w:vAlign w:val="center"/>
          </w:tcPr>
          <w:p w14:paraId="6C0F359E" w14:textId="5D63679E" w:rsidR="00662D9F" w:rsidRPr="004E5037" w:rsidDel="005968A7" w:rsidRDefault="00662D9F" w:rsidP="00662D9F">
            <w:pPr>
              <w:widowControl/>
              <w:spacing w:line="240" w:lineRule="auto"/>
              <w:ind w:firstLineChars="0" w:firstLine="0"/>
              <w:rPr>
                <w:del w:id="483" w:author="管荦" w:date="2016-09-29T10:32:00Z"/>
                <w:rFonts w:ascii="宋体" w:eastAsia="宋体" w:hAnsi="宋体" w:cs="宋体"/>
                <w:color w:val="000000"/>
                <w:kern w:val="0"/>
                <w:sz w:val="20"/>
                <w:szCs w:val="20"/>
              </w:rPr>
            </w:pPr>
            <w:del w:id="484" w:author="管荦" w:date="2016-07-27T15:56:00Z">
              <w:r w:rsidRPr="004E5037" w:rsidDel="00662D9F">
                <w:rPr>
                  <w:rFonts w:ascii="宋体" w:eastAsia="宋体" w:hAnsi="宋体" w:cs="宋体" w:hint="eastAsia"/>
                  <w:color w:val="000000"/>
                  <w:kern w:val="0"/>
                  <w:sz w:val="20"/>
                  <w:szCs w:val="20"/>
                </w:rPr>
                <w:delText>stdWeight</w:delText>
              </w:r>
            </w:del>
          </w:p>
        </w:tc>
        <w:tc>
          <w:tcPr>
            <w:tcW w:w="2268" w:type="dxa"/>
            <w:tcBorders>
              <w:top w:val="nil"/>
              <w:left w:val="nil"/>
              <w:bottom w:val="single" w:sz="4" w:space="0" w:color="auto"/>
              <w:right w:val="single" w:sz="4" w:space="0" w:color="auto"/>
            </w:tcBorders>
            <w:shd w:val="clear" w:color="auto" w:fill="auto"/>
            <w:noWrap/>
            <w:vAlign w:val="center"/>
          </w:tcPr>
          <w:p w14:paraId="1E88CE4F" w14:textId="498B04E6" w:rsidR="00662D9F" w:rsidRPr="004E5037" w:rsidDel="005968A7" w:rsidRDefault="00662D9F" w:rsidP="00662D9F">
            <w:pPr>
              <w:widowControl/>
              <w:spacing w:line="240" w:lineRule="auto"/>
              <w:ind w:firstLineChars="0" w:firstLine="0"/>
              <w:jc w:val="left"/>
              <w:rPr>
                <w:del w:id="485" w:author="管荦" w:date="2016-09-29T10:32:00Z"/>
                <w:rFonts w:ascii="宋体" w:eastAsia="宋体" w:hAnsi="宋体" w:cs="宋体"/>
                <w:color w:val="000000"/>
                <w:kern w:val="0"/>
                <w:sz w:val="20"/>
                <w:szCs w:val="20"/>
              </w:rPr>
            </w:pPr>
            <w:del w:id="486" w:author="管荦" w:date="2016-07-27T15:56:00Z">
              <w:r w:rsidRPr="004E5037" w:rsidDel="00662D9F">
                <w:rPr>
                  <w:rFonts w:ascii="宋体" w:eastAsia="宋体" w:hAnsi="宋体" w:cs="宋体" w:hint="eastAsia"/>
                  <w:color w:val="000000"/>
                  <w:kern w:val="0"/>
                  <w:sz w:val="20"/>
                  <w:szCs w:val="20"/>
                </w:rPr>
                <w:delText>对手方库存互换交割品种明细</w:delText>
              </w:r>
            </w:del>
          </w:p>
        </w:tc>
        <w:tc>
          <w:tcPr>
            <w:tcW w:w="709" w:type="dxa"/>
            <w:tcBorders>
              <w:top w:val="nil"/>
              <w:left w:val="nil"/>
              <w:bottom w:val="single" w:sz="4" w:space="0" w:color="auto"/>
              <w:right w:val="single" w:sz="4" w:space="0" w:color="auto"/>
            </w:tcBorders>
            <w:shd w:val="clear" w:color="auto" w:fill="auto"/>
            <w:noWrap/>
            <w:vAlign w:val="center"/>
          </w:tcPr>
          <w:p w14:paraId="015F735C" w14:textId="7547B6A1" w:rsidR="00662D9F" w:rsidRPr="004E5037" w:rsidDel="005968A7" w:rsidRDefault="00662D9F" w:rsidP="00662D9F">
            <w:pPr>
              <w:widowControl/>
              <w:spacing w:line="240" w:lineRule="auto"/>
              <w:ind w:firstLineChars="0" w:firstLine="0"/>
              <w:rPr>
                <w:del w:id="487" w:author="管荦" w:date="2016-09-29T10:32:00Z"/>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45D94EE9" w14:textId="5B363ED7" w:rsidR="00662D9F" w:rsidRPr="004E5037" w:rsidDel="005968A7" w:rsidRDefault="00662D9F" w:rsidP="00662D9F">
            <w:pPr>
              <w:widowControl/>
              <w:spacing w:line="240" w:lineRule="auto"/>
              <w:ind w:firstLineChars="0" w:firstLine="0"/>
              <w:rPr>
                <w:del w:id="488" w:author="管荦" w:date="2016-09-29T10:32:00Z"/>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3CB52D38" w14:textId="4B159DCA" w:rsidR="00662D9F" w:rsidRPr="004E5037" w:rsidDel="005968A7" w:rsidRDefault="00662D9F" w:rsidP="00662D9F">
            <w:pPr>
              <w:widowControl/>
              <w:spacing w:line="240" w:lineRule="auto"/>
              <w:ind w:firstLineChars="0" w:firstLine="0"/>
              <w:rPr>
                <w:del w:id="489" w:author="管荦" w:date="2016-09-29T10:32:00Z"/>
                <w:rFonts w:ascii="宋体" w:eastAsia="宋体" w:hAnsi="宋体" w:cs="宋体"/>
                <w:color w:val="000000"/>
                <w:kern w:val="0"/>
                <w:sz w:val="20"/>
                <w:szCs w:val="20"/>
              </w:rPr>
            </w:pPr>
          </w:p>
        </w:tc>
      </w:tr>
      <w:tr w:rsidR="00662D9F" w:rsidRPr="004E5037" w:rsidDel="005968A7" w14:paraId="0AC4E926" w14:textId="068C08BD" w:rsidTr="00EE0C6F">
        <w:trPr>
          <w:trHeight w:val="270"/>
          <w:del w:id="490" w:author="管荦" w:date="2016-09-29T10:32:00Z"/>
        </w:trPr>
        <w:tc>
          <w:tcPr>
            <w:tcW w:w="714" w:type="dxa"/>
            <w:tcBorders>
              <w:top w:val="nil"/>
              <w:left w:val="single" w:sz="4" w:space="0" w:color="auto"/>
              <w:bottom w:val="single" w:sz="4" w:space="0" w:color="auto"/>
              <w:right w:val="single" w:sz="4" w:space="0" w:color="auto"/>
            </w:tcBorders>
            <w:vAlign w:val="center"/>
          </w:tcPr>
          <w:p w14:paraId="1593191D" w14:textId="6BF8C75A" w:rsidR="00662D9F" w:rsidRPr="004E5037" w:rsidDel="005968A7" w:rsidRDefault="00662D9F" w:rsidP="00662D9F">
            <w:pPr>
              <w:widowControl/>
              <w:spacing w:line="240" w:lineRule="auto"/>
              <w:ind w:firstLineChars="0" w:firstLine="0"/>
              <w:rPr>
                <w:del w:id="491" w:author="管荦" w:date="2016-09-29T10:32:00Z"/>
                <w:rFonts w:ascii="宋体" w:eastAsia="宋体" w:hAnsi="宋体" w:cs="宋体"/>
                <w:color w:val="000000"/>
                <w:kern w:val="0"/>
                <w:sz w:val="20"/>
                <w:szCs w:val="20"/>
              </w:rPr>
            </w:pPr>
            <w:del w:id="492"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7373BFC" w14:textId="4204B325" w:rsidR="00662D9F" w:rsidRPr="004E5037" w:rsidDel="005968A7" w:rsidRDefault="00662D9F" w:rsidP="00662D9F">
            <w:pPr>
              <w:widowControl/>
              <w:spacing w:line="240" w:lineRule="auto"/>
              <w:ind w:firstLineChars="0" w:firstLine="0"/>
              <w:rPr>
                <w:del w:id="493" w:author="管荦" w:date="2016-09-29T10:32:00Z"/>
                <w:rFonts w:ascii="宋体" w:eastAsia="宋体" w:hAnsi="宋体" w:cs="宋体"/>
                <w:color w:val="000000"/>
                <w:kern w:val="0"/>
                <w:sz w:val="20"/>
                <w:szCs w:val="20"/>
              </w:rPr>
            </w:pPr>
            <w:del w:id="494" w:author="管荦" w:date="2016-07-27T15:56:00Z">
              <w:r w:rsidRPr="004E5037" w:rsidDel="00662D9F">
                <w:rPr>
                  <w:rFonts w:ascii="宋体" w:eastAsia="宋体" w:hAnsi="宋体" w:cs="宋体" w:hint="eastAsia"/>
                  <w:color w:val="000000"/>
                  <w:kern w:val="0"/>
                  <w:sz w:val="20"/>
                  <w:szCs w:val="20"/>
                </w:rPr>
                <w:delText>V08</w:delText>
              </w:r>
            </w:del>
          </w:p>
        </w:tc>
        <w:tc>
          <w:tcPr>
            <w:tcW w:w="1843" w:type="dxa"/>
            <w:tcBorders>
              <w:top w:val="nil"/>
              <w:left w:val="nil"/>
              <w:bottom w:val="single" w:sz="4" w:space="0" w:color="auto"/>
              <w:right w:val="single" w:sz="4" w:space="0" w:color="auto"/>
            </w:tcBorders>
            <w:shd w:val="clear" w:color="auto" w:fill="auto"/>
            <w:noWrap/>
            <w:vAlign w:val="center"/>
          </w:tcPr>
          <w:p w14:paraId="2D051335" w14:textId="49595833" w:rsidR="00662D9F" w:rsidRPr="004E5037" w:rsidDel="005968A7" w:rsidRDefault="00662D9F" w:rsidP="00662D9F">
            <w:pPr>
              <w:widowControl/>
              <w:spacing w:line="240" w:lineRule="auto"/>
              <w:ind w:firstLineChars="0" w:firstLine="0"/>
              <w:rPr>
                <w:del w:id="495" w:author="管荦" w:date="2016-09-29T10:32:00Z"/>
                <w:rFonts w:ascii="宋体" w:eastAsia="宋体" w:hAnsi="宋体" w:cs="宋体"/>
                <w:color w:val="000000"/>
                <w:kern w:val="0"/>
                <w:sz w:val="20"/>
                <w:szCs w:val="20"/>
              </w:rPr>
            </w:pPr>
            <w:del w:id="496" w:author="管荦" w:date="2016-07-27T15:56:00Z">
              <w:r w:rsidRPr="004E5037" w:rsidDel="00662D9F">
                <w:rPr>
                  <w:rFonts w:ascii="宋体" w:eastAsia="宋体" w:hAnsi="宋体" w:cs="宋体" w:hint="eastAsia"/>
                  <w:color w:val="000000"/>
                  <w:kern w:val="0"/>
                  <w:sz w:val="20"/>
                  <w:szCs w:val="20"/>
                </w:rPr>
                <w:delText>opVarietyID</w:delText>
              </w:r>
            </w:del>
          </w:p>
        </w:tc>
        <w:tc>
          <w:tcPr>
            <w:tcW w:w="2268" w:type="dxa"/>
            <w:tcBorders>
              <w:top w:val="nil"/>
              <w:left w:val="nil"/>
              <w:bottom w:val="single" w:sz="4" w:space="0" w:color="auto"/>
              <w:right w:val="single" w:sz="4" w:space="0" w:color="auto"/>
            </w:tcBorders>
            <w:shd w:val="clear" w:color="auto" w:fill="auto"/>
            <w:noWrap/>
            <w:vAlign w:val="center"/>
          </w:tcPr>
          <w:p w14:paraId="36BE97DE" w14:textId="03997A7E" w:rsidR="00662D9F" w:rsidRPr="004E5037" w:rsidDel="005968A7" w:rsidRDefault="00662D9F" w:rsidP="00662D9F">
            <w:pPr>
              <w:widowControl/>
              <w:spacing w:line="240" w:lineRule="auto"/>
              <w:ind w:firstLineChars="0" w:firstLine="0"/>
              <w:rPr>
                <w:del w:id="497" w:author="管荦" w:date="2016-09-29T10:32:00Z"/>
                <w:rFonts w:ascii="宋体" w:eastAsia="宋体" w:hAnsi="宋体" w:cs="宋体"/>
                <w:color w:val="000000"/>
                <w:kern w:val="0"/>
                <w:sz w:val="20"/>
                <w:szCs w:val="20"/>
              </w:rPr>
            </w:pPr>
            <w:del w:id="498" w:author="管荦" w:date="2016-07-27T15:56:00Z">
              <w:r w:rsidRPr="004E5037" w:rsidDel="00662D9F">
                <w:rPr>
                  <w:rFonts w:ascii="宋体" w:eastAsia="宋体" w:hAnsi="宋体" w:cs="宋体" w:hint="eastAsia"/>
                  <w:color w:val="000000"/>
                  <w:kern w:val="0"/>
                  <w:sz w:val="20"/>
                  <w:szCs w:val="20"/>
                </w:rPr>
                <w:delText>对手方转出交割品种代码</w:delText>
              </w:r>
            </w:del>
          </w:p>
        </w:tc>
        <w:tc>
          <w:tcPr>
            <w:tcW w:w="709" w:type="dxa"/>
            <w:tcBorders>
              <w:top w:val="nil"/>
              <w:left w:val="nil"/>
              <w:bottom w:val="single" w:sz="4" w:space="0" w:color="auto"/>
              <w:right w:val="single" w:sz="4" w:space="0" w:color="auto"/>
            </w:tcBorders>
            <w:shd w:val="clear" w:color="auto" w:fill="auto"/>
            <w:noWrap/>
            <w:vAlign w:val="center"/>
          </w:tcPr>
          <w:p w14:paraId="48D501A8" w14:textId="31FCDEB5" w:rsidR="00662D9F" w:rsidRPr="004E5037" w:rsidDel="005968A7" w:rsidRDefault="00662D9F" w:rsidP="00662D9F">
            <w:pPr>
              <w:widowControl/>
              <w:spacing w:line="240" w:lineRule="auto"/>
              <w:ind w:firstLineChars="0" w:firstLine="0"/>
              <w:rPr>
                <w:del w:id="499" w:author="管荦" w:date="2016-09-29T10:32:00Z"/>
                <w:rFonts w:ascii="宋体" w:eastAsia="宋体" w:hAnsi="宋体" w:cs="宋体"/>
                <w:color w:val="000000"/>
                <w:kern w:val="0"/>
                <w:sz w:val="20"/>
                <w:szCs w:val="20"/>
              </w:rPr>
            </w:pPr>
            <w:del w:id="500"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shd w:val="clear" w:color="auto" w:fill="auto"/>
            <w:vAlign w:val="center"/>
          </w:tcPr>
          <w:p w14:paraId="2EAD53FD" w14:textId="4CF8A2AA" w:rsidR="00662D9F" w:rsidRPr="004E5037" w:rsidDel="005968A7" w:rsidRDefault="00662D9F" w:rsidP="00662D9F">
            <w:pPr>
              <w:widowControl/>
              <w:spacing w:line="240" w:lineRule="auto"/>
              <w:ind w:firstLineChars="0" w:firstLine="0"/>
              <w:rPr>
                <w:del w:id="501" w:author="管荦" w:date="2016-09-29T10:32:00Z"/>
                <w:rFonts w:ascii="宋体" w:eastAsia="宋体" w:hAnsi="宋体" w:cs="宋体"/>
                <w:color w:val="000000"/>
                <w:kern w:val="0"/>
                <w:sz w:val="20"/>
                <w:szCs w:val="20"/>
              </w:rPr>
            </w:pPr>
            <w:del w:id="502" w:author="管荦" w:date="2016-07-27T15:56:00Z">
              <w:r w:rsidRPr="004E5037" w:rsidDel="00662D9F">
                <w:rPr>
                  <w:rFonts w:ascii="宋体" w:eastAsia="宋体" w:hAnsi="宋体" w:cs="宋体" w:hint="eastAsia"/>
                  <w:color w:val="000000"/>
                  <w:kern w:val="0"/>
                  <w:sz w:val="20"/>
                  <w:szCs w:val="20"/>
                </w:rPr>
                <w:delText>C</w:delText>
              </w:r>
            </w:del>
          </w:p>
        </w:tc>
        <w:tc>
          <w:tcPr>
            <w:tcW w:w="2551" w:type="dxa"/>
            <w:tcBorders>
              <w:top w:val="nil"/>
              <w:left w:val="nil"/>
              <w:bottom w:val="single" w:sz="4" w:space="0" w:color="auto"/>
              <w:right w:val="single" w:sz="4" w:space="0" w:color="auto"/>
            </w:tcBorders>
            <w:shd w:val="clear" w:color="auto" w:fill="auto"/>
            <w:noWrap/>
            <w:vAlign w:val="center"/>
          </w:tcPr>
          <w:p w14:paraId="4A7BCF1A" w14:textId="79853696" w:rsidR="00662D9F" w:rsidRPr="004E5037" w:rsidDel="005968A7" w:rsidRDefault="00662D9F" w:rsidP="00662D9F">
            <w:pPr>
              <w:widowControl/>
              <w:spacing w:line="240" w:lineRule="auto"/>
              <w:ind w:firstLineChars="0" w:firstLine="0"/>
              <w:rPr>
                <w:del w:id="503" w:author="管荦" w:date="2016-09-29T10:32:00Z"/>
                <w:rFonts w:ascii="宋体" w:eastAsia="宋体" w:hAnsi="宋体" w:cs="宋体"/>
                <w:color w:val="000000"/>
                <w:kern w:val="0"/>
                <w:sz w:val="20"/>
                <w:szCs w:val="20"/>
              </w:rPr>
            </w:pPr>
            <w:del w:id="504" w:author="管荦" w:date="2016-07-27T15:56:00Z">
              <w:r w:rsidRPr="004E5037" w:rsidDel="00662D9F">
                <w:rPr>
                  <w:rFonts w:ascii="宋体" w:eastAsia="宋体" w:hAnsi="宋体" w:cs="宋体" w:hint="eastAsia"/>
                  <w:color w:val="000000"/>
                  <w:kern w:val="0"/>
                  <w:sz w:val="20"/>
                  <w:szCs w:val="20"/>
                </w:rPr>
                <w:delText>查询结果不为空时必填</w:delText>
              </w:r>
            </w:del>
          </w:p>
        </w:tc>
      </w:tr>
      <w:tr w:rsidR="00662D9F" w:rsidRPr="004E5037" w:rsidDel="005968A7" w14:paraId="59BC8933" w14:textId="23F90D52" w:rsidTr="00EE0C6F">
        <w:trPr>
          <w:trHeight w:val="270"/>
          <w:del w:id="505" w:author="管荦" w:date="2016-09-29T10:32:00Z"/>
        </w:trPr>
        <w:tc>
          <w:tcPr>
            <w:tcW w:w="714" w:type="dxa"/>
            <w:tcBorders>
              <w:top w:val="nil"/>
              <w:left w:val="single" w:sz="4" w:space="0" w:color="auto"/>
              <w:bottom w:val="single" w:sz="4" w:space="0" w:color="auto"/>
              <w:right w:val="single" w:sz="4" w:space="0" w:color="auto"/>
            </w:tcBorders>
            <w:vAlign w:val="center"/>
          </w:tcPr>
          <w:p w14:paraId="3F30FBF8" w14:textId="4537F208" w:rsidR="00662D9F" w:rsidRPr="004E5037" w:rsidDel="005968A7" w:rsidRDefault="00662D9F" w:rsidP="00662D9F">
            <w:pPr>
              <w:widowControl/>
              <w:spacing w:line="240" w:lineRule="auto"/>
              <w:ind w:firstLineChars="0" w:firstLine="0"/>
              <w:rPr>
                <w:del w:id="506" w:author="管荦" w:date="2016-09-29T10:32:00Z"/>
                <w:rFonts w:ascii="宋体" w:eastAsia="宋体" w:hAnsi="宋体" w:cs="宋体"/>
                <w:color w:val="000000"/>
                <w:kern w:val="0"/>
                <w:sz w:val="20"/>
                <w:szCs w:val="20"/>
              </w:rPr>
            </w:pPr>
            <w:del w:id="507"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3F3687" w14:textId="0E4CFFAA" w:rsidR="00662D9F" w:rsidRPr="004E5037" w:rsidDel="005968A7" w:rsidRDefault="00662D9F" w:rsidP="00662D9F">
            <w:pPr>
              <w:widowControl/>
              <w:spacing w:line="240" w:lineRule="auto"/>
              <w:ind w:firstLineChars="0" w:firstLine="0"/>
              <w:rPr>
                <w:del w:id="508" w:author="管荦" w:date="2016-09-29T10:32:00Z"/>
                <w:rFonts w:ascii="宋体" w:eastAsia="宋体" w:hAnsi="宋体" w:cs="宋体"/>
                <w:color w:val="000000"/>
                <w:kern w:val="0"/>
                <w:sz w:val="20"/>
                <w:szCs w:val="20"/>
              </w:rPr>
            </w:pPr>
            <w:del w:id="509" w:author="管荦" w:date="2016-07-27T15:56:00Z">
              <w:r w:rsidRPr="004E5037" w:rsidDel="00662D9F">
                <w:rPr>
                  <w:rFonts w:ascii="宋体" w:eastAsia="宋体" w:hAnsi="宋体" w:cs="宋体" w:hint="eastAsia"/>
                  <w:color w:val="000000"/>
                  <w:kern w:val="0"/>
                  <w:sz w:val="20"/>
                  <w:szCs w:val="20"/>
                </w:rPr>
                <w:delText>W10</w:delText>
              </w:r>
            </w:del>
          </w:p>
        </w:tc>
        <w:tc>
          <w:tcPr>
            <w:tcW w:w="1843" w:type="dxa"/>
            <w:tcBorders>
              <w:top w:val="nil"/>
              <w:left w:val="nil"/>
              <w:bottom w:val="single" w:sz="4" w:space="0" w:color="auto"/>
              <w:right w:val="single" w:sz="4" w:space="0" w:color="auto"/>
            </w:tcBorders>
            <w:shd w:val="clear" w:color="auto" w:fill="auto"/>
            <w:noWrap/>
            <w:vAlign w:val="center"/>
          </w:tcPr>
          <w:p w14:paraId="751BC649" w14:textId="3AF8DFAB" w:rsidR="00662D9F" w:rsidRPr="004E5037" w:rsidDel="005968A7" w:rsidRDefault="00662D9F" w:rsidP="00662D9F">
            <w:pPr>
              <w:widowControl/>
              <w:spacing w:line="240" w:lineRule="auto"/>
              <w:ind w:firstLineChars="0" w:firstLine="0"/>
              <w:rPr>
                <w:del w:id="510" w:author="管荦" w:date="2016-09-29T10:32:00Z"/>
                <w:rFonts w:ascii="宋体" w:eastAsia="宋体" w:hAnsi="宋体" w:cs="宋体"/>
                <w:color w:val="000000"/>
                <w:kern w:val="0"/>
                <w:sz w:val="20"/>
                <w:szCs w:val="20"/>
              </w:rPr>
            </w:pPr>
            <w:del w:id="511" w:author="管荦" w:date="2016-07-27T15:56:00Z">
              <w:r w:rsidRPr="004E5037" w:rsidDel="00662D9F">
                <w:rPr>
                  <w:rFonts w:ascii="宋体" w:eastAsia="宋体" w:hAnsi="宋体" w:cs="宋体" w:hint="eastAsia"/>
                  <w:color w:val="000000"/>
                  <w:kern w:val="0"/>
                  <w:sz w:val="20"/>
                  <w:szCs w:val="20"/>
                </w:rPr>
                <w:delText>opWarehouseID</w:delText>
              </w:r>
            </w:del>
          </w:p>
        </w:tc>
        <w:tc>
          <w:tcPr>
            <w:tcW w:w="2268" w:type="dxa"/>
            <w:tcBorders>
              <w:top w:val="nil"/>
              <w:left w:val="nil"/>
              <w:bottom w:val="single" w:sz="4" w:space="0" w:color="auto"/>
              <w:right w:val="single" w:sz="4" w:space="0" w:color="auto"/>
            </w:tcBorders>
            <w:shd w:val="clear" w:color="auto" w:fill="auto"/>
            <w:noWrap/>
            <w:vAlign w:val="center"/>
          </w:tcPr>
          <w:p w14:paraId="4592D847" w14:textId="78A984D3" w:rsidR="00662D9F" w:rsidRPr="004E5037" w:rsidDel="005968A7" w:rsidRDefault="00662D9F" w:rsidP="00662D9F">
            <w:pPr>
              <w:widowControl/>
              <w:spacing w:line="240" w:lineRule="auto"/>
              <w:ind w:firstLineChars="0" w:firstLine="0"/>
              <w:rPr>
                <w:del w:id="512" w:author="管荦" w:date="2016-09-29T10:32:00Z"/>
                <w:rFonts w:ascii="宋体" w:eastAsia="宋体" w:hAnsi="宋体" w:cs="宋体"/>
                <w:color w:val="000000"/>
                <w:kern w:val="0"/>
                <w:sz w:val="20"/>
                <w:szCs w:val="20"/>
              </w:rPr>
            </w:pPr>
            <w:del w:id="513" w:author="管荦" w:date="2016-07-27T15:56:00Z">
              <w:r w:rsidRPr="004E5037" w:rsidDel="00662D9F">
                <w:rPr>
                  <w:rFonts w:ascii="宋体" w:eastAsia="宋体" w:hAnsi="宋体" w:cs="宋体" w:hint="eastAsia"/>
                  <w:color w:val="000000"/>
                  <w:kern w:val="0"/>
                  <w:sz w:val="20"/>
                  <w:szCs w:val="20"/>
                </w:rPr>
                <w:delText>对手方转出仓库代码</w:delText>
              </w:r>
            </w:del>
          </w:p>
        </w:tc>
        <w:tc>
          <w:tcPr>
            <w:tcW w:w="709" w:type="dxa"/>
            <w:tcBorders>
              <w:top w:val="nil"/>
              <w:left w:val="nil"/>
              <w:bottom w:val="single" w:sz="4" w:space="0" w:color="auto"/>
              <w:right w:val="single" w:sz="4" w:space="0" w:color="auto"/>
            </w:tcBorders>
            <w:shd w:val="clear" w:color="auto" w:fill="auto"/>
            <w:noWrap/>
            <w:vAlign w:val="center"/>
          </w:tcPr>
          <w:p w14:paraId="2D7FFC14" w14:textId="1A598D76" w:rsidR="00662D9F" w:rsidRPr="004E5037" w:rsidDel="005968A7" w:rsidRDefault="00662D9F" w:rsidP="00662D9F">
            <w:pPr>
              <w:widowControl/>
              <w:spacing w:line="240" w:lineRule="auto"/>
              <w:ind w:firstLineChars="0" w:firstLine="0"/>
              <w:rPr>
                <w:del w:id="514" w:author="管荦" w:date="2016-09-29T10:32:00Z"/>
                <w:rFonts w:ascii="宋体" w:eastAsia="宋体" w:hAnsi="宋体" w:cs="宋体"/>
                <w:color w:val="000000"/>
                <w:kern w:val="0"/>
                <w:sz w:val="20"/>
                <w:szCs w:val="20"/>
              </w:rPr>
            </w:pPr>
            <w:del w:id="515"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shd w:val="clear" w:color="auto" w:fill="auto"/>
            <w:vAlign w:val="center"/>
          </w:tcPr>
          <w:p w14:paraId="21F64E67" w14:textId="7894B69D" w:rsidR="00662D9F" w:rsidRPr="004E5037" w:rsidDel="005968A7" w:rsidRDefault="00662D9F" w:rsidP="00662D9F">
            <w:pPr>
              <w:widowControl/>
              <w:spacing w:line="240" w:lineRule="auto"/>
              <w:ind w:firstLineChars="0" w:firstLine="0"/>
              <w:rPr>
                <w:del w:id="516" w:author="管荦" w:date="2016-09-29T10:32:00Z"/>
                <w:rFonts w:ascii="宋体" w:eastAsia="宋体" w:hAnsi="宋体" w:cs="宋体"/>
                <w:color w:val="000000"/>
                <w:kern w:val="0"/>
                <w:sz w:val="20"/>
                <w:szCs w:val="20"/>
              </w:rPr>
            </w:pPr>
            <w:del w:id="517" w:author="管荦" w:date="2016-07-27T15:56:00Z">
              <w:r w:rsidRPr="004E5037" w:rsidDel="00662D9F">
                <w:rPr>
                  <w:rFonts w:ascii="宋体" w:eastAsia="宋体" w:hAnsi="宋体" w:cs="宋体" w:hint="eastAsia"/>
                  <w:color w:val="000000"/>
                  <w:kern w:val="0"/>
                  <w:sz w:val="20"/>
                  <w:szCs w:val="20"/>
                </w:rPr>
                <w:delText>C</w:delText>
              </w:r>
            </w:del>
          </w:p>
        </w:tc>
        <w:tc>
          <w:tcPr>
            <w:tcW w:w="2551" w:type="dxa"/>
            <w:tcBorders>
              <w:top w:val="nil"/>
              <w:left w:val="nil"/>
              <w:bottom w:val="single" w:sz="4" w:space="0" w:color="auto"/>
              <w:right w:val="single" w:sz="4" w:space="0" w:color="auto"/>
            </w:tcBorders>
            <w:shd w:val="clear" w:color="auto" w:fill="auto"/>
            <w:noWrap/>
            <w:vAlign w:val="center"/>
          </w:tcPr>
          <w:p w14:paraId="012A95AC" w14:textId="7C2EA190" w:rsidR="00662D9F" w:rsidRPr="004E5037" w:rsidDel="005968A7" w:rsidRDefault="00662D9F" w:rsidP="00662D9F">
            <w:pPr>
              <w:widowControl/>
              <w:spacing w:line="240" w:lineRule="auto"/>
              <w:ind w:firstLineChars="0" w:firstLine="0"/>
              <w:rPr>
                <w:del w:id="518" w:author="管荦" w:date="2016-09-29T10:32:00Z"/>
                <w:rFonts w:ascii="宋体" w:eastAsia="宋体" w:hAnsi="宋体" w:cs="宋体"/>
                <w:color w:val="000000"/>
                <w:kern w:val="0"/>
                <w:sz w:val="20"/>
                <w:szCs w:val="20"/>
              </w:rPr>
            </w:pPr>
            <w:del w:id="519" w:author="管荦" w:date="2016-07-27T15:56:00Z">
              <w:r w:rsidRPr="004E5037" w:rsidDel="00662D9F">
                <w:rPr>
                  <w:rFonts w:ascii="宋体" w:eastAsia="宋体" w:hAnsi="宋体" w:cs="宋体" w:hint="eastAsia"/>
                  <w:color w:val="000000"/>
                  <w:kern w:val="0"/>
                  <w:sz w:val="20"/>
                  <w:szCs w:val="20"/>
                </w:rPr>
                <w:delText>查询结果不为空时必填</w:delText>
              </w:r>
            </w:del>
          </w:p>
        </w:tc>
      </w:tr>
      <w:tr w:rsidR="00662D9F" w:rsidRPr="004E5037" w:rsidDel="005968A7" w14:paraId="07E0B678" w14:textId="4804B842" w:rsidTr="00EE0C6F">
        <w:trPr>
          <w:trHeight w:val="270"/>
          <w:del w:id="520" w:author="管荦" w:date="2016-09-29T10:32:00Z"/>
        </w:trPr>
        <w:tc>
          <w:tcPr>
            <w:tcW w:w="714" w:type="dxa"/>
            <w:tcBorders>
              <w:top w:val="nil"/>
              <w:left w:val="single" w:sz="4" w:space="0" w:color="auto"/>
              <w:bottom w:val="single" w:sz="4" w:space="0" w:color="auto"/>
              <w:right w:val="single" w:sz="4" w:space="0" w:color="auto"/>
            </w:tcBorders>
            <w:vAlign w:val="center"/>
          </w:tcPr>
          <w:p w14:paraId="30E85FB1" w14:textId="2480CDF2" w:rsidR="00662D9F" w:rsidRPr="004E5037" w:rsidDel="005968A7" w:rsidRDefault="00662D9F" w:rsidP="00662D9F">
            <w:pPr>
              <w:widowControl/>
              <w:spacing w:line="240" w:lineRule="auto"/>
              <w:ind w:firstLineChars="0" w:firstLine="0"/>
              <w:rPr>
                <w:del w:id="521" w:author="管荦" w:date="2016-09-29T10:32:00Z"/>
                <w:rFonts w:ascii="宋体" w:eastAsia="宋体" w:hAnsi="宋体" w:cs="宋体"/>
                <w:color w:val="000000"/>
                <w:kern w:val="0"/>
                <w:sz w:val="20"/>
                <w:szCs w:val="20"/>
              </w:rPr>
            </w:pPr>
            <w:del w:id="522"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DABD966" w14:textId="7C697781" w:rsidR="00662D9F" w:rsidRPr="004E5037" w:rsidDel="005968A7" w:rsidRDefault="00662D9F" w:rsidP="00662D9F">
            <w:pPr>
              <w:widowControl/>
              <w:spacing w:line="240" w:lineRule="auto"/>
              <w:ind w:firstLineChars="0" w:firstLine="0"/>
              <w:rPr>
                <w:del w:id="523" w:author="管荦" w:date="2016-09-29T10:32:00Z"/>
                <w:rFonts w:ascii="宋体" w:eastAsia="宋体" w:hAnsi="宋体" w:cs="宋体"/>
                <w:color w:val="000000"/>
                <w:kern w:val="0"/>
                <w:sz w:val="20"/>
                <w:szCs w:val="20"/>
              </w:rPr>
            </w:pPr>
            <w:del w:id="524" w:author="管荦" w:date="2016-07-27T15:56:00Z">
              <w:r w:rsidRPr="004E5037" w:rsidDel="00662D9F">
                <w:rPr>
                  <w:rFonts w:ascii="宋体" w:eastAsia="宋体" w:hAnsi="宋体" w:cs="宋体" w:hint="eastAsia"/>
                  <w:color w:val="000000"/>
                  <w:kern w:val="0"/>
                  <w:sz w:val="20"/>
                  <w:szCs w:val="20"/>
                </w:rPr>
                <w:delText>T52</w:delText>
              </w:r>
            </w:del>
          </w:p>
        </w:tc>
        <w:tc>
          <w:tcPr>
            <w:tcW w:w="1843" w:type="dxa"/>
            <w:tcBorders>
              <w:top w:val="nil"/>
              <w:left w:val="nil"/>
              <w:bottom w:val="single" w:sz="4" w:space="0" w:color="auto"/>
              <w:right w:val="single" w:sz="4" w:space="0" w:color="auto"/>
            </w:tcBorders>
            <w:shd w:val="clear" w:color="auto" w:fill="auto"/>
            <w:noWrap/>
            <w:vAlign w:val="center"/>
          </w:tcPr>
          <w:p w14:paraId="24BFFE90" w14:textId="751A91B6" w:rsidR="00662D9F" w:rsidRPr="004E5037" w:rsidDel="005968A7" w:rsidRDefault="00662D9F" w:rsidP="00662D9F">
            <w:pPr>
              <w:widowControl/>
              <w:spacing w:line="240" w:lineRule="auto"/>
              <w:ind w:firstLineChars="0" w:firstLine="0"/>
              <w:rPr>
                <w:del w:id="525" w:author="管荦" w:date="2016-09-29T10:32:00Z"/>
                <w:rFonts w:ascii="宋体" w:eastAsia="宋体" w:hAnsi="宋体" w:cs="宋体"/>
                <w:color w:val="000000"/>
                <w:kern w:val="0"/>
                <w:sz w:val="20"/>
                <w:szCs w:val="20"/>
              </w:rPr>
            </w:pPr>
            <w:del w:id="526" w:author="管荦" w:date="2016-07-27T15:56:00Z">
              <w:r w:rsidRPr="004E5037" w:rsidDel="00662D9F">
                <w:rPr>
                  <w:rFonts w:ascii="宋体" w:eastAsia="宋体" w:hAnsi="宋体" w:cs="宋体" w:hint="eastAsia"/>
                  <w:color w:val="000000"/>
                  <w:kern w:val="0"/>
                  <w:sz w:val="20"/>
                  <w:szCs w:val="20"/>
                </w:rPr>
                <w:delText>stdWeight</w:delText>
              </w:r>
            </w:del>
          </w:p>
        </w:tc>
        <w:tc>
          <w:tcPr>
            <w:tcW w:w="2268" w:type="dxa"/>
            <w:tcBorders>
              <w:top w:val="nil"/>
              <w:left w:val="nil"/>
              <w:bottom w:val="single" w:sz="4" w:space="0" w:color="auto"/>
              <w:right w:val="single" w:sz="4" w:space="0" w:color="auto"/>
            </w:tcBorders>
            <w:shd w:val="clear" w:color="auto" w:fill="auto"/>
            <w:noWrap/>
            <w:vAlign w:val="center"/>
          </w:tcPr>
          <w:p w14:paraId="7495B25A" w14:textId="1754EB15" w:rsidR="00662D9F" w:rsidRPr="004E5037" w:rsidDel="005968A7" w:rsidRDefault="00662D9F" w:rsidP="00662D9F">
            <w:pPr>
              <w:widowControl/>
              <w:spacing w:line="240" w:lineRule="auto"/>
              <w:ind w:firstLineChars="0" w:firstLine="0"/>
              <w:rPr>
                <w:del w:id="527" w:author="管荦" w:date="2016-09-29T10:32:00Z"/>
                <w:rFonts w:ascii="宋体" w:eastAsia="宋体" w:hAnsi="宋体" w:cs="宋体"/>
                <w:color w:val="000000"/>
                <w:kern w:val="0"/>
                <w:sz w:val="20"/>
                <w:szCs w:val="20"/>
              </w:rPr>
            </w:pPr>
            <w:del w:id="528" w:author="管荦" w:date="2016-07-27T15:56:00Z">
              <w:r w:rsidRPr="004E5037" w:rsidDel="00662D9F">
                <w:rPr>
                  <w:rFonts w:ascii="宋体" w:eastAsia="宋体" w:hAnsi="宋体" w:cs="宋体" w:hint="eastAsia"/>
                  <w:color w:val="000000"/>
                  <w:kern w:val="0"/>
                  <w:sz w:val="20"/>
                  <w:szCs w:val="20"/>
                </w:rPr>
                <w:delText>对手方转出重量</w:delText>
              </w:r>
            </w:del>
          </w:p>
        </w:tc>
        <w:tc>
          <w:tcPr>
            <w:tcW w:w="709" w:type="dxa"/>
            <w:tcBorders>
              <w:top w:val="nil"/>
              <w:left w:val="nil"/>
              <w:bottom w:val="single" w:sz="4" w:space="0" w:color="auto"/>
              <w:right w:val="single" w:sz="4" w:space="0" w:color="auto"/>
            </w:tcBorders>
            <w:shd w:val="clear" w:color="auto" w:fill="auto"/>
            <w:noWrap/>
            <w:vAlign w:val="center"/>
          </w:tcPr>
          <w:p w14:paraId="2DE810F2" w14:textId="2FCB30C3" w:rsidR="00662D9F" w:rsidRPr="004E5037" w:rsidDel="005968A7" w:rsidRDefault="00662D9F" w:rsidP="00662D9F">
            <w:pPr>
              <w:widowControl/>
              <w:spacing w:line="240" w:lineRule="auto"/>
              <w:ind w:firstLineChars="0" w:firstLine="0"/>
              <w:rPr>
                <w:del w:id="529" w:author="管荦" w:date="2016-09-29T10:32:00Z"/>
                <w:rFonts w:ascii="宋体" w:eastAsia="宋体" w:hAnsi="宋体" w:cs="宋体"/>
                <w:color w:val="000000"/>
                <w:kern w:val="0"/>
                <w:sz w:val="20"/>
                <w:szCs w:val="20"/>
              </w:rPr>
            </w:pPr>
            <w:del w:id="530" w:author="管荦" w:date="2016-07-27T15:56:00Z">
              <w:r w:rsidRPr="004E5037" w:rsidDel="00662D9F">
                <w:rPr>
                  <w:rFonts w:ascii="宋体" w:eastAsia="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shd w:val="clear" w:color="auto" w:fill="auto"/>
            <w:vAlign w:val="center"/>
          </w:tcPr>
          <w:p w14:paraId="3ADEDD45" w14:textId="211A8228" w:rsidR="00662D9F" w:rsidRPr="004E5037" w:rsidDel="005968A7" w:rsidRDefault="00662D9F" w:rsidP="00662D9F">
            <w:pPr>
              <w:widowControl/>
              <w:spacing w:line="240" w:lineRule="auto"/>
              <w:ind w:firstLineChars="0" w:firstLine="0"/>
              <w:rPr>
                <w:del w:id="531" w:author="管荦" w:date="2016-09-29T10:32:00Z"/>
                <w:rFonts w:ascii="宋体" w:eastAsia="宋体" w:hAnsi="宋体" w:cs="宋体"/>
                <w:color w:val="000000"/>
                <w:kern w:val="0"/>
                <w:sz w:val="20"/>
                <w:szCs w:val="20"/>
              </w:rPr>
            </w:pPr>
            <w:del w:id="532" w:author="管荦" w:date="2016-07-27T15:56:00Z">
              <w:r w:rsidRPr="004E5037" w:rsidDel="00662D9F">
                <w:rPr>
                  <w:rFonts w:ascii="宋体" w:eastAsia="宋体" w:hAnsi="宋体" w:cs="宋体" w:hint="eastAsia"/>
                  <w:color w:val="000000"/>
                  <w:kern w:val="0"/>
                  <w:sz w:val="20"/>
                  <w:szCs w:val="20"/>
                </w:rPr>
                <w:delText>C</w:delText>
              </w:r>
            </w:del>
          </w:p>
        </w:tc>
        <w:tc>
          <w:tcPr>
            <w:tcW w:w="2551" w:type="dxa"/>
            <w:tcBorders>
              <w:top w:val="nil"/>
              <w:left w:val="nil"/>
              <w:bottom w:val="single" w:sz="4" w:space="0" w:color="auto"/>
              <w:right w:val="single" w:sz="4" w:space="0" w:color="auto"/>
            </w:tcBorders>
            <w:shd w:val="clear" w:color="auto" w:fill="auto"/>
            <w:noWrap/>
            <w:vAlign w:val="center"/>
          </w:tcPr>
          <w:p w14:paraId="12DB733D" w14:textId="10FFFFCB" w:rsidR="00662D9F" w:rsidRPr="004E5037" w:rsidDel="005968A7" w:rsidRDefault="00662D9F" w:rsidP="00662D9F">
            <w:pPr>
              <w:widowControl/>
              <w:spacing w:line="240" w:lineRule="auto"/>
              <w:ind w:firstLineChars="0" w:firstLine="0"/>
              <w:rPr>
                <w:del w:id="533" w:author="管荦" w:date="2016-09-29T10:32:00Z"/>
                <w:rFonts w:ascii="宋体" w:eastAsia="宋体" w:hAnsi="宋体" w:cs="宋体"/>
                <w:color w:val="000000"/>
                <w:kern w:val="0"/>
                <w:sz w:val="20"/>
                <w:szCs w:val="20"/>
              </w:rPr>
            </w:pPr>
            <w:del w:id="534" w:author="管荦" w:date="2016-07-27T15:56:00Z">
              <w:r w:rsidRPr="004E5037" w:rsidDel="00662D9F">
                <w:rPr>
                  <w:rFonts w:ascii="宋体" w:eastAsia="宋体" w:hAnsi="宋体" w:cs="宋体" w:hint="eastAsia"/>
                  <w:color w:val="000000"/>
                  <w:kern w:val="0"/>
                  <w:sz w:val="20"/>
                  <w:szCs w:val="20"/>
                </w:rPr>
                <w:delText>查询结果不为空时必填</w:delText>
              </w:r>
            </w:del>
          </w:p>
        </w:tc>
      </w:tr>
      <w:tr w:rsidR="00662D9F" w:rsidRPr="004E5037" w14:paraId="1284D4DA"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2C4BBC3"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63FB1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hideMark/>
          </w:tcPr>
          <w:p w14:paraId="76A44D43"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1834EE1E"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419FA23B"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241F872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551" w:type="dxa"/>
            <w:tcBorders>
              <w:top w:val="nil"/>
              <w:left w:val="nil"/>
              <w:bottom w:val="single" w:sz="4" w:space="0" w:color="auto"/>
              <w:right w:val="single" w:sz="4" w:space="0" w:color="auto"/>
            </w:tcBorders>
            <w:shd w:val="clear" w:color="auto" w:fill="auto"/>
            <w:noWrap/>
            <w:vAlign w:val="center"/>
            <w:hideMark/>
          </w:tcPr>
          <w:p w14:paraId="6890B536"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r>
      <w:tr w:rsidR="00662D9F" w:rsidRPr="004E5037" w14:paraId="74EF949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0CE668D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4FE78C"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hideMark/>
          </w:tcPr>
          <w:p w14:paraId="5A72ECF4"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05F939AA"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4525ED3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B0B767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551" w:type="dxa"/>
            <w:tcBorders>
              <w:top w:val="nil"/>
              <w:left w:val="nil"/>
              <w:bottom w:val="single" w:sz="4" w:space="0" w:color="auto"/>
              <w:right w:val="single" w:sz="4" w:space="0" w:color="auto"/>
            </w:tcBorders>
            <w:shd w:val="clear" w:color="auto" w:fill="auto"/>
            <w:noWrap/>
            <w:vAlign w:val="center"/>
            <w:hideMark/>
          </w:tcPr>
          <w:p w14:paraId="61CC47E9"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r>
    </w:tbl>
    <w:p w14:paraId="2623D0ED" w14:textId="77777777" w:rsidR="005B06E4" w:rsidRPr="004E5037" w:rsidRDefault="005B06E4" w:rsidP="005B06E4">
      <w:pPr>
        <w:ind w:firstLine="480"/>
      </w:pPr>
    </w:p>
    <w:p w14:paraId="4712E1F3" w14:textId="77777777" w:rsidR="005B06E4" w:rsidRPr="004E5037" w:rsidRDefault="005B06E4" w:rsidP="005B06E4">
      <w:pPr>
        <w:pStyle w:val="4"/>
        <w:numPr>
          <w:ilvl w:val="3"/>
          <w:numId w:val="4"/>
        </w:numPr>
        <w:ind w:left="0" w:firstLineChars="0" w:firstLine="0"/>
      </w:pPr>
      <w:r w:rsidRPr="004E5037">
        <w:rPr>
          <w:rFonts w:hint="eastAsia"/>
        </w:rPr>
        <w:t>库存互换登记查询请求及应答</w:t>
      </w:r>
    </w:p>
    <w:p w14:paraId="3A72F68D" w14:textId="77777777" w:rsidR="005B06E4" w:rsidRPr="004E5037" w:rsidRDefault="005B06E4" w:rsidP="005B06E4">
      <w:pPr>
        <w:ind w:firstLine="482"/>
      </w:pPr>
      <w:r w:rsidRPr="004E5037">
        <w:rPr>
          <w:rFonts w:hint="eastAsia"/>
          <w:b/>
        </w:rPr>
        <w:t>功能</w:t>
      </w:r>
      <w:r w:rsidR="00DC79D4" w:rsidRPr="004E5037">
        <w:rPr>
          <w:rFonts w:hint="eastAsia"/>
        </w:rPr>
        <w:t>：库存互换登记</w:t>
      </w:r>
      <w:r w:rsidRPr="004E5037">
        <w:rPr>
          <w:rFonts w:hint="eastAsia"/>
        </w:rPr>
        <w:t>查询指令用于会员二级系统查询该会员</w:t>
      </w:r>
      <w:r w:rsidR="00DC79D4" w:rsidRPr="004E5037">
        <w:rPr>
          <w:rFonts w:hint="eastAsia"/>
        </w:rPr>
        <w:t>席位</w:t>
      </w:r>
      <w:r w:rsidRPr="004E5037">
        <w:rPr>
          <w:rFonts w:hint="eastAsia"/>
        </w:rPr>
        <w:t>所属客户的</w:t>
      </w:r>
      <w:r w:rsidR="00DC79D4" w:rsidRPr="004E5037">
        <w:rPr>
          <w:rFonts w:hint="eastAsia"/>
        </w:rPr>
        <w:t>库存互换登记</w:t>
      </w:r>
      <w:r w:rsidRPr="004E5037">
        <w:rPr>
          <w:rFonts w:hint="eastAsia"/>
        </w:rPr>
        <w:t>单，支持同时查询多条</w:t>
      </w:r>
      <w:r w:rsidR="00DC79D4" w:rsidRPr="004E5037">
        <w:rPr>
          <w:rFonts w:hint="eastAsia"/>
        </w:rPr>
        <w:t>库存互换</w:t>
      </w:r>
      <w:r w:rsidRPr="004E5037">
        <w:rPr>
          <w:rFonts w:hint="eastAsia"/>
        </w:rPr>
        <w:t>登记信息。</w:t>
      </w:r>
    </w:p>
    <w:p w14:paraId="67695FCE" w14:textId="77777777" w:rsidR="005B06E4" w:rsidRPr="004E5037" w:rsidRDefault="005B06E4" w:rsidP="005B06E4">
      <w:pPr>
        <w:ind w:firstLine="480"/>
      </w:pPr>
      <w:r w:rsidRPr="004E5037">
        <w:rPr>
          <w:rFonts w:hint="eastAsia"/>
        </w:rPr>
        <w:t>消息体格式如下：</w:t>
      </w:r>
    </w:p>
    <w:tbl>
      <w:tblPr>
        <w:tblW w:w="9927" w:type="dxa"/>
        <w:tblInd w:w="103" w:type="dxa"/>
        <w:tblLayout w:type="fixed"/>
        <w:tblLook w:val="04A0" w:firstRow="1" w:lastRow="0" w:firstColumn="1" w:lastColumn="0" w:noHBand="0" w:noVBand="1"/>
      </w:tblPr>
      <w:tblGrid>
        <w:gridCol w:w="798"/>
        <w:gridCol w:w="798"/>
        <w:gridCol w:w="1811"/>
        <w:gridCol w:w="2551"/>
        <w:gridCol w:w="760"/>
        <w:gridCol w:w="798"/>
        <w:gridCol w:w="2411"/>
      </w:tblGrid>
      <w:tr w:rsidR="005B06E4" w:rsidRPr="004E5037" w14:paraId="433CCB63" w14:textId="77777777" w:rsidTr="000633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508D40D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5FD849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noWrap/>
            <w:vAlign w:val="center"/>
            <w:hideMark/>
          </w:tcPr>
          <w:p w14:paraId="79D4AB29"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551" w:type="dxa"/>
            <w:tcBorders>
              <w:top w:val="single" w:sz="4" w:space="0" w:color="auto"/>
              <w:left w:val="nil"/>
              <w:bottom w:val="single" w:sz="4" w:space="0" w:color="auto"/>
              <w:right w:val="single" w:sz="4" w:space="0" w:color="auto"/>
            </w:tcBorders>
            <w:shd w:val="clear" w:color="000000" w:fill="D9D9D9"/>
            <w:noWrap/>
            <w:vAlign w:val="center"/>
            <w:hideMark/>
          </w:tcPr>
          <w:p w14:paraId="6EB72BF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41EAE7A"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281828A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41DC808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7C7BF0C1" w14:textId="77777777" w:rsidTr="0006333C">
        <w:trPr>
          <w:trHeight w:val="270"/>
        </w:trPr>
        <w:tc>
          <w:tcPr>
            <w:tcW w:w="798" w:type="dxa"/>
            <w:tcBorders>
              <w:top w:val="nil"/>
              <w:left w:val="single" w:sz="4" w:space="0" w:color="auto"/>
              <w:bottom w:val="single" w:sz="4" w:space="0" w:color="auto"/>
              <w:right w:val="single" w:sz="4" w:space="0" w:color="auto"/>
            </w:tcBorders>
          </w:tcPr>
          <w:p w14:paraId="0E535BDA"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F7673B"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811" w:type="dxa"/>
            <w:tcBorders>
              <w:top w:val="nil"/>
              <w:left w:val="nil"/>
              <w:bottom w:val="single" w:sz="4" w:space="0" w:color="auto"/>
              <w:right w:val="single" w:sz="4" w:space="0" w:color="auto"/>
            </w:tcBorders>
            <w:shd w:val="clear" w:color="auto" w:fill="auto"/>
            <w:vAlign w:val="center"/>
            <w:hideMark/>
          </w:tcPr>
          <w:p w14:paraId="643FFC4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551" w:type="dxa"/>
            <w:tcBorders>
              <w:top w:val="nil"/>
              <w:left w:val="nil"/>
              <w:bottom w:val="single" w:sz="4" w:space="0" w:color="auto"/>
              <w:right w:val="single" w:sz="4" w:space="0" w:color="auto"/>
            </w:tcBorders>
            <w:shd w:val="clear" w:color="auto" w:fill="auto"/>
            <w:noWrap/>
            <w:vAlign w:val="center"/>
            <w:hideMark/>
          </w:tcPr>
          <w:p w14:paraId="05BE125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67D1CE85"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6ECB26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7184534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5B06E4" w:rsidRPr="004E5037" w14:paraId="50609C3A" w14:textId="77777777" w:rsidTr="0006333C">
        <w:trPr>
          <w:trHeight w:val="270"/>
        </w:trPr>
        <w:tc>
          <w:tcPr>
            <w:tcW w:w="798" w:type="dxa"/>
            <w:tcBorders>
              <w:top w:val="nil"/>
              <w:left w:val="single" w:sz="4" w:space="0" w:color="auto"/>
              <w:bottom w:val="single" w:sz="4" w:space="0" w:color="auto"/>
              <w:right w:val="single" w:sz="4" w:space="0" w:color="auto"/>
            </w:tcBorders>
          </w:tcPr>
          <w:p w14:paraId="39D0293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C98AEF" w14:textId="77777777" w:rsidR="005B06E4" w:rsidRPr="004E5037" w:rsidRDefault="005B06E4" w:rsidP="007D18DB">
            <w:pPr>
              <w:spacing w:line="240" w:lineRule="auto"/>
              <w:ind w:firstLineChars="0" w:firstLine="0"/>
              <w:rPr>
                <w:rFonts w:asciiTheme="minorEastAsia" w:hAnsiTheme="minorEastAsia"/>
                <w:color w:val="000000"/>
                <w:sz w:val="20"/>
                <w:szCs w:val="20"/>
              </w:rPr>
            </w:pPr>
            <w:r w:rsidRPr="004E5037">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vAlign w:val="center"/>
          </w:tcPr>
          <w:p w14:paraId="2BE39A8A"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color w:val="000000"/>
                <w:sz w:val="21"/>
                <w:szCs w:val="21"/>
              </w:rPr>
              <w:t>seatID</w:t>
            </w:r>
          </w:p>
        </w:tc>
        <w:tc>
          <w:tcPr>
            <w:tcW w:w="2551" w:type="dxa"/>
            <w:tcBorders>
              <w:top w:val="nil"/>
              <w:left w:val="nil"/>
              <w:bottom w:val="single" w:sz="4" w:space="0" w:color="auto"/>
              <w:right w:val="single" w:sz="4" w:space="0" w:color="auto"/>
            </w:tcBorders>
            <w:shd w:val="clear" w:color="auto" w:fill="auto"/>
            <w:noWrap/>
            <w:vAlign w:val="center"/>
          </w:tcPr>
          <w:p w14:paraId="55AC5DF3" w14:textId="77777777" w:rsidR="005B06E4" w:rsidRPr="004E5037" w:rsidRDefault="005B06E4"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509D1E80"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36A7EB91"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304F610"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3F9D9BAA"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55643C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973C41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14:paraId="6935D40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clientID</w:t>
            </w:r>
          </w:p>
        </w:tc>
        <w:tc>
          <w:tcPr>
            <w:tcW w:w="2551" w:type="dxa"/>
            <w:tcBorders>
              <w:top w:val="nil"/>
              <w:left w:val="nil"/>
              <w:bottom w:val="single" w:sz="4" w:space="0" w:color="auto"/>
              <w:right w:val="single" w:sz="4" w:space="0" w:color="auto"/>
            </w:tcBorders>
            <w:shd w:val="clear" w:color="auto" w:fill="auto"/>
            <w:noWrap/>
            <w:vAlign w:val="center"/>
          </w:tcPr>
          <w:p w14:paraId="5113391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6982754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4CD9448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6261FC5"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A26797" w:rsidRPr="004E5037" w14:paraId="6EB4DE2C"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1C698D18"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8569E60"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1811" w:type="dxa"/>
            <w:tcBorders>
              <w:top w:val="nil"/>
              <w:left w:val="nil"/>
              <w:bottom w:val="single" w:sz="4" w:space="0" w:color="auto"/>
              <w:right w:val="single" w:sz="4" w:space="0" w:color="auto"/>
            </w:tcBorders>
            <w:shd w:val="clear" w:color="auto" w:fill="auto"/>
            <w:vAlign w:val="center"/>
          </w:tcPr>
          <w:p w14:paraId="4E06756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551" w:type="dxa"/>
            <w:tcBorders>
              <w:top w:val="nil"/>
              <w:left w:val="nil"/>
              <w:bottom w:val="single" w:sz="4" w:space="0" w:color="auto"/>
              <w:right w:val="single" w:sz="4" w:space="0" w:color="auto"/>
            </w:tcBorders>
            <w:shd w:val="clear" w:color="auto" w:fill="auto"/>
            <w:noWrap/>
            <w:vAlign w:val="center"/>
          </w:tcPr>
          <w:p w14:paraId="68D2066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5C4C29B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0E8D67F"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F79CCDC"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取值：1-互换费支付方、2-互换费收取方，必填。</w:t>
            </w:r>
          </w:p>
        </w:tc>
      </w:tr>
      <w:tr w:rsidR="00A26797" w:rsidRPr="004E5037" w14:paraId="342C4D29"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BBC3E6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B328DE"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11" w:type="dxa"/>
            <w:tcBorders>
              <w:top w:val="nil"/>
              <w:left w:val="nil"/>
              <w:bottom w:val="single" w:sz="4" w:space="0" w:color="auto"/>
              <w:right w:val="single" w:sz="4" w:space="0" w:color="auto"/>
            </w:tcBorders>
            <w:shd w:val="clear" w:color="auto" w:fill="auto"/>
            <w:vAlign w:val="center"/>
          </w:tcPr>
          <w:p w14:paraId="4733CDF9"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551" w:type="dxa"/>
            <w:tcBorders>
              <w:top w:val="nil"/>
              <w:left w:val="nil"/>
              <w:bottom w:val="single" w:sz="4" w:space="0" w:color="auto"/>
              <w:right w:val="single" w:sz="4" w:space="0" w:color="auto"/>
            </w:tcBorders>
            <w:shd w:val="clear" w:color="auto" w:fill="auto"/>
            <w:noWrap/>
            <w:vAlign w:val="center"/>
          </w:tcPr>
          <w:p w14:paraId="2971B71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0A894A25"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4FEE12AE"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7B4F819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584FE3DE"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298F1B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07EC350"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11" w:type="dxa"/>
            <w:tcBorders>
              <w:top w:val="nil"/>
              <w:left w:val="nil"/>
              <w:bottom w:val="single" w:sz="4" w:space="0" w:color="auto"/>
              <w:right w:val="single" w:sz="4" w:space="0" w:color="auto"/>
            </w:tcBorders>
            <w:shd w:val="clear" w:color="auto" w:fill="auto"/>
            <w:vAlign w:val="center"/>
          </w:tcPr>
          <w:p w14:paraId="7A17C43A"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551" w:type="dxa"/>
            <w:tcBorders>
              <w:top w:val="nil"/>
              <w:left w:val="nil"/>
              <w:bottom w:val="single" w:sz="4" w:space="0" w:color="auto"/>
              <w:right w:val="single" w:sz="4" w:space="0" w:color="auto"/>
            </w:tcBorders>
            <w:shd w:val="clear" w:color="auto" w:fill="auto"/>
            <w:noWrap/>
            <w:vAlign w:val="center"/>
          </w:tcPr>
          <w:p w14:paraId="7CCFE20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vAlign w:val="center"/>
          </w:tcPr>
          <w:p w14:paraId="4E1FE5A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38BA759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43ECD1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A26797" w:rsidRPr="004E5037" w14:paraId="26BB5F5D"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0BE5B20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5EBDCD0"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11" w:type="dxa"/>
            <w:tcBorders>
              <w:top w:val="nil"/>
              <w:left w:val="nil"/>
              <w:bottom w:val="single" w:sz="4" w:space="0" w:color="auto"/>
              <w:right w:val="single" w:sz="4" w:space="0" w:color="auto"/>
            </w:tcBorders>
            <w:shd w:val="clear" w:color="auto" w:fill="auto"/>
            <w:vAlign w:val="center"/>
          </w:tcPr>
          <w:p w14:paraId="4482CD5C"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551" w:type="dxa"/>
            <w:tcBorders>
              <w:top w:val="nil"/>
              <w:left w:val="nil"/>
              <w:bottom w:val="single" w:sz="4" w:space="0" w:color="auto"/>
              <w:right w:val="single" w:sz="4" w:space="0" w:color="auto"/>
            </w:tcBorders>
            <w:shd w:val="clear" w:color="auto" w:fill="auto"/>
            <w:noWrap/>
            <w:vAlign w:val="center"/>
          </w:tcPr>
          <w:p w14:paraId="690D2C4B"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39692C56"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12D6B916"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2872C4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182F8F" w:rsidRPr="004E5037" w14:paraId="1842665C" w14:textId="77777777" w:rsidTr="0006333C">
        <w:trPr>
          <w:trHeight w:val="270"/>
        </w:trPr>
        <w:tc>
          <w:tcPr>
            <w:tcW w:w="798" w:type="dxa"/>
            <w:tcBorders>
              <w:top w:val="nil"/>
              <w:left w:val="single" w:sz="4" w:space="0" w:color="auto"/>
              <w:bottom w:val="single" w:sz="4" w:space="0" w:color="auto"/>
              <w:right w:val="single" w:sz="4" w:space="0" w:color="auto"/>
            </w:tcBorders>
          </w:tcPr>
          <w:p w14:paraId="7D464102"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B38DBD9"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T29</w:t>
            </w:r>
          </w:p>
        </w:tc>
        <w:tc>
          <w:tcPr>
            <w:tcW w:w="1811" w:type="dxa"/>
            <w:tcBorders>
              <w:top w:val="nil"/>
              <w:left w:val="nil"/>
              <w:bottom w:val="single" w:sz="4" w:space="0" w:color="auto"/>
              <w:right w:val="single" w:sz="4" w:space="0" w:color="auto"/>
            </w:tcBorders>
            <w:shd w:val="clear" w:color="auto" w:fill="auto"/>
            <w:noWrap/>
            <w:vAlign w:val="center"/>
          </w:tcPr>
          <w:p w14:paraId="1F56B986"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checkDate</w:t>
            </w:r>
          </w:p>
        </w:tc>
        <w:tc>
          <w:tcPr>
            <w:tcW w:w="2551" w:type="dxa"/>
            <w:tcBorders>
              <w:top w:val="nil"/>
              <w:left w:val="nil"/>
              <w:bottom w:val="single" w:sz="4" w:space="0" w:color="auto"/>
              <w:right w:val="single" w:sz="4" w:space="0" w:color="auto"/>
            </w:tcBorders>
            <w:shd w:val="clear" w:color="auto" w:fill="auto"/>
            <w:noWrap/>
            <w:vAlign w:val="center"/>
            <w:hideMark/>
          </w:tcPr>
          <w:p w14:paraId="5D180B2A"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7E714104"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9D832D5"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5623034C"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2EB8726E" w14:textId="77777777" w:rsidTr="0006333C">
        <w:trPr>
          <w:trHeight w:val="270"/>
        </w:trPr>
        <w:tc>
          <w:tcPr>
            <w:tcW w:w="798" w:type="dxa"/>
            <w:tcBorders>
              <w:top w:val="nil"/>
              <w:left w:val="single" w:sz="4" w:space="0" w:color="auto"/>
              <w:bottom w:val="single" w:sz="4" w:space="0" w:color="auto"/>
              <w:right w:val="single" w:sz="4" w:space="0" w:color="auto"/>
            </w:tcBorders>
          </w:tcPr>
          <w:p w14:paraId="465D928A"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ECB9E0A" w14:textId="237659BE" w:rsidR="00476278" w:rsidRPr="004E5037" w:rsidRDefault="00476278"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K04</w:t>
            </w:r>
          </w:p>
        </w:tc>
        <w:tc>
          <w:tcPr>
            <w:tcW w:w="1811" w:type="dxa"/>
            <w:tcBorders>
              <w:top w:val="nil"/>
              <w:left w:val="nil"/>
              <w:bottom w:val="single" w:sz="4" w:space="0" w:color="auto"/>
              <w:right w:val="single" w:sz="4" w:space="0" w:color="auto"/>
            </w:tcBorders>
            <w:shd w:val="clear" w:color="auto" w:fill="auto"/>
            <w:vAlign w:val="center"/>
          </w:tcPr>
          <w:p w14:paraId="347A9A4F" w14:textId="13A40D90" w:rsidR="00A26797" w:rsidRPr="004E5037" w:rsidRDefault="00476278" w:rsidP="007D18DB">
            <w:pPr>
              <w:widowControl/>
              <w:spacing w:line="240" w:lineRule="auto"/>
              <w:ind w:firstLineChars="0" w:firstLine="0"/>
              <w:jc w:val="left"/>
              <w:rPr>
                <w:rFonts w:ascii="宋体" w:eastAsia="宋体" w:hAnsi="宋体" w:cs="宋体"/>
                <w:color w:val="000000"/>
                <w:kern w:val="0"/>
                <w:sz w:val="20"/>
                <w:szCs w:val="20"/>
              </w:rPr>
            </w:pPr>
            <w:r w:rsidRPr="00476278">
              <w:rPr>
                <w:rFonts w:ascii="宋体" w:eastAsia="宋体" w:hAnsi="宋体" w:cs="宋体"/>
                <w:color w:val="000000"/>
                <w:kern w:val="0"/>
                <w:sz w:val="20"/>
                <w:szCs w:val="20"/>
              </w:rPr>
              <w:t>sheetNo</w:t>
            </w:r>
          </w:p>
        </w:tc>
        <w:tc>
          <w:tcPr>
            <w:tcW w:w="2551" w:type="dxa"/>
            <w:tcBorders>
              <w:top w:val="nil"/>
              <w:left w:val="nil"/>
              <w:bottom w:val="single" w:sz="4" w:space="0" w:color="auto"/>
              <w:right w:val="single" w:sz="4" w:space="0" w:color="auto"/>
            </w:tcBorders>
            <w:shd w:val="clear" w:color="auto" w:fill="auto"/>
            <w:noWrap/>
            <w:vAlign w:val="center"/>
            <w:hideMark/>
          </w:tcPr>
          <w:p w14:paraId="5E7E96C6" w14:textId="77777777" w:rsidR="00A26797" w:rsidRPr="004E5037" w:rsidRDefault="00A26797" w:rsidP="008C6E89">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库存互换登记编号</w:t>
            </w:r>
          </w:p>
        </w:tc>
        <w:tc>
          <w:tcPr>
            <w:tcW w:w="760" w:type="dxa"/>
            <w:tcBorders>
              <w:top w:val="nil"/>
              <w:left w:val="nil"/>
              <w:bottom w:val="single" w:sz="4" w:space="0" w:color="auto"/>
              <w:right w:val="single" w:sz="4" w:space="0" w:color="auto"/>
            </w:tcBorders>
            <w:shd w:val="clear" w:color="auto" w:fill="auto"/>
            <w:vAlign w:val="center"/>
            <w:hideMark/>
          </w:tcPr>
          <w:p w14:paraId="396B0E1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B091C64"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7930877"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27AE6D80" w14:textId="77777777" w:rsidTr="0006333C">
        <w:trPr>
          <w:trHeight w:val="720"/>
        </w:trPr>
        <w:tc>
          <w:tcPr>
            <w:tcW w:w="798" w:type="dxa"/>
            <w:tcBorders>
              <w:top w:val="nil"/>
              <w:left w:val="single" w:sz="4" w:space="0" w:color="auto"/>
              <w:bottom w:val="single" w:sz="4" w:space="0" w:color="auto"/>
              <w:right w:val="single" w:sz="4" w:space="0" w:color="auto"/>
            </w:tcBorders>
          </w:tcPr>
          <w:p w14:paraId="750ABE73" w14:textId="15383B32"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392F7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11" w:type="dxa"/>
            <w:tcBorders>
              <w:top w:val="nil"/>
              <w:left w:val="nil"/>
              <w:bottom w:val="single" w:sz="4" w:space="0" w:color="auto"/>
              <w:right w:val="single" w:sz="4" w:space="0" w:color="auto"/>
            </w:tcBorders>
            <w:shd w:val="clear" w:color="auto" w:fill="auto"/>
            <w:noWrap/>
            <w:vAlign w:val="center"/>
            <w:hideMark/>
          </w:tcPr>
          <w:p w14:paraId="04DF0BCE"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551" w:type="dxa"/>
            <w:tcBorders>
              <w:top w:val="nil"/>
              <w:left w:val="nil"/>
              <w:bottom w:val="single" w:sz="4" w:space="0" w:color="auto"/>
              <w:right w:val="single" w:sz="4" w:space="0" w:color="auto"/>
            </w:tcBorders>
            <w:shd w:val="clear" w:color="auto" w:fill="auto"/>
            <w:noWrap/>
            <w:vAlign w:val="center"/>
            <w:hideMark/>
          </w:tcPr>
          <w:p w14:paraId="7BD47EF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22173B6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704F5D8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2FC4B05B"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1位字符，取值：3-已提交，4-已撤销，5-已配对，6-审批通过，7-审批不通过，8-审批失败。</w:t>
            </w:r>
          </w:p>
        </w:tc>
      </w:tr>
      <w:tr w:rsidR="00A26797" w:rsidRPr="004E5037" w14:paraId="077C7F76" w14:textId="77777777" w:rsidTr="0006333C">
        <w:trPr>
          <w:trHeight w:val="270"/>
        </w:trPr>
        <w:tc>
          <w:tcPr>
            <w:tcW w:w="798" w:type="dxa"/>
            <w:tcBorders>
              <w:top w:val="nil"/>
              <w:left w:val="single" w:sz="4" w:space="0" w:color="auto"/>
              <w:bottom w:val="single" w:sz="4" w:space="0" w:color="auto"/>
              <w:right w:val="single" w:sz="4" w:space="0" w:color="auto"/>
            </w:tcBorders>
          </w:tcPr>
          <w:p w14:paraId="69AB8431"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FB2A95"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11" w:type="dxa"/>
            <w:tcBorders>
              <w:top w:val="nil"/>
              <w:left w:val="nil"/>
              <w:bottom w:val="single" w:sz="4" w:space="0" w:color="auto"/>
              <w:right w:val="single" w:sz="4" w:space="0" w:color="auto"/>
            </w:tcBorders>
            <w:shd w:val="clear" w:color="auto" w:fill="auto"/>
            <w:vAlign w:val="center"/>
            <w:hideMark/>
          </w:tcPr>
          <w:p w14:paraId="059D8DB8"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551" w:type="dxa"/>
            <w:tcBorders>
              <w:top w:val="nil"/>
              <w:left w:val="nil"/>
              <w:bottom w:val="single" w:sz="4" w:space="0" w:color="auto"/>
              <w:right w:val="single" w:sz="4" w:space="0" w:color="auto"/>
            </w:tcBorders>
            <w:shd w:val="clear" w:color="auto" w:fill="auto"/>
            <w:noWrap/>
            <w:vAlign w:val="center"/>
            <w:hideMark/>
          </w:tcPr>
          <w:p w14:paraId="08527B6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hideMark/>
          </w:tcPr>
          <w:p w14:paraId="5F55C52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87A8BF0"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0577DA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0CF514B6" w14:textId="77777777" w:rsidTr="0006333C">
        <w:trPr>
          <w:trHeight w:val="270"/>
        </w:trPr>
        <w:tc>
          <w:tcPr>
            <w:tcW w:w="798" w:type="dxa"/>
            <w:tcBorders>
              <w:top w:val="nil"/>
              <w:left w:val="single" w:sz="4" w:space="0" w:color="auto"/>
              <w:bottom w:val="single" w:sz="4" w:space="0" w:color="auto"/>
              <w:right w:val="single" w:sz="4" w:space="0" w:color="auto"/>
            </w:tcBorders>
          </w:tcPr>
          <w:p w14:paraId="4E3274C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0B70F3A"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K96</w:t>
            </w:r>
          </w:p>
        </w:tc>
        <w:tc>
          <w:tcPr>
            <w:tcW w:w="1811" w:type="dxa"/>
            <w:tcBorders>
              <w:top w:val="nil"/>
              <w:left w:val="nil"/>
              <w:bottom w:val="single" w:sz="4" w:space="0" w:color="auto"/>
              <w:right w:val="single" w:sz="4" w:space="0" w:color="auto"/>
            </w:tcBorders>
            <w:shd w:val="clear" w:color="auto" w:fill="auto"/>
            <w:vAlign w:val="center"/>
          </w:tcPr>
          <w:p w14:paraId="09CFCD22"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[regDetailInfoData]</w:t>
            </w:r>
          </w:p>
        </w:tc>
        <w:tc>
          <w:tcPr>
            <w:tcW w:w="2551" w:type="dxa"/>
            <w:tcBorders>
              <w:top w:val="nil"/>
              <w:left w:val="nil"/>
              <w:bottom w:val="single" w:sz="4" w:space="0" w:color="auto"/>
              <w:right w:val="single" w:sz="4" w:space="0" w:color="auto"/>
            </w:tcBorders>
            <w:shd w:val="clear" w:color="auto" w:fill="auto"/>
            <w:noWrap/>
            <w:vAlign w:val="center"/>
            <w:hideMark/>
          </w:tcPr>
          <w:p w14:paraId="03FD598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信息数据</w:t>
            </w:r>
          </w:p>
        </w:tc>
        <w:tc>
          <w:tcPr>
            <w:tcW w:w="760" w:type="dxa"/>
            <w:tcBorders>
              <w:top w:val="nil"/>
              <w:left w:val="nil"/>
              <w:bottom w:val="single" w:sz="4" w:space="0" w:color="auto"/>
              <w:right w:val="single" w:sz="4" w:space="0" w:color="auto"/>
            </w:tcBorders>
            <w:shd w:val="clear" w:color="auto" w:fill="auto"/>
            <w:noWrap/>
            <w:vAlign w:val="center"/>
            <w:hideMark/>
          </w:tcPr>
          <w:p w14:paraId="295FB27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74F814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02029E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A26797" w:rsidRPr="004E5037" w14:paraId="28EF5B79" w14:textId="77777777" w:rsidTr="0006333C">
        <w:trPr>
          <w:trHeight w:val="270"/>
        </w:trPr>
        <w:tc>
          <w:tcPr>
            <w:tcW w:w="798" w:type="dxa"/>
            <w:tcBorders>
              <w:top w:val="nil"/>
              <w:left w:val="single" w:sz="4" w:space="0" w:color="auto"/>
              <w:bottom w:val="single" w:sz="4" w:space="0" w:color="auto"/>
              <w:right w:val="single" w:sz="4" w:space="0" w:color="auto"/>
            </w:tcBorders>
          </w:tcPr>
          <w:p w14:paraId="312832A8"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E2C14C5"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14:paraId="2C25BD2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hideMark/>
          </w:tcPr>
          <w:p w14:paraId="3ED7720A"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6A3ECBC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061CDC47"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C3B45BE"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712C3882" w14:textId="77777777" w:rsidTr="0006333C">
        <w:trPr>
          <w:trHeight w:val="270"/>
        </w:trPr>
        <w:tc>
          <w:tcPr>
            <w:tcW w:w="798" w:type="dxa"/>
            <w:tcBorders>
              <w:top w:val="nil"/>
              <w:left w:val="single" w:sz="4" w:space="0" w:color="auto"/>
              <w:bottom w:val="single" w:sz="4" w:space="0" w:color="auto"/>
              <w:right w:val="single" w:sz="4" w:space="0" w:color="auto"/>
            </w:tcBorders>
          </w:tcPr>
          <w:p w14:paraId="0194F572"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A98CAA4"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K04</w:t>
            </w:r>
          </w:p>
        </w:tc>
        <w:tc>
          <w:tcPr>
            <w:tcW w:w="1811" w:type="dxa"/>
            <w:tcBorders>
              <w:top w:val="nil"/>
              <w:left w:val="nil"/>
              <w:bottom w:val="single" w:sz="4" w:space="0" w:color="auto"/>
              <w:right w:val="single" w:sz="4" w:space="0" w:color="auto"/>
            </w:tcBorders>
            <w:shd w:val="clear" w:color="auto" w:fill="auto"/>
            <w:vAlign w:val="center"/>
          </w:tcPr>
          <w:p w14:paraId="62A2C035"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sheetNo</w:t>
            </w:r>
          </w:p>
        </w:tc>
        <w:tc>
          <w:tcPr>
            <w:tcW w:w="2551" w:type="dxa"/>
            <w:tcBorders>
              <w:top w:val="nil"/>
              <w:left w:val="nil"/>
              <w:bottom w:val="single" w:sz="4" w:space="0" w:color="auto"/>
              <w:right w:val="single" w:sz="4" w:space="0" w:color="auto"/>
            </w:tcBorders>
            <w:shd w:val="clear" w:color="auto" w:fill="auto"/>
            <w:noWrap/>
            <w:vAlign w:val="center"/>
            <w:hideMark/>
          </w:tcPr>
          <w:p w14:paraId="18B4934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库存互换登记编号</w:t>
            </w:r>
          </w:p>
        </w:tc>
        <w:tc>
          <w:tcPr>
            <w:tcW w:w="760" w:type="dxa"/>
            <w:tcBorders>
              <w:top w:val="nil"/>
              <w:left w:val="nil"/>
              <w:bottom w:val="single" w:sz="4" w:space="0" w:color="auto"/>
              <w:right w:val="single" w:sz="4" w:space="0" w:color="auto"/>
            </w:tcBorders>
            <w:shd w:val="clear" w:color="auto" w:fill="auto"/>
            <w:noWrap/>
            <w:vAlign w:val="center"/>
            <w:hideMark/>
          </w:tcPr>
          <w:p w14:paraId="62823B4B"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92990C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AA4D92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7411F418" w14:textId="77777777" w:rsidTr="0006333C">
        <w:trPr>
          <w:trHeight w:val="270"/>
        </w:trPr>
        <w:tc>
          <w:tcPr>
            <w:tcW w:w="798" w:type="dxa"/>
            <w:tcBorders>
              <w:top w:val="nil"/>
              <w:left w:val="single" w:sz="4" w:space="0" w:color="auto"/>
              <w:bottom w:val="single" w:sz="4" w:space="0" w:color="auto"/>
              <w:right w:val="single" w:sz="4" w:space="0" w:color="auto"/>
            </w:tcBorders>
          </w:tcPr>
          <w:p w14:paraId="4880D706"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1C5EE81"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T29</w:t>
            </w:r>
          </w:p>
        </w:tc>
        <w:tc>
          <w:tcPr>
            <w:tcW w:w="1811" w:type="dxa"/>
            <w:tcBorders>
              <w:top w:val="nil"/>
              <w:left w:val="nil"/>
              <w:bottom w:val="single" w:sz="4" w:space="0" w:color="auto"/>
              <w:right w:val="single" w:sz="4" w:space="0" w:color="auto"/>
            </w:tcBorders>
            <w:shd w:val="clear" w:color="auto" w:fill="auto"/>
            <w:noWrap/>
            <w:vAlign w:val="center"/>
          </w:tcPr>
          <w:p w14:paraId="715B7EDC"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checkDate</w:t>
            </w:r>
          </w:p>
        </w:tc>
        <w:tc>
          <w:tcPr>
            <w:tcW w:w="2551" w:type="dxa"/>
            <w:tcBorders>
              <w:top w:val="nil"/>
              <w:left w:val="nil"/>
              <w:bottom w:val="single" w:sz="4" w:space="0" w:color="auto"/>
              <w:right w:val="single" w:sz="4" w:space="0" w:color="auto"/>
            </w:tcBorders>
            <w:shd w:val="clear" w:color="auto" w:fill="auto"/>
            <w:noWrap/>
            <w:vAlign w:val="center"/>
            <w:hideMark/>
          </w:tcPr>
          <w:p w14:paraId="5E1EC05F"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5CC6DF7E"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478BC97"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6E7C233"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28612021" w14:textId="77777777" w:rsidTr="0006333C">
        <w:trPr>
          <w:trHeight w:val="270"/>
        </w:trPr>
        <w:tc>
          <w:tcPr>
            <w:tcW w:w="798" w:type="dxa"/>
            <w:tcBorders>
              <w:top w:val="nil"/>
              <w:left w:val="single" w:sz="4" w:space="0" w:color="auto"/>
              <w:bottom w:val="single" w:sz="4" w:space="0" w:color="auto"/>
              <w:right w:val="single" w:sz="4" w:space="0" w:color="auto"/>
            </w:tcBorders>
          </w:tcPr>
          <w:p w14:paraId="6FCE2730"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2C260FC"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T13</w:t>
            </w:r>
          </w:p>
        </w:tc>
        <w:tc>
          <w:tcPr>
            <w:tcW w:w="1811" w:type="dxa"/>
            <w:tcBorders>
              <w:top w:val="nil"/>
              <w:left w:val="nil"/>
              <w:bottom w:val="single" w:sz="4" w:space="0" w:color="auto"/>
              <w:right w:val="single" w:sz="4" w:space="0" w:color="auto"/>
            </w:tcBorders>
            <w:shd w:val="clear" w:color="auto" w:fill="auto"/>
            <w:noWrap/>
            <w:vAlign w:val="center"/>
          </w:tcPr>
          <w:p w14:paraId="060F89D4"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tradeDate</w:t>
            </w:r>
          </w:p>
        </w:tc>
        <w:tc>
          <w:tcPr>
            <w:tcW w:w="2551" w:type="dxa"/>
            <w:tcBorders>
              <w:top w:val="nil"/>
              <w:left w:val="nil"/>
              <w:bottom w:val="single" w:sz="4" w:space="0" w:color="auto"/>
              <w:right w:val="single" w:sz="4" w:space="0" w:color="auto"/>
            </w:tcBorders>
            <w:shd w:val="clear" w:color="auto" w:fill="auto"/>
            <w:noWrap/>
            <w:vAlign w:val="center"/>
          </w:tcPr>
          <w:p w14:paraId="1D273B2C"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审批交易日期</w:t>
            </w:r>
          </w:p>
        </w:tc>
        <w:tc>
          <w:tcPr>
            <w:tcW w:w="760" w:type="dxa"/>
            <w:tcBorders>
              <w:top w:val="nil"/>
              <w:left w:val="nil"/>
              <w:bottom w:val="single" w:sz="4" w:space="0" w:color="auto"/>
              <w:right w:val="single" w:sz="4" w:space="0" w:color="auto"/>
            </w:tcBorders>
            <w:shd w:val="clear" w:color="auto" w:fill="auto"/>
            <w:noWrap/>
            <w:vAlign w:val="center"/>
          </w:tcPr>
          <w:p w14:paraId="0515C075"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E850832"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09828C7"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2C1791CA" w14:textId="77777777" w:rsidTr="0006333C">
        <w:trPr>
          <w:trHeight w:val="270"/>
        </w:trPr>
        <w:tc>
          <w:tcPr>
            <w:tcW w:w="798" w:type="dxa"/>
            <w:tcBorders>
              <w:top w:val="nil"/>
              <w:left w:val="single" w:sz="4" w:space="0" w:color="auto"/>
              <w:bottom w:val="single" w:sz="4" w:space="0" w:color="auto"/>
              <w:right w:val="single" w:sz="4" w:space="0" w:color="auto"/>
            </w:tcBorders>
          </w:tcPr>
          <w:p w14:paraId="311A508E"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9124C3" w14:textId="77777777" w:rsidR="00182F8F" w:rsidRPr="004E5037" w:rsidRDefault="00182F8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11" w:type="dxa"/>
            <w:tcBorders>
              <w:top w:val="nil"/>
              <w:left w:val="nil"/>
              <w:bottom w:val="single" w:sz="4" w:space="0" w:color="auto"/>
              <w:right w:val="single" w:sz="4" w:space="0" w:color="auto"/>
            </w:tcBorders>
            <w:shd w:val="clear" w:color="auto" w:fill="auto"/>
            <w:noWrap/>
            <w:vAlign w:val="center"/>
          </w:tcPr>
          <w:p w14:paraId="303C2A20" w14:textId="77777777" w:rsidR="00182F8F" w:rsidRPr="004E5037" w:rsidRDefault="00182F8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551" w:type="dxa"/>
            <w:tcBorders>
              <w:top w:val="nil"/>
              <w:left w:val="nil"/>
              <w:bottom w:val="single" w:sz="4" w:space="0" w:color="auto"/>
              <w:right w:val="single" w:sz="4" w:space="0" w:color="auto"/>
            </w:tcBorders>
            <w:shd w:val="clear" w:color="auto" w:fill="auto"/>
            <w:noWrap/>
            <w:vAlign w:val="center"/>
          </w:tcPr>
          <w:p w14:paraId="0F28ECF0" w14:textId="44EF30E6" w:rsidR="00182F8F" w:rsidRPr="004E5037" w:rsidRDefault="00D32A4E" w:rsidP="000F4893">
            <w:pPr>
              <w:widowControl/>
              <w:spacing w:line="240" w:lineRule="auto"/>
              <w:ind w:firstLineChars="0" w:firstLine="0"/>
              <w:jc w:val="left"/>
              <w:rPr>
                <w:rFonts w:ascii="宋体" w:eastAsia="宋体" w:hAnsi="宋体" w:cs="宋体"/>
                <w:color w:val="000000"/>
                <w:kern w:val="0"/>
                <w:sz w:val="20"/>
                <w:szCs w:val="20"/>
              </w:rPr>
            </w:pPr>
            <w:r>
              <w:rPr>
                <w:rFonts w:hint="eastAsia"/>
                <w:sz w:val="20"/>
              </w:rPr>
              <w:t>本</w:t>
            </w:r>
            <w:r w:rsidR="00182F8F" w:rsidRPr="004E5037">
              <w:rPr>
                <w:rFonts w:hint="eastAsia"/>
                <w:sz w:val="20"/>
              </w:rPr>
              <w:t>方申报编号</w:t>
            </w:r>
          </w:p>
        </w:tc>
        <w:tc>
          <w:tcPr>
            <w:tcW w:w="760" w:type="dxa"/>
            <w:tcBorders>
              <w:top w:val="nil"/>
              <w:left w:val="nil"/>
              <w:bottom w:val="single" w:sz="4" w:space="0" w:color="auto"/>
              <w:right w:val="single" w:sz="4" w:space="0" w:color="auto"/>
            </w:tcBorders>
            <w:shd w:val="clear" w:color="auto" w:fill="auto"/>
            <w:noWrap/>
            <w:vAlign w:val="center"/>
          </w:tcPr>
          <w:p w14:paraId="30166876"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6B25653"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2A697B9"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1382F95F" w14:textId="77777777" w:rsidTr="0006333C">
        <w:trPr>
          <w:trHeight w:val="270"/>
        </w:trPr>
        <w:tc>
          <w:tcPr>
            <w:tcW w:w="798" w:type="dxa"/>
            <w:tcBorders>
              <w:top w:val="nil"/>
              <w:left w:val="single" w:sz="4" w:space="0" w:color="auto"/>
              <w:bottom w:val="single" w:sz="4" w:space="0" w:color="auto"/>
              <w:right w:val="single" w:sz="4" w:space="0" w:color="auto"/>
            </w:tcBorders>
          </w:tcPr>
          <w:p w14:paraId="29282EE4" w14:textId="02ED5089"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59BAAC9" w14:textId="65EE48B2"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w:t>
            </w:r>
            <w:r>
              <w:rPr>
                <w:rFonts w:ascii="宋体" w:eastAsia="宋体" w:hAnsi="宋体" w:cs="宋体"/>
                <w:color w:val="000000"/>
                <w:kern w:val="0"/>
                <w:sz w:val="20"/>
                <w:szCs w:val="20"/>
              </w:rPr>
              <w:t>9</w:t>
            </w:r>
          </w:p>
        </w:tc>
        <w:tc>
          <w:tcPr>
            <w:tcW w:w="1811" w:type="dxa"/>
            <w:tcBorders>
              <w:top w:val="nil"/>
              <w:left w:val="nil"/>
              <w:bottom w:val="single" w:sz="4" w:space="0" w:color="auto"/>
              <w:right w:val="single" w:sz="4" w:space="0" w:color="auto"/>
            </w:tcBorders>
            <w:shd w:val="clear" w:color="auto" w:fill="auto"/>
            <w:noWrap/>
            <w:vAlign w:val="center"/>
          </w:tcPr>
          <w:p w14:paraId="3FF39F36" w14:textId="5993F226"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D32A4E">
              <w:rPr>
                <w:rFonts w:ascii="宋体" w:eastAsia="宋体" w:hAnsi="宋体" w:cs="宋体"/>
                <w:color w:val="000000"/>
                <w:kern w:val="0"/>
                <w:sz w:val="20"/>
                <w:szCs w:val="20"/>
              </w:rPr>
              <w:t>assotiateApplySheetNo</w:t>
            </w:r>
          </w:p>
        </w:tc>
        <w:tc>
          <w:tcPr>
            <w:tcW w:w="2551" w:type="dxa"/>
            <w:tcBorders>
              <w:top w:val="nil"/>
              <w:left w:val="nil"/>
              <w:bottom w:val="single" w:sz="4" w:space="0" w:color="auto"/>
              <w:right w:val="single" w:sz="4" w:space="0" w:color="auto"/>
            </w:tcBorders>
            <w:shd w:val="clear" w:color="auto" w:fill="auto"/>
            <w:noWrap/>
            <w:vAlign w:val="center"/>
          </w:tcPr>
          <w:p w14:paraId="002FAB52" w14:textId="5C3AF204" w:rsidR="00D32A4E" w:rsidRPr="004E5037" w:rsidRDefault="00D32A4E" w:rsidP="00D32A4E">
            <w:pPr>
              <w:widowControl/>
              <w:spacing w:line="240" w:lineRule="auto"/>
              <w:ind w:firstLineChars="0" w:firstLine="0"/>
              <w:jc w:val="left"/>
              <w:rPr>
                <w:sz w:val="20"/>
              </w:rPr>
            </w:pPr>
            <w:r w:rsidRPr="004E5037">
              <w:rPr>
                <w:rFonts w:hint="eastAsia"/>
                <w:sz w:val="20"/>
              </w:rPr>
              <w:t>交易对手方申报编号</w:t>
            </w:r>
          </w:p>
        </w:tc>
        <w:tc>
          <w:tcPr>
            <w:tcW w:w="760" w:type="dxa"/>
            <w:tcBorders>
              <w:top w:val="nil"/>
              <w:left w:val="nil"/>
              <w:bottom w:val="single" w:sz="4" w:space="0" w:color="auto"/>
              <w:right w:val="single" w:sz="4" w:space="0" w:color="auto"/>
            </w:tcBorders>
            <w:shd w:val="clear" w:color="auto" w:fill="auto"/>
            <w:noWrap/>
            <w:vAlign w:val="center"/>
          </w:tcPr>
          <w:p w14:paraId="3FCC0DF4" w14:textId="5C6361B6"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2402715" w14:textId="6BA87049"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227FF89" w14:textId="37E8934F"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08E5478A" w14:textId="77777777" w:rsidTr="0006333C">
        <w:trPr>
          <w:trHeight w:val="270"/>
        </w:trPr>
        <w:tc>
          <w:tcPr>
            <w:tcW w:w="798" w:type="dxa"/>
            <w:tcBorders>
              <w:top w:val="nil"/>
              <w:left w:val="single" w:sz="4" w:space="0" w:color="auto"/>
              <w:bottom w:val="single" w:sz="4" w:space="0" w:color="auto"/>
              <w:right w:val="single" w:sz="4" w:space="0" w:color="auto"/>
            </w:tcBorders>
          </w:tcPr>
          <w:p w14:paraId="1F40B65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0A01E2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1811" w:type="dxa"/>
            <w:tcBorders>
              <w:top w:val="nil"/>
              <w:left w:val="nil"/>
              <w:bottom w:val="single" w:sz="4" w:space="0" w:color="auto"/>
              <w:right w:val="single" w:sz="4" w:space="0" w:color="auto"/>
            </w:tcBorders>
            <w:shd w:val="clear" w:color="auto" w:fill="auto"/>
            <w:noWrap/>
            <w:vAlign w:val="center"/>
          </w:tcPr>
          <w:p w14:paraId="69B1328D"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551" w:type="dxa"/>
            <w:tcBorders>
              <w:top w:val="nil"/>
              <w:left w:val="nil"/>
              <w:bottom w:val="single" w:sz="4" w:space="0" w:color="auto"/>
              <w:right w:val="single" w:sz="4" w:space="0" w:color="auto"/>
            </w:tcBorders>
            <w:shd w:val="clear" w:color="auto" w:fill="auto"/>
            <w:noWrap/>
            <w:vAlign w:val="center"/>
          </w:tcPr>
          <w:p w14:paraId="4DED458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2290507D"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56C9119"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1071CB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024B1E5" w14:textId="77777777" w:rsidTr="0006333C">
        <w:trPr>
          <w:trHeight w:val="270"/>
        </w:trPr>
        <w:tc>
          <w:tcPr>
            <w:tcW w:w="798" w:type="dxa"/>
            <w:tcBorders>
              <w:top w:val="nil"/>
              <w:left w:val="single" w:sz="4" w:space="0" w:color="auto"/>
              <w:bottom w:val="single" w:sz="4" w:space="0" w:color="auto"/>
              <w:right w:val="single" w:sz="4" w:space="0" w:color="auto"/>
            </w:tcBorders>
          </w:tcPr>
          <w:p w14:paraId="5EF62F4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581B53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11" w:type="dxa"/>
            <w:tcBorders>
              <w:top w:val="nil"/>
              <w:left w:val="nil"/>
              <w:bottom w:val="single" w:sz="4" w:space="0" w:color="auto"/>
              <w:right w:val="single" w:sz="4" w:space="0" w:color="auto"/>
            </w:tcBorders>
            <w:shd w:val="clear" w:color="auto" w:fill="auto"/>
            <w:noWrap/>
            <w:vAlign w:val="center"/>
          </w:tcPr>
          <w:p w14:paraId="7C10DF8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551" w:type="dxa"/>
            <w:tcBorders>
              <w:top w:val="nil"/>
              <w:left w:val="nil"/>
              <w:bottom w:val="single" w:sz="4" w:space="0" w:color="auto"/>
              <w:right w:val="single" w:sz="4" w:space="0" w:color="auto"/>
            </w:tcBorders>
            <w:shd w:val="clear" w:color="auto" w:fill="auto"/>
            <w:noWrap/>
            <w:vAlign w:val="center"/>
          </w:tcPr>
          <w:p w14:paraId="2E5C503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267EA999"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43D14F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65A4563"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313D3436" w14:textId="77777777" w:rsidTr="0006333C">
        <w:trPr>
          <w:trHeight w:val="270"/>
        </w:trPr>
        <w:tc>
          <w:tcPr>
            <w:tcW w:w="798" w:type="dxa"/>
            <w:tcBorders>
              <w:top w:val="nil"/>
              <w:left w:val="single" w:sz="4" w:space="0" w:color="auto"/>
              <w:bottom w:val="single" w:sz="4" w:space="0" w:color="auto"/>
              <w:right w:val="single" w:sz="4" w:space="0" w:color="auto"/>
            </w:tcBorders>
          </w:tcPr>
          <w:p w14:paraId="3AC96A3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BFDB45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1811" w:type="dxa"/>
            <w:tcBorders>
              <w:top w:val="nil"/>
              <w:left w:val="nil"/>
              <w:bottom w:val="single" w:sz="4" w:space="0" w:color="auto"/>
              <w:right w:val="single" w:sz="4" w:space="0" w:color="auto"/>
            </w:tcBorders>
            <w:shd w:val="clear" w:color="auto" w:fill="auto"/>
            <w:noWrap/>
            <w:vAlign w:val="center"/>
          </w:tcPr>
          <w:p w14:paraId="2EFD974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551" w:type="dxa"/>
            <w:tcBorders>
              <w:top w:val="nil"/>
              <w:left w:val="nil"/>
              <w:bottom w:val="single" w:sz="4" w:space="0" w:color="auto"/>
              <w:right w:val="single" w:sz="4" w:space="0" w:color="auto"/>
            </w:tcBorders>
            <w:shd w:val="clear" w:color="auto" w:fill="auto"/>
            <w:noWrap/>
            <w:vAlign w:val="center"/>
          </w:tcPr>
          <w:p w14:paraId="51A12E72"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2F7FB95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1F5DDA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044249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610399C5" w14:textId="77777777" w:rsidTr="0006333C">
        <w:trPr>
          <w:trHeight w:val="270"/>
        </w:trPr>
        <w:tc>
          <w:tcPr>
            <w:tcW w:w="798" w:type="dxa"/>
            <w:tcBorders>
              <w:top w:val="nil"/>
              <w:left w:val="single" w:sz="4" w:space="0" w:color="auto"/>
              <w:bottom w:val="single" w:sz="4" w:space="0" w:color="auto"/>
              <w:right w:val="single" w:sz="4" w:space="0" w:color="auto"/>
            </w:tcBorders>
          </w:tcPr>
          <w:p w14:paraId="1408D6A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21FB91C"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11" w:type="dxa"/>
            <w:tcBorders>
              <w:top w:val="nil"/>
              <w:left w:val="nil"/>
              <w:bottom w:val="single" w:sz="4" w:space="0" w:color="auto"/>
              <w:right w:val="single" w:sz="4" w:space="0" w:color="auto"/>
            </w:tcBorders>
            <w:shd w:val="clear" w:color="auto" w:fill="auto"/>
            <w:noWrap/>
            <w:vAlign w:val="center"/>
          </w:tcPr>
          <w:p w14:paraId="060D24F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551" w:type="dxa"/>
            <w:tcBorders>
              <w:top w:val="nil"/>
              <w:left w:val="nil"/>
              <w:bottom w:val="single" w:sz="4" w:space="0" w:color="auto"/>
              <w:right w:val="single" w:sz="4" w:space="0" w:color="auto"/>
            </w:tcBorders>
            <w:shd w:val="clear" w:color="auto" w:fill="auto"/>
            <w:noWrap/>
            <w:vAlign w:val="center"/>
          </w:tcPr>
          <w:p w14:paraId="4150D22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noWrap/>
            <w:vAlign w:val="center"/>
          </w:tcPr>
          <w:p w14:paraId="549A1C1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735ACD3"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133F32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61D25A5" w14:textId="77777777" w:rsidTr="0006333C">
        <w:trPr>
          <w:trHeight w:val="270"/>
        </w:trPr>
        <w:tc>
          <w:tcPr>
            <w:tcW w:w="798" w:type="dxa"/>
            <w:tcBorders>
              <w:top w:val="nil"/>
              <w:left w:val="single" w:sz="4" w:space="0" w:color="auto"/>
              <w:bottom w:val="single" w:sz="4" w:space="0" w:color="auto"/>
              <w:right w:val="single" w:sz="4" w:space="0" w:color="auto"/>
            </w:tcBorders>
          </w:tcPr>
          <w:p w14:paraId="622F17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3AFCE69"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1811" w:type="dxa"/>
            <w:tcBorders>
              <w:top w:val="nil"/>
              <w:left w:val="nil"/>
              <w:bottom w:val="single" w:sz="4" w:space="0" w:color="auto"/>
              <w:right w:val="single" w:sz="4" w:space="0" w:color="auto"/>
            </w:tcBorders>
            <w:shd w:val="clear" w:color="auto" w:fill="auto"/>
            <w:noWrap/>
            <w:vAlign w:val="center"/>
          </w:tcPr>
          <w:p w14:paraId="4A8E76E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551" w:type="dxa"/>
            <w:tcBorders>
              <w:top w:val="nil"/>
              <w:left w:val="nil"/>
              <w:bottom w:val="single" w:sz="4" w:space="0" w:color="auto"/>
              <w:right w:val="single" w:sz="4" w:space="0" w:color="auto"/>
            </w:tcBorders>
            <w:shd w:val="clear" w:color="auto" w:fill="auto"/>
            <w:noWrap/>
            <w:vAlign w:val="center"/>
          </w:tcPr>
          <w:p w14:paraId="5675215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交易对手方席位名称</w:t>
            </w:r>
          </w:p>
        </w:tc>
        <w:tc>
          <w:tcPr>
            <w:tcW w:w="760" w:type="dxa"/>
            <w:tcBorders>
              <w:top w:val="nil"/>
              <w:left w:val="nil"/>
              <w:bottom w:val="single" w:sz="4" w:space="0" w:color="auto"/>
              <w:right w:val="single" w:sz="4" w:space="0" w:color="auto"/>
            </w:tcBorders>
            <w:shd w:val="clear" w:color="auto" w:fill="auto"/>
            <w:noWrap/>
            <w:vAlign w:val="center"/>
          </w:tcPr>
          <w:p w14:paraId="668CC5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18BF52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47AF4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4F9E84E1" w14:textId="77777777" w:rsidTr="0006333C">
        <w:trPr>
          <w:trHeight w:val="270"/>
        </w:trPr>
        <w:tc>
          <w:tcPr>
            <w:tcW w:w="798" w:type="dxa"/>
            <w:tcBorders>
              <w:top w:val="nil"/>
              <w:left w:val="single" w:sz="4" w:space="0" w:color="auto"/>
              <w:bottom w:val="single" w:sz="4" w:space="0" w:color="auto"/>
              <w:right w:val="single" w:sz="4" w:space="0" w:color="auto"/>
            </w:tcBorders>
          </w:tcPr>
          <w:p w14:paraId="4739EA6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3E26BD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11" w:type="dxa"/>
            <w:tcBorders>
              <w:top w:val="nil"/>
              <w:left w:val="nil"/>
              <w:bottom w:val="single" w:sz="4" w:space="0" w:color="auto"/>
              <w:right w:val="single" w:sz="4" w:space="0" w:color="auto"/>
            </w:tcBorders>
            <w:shd w:val="clear" w:color="auto" w:fill="auto"/>
            <w:noWrap/>
            <w:vAlign w:val="center"/>
          </w:tcPr>
          <w:p w14:paraId="70505C64"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551" w:type="dxa"/>
            <w:tcBorders>
              <w:top w:val="nil"/>
              <w:left w:val="nil"/>
              <w:bottom w:val="single" w:sz="4" w:space="0" w:color="auto"/>
              <w:right w:val="single" w:sz="4" w:space="0" w:color="auto"/>
            </w:tcBorders>
            <w:shd w:val="clear" w:color="auto" w:fill="auto"/>
            <w:noWrap/>
            <w:vAlign w:val="center"/>
          </w:tcPr>
          <w:p w14:paraId="55F54C22"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3E768C1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4E9431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3BFC96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CC1C5CA" w14:textId="77777777" w:rsidTr="0006333C">
        <w:trPr>
          <w:trHeight w:val="270"/>
        </w:trPr>
        <w:tc>
          <w:tcPr>
            <w:tcW w:w="798" w:type="dxa"/>
            <w:tcBorders>
              <w:top w:val="nil"/>
              <w:left w:val="single" w:sz="4" w:space="0" w:color="auto"/>
              <w:bottom w:val="single" w:sz="4" w:space="0" w:color="auto"/>
              <w:right w:val="single" w:sz="4" w:space="0" w:color="auto"/>
            </w:tcBorders>
          </w:tcPr>
          <w:p w14:paraId="0F5C8D6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CA842F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r w:rsidRPr="004E5037">
              <w:rPr>
                <w:rFonts w:ascii="宋体" w:eastAsia="宋体" w:hAnsi="宋体" w:cs="宋体" w:hint="eastAsia"/>
                <w:color w:val="000000"/>
                <w:kern w:val="0"/>
                <w:sz w:val="20"/>
                <w:szCs w:val="20"/>
              </w:rPr>
              <w:t>32</w:t>
            </w:r>
          </w:p>
        </w:tc>
        <w:tc>
          <w:tcPr>
            <w:tcW w:w="1811" w:type="dxa"/>
            <w:tcBorders>
              <w:top w:val="nil"/>
              <w:left w:val="nil"/>
              <w:bottom w:val="single" w:sz="4" w:space="0" w:color="auto"/>
              <w:right w:val="single" w:sz="4" w:space="0" w:color="auto"/>
            </w:tcBorders>
            <w:shd w:val="clear" w:color="auto" w:fill="auto"/>
            <w:noWrap/>
            <w:vAlign w:val="center"/>
          </w:tcPr>
          <w:p w14:paraId="0E1EB6B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clientName</w:t>
            </w:r>
          </w:p>
        </w:tc>
        <w:tc>
          <w:tcPr>
            <w:tcW w:w="2551" w:type="dxa"/>
            <w:tcBorders>
              <w:top w:val="nil"/>
              <w:left w:val="nil"/>
              <w:bottom w:val="single" w:sz="4" w:space="0" w:color="auto"/>
              <w:right w:val="single" w:sz="4" w:space="0" w:color="auto"/>
            </w:tcBorders>
            <w:shd w:val="clear" w:color="auto" w:fill="auto"/>
            <w:noWrap/>
            <w:vAlign w:val="center"/>
          </w:tcPr>
          <w:p w14:paraId="4B540CA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交易对手方客户名称</w:t>
            </w:r>
          </w:p>
        </w:tc>
        <w:tc>
          <w:tcPr>
            <w:tcW w:w="760" w:type="dxa"/>
            <w:tcBorders>
              <w:top w:val="nil"/>
              <w:left w:val="nil"/>
              <w:bottom w:val="single" w:sz="4" w:space="0" w:color="auto"/>
              <w:right w:val="single" w:sz="4" w:space="0" w:color="auto"/>
            </w:tcBorders>
            <w:shd w:val="clear" w:color="auto" w:fill="auto"/>
            <w:noWrap/>
            <w:vAlign w:val="center"/>
          </w:tcPr>
          <w:p w14:paraId="727646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E85E72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202B40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219A915" w14:textId="77777777" w:rsidTr="0006333C">
        <w:trPr>
          <w:trHeight w:val="270"/>
        </w:trPr>
        <w:tc>
          <w:tcPr>
            <w:tcW w:w="798" w:type="dxa"/>
            <w:tcBorders>
              <w:top w:val="nil"/>
              <w:left w:val="single" w:sz="4" w:space="0" w:color="auto"/>
              <w:bottom w:val="single" w:sz="4" w:space="0" w:color="auto"/>
              <w:right w:val="single" w:sz="4" w:space="0" w:color="auto"/>
            </w:tcBorders>
          </w:tcPr>
          <w:p w14:paraId="20CDAE47"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A38FBF"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811" w:type="dxa"/>
            <w:tcBorders>
              <w:top w:val="nil"/>
              <w:left w:val="nil"/>
              <w:bottom w:val="single" w:sz="4" w:space="0" w:color="auto"/>
              <w:right w:val="single" w:sz="4" w:space="0" w:color="auto"/>
            </w:tcBorders>
            <w:shd w:val="clear" w:color="auto" w:fill="auto"/>
            <w:noWrap/>
            <w:vAlign w:val="center"/>
          </w:tcPr>
          <w:p w14:paraId="56CE3D78"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551" w:type="dxa"/>
            <w:tcBorders>
              <w:top w:val="nil"/>
              <w:left w:val="nil"/>
              <w:bottom w:val="single" w:sz="4" w:space="0" w:color="auto"/>
              <w:right w:val="single" w:sz="4" w:space="0" w:color="auto"/>
            </w:tcBorders>
            <w:shd w:val="clear" w:color="auto" w:fill="auto"/>
            <w:noWrap/>
            <w:vAlign w:val="center"/>
          </w:tcPr>
          <w:p w14:paraId="41190F71"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60" w:type="dxa"/>
            <w:tcBorders>
              <w:top w:val="nil"/>
              <w:left w:val="nil"/>
              <w:bottom w:val="single" w:sz="4" w:space="0" w:color="auto"/>
              <w:right w:val="single" w:sz="4" w:space="0" w:color="auto"/>
            </w:tcBorders>
            <w:shd w:val="clear" w:color="auto" w:fill="auto"/>
            <w:noWrap/>
            <w:vAlign w:val="center"/>
            <w:hideMark/>
          </w:tcPr>
          <w:p w14:paraId="79723CA3"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2E8D2A35"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89909CB"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05469838" w14:textId="77777777" w:rsidTr="0006333C">
        <w:trPr>
          <w:trHeight w:val="270"/>
        </w:trPr>
        <w:tc>
          <w:tcPr>
            <w:tcW w:w="798" w:type="dxa"/>
            <w:tcBorders>
              <w:top w:val="nil"/>
              <w:left w:val="single" w:sz="4" w:space="0" w:color="auto"/>
              <w:bottom w:val="single" w:sz="4" w:space="0" w:color="auto"/>
              <w:right w:val="single" w:sz="4" w:space="0" w:color="auto"/>
            </w:tcBorders>
          </w:tcPr>
          <w:p w14:paraId="4D7859AE"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D1533E4"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T71</w:t>
            </w:r>
          </w:p>
        </w:tc>
        <w:tc>
          <w:tcPr>
            <w:tcW w:w="1811" w:type="dxa"/>
            <w:tcBorders>
              <w:top w:val="nil"/>
              <w:left w:val="nil"/>
              <w:bottom w:val="single" w:sz="4" w:space="0" w:color="auto"/>
              <w:right w:val="single" w:sz="4" w:space="0" w:color="auto"/>
            </w:tcBorders>
            <w:shd w:val="clear" w:color="auto" w:fill="auto"/>
            <w:noWrap/>
            <w:vAlign w:val="center"/>
          </w:tcPr>
          <w:p w14:paraId="517476D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checkFlag</w:t>
            </w:r>
          </w:p>
        </w:tc>
        <w:tc>
          <w:tcPr>
            <w:tcW w:w="2551" w:type="dxa"/>
            <w:tcBorders>
              <w:top w:val="nil"/>
              <w:left w:val="nil"/>
              <w:bottom w:val="single" w:sz="4" w:space="0" w:color="auto"/>
              <w:right w:val="single" w:sz="4" w:space="0" w:color="auto"/>
            </w:tcBorders>
            <w:shd w:val="clear" w:color="auto" w:fill="auto"/>
            <w:noWrap/>
            <w:vAlign w:val="center"/>
            <w:hideMark/>
          </w:tcPr>
          <w:p w14:paraId="7BFFD4BE"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审批状态</w:t>
            </w:r>
          </w:p>
        </w:tc>
        <w:tc>
          <w:tcPr>
            <w:tcW w:w="760" w:type="dxa"/>
            <w:tcBorders>
              <w:top w:val="nil"/>
              <w:left w:val="nil"/>
              <w:bottom w:val="single" w:sz="4" w:space="0" w:color="auto"/>
              <w:right w:val="single" w:sz="4" w:space="0" w:color="auto"/>
            </w:tcBorders>
            <w:shd w:val="clear" w:color="auto" w:fill="auto"/>
            <w:noWrap/>
            <w:vAlign w:val="center"/>
            <w:hideMark/>
          </w:tcPr>
          <w:p w14:paraId="20917789"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7A375A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4E52198"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710A79" w14:paraId="255B567A" w14:textId="77777777" w:rsidTr="0006333C">
        <w:trPr>
          <w:trHeight w:val="270"/>
        </w:trPr>
        <w:tc>
          <w:tcPr>
            <w:tcW w:w="798" w:type="dxa"/>
            <w:tcBorders>
              <w:top w:val="nil"/>
              <w:left w:val="single" w:sz="4" w:space="0" w:color="auto"/>
              <w:bottom w:val="single" w:sz="4" w:space="0" w:color="auto"/>
              <w:right w:val="single" w:sz="4" w:space="0" w:color="auto"/>
            </w:tcBorders>
          </w:tcPr>
          <w:p w14:paraId="004A413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BB4762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811" w:type="dxa"/>
            <w:tcBorders>
              <w:top w:val="nil"/>
              <w:left w:val="nil"/>
              <w:bottom w:val="single" w:sz="4" w:space="0" w:color="auto"/>
              <w:right w:val="single" w:sz="4" w:space="0" w:color="auto"/>
            </w:tcBorders>
            <w:shd w:val="clear" w:color="auto" w:fill="auto"/>
            <w:noWrap/>
            <w:vAlign w:val="center"/>
          </w:tcPr>
          <w:p w14:paraId="15269A1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551" w:type="dxa"/>
            <w:tcBorders>
              <w:top w:val="nil"/>
              <w:left w:val="nil"/>
              <w:bottom w:val="single" w:sz="4" w:space="0" w:color="auto"/>
              <w:right w:val="single" w:sz="4" w:space="0" w:color="auto"/>
            </w:tcBorders>
            <w:shd w:val="clear" w:color="auto" w:fill="auto"/>
            <w:noWrap/>
            <w:vAlign w:val="center"/>
          </w:tcPr>
          <w:p w14:paraId="04F1D18D"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C00D15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566C86AB"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C773C91"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9E1CC8" w14:paraId="5FC38D78" w14:textId="77777777" w:rsidTr="0006333C">
        <w:trPr>
          <w:trHeight w:val="270"/>
        </w:trPr>
        <w:tc>
          <w:tcPr>
            <w:tcW w:w="798" w:type="dxa"/>
            <w:tcBorders>
              <w:top w:val="nil"/>
              <w:left w:val="single" w:sz="4" w:space="0" w:color="auto"/>
              <w:bottom w:val="single" w:sz="4" w:space="0" w:color="auto"/>
              <w:right w:val="single" w:sz="4" w:space="0" w:color="auto"/>
            </w:tcBorders>
          </w:tcPr>
          <w:p w14:paraId="3C114AF5"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E755B29"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noWrap/>
            <w:vAlign w:val="center"/>
          </w:tcPr>
          <w:p w14:paraId="77374301"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1E127B2C"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r w:rsidRPr="009E1CC8">
              <w:rPr>
                <w:rFonts w:hint="eastAsia"/>
                <w:sz w:val="20"/>
                <w:szCs w:val="20"/>
              </w:rPr>
              <w:t>库存互换登记</w:t>
            </w:r>
            <w:r w:rsidRPr="009E1CC8">
              <w:rPr>
                <w:rFonts w:ascii="宋体" w:eastAsia="宋体" w:hAnsi="宋体" w:cs="宋体" w:hint="eastAsia"/>
                <w:color w:val="000000"/>
                <w:kern w:val="0"/>
                <w:sz w:val="20"/>
                <w:szCs w:val="20"/>
              </w:rPr>
              <w:t>交割品种明细</w:t>
            </w:r>
          </w:p>
        </w:tc>
        <w:tc>
          <w:tcPr>
            <w:tcW w:w="760" w:type="dxa"/>
            <w:tcBorders>
              <w:top w:val="nil"/>
              <w:left w:val="nil"/>
              <w:bottom w:val="single" w:sz="4" w:space="0" w:color="auto"/>
              <w:right w:val="single" w:sz="4" w:space="0" w:color="auto"/>
            </w:tcBorders>
            <w:shd w:val="clear" w:color="auto" w:fill="auto"/>
            <w:noWrap/>
            <w:vAlign w:val="center"/>
          </w:tcPr>
          <w:p w14:paraId="460BF990"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5471D417"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DE25AD6"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r>
      <w:tr w:rsidR="00A7767B" w:rsidRPr="009E1CC8" w14:paraId="021BEF22" w14:textId="77777777" w:rsidTr="00A7767B">
        <w:trPr>
          <w:trHeight w:val="270"/>
          <w:ins w:id="535" w:author="管荦" w:date="2016-07-27T16:09:00Z"/>
        </w:trPr>
        <w:tc>
          <w:tcPr>
            <w:tcW w:w="798" w:type="dxa"/>
            <w:tcBorders>
              <w:top w:val="nil"/>
              <w:left w:val="single" w:sz="4" w:space="0" w:color="auto"/>
              <w:bottom w:val="single" w:sz="4" w:space="0" w:color="auto"/>
              <w:right w:val="single" w:sz="4" w:space="0" w:color="auto"/>
            </w:tcBorders>
          </w:tcPr>
          <w:p w14:paraId="6CB45A14" w14:textId="358070CB" w:rsidR="00A7767B" w:rsidRPr="009E1CC8" w:rsidRDefault="00A7767B" w:rsidP="00A7767B">
            <w:pPr>
              <w:widowControl/>
              <w:spacing w:line="240" w:lineRule="auto"/>
              <w:ind w:firstLineChars="0" w:firstLine="0"/>
              <w:jc w:val="left"/>
              <w:rPr>
                <w:ins w:id="536" w:author="管荦" w:date="2016-07-27T16:09:00Z"/>
                <w:rFonts w:ascii="宋体" w:eastAsia="宋体" w:hAnsi="宋体" w:cs="宋体"/>
                <w:color w:val="000000"/>
                <w:kern w:val="0"/>
                <w:sz w:val="20"/>
                <w:szCs w:val="20"/>
              </w:rPr>
            </w:pPr>
            <w:ins w:id="537" w:author="管荦" w:date="2016-07-27T16:11:00Z">
              <w:r w:rsidRPr="004E5037">
                <w:rPr>
                  <w:rFonts w:ascii="宋体" w:eastAsia="宋体" w:hAnsi="宋体" w:cs="宋体" w:hint="eastAsia"/>
                  <w:color w:val="000000"/>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DF0AAA6" w14:textId="1B73DD29" w:rsidR="00A7767B" w:rsidRPr="009E1CC8" w:rsidRDefault="00A7767B" w:rsidP="00A7767B">
            <w:pPr>
              <w:widowControl/>
              <w:spacing w:line="240" w:lineRule="auto"/>
              <w:ind w:firstLineChars="0" w:firstLine="0"/>
              <w:rPr>
                <w:ins w:id="538" w:author="管荦" w:date="2016-07-27T16:09:00Z"/>
                <w:rFonts w:ascii="宋体" w:eastAsia="宋体" w:hAnsi="宋体" w:cs="宋体"/>
                <w:color w:val="000000"/>
                <w:kern w:val="0"/>
                <w:sz w:val="20"/>
                <w:szCs w:val="20"/>
              </w:rPr>
            </w:pPr>
            <w:ins w:id="539" w:author="管荦" w:date="2016-07-27T16:11:00Z">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ins>
          </w:p>
        </w:tc>
        <w:tc>
          <w:tcPr>
            <w:tcW w:w="1811" w:type="dxa"/>
            <w:tcBorders>
              <w:top w:val="nil"/>
              <w:left w:val="nil"/>
              <w:bottom w:val="single" w:sz="4" w:space="0" w:color="auto"/>
              <w:right w:val="single" w:sz="4" w:space="0" w:color="auto"/>
            </w:tcBorders>
            <w:shd w:val="clear" w:color="auto" w:fill="auto"/>
            <w:vAlign w:val="center"/>
          </w:tcPr>
          <w:p w14:paraId="74CF8608" w14:textId="46F83753" w:rsidR="00A7767B" w:rsidRPr="009E1CC8" w:rsidRDefault="00A7767B" w:rsidP="00A7767B">
            <w:pPr>
              <w:widowControl/>
              <w:spacing w:line="240" w:lineRule="auto"/>
              <w:ind w:firstLineChars="0" w:firstLine="0"/>
              <w:rPr>
                <w:ins w:id="540" w:author="管荦" w:date="2016-07-27T16:09:00Z"/>
                <w:rFonts w:ascii="宋体" w:eastAsia="宋体" w:hAnsi="宋体" w:cs="宋体"/>
                <w:color w:val="000000"/>
                <w:kern w:val="0"/>
                <w:sz w:val="20"/>
                <w:szCs w:val="20"/>
              </w:rPr>
            </w:pPr>
            <w:ins w:id="541" w:author="管荦" w:date="2016-07-27T16:11:00Z">
              <w:r w:rsidRPr="0042594E">
                <w:rPr>
                  <w:rFonts w:ascii="宋体" w:eastAsia="宋体" w:hAnsi="宋体" w:cs="宋体"/>
                  <w:color w:val="000000"/>
                  <w:kern w:val="0"/>
                  <w:sz w:val="20"/>
                  <w:szCs w:val="20"/>
                </w:rPr>
                <w:t>opFlag</w:t>
              </w:r>
            </w:ins>
          </w:p>
        </w:tc>
        <w:tc>
          <w:tcPr>
            <w:tcW w:w="2551" w:type="dxa"/>
            <w:tcBorders>
              <w:top w:val="nil"/>
              <w:left w:val="nil"/>
              <w:bottom w:val="single" w:sz="4" w:space="0" w:color="auto"/>
              <w:right w:val="single" w:sz="4" w:space="0" w:color="auto"/>
            </w:tcBorders>
            <w:shd w:val="clear" w:color="auto" w:fill="auto"/>
            <w:noWrap/>
            <w:vAlign w:val="center"/>
          </w:tcPr>
          <w:p w14:paraId="5855D80B" w14:textId="3B6F454B" w:rsidR="00A7767B" w:rsidRPr="009E1CC8" w:rsidRDefault="00A7767B" w:rsidP="00A7767B">
            <w:pPr>
              <w:widowControl/>
              <w:spacing w:line="240" w:lineRule="auto"/>
              <w:ind w:firstLineChars="0" w:firstLine="0"/>
              <w:jc w:val="left"/>
              <w:rPr>
                <w:ins w:id="542" w:author="管荦" w:date="2016-07-27T16:09:00Z"/>
                <w:sz w:val="20"/>
              </w:rPr>
            </w:pPr>
            <w:ins w:id="543" w:author="管荦" w:date="2016-07-27T16:11:00Z">
              <w:r w:rsidRPr="0042594E">
                <w:rPr>
                  <w:rFonts w:ascii="宋体" w:eastAsia="宋体" w:hAnsi="宋体" w:cs="宋体" w:hint="eastAsia"/>
                  <w:color w:val="000000"/>
                  <w:kern w:val="0"/>
                  <w:sz w:val="20"/>
                  <w:szCs w:val="20"/>
                </w:rPr>
                <w:t>对手方信息标识</w:t>
              </w:r>
            </w:ins>
          </w:p>
        </w:tc>
        <w:tc>
          <w:tcPr>
            <w:tcW w:w="760" w:type="dxa"/>
            <w:tcBorders>
              <w:top w:val="nil"/>
              <w:left w:val="nil"/>
              <w:bottom w:val="single" w:sz="4" w:space="0" w:color="auto"/>
              <w:right w:val="single" w:sz="4" w:space="0" w:color="auto"/>
            </w:tcBorders>
            <w:shd w:val="clear" w:color="auto" w:fill="auto"/>
            <w:noWrap/>
            <w:vAlign w:val="center"/>
          </w:tcPr>
          <w:p w14:paraId="704DF0A4" w14:textId="36C2156E" w:rsidR="00A7767B" w:rsidRPr="009E1CC8" w:rsidRDefault="00A7767B" w:rsidP="00A7767B">
            <w:pPr>
              <w:widowControl/>
              <w:spacing w:line="240" w:lineRule="auto"/>
              <w:ind w:firstLineChars="0" w:firstLine="0"/>
              <w:jc w:val="left"/>
              <w:rPr>
                <w:ins w:id="544" w:author="管荦" w:date="2016-07-27T16:09:00Z"/>
                <w:rFonts w:ascii="宋体" w:eastAsia="宋体" w:hAnsi="宋体" w:cs="宋体"/>
                <w:color w:val="000000"/>
                <w:kern w:val="0"/>
                <w:sz w:val="20"/>
                <w:szCs w:val="20"/>
              </w:rPr>
            </w:pPr>
            <w:ins w:id="545" w:author="管荦" w:date="2016-07-27T16:11:00Z">
              <w:r>
                <w:rPr>
                  <w:rFonts w:ascii="宋体" w:eastAsia="宋体" w:hAnsi="宋体" w:cs="宋体"/>
                  <w:color w:val="000000"/>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14:paraId="7915AAD3" w14:textId="4EBCE5DE" w:rsidR="00A7767B" w:rsidRPr="009E1CC8" w:rsidRDefault="00A7767B" w:rsidP="00A7767B">
            <w:pPr>
              <w:widowControl/>
              <w:spacing w:line="240" w:lineRule="auto"/>
              <w:ind w:firstLineChars="0" w:firstLine="0"/>
              <w:jc w:val="left"/>
              <w:rPr>
                <w:ins w:id="546" w:author="管荦" w:date="2016-07-27T16:09:00Z"/>
                <w:rFonts w:ascii="宋体" w:eastAsia="宋体" w:hAnsi="宋体" w:cs="宋体"/>
                <w:color w:val="000000"/>
                <w:kern w:val="0"/>
                <w:sz w:val="20"/>
                <w:szCs w:val="20"/>
              </w:rPr>
            </w:pPr>
            <w:ins w:id="547" w:author="管荦" w:date="2016-07-27T16:11:00Z">
              <w:r>
                <w:rPr>
                  <w:rFonts w:ascii="宋体" w:eastAsia="宋体" w:hAnsi="宋体" w:cs="宋体"/>
                  <w:color w:val="000000"/>
                  <w:kern w:val="0"/>
                  <w:sz w:val="20"/>
                  <w:szCs w:val="20"/>
                </w:rPr>
                <w:t>C</w:t>
              </w:r>
            </w:ins>
          </w:p>
        </w:tc>
        <w:tc>
          <w:tcPr>
            <w:tcW w:w="2411" w:type="dxa"/>
            <w:tcBorders>
              <w:top w:val="nil"/>
              <w:left w:val="nil"/>
              <w:bottom w:val="single" w:sz="4" w:space="0" w:color="auto"/>
              <w:right w:val="single" w:sz="4" w:space="0" w:color="auto"/>
            </w:tcBorders>
            <w:shd w:val="clear" w:color="auto" w:fill="auto"/>
            <w:noWrap/>
            <w:vAlign w:val="center"/>
          </w:tcPr>
          <w:p w14:paraId="4F476C8B" w14:textId="3FCB455F" w:rsidR="00A7767B" w:rsidRPr="009E1CC8" w:rsidRDefault="00A7767B" w:rsidP="00A7767B">
            <w:pPr>
              <w:widowControl/>
              <w:spacing w:line="240" w:lineRule="auto"/>
              <w:ind w:firstLineChars="0" w:firstLine="0"/>
              <w:jc w:val="left"/>
              <w:rPr>
                <w:ins w:id="548" w:author="管荦" w:date="2016-07-27T16:09:00Z"/>
                <w:rFonts w:ascii="宋体" w:eastAsia="宋体" w:hAnsi="宋体" w:cs="宋体"/>
                <w:color w:val="000000"/>
                <w:kern w:val="0"/>
                <w:sz w:val="20"/>
                <w:szCs w:val="20"/>
              </w:rPr>
            </w:pPr>
            <w:ins w:id="549" w:author="管荦" w:date="2016-07-27T16:11:00Z">
              <w:r w:rsidRPr="0042594E">
                <w:rPr>
                  <w:rFonts w:ascii="宋体" w:eastAsia="宋体" w:hAnsi="宋体" w:cs="宋体" w:hint="eastAsia"/>
                  <w:color w:val="000000"/>
                  <w:kern w:val="0"/>
                  <w:sz w:val="20"/>
                  <w:szCs w:val="20"/>
                </w:rPr>
                <w:t>1-对手方信息，0-本方信息</w:t>
              </w:r>
            </w:ins>
          </w:p>
        </w:tc>
      </w:tr>
      <w:tr w:rsidR="00A7767B" w:rsidRPr="009E1CC8" w14:paraId="239B1E6A" w14:textId="77777777" w:rsidTr="0006333C">
        <w:trPr>
          <w:trHeight w:val="270"/>
        </w:trPr>
        <w:tc>
          <w:tcPr>
            <w:tcW w:w="798" w:type="dxa"/>
            <w:tcBorders>
              <w:top w:val="nil"/>
              <w:left w:val="single" w:sz="4" w:space="0" w:color="auto"/>
              <w:bottom w:val="single" w:sz="4" w:space="0" w:color="auto"/>
              <w:right w:val="single" w:sz="4" w:space="0" w:color="auto"/>
            </w:tcBorders>
          </w:tcPr>
          <w:p w14:paraId="6C172A9A"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FCA595E"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V00</w:t>
            </w:r>
          </w:p>
        </w:tc>
        <w:tc>
          <w:tcPr>
            <w:tcW w:w="1811" w:type="dxa"/>
            <w:tcBorders>
              <w:top w:val="nil"/>
              <w:left w:val="nil"/>
              <w:bottom w:val="single" w:sz="4" w:space="0" w:color="auto"/>
              <w:right w:val="single" w:sz="4" w:space="0" w:color="auto"/>
            </w:tcBorders>
            <w:shd w:val="clear" w:color="auto" w:fill="auto"/>
            <w:vAlign w:val="center"/>
          </w:tcPr>
          <w:p w14:paraId="20D35C11"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varietyID</w:t>
            </w:r>
          </w:p>
        </w:tc>
        <w:tc>
          <w:tcPr>
            <w:tcW w:w="2551" w:type="dxa"/>
            <w:tcBorders>
              <w:top w:val="nil"/>
              <w:left w:val="nil"/>
              <w:bottom w:val="single" w:sz="4" w:space="0" w:color="auto"/>
              <w:right w:val="single" w:sz="4" w:space="0" w:color="auto"/>
            </w:tcBorders>
            <w:shd w:val="clear" w:color="auto" w:fill="auto"/>
            <w:noWrap/>
            <w:vAlign w:val="center"/>
            <w:hideMark/>
          </w:tcPr>
          <w:p w14:paraId="677FC7BF" w14:textId="3AEDFFC8"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del w:id="550" w:author="管荦" w:date="2016-07-27T16:16:00Z">
              <w:r w:rsidRPr="009E1CC8" w:rsidDel="00AD1AED">
                <w:rPr>
                  <w:rFonts w:hint="eastAsia"/>
                  <w:sz w:val="20"/>
                </w:rPr>
                <w:delText>本</w:delText>
              </w:r>
              <w:r w:rsidRPr="009E1CC8" w:rsidDel="00AD1AED">
                <w:rPr>
                  <w:rFonts w:ascii="宋体" w:eastAsia="宋体" w:hAnsi="宋体" w:cs="宋体" w:hint="eastAsia"/>
                  <w:color w:val="000000"/>
                  <w:kern w:val="0"/>
                  <w:sz w:val="20"/>
                  <w:szCs w:val="20"/>
                </w:rPr>
                <w:delText>方</w:delText>
              </w:r>
            </w:del>
            <w:r w:rsidRPr="009E1CC8">
              <w:rPr>
                <w:rFonts w:ascii="宋体" w:eastAsia="宋体" w:hAnsi="宋体" w:cs="宋体" w:hint="eastAsia"/>
                <w:color w:val="000000"/>
                <w:kern w:val="0"/>
                <w:sz w:val="20"/>
                <w:szCs w:val="20"/>
              </w:rPr>
              <w:t>转出</w:t>
            </w:r>
            <w:ins w:id="551" w:author="管荦" w:date="2016-07-27T16:16:00Z">
              <w:r w:rsidR="00AD1AED">
                <w:rPr>
                  <w:rFonts w:ascii="宋体" w:eastAsia="宋体" w:hAnsi="宋体" w:cs="宋体" w:hint="eastAsia"/>
                  <w:color w:val="000000"/>
                  <w:kern w:val="0"/>
                  <w:sz w:val="20"/>
                  <w:szCs w:val="20"/>
                </w:rPr>
                <w:t>方</w:t>
              </w:r>
            </w:ins>
            <w:r w:rsidRPr="009E1CC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2C1EE6D8"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88ABAFF"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D3489E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606A1E4F" w14:textId="77777777" w:rsidTr="0006333C">
        <w:trPr>
          <w:trHeight w:val="270"/>
        </w:trPr>
        <w:tc>
          <w:tcPr>
            <w:tcW w:w="798" w:type="dxa"/>
            <w:tcBorders>
              <w:top w:val="nil"/>
              <w:left w:val="single" w:sz="4" w:space="0" w:color="auto"/>
              <w:bottom w:val="single" w:sz="4" w:space="0" w:color="auto"/>
              <w:right w:val="single" w:sz="4" w:space="0" w:color="auto"/>
            </w:tcBorders>
          </w:tcPr>
          <w:p w14:paraId="10EA8487"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FEAF57B"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W00</w:t>
            </w:r>
          </w:p>
        </w:tc>
        <w:tc>
          <w:tcPr>
            <w:tcW w:w="1811" w:type="dxa"/>
            <w:tcBorders>
              <w:top w:val="nil"/>
              <w:left w:val="nil"/>
              <w:bottom w:val="single" w:sz="4" w:space="0" w:color="auto"/>
              <w:right w:val="single" w:sz="4" w:space="0" w:color="auto"/>
            </w:tcBorders>
            <w:shd w:val="clear" w:color="auto" w:fill="auto"/>
            <w:vAlign w:val="center"/>
          </w:tcPr>
          <w:p w14:paraId="43D81945"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warehouseID</w:t>
            </w:r>
          </w:p>
        </w:tc>
        <w:tc>
          <w:tcPr>
            <w:tcW w:w="2551" w:type="dxa"/>
            <w:tcBorders>
              <w:top w:val="nil"/>
              <w:left w:val="nil"/>
              <w:bottom w:val="single" w:sz="4" w:space="0" w:color="auto"/>
              <w:right w:val="single" w:sz="4" w:space="0" w:color="auto"/>
            </w:tcBorders>
            <w:shd w:val="clear" w:color="auto" w:fill="auto"/>
            <w:noWrap/>
            <w:vAlign w:val="center"/>
          </w:tcPr>
          <w:p w14:paraId="544E3EA3" w14:textId="6AFB620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del w:id="552" w:author="管荦" w:date="2016-07-27T16:16:00Z">
              <w:r w:rsidRPr="009E1CC8" w:rsidDel="00AD1AED">
                <w:rPr>
                  <w:rFonts w:hint="eastAsia"/>
                  <w:sz w:val="20"/>
                </w:rPr>
                <w:delText>本</w:delText>
              </w:r>
              <w:r w:rsidRPr="009E1CC8" w:rsidDel="00AD1AED">
                <w:rPr>
                  <w:rFonts w:ascii="宋体" w:eastAsia="宋体" w:hAnsi="宋体" w:cs="宋体" w:hint="eastAsia"/>
                  <w:color w:val="000000"/>
                  <w:kern w:val="0"/>
                  <w:sz w:val="20"/>
                  <w:szCs w:val="20"/>
                </w:rPr>
                <w:delText>方</w:delText>
              </w:r>
            </w:del>
            <w:r w:rsidRPr="009E1CC8">
              <w:rPr>
                <w:rFonts w:ascii="宋体" w:eastAsia="宋体" w:hAnsi="宋体" w:cs="宋体" w:hint="eastAsia"/>
                <w:color w:val="000000"/>
                <w:kern w:val="0"/>
                <w:sz w:val="20"/>
                <w:szCs w:val="20"/>
              </w:rPr>
              <w:t>转出</w:t>
            </w:r>
            <w:ins w:id="553" w:author="管荦" w:date="2016-07-27T16:16:00Z">
              <w:r w:rsidR="00AD1AED">
                <w:rPr>
                  <w:rFonts w:ascii="宋体" w:eastAsia="宋体" w:hAnsi="宋体" w:cs="宋体" w:hint="eastAsia"/>
                  <w:color w:val="000000"/>
                  <w:kern w:val="0"/>
                  <w:sz w:val="20"/>
                  <w:szCs w:val="20"/>
                </w:rPr>
                <w:t>方</w:t>
              </w:r>
            </w:ins>
            <w:r w:rsidRPr="009E1CC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58C5D37F"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84F98A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09F757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7FA371A8" w14:textId="77777777" w:rsidTr="0006333C">
        <w:trPr>
          <w:trHeight w:val="270"/>
        </w:trPr>
        <w:tc>
          <w:tcPr>
            <w:tcW w:w="798" w:type="dxa"/>
            <w:tcBorders>
              <w:top w:val="nil"/>
              <w:left w:val="single" w:sz="4" w:space="0" w:color="auto"/>
              <w:bottom w:val="single" w:sz="4" w:space="0" w:color="auto"/>
              <w:right w:val="single" w:sz="4" w:space="0" w:color="auto"/>
            </w:tcBorders>
          </w:tcPr>
          <w:p w14:paraId="6219B2DC"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EEF8CEC" w14:textId="0948BDA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ins w:id="554" w:author="管荦" w:date="2016-07-27T16:00:00Z">
              <w:r w:rsidRPr="004E5037">
                <w:rPr>
                  <w:rFonts w:ascii="宋体" w:eastAsia="宋体" w:hAnsi="宋体" w:cs="宋体" w:hint="eastAsia"/>
                  <w:color w:val="000000"/>
                  <w:kern w:val="0"/>
                  <w:sz w:val="20"/>
                  <w:szCs w:val="20"/>
                </w:rPr>
                <w:t>T52</w:t>
              </w:r>
            </w:ins>
          </w:p>
        </w:tc>
        <w:tc>
          <w:tcPr>
            <w:tcW w:w="1811" w:type="dxa"/>
            <w:tcBorders>
              <w:top w:val="nil"/>
              <w:left w:val="nil"/>
              <w:bottom w:val="single" w:sz="4" w:space="0" w:color="auto"/>
              <w:right w:val="single" w:sz="4" w:space="0" w:color="auto"/>
            </w:tcBorders>
            <w:shd w:val="clear" w:color="auto" w:fill="auto"/>
            <w:noWrap/>
            <w:vAlign w:val="center"/>
          </w:tcPr>
          <w:p w14:paraId="16FDFBE6" w14:textId="46A1887D"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ins w:id="555" w:author="管荦" w:date="2016-07-27T16:00:00Z">
              <w:r w:rsidRPr="004E5037">
                <w:rPr>
                  <w:rFonts w:ascii="宋体" w:eastAsia="宋体" w:hAnsi="宋体" w:cs="宋体" w:hint="eastAsia"/>
                  <w:color w:val="000000"/>
                  <w:kern w:val="0"/>
                  <w:sz w:val="20"/>
                  <w:szCs w:val="20"/>
                </w:rPr>
                <w:t>stdWeight</w:t>
              </w:r>
            </w:ins>
          </w:p>
        </w:tc>
        <w:tc>
          <w:tcPr>
            <w:tcW w:w="2551" w:type="dxa"/>
            <w:tcBorders>
              <w:top w:val="nil"/>
              <w:left w:val="nil"/>
              <w:bottom w:val="single" w:sz="4" w:space="0" w:color="auto"/>
              <w:right w:val="single" w:sz="4" w:space="0" w:color="auto"/>
            </w:tcBorders>
            <w:shd w:val="clear" w:color="auto" w:fill="auto"/>
            <w:noWrap/>
            <w:vAlign w:val="center"/>
            <w:hideMark/>
          </w:tcPr>
          <w:p w14:paraId="28B568F1" w14:textId="285A1568"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del w:id="556" w:author="管荦" w:date="2016-07-27T16:17:00Z">
              <w:r w:rsidRPr="009E1CC8" w:rsidDel="00AD1AED">
                <w:rPr>
                  <w:rFonts w:hint="eastAsia"/>
                  <w:sz w:val="20"/>
                </w:rPr>
                <w:delText>本</w:delText>
              </w:r>
              <w:r w:rsidRPr="009E1CC8" w:rsidDel="00AD1AED">
                <w:rPr>
                  <w:rFonts w:ascii="宋体" w:eastAsia="宋体" w:hAnsi="宋体" w:cs="宋体" w:hint="eastAsia"/>
                  <w:color w:val="000000"/>
                  <w:kern w:val="0"/>
                  <w:sz w:val="20"/>
                  <w:szCs w:val="20"/>
                </w:rPr>
                <w:delText>方</w:delText>
              </w:r>
            </w:del>
            <w:ins w:id="557" w:author="管荦" w:date="2016-07-27T16:17:00Z">
              <w:r w:rsidR="00AD1AED">
                <w:rPr>
                  <w:rFonts w:hint="eastAsia"/>
                  <w:sz w:val="20"/>
                </w:rPr>
                <w:t>转出</w:t>
              </w:r>
              <w:r w:rsidR="00AD1AED" w:rsidRPr="009E1CC8">
                <w:rPr>
                  <w:rFonts w:ascii="宋体" w:eastAsia="宋体" w:hAnsi="宋体" w:cs="宋体" w:hint="eastAsia"/>
                  <w:color w:val="000000"/>
                  <w:kern w:val="0"/>
                  <w:sz w:val="20"/>
                  <w:szCs w:val="20"/>
                </w:rPr>
                <w:t>方</w:t>
              </w:r>
            </w:ins>
            <w:r w:rsidRPr="009E1CC8">
              <w:rPr>
                <w:rFonts w:ascii="宋体" w:eastAsia="宋体" w:hAnsi="宋体" w:cs="宋体" w:hint="eastAsia"/>
                <w:color w:val="000000"/>
                <w:kern w:val="0"/>
                <w:sz w:val="20"/>
                <w:szCs w:val="20"/>
              </w:rPr>
              <w:t>转出重量</w:t>
            </w:r>
          </w:p>
        </w:tc>
        <w:tc>
          <w:tcPr>
            <w:tcW w:w="760" w:type="dxa"/>
            <w:tcBorders>
              <w:top w:val="nil"/>
              <w:left w:val="nil"/>
              <w:bottom w:val="single" w:sz="4" w:space="0" w:color="auto"/>
              <w:right w:val="single" w:sz="4" w:space="0" w:color="auto"/>
            </w:tcBorders>
            <w:shd w:val="clear" w:color="auto" w:fill="auto"/>
            <w:noWrap/>
            <w:vAlign w:val="center"/>
            <w:hideMark/>
          </w:tcPr>
          <w:p w14:paraId="5287BCD7"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C64756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4F8961B"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rsidDel="005968A7" w14:paraId="6C63F319" w14:textId="36460A3E" w:rsidTr="0006333C">
        <w:trPr>
          <w:trHeight w:val="270"/>
          <w:del w:id="558" w:author="管荦" w:date="2016-09-29T10:32:00Z"/>
        </w:trPr>
        <w:tc>
          <w:tcPr>
            <w:tcW w:w="798" w:type="dxa"/>
            <w:tcBorders>
              <w:top w:val="nil"/>
              <w:left w:val="single" w:sz="4" w:space="0" w:color="auto"/>
              <w:bottom w:val="single" w:sz="4" w:space="0" w:color="auto"/>
              <w:right w:val="single" w:sz="4" w:space="0" w:color="auto"/>
            </w:tcBorders>
          </w:tcPr>
          <w:p w14:paraId="2C1021E5" w14:textId="781D8793" w:rsidR="00A7767B" w:rsidRPr="009E1CC8" w:rsidDel="005968A7" w:rsidRDefault="00A7767B" w:rsidP="00A7767B">
            <w:pPr>
              <w:widowControl/>
              <w:spacing w:line="240" w:lineRule="auto"/>
              <w:ind w:firstLineChars="0" w:firstLine="0"/>
              <w:jc w:val="left"/>
              <w:rPr>
                <w:del w:id="559" w:author="管荦" w:date="2016-09-29T10:32:00Z"/>
                <w:rFonts w:ascii="宋体" w:eastAsia="宋体" w:hAnsi="宋体" w:cs="宋体"/>
                <w:color w:val="000000"/>
                <w:kern w:val="0"/>
                <w:sz w:val="20"/>
                <w:szCs w:val="20"/>
              </w:rPr>
            </w:pPr>
            <w:del w:id="560" w:author="管荦" w:date="2016-07-27T16:09:00Z">
              <w:r w:rsidRPr="009E1CC8" w:rsidDel="00962C80">
                <w:rPr>
                  <w:rFonts w:ascii="宋体" w:eastAsia="宋体" w:hAnsi="宋体" w:cs="宋体" w:hint="eastAsia"/>
                  <w:color w:val="000000"/>
                  <w:kern w:val="0"/>
                  <w:sz w:val="20"/>
                  <w:szCs w:val="20"/>
                </w:rPr>
                <w:delText>→→</w:delText>
              </w:r>
            </w:del>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F1129B" w14:textId="1FE71D2C" w:rsidR="00A7767B" w:rsidRPr="009E1CC8" w:rsidDel="005968A7" w:rsidRDefault="00A7767B" w:rsidP="00A7767B">
            <w:pPr>
              <w:widowControl/>
              <w:spacing w:line="240" w:lineRule="auto"/>
              <w:ind w:firstLineChars="0" w:firstLine="0"/>
              <w:rPr>
                <w:del w:id="561" w:author="管荦" w:date="2016-09-29T10:32:00Z"/>
                <w:rFonts w:ascii="宋体" w:eastAsia="宋体" w:hAnsi="宋体" w:cs="宋体"/>
                <w:color w:val="000000"/>
                <w:kern w:val="0"/>
                <w:sz w:val="20"/>
                <w:szCs w:val="20"/>
              </w:rPr>
            </w:pPr>
            <w:del w:id="562" w:author="管荦" w:date="2016-07-27T16:09:00Z">
              <w:r w:rsidRPr="009E1CC8" w:rsidDel="00962C80">
                <w:rPr>
                  <w:rFonts w:ascii="宋体" w:eastAsia="宋体" w:hAnsi="宋体" w:cs="宋体" w:hint="eastAsia"/>
                  <w:color w:val="000000"/>
                  <w:kern w:val="0"/>
                  <w:sz w:val="20"/>
                  <w:szCs w:val="20"/>
                </w:rPr>
                <w:delText>V08</w:delText>
              </w:r>
            </w:del>
          </w:p>
        </w:tc>
        <w:tc>
          <w:tcPr>
            <w:tcW w:w="1811" w:type="dxa"/>
            <w:tcBorders>
              <w:top w:val="nil"/>
              <w:left w:val="nil"/>
              <w:bottom w:val="single" w:sz="4" w:space="0" w:color="auto"/>
              <w:right w:val="single" w:sz="4" w:space="0" w:color="auto"/>
            </w:tcBorders>
            <w:shd w:val="clear" w:color="auto" w:fill="auto"/>
            <w:noWrap/>
            <w:vAlign w:val="center"/>
          </w:tcPr>
          <w:p w14:paraId="18637191" w14:textId="0056E3C0" w:rsidR="00A7767B" w:rsidRPr="009E1CC8" w:rsidDel="005968A7" w:rsidRDefault="00A7767B" w:rsidP="00A7767B">
            <w:pPr>
              <w:widowControl/>
              <w:spacing w:line="240" w:lineRule="auto"/>
              <w:ind w:firstLineChars="0" w:firstLine="0"/>
              <w:rPr>
                <w:del w:id="563" w:author="管荦" w:date="2016-09-29T10:32:00Z"/>
                <w:rFonts w:ascii="宋体" w:eastAsia="宋体" w:hAnsi="宋体" w:cs="宋体"/>
                <w:color w:val="000000"/>
                <w:kern w:val="0"/>
                <w:sz w:val="20"/>
                <w:szCs w:val="20"/>
              </w:rPr>
            </w:pPr>
            <w:del w:id="564" w:author="管荦" w:date="2016-07-27T16:09:00Z">
              <w:r w:rsidRPr="009E1CC8" w:rsidDel="00962C80">
                <w:rPr>
                  <w:rFonts w:ascii="宋体" w:eastAsia="宋体" w:hAnsi="宋体" w:cs="宋体" w:hint="eastAsia"/>
                  <w:color w:val="000000"/>
                  <w:kern w:val="0"/>
                  <w:sz w:val="20"/>
                  <w:szCs w:val="20"/>
                </w:rPr>
                <w:delText>opVarietyID</w:delText>
              </w:r>
            </w:del>
          </w:p>
        </w:tc>
        <w:tc>
          <w:tcPr>
            <w:tcW w:w="2551" w:type="dxa"/>
            <w:tcBorders>
              <w:top w:val="nil"/>
              <w:left w:val="nil"/>
              <w:bottom w:val="single" w:sz="4" w:space="0" w:color="auto"/>
              <w:right w:val="single" w:sz="4" w:space="0" w:color="auto"/>
            </w:tcBorders>
            <w:shd w:val="clear" w:color="auto" w:fill="auto"/>
            <w:noWrap/>
            <w:vAlign w:val="center"/>
          </w:tcPr>
          <w:p w14:paraId="3A08966E" w14:textId="206BEA29" w:rsidR="00A7767B" w:rsidRPr="009E1CC8" w:rsidDel="005968A7" w:rsidRDefault="00A7767B" w:rsidP="00A7767B">
            <w:pPr>
              <w:widowControl/>
              <w:spacing w:line="240" w:lineRule="auto"/>
              <w:ind w:firstLineChars="0" w:firstLine="0"/>
              <w:jc w:val="left"/>
              <w:rPr>
                <w:del w:id="565" w:author="管荦" w:date="2016-09-29T10:32:00Z"/>
                <w:rFonts w:ascii="宋体" w:eastAsia="宋体" w:hAnsi="宋体" w:cs="宋体"/>
                <w:color w:val="000000"/>
                <w:kern w:val="0"/>
                <w:sz w:val="20"/>
                <w:szCs w:val="20"/>
              </w:rPr>
            </w:pPr>
            <w:del w:id="566" w:author="管荦" w:date="2016-07-27T16:09:00Z">
              <w:r w:rsidRPr="009E1CC8" w:rsidDel="00962C80">
                <w:rPr>
                  <w:rFonts w:hint="eastAsia"/>
                  <w:sz w:val="20"/>
                </w:rPr>
                <w:delText>交易对手</w:delText>
              </w:r>
              <w:r w:rsidRPr="009E1CC8" w:rsidDel="00962C80">
                <w:rPr>
                  <w:rFonts w:ascii="宋体" w:eastAsia="宋体" w:hAnsi="宋体" w:cs="宋体" w:hint="eastAsia"/>
                  <w:color w:val="000000"/>
                  <w:kern w:val="0"/>
                  <w:sz w:val="20"/>
                  <w:szCs w:val="20"/>
                </w:rPr>
                <w:delText>方转出交割品种代码</w:delText>
              </w:r>
            </w:del>
          </w:p>
        </w:tc>
        <w:tc>
          <w:tcPr>
            <w:tcW w:w="760" w:type="dxa"/>
            <w:tcBorders>
              <w:top w:val="nil"/>
              <w:left w:val="nil"/>
              <w:bottom w:val="single" w:sz="4" w:space="0" w:color="auto"/>
              <w:right w:val="single" w:sz="4" w:space="0" w:color="auto"/>
            </w:tcBorders>
            <w:shd w:val="clear" w:color="auto" w:fill="auto"/>
            <w:noWrap/>
            <w:vAlign w:val="center"/>
          </w:tcPr>
          <w:p w14:paraId="767FC0C4" w14:textId="6702DD38" w:rsidR="00A7767B" w:rsidRPr="009E1CC8" w:rsidDel="005968A7" w:rsidRDefault="00A7767B" w:rsidP="00A7767B">
            <w:pPr>
              <w:widowControl/>
              <w:spacing w:line="240" w:lineRule="auto"/>
              <w:ind w:firstLineChars="0" w:firstLine="0"/>
              <w:jc w:val="left"/>
              <w:rPr>
                <w:del w:id="567" w:author="管荦" w:date="2016-09-29T10:32:00Z"/>
                <w:rFonts w:ascii="宋体" w:eastAsia="宋体" w:hAnsi="宋体" w:cs="宋体"/>
                <w:color w:val="000000"/>
                <w:kern w:val="0"/>
                <w:sz w:val="20"/>
                <w:szCs w:val="20"/>
              </w:rPr>
            </w:pPr>
            <w:del w:id="568" w:author="管荦" w:date="2016-07-27T16:09:00Z">
              <w:r w:rsidRPr="009E1CC8" w:rsidDel="00962C80">
                <w:rPr>
                  <w:rFonts w:ascii="宋体" w:eastAsia="宋体" w:hAnsi="宋体" w:cs="宋体" w:hint="eastAsia"/>
                  <w:color w:val="000000"/>
                  <w:kern w:val="0"/>
                  <w:sz w:val="20"/>
                  <w:szCs w:val="20"/>
                </w:rPr>
                <w:delText>-</w:delText>
              </w:r>
            </w:del>
          </w:p>
        </w:tc>
        <w:tc>
          <w:tcPr>
            <w:tcW w:w="798" w:type="dxa"/>
            <w:tcBorders>
              <w:top w:val="nil"/>
              <w:left w:val="nil"/>
              <w:bottom w:val="single" w:sz="4" w:space="0" w:color="auto"/>
              <w:right w:val="single" w:sz="4" w:space="0" w:color="auto"/>
            </w:tcBorders>
            <w:shd w:val="clear" w:color="auto" w:fill="auto"/>
            <w:vAlign w:val="center"/>
          </w:tcPr>
          <w:p w14:paraId="1E1311FF" w14:textId="73ED89A7" w:rsidR="00A7767B" w:rsidRPr="009E1CC8" w:rsidDel="005968A7" w:rsidRDefault="00A7767B" w:rsidP="00A7767B">
            <w:pPr>
              <w:widowControl/>
              <w:spacing w:line="240" w:lineRule="auto"/>
              <w:ind w:firstLineChars="0" w:firstLine="0"/>
              <w:jc w:val="left"/>
              <w:rPr>
                <w:del w:id="569" w:author="管荦" w:date="2016-09-29T10:32:00Z"/>
                <w:rFonts w:ascii="宋体" w:eastAsia="宋体" w:hAnsi="宋体" w:cs="宋体"/>
                <w:color w:val="000000"/>
                <w:kern w:val="0"/>
                <w:sz w:val="20"/>
                <w:szCs w:val="20"/>
              </w:rPr>
            </w:pPr>
            <w:del w:id="570" w:author="管荦" w:date="2016-07-27T16:09:00Z">
              <w:r w:rsidRPr="009E1CC8" w:rsidDel="00962C80">
                <w:rPr>
                  <w:rFonts w:ascii="宋体" w:eastAsia="宋体" w:hAnsi="宋体" w:cs="宋体" w:hint="eastAsia"/>
                  <w:color w:val="000000"/>
                  <w:kern w:val="0"/>
                  <w:sz w:val="20"/>
                  <w:szCs w:val="20"/>
                </w:rPr>
                <w:delText>C</w:delText>
              </w:r>
            </w:del>
          </w:p>
        </w:tc>
        <w:tc>
          <w:tcPr>
            <w:tcW w:w="2411" w:type="dxa"/>
            <w:tcBorders>
              <w:top w:val="nil"/>
              <w:left w:val="nil"/>
              <w:bottom w:val="single" w:sz="4" w:space="0" w:color="auto"/>
              <w:right w:val="single" w:sz="4" w:space="0" w:color="auto"/>
            </w:tcBorders>
            <w:shd w:val="clear" w:color="auto" w:fill="auto"/>
            <w:noWrap/>
          </w:tcPr>
          <w:p w14:paraId="5CA6219A" w14:textId="7AC6C37A" w:rsidR="00A7767B" w:rsidRPr="009E1CC8" w:rsidDel="005968A7" w:rsidRDefault="00A7767B" w:rsidP="00A7767B">
            <w:pPr>
              <w:widowControl/>
              <w:spacing w:line="240" w:lineRule="auto"/>
              <w:ind w:firstLineChars="0" w:firstLine="0"/>
              <w:jc w:val="left"/>
              <w:rPr>
                <w:del w:id="571" w:author="管荦" w:date="2016-09-29T10:32:00Z"/>
                <w:rFonts w:ascii="宋体" w:eastAsia="宋体" w:hAnsi="宋体" w:cs="宋体"/>
                <w:color w:val="000000"/>
                <w:kern w:val="0"/>
                <w:sz w:val="20"/>
                <w:szCs w:val="20"/>
              </w:rPr>
            </w:pPr>
            <w:del w:id="572" w:author="管荦" w:date="2016-07-27T16:09:00Z">
              <w:r w:rsidRPr="009E1CC8" w:rsidDel="00962C80">
                <w:rPr>
                  <w:rFonts w:ascii="宋体" w:eastAsia="宋体" w:hAnsi="宋体" w:cs="宋体" w:hint="eastAsia"/>
                  <w:color w:val="000000"/>
                  <w:kern w:val="0"/>
                  <w:sz w:val="20"/>
                  <w:szCs w:val="20"/>
                </w:rPr>
                <w:delText>查询结果不为空时必填</w:delText>
              </w:r>
            </w:del>
          </w:p>
        </w:tc>
      </w:tr>
      <w:tr w:rsidR="00A7767B" w:rsidRPr="009E1CC8" w:rsidDel="005968A7" w14:paraId="6938688C" w14:textId="2E54660A" w:rsidTr="0006333C">
        <w:trPr>
          <w:trHeight w:val="270"/>
          <w:del w:id="573" w:author="管荦" w:date="2016-09-29T10:32:00Z"/>
        </w:trPr>
        <w:tc>
          <w:tcPr>
            <w:tcW w:w="798" w:type="dxa"/>
            <w:tcBorders>
              <w:top w:val="nil"/>
              <w:left w:val="single" w:sz="4" w:space="0" w:color="auto"/>
              <w:bottom w:val="single" w:sz="4" w:space="0" w:color="auto"/>
              <w:right w:val="single" w:sz="4" w:space="0" w:color="auto"/>
            </w:tcBorders>
          </w:tcPr>
          <w:p w14:paraId="51720456" w14:textId="3803CE28" w:rsidR="00A7767B" w:rsidRPr="009E1CC8" w:rsidDel="005968A7" w:rsidRDefault="00A7767B" w:rsidP="00A7767B">
            <w:pPr>
              <w:widowControl/>
              <w:spacing w:line="240" w:lineRule="auto"/>
              <w:ind w:firstLineChars="0" w:firstLine="0"/>
              <w:jc w:val="left"/>
              <w:rPr>
                <w:del w:id="574" w:author="管荦" w:date="2016-09-29T10:32:00Z"/>
                <w:rFonts w:ascii="宋体" w:eastAsia="宋体" w:hAnsi="宋体" w:cs="宋体"/>
                <w:color w:val="000000"/>
                <w:kern w:val="0"/>
                <w:sz w:val="20"/>
                <w:szCs w:val="20"/>
              </w:rPr>
            </w:pPr>
            <w:del w:id="575" w:author="管荦" w:date="2016-07-27T16:09:00Z">
              <w:r w:rsidRPr="009E1CC8" w:rsidDel="00962C80">
                <w:rPr>
                  <w:rFonts w:ascii="宋体" w:eastAsia="宋体" w:hAnsi="宋体" w:cs="宋体" w:hint="eastAsia"/>
                  <w:color w:val="000000"/>
                  <w:kern w:val="0"/>
                  <w:sz w:val="20"/>
                  <w:szCs w:val="20"/>
                </w:rPr>
                <w:delText>→→</w:delText>
              </w:r>
            </w:del>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E1D33A2" w14:textId="0508A203" w:rsidR="00A7767B" w:rsidRPr="009E1CC8" w:rsidDel="005968A7" w:rsidRDefault="00A7767B" w:rsidP="00A7767B">
            <w:pPr>
              <w:widowControl/>
              <w:spacing w:line="240" w:lineRule="auto"/>
              <w:ind w:firstLineChars="0" w:firstLine="0"/>
              <w:rPr>
                <w:del w:id="576" w:author="管荦" w:date="2016-09-29T10:32:00Z"/>
                <w:rFonts w:ascii="宋体" w:eastAsia="宋体" w:hAnsi="宋体" w:cs="宋体"/>
                <w:color w:val="000000"/>
                <w:kern w:val="0"/>
                <w:sz w:val="20"/>
                <w:szCs w:val="20"/>
              </w:rPr>
            </w:pPr>
            <w:del w:id="577" w:author="管荦" w:date="2016-07-27T16:09:00Z">
              <w:r w:rsidRPr="009E1CC8" w:rsidDel="00962C80">
                <w:rPr>
                  <w:rFonts w:ascii="宋体" w:eastAsia="宋体" w:hAnsi="宋体" w:cs="宋体" w:hint="eastAsia"/>
                  <w:color w:val="000000"/>
                  <w:kern w:val="0"/>
                  <w:sz w:val="20"/>
                  <w:szCs w:val="20"/>
                </w:rPr>
                <w:delText>W10</w:delText>
              </w:r>
            </w:del>
          </w:p>
        </w:tc>
        <w:tc>
          <w:tcPr>
            <w:tcW w:w="1811" w:type="dxa"/>
            <w:tcBorders>
              <w:top w:val="nil"/>
              <w:left w:val="nil"/>
              <w:bottom w:val="single" w:sz="4" w:space="0" w:color="auto"/>
              <w:right w:val="single" w:sz="4" w:space="0" w:color="auto"/>
            </w:tcBorders>
            <w:shd w:val="clear" w:color="auto" w:fill="auto"/>
            <w:noWrap/>
            <w:vAlign w:val="center"/>
          </w:tcPr>
          <w:p w14:paraId="61527FE7" w14:textId="373BF986" w:rsidR="00A7767B" w:rsidRPr="009E1CC8" w:rsidDel="005968A7" w:rsidRDefault="00A7767B" w:rsidP="00A7767B">
            <w:pPr>
              <w:widowControl/>
              <w:spacing w:line="240" w:lineRule="auto"/>
              <w:ind w:firstLineChars="0" w:firstLine="0"/>
              <w:rPr>
                <w:del w:id="578" w:author="管荦" w:date="2016-09-29T10:32:00Z"/>
                <w:rFonts w:ascii="宋体" w:eastAsia="宋体" w:hAnsi="宋体" w:cs="宋体"/>
                <w:color w:val="000000"/>
                <w:kern w:val="0"/>
                <w:sz w:val="20"/>
                <w:szCs w:val="20"/>
              </w:rPr>
            </w:pPr>
            <w:del w:id="579" w:author="管荦" w:date="2016-07-27T16:09:00Z">
              <w:r w:rsidRPr="009E1CC8" w:rsidDel="00962C80">
                <w:rPr>
                  <w:rFonts w:ascii="宋体" w:eastAsia="宋体" w:hAnsi="宋体" w:cs="宋体" w:hint="eastAsia"/>
                  <w:color w:val="000000"/>
                  <w:kern w:val="0"/>
                  <w:sz w:val="20"/>
                  <w:szCs w:val="20"/>
                </w:rPr>
                <w:delText>opWarehouseID</w:delText>
              </w:r>
            </w:del>
          </w:p>
        </w:tc>
        <w:tc>
          <w:tcPr>
            <w:tcW w:w="2551" w:type="dxa"/>
            <w:tcBorders>
              <w:top w:val="nil"/>
              <w:left w:val="nil"/>
              <w:bottom w:val="single" w:sz="4" w:space="0" w:color="auto"/>
              <w:right w:val="single" w:sz="4" w:space="0" w:color="auto"/>
            </w:tcBorders>
            <w:shd w:val="clear" w:color="auto" w:fill="auto"/>
            <w:noWrap/>
            <w:vAlign w:val="center"/>
          </w:tcPr>
          <w:p w14:paraId="3501A7A5" w14:textId="12E05882" w:rsidR="00A7767B" w:rsidRPr="009E1CC8" w:rsidDel="005968A7" w:rsidRDefault="00A7767B" w:rsidP="00A7767B">
            <w:pPr>
              <w:widowControl/>
              <w:spacing w:line="240" w:lineRule="auto"/>
              <w:ind w:firstLineChars="0" w:firstLine="0"/>
              <w:jc w:val="left"/>
              <w:rPr>
                <w:del w:id="580" w:author="管荦" w:date="2016-09-29T10:32:00Z"/>
                <w:rFonts w:ascii="宋体" w:eastAsia="宋体" w:hAnsi="宋体" w:cs="宋体"/>
                <w:color w:val="000000"/>
                <w:kern w:val="0"/>
                <w:sz w:val="20"/>
                <w:szCs w:val="20"/>
              </w:rPr>
            </w:pPr>
            <w:del w:id="581" w:author="管荦" w:date="2016-07-27T16:09:00Z">
              <w:r w:rsidRPr="009E1CC8" w:rsidDel="00962C80">
                <w:rPr>
                  <w:rFonts w:hint="eastAsia"/>
                  <w:sz w:val="20"/>
                </w:rPr>
                <w:delText>交易对手</w:delText>
              </w:r>
              <w:r w:rsidRPr="009E1CC8" w:rsidDel="00962C80">
                <w:rPr>
                  <w:rFonts w:ascii="宋体" w:eastAsia="宋体" w:hAnsi="宋体" w:cs="宋体" w:hint="eastAsia"/>
                  <w:color w:val="000000"/>
                  <w:kern w:val="0"/>
                  <w:sz w:val="20"/>
                  <w:szCs w:val="20"/>
                </w:rPr>
                <w:delText>方转出仓库代码</w:delText>
              </w:r>
            </w:del>
          </w:p>
        </w:tc>
        <w:tc>
          <w:tcPr>
            <w:tcW w:w="760" w:type="dxa"/>
            <w:tcBorders>
              <w:top w:val="nil"/>
              <w:left w:val="nil"/>
              <w:bottom w:val="single" w:sz="4" w:space="0" w:color="auto"/>
              <w:right w:val="single" w:sz="4" w:space="0" w:color="auto"/>
            </w:tcBorders>
            <w:shd w:val="clear" w:color="auto" w:fill="auto"/>
            <w:noWrap/>
            <w:vAlign w:val="center"/>
          </w:tcPr>
          <w:p w14:paraId="1B893FE8" w14:textId="43B02A00" w:rsidR="00A7767B" w:rsidRPr="009E1CC8" w:rsidDel="005968A7" w:rsidRDefault="00A7767B" w:rsidP="00A7767B">
            <w:pPr>
              <w:widowControl/>
              <w:spacing w:line="240" w:lineRule="auto"/>
              <w:ind w:firstLineChars="0" w:firstLine="0"/>
              <w:jc w:val="left"/>
              <w:rPr>
                <w:del w:id="582" w:author="管荦" w:date="2016-09-29T10:32:00Z"/>
                <w:rFonts w:ascii="宋体" w:eastAsia="宋体" w:hAnsi="宋体" w:cs="宋体"/>
                <w:color w:val="000000"/>
                <w:kern w:val="0"/>
                <w:sz w:val="20"/>
                <w:szCs w:val="20"/>
              </w:rPr>
            </w:pPr>
            <w:del w:id="583" w:author="管荦" w:date="2016-07-27T16:09:00Z">
              <w:r w:rsidRPr="009E1CC8" w:rsidDel="00962C80">
                <w:rPr>
                  <w:rFonts w:ascii="宋体" w:eastAsia="宋体" w:hAnsi="宋体" w:cs="宋体" w:hint="eastAsia"/>
                  <w:color w:val="000000"/>
                  <w:kern w:val="0"/>
                  <w:sz w:val="20"/>
                  <w:szCs w:val="20"/>
                </w:rPr>
                <w:delText>-</w:delText>
              </w:r>
            </w:del>
          </w:p>
        </w:tc>
        <w:tc>
          <w:tcPr>
            <w:tcW w:w="798" w:type="dxa"/>
            <w:tcBorders>
              <w:top w:val="nil"/>
              <w:left w:val="nil"/>
              <w:bottom w:val="single" w:sz="4" w:space="0" w:color="auto"/>
              <w:right w:val="single" w:sz="4" w:space="0" w:color="auto"/>
            </w:tcBorders>
            <w:shd w:val="clear" w:color="auto" w:fill="auto"/>
            <w:vAlign w:val="center"/>
          </w:tcPr>
          <w:p w14:paraId="7B656E63" w14:textId="5848135F" w:rsidR="00A7767B" w:rsidRPr="009E1CC8" w:rsidDel="005968A7" w:rsidRDefault="00A7767B" w:rsidP="00A7767B">
            <w:pPr>
              <w:widowControl/>
              <w:spacing w:line="240" w:lineRule="auto"/>
              <w:ind w:firstLineChars="0" w:firstLine="0"/>
              <w:jc w:val="left"/>
              <w:rPr>
                <w:del w:id="584" w:author="管荦" w:date="2016-09-29T10:32:00Z"/>
                <w:rFonts w:ascii="宋体" w:eastAsia="宋体" w:hAnsi="宋体" w:cs="宋体"/>
                <w:color w:val="000000"/>
                <w:kern w:val="0"/>
                <w:sz w:val="20"/>
                <w:szCs w:val="20"/>
              </w:rPr>
            </w:pPr>
            <w:del w:id="585" w:author="管荦" w:date="2016-07-27T16:09:00Z">
              <w:r w:rsidRPr="009E1CC8" w:rsidDel="00962C80">
                <w:rPr>
                  <w:rFonts w:ascii="宋体" w:eastAsia="宋体" w:hAnsi="宋体" w:cs="宋体" w:hint="eastAsia"/>
                  <w:color w:val="000000"/>
                  <w:kern w:val="0"/>
                  <w:sz w:val="20"/>
                  <w:szCs w:val="20"/>
                </w:rPr>
                <w:delText>C</w:delText>
              </w:r>
            </w:del>
          </w:p>
        </w:tc>
        <w:tc>
          <w:tcPr>
            <w:tcW w:w="2411" w:type="dxa"/>
            <w:tcBorders>
              <w:top w:val="nil"/>
              <w:left w:val="nil"/>
              <w:bottom w:val="single" w:sz="4" w:space="0" w:color="auto"/>
              <w:right w:val="single" w:sz="4" w:space="0" w:color="auto"/>
            </w:tcBorders>
            <w:shd w:val="clear" w:color="auto" w:fill="auto"/>
            <w:noWrap/>
          </w:tcPr>
          <w:p w14:paraId="7D48B443" w14:textId="601C0764" w:rsidR="00A7767B" w:rsidRPr="009E1CC8" w:rsidDel="005968A7" w:rsidRDefault="00A7767B" w:rsidP="00A7767B">
            <w:pPr>
              <w:widowControl/>
              <w:spacing w:line="240" w:lineRule="auto"/>
              <w:ind w:firstLineChars="0" w:firstLine="0"/>
              <w:jc w:val="left"/>
              <w:rPr>
                <w:del w:id="586" w:author="管荦" w:date="2016-09-29T10:32:00Z"/>
                <w:rFonts w:ascii="宋体" w:eastAsia="宋体" w:hAnsi="宋体" w:cs="宋体"/>
                <w:color w:val="000000"/>
                <w:kern w:val="0"/>
                <w:sz w:val="20"/>
                <w:szCs w:val="20"/>
              </w:rPr>
            </w:pPr>
            <w:del w:id="587" w:author="管荦" w:date="2016-07-27T16:09:00Z">
              <w:r w:rsidRPr="009E1CC8" w:rsidDel="00962C80">
                <w:rPr>
                  <w:rFonts w:ascii="宋体" w:eastAsia="宋体" w:hAnsi="宋体" w:cs="宋体" w:hint="eastAsia"/>
                  <w:color w:val="000000"/>
                  <w:kern w:val="0"/>
                  <w:sz w:val="20"/>
                  <w:szCs w:val="20"/>
                </w:rPr>
                <w:delText>查询结果不为空时必填</w:delText>
              </w:r>
            </w:del>
          </w:p>
        </w:tc>
      </w:tr>
      <w:tr w:rsidR="00A7767B" w:rsidRPr="009E1CC8" w:rsidDel="005968A7" w14:paraId="113DB837" w14:textId="006E0725" w:rsidTr="0006333C">
        <w:trPr>
          <w:trHeight w:val="270"/>
          <w:del w:id="588" w:author="管荦" w:date="2016-09-29T10:32:00Z"/>
        </w:trPr>
        <w:tc>
          <w:tcPr>
            <w:tcW w:w="798" w:type="dxa"/>
            <w:tcBorders>
              <w:top w:val="nil"/>
              <w:left w:val="single" w:sz="4" w:space="0" w:color="auto"/>
              <w:bottom w:val="single" w:sz="4" w:space="0" w:color="auto"/>
              <w:right w:val="single" w:sz="4" w:space="0" w:color="auto"/>
            </w:tcBorders>
          </w:tcPr>
          <w:p w14:paraId="340FA697" w14:textId="76DB57E2" w:rsidR="00A7767B" w:rsidRPr="009E1CC8" w:rsidDel="005968A7" w:rsidRDefault="00A7767B" w:rsidP="00A7767B">
            <w:pPr>
              <w:widowControl/>
              <w:spacing w:line="240" w:lineRule="auto"/>
              <w:ind w:firstLineChars="0" w:firstLine="0"/>
              <w:jc w:val="left"/>
              <w:rPr>
                <w:del w:id="589" w:author="管荦" w:date="2016-09-29T10:32:00Z"/>
                <w:rFonts w:ascii="宋体" w:eastAsia="宋体" w:hAnsi="宋体" w:cs="宋体"/>
                <w:color w:val="000000"/>
                <w:kern w:val="0"/>
                <w:sz w:val="20"/>
                <w:szCs w:val="20"/>
              </w:rPr>
            </w:pPr>
            <w:del w:id="590" w:author="管荦" w:date="2016-07-27T16:09:00Z">
              <w:r w:rsidRPr="009E1CC8" w:rsidDel="00962C80">
                <w:rPr>
                  <w:rFonts w:ascii="宋体" w:eastAsia="宋体" w:hAnsi="宋体" w:cs="宋体" w:hint="eastAsia"/>
                  <w:color w:val="000000"/>
                  <w:kern w:val="0"/>
                  <w:sz w:val="20"/>
                  <w:szCs w:val="20"/>
                </w:rPr>
                <w:delText>→→</w:delText>
              </w:r>
            </w:del>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776BFA1" w14:textId="57C77987" w:rsidR="00A7767B" w:rsidRPr="009E1CC8" w:rsidDel="005968A7" w:rsidRDefault="00A7767B" w:rsidP="00A7767B">
            <w:pPr>
              <w:widowControl/>
              <w:spacing w:line="240" w:lineRule="auto"/>
              <w:ind w:firstLineChars="0" w:firstLine="0"/>
              <w:jc w:val="left"/>
              <w:rPr>
                <w:del w:id="591" w:author="管荦" w:date="2016-09-29T10:32:00Z"/>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noWrap/>
            <w:vAlign w:val="center"/>
          </w:tcPr>
          <w:p w14:paraId="01A255FD" w14:textId="1A8E16C6" w:rsidR="00A7767B" w:rsidRPr="009E1CC8" w:rsidDel="005968A7" w:rsidRDefault="00A7767B" w:rsidP="00A7767B">
            <w:pPr>
              <w:widowControl/>
              <w:spacing w:line="240" w:lineRule="auto"/>
              <w:ind w:firstLineChars="0" w:firstLine="0"/>
              <w:jc w:val="left"/>
              <w:rPr>
                <w:del w:id="592" w:author="管荦" w:date="2016-09-29T10:32:00Z"/>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4BC97DDC" w14:textId="580C5E87" w:rsidR="00A7767B" w:rsidRPr="009E1CC8" w:rsidDel="005968A7" w:rsidRDefault="00A7767B" w:rsidP="00A7767B">
            <w:pPr>
              <w:widowControl/>
              <w:spacing w:line="240" w:lineRule="auto"/>
              <w:ind w:firstLineChars="0" w:firstLine="0"/>
              <w:jc w:val="left"/>
              <w:rPr>
                <w:del w:id="593" w:author="管荦" w:date="2016-09-29T10:32:00Z"/>
                <w:rFonts w:ascii="宋体" w:eastAsia="宋体" w:hAnsi="宋体" w:cs="宋体"/>
                <w:color w:val="000000"/>
                <w:kern w:val="0"/>
                <w:sz w:val="20"/>
                <w:szCs w:val="20"/>
              </w:rPr>
            </w:pPr>
            <w:del w:id="594" w:author="管荦" w:date="2016-07-27T16:09:00Z">
              <w:r w:rsidRPr="009E1CC8" w:rsidDel="00962C80">
                <w:rPr>
                  <w:rFonts w:hint="eastAsia"/>
                  <w:sz w:val="20"/>
                </w:rPr>
                <w:delText>互换费收取</w:delText>
              </w:r>
              <w:r w:rsidRPr="009E1CC8" w:rsidDel="00962C80">
                <w:rPr>
                  <w:rFonts w:ascii="宋体" w:eastAsia="宋体" w:hAnsi="宋体" w:cs="宋体" w:hint="eastAsia"/>
                  <w:color w:val="000000"/>
                  <w:kern w:val="0"/>
                  <w:sz w:val="20"/>
                  <w:szCs w:val="20"/>
                </w:rPr>
                <w:delText>方转出重量</w:delText>
              </w:r>
            </w:del>
          </w:p>
        </w:tc>
        <w:tc>
          <w:tcPr>
            <w:tcW w:w="760" w:type="dxa"/>
            <w:tcBorders>
              <w:top w:val="nil"/>
              <w:left w:val="nil"/>
              <w:bottom w:val="single" w:sz="4" w:space="0" w:color="auto"/>
              <w:right w:val="single" w:sz="4" w:space="0" w:color="auto"/>
            </w:tcBorders>
            <w:shd w:val="clear" w:color="auto" w:fill="auto"/>
            <w:noWrap/>
            <w:vAlign w:val="center"/>
          </w:tcPr>
          <w:p w14:paraId="0BEE4E8C" w14:textId="6D934E83" w:rsidR="00A7767B" w:rsidRPr="009E1CC8" w:rsidDel="005968A7" w:rsidRDefault="00A7767B" w:rsidP="00A7767B">
            <w:pPr>
              <w:widowControl/>
              <w:spacing w:line="240" w:lineRule="auto"/>
              <w:ind w:firstLineChars="0" w:firstLine="0"/>
              <w:jc w:val="left"/>
              <w:rPr>
                <w:del w:id="595" w:author="管荦" w:date="2016-09-29T10:32:00Z"/>
                <w:rFonts w:ascii="宋体" w:eastAsia="宋体" w:hAnsi="宋体" w:cs="宋体"/>
                <w:color w:val="000000"/>
                <w:kern w:val="0"/>
                <w:sz w:val="20"/>
                <w:szCs w:val="20"/>
              </w:rPr>
            </w:pPr>
            <w:del w:id="596" w:author="管荦" w:date="2016-07-27T16:09:00Z">
              <w:r w:rsidRPr="009E1CC8" w:rsidDel="00962C80">
                <w:rPr>
                  <w:rFonts w:ascii="宋体" w:eastAsia="宋体" w:hAnsi="宋体" w:cs="宋体" w:hint="eastAsia"/>
                  <w:color w:val="000000"/>
                  <w:kern w:val="0"/>
                  <w:sz w:val="20"/>
                  <w:szCs w:val="20"/>
                </w:rPr>
                <w:delText>-</w:delText>
              </w:r>
            </w:del>
          </w:p>
        </w:tc>
        <w:tc>
          <w:tcPr>
            <w:tcW w:w="798" w:type="dxa"/>
            <w:tcBorders>
              <w:top w:val="nil"/>
              <w:left w:val="nil"/>
              <w:bottom w:val="single" w:sz="4" w:space="0" w:color="auto"/>
              <w:right w:val="single" w:sz="4" w:space="0" w:color="auto"/>
            </w:tcBorders>
            <w:shd w:val="clear" w:color="auto" w:fill="auto"/>
            <w:vAlign w:val="center"/>
          </w:tcPr>
          <w:p w14:paraId="504805D5" w14:textId="4737DFE4" w:rsidR="00A7767B" w:rsidRPr="009E1CC8" w:rsidDel="005968A7" w:rsidRDefault="00A7767B" w:rsidP="00A7767B">
            <w:pPr>
              <w:widowControl/>
              <w:spacing w:line="240" w:lineRule="auto"/>
              <w:ind w:firstLineChars="0" w:firstLine="0"/>
              <w:jc w:val="left"/>
              <w:rPr>
                <w:del w:id="597" w:author="管荦" w:date="2016-09-29T10:32:00Z"/>
                <w:rFonts w:ascii="宋体" w:eastAsia="宋体" w:hAnsi="宋体" w:cs="宋体"/>
                <w:color w:val="000000"/>
                <w:kern w:val="0"/>
                <w:sz w:val="20"/>
                <w:szCs w:val="20"/>
              </w:rPr>
            </w:pPr>
            <w:del w:id="598" w:author="管荦" w:date="2016-07-27T16:09:00Z">
              <w:r w:rsidRPr="009E1CC8" w:rsidDel="00962C80">
                <w:rPr>
                  <w:rFonts w:ascii="宋体" w:eastAsia="宋体" w:hAnsi="宋体" w:cs="宋体" w:hint="eastAsia"/>
                  <w:color w:val="000000"/>
                  <w:kern w:val="0"/>
                  <w:sz w:val="20"/>
                  <w:szCs w:val="20"/>
                </w:rPr>
                <w:delText>C</w:delText>
              </w:r>
            </w:del>
          </w:p>
        </w:tc>
        <w:tc>
          <w:tcPr>
            <w:tcW w:w="2411" w:type="dxa"/>
            <w:tcBorders>
              <w:top w:val="nil"/>
              <w:left w:val="nil"/>
              <w:bottom w:val="single" w:sz="4" w:space="0" w:color="auto"/>
              <w:right w:val="single" w:sz="4" w:space="0" w:color="auto"/>
            </w:tcBorders>
            <w:shd w:val="clear" w:color="auto" w:fill="auto"/>
            <w:noWrap/>
          </w:tcPr>
          <w:p w14:paraId="7614A653" w14:textId="459501AC" w:rsidR="00A7767B" w:rsidRPr="009E1CC8" w:rsidDel="005968A7" w:rsidRDefault="00A7767B" w:rsidP="00A7767B">
            <w:pPr>
              <w:widowControl/>
              <w:spacing w:line="240" w:lineRule="auto"/>
              <w:ind w:firstLineChars="0" w:firstLine="0"/>
              <w:jc w:val="left"/>
              <w:rPr>
                <w:del w:id="599" w:author="管荦" w:date="2016-09-29T10:32:00Z"/>
                <w:rFonts w:ascii="宋体" w:eastAsia="宋体" w:hAnsi="宋体" w:cs="宋体"/>
                <w:color w:val="000000"/>
                <w:kern w:val="0"/>
                <w:sz w:val="20"/>
                <w:szCs w:val="20"/>
              </w:rPr>
            </w:pPr>
            <w:del w:id="600" w:author="管荦" w:date="2016-07-27T16:09:00Z">
              <w:r w:rsidRPr="009E1CC8" w:rsidDel="00962C80">
                <w:rPr>
                  <w:rFonts w:ascii="宋体" w:eastAsia="宋体" w:hAnsi="宋体" w:cs="宋体" w:hint="eastAsia"/>
                  <w:color w:val="000000"/>
                  <w:kern w:val="0"/>
                  <w:sz w:val="20"/>
                  <w:szCs w:val="20"/>
                </w:rPr>
                <w:delText>查询结果不为空时必填</w:delText>
              </w:r>
            </w:del>
          </w:p>
        </w:tc>
      </w:tr>
      <w:tr w:rsidR="00A7767B" w:rsidRPr="009E1CC8" w14:paraId="06A3C67E" w14:textId="77777777" w:rsidTr="0006333C">
        <w:trPr>
          <w:trHeight w:val="270"/>
        </w:trPr>
        <w:tc>
          <w:tcPr>
            <w:tcW w:w="798" w:type="dxa"/>
            <w:tcBorders>
              <w:top w:val="nil"/>
              <w:left w:val="single" w:sz="4" w:space="0" w:color="auto"/>
              <w:bottom w:val="single" w:sz="4" w:space="0" w:color="auto"/>
              <w:right w:val="single" w:sz="4" w:space="0" w:color="auto"/>
            </w:tcBorders>
          </w:tcPr>
          <w:p w14:paraId="07D0C56A"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322628"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X39</w:t>
            </w:r>
          </w:p>
        </w:tc>
        <w:tc>
          <w:tcPr>
            <w:tcW w:w="1811" w:type="dxa"/>
            <w:tcBorders>
              <w:top w:val="nil"/>
              <w:left w:val="nil"/>
              <w:bottom w:val="single" w:sz="4" w:space="0" w:color="auto"/>
              <w:right w:val="single" w:sz="4" w:space="0" w:color="auto"/>
            </w:tcBorders>
            <w:shd w:val="clear" w:color="auto" w:fill="auto"/>
            <w:noWrap/>
            <w:vAlign w:val="center"/>
            <w:hideMark/>
          </w:tcPr>
          <w:p w14:paraId="71EEC4A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RspCode</w:t>
            </w:r>
          </w:p>
        </w:tc>
        <w:tc>
          <w:tcPr>
            <w:tcW w:w="2551" w:type="dxa"/>
            <w:tcBorders>
              <w:top w:val="nil"/>
              <w:left w:val="nil"/>
              <w:bottom w:val="single" w:sz="4" w:space="0" w:color="auto"/>
              <w:right w:val="single" w:sz="4" w:space="0" w:color="auto"/>
            </w:tcBorders>
            <w:shd w:val="clear" w:color="auto" w:fill="auto"/>
            <w:noWrap/>
            <w:vAlign w:val="center"/>
            <w:hideMark/>
          </w:tcPr>
          <w:p w14:paraId="6FFAA802"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E0C4C3C"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8D58F3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73E3D65E"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r>
      <w:tr w:rsidR="00A7767B" w:rsidRPr="009E1CC8" w14:paraId="7BEBD657" w14:textId="77777777" w:rsidTr="0006333C">
        <w:trPr>
          <w:trHeight w:val="270"/>
        </w:trPr>
        <w:tc>
          <w:tcPr>
            <w:tcW w:w="798" w:type="dxa"/>
            <w:tcBorders>
              <w:top w:val="nil"/>
              <w:left w:val="single" w:sz="4" w:space="0" w:color="auto"/>
              <w:bottom w:val="single" w:sz="4" w:space="0" w:color="auto"/>
              <w:right w:val="single" w:sz="4" w:space="0" w:color="auto"/>
            </w:tcBorders>
          </w:tcPr>
          <w:p w14:paraId="54028A7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85F38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X40</w:t>
            </w:r>
          </w:p>
        </w:tc>
        <w:tc>
          <w:tcPr>
            <w:tcW w:w="1811" w:type="dxa"/>
            <w:tcBorders>
              <w:top w:val="nil"/>
              <w:left w:val="nil"/>
              <w:bottom w:val="single" w:sz="4" w:space="0" w:color="auto"/>
              <w:right w:val="single" w:sz="4" w:space="0" w:color="auto"/>
            </w:tcBorders>
            <w:shd w:val="clear" w:color="auto" w:fill="auto"/>
            <w:noWrap/>
            <w:vAlign w:val="center"/>
            <w:hideMark/>
          </w:tcPr>
          <w:p w14:paraId="2DDB8FA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RspMsg</w:t>
            </w:r>
          </w:p>
        </w:tc>
        <w:tc>
          <w:tcPr>
            <w:tcW w:w="2551" w:type="dxa"/>
            <w:tcBorders>
              <w:top w:val="nil"/>
              <w:left w:val="nil"/>
              <w:bottom w:val="single" w:sz="4" w:space="0" w:color="auto"/>
              <w:right w:val="single" w:sz="4" w:space="0" w:color="auto"/>
            </w:tcBorders>
            <w:shd w:val="clear" w:color="auto" w:fill="auto"/>
            <w:noWrap/>
            <w:vAlign w:val="center"/>
            <w:hideMark/>
          </w:tcPr>
          <w:p w14:paraId="5B21DF5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D8104E0"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9A4CA7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1F7D679"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r>
    </w:tbl>
    <w:p w14:paraId="218AC783" w14:textId="77777777" w:rsidR="005B06E4" w:rsidRPr="009E1CC8" w:rsidRDefault="005B06E4" w:rsidP="007942C6">
      <w:pPr>
        <w:ind w:firstLine="480"/>
      </w:pPr>
    </w:p>
    <w:p w14:paraId="6414A276" w14:textId="77777777" w:rsidR="0096390C" w:rsidRPr="009E1CC8" w:rsidRDefault="0096390C" w:rsidP="0096390C">
      <w:pPr>
        <w:pStyle w:val="3"/>
        <w:numPr>
          <w:ilvl w:val="2"/>
          <w:numId w:val="4"/>
        </w:numPr>
        <w:ind w:left="0" w:firstLineChars="0" w:firstLine="0"/>
      </w:pPr>
      <w:bookmarkStart w:id="601" w:name="_Toc462673931"/>
      <w:r w:rsidRPr="009E1CC8">
        <w:rPr>
          <w:rFonts w:hint="eastAsia"/>
        </w:rPr>
        <w:lastRenderedPageBreak/>
        <w:t>流水推送</w:t>
      </w:r>
      <w:r w:rsidRPr="009E1CC8">
        <w:rPr>
          <w:rFonts w:hint="eastAsia"/>
        </w:rPr>
        <w:t>/</w:t>
      </w:r>
      <w:r w:rsidRPr="009E1CC8">
        <w:rPr>
          <w:rFonts w:hint="eastAsia"/>
        </w:rPr>
        <w:t>对账</w:t>
      </w:r>
      <w:bookmarkEnd w:id="601"/>
    </w:p>
    <w:p w14:paraId="06A979B7" w14:textId="77777777" w:rsidR="0096390C" w:rsidRPr="009E1CC8" w:rsidRDefault="0096390C" w:rsidP="0096390C">
      <w:pPr>
        <w:pStyle w:val="4"/>
        <w:numPr>
          <w:ilvl w:val="3"/>
          <w:numId w:val="4"/>
        </w:numPr>
        <w:ind w:left="0" w:firstLineChars="0" w:firstLine="0"/>
      </w:pPr>
      <w:r w:rsidRPr="009E1CC8">
        <w:rPr>
          <w:rFonts w:hint="eastAsia"/>
        </w:rPr>
        <w:t>推送客户库存变化流水</w:t>
      </w:r>
    </w:p>
    <w:p w14:paraId="2EAF03B9" w14:textId="77777777" w:rsidR="0089519E" w:rsidRPr="009E1CC8" w:rsidRDefault="0089519E" w:rsidP="0089519E">
      <w:pPr>
        <w:ind w:firstLine="482"/>
      </w:pPr>
      <w:r w:rsidRPr="009E1CC8">
        <w:rPr>
          <w:rFonts w:hint="eastAsia"/>
          <w:b/>
        </w:rPr>
        <w:t>功能：</w:t>
      </w:r>
      <w:r w:rsidRPr="009E1CC8">
        <w:rPr>
          <w:rFonts w:hint="eastAsia"/>
        </w:rPr>
        <w:t>推送客户库存变化流水指令用于会员二级系统接收一级系统推送的</w:t>
      </w:r>
      <w:r w:rsidR="008F1FE6" w:rsidRPr="009E1CC8">
        <w:rPr>
          <w:rFonts w:hint="eastAsia"/>
        </w:rPr>
        <w:t>该会员席位下的</w:t>
      </w:r>
      <w:r w:rsidRPr="009E1CC8">
        <w:rPr>
          <w:rFonts w:hint="eastAsia"/>
        </w:rPr>
        <w:t>客户库存变化流水，实时更新客户的库存。</w:t>
      </w:r>
    </w:p>
    <w:p w14:paraId="0B2EAA6D" w14:textId="77777777" w:rsidR="0089519E" w:rsidRPr="009E1CC8" w:rsidRDefault="0089519E" w:rsidP="0089519E">
      <w:pPr>
        <w:ind w:firstLine="480"/>
      </w:pPr>
      <w:r w:rsidRPr="009E1CC8">
        <w:rPr>
          <w:rFonts w:hint="eastAsia"/>
        </w:rPr>
        <w:t>消息体格式如下：</w:t>
      </w:r>
    </w:p>
    <w:tbl>
      <w:tblPr>
        <w:tblW w:w="8986" w:type="dxa"/>
        <w:tblInd w:w="103" w:type="dxa"/>
        <w:tblLook w:val="04A0" w:firstRow="1" w:lastRow="0" w:firstColumn="1" w:lastColumn="0" w:noHBand="0" w:noVBand="1"/>
      </w:tblPr>
      <w:tblGrid>
        <w:gridCol w:w="714"/>
        <w:gridCol w:w="1843"/>
        <w:gridCol w:w="1937"/>
        <w:gridCol w:w="850"/>
        <w:gridCol w:w="3642"/>
      </w:tblGrid>
      <w:tr w:rsidR="007D5A61" w:rsidRPr="009E1CC8" w14:paraId="7D2F2430" w14:textId="77777777" w:rsidTr="00AE496A">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4CBF63"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5356FDC0"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域名</w:t>
            </w:r>
          </w:p>
        </w:tc>
        <w:tc>
          <w:tcPr>
            <w:tcW w:w="1937" w:type="dxa"/>
            <w:tcBorders>
              <w:top w:val="single" w:sz="4" w:space="0" w:color="auto"/>
              <w:left w:val="nil"/>
              <w:bottom w:val="single" w:sz="4" w:space="0" w:color="auto"/>
              <w:right w:val="single" w:sz="4" w:space="0" w:color="auto"/>
            </w:tcBorders>
            <w:shd w:val="clear" w:color="000000" w:fill="D9D9D9"/>
            <w:noWrap/>
            <w:vAlign w:val="center"/>
            <w:hideMark/>
          </w:tcPr>
          <w:p w14:paraId="4B517ED9" w14:textId="77777777" w:rsidR="007D5A61" w:rsidRPr="009E1CC8" w:rsidRDefault="004847B6"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业务字段名称</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14:paraId="107C2B58"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回报</w:t>
            </w:r>
          </w:p>
        </w:tc>
        <w:tc>
          <w:tcPr>
            <w:tcW w:w="3642" w:type="dxa"/>
            <w:tcBorders>
              <w:top w:val="single" w:sz="4" w:space="0" w:color="auto"/>
              <w:left w:val="nil"/>
              <w:bottom w:val="single" w:sz="4" w:space="0" w:color="auto"/>
              <w:right w:val="single" w:sz="4" w:space="0" w:color="auto"/>
            </w:tcBorders>
            <w:shd w:val="clear" w:color="000000" w:fill="D9D9D9"/>
            <w:noWrap/>
            <w:vAlign w:val="center"/>
            <w:hideMark/>
          </w:tcPr>
          <w:p w14:paraId="069780A6"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说明</w:t>
            </w:r>
          </w:p>
        </w:tc>
      </w:tr>
      <w:tr w:rsidR="007D5A61" w:rsidRPr="009E1CC8" w14:paraId="1DC7B020"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48C3502"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61DA530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memberID</w:t>
            </w:r>
          </w:p>
        </w:tc>
        <w:tc>
          <w:tcPr>
            <w:tcW w:w="1937" w:type="dxa"/>
            <w:tcBorders>
              <w:top w:val="nil"/>
              <w:left w:val="nil"/>
              <w:bottom w:val="single" w:sz="4" w:space="0" w:color="auto"/>
              <w:right w:val="single" w:sz="4" w:space="0" w:color="auto"/>
            </w:tcBorders>
            <w:shd w:val="clear" w:color="auto" w:fill="auto"/>
            <w:noWrap/>
            <w:vAlign w:val="center"/>
            <w:hideMark/>
          </w:tcPr>
          <w:p w14:paraId="0FB05AC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会员代码</w:t>
            </w:r>
          </w:p>
        </w:tc>
        <w:tc>
          <w:tcPr>
            <w:tcW w:w="850" w:type="dxa"/>
            <w:tcBorders>
              <w:top w:val="nil"/>
              <w:left w:val="nil"/>
              <w:bottom w:val="single" w:sz="4" w:space="0" w:color="auto"/>
              <w:right w:val="single" w:sz="4" w:space="0" w:color="auto"/>
            </w:tcBorders>
            <w:shd w:val="clear" w:color="auto" w:fill="auto"/>
            <w:vAlign w:val="center"/>
            <w:hideMark/>
          </w:tcPr>
          <w:p w14:paraId="7B9794AD"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12FB1E1"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6F4817E1"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tcPr>
          <w:p w14:paraId="10BC75A0" w14:textId="77777777" w:rsidR="007D5A61" w:rsidRPr="009E1CC8" w:rsidRDefault="007D5A61" w:rsidP="0075261B">
            <w:pPr>
              <w:spacing w:line="240" w:lineRule="auto"/>
              <w:ind w:firstLineChars="0" w:firstLine="0"/>
              <w:rPr>
                <w:rFonts w:asciiTheme="minorEastAsia" w:hAnsiTheme="minorEastAsia"/>
                <w:color w:val="000000"/>
                <w:sz w:val="20"/>
                <w:szCs w:val="20"/>
              </w:rPr>
            </w:pPr>
            <w:r w:rsidRPr="009E1CC8">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8F92A5E" w14:textId="77777777" w:rsidR="007D5A61" w:rsidRPr="009E1CC8" w:rsidRDefault="007D5A61" w:rsidP="0075261B">
            <w:pPr>
              <w:spacing w:line="240" w:lineRule="auto"/>
              <w:ind w:firstLineChars="0" w:firstLine="0"/>
              <w:rPr>
                <w:rFonts w:asciiTheme="minorEastAsia" w:hAnsiTheme="minorEastAsia"/>
                <w:color w:val="000000"/>
                <w:sz w:val="21"/>
                <w:szCs w:val="21"/>
              </w:rPr>
            </w:pPr>
            <w:r w:rsidRPr="009E1CC8">
              <w:rPr>
                <w:rFonts w:asciiTheme="minorEastAsia" w:hAnsiTheme="minorEastAsia"/>
                <w:color w:val="000000"/>
                <w:sz w:val="21"/>
                <w:szCs w:val="21"/>
              </w:rPr>
              <w:t>seatID</w:t>
            </w:r>
          </w:p>
        </w:tc>
        <w:tc>
          <w:tcPr>
            <w:tcW w:w="1937" w:type="dxa"/>
            <w:tcBorders>
              <w:top w:val="nil"/>
              <w:left w:val="nil"/>
              <w:bottom w:val="single" w:sz="4" w:space="0" w:color="auto"/>
              <w:right w:val="single" w:sz="4" w:space="0" w:color="auto"/>
            </w:tcBorders>
            <w:shd w:val="clear" w:color="auto" w:fill="auto"/>
            <w:noWrap/>
            <w:vAlign w:val="center"/>
          </w:tcPr>
          <w:p w14:paraId="79DB32EC" w14:textId="77777777" w:rsidR="007D5A61" w:rsidRPr="009E1CC8" w:rsidRDefault="007D5A61" w:rsidP="0075261B">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席位代码</w:t>
            </w:r>
          </w:p>
        </w:tc>
        <w:tc>
          <w:tcPr>
            <w:tcW w:w="850" w:type="dxa"/>
            <w:tcBorders>
              <w:top w:val="nil"/>
              <w:left w:val="nil"/>
              <w:bottom w:val="single" w:sz="4" w:space="0" w:color="auto"/>
              <w:right w:val="single" w:sz="4" w:space="0" w:color="auto"/>
            </w:tcBorders>
            <w:shd w:val="clear" w:color="auto" w:fill="auto"/>
            <w:vAlign w:val="center"/>
          </w:tcPr>
          <w:p w14:paraId="693D76F7" w14:textId="77777777" w:rsidR="007D5A61" w:rsidRPr="009E1CC8" w:rsidRDefault="007D5A61" w:rsidP="0075261B">
            <w:pPr>
              <w:spacing w:line="240" w:lineRule="auto"/>
              <w:ind w:firstLineChars="0" w:firstLine="0"/>
              <w:rPr>
                <w:rFonts w:asciiTheme="minorEastAsia" w:hAnsiTheme="minorEastAsia"/>
                <w:color w:val="000000"/>
                <w:sz w:val="21"/>
                <w:szCs w:val="21"/>
              </w:rPr>
            </w:pPr>
            <w:r w:rsidRPr="009E1CC8">
              <w:rPr>
                <w:rFonts w:asciiTheme="minorEastAsia" w:hAnsiTheme="minorEastAsia" w:hint="eastAsia"/>
                <w:color w:val="000000"/>
                <w:sz w:val="21"/>
                <w:szCs w:val="21"/>
              </w:rPr>
              <w:t>M</w:t>
            </w:r>
          </w:p>
        </w:tc>
        <w:tc>
          <w:tcPr>
            <w:tcW w:w="3642" w:type="dxa"/>
            <w:tcBorders>
              <w:top w:val="nil"/>
              <w:left w:val="nil"/>
              <w:bottom w:val="single" w:sz="4" w:space="0" w:color="auto"/>
              <w:right w:val="single" w:sz="4" w:space="0" w:color="auto"/>
            </w:tcBorders>
            <w:shd w:val="clear" w:color="auto" w:fill="auto"/>
            <w:noWrap/>
          </w:tcPr>
          <w:p w14:paraId="7609C143" w14:textId="77777777" w:rsidR="007D5A61" w:rsidRPr="009E1CC8" w:rsidRDefault="007D5A61" w:rsidP="0075261B">
            <w:pPr>
              <w:spacing w:line="240" w:lineRule="auto"/>
              <w:ind w:firstLineChars="0" w:firstLine="0"/>
              <w:rPr>
                <w:rFonts w:asciiTheme="minorEastAsia" w:hAnsiTheme="minorEastAsia"/>
                <w:sz w:val="20"/>
              </w:rPr>
            </w:pPr>
          </w:p>
        </w:tc>
      </w:tr>
      <w:tr w:rsidR="007D5A61" w:rsidRPr="009E1CC8" w14:paraId="14B351B9"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BC90C5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T13</w:t>
            </w:r>
          </w:p>
        </w:tc>
        <w:tc>
          <w:tcPr>
            <w:tcW w:w="1843" w:type="dxa"/>
            <w:tcBorders>
              <w:top w:val="nil"/>
              <w:left w:val="nil"/>
              <w:bottom w:val="single" w:sz="4" w:space="0" w:color="auto"/>
              <w:right w:val="single" w:sz="4" w:space="0" w:color="auto"/>
            </w:tcBorders>
            <w:shd w:val="clear" w:color="auto" w:fill="auto"/>
            <w:noWrap/>
            <w:vAlign w:val="center"/>
            <w:hideMark/>
          </w:tcPr>
          <w:p w14:paraId="2AEB84AE"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tradeDate</w:t>
            </w:r>
          </w:p>
        </w:tc>
        <w:tc>
          <w:tcPr>
            <w:tcW w:w="1937" w:type="dxa"/>
            <w:tcBorders>
              <w:top w:val="nil"/>
              <w:left w:val="nil"/>
              <w:bottom w:val="single" w:sz="4" w:space="0" w:color="auto"/>
              <w:right w:val="single" w:sz="4" w:space="0" w:color="auto"/>
            </w:tcBorders>
            <w:shd w:val="clear" w:color="auto" w:fill="auto"/>
            <w:noWrap/>
            <w:vAlign w:val="center"/>
            <w:hideMark/>
          </w:tcPr>
          <w:p w14:paraId="284DD297"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交易日期</w:t>
            </w:r>
          </w:p>
        </w:tc>
        <w:tc>
          <w:tcPr>
            <w:tcW w:w="850" w:type="dxa"/>
            <w:tcBorders>
              <w:top w:val="nil"/>
              <w:left w:val="nil"/>
              <w:bottom w:val="single" w:sz="4" w:space="0" w:color="auto"/>
              <w:right w:val="single" w:sz="4" w:space="0" w:color="auto"/>
            </w:tcBorders>
            <w:shd w:val="clear" w:color="auto" w:fill="auto"/>
            <w:noWrap/>
            <w:vAlign w:val="center"/>
            <w:hideMark/>
          </w:tcPr>
          <w:p w14:paraId="4C94BA5B"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0BE043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26761383"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E52E71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T80</w:t>
            </w:r>
          </w:p>
        </w:tc>
        <w:tc>
          <w:tcPr>
            <w:tcW w:w="1843" w:type="dxa"/>
            <w:tcBorders>
              <w:top w:val="nil"/>
              <w:left w:val="nil"/>
              <w:bottom w:val="single" w:sz="4" w:space="0" w:color="auto"/>
              <w:right w:val="single" w:sz="4" w:space="0" w:color="auto"/>
            </w:tcBorders>
            <w:shd w:val="clear" w:color="auto" w:fill="auto"/>
            <w:vAlign w:val="center"/>
            <w:hideMark/>
          </w:tcPr>
          <w:p w14:paraId="0D78749A"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seqNo2</w:t>
            </w:r>
          </w:p>
        </w:tc>
        <w:tc>
          <w:tcPr>
            <w:tcW w:w="1937" w:type="dxa"/>
            <w:tcBorders>
              <w:top w:val="nil"/>
              <w:left w:val="nil"/>
              <w:bottom w:val="single" w:sz="4" w:space="0" w:color="auto"/>
              <w:right w:val="single" w:sz="4" w:space="0" w:color="auto"/>
            </w:tcBorders>
            <w:shd w:val="clear" w:color="auto" w:fill="auto"/>
            <w:noWrap/>
            <w:vAlign w:val="center"/>
            <w:hideMark/>
          </w:tcPr>
          <w:p w14:paraId="611DF0E4"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流水</w:t>
            </w:r>
            <w:r w:rsidR="006928C5" w:rsidRPr="009E1CC8">
              <w:rPr>
                <w:rFonts w:ascii="宋体" w:eastAsia="宋体" w:hAnsi="宋体" w:cs="宋体" w:hint="eastAsia"/>
                <w:color w:val="000000"/>
                <w:kern w:val="0"/>
                <w:sz w:val="20"/>
                <w:szCs w:val="20"/>
              </w:rPr>
              <w:t>序</w:t>
            </w:r>
            <w:r w:rsidRPr="009E1CC8">
              <w:rPr>
                <w:rFonts w:ascii="宋体" w:eastAsia="宋体" w:hAnsi="宋体" w:cs="宋体" w:hint="eastAsia"/>
                <w:color w:val="000000"/>
                <w:kern w:val="0"/>
                <w:sz w:val="20"/>
                <w:szCs w:val="20"/>
              </w:rPr>
              <w:t>号</w:t>
            </w:r>
          </w:p>
        </w:tc>
        <w:tc>
          <w:tcPr>
            <w:tcW w:w="850" w:type="dxa"/>
            <w:tcBorders>
              <w:top w:val="nil"/>
              <w:left w:val="nil"/>
              <w:bottom w:val="single" w:sz="4" w:space="0" w:color="auto"/>
              <w:right w:val="single" w:sz="4" w:space="0" w:color="auto"/>
            </w:tcBorders>
            <w:shd w:val="clear" w:color="auto" w:fill="auto"/>
            <w:noWrap/>
            <w:vAlign w:val="center"/>
            <w:hideMark/>
          </w:tcPr>
          <w:p w14:paraId="54AF3677"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0C952B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51D6970F"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AD75FCF"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K04</w:t>
            </w:r>
          </w:p>
        </w:tc>
        <w:tc>
          <w:tcPr>
            <w:tcW w:w="1843" w:type="dxa"/>
            <w:tcBorders>
              <w:top w:val="nil"/>
              <w:left w:val="nil"/>
              <w:bottom w:val="single" w:sz="4" w:space="0" w:color="auto"/>
              <w:right w:val="single" w:sz="4" w:space="0" w:color="auto"/>
            </w:tcBorders>
            <w:shd w:val="clear" w:color="auto" w:fill="auto"/>
            <w:vAlign w:val="center"/>
            <w:hideMark/>
          </w:tcPr>
          <w:p w14:paraId="53834C2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sheetNo</w:t>
            </w:r>
          </w:p>
        </w:tc>
        <w:tc>
          <w:tcPr>
            <w:tcW w:w="1937" w:type="dxa"/>
            <w:tcBorders>
              <w:top w:val="nil"/>
              <w:left w:val="nil"/>
              <w:bottom w:val="single" w:sz="4" w:space="0" w:color="auto"/>
              <w:right w:val="single" w:sz="4" w:space="0" w:color="auto"/>
            </w:tcBorders>
            <w:shd w:val="clear" w:color="auto" w:fill="auto"/>
            <w:noWrap/>
            <w:vAlign w:val="center"/>
            <w:hideMark/>
          </w:tcPr>
          <w:p w14:paraId="6F0D9111"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单据编号</w:t>
            </w:r>
          </w:p>
        </w:tc>
        <w:tc>
          <w:tcPr>
            <w:tcW w:w="850" w:type="dxa"/>
            <w:tcBorders>
              <w:top w:val="nil"/>
              <w:left w:val="nil"/>
              <w:bottom w:val="single" w:sz="4" w:space="0" w:color="auto"/>
              <w:right w:val="single" w:sz="4" w:space="0" w:color="auto"/>
            </w:tcBorders>
            <w:shd w:val="clear" w:color="auto" w:fill="auto"/>
            <w:noWrap/>
            <w:vAlign w:val="center"/>
            <w:hideMark/>
          </w:tcPr>
          <w:p w14:paraId="768320A6"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tcPr>
          <w:p w14:paraId="1F887AAA" w14:textId="77777777" w:rsidR="007D5A61" w:rsidRPr="009E1CC8" w:rsidRDefault="006928C5" w:rsidP="0067375B">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现货实盘交易成交单、交割单</w:t>
            </w:r>
            <w:r w:rsidR="0067375B" w:rsidRPr="009E1CC8">
              <w:rPr>
                <w:rFonts w:asciiTheme="minorEastAsia" w:hAnsiTheme="minorEastAsia" w:cs="宋体" w:hint="eastAsia"/>
                <w:color w:val="000000"/>
                <w:kern w:val="0"/>
                <w:sz w:val="20"/>
                <w:szCs w:val="20"/>
              </w:rPr>
              <w:t>、询价</w:t>
            </w:r>
            <w:r w:rsidR="00FF1804" w:rsidRPr="009E1CC8">
              <w:rPr>
                <w:rFonts w:asciiTheme="minorEastAsia" w:hAnsiTheme="minorEastAsia" w:cs="宋体" w:hint="eastAsia"/>
                <w:color w:val="000000"/>
                <w:kern w:val="0"/>
                <w:sz w:val="20"/>
                <w:szCs w:val="20"/>
              </w:rPr>
              <w:t>清算单</w:t>
            </w:r>
            <w:r w:rsidRPr="009E1CC8">
              <w:rPr>
                <w:rFonts w:asciiTheme="minorEastAsia" w:hAnsiTheme="minorEastAsia" w:cs="宋体" w:hint="eastAsia"/>
                <w:color w:val="000000"/>
                <w:kern w:val="0"/>
                <w:sz w:val="20"/>
                <w:szCs w:val="20"/>
              </w:rPr>
              <w:t>、各种仓储业务</w:t>
            </w:r>
            <w:r w:rsidR="0067375B" w:rsidRPr="009E1CC8">
              <w:rPr>
                <w:rFonts w:asciiTheme="minorEastAsia" w:hAnsiTheme="minorEastAsia" w:cs="宋体" w:hint="eastAsia"/>
                <w:color w:val="000000"/>
                <w:kern w:val="0"/>
                <w:sz w:val="20"/>
                <w:szCs w:val="20"/>
              </w:rPr>
              <w:t>对应</w:t>
            </w:r>
            <w:r w:rsidRPr="009E1CC8">
              <w:rPr>
                <w:rFonts w:asciiTheme="minorEastAsia" w:hAnsiTheme="minorEastAsia" w:cs="宋体" w:hint="eastAsia"/>
                <w:color w:val="000000"/>
                <w:kern w:val="0"/>
                <w:sz w:val="20"/>
                <w:szCs w:val="20"/>
              </w:rPr>
              <w:t>单据</w:t>
            </w:r>
            <w:r w:rsidR="0067375B" w:rsidRPr="009E1CC8">
              <w:rPr>
                <w:rFonts w:asciiTheme="minorEastAsia" w:hAnsiTheme="minorEastAsia" w:cs="宋体" w:hint="eastAsia"/>
                <w:color w:val="000000"/>
                <w:kern w:val="0"/>
                <w:sz w:val="20"/>
                <w:szCs w:val="20"/>
              </w:rPr>
              <w:t>的</w:t>
            </w:r>
            <w:r w:rsidRPr="009E1CC8">
              <w:rPr>
                <w:rFonts w:asciiTheme="minorEastAsia" w:hAnsiTheme="minorEastAsia" w:cs="宋体" w:hint="eastAsia"/>
                <w:color w:val="000000"/>
                <w:kern w:val="0"/>
                <w:sz w:val="20"/>
                <w:szCs w:val="20"/>
              </w:rPr>
              <w:t>编号。</w:t>
            </w:r>
          </w:p>
        </w:tc>
      </w:tr>
      <w:tr w:rsidR="007D5A61" w:rsidRPr="009E1CC8" w14:paraId="3F18E639"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06E0958"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hideMark/>
          </w:tcPr>
          <w:p w14:paraId="08694838"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clientID</w:t>
            </w:r>
          </w:p>
        </w:tc>
        <w:tc>
          <w:tcPr>
            <w:tcW w:w="1937" w:type="dxa"/>
            <w:tcBorders>
              <w:top w:val="nil"/>
              <w:left w:val="nil"/>
              <w:bottom w:val="single" w:sz="4" w:space="0" w:color="auto"/>
              <w:right w:val="single" w:sz="4" w:space="0" w:color="auto"/>
            </w:tcBorders>
            <w:shd w:val="clear" w:color="auto" w:fill="auto"/>
            <w:noWrap/>
            <w:vAlign w:val="center"/>
            <w:hideMark/>
          </w:tcPr>
          <w:p w14:paraId="4A04384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客户代码</w:t>
            </w:r>
          </w:p>
        </w:tc>
        <w:tc>
          <w:tcPr>
            <w:tcW w:w="850" w:type="dxa"/>
            <w:tcBorders>
              <w:top w:val="nil"/>
              <w:left w:val="nil"/>
              <w:bottom w:val="single" w:sz="4" w:space="0" w:color="auto"/>
              <w:right w:val="single" w:sz="4" w:space="0" w:color="auto"/>
            </w:tcBorders>
            <w:shd w:val="clear" w:color="auto" w:fill="auto"/>
            <w:noWrap/>
            <w:vAlign w:val="center"/>
            <w:hideMark/>
          </w:tcPr>
          <w:p w14:paraId="1EEEDA06"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4C2EEBCD"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0FE48234" w14:textId="77777777" w:rsidTr="00AB21EC">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tcPr>
          <w:p w14:paraId="3944EEE0" w14:textId="5614E50F"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del w:id="602" w:author="管荦" w:date="2016-07-25T09:04:00Z">
              <w:r w:rsidRPr="009E1CC8" w:rsidDel="00AB21EC">
                <w:rPr>
                  <w:rFonts w:ascii="宋体" w:eastAsia="宋体" w:hAnsi="宋体" w:cs="宋体" w:hint="eastAsia"/>
                  <w:color w:val="000000"/>
                  <w:kern w:val="0"/>
                  <w:sz w:val="20"/>
                  <w:szCs w:val="20"/>
                </w:rPr>
                <w:delText>A01</w:delText>
              </w:r>
            </w:del>
          </w:p>
        </w:tc>
        <w:tc>
          <w:tcPr>
            <w:tcW w:w="1843" w:type="dxa"/>
            <w:tcBorders>
              <w:top w:val="nil"/>
              <w:left w:val="nil"/>
              <w:bottom w:val="single" w:sz="4" w:space="0" w:color="auto"/>
              <w:right w:val="single" w:sz="4" w:space="0" w:color="auto"/>
            </w:tcBorders>
            <w:shd w:val="clear" w:color="auto" w:fill="auto"/>
            <w:noWrap/>
            <w:vAlign w:val="center"/>
          </w:tcPr>
          <w:p w14:paraId="248CDCDF" w14:textId="040F329A"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del w:id="603" w:author="管荦" w:date="2016-07-25T09:04:00Z">
              <w:r w:rsidRPr="009E1CC8" w:rsidDel="00AB21EC">
                <w:rPr>
                  <w:rFonts w:ascii="宋体" w:eastAsia="宋体" w:hAnsi="宋体" w:cs="宋体" w:hint="eastAsia"/>
                  <w:color w:val="000000"/>
                  <w:kern w:val="0"/>
                  <w:sz w:val="20"/>
                  <w:szCs w:val="20"/>
                </w:rPr>
                <w:delText>accountType</w:delText>
              </w:r>
            </w:del>
          </w:p>
        </w:tc>
        <w:tc>
          <w:tcPr>
            <w:tcW w:w="1937" w:type="dxa"/>
            <w:tcBorders>
              <w:top w:val="nil"/>
              <w:left w:val="nil"/>
              <w:bottom w:val="single" w:sz="4" w:space="0" w:color="auto"/>
              <w:right w:val="single" w:sz="4" w:space="0" w:color="auto"/>
            </w:tcBorders>
            <w:shd w:val="clear" w:color="auto" w:fill="auto"/>
            <w:noWrap/>
            <w:vAlign w:val="center"/>
          </w:tcPr>
          <w:p w14:paraId="4B021427" w14:textId="3D33B763"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del w:id="604" w:author="管荦" w:date="2016-07-25T09:04:00Z">
              <w:r w:rsidRPr="009E1CC8" w:rsidDel="00AB21EC">
                <w:rPr>
                  <w:rFonts w:ascii="宋体" w:eastAsia="宋体" w:hAnsi="宋体" w:cs="宋体" w:hint="eastAsia"/>
                  <w:color w:val="000000"/>
                  <w:kern w:val="0"/>
                  <w:sz w:val="20"/>
                  <w:szCs w:val="20"/>
                </w:rPr>
                <w:delText>账户类型</w:delText>
              </w:r>
            </w:del>
          </w:p>
        </w:tc>
        <w:tc>
          <w:tcPr>
            <w:tcW w:w="850" w:type="dxa"/>
            <w:tcBorders>
              <w:top w:val="nil"/>
              <w:left w:val="nil"/>
              <w:bottom w:val="single" w:sz="4" w:space="0" w:color="auto"/>
              <w:right w:val="single" w:sz="4" w:space="0" w:color="auto"/>
            </w:tcBorders>
            <w:shd w:val="clear" w:color="auto" w:fill="auto"/>
            <w:noWrap/>
            <w:vAlign w:val="center"/>
          </w:tcPr>
          <w:p w14:paraId="29CBFE67" w14:textId="773B68E3"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del w:id="605" w:author="管荦" w:date="2016-07-25T09:04:00Z">
              <w:r w:rsidRPr="009E1CC8" w:rsidDel="00AB21EC">
                <w:rPr>
                  <w:rFonts w:ascii="宋体" w:eastAsia="宋体" w:hAnsi="宋体" w:cs="宋体" w:hint="eastAsia"/>
                  <w:color w:val="000000"/>
                  <w:kern w:val="0"/>
                  <w:sz w:val="20"/>
                  <w:szCs w:val="20"/>
                </w:rPr>
                <w:delText>M</w:delText>
              </w:r>
            </w:del>
          </w:p>
        </w:tc>
        <w:tc>
          <w:tcPr>
            <w:tcW w:w="3642" w:type="dxa"/>
            <w:tcBorders>
              <w:top w:val="nil"/>
              <w:left w:val="nil"/>
              <w:bottom w:val="single" w:sz="4" w:space="0" w:color="auto"/>
              <w:right w:val="single" w:sz="4" w:space="0" w:color="auto"/>
            </w:tcBorders>
            <w:shd w:val="clear" w:color="auto" w:fill="auto"/>
            <w:noWrap/>
            <w:vAlign w:val="center"/>
          </w:tcPr>
          <w:p w14:paraId="11EB6DEB"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3C38B50A"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C63B05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K01</w:t>
            </w:r>
          </w:p>
        </w:tc>
        <w:tc>
          <w:tcPr>
            <w:tcW w:w="1843" w:type="dxa"/>
            <w:tcBorders>
              <w:top w:val="nil"/>
              <w:left w:val="nil"/>
              <w:bottom w:val="single" w:sz="4" w:space="0" w:color="auto"/>
              <w:right w:val="single" w:sz="4" w:space="0" w:color="auto"/>
            </w:tcBorders>
            <w:shd w:val="clear" w:color="auto" w:fill="auto"/>
            <w:noWrap/>
            <w:vAlign w:val="center"/>
            <w:hideMark/>
          </w:tcPr>
          <w:p w14:paraId="27712DA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storageTransType</w:t>
            </w:r>
          </w:p>
        </w:tc>
        <w:tc>
          <w:tcPr>
            <w:tcW w:w="1937" w:type="dxa"/>
            <w:tcBorders>
              <w:top w:val="nil"/>
              <w:left w:val="nil"/>
              <w:bottom w:val="single" w:sz="4" w:space="0" w:color="auto"/>
              <w:right w:val="single" w:sz="4" w:space="0" w:color="auto"/>
            </w:tcBorders>
            <w:shd w:val="clear" w:color="auto" w:fill="auto"/>
            <w:noWrap/>
            <w:vAlign w:val="center"/>
            <w:hideMark/>
          </w:tcPr>
          <w:p w14:paraId="3BF17261" w14:textId="77777777" w:rsidR="007D5A61" w:rsidRPr="009E1CC8" w:rsidRDefault="005A519D"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客户</w:t>
            </w:r>
            <w:r w:rsidR="00B960C6" w:rsidRPr="009E1CC8">
              <w:rPr>
                <w:sz w:val="20"/>
                <w:szCs w:val="20"/>
              </w:rPr>
              <w:t>库存变化</w:t>
            </w:r>
            <w:r w:rsidR="007D5A61" w:rsidRPr="009E1CC8">
              <w:rPr>
                <w:rFonts w:ascii="宋体" w:eastAsia="宋体" w:hAnsi="宋体" w:cs="宋体" w:hint="eastAsia"/>
                <w:color w:val="000000"/>
                <w:kern w:val="0"/>
                <w:sz w:val="20"/>
                <w:szCs w:val="20"/>
              </w:rPr>
              <w:t>类型</w:t>
            </w:r>
          </w:p>
        </w:tc>
        <w:tc>
          <w:tcPr>
            <w:tcW w:w="850" w:type="dxa"/>
            <w:tcBorders>
              <w:top w:val="nil"/>
              <w:left w:val="nil"/>
              <w:bottom w:val="single" w:sz="4" w:space="0" w:color="auto"/>
              <w:right w:val="single" w:sz="4" w:space="0" w:color="auto"/>
            </w:tcBorders>
            <w:shd w:val="clear" w:color="auto" w:fill="auto"/>
            <w:vAlign w:val="center"/>
            <w:hideMark/>
          </w:tcPr>
          <w:p w14:paraId="38BDBFB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271A0F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09CDD5FE"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68618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417608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varietyID</w:t>
            </w:r>
          </w:p>
        </w:tc>
        <w:tc>
          <w:tcPr>
            <w:tcW w:w="1937" w:type="dxa"/>
            <w:tcBorders>
              <w:top w:val="nil"/>
              <w:left w:val="nil"/>
              <w:bottom w:val="single" w:sz="4" w:space="0" w:color="auto"/>
              <w:right w:val="single" w:sz="4" w:space="0" w:color="auto"/>
            </w:tcBorders>
            <w:shd w:val="clear" w:color="auto" w:fill="auto"/>
            <w:noWrap/>
            <w:vAlign w:val="center"/>
            <w:hideMark/>
          </w:tcPr>
          <w:p w14:paraId="682AFB2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品种代码</w:t>
            </w:r>
          </w:p>
        </w:tc>
        <w:tc>
          <w:tcPr>
            <w:tcW w:w="850" w:type="dxa"/>
            <w:tcBorders>
              <w:top w:val="nil"/>
              <w:left w:val="nil"/>
              <w:bottom w:val="single" w:sz="4" w:space="0" w:color="auto"/>
              <w:right w:val="single" w:sz="4" w:space="0" w:color="auto"/>
            </w:tcBorders>
            <w:shd w:val="clear" w:color="auto" w:fill="auto"/>
            <w:vAlign w:val="center"/>
            <w:hideMark/>
          </w:tcPr>
          <w:p w14:paraId="53F2B3B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20E4EFBC" w14:textId="77777777" w:rsidR="007D5A61" w:rsidRPr="007A1233" w:rsidRDefault="005A519D" w:rsidP="005A51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可以是交割品种代码或者保管品种代码。</w:t>
            </w:r>
          </w:p>
        </w:tc>
      </w:tr>
      <w:tr w:rsidR="007D5A61" w:rsidRPr="007A1233" w14:paraId="6321262D"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8972AD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hideMark/>
          </w:tcPr>
          <w:p w14:paraId="1A5280F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warehouseID</w:t>
            </w:r>
          </w:p>
        </w:tc>
        <w:tc>
          <w:tcPr>
            <w:tcW w:w="1937" w:type="dxa"/>
            <w:tcBorders>
              <w:top w:val="nil"/>
              <w:left w:val="nil"/>
              <w:bottom w:val="single" w:sz="4" w:space="0" w:color="auto"/>
              <w:right w:val="single" w:sz="4" w:space="0" w:color="auto"/>
            </w:tcBorders>
            <w:shd w:val="clear" w:color="auto" w:fill="auto"/>
            <w:noWrap/>
            <w:vAlign w:val="center"/>
            <w:hideMark/>
          </w:tcPr>
          <w:p w14:paraId="6A29A8C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仓库代码</w:t>
            </w:r>
          </w:p>
        </w:tc>
        <w:tc>
          <w:tcPr>
            <w:tcW w:w="850" w:type="dxa"/>
            <w:tcBorders>
              <w:top w:val="nil"/>
              <w:left w:val="nil"/>
              <w:bottom w:val="single" w:sz="4" w:space="0" w:color="auto"/>
              <w:right w:val="single" w:sz="4" w:space="0" w:color="auto"/>
            </w:tcBorders>
            <w:shd w:val="clear" w:color="auto" w:fill="auto"/>
            <w:vAlign w:val="center"/>
            <w:hideMark/>
          </w:tcPr>
          <w:p w14:paraId="5B3C53C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466B45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65CED618"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9C26B8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02A327E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stdWeight</w:t>
            </w:r>
          </w:p>
        </w:tc>
        <w:tc>
          <w:tcPr>
            <w:tcW w:w="1937" w:type="dxa"/>
            <w:tcBorders>
              <w:top w:val="nil"/>
              <w:left w:val="nil"/>
              <w:bottom w:val="single" w:sz="4" w:space="0" w:color="auto"/>
              <w:right w:val="single" w:sz="4" w:space="0" w:color="auto"/>
            </w:tcBorders>
            <w:shd w:val="clear" w:color="auto" w:fill="auto"/>
            <w:noWrap/>
            <w:vAlign w:val="center"/>
            <w:hideMark/>
          </w:tcPr>
          <w:p w14:paraId="483F96C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发生标准重量</w:t>
            </w:r>
          </w:p>
        </w:tc>
        <w:tc>
          <w:tcPr>
            <w:tcW w:w="850" w:type="dxa"/>
            <w:tcBorders>
              <w:top w:val="nil"/>
              <w:left w:val="nil"/>
              <w:bottom w:val="single" w:sz="4" w:space="0" w:color="auto"/>
              <w:right w:val="single" w:sz="4" w:space="0" w:color="auto"/>
            </w:tcBorders>
            <w:shd w:val="clear" w:color="auto" w:fill="auto"/>
            <w:vAlign w:val="center"/>
            <w:hideMark/>
          </w:tcPr>
          <w:p w14:paraId="4A88F8F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3C2DE17"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2265D536"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AF84A5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T50</w:t>
            </w:r>
          </w:p>
        </w:tc>
        <w:tc>
          <w:tcPr>
            <w:tcW w:w="1843" w:type="dxa"/>
            <w:tcBorders>
              <w:top w:val="nil"/>
              <w:left w:val="nil"/>
              <w:bottom w:val="single" w:sz="4" w:space="0" w:color="auto"/>
              <w:right w:val="single" w:sz="4" w:space="0" w:color="auto"/>
            </w:tcBorders>
            <w:shd w:val="clear" w:color="auto" w:fill="auto"/>
            <w:vAlign w:val="center"/>
            <w:hideMark/>
          </w:tcPr>
          <w:p w14:paraId="3248832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actualWeight</w:t>
            </w:r>
          </w:p>
        </w:tc>
        <w:tc>
          <w:tcPr>
            <w:tcW w:w="1937" w:type="dxa"/>
            <w:tcBorders>
              <w:top w:val="nil"/>
              <w:left w:val="nil"/>
              <w:bottom w:val="single" w:sz="4" w:space="0" w:color="auto"/>
              <w:right w:val="single" w:sz="4" w:space="0" w:color="auto"/>
            </w:tcBorders>
            <w:shd w:val="clear" w:color="auto" w:fill="auto"/>
            <w:noWrap/>
            <w:vAlign w:val="center"/>
            <w:hideMark/>
          </w:tcPr>
          <w:p w14:paraId="22DB8A8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发生实际重量</w:t>
            </w:r>
          </w:p>
        </w:tc>
        <w:tc>
          <w:tcPr>
            <w:tcW w:w="850" w:type="dxa"/>
            <w:tcBorders>
              <w:top w:val="nil"/>
              <w:left w:val="nil"/>
              <w:bottom w:val="single" w:sz="4" w:space="0" w:color="auto"/>
              <w:right w:val="single" w:sz="4" w:space="0" w:color="auto"/>
            </w:tcBorders>
            <w:shd w:val="clear" w:color="auto" w:fill="auto"/>
            <w:vAlign w:val="center"/>
            <w:hideMark/>
          </w:tcPr>
          <w:p w14:paraId="5B5EAC2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59FEE36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451A89E6"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7B12B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S16</w:t>
            </w:r>
          </w:p>
        </w:tc>
        <w:tc>
          <w:tcPr>
            <w:tcW w:w="1843" w:type="dxa"/>
            <w:tcBorders>
              <w:top w:val="nil"/>
              <w:left w:val="nil"/>
              <w:bottom w:val="single" w:sz="4" w:space="0" w:color="auto"/>
              <w:right w:val="single" w:sz="4" w:space="0" w:color="auto"/>
            </w:tcBorders>
            <w:shd w:val="clear" w:color="auto" w:fill="auto"/>
            <w:noWrap/>
            <w:vAlign w:val="center"/>
            <w:hideMark/>
          </w:tcPr>
          <w:p w14:paraId="22D8A7B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sumStore</w:t>
            </w:r>
          </w:p>
        </w:tc>
        <w:tc>
          <w:tcPr>
            <w:tcW w:w="1937" w:type="dxa"/>
            <w:tcBorders>
              <w:top w:val="nil"/>
              <w:left w:val="nil"/>
              <w:bottom w:val="single" w:sz="4" w:space="0" w:color="auto"/>
              <w:right w:val="single" w:sz="4" w:space="0" w:color="auto"/>
            </w:tcBorders>
            <w:shd w:val="clear" w:color="auto" w:fill="auto"/>
            <w:noWrap/>
            <w:vAlign w:val="center"/>
            <w:hideMark/>
          </w:tcPr>
          <w:p w14:paraId="6CA5C0C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库存余量</w:t>
            </w:r>
          </w:p>
        </w:tc>
        <w:tc>
          <w:tcPr>
            <w:tcW w:w="850" w:type="dxa"/>
            <w:tcBorders>
              <w:top w:val="nil"/>
              <w:left w:val="nil"/>
              <w:bottom w:val="single" w:sz="4" w:space="0" w:color="auto"/>
              <w:right w:val="single" w:sz="4" w:space="0" w:color="auto"/>
            </w:tcBorders>
            <w:shd w:val="clear" w:color="auto" w:fill="auto"/>
            <w:vAlign w:val="center"/>
            <w:hideMark/>
          </w:tcPr>
          <w:p w14:paraId="2DE2B60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D6E8CC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5E8EAD4E"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62928FA"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T16</w:t>
            </w:r>
          </w:p>
        </w:tc>
        <w:tc>
          <w:tcPr>
            <w:tcW w:w="1843" w:type="dxa"/>
            <w:tcBorders>
              <w:top w:val="nil"/>
              <w:left w:val="nil"/>
              <w:bottom w:val="single" w:sz="4" w:space="0" w:color="auto"/>
              <w:right w:val="single" w:sz="4" w:space="0" w:color="auto"/>
            </w:tcBorders>
            <w:shd w:val="clear" w:color="auto" w:fill="auto"/>
            <w:vAlign w:val="center"/>
            <w:hideMark/>
          </w:tcPr>
          <w:p w14:paraId="1415D24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transDate</w:t>
            </w:r>
          </w:p>
        </w:tc>
        <w:tc>
          <w:tcPr>
            <w:tcW w:w="1937" w:type="dxa"/>
            <w:tcBorders>
              <w:top w:val="nil"/>
              <w:left w:val="nil"/>
              <w:bottom w:val="single" w:sz="4" w:space="0" w:color="auto"/>
              <w:right w:val="single" w:sz="4" w:space="0" w:color="auto"/>
            </w:tcBorders>
            <w:shd w:val="clear" w:color="auto" w:fill="auto"/>
            <w:noWrap/>
            <w:vAlign w:val="center"/>
            <w:hideMark/>
          </w:tcPr>
          <w:p w14:paraId="2431481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实际发生日期</w:t>
            </w:r>
          </w:p>
        </w:tc>
        <w:tc>
          <w:tcPr>
            <w:tcW w:w="850" w:type="dxa"/>
            <w:tcBorders>
              <w:top w:val="nil"/>
              <w:left w:val="nil"/>
              <w:bottom w:val="single" w:sz="4" w:space="0" w:color="auto"/>
              <w:right w:val="single" w:sz="4" w:space="0" w:color="auto"/>
            </w:tcBorders>
            <w:shd w:val="clear" w:color="auto" w:fill="auto"/>
            <w:noWrap/>
            <w:vAlign w:val="center"/>
            <w:hideMark/>
          </w:tcPr>
          <w:p w14:paraId="11A645D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2D2DDA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458D05A2"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29B6E6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T17</w:t>
            </w:r>
          </w:p>
        </w:tc>
        <w:tc>
          <w:tcPr>
            <w:tcW w:w="1843" w:type="dxa"/>
            <w:tcBorders>
              <w:top w:val="nil"/>
              <w:left w:val="nil"/>
              <w:bottom w:val="single" w:sz="4" w:space="0" w:color="auto"/>
              <w:right w:val="single" w:sz="4" w:space="0" w:color="auto"/>
            </w:tcBorders>
            <w:shd w:val="clear" w:color="auto" w:fill="auto"/>
            <w:vAlign w:val="center"/>
            <w:hideMark/>
          </w:tcPr>
          <w:p w14:paraId="3FE7B39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transTime</w:t>
            </w:r>
          </w:p>
        </w:tc>
        <w:tc>
          <w:tcPr>
            <w:tcW w:w="1937" w:type="dxa"/>
            <w:tcBorders>
              <w:top w:val="nil"/>
              <w:left w:val="nil"/>
              <w:bottom w:val="single" w:sz="4" w:space="0" w:color="auto"/>
              <w:right w:val="single" w:sz="4" w:space="0" w:color="auto"/>
            </w:tcBorders>
            <w:shd w:val="clear" w:color="auto" w:fill="auto"/>
            <w:noWrap/>
            <w:vAlign w:val="center"/>
            <w:hideMark/>
          </w:tcPr>
          <w:p w14:paraId="36E2AFC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实际发生时间</w:t>
            </w:r>
          </w:p>
        </w:tc>
        <w:tc>
          <w:tcPr>
            <w:tcW w:w="850" w:type="dxa"/>
            <w:tcBorders>
              <w:top w:val="nil"/>
              <w:left w:val="nil"/>
              <w:bottom w:val="single" w:sz="4" w:space="0" w:color="auto"/>
              <w:right w:val="single" w:sz="4" w:space="0" w:color="auto"/>
            </w:tcBorders>
            <w:shd w:val="clear" w:color="auto" w:fill="auto"/>
            <w:vAlign w:val="center"/>
            <w:hideMark/>
          </w:tcPr>
          <w:p w14:paraId="317F51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7C7592C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bl>
    <w:p w14:paraId="4E1DDECF" w14:textId="77777777" w:rsidR="0096390C" w:rsidRDefault="0096390C" w:rsidP="0096390C">
      <w:pPr>
        <w:ind w:firstLine="480"/>
      </w:pPr>
    </w:p>
    <w:p w14:paraId="6AF9858F" w14:textId="77777777" w:rsidR="0096390C" w:rsidRDefault="0096390C" w:rsidP="0096390C">
      <w:pPr>
        <w:pStyle w:val="4"/>
        <w:numPr>
          <w:ilvl w:val="3"/>
          <w:numId w:val="4"/>
        </w:numPr>
        <w:ind w:left="0" w:firstLineChars="0" w:firstLine="0"/>
      </w:pPr>
      <w:r w:rsidRPr="0096390C">
        <w:rPr>
          <w:rFonts w:hint="eastAsia"/>
        </w:rPr>
        <w:t>推送申报状态变化流水</w:t>
      </w:r>
    </w:p>
    <w:p w14:paraId="0185C167" w14:textId="62F800DE" w:rsidR="0089519E" w:rsidRDefault="0089519E" w:rsidP="0089519E">
      <w:pPr>
        <w:ind w:firstLine="482"/>
      </w:pPr>
      <w:r w:rsidRPr="00191417">
        <w:rPr>
          <w:rFonts w:hint="eastAsia"/>
          <w:b/>
        </w:rPr>
        <w:t>功能：</w:t>
      </w:r>
      <w:r>
        <w:rPr>
          <w:rFonts w:hint="eastAsia"/>
        </w:rPr>
        <w:t>推送</w:t>
      </w:r>
      <w:r w:rsidR="00CD321D">
        <w:rPr>
          <w:rFonts w:hint="eastAsia"/>
        </w:rPr>
        <w:t>申报状态</w:t>
      </w:r>
      <w:r>
        <w:rPr>
          <w:rFonts w:hint="eastAsia"/>
        </w:rPr>
        <w:t>变化流水指令用于会员二级系统接收一级系统推送的</w:t>
      </w:r>
      <w:r w:rsidR="00CD321D">
        <w:rPr>
          <w:rFonts w:hint="eastAsia"/>
        </w:rPr>
        <w:t>仓储业务</w:t>
      </w:r>
      <w:r>
        <w:rPr>
          <w:rFonts w:hint="eastAsia"/>
        </w:rPr>
        <w:t>申报状态变化信息，实时更新二级系统中相应申报单的状态。</w:t>
      </w:r>
      <w:r w:rsidR="00CD321D">
        <w:rPr>
          <w:rFonts w:hint="eastAsia"/>
        </w:rPr>
        <w:t>相关的仓储业务有</w:t>
      </w:r>
      <w:r w:rsidR="009A329A">
        <w:rPr>
          <w:rFonts w:hint="eastAsia"/>
        </w:rPr>
        <w:t>出库</w:t>
      </w:r>
      <w:r w:rsidR="009A329A">
        <w:t>、</w:t>
      </w:r>
      <w:r w:rsidR="00671AD2">
        <w:rPr>
          <w:rFonts w:hint="eastAsia"/>
        </w:rPr>
        <w:t>交易库</w:t>
      </w:r>
      <w:r w:rsidR="00671AD2">
        <w:t>移库申报、</w:t>
      </w:r>
      <w:r w:rsidR="00CD321D">
        <w:rPr>
          <w:rFonts w:hint="eastAsia"/>
        </w:rPr>
        <w:t>质押申报、质押注销申报、质物处置申报、租借申报、租借还金申报、租借续租申报、库存互换申报</w:t>
      </w:r>
      <w:r w:rsidR="00CB1FBE">
        <w:rPr>
          <w:rFonts w:hint="eastAsia"/>
        </w:rPr>
        <w:t>、</w:t>
      </w:r>
      <w:r w:rsidR="00CB1FBE">
        <w:t>租借状态变更</w:t>
      </w:r>
      <w:r w:rsidR="00CD321D">
        <w:rPr>
          <w:rFonts w:hint="eastAsia"/>
        </w:rPr>
        <w:t>。</w:t>
      </w:r>
    </w:p>
    <w:p w14:paraId="0359490A" w14:textId="77777777" w:rsidR="0089519E" w:rsidRPr="0089519E" w:rsidRDefault="0089519E" w:rsidP="0089519E">
      <w:pPr>
        <w:ind w:firstLine="480"/>
      </w:pPr>
      <w:r>
        <w:rPr>
          <w:rFonts w:hint="eastAsia"/>
        </w:rPr>
        <w:t>消息体格式如下：</w:t>
      </w:r>
    </w:p>
    <w:tbl>
      <w:tblPr>
        <w:tblW w:w="9164" w:type="dxa"/>
        <w:tblInd w:w="103" w:type="dxa"/>
        <w:tblLook w:val="04A0" w:firstRow="1" w:lastRow="0" w:firstColumn="1" w:lastColumn="0" w:noHBand="0" w:noVBand="1"/>
      </w:tblPr>
      <w:tblGrid>
        <w:gridCol w:w="798"/>
        <w:gridCol w:w="1475"/>
        <w:gridCol w:w="1560"/>
        <w:gridCol w:w="708"/>
        <w:gridCol w:w="4623"/>
      </w:tblGrid>
      <w:tr w:rsidR="007A1233" w:rsidRPr="007A1233" w14:paraId="0A8CC33E"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353B617"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域号</w:t>
            </w:r>
          </w:p>
        </w:tc>
        <w:tc>
          <w:tcPr>
            <w:tcW w:w="1475" w:type="dxa"/>
            <w:tcBorders>
              <w:top w:val="single" w:sz="4" w:space="0" w:color="auto"/>
              <w:left w:val="nil"/>
              <w:bottom w:val="single" w:sz="4" w:space="0" w:color="auto"/>
              <w:right w:val="single" w:sz="4" w:space="0" w:color="auto"/>
            </w:tcBorders>
            <w:shd w:val="clear" w:color="000000" w:fill="D9D9D9"/>
            <w:noWrap/>
            <w:vAlign w:val="center"/>
            <w:hideMark/>
          </w:tcPr>
          <w:p w14:paraId="0D7D4AD6"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域名</w:t>
            </w:r>
          </w:p>
        </w:tc>
        <w:tc>
          <w:tcPr>
            <w:tcW w:w="1560" w:type="dxa"/>
            <w:tcBorders>
              <w:top w:val="single" w:sz="4" w:space="0" w:color="auto"/>
              <w:left w:val="nil"/>
              <w:bottom w:val="single" w:sz="4" w:space="0" w:color="auto"/>
              <w:right w:val="single" w:sz="4" w:space="0" w:color="auto"/>
            </w:tcBorders>
            <w:shd w:val="clear" w:color="000000" w:fill="D9D9D9"/>
            <w:noWrap/>
            <w:vAlign w:val="center"/>
            <w:hideMark/>
          </w:tcPr>
          <w:p w14:paraId="1AACA9F9" w14:textId="77777777" w:rsidR="007A1233" w:rsidRPr="007A1233" w:rsidRDefault="004847B6" w:rsidP="007A123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6D018443"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回报</w:t>
            </w:r>
          </w:p>
        </w:tc>
        <w:tc>
          <w:tcPr>
            <w:tcW w:w="4623" w:type="dxa"/>
            <w:tcBorders>
              <w:top w:val="single" w:sz="4" w:space="0" w:color="auto"/>
              <w:left w:val="nil"/>
              <w:bottom w:val="single" w:sz="4" w:space="0" w:color="auto"/>
              <w:right w:val="single" w:sz="4" w:space="0" w:color="auto"/>
            </w:tcBorders>
            <w:shd w:val="clear" w:color="000000" w:fill="D9D9D9"/>
            <w:noWrap/>
            <w:vAlign w:val="center"/>
            <w:hideMark/>
          </w:tcPr>
          <w:p w14:paraId="6E3BE352"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说明</w:t>
            </w:r>
          </w:p>
        </w:tc>
      </w:tr>
      <w:tr w:rsidR="007A1233" w:rsidRPr="007A1233" w14:paraId="712B0896"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2ADE24"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M00</w:t>
            </w:r>
          </w:p>
        </w:tc>
        <w:tc>
          <w:tcPr>
            <w:tcW w:w="1475" w:type="dxa"/>
            <w:tcBorders>
              <w:top w:val="nil"/>
              <w:left w:val="nil"/>
              <w:bottom w:val="single" w:sz="4" w:space="0" w:color="auto"/>
              <w:right w:val="single" w:sz="4" w:space="0" w:color="auto"/>
            </w:tcBorders>
            <w:shd w:val="clear" w:color="auto" w:fill="auto"/>
            <w:vAlign w:val="center"/>
            <w:hideMark/>
          </w:tcPr>
          <w:p w14:paraId="6898E2E4"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memberID</w:t>
            </w:r>
          </w:p>
        </w:tc>
        <w:tc>
          <w:tcPr>
            <w:tcW w:w="1560" w:type="dxa"/>
            <w:tcBorders>
              <w:top w:val="nil"/>
              <w:left w:val="nil"/>
              <w:bottom w:val="single" w:sz="4" w:space="0" w:color="auto"/>
              <w:right w:val="single" w:sz="4" w:space="0" w:color="auto"/>
            </w:tcBorders>
            <w:shd w:val="clear" w:color="auto" w:fill="auto"/>
            <w:noWrap/>
            <w:vAlign w:val="center"/>
            <w:hideMark/>
          </w:tcPr>
          <w:p w14:paraId="4C454089"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17C99D57"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2CA5D6B7"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3162B46D"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AF56818" w14:textId="77777777" w:rsidR="007D5A61" w:rsidRPr="00984E1E" w:rsidRDefault="007D5A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lastRenderedPageBreak/>
              <w:t>M20</w:t>
            </w:r>
          </w:p>
        </w:tc>
        <w:tc>
          <w:tcPr>
            <w:tcW w:w="1475" w:type="dxa"/>
            <w:tcBorders>
              <w:top w:val="nil"/>
              <w:left w:val="nil"/>
              <w:bottom w:val="single" w:sz="4" w:space="0" w:color="auto"/>
              <w:right w:val="single" w:sz="4" w:space="0" w:color="auto"/>
            </w:tcBorders>
            <w:shd w:val="clear" w:color="auto" w:fill="auto"/>
            <w:vAlign w:val="center"/>
          </w:tcPr>
          <w:p w14:paraId="53A70F19" w14:textId="77777777" w:rsidR="007D5A61" w:rsidRPr="00984E1E" w:rsidRDefault="007D5A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60" w:type="dxa"/>
            <w:tcBorders>
              <w:top w:val="nil"/>
              <w:left w:val="nil"/>
              <w:bottom w:val="single" w:sz="4" w:space="0" w:color="auto"/>
              <w:right w:val="single" w:sz="4" w:space="0" w:color="auto"/>
            </w:tcBorders>
            <w:shd w:val="clear" w:color="auto" w:fill="auto"/>
            <w:noWrap/>
            <w:vAlign w:val="center"/>
          </w:tcPr>
          <w:p w14:paraId="4AFB1CA1" w14:textId="77777777" w:rsidR="007D5A61" w:rsidRPr="00984E1E" w:rsidRDefault="007D5A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1E863192" w14:textId="77777777" w:rsidR="007D5A61" w:rsidRPr="007E3DAF" w:rsidRDefault="007D5A61"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4623" w:type="dxa"/>
            <w:tcBorders>
              <w:top w:val="nil"/>
              <w:left w:val="nil"/>
              <w:bottom w:val="single" w:sz="4" w:space="0" w:color="auto"/>
              <w:right w:val="single" w:sz="4" w:space="0" w:color="auto"/>
            </w:tcBorders>
            <w:shd w:val="clear" w:color="auto" w:fill="auto"/>
            <w:noWrap/>
            <w:vAlign w:val="center"/>
          </w:tcPr>
          <w:p w14:paraId="1D2862C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166544CD"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B099A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T13</w:t>
            </w:r>
          </w:p>
        </w:tc>
        <w:tc>
          <w:tcPr>
            <w:tcW w:w="1475" w:type="dxa"/>
            <w:tcBorders>
              <w:top w:val="nil"/>
              <w:left w:val="nil"/>
              <w:bottom w:val="single" w:sz="4" w:space="0" w:color="auto"/>
              <w:right w:val="single" w:sz="4" w:space="0" w:color="auto"/>
            </w:tcBorders>
            <w:shd w:val="clear" w:color="auto" w:fill="auto"/>
            <w:noWrap/>
            <w:vAlign w:val="center"/>
            <w:hideMark/>
          </w:tcPr>
          <w:p w14:paraId="3C0396A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tradeDate</w:t>
            </w:r>
          </w:p>
        </w:tc>
        <w:tc>
          <w:tcPr>
            <w:tcW w:w="1560" w:type="dxa"/>
            <w:tcBorders>
              <w:top w:val="nil"/>
              <w:left w:val="nil"/>
              <w:bottom w:val="single" w:sz="4" w:space="0" w:color="auto"/>
              <w:right w:val="single" w:sz="4" w:space="0" w:color="auto"/>
            </w:tcBorders>
            <w:shd w:val="clear" w:color="auto" w:fill="auto"/>
            <w:noWrap/>
            <w:vAlign w:val="center"/>
            <w:hideMark/>
          </w:tcPr>
          <w:p w14:paraId="70B654B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交易日期</w:t>
            </w:r>
          </w:p>
        </w:tc>
        <w:tc>
          <w:tcPr>
            <w:tcW w:w="708" w:type="dxa"/>
            <w:tcBorders>
              <w:top w:val="nil"/>
              <w:left w:val="nil"/>
              <w:bottom w:val="single" w:sz="4" w:space="0" w:color="auto"/>
              <w:right w:val="single" w:sz="4" w:space="0" w:color="auto"/>
            </w:tcBorders>
            <w:shd w:val="clear" w:color="auto" w:fill="auto"/>
            <w:noWrap/>
            <w:vAlign w:val="center"/>
            <w:hideMark/>
          </w:tcPr>
          <w:p w14:paraId="1DDD9D9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59F490D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713978F1"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0D24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T80</w:t>
            </w:r>
          </w:p>
        </w:tc>
        <w:tc>
          <w:tcPr>
            <w:tcW w:w="1475" w:type="dxa"/>
            <w:tcBorders>
              <w:top w:val="nil"/>
              <w:left w:val="nil"/>
              <w:bottom w:val="single" w:sz="4" w:space="0" w:color="auto"/>
              <w:right w:val="single" w:sz="4" w:space="0" w:color="auto"/>
            </w:tcBorders>
            <w:shd w:val="clear" w:color="auto" w:fill="auto"/>
            <w:vAlign w:val="center"/>
            <w:hideMark/>
          </w:tcPr>
          <w:p w14:paraId="014D366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seqNo2</w:t>
            </w:r>
          </w:p>
        </w:tc>
        <w:tc>
          <w:tcPr>
            <w:tcW w:w="1560" w:type="dxa"/>
            <w:tcBorders>
              <w:top w:val="nil"/>
              <w:left w:val="nil"/>
              <w:bottom w:val="single" w:sz="4" w:space="0" w:color="auto"/>
              <w:right w:val="single" w:sz="4" w:space="0" w:color="auto"/>
            </w:tcBorders>
            <w:shd w:val="clear" w:color="auto" w:fill="auto"/>
            <w:noWrap/>
            <w:vAlign w:val="center"/>
            <w:hideMark/>
          </w:tcPr>
          <w:p w14:paraId="0A2D567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流水</w:t>
            </w:r>
            <w:r w:rsidR="00902D58">
              <w:rPr>
                <w:rFonts w:ascii="宋体" w:eastAsia="宋体" w:hAnsi="宋体" w:cs="宋体" w:hint="eastAsia"/>
                <w:color w:val="000000"/>
                <w:kern w:val="0"/>
                <w:sz w:val="20"/>
                <w:szCs w:val="20"/>
              </w:rPr>
              <w:t>序</w:t>
            </w:r>
            <w:r w:rsidRPr="007A1233">
              <w:rPr>
                <w:rFonts w:ascii="宋体" w:eastAsia="宋体" w:hAnsi="宋体" w:cs="宋体" w:hint="eastAsia"/>
                <w:color w:val="000000"/>
                <w:kern w:val="0"/>
                <w:sz w:val="20"/>
                <w:szCs w:val="20"/>
              </w:rPr>
              <w:t>号</w:t>
            </w:r>
          </w:p>
        </w:tc>
        <w:tc>
          <w:tcPr>
            <w:tcW w:w="708" w:type="dxa"/>
            <w:tcBorders>
              <w:top w:val="nil"/>
              <w:left w:val="nil"/>
              <w:bottom w:val="single" w:sz="4" w:space="0" w:color="auto"/>
              <w:right w:val="single" w:sz="4" w:space="0" w:color="auto"/>
            </w:tcBorders>
            <w:shd w:val="clear" w:color="auto" w:fill="auto"/>
            <w:noWrap/>
            <w:vAlign w:val="center"/>
            <w:hideMark/>
          </w:tcPr>
          <w:p w14:paraId="085A60B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0E3DBAF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0CAD342A"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E19F6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75" w:type="dxa"/>
            <w:tcBorders>
              <w:top w:val="nil"/>
              <w:left w:val="nil"/>
              <w:bottom w:val="single" w:sz="4" w:space="0" w:color="auto"/>
              <w:right w:val="single" w:sz="4" w:space="0" w:color="auto"/>
            </w:tcBorders>
            <w:shd w:val="clear" w:color="auto" w:fill="auto"/>
            <w:noWrap/>
            <w:vAlign w:val="center"/>
            <w:hideMark/>
          </w:tcPr>
          <w:p w14:paraId="1EAC758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clientID</w:t>
            </w:r>
          </w:p>
        </w:tc>
        <w:tc>
          <w:tcPr>
            <w:tcW w:w="1560" w:type="dxa"/>
            <w:tcBorders>
              <w:top w:val="nil"/>
              <w:left w:val="nil"/>
              <w:bottom w:val="single" w:sz="4" w:space="0" w:color="auto"/>
              <w:right w:val="single" w:sz="4" w:space="0" w:color="auto"/>
            </w:tcBorders>
            <w:shd w:val="clear" w:color="auto" w:fill="auto"/>
            <w:noWrap/>
            <w:vAlign w:val="center"/>
            <w:hideMark/>
          </w:tcPr>
          <w:p w14:paraId="592495DA"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6B95AAA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67C1B0EC" w14:textId="77777777" w:rsidR="007D5A61" w:rsidRPr="009E1CC8" w:rsidRDefault="007D5A61" w:rsidP="007A1233">
            <w:pPr>
              <w:widowControl/>
              <w:spacing w:line="240" w:lineRule="auto"/>
              <w:ind w:firstLineChars="0" w:firstLine="0"/>
              <w:jc w:val="left"/>
              <w:rPr>
                <w:rFonts w:asciiTheme="minorEastAsia" w:hAnsiTheme="minorEastAsia" w:cs="宋体"/>
                <w:color w:val="000000"/>
                <w:kern w:val="0"/>
                <w:sz w:val="20"/>
                <w:szCs w:val="20"/>
              </w:rPr>
            </w:pPr>
          </w:p>
        </w:tc>
      </w:tr>
      <w:tr w:rsidR="007D5A61" w:rsidRPr="007A1233" w14:paraId="152CBFC2"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BB6EE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w:t>
            </w:r>
            <w:r>
              <w:rPr>
                <w:rFonts w:ascii="宋体" w:eastAsia="宋体" w:hAnsi="宋体" w:cs="宋体" w:hint="eastAsia"/>
                <w:color w:val="000000"/>
                <w:kern w:val="0"/>
                <w:sz w:val="20"/>
                <w:szCs w:val="20"/>
              </w:rPr>
              <w:t>4</w:t>
            </w:r>
          </w:p>
        </w:tc>
        <w:tc>
          <w:tcPr>
            <w:tcW w:w="1475" w:type="dxa"/>
            <w:tcBorders>
              <w:top w:val="nil"/>
              <w:left w:val="nil"/>
              <w:bottom w:val="single" w:sz="4" w:space="0" w:color="auto"/>
              <w:right w:val="single" w:sz="4" w:space="0" w:color="auto"/>
            </w:tcBorders>
            <w:shd w:val="clear" w:color="auto" w:fill="auto"/>
            <w:vAlign w:val="center"/>
            <w:hideMark/>
          </w:tcPr>
          <w:p w14:paraId="63E2A3E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w:t>
            </w:r>
            <w:r w:rsidRPr="007A1233">
              <w:rPr>
                <w:rFonts w:ascii="宋体" w:eastAsia="宋体" w:hAnsi="宋体" w:cs="宋体" w:hint="eastAsia"/>
                <w:color w:val="000000"/>
                <w:kern w:val="0"/>
                <w:sz w:val="20"/>
                <w:szCs w:val="20"/>
              </w:rPr>
              <w:t>heetNo</w:t>
            </w:r>
          </w:p>
        </w:tc>
        <w:tc>
          <w:tcPr>
            <w:tcW w:w="1560" w:type="dxa"/>
            <w:tcBorders>
              <w:top w:val="nil"/>
              <w:left w:val="nil"/>
              <w:bottom w:val="single" w:sz="4" w:space="0" w:color="auto"/>
              <w:right w:val="single" w:sz="4" w:space="0" w:color="auto"/>
            </w:tcBorders>
            <w:shd w:val="clear" w:color="auto" w:fill="auto"/>
            <w:noWrap/>
            <w:vAlign w:val="center"/>
            <w:hideMark/>
          </w:tcPr>
          <w:p w14:paraId="08B77B9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登记</w:t>
            </w:r>
            <w:r w:rsidRPr="007A1233">
              <w:rPr>
                <w:rFonts w:ascii="宋体" w:eastAsia="宋体" w:hAnsi="宋体" w:cs="宋体" w:hint="eastAsia"/>
                <w:color w:val="000000"/>
                <w:kern w:val="0"/>
                <w:sz w:val="20"/>
                <w:szCs w:val="20"/>
              </w:rPr>
              <w:t>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020DF89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tcPr>
          <w:p w14:paraId="6D05DE44" w14:textId="5442B20B" w:rsidR="007D5A61" w:rsidRPr="009E1CC8" w:rsidRDefault="007D5A61" w:rsidP="00615986">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租借登记编号</w:t>
            </w:r>
            <w:r w:rsidR="003F3706" w:rsidRPr="009E1CC8">
              <w:rPr>
                <w:rFonts w:asciiTheme="minorEastAsia" w:hAnsiTheme="minorEastAsia" w:cs="宋体" w:hint="eastAsia"/>
                <w:color w:val="000000"/>
                <w:kern w:val="0"/>
                <w:sz w:val="20"/>
                <w:szCs w:val="20"/>
              </w:rPr>
              <w:t>/租借还金登记编号</w:t>
            </w:r>
            <w:r w:rsidRPr="009E1CC8">
              <w:rPr>
                <w:rFonts w:asciiTheme="minorEastAsia" w:hAnsiTheme="minorEastAsia" w:cs="宋体" w:hint="eastAsia"/>
                <w:color w:val="000000"/>
                <w:kern w:val="0"/>
                <w:sz w:val="20"/>
                <w:szCs w:val="20"/>
              </w:rPr>
              <w:t>/质押登记编号/</w:t>
            </w:r>
            <w:r w:rsidR="002D61E4" w:rsidRPr="009E1CC8">
              <w:rPr>
                <w:rFonts w:asciiTheme="minorEastAsia" w:hAnsiTheme="minorEastAsia" w:cs="宋体" w:hint="eastAsia"/>
                <w:color w:val="000000"/>
                <w:kern w:val="0"/>
                <w:sz w:val="20"/>
                <w:szCs w:val="20"/>
              </w:rPr>
              <w:t>出库</w:t>
            </w:r>
            <w:r w:rsidRPr="009E1CC8">
              <w:rPr>
                <w:rFonts w:asciiTheme="minorEastAsia" w:hAnsiTheme="minorEastAsia" w:cs="宋体" w:hint="eastAsia"/>
                <w:color w:val="000000"/>
                <w:kern w:val="0"/>
                <w:sz w:val="20"/>
                <w:szCs w:val="20"/>
              </w:rPr>
              <w:t>单编号</w:t>
            </w:r>
            <w:r w:rsidR="00902D58" w:rsidRPr="009E1CC8">
              <w:rPr>
                <w:rFonts w:asciiTheme="minorEastAsia" w:hAnsiTheme="minorEastAsia" w:cs="宋体" w:hint="eastAsia"/>
                <w:color w:val="000000"/>
                <w:kern w:val="0"/>
                <w:sz w:val="20"/>
                <w:szCs w:val="20"/>
              </w:rPr>
              <w:t>/库存互换登记编号</w:t>
            </w:r>
            <w:r w:rsidR="00D237A6" w:rsidRPr="009E1CC8">
              <w:rPr>
                <w:rFonts w:asciiTheme="minorEastAsia" w:hAnsiTheme="minorEastAsia" w:cs="宋体" w:hint="eastAsia"/>
                <w:color w:val="000000"/>
                <w:kern w:val="0"/>
                <w:sz w:val="20"/>
                <w:szCs w:val="20"/>
              </w:rPr>
              <w:t>/租借续租登记编号</w:t>
            </w:r>
            <w:r w:rsidR="00F56E93">
              <w:rPr>
                <w:rFonts w:asciiTheme="minorEastAsia" w:hAnsiTheme="minorEastAsia" w:cs="宋体" w:hint="eastAsia"/>
                <w:color w:val="000000"/>
                <w:kern w:val="0"/>
                <w:sz w:val="20"/>
                <w:szCs w:val="20"/>
              </w:rPr>
              <w:t>/移库申报编号/库存互换登记编号</w:t>
            </w:r>
          </w:p>
        </w:tc>
      </w:tr>
      <w:tr w:rsidR="007D5A61" w:rsidRPr="007A1233" w14:paraId="3D5AD42D"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C532F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K03</w:t>
            </w:r>
          </w:p>
        </w:tc>
        <w:tc>
          <w:tcPr>
            <w:tcW w:w="1475" w:type="dxa"/>
            <w:tcBorders>
              <w:top w:val="nil"/>
              <w:left w:val="nil"/>
              <w:bottom w:val="single" w:sz="4" w:space="0" w:color="auto"/>
              <w:right w:val="single" w:sz="4" w:space="0" w:color="auto"/>
            </w:tcBorders>
            <w:shd w:val="clear" w:color="auto" w:fill="auto"/>
            <w:noWrap/>
            <w:vAlign w:val="center"/>
            <w:hideMark/>
          </w:tcPr>
          <w:p w14:paraId="584218F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applySheetNo</w:t>
            </w:r>
          </w:p>
        </w:tc>
        <w:tc>
          <w:tcPr>
            <w:tcW w:w="1560" w:type="dxa"/>
            <w:tcBorders>
              <w:top w:val="nil"/>
              <w:left w:val="nil"/>
              <w:bottom w:val="single" w:sz="4" w:space="0" w:color="auto"/>
              <w:right w:val="single" w:sz="4" w:space="0" w:color="auto"/>
            </w:tcBorders>
            <w:shd w:val="clear" w:color="auto" w:fill="auto"/>
            <w:noWrap/>
            <w:vAlign w:val="center"/>
            <w:hideMark/>
          </w:tcPr>
          <w:p w14:paraId="7AC545C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申请单据编号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7D13A38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tcPr>
          <w:p w14:paraId="7575A57E" w14:textId="4D4D801D" w:rsidR="007D5A61" w:rsidRPr="009E1CC8" w:rsidRDefault="007D5A61" w:rsidP="00D237A6">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租借申报编号/</w:t>
            </w:r>
            <w:r w:rsidR="003F3706" w:rsidRPr="009E1CC8">
              <w:rPr>
                <w:rFonts w:asciiTheme="minorEastAsia" w:hAnsiTheme="minorEastAsia" w:cs="宋体" w:hint="eastAsia"/>
                <w:color w:val="000000"/>
                <w:kern w:val="0"/>
                <w:sz w:val="20"/>
                <w:szCs w:val="20"/>
              </w:rPr>
              <w:t>租借还金申报编号</w:t>
            </w:r>
            <w:r w:rsidR="00615986" w:rsidRPr="009E1CC8">
              <w:rPr>
                <w:rFonts w:asciiTheme="minorEastAsia" w:hAnsiTheme="minorEastAsia" w:cs="宋体" w:hint="eastAsia"/>
                <w:color w:val="000000"/>
                <w:kern w:val="0"/>
                <w:sz w:val="20"/>
                <w:szCs w:val="20"/>
              </w:rPr>
              <w:t>/</w:t>
            </w:r>
            <w:r w:rsidRPr="009E1CC8">
              <w:rPr>
                <w:rFonts w:asciiTheme="minorEastAsia" w:hAnsiTheme="minorEastAsia" w:cs="宋体" w:hint="eastAsia"/>
                <w:color w:val="000000"/>
                <w:kern w:val="0"/>
                <w:sz w:val="20"/>
                <w:szCs w:val="20"/>
              </w:rPr>
              <w:t>质押申报编号</w:t>
            </w:r>
            <w:r w:rsidR="003F3706" w:rsidRPr="009E1CC8">
              <w:rPr>
                <w:rFonts w:asciiTheme="minorEastAsia" w:hAnsiTheme="minorEastAsia" w:cs="宋体" w:hint="eastAsia"/>
                <w:color w:val="000000"/>
                <w:kern w:val="0"/>
                <w:sz w:val="20"/>
                <w:szCs w:val="20"/>
              </w:rPr>
              <w:t>/质押注销申报编号</w:t>
            </w:r>
            <w:r w:rsidRPr="009E1CC8">
              <w:rPr>
                <w:rFonts w:asciiTheme="minorEastAsia" w:hAnsiTheme="minorEastAsia" w:cs="宋体" w:hint="eastAsia"/>
                <w:color w:val="000000"/>
                <w:kern w:val="0"/>
                <w:sz w:val="20"/>
                <w:szCs w:val="20"/>
              </w:rPr>
              <w:t>/提货单编号</w:t>
            </w:r>
            <w:r w:rsidR="003F3706" w:rsidRPr="009E1CC8">
              <w:rPr>
                <w:rFonts w:asciiTheme="minorEastAsia" w:hAnsiTheme="minorEastAsia" w:cs="宋体" w:hint="eastAsia"/>
                <w:color w:val="000000"/>
                <w:kern w:val="0"/>
                <w:sz w:val="20"/>
                <w:szCs w:val="20"/>
              </w:rPr>
              <w:t>/库存互换申报编号</w:t>
            </w:r>
            <w:r w:rsidR="00D237A6" w:rsidRPr="009E1CC8">
              <w:rPr>
                <w:rFonts w:asciiTheme="minorEastAsia" w:hAnsiTheme="minorEastAsia" w:cs="宋体" w:hint="eastAsia"/>
                <w:color w:val="000000"/>
                <w:kern w:val="0"/>
                <w:sz w:val="20"/>
                <w:szCs w:val="20"/>
              </w:rPr>
              <w:t>/租借续租申报编号</w:t>
            </w:r>
            <w:r w:rsidR="00F56E93">
              <w:rPr>
                <w:rFonts w:asciiTheme="minorEastAsia" w:hAnsiTheme="minorEastAsia" w:cs="宋体" w:hint="eastAsia"/>
                <w:color w:val="000000"/>
                <w:kern w:val="0"/>
                <w:sz w:val="20"/>
                <w:szCs w:val="20"/>
              </w:rPr>
              <w:t>/移库申报编号/库存互换登记编号</w:t>
            </w:r>
          </w:p>
        </w:tc>
      </w:tr>
      <w:tr w:rsidR="007D5A61" w:rsidRPr="007A1233" w14:paraId="42B1081D"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8A907F" w14:textId="77777777" w:rsidR="007D5A61" w:rsidRPr="007A1233" w:rsidRDefault="00B52748"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475" w:type="dxa"/>
            <w:tcBorders>
              <w:top w:val="nil"/>
              <w:left w:val="nil"/>
              <w:bottom w:val="single" w:sz="4" w:space="0" w:color="auto"/>
              <w:right w:val="single" w:sz="4" w:space="0" w:color="auto"/>
            </w:tcBorders>
            <w:shd w:val="clear" w:color="auto" w:fill="auto"/>
            <w:noWrap/>
            <w:vAlign w:val="center"/>
            <w:hideMark/>
          </w:tcPr>
          <w:p w14:paraId="3ED64349"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localNo</w:t>
            </w:r>
          </w:p>
        </w:tc>
        <w:tc>
          <w:tcPr>
            <w:tcW w:w="1560" w:type="dxa"/>
            <w:tcBorders>
              <w:top w:val="nil"/>
              <w:left w:val="nil"/>
              <w:bottom w:val="single" w:sz="4" w:space="0" w:color="auto"/>
              <w:right w:val="single" w:sz="4" w:space="0" w:color="auto"/>
            </w:tcBorders>
            <w:shd w:val="clear" w:color="auto" w:fill="auto"/>
            <w:noWrap/>
            <w:vAlign w:val="center"/>
            <w:hideMark/>
          </w:tcPr>
          <w:p w14:paraId="3CE0179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本地编号</w:t>
            </w:r>
          </w:p>
        </w:tc>
        <w:tc>
          <w:tcPr>
            <w:tcW w:w="708" w:type="dxa"/>
            <w:tcBorders>
              <w:top w:val="nil"/>
              <w:left w:val="nil"/>
              <w:bottom w:val="single" w:sz="4" w:space="0" w:color="auto"/>
              <w:right w:val="single" w:sz="4" w:space="0" w:color="auto"/>
            </w:tcBorders>
            <w:shd w:val="clear" w:color="auto" w:fill="auto"/>
            <w:noWrap/>
            <w:vAlign w:val="center"/>
            <w:hideMark/>
          </w:tcPr>
          <w:p w14:paraId="7BF6E8E7"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4A51E45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二级系统内部单据编号，最长16位字符。</w:t>
            </w:r>
          </w:p>
        </w:tc>
      </w:tr>
      <w:tr w:rsidR="007D5A61" w:rsidRPr="007A1233" w14:paraId="30C828F3" w14:textId="77777777" w:rsidTr="00AE496A">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9110B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K02</w:t>
            </w:r>
          </w:p>
        </w:tc>
        <w:tc>
          <w:tcPr>
            <w:tcW w:w="1475" w:type="dxa"/>
            <w:tcBorders>
              <w:top w:val="nil"/>
              <w:left w:val="nil"/>
              <w:bottom w:val="single" w:sz="4" w:space="0" w:color="auto"/>
              <w:right w:val="single" w:sz="4" w:space="0" w:color="auto"/>
            </w:tcBorders>
            <w:shd w:val="clear" w:color="auto" w:fill="auto"/>
            <w:vAlign w:val="center"/>
            <w:hideMark/>
          </w:tcPr>
          <w:p w14:paraId="043AD73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stgOptType</w:t>
            </w:r>
          </w:p>
        </w:tc>
        <w:tc>
          <w:tcPr>
            <w:tcW w:w="1560" w:type="dxa"/>
            <w:tcBorders>
              <w:top w:val="nil"/>
              <w:left w:val="nil"/>
              <w:bottom w:val="single" w:sz="4" w:space="0" w:color="auto"/>
              <w:right w:val="single" w:sz="4" w:space="0" w:color="auto"/>
            </w:tcBorders>
            <w:shd w:val="clear" w:color="auto" w:fill="auto"/>
            <w:noWrap/>
            <w:vAlign w:val="center"/>
            <w:hideMark/>
          </w:tcPr>
          <w:p w14:paraId="605FC65A" w14:textId="77777777" w:rsidR="007D5A61" w:rsidRPr="007A1233" w:rsidRDefault="007D5A61" w:rsidP="00902D58">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仓储</w:t>
            </w:r>
            <w:r w:rsidR="00902D58">
              <w:rPr>
                <w:rFonts w:ascii="宋体" w:eastAsia="宋体" w:hAnsi="宋体" w:cs="宋体" w:hint="eastAsia"/>
                <w:color w:val="000000"/>
                <w:kern w:val="0"/>
                <w:sz w:val="20"/>
                <w:szCs w:val="20"/>
              </w:rPr>
              <w:t>业务</w:t>
            </w:r>
            <w:r w:rsidRPr="007A1233">
              <w:rPr>
                <w:rFonts w:ascii="宋体" w:eastAsia="宋体" w:hAnsi="宋体" w:cs="宋体" w:hint="eastAsia"/>
                <w:color w:val="000000"/>
                <w:kern w:val="0"/>
                <w:sz w:val="20"/>
                <w:szCs w:val="20"/>
              </w:rPr>
              <w:t>类型</w:t>
            </w:r>
          </w:p>
        </w:tc>
        <w:tc>
          <w:tcPr>
            <w:tcW w:w="708" w:type="dxa"/>
            <w:tcBorders>
              <w:top w:val="nil"/>
              <w:left w:val="nil"/>
              <w:bottom w:val="single" w:sz="4" w:space="0" w:color="auto"/>
              <w:right w:val="single" w:sz="4" w:space="0" w:color="auto"/>
            </w:tcBorders>
            <w:shd w:val="clear" w:color="auto" w:fill="auto"/>
            <w:noWrap/>
            <w:vAlign w:val="center"/>
            <w:hideMark/>
          </w:tcPr>
          <w:p w14:paraId="5549555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795AF078" w14:textId="6A7B805D"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1位字符，取值：1-出库，2-质押，3-质押注销，4-租借，5-租借还金，6-过户</w:t>
            </w:r>
            <w:r w:rsidR="009E17B6">
              <w:rPr>
                <w:rFonts w:ascii="宋体" w:eastAsia="宋体" w:hAnsi="宋体" w:cs="宋体" w:hint="eastAsia"/>
                <w:color w:val="000000"/>
                <w:kern w:val="0"/>
                <w:sz w:val="20"/>
                <w:szCs w:val="20"/>
              </w:rPr>
              <w:t>、</w:t>
            </w:r>
            <w:r w:rsidR="003F3706">
              <w:rPr>
                <w:rFonts w:ascii="宋体" w:eastAsia="宋体" w:hAnsi="宋体" w:cs="宋体" w:hint="eastAsia"/>
                <w:color w:val="000000"/>
                <w:kern w:val="0"/>
                <w:sz w:val="20"/>
                <w:szCs w:val="20"/>
              </w:rPr>
              <w:t>7-</w:t>
            </w:r>
            <w:r w:rsidR="009E17B6">
              <w:rPr>
                <w:rFonts w:ascii="宋体" w:eastAsia="宋体" w:hAnsi="宋体" w:cs="宋体" w:hint="eastAsia"/>
                <w:color w:val="000000"/>
                <w:kern w:val="0"/>
                <w:sz w:val="20"/>
                <w:szCs w:val="20"/>
              </w:rPr>
              <w:t>库存互换</w:t>
            </w:r>
            <w:r w:rsidR="00540159">
              <w:rPr>
                <w:rFonts w:ascii="宋体" w:eastAsia="宋体" w:hAnsi="宋体" w:cs="宋体" w:hint="eastAsia"/>
                <w:color w:val="000000"/>
                <w:kern w:val="0"/>
                <w:sz w:val="20"/>
                <w:szCs w:val="20"/>
              </w:rPr>
              <w:t>、</w:t>
            </w:r>
            <w:r w:rsidR="00540159" w:rsidRPr="00540159">
              <w:rPr>
                <w:rFonts w:ascii="宋体" w:eastAsia="宋体" w:hAnsi="宋体" w:cs="宋体" w:hint="eastAsia"/>
                <w:color w:val="000000"/>
                <w:kern w:val="0"/>
                <w:sz w:val="20"/>
                <w:szCs w:val="20"/>
              </w:rPr>
              <w:t>8-交易库移库申报、9-质物处置申报、10-租借续租申报、11-租借状态变更</w:t>
            </w:r>
            <w:r w:rsidRPr="007A1233">
              <w:rPr>
                <w:rFonts w:ascii="宋体" w:eastAsia="宋体" w:hAnsi="宋体" w:cs="宋体" w:hint="eastAsia"/>
                <w:color w:val="000000"/>
                <w:kern w:val="0"/>
                <w:sz w:val="20"/>
                <w:szCs w:val="20"/>
              </w:rPr>
              <w:t>。</w:t>
            </w:r>
          </w:p>
        </w:tc>
      </w:tr>
      <w:tr w:rsidR="007D5A61" w:rsidRPr="007A1233" w14:paraId="6742CC34"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D7C7C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K05</w:t>
            </w:r>
          </w:p>
        </w:tc>
        <w:tc>
          <w:tcPr>
            <w:tcW w:w="1475" w:type="dxa"/>
            <w:tcBorders>
              <w:top w:val="nil"/>
              <w:left w:val="nil"/>
              <w:bottom w:val="single" w:sz="4" w:space="0" w:color="auto"/>
              <w:right w:val="single" w:sz="4" w:space="0" w:color="auto"/>
            </w:tcBorders>
            <w:shd w:val="clear" w:color="auto" w:fill="auto"/>
            <w:vAlign w:val="center"/>
            <w:hideMark/>
          </w:tcPr>
          <w:p w14:paraId="3617B41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applyState</w:t>
            </w:r>
          </w:p>
        </w:tc>
        <w:tc>
          <w:tcPr>
            <w:tcW w:w="1560" w:type="dxa"/>
            <w:tcBorders>
              <w:top w:val="nil"/>
              <w:left w:val="nil"/>
              <w:bottom w:val="single" w:sz="4" w:space="0" w:color="auto"/>
              <w:right w:val="single" w:sz="4" w:space="0" w:color="auto"/>
            </w:tcBorders>
            <w:shd w:val="clear" w:color="auto" w:fill="auto"/>
            <w:noWrap/>
            <w:vAlign w:val="center"/>
            <w:hideMark/>
          </w:tcPr>
          <w:p w14:paraId="4663F8C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noWrap/>
            <w:vAlign w:val="center"/>
            <w:hideMark/>
          </w:tcPr>
          <w:p w14:paraId="044B7C6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5EF139C9"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1位字符，取值：5-已配对，6-审批通过，7-审批不通过，8-审批失败。</w:t>
            </w:r>
          </w:p>
        </w:tc>
      </w:tr>
    </w:tbl>
    <w:p w14:paraId="08A0CE38" w14:textId="77777777" w:rsidR="00902D58" w:rsidRPr="00902D58" w:rsidRDefault="00902D58" w:rsidP="0096390C">
      <w:pPr>
        <w:ind w:firstLine="480"/>
      </w:pPr>
    </w:p>
    <w:p w14:paraId="1C140054" w14:textId="77777777" w:rsidR="00F6548B" w:rsidRDefault="00615986" w:rsidP="00F6548B">
      <w:pPr>
        <w:pStyle w:val="4"/>
        <w:numPr>
          <w:ilvl w:val="3"/>
          <w:numId w:val="4"/>
        </w:numPr>
        <w:ind w:left="0" w:firstLineChars="0" w:firstLine="0"/>
      </w:pPr>
      <w:r>
        <w:rPr>
          <w:rFonts w:hint="eastAsia"/>
        </w:rPr>
        <w:t>客户</w:t>
      </w:r>
      <w:r w:rsidR="00F6548B" w:rsidRPr="0096390C">
        <w:rPr>
          <w:rFonts w:hint="eastAsia"/>
        </w:rPr>
        <w:t>库存变化流水</w:t>
      </w:r>
      <w:r w:rsidR="004517D0" w:rsidRPr="0096390C">
        <w:rPr>
          <w:rFonts w:hint="eastAsia"/>
        </w:rPr>
        <w:t>查询</w:t>
      </w:r>
      <w:r w:rsidR="00F6548B" w:rsidRPr="0096390C">
        <w:rPr>
          <w:rFonts w:hint="eastAsia"/>
        </w:rPr>
        <w:t>请求及应答</w:t>
      </w:r>
    </w:p>
    <w:p w14:paraId="465D6304" w14:textId="77777777" w:rsidR="00F6548B" w:rsidRDefault="00F6548B" w:rsidP="00F6548B">
      <w:pPr>
        <w:ind w:firstLine="482"/>
      </w:pPr>
      <w:r w:rsidRPr="0089519E">
        <w:rPr>
          <w:rFonts w:hint="eastAsia"/>
          <w:b/>
        </w:rPr>
        <w:t>功能</w:t>
      </w:r>
      <w:r>
        <w:rPr>
          <w:rFonts w:hint="eastAsia"/>
        </w:rPr>
        <w:t>：</w:t>
      </w:r>
      <w:r w:rsidR="00615986">
        <w:rPr>
          <w:rFonts w:hint="eastAsia"/>
        </w:rPr>
        <w:t>客户</w:t>
      </w:r>
      <w:r>
        <w:rPr>
          <w:rFonts w:hint="eastAsia"/>
        </w:rPr>
        <w:t>库存变化流水查询指令用于会员二级系统查询</w:t>
      </w:r>
      <w:r w:rsidR="004F0342">
        <w:rPr>
          <w:rFonts w:hint="eastAsia"/>
        </w:rPr>
        <w:t>该会员席位</w:t>
      </w:r>
      <w:r>
        <w:rPr>
          <w:rFonts w:hint="eastAsia"/>
        </w:rPr>
        <w:t>在当前交易日发生的</w:t>
      </w:r>
      <w:r w:rsidR="004F0342">
        <w:rPr>
          <w:rFonts w:hint="eastAsia"/>
        </w:rPr>
        <w:t>客户</w:t>
      </w:r>
      <w:r>
        <w:rPr>
          <w:rFonts w:hint="eastAsia"/>
        </w:rPr>
        <w:t>库存变化流水信息，支持查询多条</w:t>
      </w:r>
      <w:r w:rsidR="004F0342">
        <w:rPr>
          <w:rFonts w:hint="eastAsia"/>
        </w:rPr>
        <w:t>客户</w:t>
      </w:r>
      <w:r>
        <w:rPr>
          <w:rFonts w:hint="eastAsia"/>
        </w:rPr>
        <w:t>库存变化流水信息。</w:t>
      </w:r>
    </w:p>
    <w:p w14:paraId="07AC7BC1" w14:textId="77777777" w:rsidR="00F6548B" w:rsidRPr="00394335" w:rsidRDefault="00F6548B" w:rsidP="00F6548B">
      <w:pPr>
        <w:ind w:firstLine="480"/>
      </w:pPr>
      <w:r>
        <w:rPr>
          <w:rFonts w:hint="eastAsia"/>
        </w:rPr>
        <w:t>消息体格式如下：</w:t>
      </w:r>
    </w:p>
    <w:tbl>
      <w:tblPr>
        <w:tblW w:w="9833" w:type="dxa"/>
        <w:tblInd w:w="103" w:type="dxa"/>
        <w:tblLayout w:type="fixed"/>
        <w:tblLook w:val="04A0" w:firstRow="1" w:lastRow="0" w:firstColumn="1" w:lastColumn="0" w:noHBand="0" w:noVBand="1"/>
      </w:tblPr>
      <w:tblGrid>
        <w:gridCol w:w="798"/>
        <w:gridCol w:w="798"/>
        <w:gridCol w:w="2047"/>
        <w:gridCol w:w="2221"/>
        <w:gridCol w:w="760"/>
        <w:gridCol w:w="710"/>
        <w:gridCol w:w="2499"/>
      </w:tblGrid>
      <w:tr w:rsidR="00F6548B" w:rsidRPr="009A0AC4" w14:paraId="0195924E"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7F1452C8"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9B8C149"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域号</w:t>
            </w:r>
          </w:p>
        </w:tc>
        <w:tc>
          <w:tcPr>
            <w:tcW w:w="2047" w:type="dxa"/>
            <w:tcBorders>
              <w:top w:val="single" w:sz="4" w:space="0" w:color="auto"/>
              <w:left w:val="nil"/>
              <w:bottom w:val="single" w:sz="4" w:space="0" w:color="auto"/>
              <w:right w:val="single" w:sz="4" w:space="0" w:color="auto"/>
            </w:tcBorders>
            <w:shd w:val="clear" w:color="000000" w:fill="D9D9D9"/>
            <w:noWrap/>
            <w:vAlign w:val="center"/>
            <w:hideMark/>
          </w:tcPr>
          <w:p w14:paraId="4FDBE675"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域名</w:t>
            </w:r>
          </w:p>
        </w:tc>
        <w:tc>
          <w:tcPr>
            <w:tcW w:w="2221" w:type="dxa"/>
            <w:tcBorders>
              <w:top w:val="single" w:sz="4" w:space="0" w:color="auto"/>
              <w:left w:val="nil"/>
              <w:bottom w:val="single" w:sz="4" w:space="0" w:color="auto"/>
              <w:right w:val="single" w:sz="4" w:space="0" w:color="auto"/>
            </w:tcBorders>
            <w:shd w:val="clear" w:color="000000" w:fill="D9D9D9"/>
            <w:noWrap/>
            <w:vAlign w:val="center"/>
            <w:hideMark/>
          </w:tcPr>
          <w:p w14:paraId="422507A5"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1A3296C"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请求</w:t>
            </w:r>
          </w:p>
        </w:tc>
        <w:tc>
          <w:tcPr>
            <w:tcW w:w="710" w:type="dxa"/>
            <w:tcBorders>
              <w:top w:val="single" w:sz="4" w:space="0" w:color="auto"/>
              <w:left w:val="nil"/>
              <w:bottom w:val="single" w:sz="4" w:space="0" w:color="auto"/>
              <w:right w:val="single" w:sz="4" w:space="0" w:color="auto"/>
            </w:tcBorders>
            <w:shd w:val="clear" w:color="000000" w:fill="D9D9D9"/>
            <w:noWrap/>
            <w:vAlign w:val="center"/>
            <w:hideMark/>
          </w:tcPr>
          <w:p w14:paraId="0B78DDF8"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应答</w:t>
            </w:r>
          </w:p>
        </w:tc>
        <w:tc>
          <w:tcPr>
            <w:tcW w:w="2499" w:type="dxa"/>
            <w:tcBorders>
              <w:top w:val="single" w:sz="4" w:space="0" w:color="auto"/>
              <w:left w:val="nil"/>
              <w:bottom w:val="single" w:sz="4" w:space="0" w:color="auto"/>
              <w:right w:val="single" w:sz="4" w:space="0" w:color="auto"/>
            </w:tcBorders>
            <w:shd w:val="clear" w:color="000000" w:fill="D9D9D9"/>
            <w:noWrap/>
            <w:vAlign w:val="center"/>
            <w:hideMark/>
          </w:tcPr>
          <w:p w14:paraId="36E81C61"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说明</w:t>
            </w:r>
          </w:p>
        </w:tc>
      </w:tr>
      <w:tr w:rsidR="00F6548B" w:rsidRPr="009A0AC4" w14:paraId="27F1AE4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21A5E6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A370E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M00</w:t>
            </w:r>
          </w:p>
        </w:tc>
        <w:tc>
          <w:tcPr>
            <w:tcW w:w="2047" w:type="dxa"/>
            <w:tcBorders>
              <w:top w:val="nil"/>
              <w:left w:val="nil"/>
              <w:bottom w:val="single" w:sz="4" w:space="0" w:color="auto"/>
              <w:right w:val="single" w:sz="4" w:space="0" w:color="auto"/>
            </w:tcBorders>
            <w:shd w:val="clear" w:color="auto" w:fill="auto"/>
            <w:vAlign w:val="center"/>
            <w:hideMark/>
          </w:tcPr>
          <w:p w14:paraId="212E2B2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memberID</w:t>
            </w:r>
          </w:p>
        </w:tc>
        <w:tc>
          <w:tcPr>
            <w:tcW w:w="2221" w:type="dxa"/>
            <w:tcBorders>
              <w:top w:val="nil"/>
              <w:left w:val="nil"/>
              <w:bottom w:val="single" w:sz="4" w:space="0" w:color="auto"/>
              <w:right w:val="single" w:sz="4" w:space="0" w:color="auto"/>
            </w:tcBorders>
            <w:shd w:val="clear" w:color="auto" w:fill="auto"/>
            <w:noWrap/>
            <w:vAlign w:val="center"/>
            <w:hideMark/>
          </w:tcPr>
          <w:p w14:paraId="033B231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0EBEA0C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422A76D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21EF03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0765B768"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DB83E1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0333088" w14:textId="77777777" w:rsidR="00F6548B" w:rsidRPr="00984E1E" w:rsidRDefault="00F6548B" w:rsidP="00AE496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47" w:type="dxa"/>
            <w:tcBorders>
              <w:top w:val="nil"/>
              <w:left w:val="nil"/>
              <w:bottom w:val="single" w:sz="4" w:space="0" w:color="auto"/>
              <w:right w:val="single" w:sz="4" w:space="0" w:color="auto"/>
            </w:tcBorders>
            <w:shd w:val="clear" w:color="auto" w:fill="auto"/>
            <w:vAlign w:val="center"/>
          </w:tcPr>
          <w:p w14:paraId="66D9972A" w14:textId="77777777" w:rsidR="00F6548B" w:rsidRPr="00984E1E" w:rsidRDefault="00F6548B" w:rsidP="00AE496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21" w:type="dxa"/>
            <w:tcBorders>
              <w:top w:val="nil"/>
              <w:left w:val="nil"/>
              <w:bottom w:val="single" w:sz="4" w:space="0" w:color="auto"/>
              <w:right w:val="single" w:sz="4" w:space="0" w:color="auto"/>
            </w:tcBorders>
            <w:shd w:val="clear" w:color="auto" w:fill="auto"/>
            <w:noWrap/>
            <w:vAlign w:val="center"/>
          </w:tcPr>
          <w:p w14:paraId="44890438" w14:textId="77777777" w:rsidR="00F6548B" w:rsidRPr="00984E1E" w:rsidRDefault="00F6548B" w:rsidP="00AE496A">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5773A9A4" w14:textId="77777777" w:rsidR="00F6548B" w:rsidRPr="007D5A61" w:rsidRDefault="00F6548B" w:rsidP="00AE496A">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10" w:type="dxa"/>
            <w:tcBorders>
              <w:top w:val="nil"/>
              <w:left w:val="nil"/>
              <w:bottom w:val="single" w:sz="4" w:space="0" w:color="auto"/>
              <w:right w:val="single" w:sz="4" w:space="0" w:color="auto"/>
            </w:tcBorders>
            <w:shd w:val="clear" w:color="auto" w:fill="auto"/>
            <w:noWrap/>
            <w:vAlign w:val="center"/>
          </w:tcPr>
          <w:p w14:paraId="0B3FD57E" w14:textId="77777777" w:rsidR="00F6548B" w:rsidRPr="007803DC"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tcPr>
          <w:p w14:paraId="2AEDFF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72C7546"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439C80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BAA32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T13</w:t>
            </w:r>
          </w:p>
        </w:tc>
        <w:tc>
          <w:tcPr>
            <w:tcW w:w="2047" w:type="dxa"/>
            <w:tcBorders>
              <w:top w:val="nil"/>
              <w:left w:val="nil"/>
              <w:bottom w:val="single" w:sz="4" w:space="0" w:color="auto"/>
              <w:right w:val="single" w:sz="4" w:space="0" w:color="auto"/>
            </w:tcBorders>
            <w:shd w:val="clear" w:color="auto" w:fill="auto"/>
            <w:noWrap/>
            <w:vAlign w:val="center"/>
            <w:hideMark/>
          </w:tcPr>
          <w:p w14:paraId="6E130D3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tradeDate</w:t>
            </w:r>
          </w:p>
        </w:tc>
        <w:tc>
          <w:tcPr>
            <w:tcW w:w="2221" w:type="dxa"/>
            <w:tcBorders>
              <w:top w:val="nil"/>
              <w:left w:val="nil"/>
              <w:bottom w:val="single" w:sz="4" w:space="0" w:color="auto"/>
              <w:right w:val="single" w:sz="4" w:space="0" w:color="auto"/>
            </w:tcBorders>
            <w:shd w:val="clear" w:color="auto" w:fill="auto"/>
            <w:noWrap/>
            <w:vAlign w:val="center"/>
            <w:hideMark/>
          </w:tcPr>
          <w:p w14:paraId="6BEF4B0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561E272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5DD1EF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9D40E1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2663902"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F9BC2C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8BA5D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47" w:type="dxa"/>
            <w:tcBorders>
              <w:top w:val="nil"/>
              <w:left w:val="nil"/>
              <w:bottom w:val="single" w:sz="4" w:space="0" w:color="auto"/>
              <w:right w:val="single" w:sz="4" w:space="0" w:color="auto"/>
            </w:tcBorders>
            <w:shd w:val="clear" w:color="auto" w:fill="auto"/>
            <w:noWrap/>
            <w:vAlign w:val="center"/>
            <w:hideMark/>
          </w:tcPr>
          <w:p w14:paraId="6966956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clientID</w:t>
            </w:r>
          </w:p>
        </w:tc>
        <w:tc>
          <w:tcPr>
            <w:tcW w:w="2221" w:type="dxa"/>
            <w:tcBorders>
              <w:top w:val="nil"/>
              <w:left w:val="nil"/>
              <w:bottom w:val="single" w:sz="4" w:space="0" w:color="auto"/>
              <w:right w:val="single" w:sz="4" w:space="0" w:color="auto"/>
            </w:tcBorders>
            <w:shd w:val="clear" w:color="auto" w:fill="auto"/>
            <w:noWrap/>
            <w:vAlign w:val="center"/>
            <w:hideMark/>
          </w:tcPr>
          <w:p w14:paraId="1F7F72C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7622F20" w14:textId="77777777" w:rsidR="00F6548B" w:rsidRPr="009A0AC4" w:rsidRDefault="00F90B38"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0CB6D6B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D58CAB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23DB19FA"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16A5C9B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38FA2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M60</w:t>
            </w:r>
          </w:p>
        </w:tc>
        <w:tc>
          <w:tcPr>
            <w:tcW w:w="2047" w:type="dxa"/>
            <w:tcBorders>
              <w:top w:val="nil"/>
              <w:left w:val="nil"/>
              <w:bottom w:val="single" w:sz="4" w:space="0" w:color="auto"/>
              <w:right w:val="single" w:sz="4" w:space="0" w:color="auto"/>
            </w:tcBorders>
            <w:shd w:val="clear" w:color="auto" w:fill="auto"/>
            <w:vAlign w:val="center"/>
            <w:hideMark/>
          </w:tcPr>
          <w:p w14:paraId="31E08CB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traderID</w:t>
            </w:r>
          </w:p>
        </w:tc>
        <w:tc>
          <w:tcPr>
            <w:tcW w:w="2221" w:type="dxa"/>
            <w:tcBorders>
              <w:top w:val="nil"/>
              <w:left w:val="nil"/>
              <w:bottom w:val="single" w:sz="4" w:space="0" w:color="auto"/>
              <w:right w:val="single" w:sz="4" w:space="0" w:color="auto"/>
            </w:tcBorders>
            <w:shd w:val="clear" w:color="auto" w:fill="auto"/>
            <w:noWrap/>
            <w:vAlign w:val="center"/>
            <w:hideMark/>
          </w:tcPr>
          <w:p w14:paraId="0E843D41"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F6548B" w:rsidRPr="009A0AC4">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022E8D2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4EE8EC6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8C1F4D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26509517"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278049F0" w14:textId="77777777" w:rsidR="00F6548B" w:rsidRPr="00710A79"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A145EA" w14:textId="77777777" w:rsidR="00F6548B" w:rsidRPr="009A0AC4" w:rsidRDefault="00CE49F0"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S95</w:t>
            </w:r>
          </w:p>
        </w:tc>
        <w:tc>
          <w:tcPr>
            <w:tcW w:w="2047" w:type="dxa"/>
            <w:tcBorders>
              <w:top w:val="nil"/>
              <w:left w:val="nil"/>
              <w:bottom w:val="single" w:sz="4" w:space="0" w:color="auto"/>
              <w:right w:val="single" w:sz="4" w:space="0" w:color="auto"/>
            </w:tcBorders>
            <w:shd w:val="clear" w:color="auto" w:fill="auto"/>
            <w:vAlign w:val="center"/>
            <w:hideMark/>
          </w:tcPr>
          <w:p w14:paraId="69041805" w14:textId="77777777" w:rsidR="00F6548B" w:rsidRPr="009A0AC4" w:rsidRDefault="00CE49F0" w:rsidP="00AE496A">
            <w:pPr>
              <w:widowControl/>
              <w:spacing w:line="240" w:lineRule="auto"/>
              <w:ind w:firstLineChars="0" w:firstLine="0"/>
              <w:rPr>
                <w:rFonts w:ascii="宋体" w:eastAsia="宋体" w:hAnsi="宋体" w:cs="宋体"/>
                <w:color w:val="000000"/>
                <w:kern w:val="0"/>
                <w:sz w:val="20"/>
                <w:szCs w:val="20"/>
              </w:rPr>
            </w:pPr>
            <w:r w:rsidRPr="00CE49F0">
              <w:rPr>
                <w:rFonts w:ascii="宋体" w:eastAsia="宋体" w:hAnsi="宋体" w:cs="宋体"/>
                <w:color w:val="000000"/>
                <w:kern w:val="0"/>
                <w:sz w:val="20"/>
                <w:szCs w:val="20"/>
              </w:rPr>
              <w:t>[clientStorageChangeInfoData]</w:t>
            </w:r>
          </w:p>
        </w:tc>
        <w:tc>
          <w:tcPr>
            <w:tcW w:w="2221" w:type="dxa"/>
            <w:tcBorders>
              <w:top w:val="nil"/>
              <w:left w:val="nil"/>
              <w:bottom w:val="single" w:sz="4" w:space="0" w:color="auto"/>
              <w:right w:val="single" w:sz="4" w:space="0" w:color="auto"/>
            </w:tcBorders>
            <w:shd w:val="clear" w:color="auto" w:fill="auto"/>
            <w:noWrap/>
            <w:vAlign w:val="center"/>
            <w:hideMark/>
          </w:tcPr>
          <w:p w14:paraId="5D1A54F3"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00F6548B" w:rsidRPr="009A0AC4">
              <w:rPr>
                <w:rFonts w:ascii="宋体" w:eastAsia="宋体" w:hAnsi="宋体" w:cs="宋体" w:hint="eastAsia"/>
                <w:color w:val="000000"/>
                <w:kern w:val="0"/>
                <w:sz w:val="20"/>
                <w:szCs w:val="20"/>
              </w:rPr>
              <w:t>库存变化流水</w:t>
            </w:r>
            <w:r w:rsidR="00F6548B">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5639E603"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639E4F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vAlign w:val="center"/>
            <w:hideMark/>
          </w:tcPr>
          <w:p w14:paraId="7611DCC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53ACA03" w14:textId="77777777" w:rsidTr="00860B23">
        <w:trPr>
          <w:trHeight w:val="270"/>
        </w:trPr>
        <w:tc>
          <w:tcPr>
            <w:tcW w:w="798" w:type="dxa"/>
            <w:tcBorders>
              <w:top w:val="nil"/>
              <w:left w:val="single" w:sz="4" w:space="0" w:color="auto"/>
              <w:bottom w:val="single" w:sz="4" w:space="0" w:color="auto"/>
              <w:right w:val="single" w:sz="4" w:space="0" w:color="auto"/>
            </w:tcBorders>
            <w:vAlign w:val="center"/>
          </w:tcPr>
          <w:p w14:paraId="7C746D7E" w14:textId="77777777" w:rsidR="00F6548B" w:rsidRPr="00710A79"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999685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2047" w:type="dxa"/>
            <w:tcBorders>
              <w:top w:val="nil"/>
              <w:left w:val="nil"/>
              <w:bottom w:val="single" w:sz="4" w:space="0" w:color="auto"/>
              <w:right w:val="single" w:sz="4" w:space="0" w:color="auto"/>
            </w:tcBorders>
            <w:shd w:val="clear" w:color="auto" w:fill="auto"/>
            <w:vAlign w:val="center"/>
          </w:tcPr>
          <w:p w14:paraId="2D43DAD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2221" w:type="dxa"/>
            <w:tcBorders>
              <w:top w:val="nil"/>
              <w:left w:val="nil"/>
              <w:bottom w:val="single" w:sz="4" w:space="0" w:color="auto"/>
              <w:right w:val="single" w:sz="4" w:space="0" w:color="auto"/>
            </w:tcBorders>
            <w:shd w:val="clear" w:color="auto" w:fill="auto"/>
            <w:noWrap/>
            <w:vAlign w:val="center"/>
            <w:hideMark/>
          </w:tcPr>
          <w:p w14:paraId="1F2F6E22"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00F6548B" w:rsidRPr="009A0AC4">
              <w:rPr>
                <w:rFonts w:ascii="宋体" w:eastAsia="宋体" w:hAnsi="宋体" w:cs="宋体" w:hint="eastAsia"/>
                <w:color w:val="000000"/>
                <w:kern w:val="0"/>
                <w:sz w:val="20"/>
                <w:szCs w:val="20"/>
              </w:rPr>
              <w:t>库存变化流水</w:t>
            </w:r>
          </w:p>
        </w:tc>
        <w:tc>
          <w:tcPr>
            <w:tcW w:w="760" w:type="dxa"/>
            <w:tcBorders>
              <w:top w:val="nil"/>
              <w:left w:val="nil"/>
              <w:bottom w:val="single" w:sz="4" w:space="0" w:color="auto"/>
              <w:right w:val="single" w:sz="4" w:space="0" w:color="auto"/>
            </w:tcBorders>
            <w:shd w:val="clear" w:color="auto" w:fill="auto"/>
            <w:noWrap/>
            <w:vAlign w:val="center"/>
          </w:tcPr>
          <w:p w14:paraId="79A0C3C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10" w:type="dxa"/>
            <w:tcBorders>
              <w:top w:val="nil"/>
              <w:left w:val="nil"/>
              <w:bottom w:val="single" w:sz="4" w:space="0" w:color="auto"/>
              <w:right w:val="single" w:sz="4" w:space="0" w:color="auto"/>
            </w:tcBorders>
            <w:shd w:val="clear" w:color="auto" w:fill="auto"/>
            <w:vAlign w:val="center"/>
          </w:tcPr>
          <w:p w14:paraId="2783705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p>
        </w:tc>
        <w:tc>
          <w:tcPr>
            <w:tcW w:w="2499" w:type="dxa"/>
            <w:tcBorders>
              <w:top w:val="nil"/>
              <w:left w:val="nil"/>
              <w:bottom w:val="single" w:sz="4" w:space="0" w:color="auto"/>
              <w:right w:val="single" w:sz="4" w:space="0" w:color="auto"/>
            </w:tcBorders>
            <w:shd w:val="clear" w:color="auto" w:fill="auto"/>
            <w:vAlign w:val="center"/>
          </w:tcPr>
          <w:p w14:paraId="7879017B"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EA54675"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B64B88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07A19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T80</w:t>
            </w:r>
          </w:p>
        </w:tc>
        <w:tc>
          <w:tcPr>
            <w:tcW w:w="2047" w:type="dxa"/>
            <w:tcBorders>
              <w:top w:val="nil"/>
              <w:left w:val="nil"/>
              <w:bottom w:val="single" w:sz="4" w:space="0" w:color="auto"/>
              <w:right w:val="single" w:sz="4" w:space="0" w:color="auto"/>
            </w:tcBorders>
            <w:shd w:val="clear" w:color="auto" w:fill="auto"/>
            <w:vAlign w:val="center"/>
            <w:hideMark/>
          </w:tcPr>
          <w:p w14:paraId="29CE8DB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seqNo2</w:t>
            </w:r>
          </w:p>
        </w:tc>
        <w:tc>
          <w:tcPr>
            <w:tcW w:w="2221" w:type="dxa"/>
            <w:tcBorders>
              <w:top w:val="nil"/>
              <w:left w:val="nil"/>
              <w:bottom w:val="single" w:sz="4" w:space="0" w:color="auto"/>
              <w:right w:val="single" w:sz="4" w:space="0" w:color="auto"/>
            </w:tcBorders>
            <w:shd w:val="clear" w:color="auto" w:fill="auto"/>
            <w:noWrap/>
            <w:vAlign w:val="center"/>
            <w:hideMark/>
          </w:tcPr>
          <w:p w14:paraId="7420B04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流水</w:t>
            </w:r>
            <w:r w:rsidR="00615986">
              <w:rPr>
                <w:rFonts w:ascii="宋体" w:eastAsia="宋体" w:hAnsi="宋体" w:cs="宋体" w:hint="eastAsia"/>
                <w:color w:val="000000"/>
                <w:kern w:val="0"/>
                <w:sz w:val="20"/>
                <w:szCs w:val="20"/>
              </w:rPr>
              <w:t>序</w:t>
            </w:r>
            <w:r w:rsidRPr="009A0AC4">
              <w:rPr>
                <w:rFonts w:ascii="宋体" w:eastAsia="宋体" w:hAnsi="宋体" w:cs="宋体" w:hint="eastAsia"/>
                <w:color w:val="000000"/>
                <w:kern w:val="0"/>
                <w:sz w:val="20"/>
                <w:szCs w:val="20"/>
              </w:rPr>
              <w:t>号</w:t>
            </w:r>
          </w:p>
        </w:tc>
        <w:tc>
          <w:tcPr>
            <w:tcW w:w="760" w:type="dxa"/>
            <w:tcBorders>
              <w:top w:val="nil"/>
              <w:left w:val="nil"/>
              <w:bottom w:val="single" w:sz="4" w:space="0" w:color="auto"/>
              <w:right w:val="single" w:sz="4" w:space="0" w:color="auto"/>
            </w:tcBorders>
            <w:shd w:val="clear" w:color="auto" w:fill="auto"/>
            <w:noWrap/>
            <w:vAlign w:val="center"/>
            <w:hideMark/>
          </w:tcPr>
          <w:p w14:paraId="2517701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F348D42"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6E1BE175"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C69FA29"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58CC13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DCEBC3"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K04</w:t>
            </w:r>
          </w:p>
        </w:tc>
        <w:tc>
          <w:tcPr>
            <w:tcW w:w="2047" w:type="dxa"/>
            <w:tcBorders>
              <w:top w:val="nil"/>
              <w:left w:val="nil"/>
              <w:bottom w:val="single" w:sz="4" w:space="0" w:color="auto"/>
              <w:right w:val="single" w:sz="4" w:space="0" w:color="auto"/>
            </w:tcBorders>
            <w:shd w:val="clear" w:color="auto" w:fill="auto"/>
            <w:vAlign w:val="center"/>
            <w:hideMark/>
          </w:tcPr>
          <w:p w14:paraId="2D4D8C0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sheetNo</w:t>
            </w:r>
          </w:p>
        </w:tc>
        <w:tc>
          <w:tcPr>
            <w:tcW w:w="2221" w:type="dxa"/>
            <w:tcBorders>
              <w:top w:val="nil"/>
              <w:left w:val="nil"/>
              <w:bottom w:val="single" w:sz="4" w:space="0" w:color="auto"/>
              <w:right w:val="single" w:sz="4" w:space="0" w:color="auto"/>
            </w:tcBorders>
            <w:shd w:val="clear" w:color="auto" w:fill="auto"/>
            <w:noWrap/>
            <w:vAlign w:val="center"/>
            <w:hideMark/>
          </w:tcPr>
          <w:p w14:paraId="1302C45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单据编号</w:t>
            </w:r>
          </w:p>
        </w:tc>
        <w:tc>
          <w:tcPr>
            <w:tcW w:w="760" w:type="dxa"/>
            <w:tcBorders>
              <w:top w:val="nil"/>
              <w:left w:val="nil"/>
              <w:bottom w:val="single" w:sz="4" w:space="0" w:color="auto"/>
              <w:right w:val="single" w:sz="4" w:space="0" w:color="auto"/>
            </w:tcBorders>
            <w:shd w:val="clear" w:color="auto" w:fill="auto"/>
            <w:noWrap/>
            <w:vAlign w:val="center"/>
            <w:hideMark/>
          </w:tcPr>
          <w:p w14:paraId="6C33DE0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1CD8AB60"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3F3341A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140397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8AEB89A"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ECF79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47" w:type="dxa"/>
            <w:tcBorders>
              <w:top w:val="nil"/>
              <w:left w:val="nil"/>
              <w:bottom w:val="single" w:sz="4" w:space="0" w:color="auto"/>
              <w:right w:val="single" w:sz="4" w:space="0" w:color="auto"/>
            </w:tcBorders>
            <w:shd w:val="clear" w:color="auto" w:fill="auto"/>
            <w:noWrap/>
            <w:vAlign w:val="center"/>
            <w:hideMark/>
          </w:tcPr>
          <w:p w14:paraId="5AE40BB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clientID</w:t>
            </w:r>
          </w:p>
        </w:tc>
        <w:tc>
          <w:tcPr>
            <w:tcW w:w="2221" w:type="dxa"/>
            <w:tcBorders>
              <w:top w:val="nil"/>
              <w:left w:val="nil"/>
              <w:bottom w:val="single" w:sz="4" w:space="0" w:color="auto"/>
              <w:right w:val="single" w:sz="4" w:space="0" w:color="auto"/>
            </w:tcBorders>
            <w:shd w:val="clear" w:color="auto" w:fill="auto"/>
            <w:noWrap/>
            <w:vAlign w:val="center"/>
            <w:hideMark/>
          </w:tcPr>
          <w:p w14:paraId="79A14DF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C39775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3A51B42"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701358B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rsidDel="005968A7" w14:paraId="2758BD51" w14:textId="0A9EF635" w:rsidTr="00AB21EC">
        <w:trPr>
          <w:trHeight w:val="270"/>
          <w:del w:id="606" w:author="管荦" w:date="2016-09-29T10:32:00Z"/>
        </w:trPr>
        <w:tc>
          <w:tcPr>
            <w:tcW w:w="798" w:type="dxa"/>
            <w:tcBorders>
              <w:top w:val="nil"/>
              <w:left w:val="single" w:sz="4" w:space="0" w:color="auto"/>
              <w:bottom w:val="single" w:sz="4" w:space="0" w:color="auto"/>
              <w:right w:val="single" w:sz="4" w:space="0" w:color="auto"/>
            </w:tcBorders>
            <w:vAlign w:val="center"/>
          </w:tcPr>
          <w:p w14:paraId="07E9F00A" w14:textId="1814B9E3" w:rsidR="00F6548B" w:rsidRPr="00316455" w:rsidDel="005968A7" w:rsidRDefault="00F6548B" w:rsidP="00AE496A">
            <w:pPr>
              <w:widowControl/>
              <w:spacing w:line="240" w:lineRule="auto"/>
              <w:ind w:firstLineChars="0" w:firstLine="0"/>
              <w:rPr>
                <w:del w:id="607" w:author="管荦" w:date="2016-09-29T10:32:00Z"/>
                <w:rFonts w:ascii="宋体" w:eastAsia="宋体" w:hAnsi="宋体" w:cs="宋体"/>
                <w:color w:val="000000"/>
                <w:kern w:val="0"/>
                <w:sz w:val="20"/>
                <w:szCs w:val="20"/>
              </w:rPr>
            </w:pPr>
            <w:del w:id="608" w:author="管荦" w:date="2016-07-25T09:04:00Z">
              <w:r w:rsidDel="00AB21EC">
                <w:rPr>
                  <w:rFonts w:ascii="宋体" w:eastAsia="宋体" w:hAnsi="宋体" w:cs="宋体" w:hint="eastAsia"/>
                  <w:color w:val="000000"/>
                  <w:kern w:val="0"/>
                  <w:sz w:val="20"/>
                  <w:szCs w:val="20"/>
                </w:rPr>
                <w:delText>→</w:delText>
              </w:r>
            </w:del>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4AA66A2" w14:textId="6E2BE9B8" w:rsidR="00F6548B" w:rsidRPr="009A0AC4" w:rsidDel="005968A7" w:rsidRDefault="00F6548B" w:rsidP="00AE496A">
            <w:pPr>
              <w:widowControl/>
              <w:spacing w:line="240" w:lineRule="auto"/>
              <w:ind w:firstLineChars="0" w:firstLine="0"/>
              <w:rPr>
                <w:del w:id="609" w:author="管荦" w:date="2016-09-29T10:32:00Z"/>
                <w:rFonts w:ascii="宋体" w:eastAsia="宋体" w:hAnsi="宋体" w:cs="宋体"/>
                <w:color w:val="000000"/>
                <w:kern w:val="0"/>
                <w:sz w:val="20"/>
                <w:szCs w:val="20"/>
              </w:rPr>
            </w:pPr>
            <w:del w:id="610" w:author="管荦" w:date="2016-07-25T09:04:00Z">
              <w:r w:rsidRPr="009A0AC4" w:rsidDel="00AB21EC">
                <w:rPr>
                  <w:rFonts w:ascii="宋体" w:eastAsia="宋体" w:hAnsi="宋体" w:cs="宋体" w:hint="eastAsia"/>
                  <w:color w:val="000000"/>
                  <w:kern w:val="0"/>
                  <w:sz w:val="20"/>
                  <w:szCs w:val="20"/>
                </w:rPr>
                <w:delText>A01</w:delText>
              </w:r>
            </w:del>
          </w:p>
        </w:tc>
        <w:tc>
          <w:tcPr>
            <w:tcW w:w="2047" w:type="dxa"/>
            <w:tcBorders>
              <w:top w:val="nil"/>
              <w:left w:val="nil"/>
              <w:bottom w:val="single" w:sz="4" w:space="0" w:color="auto"/>
              <w:right w:val="single" w:sz="4" w:space="0" w:color="auto"/>
            </w:tcBorders>
            <w:shd w:val="clear" w:color="auto" w:fill="auto"/>
            <w:noWrap/>
            <w:vAlign w:val="center"/>
          </w:tcPr>
          <w:p w14:paraId="083014C5" w14:textId="25B21C49" w:rsidR="00F6548B" w:rsidRPr="009A0AC4" w:rsidDel="005968A7" w:rsidRDefault="00F6548B" w:rsidP="00AE496A">
            <w:pPr>
              <w:widowControl/>
              <w:spacing w:line="240" w:lineRule="auto"/>
              <w:ind w:firstLineChars="0" w:firstLine="0"/>
              <w:rPr>
                <w:del w:id="611" w:author="管荦" w:date="2016-09-29T10:32:00Z"/>
                <w:rFonts w:ascii="宋体" w:eastAsia="宋体" w:hAnsi="宋体" w:cs="宋体"/>
                <w:color w:val="000000"/>
                <w:kern w:val="0"/>
                <w:sz w:val="20"/>
                <w:szCs w:val="20"/>
              </w:rPr>
            </w:pPr>
            <w:del w:id="612" w:author="管荦" w:date="2016-07-25T09:04:00Z">
              <w:r w:rsidRPr="009A0AC4" w:rsidDel="00AB21EC">
                <w:rPr>
                  <w:rFonts w:ascii="宋体" w:eastAsia="宋体" w:hAnsi="宋体" w:cs="宋体" w:hint="eastAsia"/>
                  <w:color w:val="000000"/>
                  <w:kern w:val="0"/>
                  <w:sz w:val="20"/>
                  <w:szCs w:val="20"/>
                </w:rPr>
                <w:delText>accountType</w:delText>
              </w:r>
            </w:del>
          </w:p>
        </w:tc>
        <w:tc>
          <w:tcPr>
            <w:tcW w:w="2221" w:type="dxa"/>
            <w:tcBorders>
              <w:top w:val="nil"/>
              <w:left w:val="nil"/>
              <w:bottom w:val="single" w:sz="4" w:space="0" w:color="auto"/>
              <w:right w:val="single" w:sz="4" w:space="0" w:color="auto"/>
            </w:tcBorders>
            <w:shd w:val="clear" w:color="auto" w:fill="auto"/>
            <w:noWrap/>
            <w:vAlign w:val="center"/>
          </w:tcPr>
          <w:p w14:paraId="37997AB8" w14:textId="3CF3F60F" w:rsidR="00F6548B" w:rsidRPr="009A0AC4" w:rsidDel="005968A7" w:rsidRDefault="00F6548B" w:rsidP="00AE496A">
            <w:pPr>
              <w:widowControl/>
              <w:spacing w:line="240" w:lineRule="auto"/>
              <w:ind w:firstLineChars="0" w:firstLine="0"/>
              <w:rPr>
                <w:del w:id="613" w:author="管荦" w:date="2016-09-29T10:32:00Z"/>
                <w:rFonts w:ascii="宋体" w:eastAsia="宋体" w:hAnsi="宋体" w:cs="宋体"/>
                <w:color w:val="000000"/>
                <w:kern w:val="0"/>
                <w:sz w:val="20"/>
                <w:szCs w:val="20"/>
              </w:rPr>
            </w:pPr>
            <w:del w:id="614" w:author="管荦" w:date="2016-07-25T09:04:00Z">
              <w:r w:rsidRPr="009A0AC4" w:rsidDel="00AB21EC">
                <w:rPr>
                  <w:rFonts w:ascii="宋体" w:eastAsia="宋体" w:hAnsi="宋体" w:cs="宋体" w:hint="eastAsia"/>
                  <w:color w:val="000000"/>
                  <w:kern w:val="0"/>
                  <w:sz w:val="20"/>
                  <w:szCs w:val="20"/>
                </w:rPr>
                <w:delText>账户类型</w:delText>
              </w:r>
            </w:del>
          </w:p>
        </w:tc>
        <w:tc>
          <w:tcPr>
            <w:tcW w:w="760" w:type="dxa"/>
            <w:tcBorders>
              <w:top w:val="nil"/>
              <w:left w:val="nil"/>
              <w:bottom w:val="single" w:sz="4" w:space="0" w:color="auto"/>
              <w:right w:val="single" w:sz="4" w:space="0" w:color="auto"/>
            </w:tcBorders>
            <w:shd w:val="clear" w:color="auto" w:fill="auto"/>
            <w:noWrap/>
            <w:vAlign w:val="center"/>
          </w:tcPr>
          <w:p w14:paraId="1605C4AE" w14:textId="7633799C" w:rsidR="00F6548B" w:rsidRPr="009A0AC4" w:rsidDel="005968A7" w:rsidRDefault="00F6548B" w:rsidP="00AE496A">
            <w:pPr>
              <w:widowControl/>
              <w:spacing w:line="240" w:lineRule="auto"/>
              <w:ind w:firstLineChars="0" w:firstLine="0"/>
              <w:rPr>
                <w:del w:id="615" w:author="管荦" w:date="2016-09-29T10:32:00Z"/>
                <w:rFonts w:ascii="宋体" w:eastAsia="宋体" w:hAnsi="宋体" w:cs="宋体"/>
                <w:color w:val="000000"/>
                <w:kern w:val="0"/>
                <w:sz w:val="20"/>
                <w:szCs w:val="20"/>
              </w:rPr>
            </w:pPr>
            <w:del w:id="616" w:author="管荦" w:date="2016-07-25T09:04:00Z">
              <w:r w:rsidRPr="009A0AC4" w:rsidDel="00AB21EC">
                <w:rPr>
                  <w:rFonts w:ascii="宋体" w:eastAsia="宋体" w:hAnsi="宋体" w:cs="宋体" w:hint="eastAsia"/>
                  <w:color w:val="000000"/>
                  <w:kern w:val="0"/>
                  <w:sz w:val="20"/>
                  <w:szCs w:val="20"/>
                </w:rPr>
                <w:delText>-</w:delText>
              </w:r>
            </w:del>
          </w:p>
        </w:tc>
        <w:tc>
          <w:tcPr>
            <w:tcW w:w="710" w:type="dxa"/>
            <w:tcBorders>
              <w:top w:val="nil"/>
              <w:left w:val="nil"/>
              <w:bottom w:val="single" w:sz="4" w:space="0" w:color="auto"/>
              <w:right w:val="single" w:sz="4" w:space="0" w:color="auto"/>
            </w:tcBorders>
            <w:shd w:val="clear" w:color="auto" w:fill="auto"/>
            <w:vAlign w:val="center"/>
          </w:tcPr>
          <w:p w14:paraId="765706E6" w14:textId="2FCD3F8C" w:rsidR="00F6548B" w:rsidRPr="00D84A76" w:rsidDel="005968A7" w:rsidRDefault="00F6548B" w:rsidP="00AE496A">
            <w:pPr>
              <w:widowControl/>
              <w:spacing w:line="240" w:lineRule="auto"/>
              <w:ind w:firstLineChars="0" w:firstLine="0"/>
              <w:rPr>
                <w:del w:id="617" w:author="管荦" w:date="2016-09-29T10:32:00Z"/>
                <w:rFonts w:ascii="宋体" w:eastAsia="宋体" w:hAnsi="宋体" w:cs="宋体"/>
                <w:color w:val="000000"/>
                <w:kern w:val="0"/>
                <w:sz w:val="20"/>
                <w:szCs w:val="20"/>
              </w:rPr>
            </w:pPr>
            <w:del w:id="618" w:author="管荦" w:date="2016-07-25T09:04:00Z">
              <w:r w:rsidDel="00AB21EC">
                <w:rPr>
                  <w:rFonts w:ascii="宋体" w:eastAsia="宋体" w:hAnsi="宋体" w:cs="宋体" w:hint="eastAsia"/>
                  <w:color w:val="000000"/>
                  <w:kern w:val="0"/>
                  <w:sz w:val="20"/>
                  <w:szCs w:val="20"/>
                </w:rPr>
                <w:delText>C</w:delText>
              </w:r>
            </w:del>
          </w:p>
        </w:tc>
        <w:tc>
          <w:tcPr>
            <w:tcW w:w="2499" w:type="dxa"/>
            <w:tcBorders>
              <w:top w:val="nil"/>
              <w:left w:val="nil"/>
              <w:bottom w:val="single" w:sz="4" w:space="0" w:color="auto"/>
              <w:right w:val="single" w:sz="4" w:space="0" w:color="auto"/>
            </w:tcBorders>
            <w:shd w:val="clear" w:color="auto" w:fill="auto"/>
            <w:noWrap/>
            <w:vAlign w:val="center"/>
          </w:tcPr>
          <w:p w14:paraId="03B08E89" w14:textId="700BAAA9" w:rsidR="00F6548B" w:rsidRPr="00D84A76" w:rsidDel="005968A7" w:rsidRDefault="00F6548B" w:rsidP="00AE496A">
            <w:pPr>
              <w:widowControl/>
              <w:spacing w:line="240" w:lineRule="auto"/>
              <w:ind w:firstLineChars="0" w:firstLine="0"/>
              <w:rPr>
                <w:del w:id="619" w:author="管荦" w:date="2016-09-29T10:32:00Z"/>
                <w:rFonts w:ascii="宋体" w:eastAsia="宋体" w:hAnsi="宋体" w:cs="宋体"/>
                <w:color w:val="000000"/>
                <w:kern w:val="0"/>
                <w:sz w:val="20"/>
                <w:szCs w:val="20"/>
              </w:rPr>
            </w:pPr>
            <w:del w:id="620" w:author="管荦" w:date="2016-07-25T09:04:00Z">
              <w:r w:rsidDel="00AB21EC">
                <w:rPr>
                  <w:rFonts w:ascii="宋体" w:eastAsia="宋体" w:hAnsi="宋体" w:cs="宋体" w:hint="eastAsia"/>
                  <w:color w:val="000000"/>
                  <w:kern w:val="0"/>
                  <w:sz w:val="20"/>
                  <w:szCs w:val="20"/>
                </w:rPr>
                <w:delText>查询结果不为空时必填</w:delText>
              </w:r>
            </w:del>
          </w:p>
        </w:tc>
      </w:tr>
      <w:tr w:rsidR="00F6548B" w:rsidRPr="009A0AC4" w14:paraId="30202608"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126391F6"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E3536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K01</w:t>
            </w:r>
          </w:p>
        </w:tc>
        <w:tc>
          <w:tcPr>
            <w:tcW w:w="2047" w:type="dxa"/>
            <w:tcBorders>
              <w:top w:val="nil"/>
              <w:left w:val="nil"/>
              <w:bottom w:val="single" w:sz="4" w:space="0" w:color="auto"/>
              <w:right w:val="single" w:sz="4" w:space="0" w:color="auto"/>
            </w:tcBorders>
            <w:shd w:val="clear" w:color="auto" w:fill="auto"/>
            <w:noWrap/>
            <w:vAlign w:val="center"/>
            <w:hideMark/>
          </w:tcPr>
          <w:p w14:paraId="7C0433E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storageTransType</w:t>
            </w:r>
          </w:p>
        </w:tc>
        <w:tc>
          <w:tcPr>
            <w:tcW w:w="2221" w:type="dxa"/>
            <w:tcBorders>
              <w:top w:val="nil"/>
              <w:left w:val="nil"/>
              <w:bottom w:val="single" w:sz="4" w:space="0" w:color="auto"/>
              <w:right w:val="single" w:sz="4" w:space="0" w:color="auto"/>
            </w:tcBorders>
            <w:shd w:val="clear" w:color="auto" w:fill="auto"/>
            <w:noWrap/>
            <w:vAlign w:val="center"/>
            <w:hideMark/>
          </w:tcPr>
          <w:p w14:paraId="4847B3FA"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库存变化</w:t>
            </w:r>
            <w:r w:rsidR="00F6548B" w:rsidRPr="009A0AC4">
              <w:rPr>
                <w:rFonts w:ascii="宋体" w:eastAsia="宋体" w:hAnsi="宋体" w:cs="宋体" w:hint="eastAsia"/>
                <w:color w:val="000000"/>
                <w:kern w:val="0"/>
                <w:sz w:val="20"/>
                <w:szCs w:val="20"/>
              </w:rPr>
              <w:t>类型</w:t>
            </w:r>
          </w:p>
        </w:tc>
        <w:tc>
          <w:tcPr>
            <w:tcW w:w="760" w:type="dxa"/>
            <w:tcBorders>
              <w:top w:val="nil"/>
              <w:left w:val="nil"/>
              <w:bottom w:val="single" w:sz="4" w:space="0" w:color="auto"/>
              <w:right w:val="single" w:sz="4" w:space="0" w:color="auto"/>
            </w:tcBorders>
            <w:shd w:val="clear" w:color="auto" w:fill="auto"/>
            <w:noWrap/>
            <w:vAlign w:val="center"/>
            <w:hideMark/>
          </w:tcPr>
          <w:p w14:paraId="01D06B4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3B0DE2F"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234884E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F4AC6D6"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5C5FC1A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94AE6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V00</w:t>
            </w:r>
          </w:p>
        </w:tc>
        <w:tc>
          <w:tcPr>
            <w:tcW w:w="2047" w:type="dxa"/>
            <w:tcBorders>
              <w:top w:val="nil"/>
              <w:left w:val="nil"/>
              <w:bottom w:val="single" w:sz="4" w:space="0" w:color="auto"/>
              <w:right w:val="single" w:sz="4" w:space="0" w:color="auto"/>
            </w:tcBorders>
            <w:shd w:val="clear" w:color="auto" w:fill="auto"/>
            <w:vAlign w:val="center"/>
            <w:hideMark/>
          </w:tcPr>
          <w:p w14:paraId="42F2BE7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varietyID</w:t>
            </w:r>
          </w:p>
        </w:tc>
        <w:tc>
          <w:tcPr>
            <w:tcW w:w="2221" w:type="dxa"/>
            <w:tcBorders>
              <w:top w:val="nil"/>
              <w:left w:val="nil"/>
              <w:bottom w:val="single" w:sz="4" w:space="0" w:color="auto"/>
              <w:right w:val="single" w:sz="4" w:space="0" w:color="auto"/>
            </w:tcBorders>
            <w:shd w:val="clear" w:color="auto" w:fill="auto"/>
            <w:noWrap/>
            <w:vAlign w:val="center"/>
            <w:hideMark/>
          </w:tcPr>
          <w:p w14:paraId="7581C56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0E7EE90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5BE2E2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5BFE2127"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18C3F88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2BAC846"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A1F8A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W00</w:t>
            </w:r>
          </w:p>
        </w:tc>
        <w:tc>
          <w:tcPr>
            <w:tcW w:w="2047" w:type="dxa"/>
            <w:tcBorders>
              <w:top w:val="nil"/>
              <w:left w:val="nil"/>
              <w:bottom w:val="single" w:sz="4" w:space="0" w:color="auto"/>
              <w:right w:val="single" w:sz="4" w:space="0" w:color="auto"/>
            </w:tcBorders>
            <w:shd w:val="clear" w:color="auto" w:fill="auto"/>
            <w:vAlign w:val="center"/>
            <w:hideMark/>
          </w:tcPr>
          <w:p w14:paraId="5ACDD71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warehouseID</w:t>
            </w:r>
          </w:p>
        </w:tc>
        <w:tc>
          <w:tcPr>
            <w:tcW w:w="2221" w:type="dxa"/>
            <w:tcBorders>
              <w:top w:val="nil"/>
              <w:left w:val="nil"/>
              <w:bottom w:val="single" w:sz="4" w:space="0" w:color="auto"/>
              <w:right w:val="single" w:sz="4" w:space="0" w:color="auto"/>
            </w:tcBorders>
            <w:shd w:val="clear" w:color="auto" w:fill="auto"/>
            <w:noWrap/>
            <w:vAlign w:val="center"/>
            <w:hideMark/>
          </w:tcPr>
          <w:p w14:paraId="25C284A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hideMark/>
          </w:tcPr>
          <w:p w14:paraId="32688E1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7020708E"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278AF41E"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77BBE64"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122B793"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E95C6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T52</w:t>
            </w:r>
          </w:p>
        </w:tc>
        <w:tc>
          <w:tcPr>
            <w:tcW w:w="2047" w:type="dxa"/>
            <w:tcBorders>
              <w:top w:val="nil"/>
              <w:left w:val="nil"/>
              <w:bottom w:val="single" w:sz="4" w:space="0" w:color="auto"/>
              <w:right w:val="single" w:sz="4" w:space="0" w:color="auto"/>
            </w:tcBorders>
            <w:shd w:val="clear" w:color="auto" w:fill="auto"/>
            <w:noWrap/>
            <w:vAlign w:val="center"/>
            <w:hideMark/>
          </w:tcPr>
          <w:p w14:paraId="628A47E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stdWeight</w:t>
            </w:r>
          </w:p>
        </w:tc>
        <w:tc>
          <w:tcPr>
            <w:tcW w:w="2221" w:type="dxa"/>
            <w:tcBorders>
              <w:top w:val="nil"/>
              <w:left w:val="nil"/>
              <w:bottom w:val="single" w:sz="4" w:space="0" w:color="auto"/>
              <w:right w:val="single" w:sz="4" w:space="0" w:color="auto"/>
            </w:tcBorders>
            <w:shd w:val="clear" w:color="auto" w:fill="auto"/>
            <w:noWrap/>
            <w:vAlign w:val="center"/>
            <w:hideMark/>
          </w:tcPr>
          <w:p w14:paraId="6DF6935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发生标准重量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277F193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51F73E3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151A27F6"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BCB8C43"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5143DABE"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2B91C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T50</w:t>
            </w:r>
          </w:p>
        </w:tc>
        <w:tc>
          <w:tcPr>
            <w:tcW w:w="2047" w:type="dxa"/>
            <w:tcBorders>
              <w:top w:val="nil"/>
              <w:left w:val="nil"/>
              <w:bottom w:val="single" w:sz="4" w:space="0" w:color="auto"/>
              <w:right w:val="single" w:sz="4" w:space="0" w:color="auto"/>
            </w:tcBorders>
            <w:shd w:val="clear" w:color="auto" w:fill="auto"/>
            <w:vAlign w:val="center"/>
            <w:hideMark/>
          </w:tcPr>
          <w:p w14:paraId="29834DB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actualWeight</w:t>
            </w:r>
          </w:p>
        </w:tc>
        <w:tc>
          <w:tcPr>
            <w:tcW w:w="2221" w:type="dxa"/>
            <w:tcBorders>
              <w:top w:val="nil"/>
              <w:left w:val="nil"/>
              <w:bottom w:val="single" w:sz="4" w:space="0" w:color="auto"/>
              <w:right w:val="single" w:sz="4" w:space="0" w:color="auto"/>
            </w:tcBorders>
            <w:shd w:val="clear" w:color="auto" w:fill="auto"/>
            <w:noWrap/>
            <w:vAlign w:val="center"/>
            <w:hideMark/>
          </w:tcPr>
          <w:p w14:paraId="2D492C9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6B405EC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1F816598"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42233596"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0B7C959"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2AD0DF33"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0F80D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S16</w:t>
            </w:r>
          </w:p>
        </w:tc>
        <w:tc>
          <w:tcPr>
            <w:tcW w:w="2047" w:type="dxa"/>
            <w:tcBorders>
              <w:top w:val="nil"/>
              <w:left w:val="nil"/>
              <w:bottom w:val="single" w:sz="4" w:space="0" w:color="auto"/>
              <w:right w:val="single" w:sz="4" w:space="0" w:color="auto"/>
            </w:tcBorders>
            <w:shd w:val="clear" w:color="auto" w:fill="auto"/>
            <w:noWrap/>
            <w:vAlign w:val="center"/>
            <w:hideMark/>
          </w:tcPr>
          <w:p w14:paraId="2FCEA5B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sumStore</w:t>
            </w:r>
          </w:p>
        </w:tc>
        <w:tc>
          <w:tcPr>
            <w:tcW w:w="2221" w:type="dxa"/>
            <w:tcBorders>
              <w:top w:val="nil"/>
              <w:left w:val="nil"/>
              <w:bottom w:val="single" w:sz="4" w:space="0" w:color="auto"/>
              <w:right w:val="single" w:sz="4" w:space="0" w:color="auto"/>
            </w:tcBorders>
            <w:shd w:val="clear" w:color="auto" w:fill="auto"/>
            <w:noWrap/>
            <w:vAlign w:val="center"/>
            <w:hideMark/>
          </w:tcPr>
          <w:p w14:paraId="25B8A07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库存余量</w:t>
            </w:r>
          </w:p>
        </w:tc>
        <w:tc>
          <w:tcPr>
            <w:tcW w:w="760" w:type="dxa"/>
            <w:tcBorders>
              <w:top w:val="nil"/>
              <w:left w:val="nil"/>
              <w:bottom w:val="single" w:sz="4" w:space="0" w:color="auto"/>
              <w:right w:val="single" w:sz="4" w:space="0" w:color="auto"/>
            </w:tcBorders>
            <w:shd w:val="clear" w:color="auto" w:fill="auto"/>
            <w:noWrap/>
            <w:vAlign w:val="center"/>
            <w:hideMark/>
          </w:tcPr>
          <w:p w14:paraId="36F0010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063DAD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01CFECB0"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75BC2887"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5B411A8"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163EF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T16</w:t>
            </w:r>
          </w:p>
        </w:tc>
        <w:tc>
          <w:tcPr>
            <w:tcW w:w="2047" w:type="dxa"/>
            <w:tcBorders>
              <w:top w:val="nil"/>
              <w:left w:val="nil"/>
              <w:bottom w:val="single" w:sz="4" w:space="0" w:color="auto"/>
              <w:right w:val="single" w:sz="4" w:space="0" w:color="auto"/>
            </w:tcBorders>
            <w:shd w:val="clear" w:color="auto" w:fill="auto"/>
            <w:vAlign w:val="center"/>
            <w:hideMark/>
          </w:tcPr>
          <w:p w14:paraId="787A308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transDate</w:t>
            </w:r>
          </w:p>
        </w:tc>
        <w:tc>
          <w:tcPr>
            <w:tcW w:w="2221" w:type="dxa"/>
            <w:tcBorders>
              <w:top w:val="nil"/>
              <w:left w:val="nil"/>
              <w:bottom w:val="single" w:sz="4" w:space="0" w:color="auto"/>
              <w:right w:val="single" w:sz="4" w:space="0" w:color="auto"/>
            </w:tcBorders>
            <w:shd w:val="clear" w:color="auto" w:fill="auto"/>
            <w:noWrap/>
            <w:vAlign w:val="center"/>
            <w:hideMark/>
          </w:tcPr>
          <w:p w14:paraId="02A521C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实际发生日期</w:t>
            </w:r>
          </w:p>
        </w:tc>
        <w:tc>
          <w:tcPr>
            <w:tcW w:w="760" w:type="dxa"/>
            <w:tcBorders>
              <w:top w:val="nil"/>
              <w:left w:val="nil"/>
              <w:bottom w:val="single" w:sz="4" w:space="0" w:color="auto"/>
              <w:right w:val="single" w:sz="4" w:space="0" w:color="auto"/>
            </w:tcBorders>
            <w:shd w:val="clear" w:color="auto" w:fill="auto"/>
            <w:noWrap/>
            <w:vAlign w:val="center"/>
            <w:hideMark/>
          </w:tcPr>
          <w:p w14:paraId="140DD50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71B2C33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71F8ED7F"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EB99DAE"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E6BCBF0"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7B8AA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T17</w:t>
            </w:r>
          </w:p>
        </w:tc>
        <w:tc>
          <w:tcPr>
            <w:tcW w:w="2047" w:type="dxa"/>
            <w:tcBorders>
              <w:top w:val="nil"/>
              <w:left w:val="nil"/>
              <w:bottom w:val="single" w:sz="4" w:space="0" w:color="auto"/>
              <w:right w:val="single" w:sz="4" w:space="0" w:color="auto"/>
            </w:tcBorders>
            <w:shd w:val="clear" w:color="auto" w:fill="auto"/>
            <w:vAlign w:val="center"/>
            <w:hideMark/>
          </w:tcPr>
          <w:p w14:paraId="5682378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transTime</w:t>
            </w:r>
          </w:p>
        </w:tc>
        <w:tc>
          <w:tcPr>
            <w:tcW w:w="2221" w:type="dxa"/>
            <w:tcBorders>
              <w:top w:val="nil"/>
              <w:left w:val="nil"/>
              <w:bottom w:val="single" w:sz="4" w:space="0" w:color="auto"/>
              <w:right w:val="single" w:sz="4" w:space="0" w:color="auto"/>
            </w:tcBorders>
            <w:shd w:val="clear" w:color="auto" w:fill="auto"/>
            <w:noWrap/>
            <w:vAlign w:val="center"/>
            <w:hideMark/>
          </w:tcPr>
          <w:p w14:paraId="5C9905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实际发生时间</w:t>
            </w:r>
          </w:p>
        </w:tc>
        <w:tc>
          <w:tcPr>
            <w:tcW w:w="760" w:type="dxa"/>
            <w:tcBorders>
              <w:top w:val="nil"/>
              <w:left w:val="nil"/>
              <w:bottom w:val="single" w:sz="4" w:space="0" w:color="auto"/>
              <w:right w:val="single" w:sz="4" w:space="0" w:color="auto"/>
            </w:tcBorders>
            <w:shd w:val="clear" w:color="auto" w:fill="auto"/>
            <w:noWrap/>
            <w:vAlign w:val="center"/>
            <w:hideMark/>
          </w:tcPr>
          <w:p w14:paraId="756AF52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234B22D9"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14849E4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D03E334"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1E2EE6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E0EF9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X39</w:t>
            </w:r>
          </w:p>
        </w:tc>
        <w:tc>
          <w:tcPr>
            <w:tcW w:w="2047" w:type="dxa"/>
            <w:tcBorders>
              <w:top w:val="nil"/>
              <w:left w:val="nil"/>
              <w:bottom w:val="single" w:sz="4" w:space="0" w:color="auto"/>
              <w:right w:val="single" w:sz="4" w:space="0" w:color="auto"/>
            </w:tcBorders>
            <w:shd w:val="clear" w:color="auto" w:fill="auto"/>
            <w:vAlign w:val="center"/>
            <w:hideMark/>
          </w:tcPr>
          <w:p w14:paraId="3554253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RspCode</w:t>
            </w:r>
          </w:p>
        </w:tc>
        <w:tc>
          <w:tcPr>
            <w:tcW w:w="2221" w:type="dxa"/>
            <w:tcBorders>
              <w:top w:val="nil"/>
              <w:left w:val="nil"/>
              <w:bottom w:val="single" w:sz="4" w:space="0" w:color="auto"/>
              <w:right w:val="single" w:sz="4" w:space="0" w:color="auto"/>
            </w:tcBorders>
            <w:shd w:val="clear" w:color="auto" w:fill="auto"/>
            <w:noWrap/>
            <w:vAlign w:val="center"/>
            <w:hideMark/>
          </w:tcPr>
          <w:p w14:paraId="78253D2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7A89AA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2A42A2A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5966EFA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433E2620"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9303B6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648FE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X40</w:t>
            </w:r>
          </w:p>
        </w:tc>
        <w:tc>
          <w:tcPr>
            <w:tcW w:w="2047" w:type="dxa"/>
            <w:tcBorders>
              <w:top w:val="nil"/>
              <w:left w:val="nil"/>
              <w:bottom w:val="single" w:sz="4" w:space="0" w:color="auto"/>
              <w:right w:val="single" w:sz="4" w:space="0" w:color="auto"/>
            </w:tcBorders>
            <w:shd w:val="clear" w:color="auto" w:fill="auto"/>
            <w:vAlign w:val="center"/>
            <w:hideMark/>
          </w:tcPr>
          <w:p w14:paraId="0EF1598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RspMsg</w:t>
            </w:r>
          </w:p>
        </w:tc>
        <w:tc>
          <w:tcPr>
            <w:tcW w:w="2221" w:type="dxa"/>
            <w:tcBorders>
              <w:top w:val="nil"/>
              <w:left w:val="nil"/>
              <w:bottom w:val="single" w:sz="4" w:space="0" w:color="auto"/>
              <w:right w:val="single" w:sz="4" w:space="0" w:color="auto"/>
            </w:tcBorders>
            <w:shd w:val="clear" w:color="auto" w:fill="auto"/>
            <w:noWrap/>
            <w:vAlign w:val="center"/>
            <w:hideMark/>
          </w:tcPr>
          <w:p w14:paraId="5C0443E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AAD765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5BA1D2C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6A1F063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bl>
    <w:p w14:paraId="424971AA" w14:textId="77777777" w:rsidR="00F6548B" w:rsidRDefault="00F6548B" w:rsidP="00F6548B">
      <w:pPr>
        <w:ind w:firstLine="480"/>
      </w:pPr>
    </w:p>
    <w:p w14:paraId="169A7102" w14:textId="77777777" w:rsidR="00F6548B" w:rsidRDefault="00F6548B" w:rsidP="00F6548B">
      <w:pPr>
        <w:pStyle w:val="4"/>
        <w:numPr>
          <w:ilvl w:val="3"/>
          <w:numId w:val="4"/>
        </w:numPr>
        <w:ind w:left="0" w:firstLineChars="0" w:firstLine="0"/>
      </w:pPr>
      <w:r w:rsidRPr="0096390C">
        <w:rPr>
          <w:rFonts w:hint="eastAsia"/>
        </w:rPr>
        <w:t>申报状态变化流水</w:t>
      </w:r>
      <w:r w:rsidR="004517D0" w:rsidRPr="0096390C">
        <w:rPr>
          <w:rFonts w:hint="eastAsia"/>
        </w:rPr>
        <w:t>查询</w:t>
      </w:r>
      <w:r w:rsidRPr="0096390C">
        <w:rPr>
          <w:rFonts w:hint="eastAsia"/>
        </w:rPr>
        <w:t>请求及应答</w:t>
      </w:r>
    </w:p>
    <w:p w14:paraId="3DEE22EF" w14:textId="77777777" w:rsidR="00F6548B" w:rsidRDefault="00F6548B" w:rsidP="00F6548B">
      <w:pPr>
        <w:ind w:firstLine="482"/>
      </w:pPr>
      <w:r w:rsidRPr="0089519E">
        <w:rPr>
          <w:rFonts w:hint="eastAsia"/>
          <w:b/>
        </w:rPr>
        <w:t>功能</w:t>
      </w:r>
      <w:r>
        <w:rPr>
          <w:rFonts w:hint="eastAsia"/>
        </w:rPr>
        <w:t>：申报状态变化流水查询指令用于会员二级系统查询</w:t>
      </w:r>
      <w:r w:rsidR="00615986">
        <w:rPr>
          <w:rFonts w:hint="eastAsia"/>
        </w:rPr>
        <w:t>该会员席位</w:t>
      </w:r>
      <w:r>
        <w:rPr>
          <w:rFonts w:hint="eastAsia"/>
        </w:rPr>
        <w:t>在当前交易日其所有客户的提货、质押、租借</w:t>
      </w:r>
      <w:r w:rsidR="0050553F">
        <w:rPr>
          <w:rFonts w:hint="eastAsia"/>
        </w:rPr>
        <w:t>、库存互换相关</w:t>
      </w:r>
      <w:r>
        <w:rPr>
          <w:rFonts w:hint="eastAsia"/>
        </w:rPr>
        <w:t>申报发生的状态变化，支持查询多条申报状态变化流水信息。</w:t>
      </w:r>
    </w:p>
    <w:p w14:paraId="73BEF00E" w14:textId="77777777" w:rsidR="00F6548B" w:rsidRPr="00394335" w:rsidRDefault="00F6548B" w:rsidP="00F6548B">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798"/>
        <w:gridCol w:w="798"/>
        <w:gridCol w:w="1670"/>
        <w:gridCol w:w="2268"/>
        <w:gridCol w:w="708"/>
        <w:gridCol w:w="724"/>
        <w:gridCol w:w="2253"/>
      </w:tblGrid>
      <w:tr w:rsidR="00F6548B" w:rsidRPr="00C8617B" w14:paraId="31E64BFF"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7F0C42FE"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72F87F"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域号</w:t>
            </w:r>
          </w:p>
        </w:tc>
        <w:tc>
          <w:tcPr>
            <w:tcW w:w="1670" w:type="dxa"/>
            <w:tcBorders>
              <w:top w:val="single" w:sz="4" w:space="0" w:color="auto"/>
              <w:left w:val="nil"/>
              <w:bottom w:val="single" w:sz="4" w:space="0" w:color="auto"/>
              <w:right w:val="single" w:sz="4" w:space="0" w:color="auto"/>
            </w:tcBorders>
            <w:shd w:val="clear" w:color="000000" w:fill="D9D9D9"/>
            <w:noWrap/>
            <w:vAlign w:val="center"/>
            <w:hideMark/>
          </w:tcPr>
          <w:p w14:paraId="19B3DB1C"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23E972C7"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4DE4F936"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请求</w:t>
            </w:r>
          </w:p>
        </w:tc>
        <w:tc>
          <w:tcPr>
            <w:tcW w:w="724" w:type="dxa"/>
            <w:tcBorders>
              <w:top w:val="single" w:sz="4" w:space="0" w:color="auto"/>
              <w:left w:val="nil"/>
              <w:bottom w:val="single" w:sz="4" w:space="0" w:color="auto"/>
              <w:right w:val="single" w:sz="4" w:space="0" w:color="auto"/>
            </w:tcBorders>
            <w:shd w:val="clear" w:color="000000" w:fill="D9D9D9"/>
            <w:noWrap/>
            <w:vAlign w:val="center"/>
            <w:hideMark/>
          </w:tcPr>
          <w:p w14:paraId="643959F1"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应答</w:t>
            </w:r>
          </w:p>
        </w:tc>
        <w:tc>
          <w:tcPr>
            <w:tcW w:w="2253" w:type="dxa"/>
            <w:tcBorders>
              <w:top w:val="single" w:sz="4" w:space="0" w:color="auto"/>
              <w:left w:val="nil"/>
              <w:bottom w:val="single" w:sz="4" w:space="0" w:color="auto"/>
              <w:right w:val="single" w:sz="4" w:space="0" w:color="auto"/>
            </w:tcBorders>
            <w:shd w:val="clear" w:color="000000" w:fill="D9D9D9"/>
            <w:noWrap/>
            <w:vAlign w:val="center"/>
            <w:hideMark/>
          </w:tcPr>
          <w:p w14:paraId="073C5DC7"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说明</w:t>
            </w:r>
          </w:p>
        </w:tc>
      </w:tr>
      <w:tr w:rsidR="00F6548B" w:rsidRPr="00C8617B" w14:paraId="6100F034" w14:textId="77777777" w:rsidTr="00AE496A">
        <w:trPr>
          <w:trHeight w:val="270"/>
        </w:trPr>
        <w:tc>
          <w:tcPr>
            <w:tcW w:w="798" w:type="dxa"/>
            <w:tcBorders>
              <w:top w:val="nil"/>
              <w:left w:val="single" w:sz="4" w:space="0" w:color="auto"/>
              <w:bottom w:val="single" w:sz="4" w:space="0" w:color="auto"/>
              <w:right w:val="single" w:sz="4" w:space="0" w:color="auto"/>
            </w:tcBorders>
          </w:tcPr>
          <w:p w14:paraId="6AFE520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9D88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M00</w:t>
            </w:r>
          </w:p>
        </w:tc>
        <w:tc>
          <w:tcPr>
            <w:tcW w:w="1670" w:type="dxa"/>
            <w:tcBorders>
              <w:top w:val="nil"/>
              <w:left w:val="nil"/>
              <w:bottom w:val="single" w:sz="4" w:space="0" w:color="auto"/>
              <w:right w:val="single" w:sz="4" w:space="0" w:color="auto"/>
            </w:tcBorders>
            <w:shd w:val="clear" w:color="auto" w:fill="auto"/>
            <w:vAlign w:val="center"/>
            <w:hideMark/>
          </w:tcPr>
          <w:p w14:paraId="6B8E15F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44ECBFE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4989E1F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49AFC38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76EC443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65F97F3D" w14:textId="77777777" w:rsidTr="00AE496A">
        <w:trPr>
          <w:trHeight w:val="270"/>
        </w:trPr>
        <w:tc>
          <w:tcPr>
            <w:tcW w:w="798" w:type="dxa"/>
            <w:tcBorders>
              <w:top w:val="nil"/>
              <w:left w:val="single" w:sz="4" w:space="0" w:color="auto"/>
              <w:bottom w:val="single" w:sz="4" w:space="0" w:color="auto"/>
              <w:right w:val="single" w:sz="4" w:space="0" w:color="auto"/>
            </w:tcBorders>
          </w:tcPr>
          <w:p w14:paraId="7C0BE40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374138" w14:textId="77777777" w:rsidR="00F6548B" w:rsidRPr="00984E1E" w:rsidRDefault="00F6548B"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70" w:type="dxa"/>
            <w:tcBorders>
              <w:top w:val="nil"/>
              <w:left w:val="nil"/>
              <w:bottom w:val="single" w:sz="4" w:space="0" w:color="auto"/>
              <w:right w:val="single" w:sz="4" w:space="0" w:color="auto"/>
            </w:tcBorders>
            <w:shd w:val="clear" w:color="auto" w:fill="auto"/>
            <w:vAlign w:val="center"/>
          </w:tcPr>
          <w:p w14:paraId="35CE048B" w14:textId="77777777" w:rsidR="00F6548B" w:rsidRPr="00984E1E" w:rsidRDefault="00F6548B"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3B91246F" w14:textId="77777777" w:rsidR="00F6548B" w:rsidRPr="00984E1E" w:rsidRDefault="00F6548B"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4A2F8B4B" w14:textId="77777777" w:rsidR="00F6548B" w:rsidRPr="007D5A61" w:rsidRDefault="00F6548B" w:rsidP="00BA35CD">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24" w:type="dxa"/>
            <w:tcBorders>
              <w:top w:val="nil"/>
              <w:left w:val="nil"/>
              <w:bottom w:val="single" w:sz="4" w:space="0" w:color="auto"/>
              <w:right w:val="single" w:sz="4" w:space="0" w:color="auto"/>
            </w:tcBorders>
            <w:shd w:val="clear" w:color="auto" w:fill="auto"/>
            <w:noWrap/>
            <w:vAlign w:val="center"/>
          </w:tcPr>
          <w:p w14:paraId="1CFF9557" w14:textId="77777777" w:rsidR="00F6548B" w:rsidRPr="007803DC"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tcPr>
          <w:p w14:paraId="1410DCF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2BFD41CD" w14:textId="77777777" w:rsidTr="00AE496A">
        <w:trPr>
          <w:trHeight w:val="270"/>
        </w:trPr>
        <w:tc>
          <w:tcPr>
            <w:tcW w:w="798" w:type="dxa"/>
            <w:tcBorders>
              <w:top w:val="nil"/>
              <w:left w:val="single" w:sz="4" w:space="0" w:color="auto"/>
              <w:bottom w:val="single" w:sz="4" w:space="0" w:color="auto"/>
              <w:right w:val="single" w:sz="4" w:space="0" w:color="auto"/>
            </w:tcBorders>
          </w:tcPr>
          <w:p w14:paraId="2F93380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D846F8"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T13</w:t>
            </w:r>
          </w:p>
        </w:tc>
        <w:tc>
          <w:tcPr>
            <w:tcW w:w="1670" w:type="dxa"/>
            <w:tcBorders>
              <w:top w:val="nil"/>
              <w:left w:val="nil"/>
              <w:bottom w:val="single" w:sz="4" w:space="0" w:color="auto"/>
              <w:right w:val="single" w:sz="4" w:space="0" w:color="auto"/>
            </w:tcBorders>
            <w:shd w:val="clear" w:color="auto" w:fill="auto"/>
            <w:noWrap/>
            <w:vAlign w:val="center"/>
            <w:hideMark/>
          </w:tcPr>
          <w:p w14:paraId="2D27724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tradeDate</w:t>
            </w:r>
          </w:p>
        </w:tc>
        <w:tc>
          <w:tcPr>
            <w:tcW w:w="2268" w:type="dxa"/>
            <w:tcBorders>
              <w:top w:val="nil"/>
              <w:left w:val="nil"/>
              <w:bottom w:val="single" w:sz="4" w:space="0" w:color="auto"/>
              <w:right w:val="single" w:sz="4" w:space="0" w:color="auto"/>
            </w:tcBorders>
            <w:shd w:val="clear" w:color="auto" w:fill="auto"/>
            <w:noWrap/>
            <w:vAlign w:val="center"/>
            <w:hideMark/>
          </w:tcPr>
          <w:p w14:paraId="5D590ED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交易日期</w:t>
            </w:r>
          </w:p>
        </w:tc>
        <w:tc>
          <w:tcPr>
            <w:tcW w:w="708" w:type="dxa"/>
            <w:tcBorders>
              <w:top w:val="nil"/>
              <w:left w:val="nil"/>
              <w:bottom w:val="single" w:sz="4" w:space="0" w:color="auto"/>
              <w:right w:val="single" w:sz="4" w:space="0" w:color="auto"/>
            </w:tcBorders>
            <w:shd w:val="clear" w:color="auto" w:fill="auto"/>
            <w:noWrap/>
            <w:vAlign w:val="center"/>
            <w:hideMark/>
          </w:tcPr>
          <w:p w14:paraId="3C9B85F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356FBE48"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1AE3B0A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7D6D481" w14:textId="77777777" w:rsidTr="00AE496A">
        <w:trPr>
          <w:trHeight w:val="270"/>
        </w:trPr>
        <w:tc>
          <w:tcPr>
            <w:tcW w:w="798" w:type="dxa"/>
            <w:tcBorders>
              <w:top w:val="nil"/>
              <w:left w:val="single" w:sz="4" w:space="0" w:color="auto"/>
              <w:bottom w:val="single" w:sz="4" w:space="0" w:color="auto"/>
              <w:right w:val="single" w:sz="4" w:space="0" w:color="auto"/>
            </w:tcBorders>
          </w:tcPr>
          <w:p w14:paraId="2DD2195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23A7A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70" w:type="dxa"/>
            <w:tcBorders>
              <w:top w:val="nil"/>
              <w:left w:val="nil"/>
              <w:bottom w:val="single" w:sz="4" w:space="0" w:color="auto"/>
              <w:right w:val="single" w:sz="4" w:space="0" w:color="auto"/>
            </w:tcBorders>
            <w:shd w:val="clear" w:color="auto" w:fill="auto"/>
            <w:noWrap/>
            <w:vAlign w:val="center"/>
            <w:hideMark/>
          </w:tcPr>
          <w:p w14:paraId="22E290B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68D6DCC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hideMark/>
          </w:tcPr>
          <w:p w14:paraId="15DF9FE6" w14:textId="77777777" w:rsidR="00F6548B" w:rsidRPr="00C8617B" w:rsidRDefault="00F90B3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3F05EE7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619AB9C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4EF79A27" w14:textId="77777777" w:rsidTr="00AE496A">
        <w:trPr>
          <w:trHeight w:val="270"/>
        </w:trPr>
        <w:tc>
          <w:tcPr>
            <w:tcW w:w="798" w:type="dxa"/>
            <w:tcBorders>
              <w:top w:val="nil"/>
              <w:left w:val="single" w:sz="4" w:space="0" w:color="auto"/>
              <w:bottom w:val="single" w:sz="4" w:space="0" w:color="auto"/>
              <w:right w:val="single" w:sz="4" w:space="0" w:color="auto"/>
            </w:tcBorders>
          </w:tcPr>
          <w:p w14:paraId="57A302F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B5E77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M60</w:t>
            </w:r>
          </w:p>
        </w:tc>
        <w:tc>
          <w:tcPr>
            <w:tcW w:w="1670" w:type="dxa"/>
            <w:tcBorders>
              <w:top w:val="nil"/>
              <w:left w:val="nil"/>
              <w:bottom w:val="single" w:sz="4" w:space="0" w:color="auto"/>
              <w:right w:val="single" w:sz="4" w:space="0" w:color="auto"/>
            </w:tcBorders>
            <w:shd w:val="clear" w:color="auto" w:fill="auto"/>
            <w:vAlign w:val="center"/>
            <w:hideMark/>
          </w:tcPr>
          <w:p w14:paraId="147CC3D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117247F5" w14:textId="77777777" w:rsidR="00F6548B" w:rsidRPr="00C8617B" w:rsidRDefault="0050553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F6548B" w:rsidRPr="00C8617B">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hideMark/>
          </w:tcPr>
          <w:p w14:paraId="683F3999" w14:textId="77777777" w:rsidR="00F6548B" w:rsidRPr="00C8617B" w:rsidRDefault="00AA198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5C919A3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58D7196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64F0F1AB" w14:textId="77777777" w:rsidTr="00AE496A">
        <w:trPr>
          <w:trHeight w:val="270"/>
        </w:trPr>
        <w:tc>
          <w:tcPr>
            <w:tcW w:w="798" w:type="dxa"/>
            <w:tcBorders>
              <w:top w:val="nil"/>
              <w:left w:val="single" w:sz="4" w:space="0" w:color="auto"/>
              <w:bottom w:val="single" w:sz="4" w:space="0" w:color="auto"/>
              <w:right w:val="single" w:sz="4" w:space="0" w:color="auto"/>
            </w:tcBorders>
          </w:tcPr>
          <w:p w14:paraId="0BE1BA6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B92BB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K93</w:t>
            </w:r>
          </w:p>
        </w:tc>
        <w:tc>
          <w:tcPr>
            <w:tcW w:w="1670" w:type="dxa"/>
            <w:tcBorders>
              <w:top w:val="nil"/>
              <w:left w:val="nil"/>
              <w:bottom w:val="single" w:sz="4" w:space="0" w:color="auto"/>
              <w:right w:val="single" w:sz="4" w:space="0" w:color="auto"/>
            </w:tcBorders>
            <w:shd w:val="clear" w:color="auto" w:fill="auto"/>
            <w:vAlign w:val="bottom"/>
            <w:hideMark/>
          </w:tcPr>
          <w:p w14:paraId="73CF79C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[applyStateChangeDetailData]</w:t>
            </w:r>
          </w:p>
        </w:tc>
        <w:tc>
          <w:tcPr>
            <w:tcW w:w="2268" w:type="dxa"/>
            <w:tcBorders>
              <w:top w:val="nil"/>
              <w:left w:val="nil"/>
              <w:bottom w:val="single" w:sz="4" w:space="0" w:color="auto"/>
              <w:right w:val="single" w:sz="4" w:space="0" w:color="auto"/>
            </w:tcBorders>
            <w:shd w:val="clear" w:color="auto" w:fill="auto"/>
            <w:noWrap/>
            <w:vAlign w:val="center"/>
            <w:hideMark/>
          </w:tcPr>
          <w:p w14:paraId="797EAC4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申报状态变化流水</w:t>
            </w:r>
            <w:r>
              <w:rPr>
                <w:rFonts w:ascii="宋体" w:eastAsia="宋体" w:hAnsi="宋体" w:cs="宋体" w:hint="eastAsia"/>
                <w:color w:val="000000"/>
                <w:kern w:val="0"/>
                <w:sz w:val="20"/>
                <w:szCs w:val="20"/>
              </w:rPr>
              <w:t>数据</w:t>
            </w:r>
          </w:p>
        </w:tc>
        <w:tc>
          <w:tcPr>
            <w:tcW w:w="708" w:type="dxa"/>
            <w:tcBorders>
              <w:top w:val="nil"/>
              <w:left w:val="nil"/>
              <w:bottom w:val="single" w:sz="4" w:space="0" w:color="auto"/>
              <w:right w:val="single" w:sz="4" w:space="0" w:color="auto"/>
            </w:tcBorders>
            <w:shd w:val="clear" w:color="auto" w:fill="auto"/>
            <w:noWrap/>
            <w:vAlign w:val="center"/>
            <w:hideMark/>
          </w:tcPr>
          <w:p w14:paraId="0BA38DB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1C8147D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vAlign w:val="center"/>
            <w:hideMark/>
          </w:tcPr>
          <w:p w14:paraId="26AD646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1A0BDE9" w14:textId="77777777" w:rsidTr="00860B23">
        <w:trPr>
          <w:trHeight w:val="270"/>
        </w:trPr>
        <w:tc>
          <w:tcPr>
            <w:tcW w:w="798" w:type="dxa"/>
            <w:tcBorders>
              <w:top w:val="nil"/>
              <w:left w:val="single" w:sz="4" w:space="0" w:color="auto"/>
              <w:bottom w:val="single" w:sz="4" w:space="0" w:color="auto"/>
              <w:right w:val="single" w:sz="4" w:space="0" w:color="auto"/>
            </w:tcBorders>
          </w:tcPr>
          <w:p w14:paraId="0A7426C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501861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1670" w:type="dxa"/>
            <w:tcBorders>
              <w:top w:val="nil"/>
              <w:left w:val="nil"/>
              <w:bottom w:val="single" w:sz="4" w:space="0" w:color="auto"/>
              <w:right w:val="single" w:sz="4" w:space="0" w:color="auto"/>
            </w:tcBorders>
            <w:shd w:val="clear" w:color="auto" w:fill="auto"/>
            <w:vAlign w:val="bottom"/>
          </w:tcPr>
          <w:p w14:paraId="46816D8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6E54B49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申报状态变化流水</w:t>
            </w:r>
          </w:p>
        </w:tc>
        <w:tc>
          <w:tcPr>
            <w:tcW w:w="708" w:type="dxa"/>
            <w:tcBorders>
              <w:top w:val="nil"/>
              <w:left w:val="nil"/>
              <w:bottom w:val="single" w:sz="4" w:space="0" w:color="auto"/>
              <w:right w:val="single" w:sz="4" w:space="0" w:color="auto"/>
            </w:tcBorders>
            <w:shd w:val="clear" w:color="auto" w:fill="auto"/>
            <w:noWrap/>
            <w:vAlign w:val="center"/>
          </w:tcPr>
          <w:p w14:paraId="42A0835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24" w:type="dxa"/>
            <w:tcBorders>
              <w:top w:val="nil"/>
              <w:left w:val="nil"/>
              <w:bottom w:val="single" w:sz="4" w:space="0" w:color="auto"/>
              <w:right w:val="single" w:sz="4" w:space="0" w:color="auto"/>
            </w:tcBorders>
            <w:shd w:val="clear" w:color="auto" w:fill="auto"/>
            <w:vAlign w:val="center"/>
          </w:tcPr>
          <w:p w14:paraId="22DC21F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2253" w:type="dxa"/>
            <w:tcBorders>
              <w:top w:val="nil"/>
              <w:left w:val="nil"/>
              <w:bottom w:val="single" w:sz="4" w:space="0" w:color="auto"/>
              <w:right w:val="single" w:sz="4" w:space="0" w:color="auto"/>
            </w:tcBorders>
            <w:shd w:val="clear" w:color="auto" w:fill="auto"/>
          </w:tcPr>
          <w:p w14:paraId="721097E9"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52623171" w14:textId="77777777" w:rsidTr="00AE496A">
        <w:trPr>
          <w:trHeight w:val="270"/>
        </w:trPr>
        <w:tc>
          <w:tcPr>
            <w:tcW w:w="798" w:type="dxa"/>
            <w:tcBorders>
              <w:top w:val="nil"/>
              <w:left w:val="single" w:sz="4" w:space="0" w:color="auto"/>
              <w:bottom w:val="single" w:sz="4" w:space="0" w:color="auto"/>
              <w:right w:val="single" w:sz="4" w:space="0" w:color="auto"/>
            </w:tcBorders>
          </w:tcPr>
          <w:p w14:paraId="0EA2354A"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E320B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T80</w:t>
            </w:r>
          </w:p>
        </w:tc>
        <w:tc>
          <w:tcPr>
            <w:tcW w:w="1670" w:type="dxa"/>
            <w:tcBorders>
              <w:top w:val="nil"/>
              <w:left w:val="nil"/>
              <w:bottom w:val="single" w:sz="4" w:space="0" w:color="auto"/>
              <w:right w:val="single" w:sz="4" w:space="0" w:color="auto"/>
            </w:tcBorders>
            <w:shd w:val="clear" w:color="auto" w:fill="auto"/>
            <w:vAlign w:val="center"/>
            <w:hideMark/>
          </w:tcPr>
          <w:p w14:paraId="476AE0B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seqNo2</w:t>
            </w:r>
          </w:p>
        </w:tc>
        <w:tc>
          <w:tcPr>
            <w:tcW w:w="2268" w:type="dxa"/>
            <w:tcBorders>
              <w:top w:val="nil"/>
              <w:left w:val="nil"/>
              <w:bottom w:val="single" w:sz="4" w:space="0" w:color="auto"/>
              <w:right w:val="single" w:sz="4" w:space="0" w:color="auto"/>
            </w:tcBorders>
            <w:shd w:val="clear" w:color="auto" w:fill="auto"/>
            <w:noWrap/>
            <w:vAlign w:val="center"/>
            <w:hideMark/>
          </w:tcPr>
          <w:p w14:paraId="6A3C833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流水</w:t>
            </w:r>
            <w:r w:rsidR="0050553F">
              <w:rPr>
                <w:rFonts w:ascii="宋体" w:eastAsia="宋体" w:hAnsi="宋体" w:cs="宋体" w:hint="eastAsia"/>
                <w:color w:val="000000"/>
                <w:kern w:val="0"/>
                <w:sz w:val="20"/>
                <w:szCs w:val="20"/>
              </w:rPr>
              <w:t>序</w:t>
            </w:r>
            <w:r w:rsidRPr="00C8617B">
              <w:rPr>
                <w:rFonts w:ascii="宋体" w:eastAsia="宋体" w:hAnsi="宋体" w:cs="宋体" w:hint="eastAsia"/>
                <w:color w:val="000000"/>
                <w:kern w:val="0"/>
                <w:sz w:val="20"/>
                <w:szCs w:val="20"/>
              </w:rPr>
              <w:t>号</w:t>
            </w:r>
          </w:p>
        </w:tc>
        <w:tc>
          <w:tcPr>
            <w:tcW w:w="708" w:type="dxa"/>
            <w:tcBorders>
              <w:top w:val="nil"/>
              <w:left w:val="nil"/>
              <w:bottom w:val="single" w:sz="4" w:space="0" w:color="auto"/>
              <w:right w:val="single" w:sz="4" w:space="0" w:color="auto"/>
            </w:tcBorders>
            <w:shd w:val="clear" w:color="auto" w:fill="auto"/>
            <w:noWrap/>
            <w:vAlign w:val="center"/>
            <w:hideMark/>
          </w:tcPr>
          <w:p w14:paraId="2E826C3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5C7E12EE"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6BA920F4"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48109793" w14:textId="77777777" w:rsidTr="00AE496A">
        <w:trPr>
          <w:trHeight w:val="270"/>
        </w:trPr>
        <w:tc>
          <w:tcPr>
            <w:tcW w:w="798" w:type="dxa"/>
            <w:tcBorders>
              <w:top w:val="nil"/>
              <w:left w:val="single" w:sz="4" w:space="0" w:color="auto"/>
              <w:bottom w:val="single" w:sz="4" w:space="0" w:color="auto"/>
              <w:right w:val="single" w:sz="4" w:space="0" w:color="auto"/>
            </w:tcBorders>
          </w:tcPr>
          <w:p w14:paraId="1C0F9F2F"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5A8D77"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70" w:type="dxa"/>
            <w:tcBorders>
              <w:top w:val="nil"/>
              <w:left w:val="nil"/>
              <w:bottom w:val="single" w:sz="4" w:space="0" w:color="auto"/>
              <w:right w:val="single" w:sz="4" w:space="0" w:color="auto"/>
            </w:tcBorders>
            <w:shd w:val="clear" w:color="auto" w:fill="auto"/>
            <w:noWrap/>
            <w:vAlign w:val="center"/>
            <w:hideMark/>
          </w:tcPr>
          <w:p w14:paraId="12F1DB5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6378223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12C4BB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205D917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0A2FEAA"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1D79392F" w14:textId="77777777" w:rsidTr="00AE496A">
        <w:trPr>
          <w:trHeight w:val="270"/>
        </w:trPr>
        <w:tc>
          <w:tcPr>
            <w:tcW w:w="798" w:type="dxa"/>
            <w:tcBorders>
              <w:top w:val="nil"/>
              <w:left w:val="single" w:sz="4" w:space="0" w:color="auto"/>
              <w:bottom w:val="single" w:sz="4" w:space="0" w:color="auto"/>
              <w:right w:val="single" w:sz="4" w:space="0" w:color="auto"/>
            </w:tcBorders>
          </w:tcPr>
          <w:p w14:paraId="3F93B7BF"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FCEFF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K04</w:t>
            </w:r>
          </w:p>
        </w:tc>
        <w:tc>
          <w:tcPr>
            <w:tcW w:w="1670" w:type="dxa"/>
            <w:tcBorders>
              <w:top w:val="nil"/>
              <w:left w:val="nil"/>
              <w:bottom w:val="single" w:sz="4" w:space="0" w:color="auto"/>
              <w:right w:val="single" w:sz="4" w:space="0" w:color="auto"/>
            </w:tcBorders>
            <w:shd w:val="clear" w:color="auto" w:fill="auto"/>
            <w:vAlign w:val="center"/>
            <w:hideMark/>
          </w:tcPr>
          <w:p w14:paraId="228E4E1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SheetNo</w:t>
            </w:r>
          </w:p>
        </w:tc>
        <w:tc>
          <w:tcPr>
            <w:tcW w:w="2268" w:type="dxa"/>
            <w:tcBorders>
              <w:top w:val="nil"/>
              <w:left w:val="nil"/>
              <w:bottom w:val="single" w:sz="4" w:space="0" w:color="auto"/>
              <w:right w:val="single" w:sz="4" w:space="0" w:color="auto"/>
            </w:tcBorders>
            <w:shd w:val="clear" w:color="auto" w:fill="auto"/>
            <w:noWrap/>
            <w:vAlign w:val="center"/>
            <w:hideMark/>
          </w:tcPr>
          <w:p w14:paraId="48578CA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登记单据编号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61BB752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F8B1404"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58BC108"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719F180C" w14:textId="77777777" w:rsidTr="00AE496A">
        <w:trPr>
          <w:trHeight w:val="270"/>
        </w:trPr>
        <w:tc>
          <w:tcPr>
            <w:tcW w:w="798" w:type="dxa"/>
            <w:tcBorders>
              <w:top w:val="nil"/>
              <w:left w:val="single" w:sz="4" w:space="0" w:color="auto"/>
              <w:bottom w:val="single" w:sz="4" w:space="0" w:color="auto"/>
              <w:right w:val="single" w:sz="4" w:space="0" w:color="auto"/>
            </w:tcBorders>
          </w:tcPr>
          <w:p w14:paraId="4E937B6B"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F28C5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K03</w:t>
            </w:r>
          </w:p>
        </w:tc>
        <w:tc>
          <w:tcPr>
            <w:tcW w:w="1670" w:type="dxa"/>
            <w:tcBorders>
              <w:top w:val="nil"/>
              <w:left w:val="nil"/>
              <w:bottom w:val="single" w:sz="4" w:space="0" w:color="auto"/>
              <w:right w:val="single" w:sz="4" w:space="0" w:color="auto"/>
            </w:tcBorders>
            <w:shd w:val="clear" w:color="auto" w:fill="auto"/>
            <w:noWrap/>
            <w:vAlign w:val="center"/>
            <w:hideMark/>
          </w:tcPr>
          <w:p w14:paraId="15FDCE1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44D88AA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申请单据编号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424BB58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D80EBB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05DFB13D"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654E4C1D" w14:textId="77777777" w:rsidTr="00AE496A">
        <w:trPr>
          <w:trHeight w:val="270"/>
        </w:trPr>
        <w:tc>
          <w:tcPr>
            <w:tcW w:w="798" w:type="dxa"/>
            <w:tcBorders>
              <w:top w:val="nil"/>
              <w:left w:val="single" w:sz="4" w:space="0" w:color="auto"/>
              <w:bottom w:val="single" w:sz="4" w:space="0" w:color="auto"/>
              <w:right w:val="single" w:sz="4" w:space="0" w:color="auto"/>
            </w:tcBorders>
          </w:tcPr>
          <w:p w14:paraId="7F6A689C"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3C2A60" w14:textId="77777777" w:rsidR="00F6548B" w:rsidRPr="00C8617B" w:rsidRDefault="00B5274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670" w:type="dxa"/>
            <w:tcBorders>
              <w:top w:val="nil"/>
              <w:left w:val="nil"/>
              <w:bottom w:val="single" w:sz="4" w:space="0" w:color="auto"/>
              <w:right w:val="single" w:sz="4" w:space="0" w:color="auto"/>
            </w:tcBorders>
            <w:shd w:val="clear" w:color="auto" w:fill="auto"/>
            <w:noWrap/>
            <w:vAlign w:val="center"/>
            <w:hideMark/>
          </w:tcPr>
          <w:p w14:paraId="0F32688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1BE12A6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本地编号</w:t>
            </w:r>
          </w:p>
        </w:tc>
        <w:tc>
          <w:tcPr>
            <w:tcW w:w="708" w:type="dxa"/>
            <w:tcBorders>
              <w:top w:val="nil"/>
              <w:left w:val="nil"/>
              <w:bottom w:val="single" w:sz="4" w:space="0" w:color="auto"/>
              <w:right w:val="single" w:sz="4" w:space="0" w:color="auto"/>
            </w:tcBorders>
            <w:shd w:val="clear" w:color="auto" w:fill="auto"/>
            <w:noWrap/>
            <w:vAlign w:val="center"/>
            <w:hideMark/>
          </w:tcPr>
          <w:p w14:paraId="2825B5E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49C0F128"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09F05DE2"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4C295C99" w14:textId="77777777" w:rsidTr="00AE496A">
        <w:trPr>
          <w:trHeight w:val="270"/>
        </w:trPr>
        <w:tc>
          <w:tcPr>
            <w:tcW w:w="798" w:type="dxa"/>
            <w:tcBorders>
              <w:top w:val="nil"/>
              <w:left w:val="single" w:sz="4" w:space="0" w:color="auto"/>
              <w:bottom w:val="single" w:sz="4" w:space="0" w:color="auto"/>
              <w:right w:val="single" w:sz="4" w:space="0" w:color="auto"/>
            </w:tcBorders>
          </w:tcPr>
          <w:p w14:paraId="07CAEA67"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8F1A2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K02</w:t>
            </w:r>
          </w:p>
        </w:tc>
        <w:tc>
          <w:tcPr>
            <w:tcW w:w="1670" w:type="dxa"/>
            <w:tcBorders>
              <w:top w:val="nil"/>
              <w:left w:val="nil"/>
              <w:bottom w:val="single" w:sz="4" w:space="0" w:color="auto"/>
              <w:right w:val="single" w:sz="4" w:space="0" w:color="auto"/>
            </w:tcBorders>
            <w:shd w:val="clear" w:color="auto" w:fill="auto"/>
            <w:vAlign w:val="center"/>
            <w:hideMark/>
          </w:tcPr>
          <w:p w14:paraId="22EC295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stgOptType</w:t>
            </w:r>
          </w:p>
        </w:tc>
        <w:tc>
          <w:tcPr>
            <w:tcW w:w="2268" w:type="dxa"/>
            <w:tcBorders>
              <w:top w:val="nil"/>
              <w:left w:val="nil"/>
              <w:bottom w:val="single" w:sz="4" w:space="0" w:color="auto"/>
              <w:right w:val="single" w:sz="4" w:space="0" w:color="auto"/>
            </w:tcBorders>
            <w:shd w:val="clear" w:color="auto" w:fill="auto"/>
            <w:noWrap/>
            <w:vAlign w:val="center"/>
            <w:hideMark/>
          </w:tcPr>
          <w:p w14:paraId="58FB6F4F" w14:textId="77777777" w:rsidR="00F6548B" w:rsidRPr="00C8617B" w:rsidRDefault="00F6548B" w:rsidP="0050553F">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仓储</w:t>
            </w:r>
            <w:r w:rsidR="0050553F">
              <w:rPr>
                <w:rFonts w:ascii="宋体" w:eastAsia="宋体" w:hAnsi="宋体" w:cs="宋体" w:hint="eastAsia"/>
                <w:color w:val="000000"/>
                <w:kern w:val="0"/>
                <w:sz w:val="20"/>
                <w:szCs w:val="20"/>
              </w:rPr>
              <w:t>业务</w:t>
            </w:r>
            <w:r w:rsidRPr="00C8617B">
              <w:rPr>
                <w:rFonts w:ascii="宋体" w:eastAsia="宋体" w:hAnsi="宋体" w:cs="宋体" w:hint="eastAsia"/>
                <w:color w:val="000000"/>
                <w:kern w:val="0"/>
                <w:sz w:val="20"/>
                <w:szCs w:val="20"/>
              </w:rPr>
              <w:t>类型</w:t>
            </w:r>
          </w:p>
        </w:tc>
        <w:tc>
          <w:tcPr>
            <w:tcW w:w="708" w:type="dxa"/>
            <w:tcBorders>
              <w:top w:val="nil"/>
              <w:left w:val="nil"/>
              <w:bottom w:val="single" w:sz="4" w:space="0" w:color="auto"/>
              <w:right w:val="single" w:sz="4" w:space="0" w:color="auto"/>
            </w:tcBorders>
            <w:shd w:val="clear" w:color="auto" w:fill="auto"/>
            <w:noWrap/>
            <w:vAlign w:val="center"/>
            <w:hideMark/>
          </w:tcPr>
          <w:p w14:paraId="40EA0F1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E5142E3"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3E7FE963"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33A9AB47" w14:textId="77777777" w:rsidTr="00AE496A">
        <w:trPr>
          <w:trHeight w:val="270"/>
        </w:trPr>
        <w:tc>
          <w:tcPr>
            <w:tcW w:w="798" w:type="dxa"/>
            <w:tcBorders>
              <w:top w:val="nil"/>
              <w:left w:val="single" w:sz="4" w:space="0" w:color="auto"/>
              <w:bottom w:val="single" w:sz="4" w:space="0" w:color="auto"/>
              <w:right w:val="single" w:sz="4" w:space="0" w:color="auto"/>
            </w:tcBorders>
          </w:tcPr>
          <w:p w14:paraId="69D2270E"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313D3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K05</w:t>
            </w:r>
          </w:p>
        </w:tc>
        <w:tc>
          <w:tcPr>
            <w:tcW w:w="1670" w:type="dxa"/>
            <w:tcBorders>
              <w:top w:val="nil"/>
              <w:left w:val="nil"/>
              <w:bottom w:val="single" w:sz="4" w:space="0" w:color="auto"/>
              <w:right w:val="single" w:sz="4" w:space="0" w:color="auto"/>
            </w:tcBorders>
            <w:shd w:val="clear" w:color="auto" w:fill="auto"/>
            <w:vAlign w:val="center"/>
            <w:hideMark/>
          </w:tcPr>
          <w:p w14:paraId="020768B7"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7148EB4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noWrap/>
            <w:vAlign w:val="center"/>
            <w:hideMark/>
          </w:tcPr>
          <w:p w14:paraId="1575EDF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837D781"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1534C7A"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3C0CBF28" w14:textId="77777777" w:rsidTr="00AE496A">
        <w:trPr>
          <w:trHeight w:val="270"/>
        </w:trPr>
        <w:tc>
          <w:tcPr>
            <w:tcW w:w="798" w:type="dxa"/>
            <w:tcBorders>
              <w:top w:val="nil"/>
              <w:left w:val="single" w:sz="4" w:space="0" w:color="auto"/>
              <w:bottom w:val="single" w:sz="4" w:space="0" w:color="auto"/>
              <w:right w:val="single" w:sz="4" w:space="0" w:color="auto"/>
            </w:tcBorders>
          </w:tcPr>
          <w:p w14:paraId="0F1C9D2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C5E39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X39</w:t>
            </w:r>
          </w:p>
        </w:tc>
        <w:tc>
          <w:tcPr>
            <w:tcW w:w="1670" w:type="dxa"/>
            <w:tcBorders>
              <w:top w:val="nil"/>
              <w:left w:val="nil"/>
              <w:bottom w:val="single" w:sz="4" w:space="0" w:color="auto"/>
              <w:right w:val="single" w:sz="4" w:space="0" w:color="auto"/>
            </w:tcBorders>
            <w:shd w:val="clear" w:color="auto" w:fill="auto"/>
            <w:vAlign w:val="center"/>
            <w:hideMark/>
          </w:tcPr>
          <w:p w14:paraId="5DBA074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44B70C2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3D5B408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70C7C35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2253" w:type="dxa"/>
            <w:tcBorders>
              <w:top w:val="nil"/>
              <w:left w:val="nil"/>
              <w:bottom w:val="single" w:sz="4" w:space="0" w:color="auto"/>
              <w:right w:val="single" w:sz="4" w:space="0" w:color="auto"/>
            </w:tcBorders>
            <w:shd w:val="clear" w:color="auto" w:fill="auto"/>
            <w:noWrap/>
            <w:hideMark/>
          </w:tcPr>
          <w:p w14:paraId="3A9D352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14094E3" w14:textId="77777777" w:rsidTr="00AE496A">
        <w:trPr>
          <w:trHeight w:val="270"/>
        </w:trPr>
        <w:tc>
          <w:tcPr>
            <w:tcW w:w="798" w:type="dxa"/>
            <w:tcBorders>
              <w:top w:val="nil"/>
              <w:left w:val="single" w:sz="4" w:space="0" w:color="auto"/>
              <w:bottom w:val="single" w:sz="4" w:space="0" w:color="auto"/>
              <w:right w:val="single" w:sz="4" w:space="0" w:color="auto"/>
            </w:tcBorders>
          </w:tcPr>
          <w:p w14:paraId="500E3EE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8F971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X40</w:t>
            </w:r>
          </w:p>
        </w:tc>
        <w:tc>
          <w:tcPr>
            <w:tcW w:w="1670" w:type="dxa"/>
            <w:tcBorders>
              <w:top w:val="nil"/>
              <w:left w:val="nil"/>
              <w:bottom w:val="single" w:sz="4" w:space="0" w:color="auto"/>
              <w:right w:val="single" w:sz="4" w:space="0" w:color="auto"/>
            </w:tcBorders>
            <w:shd w:val="clear" w:color="auto" w:fill="auto"/>
            <w:vAlign w:val="center"/>
            <w:hideMark/>
          </w:tcPr>
          <w:p w14:paraId="18A4BE5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032655F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70BD8A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327AF88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2253" w:type="dxa"/>
            <w:tcBorders>
              <w:top w:val="nil"/>
              <w:left w:val="nil"/>
              <w:bottom w:val="single" w:sz="4" w:space="0" w:color="auto"/>
              <w:right w:val="single" w:sz="4" w:space="0" w:color="auto"/>
            </w:tcBorders>
            <w:shd w:val="clear" w:color="auto" w:fill="auto"/>
            <w:noWrap/>
            <w:hideMark/>
          </w:tcPr>
          <w:p w14:paraId="329E62C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bl>
    <w:p w14:paraId="259C701B" w14:textId="77777777" w:rsidR="00F6548B" w:rsidRDefault="00F6548B" w:rsidP="00F6548B">
      <w:pPr>
        <w:ind w:firstLine="480"/>
      </w:pPr>
    </w:p>
    <w:p w14:paraId="7D8572A7" w14:textId="1C74F1B6" w:rsidR="00115744" w:rsidRDefault="00115744" w:rsidP="00115744">
      <w:pPr>
        <w:pStyle w:val="4"/>
        <w:numPr>
          <w:ilvl w:val="3"/>
          <w:numId w:val="4"/>
        </w:numPr>
        <w:ind w:left="0" w:firstLineChars="0" w:firstLine="0"/>
      </w:pPr>
      <w:r>
        <w:rPr>
          <w:rFonts w:hint="eastAsia"/>
        </w:rPr>
        <w:lastRenderedPageBreak/>
        <w:t>每日租借基准利率及均值</w:t>
      </w:r>
      <w:r w:rsidR="005F07BB">
        <w:rPr>
          <w:rFonts w:hint="eastAsia"/>
        </w:rPr>
        <w:t>查询</w:t>
      </w:r>
      <w:r w:rsidR="005F07BB">
        <w:t>请求</w:t>
      </w:r>
      <w:r w:rsidR="005F07BB">
        <w:rPr>
          <w:rFonts w:hint="eastAsia"/>
        </w:rPr>
        <w:t>及</w:t>
      </w:r>
      <w:r w:rsidR="005F07BB">
        <w:t>应答</w:t>
      </w:r>
    </w:p>
    <w:p w14:paraId="7AB02FD1" w14:textId="1DDC033D" w:rsidR="00E76B1B" w:rsidRPr="00E76B1B" w:rsidRDefault="00115744" w:rsidP="00E76B1B">
      <w:pPr>
        <w:ind w:firstLine="482"/>
        <w:rPr>
          <w:rFonts w:ascii="Calibri" w:eastAsia="宋体" w:hAnsi="Calibri" w:cs="Times New Roman"/>
          <w:szCs w:val="24"/>
        </w:rPr>
      </w:pPr>
      <w:r w:rsidRPr="00191417">
        <w:rPr>
          <w:rFonts w:hint="eastAsia"/>
          <w:b/>
        </w:rPr>
        <w:t>功能：</w:t>
      </w:r>
      <w:r w:rsidR="00E76B1B" w:rsidDel="00E76B1B">
        <w:rPr>
          <w:rFonts w:hint="eastAsia"/>
        </w:rPr>
        <w:t xml:space="preserve"> </w:t>
      </w:r>
      <w:r w:rsidR="00E76B1B" w:rsidRPr="00E76B1B">
        <w:rPr>
          <w:rFonts w:ascii="Calibri" w:eastAsia="宋体" w:hAnsi="Calibri" w:cs="Times New Roman" w:hint="eastAsia"/>
          <w:szCs w:val="24"/>
        </w:rPr>
        <w:t>二级系统主动查询当天或历史租借基准利率及均值。只允许查询最近一个月数据。</w:t>
      </w:r>
    </w:p>
    <w:p w14:paraId="55C11A1F" w14:textId="65B6375F" w:rsidR="00115744" w:rsidRDefault="00115744" w:rsidP="00F6548B">
      <w:pPr>
        <w:ind w:firstLine="480"/>
      </w:pPr>
      <w:r>
        <w:rPr>
          <w:rFonts w:hint="eastAsia"/>
        </w:rPr>
        <w:t>消息体格式如下：</w:t>
      </w:r>
    </w:p>
    <w:tbl>
      <w:tblPr>
        <w:tblW w:w="96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1"/>
        <w:gridCol w:w="771"/>
        <w:gridCol w:w="2216"/>
        <w:gridCol w:w="2521"/>
        <w:gridCol w:w="709"/>
        <w:gridCol w:w="709"/>
        <w:gridCol w:w="2064"/>
      </w:tblGrid>
      <w:tr w:rsidR="009A6699" w:rsidRPr="009A6699" w14:paraId="6CD90FA1" w14:textId="77777777" w:rsidTr="00C87FDA">
        <w:trPr>
          <w:trHeight w:val="270"/>
        </w:trPr>
        <w:tc>
          <w:tcPr>
            <w:tcW w:w="621" w:type="dxa"/>
            <w:shd w:val="clear" w:color="auto" w:fill="D9D9D9"/>
            <w:vAlign w:val="center"/>
            <w:hideMark/>
          </w:tcPr>
          <w:p w14:paraId="22862672"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符号</w:t>
            </w:r>
          </w:p>
        </w:tc>
        <w:tc>
          <w:tcPr>
            <w:tcW w:w="771" w:type="dxa"/>
            <w:shd w:val="clear" w:color="auto" w:fill="D9D9D9"/>
            <w:vAlign w:val="center"/>
            <w:hideMark/>
          </w:tcPr>
          <w:p w14:paraId="0F7DABDF"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域号</w:t>
            </w:r>
          </w:p>
        </w:tc>
        <w:tc>
          <w:tcPr>
            <w:tcW w:w="2216" w:type="dxa"/>
            <w:shd w:val="clear" w:color="auto" w:fill="D9D9D9"/>
            <w:vAlign w:val="center"/>
            <w:hideMark/>
          </w:tcPr>
          <w:p w14:paraId="63375649"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域名</w:t>
            </w:r>
          </w:p>
        </w:tc>
        <w:tc>
          <w:tcPr>
            <w:tcW w:w="2521" w:type="dxa"/>
            <w:shd w:val="clear" w:color="auto" w:fill="D9D9D9"/>
            <w:vAlign w:val="center"/>
            <w:hideMark/>
          </w:tcPr>
          <w:p w14:paraId="5CF62B46"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业务字段名称</w:t>
            </w:r>
          </w:p>
        </w:tc>
        <w:tc>
          <w:tcPr>
            <w:tcW w:w="709" w:type="dxa"/>
            <w:shd w:val="clear" w:color="auto" w:fill="D9D9D9"/>
            <w:vAlign w:val="center"/>
            <w:hideMark/>
          </w:tcPr>
          <w:p w14:paraId="6AE706D3"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请求</w:t>
            </w:r>
          </w:p>
        </w:tc>
        <w:tc>
          <w:tcPr>
            <w:tcW w:w="709" w:type="dxa"/>
            <w:shd w:val="clear" w:color="auto" w:fill="D9D9D9"/>
            <w:vAlign w:val="center"/>
            <w:hideMark/>
          </w:tcPr>
          <w:p w14:paraId="3BFDCA28"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应答</w:t>
            </w:r>
          </w:p>
        </w:tc>
        <w:tc>
          <w:tcPr>
            <w:tcW w:w="2064" w:type="dxa"/>
            <w:shd w:val="clear" w:color="auto" w:fill="D9D9D9"/>
            <w:vAlign w:val="center"/>
            <w:hideMark/>
          </w:tcPr>
          <w:p w14:paraId="124143F7"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说明</w:t>
            </w:r>
          </w:p>
        </w:tc>
      </w:tr>
      <w:tr w:rsidR="009A6699" w:rsidRPr="009A6699" w14:paraId="2F3C8A59" w14:textId="77777777" w:rsidTr="00C87FDA">
        <w:trPr>
          <w:trHeight w:val="270"/>
        </w:trPr>
        <w:tc>
          <w:tcPr>
            <w:tcW w:w="621" w:type="dxa"/>
            <w:vAlign w:val="center"/>
          </w:tcPr>
          <w:p w14:paraId="5E39767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5D82B17C"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T18</w:t>
            </w:r>
          </w:p>
        </w:tc>
        <w:tc>
          <w:tcPr>
            <w:tcW w:w="2216" w:type="dxa"/>
            <w:vAlign w:val="center"/>
            <w:hideMark/>
          </w:tcPr>
          <w:p w14:paraId="79DFBE5B"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beginDate</w:t>
            </w:r>
          </w:p>
        </w:tc>
        <w:tc>
          <w:tcPr>
            <w:tcW w:w="2521" w:type="dxa"/>
            <w:vAlign w:val="center"/>
            <w:hideMark/>
          </w:tcPr>
          <w:p w14:paraId="1796A0D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开始日期</w:t>
            </w:r>
          </w:p>
        </w:tc>
        <w:tc>
          <w:tcPr>
            <w:tcW w:w="709" w:type="dxa"/>
            <w:vAlign w:val="center"/>
            <w:hideMark/>
          </w:tcPr>
          <w:p w14:paraId="08A64F93"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709" w:type="dxa"/>
            <w:vAlign w:val="center"/>
            <w:hideMark/>
          </w:tcPr>
          <w:p w14:paraId="6F47759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2064" w:type="dxa"/>
            <w:vAlign w:val="center"/>
          </w:tcPr>
          <w:p w14:paraId="23773517"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r>
      <w:tr w:rsidR="009A6699" w:rsidRPr="009A6699" w14:paraId="42973082" w14:textId="77777777" w:rsidTr="00C87FDA">
        <w:trPr>
          <w:trHeight w:val="416"/>
        </w:trPr>
        <w:tc>
          <w:tcPr>
            <w:tcW w:w="621" w:type="dxa"/>
            <w:vAlign w:val="center"/>
            <w:hideMark/>
          </w:tcPr>
          <w:p w14:paraId="40944DC0"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4779B4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Q76</w:t>
            </w:r>
          </w:p>
        </w:tc>
        <w:tc>
          <w:tcPr>
            <w:tcW w:w="2216" w:type="dxa"/>
            <w:vAlign w:val="center"/>
            <w:hideMark/>
          </w:tcPr>
          <w:p w14:paraId="4B8D25D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[annualRateInfoData]</w:t>
            </w:r>
          </w:p>
        </w:tc>
        <w:tc>
          <w:tcPr>
            <w:tcW w:w="2521" w:type="dxa"/>
            <w:vAlign w:val="center"/>
            <w:hideMark/>
          </w:tcPr>
          <w:p w14:paraId="00F2BA80"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租借基准利率信息数据</w:t>
            </w:r>
          </w:p>
        </w:tc>
        <w:tc>
          <w:tcPr>
            <w:tcW w:w="709" w:type="dxa"/>
            <w:vAlign w:val="center"/>
            <w:hideMark/>
          </w:tcPr>
          <w:p w14:paraId="7AE975D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95AEC42" w14:textId="01FF2EA4"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del w:id="621" w:author="管荦" w:date="2016-09-30T15:50:00Z">
              <w:r w:rsidRPr="007F549D" w:rsidDel="00AE66D6">
                <w:rPr>
                  <w:rFonts w:ascii="宋体" w:eastAsia="宋体" w:hAnsi="宋体" w:cs="宋体" w:hint="eastAsia"/>
                  <w:color w:val="000000"/>
                  <w:kern w:val="0"/>
                  <w:sz w:val="20"/>
                  <w:szCs w:val="20"/>
                </w:rPr>
                <w:delText>M</w:delText>
              </w:r>
            </w:del>
            <w:ins w:id="622" w:author="管荦" w:date="2016-09-30T15:50:00Z">
              <w:r w:rsidR="00AE66D6">
                <w:rPr>
                  <w:rFonts w:ascii="宋体" w:eastAsia="宋体" w:hAnsi="宋体" w:cs="宋体"/>
                  <w:color w:val="000000"/>
                  <w:kern w:val="0"/>
                  <w:sz w:val="20"/>
                  <w:szCs w:val="20"/>
                </w:rPr>
                <w:t>C</w:t>
              </w:r>
            </w:ins>
          </w:p>
        </w:tc>
        <w:tc>
          <w:tcPr>
            <w:tcW w:w="2064" w:type="dxa"/>
            <w:vAlign w:val="center"/>
          </w:tcPr>
          <w:p w14:paraId="6026910B" w14:textId="14A53E4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23" w:author="管荦" w:date="2016-09-30T15:50:00Z">
              <w:r>
                <w:rPr>
                  <w:rFonts w:ascii="宋体" w:eastAsia="宋体" w:hAnsi="宋体" w:cs="宋体" w:hint="eastAsia"/>
                  <w:color w:val="000000"/>
                  <w:kern w:val="0"/>
                  <w:sz w:val="20"/>
                  <w:szCs w:val="20"/>
                </w:rPr>
                <w:t>查询结果不为空时必填</w:t>
              </w:r>
            </w:ins>
          </w:p>
        </w:tc>
      </w:tr>
      <w:tr w:rsidR="009A6699" w:rsidRPr="009A6699" w14:paraId="0DC15A7A" w14:textId="77777777" w:rsidTr="00C87FDA">
        <w:trPr>
          <w:trHeight w:val="270"/>
        </w:trPr>
        <w:tc>
          <w:tcPr>
            <w:tcW w:w="621" w:type="dxa"/>
            <w:vAlign w:val="center"/>
            <w:hideMark/>
          </w:tcPr>
          <w:p w14:paraId="3D2CB91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tcPr>
          <w:p w14:paraId="77C50389"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2216" w:type="dxa"/>
            <w:vAlign w:val="center"/>
          </w:tcPr>
          <w:p w14:paraId="5C25A5B7"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2521" w:type="dxa"/>
            <w:vAlign w:val="center"/>
            <w:hideMark/>
          </w:tcPr>
          <w:p w14:paraId="2B533C9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租借基准利率信息</w:t>
            </w:r>
          </w:p>
        </w:tc>
        <w:tc>
          <w:tcPr>
            <w:tcW w:w="709" w:type="dxa"/>
            <w:vAlign w:val="center"/>
            <w:hideMark/>
          </w:tcPr>
          <w:p w14:paraId="33474D69"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51717A9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2064" w:type="dxa"/>
            <w:vAlign w:val="center"/>
          </w:tcPr>
          <w:p w14:paraId="09794E66"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r>
      <w:tr w:rsidR="009A6699" w:rsidRPr="009A6699" w14:paraId="72019286" w14:textId="77777777" w:rsidTr="00C87FDA">
        <w:trPr>
          <w:trHeight w:val="270"/>
        </w:trPr>
        <w:tc>
          <w:tcPr>
            <w:tcW w:w="621" w:type="dxa"/>
            <w:vAlign w:val="center"/>
            <w:hideMark/>
          </w:tcPr>
          <w:p w14:paraId="4DB8AF5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412C9A1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T13</w:t>
            </w:r>
          </w:p>
        </w:tc>
        <w:tc>
          <w:tcPr>
            <w:tcW w:w="2216" w:type="dxa"/>
            <w:vAlign w:val="center"/>
            <w:hideMark/>
          </w:tcPr>
          <w:p w14:paraId="671F4DB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tradeDate</w:t>
            </w:r>
          </w:p>
        </w:tc>
        <w:tc>
          <w:tcPr>
            <w:tcW w:w="2521" w:type="dxa"/>
            <w:vAlign w:val="center"/>
            <w:hideMark/>
          </w:tcPr>
          <w:p w14:paraId="36F694D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报价日期</w:t>
            </w:r>
          </w:p>
        </w:tc>
        <w:tc>
          <w:tcPr>
            <w:tcW w:w="709" w:type="dxa"/>
            <w:vAlign w:val="center"/>
            <w:hideMark/>
          </w:tcPr>
          <w:p w14:paraId="2CB8F0F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4E0227E6" w14:textId="54E56E50"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del w:id="624" w:author="管荦" w:date="2016-09-30T15:50:00Z">
              <w:r w:rsidRPr="007F549D" w:rsidDel="00AE66D6">
                <w:rPr>
                  <w:rFonts w:ascii="宋体" w:eastAsia="宋体" w:hAnsi="宋体" w:cs="宋体" w:hint="eastAsia"/>
                  <w:color w:val="000000"/>
                  <w:kern w:val="0"/>
                  <w:sz w:val="20"/>
                  <w:szCs w:val="20"/>
                </w:rPr>
                <w:delText>M</w:delText>
              </w:r>
            </w:del>
            <w:ins w:id="625" w:author="管荦" w:date="2016-09-30T15:50:00Z">
              <w:r w:rsidR="00AE66D6">
                <w:rPr>
                  <w:rFonts w:ascii="宋体" w:eastAsia="宋体" w:hAnsi="宋体" w:cs="宋体"/>
                  <w:color w:val="000000"/>
                  <w:kern w:val="0"/>
                  <w:sz w:val="20"/>
                  <w:szCs w:val="20"/>
                </w:rPr>
                <w:t>C</w:t>
              </w:r>
            </w:ins>
          </w:p>
        </w:tc>
        <w:tc>
          <w:tcPr>
            <w:tcW w:w="2064" w:type="dxa"/>
            <w:vAlign w:val="center"/>
          </w:tcPr>
          <w:p w14:paraId="43C18469" w14:textId="6E74DF3E"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26" w:author="管荦" w:date="2016-09-30T15:50:00Z">
              <w:r>
                <w:rPr>
                  <w:rFonts w:ascii="宋体" w:eastAsia="宋体" w:hAnsi="宋体" w:cs="宋体" w:hint="eastAsia"/>
                  <w:color w:val="000000"/>
                  <w:kern w:val="0"/>
                  <w:sz w:val="20"/>
                  <w:szCs w:val="20"/>
                </w:rPr>
                <w:t>查询结果不为空时必填</w:t>
              </w:r>
            </w:ins>
          </w:p>
        </w:tc>
      </w:tr>
      <w:tr w:rsidR="009A6699" w:rsidRPr="009A6699" w14:paraId="50AB2F99" w14:textId="77777777" w:rsidTr="00C87FDA">
        <w:trPr>
          <w:trHeight w:val="270"/>
        </w:trPr>
        <w:tc>
          <w:tcPr>
            <w:tcW w:w="621" w:type="dxa"/>
            <w:vAlign w:val="center"/>
            <w:hideMark/>
          </w:tcPr>
          <w:p w14:paraId="415F0B7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7648174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V03</w:t>
            </w:r>
          </w:p>
        </w:tc>
        <w:tc>
          <w:tcPr>
            <w:tcW w:w="2216" w:type="dxa"/>
            <w:vAlign w:val="center"/>
            <w:hideMark/>
          </w:tcPr>
          <w:p w14:paraId="46B184A3"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varietyType</w:t>
            </w:r>
          </w:p>
        </w:tc>
        <w:tc>
          <w:tcPr>
            <w:tcW w:w="2521" w:type="dxa"/>
            <w:vAlign w:val="center"/>
            <w:hideMark/>
          </w:tcPr>
          <w:p w14:paraId="233A41A6"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租借基准利率品种</w:t>
            </w:r>
          </w:p>
        </w:tc>
        <w:tc>
          <w:tcPr>
            <w:tcW w:w="709" w:type="dxa"/>
            <w:vAlign w:val="center"/>
            <w:hideMark/>
          </w:tcPr>
          <w:p w14:paraId="0CF54E6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39CCA73F" w14:textId="44D870B4"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del w:id="627" w:author="管荦" w:date="2016-09-30T15:50:00Z">
              <w:r w:rsidRPr="007F549D" w:rsidDel="00AE66D6">
                <w:rPr>
                  <w:rFonts w:ascii="宋体" w:eastAsia="宋体" w:hAnsi="宋体" w:cs="宋体" w:hint="eastAsia"/>
                  <w:color w:val="000000"/>
                  <w:kern w:val="0"/>
                  <w:sz w:val="20"/>
                  <w:szCs w:val="20"/>
                </w:rPr>
                <w:delText>M</w:delText>
              </w:r>
            </w:del>
            <w:ins w:id="628" w:author="管荦" w:date="2016-09-30T15:50:00Z">
              <w:r w:rsidR="00AE66D6">
                <w:rPr>
                  <w:rFonts w:ascii="宋体" w:eastAsia="宋体" w:hAnsi="宋体" w:cs="宋体"/>
                  <w:color w:val="000000"/>
                  <w:kern w:val="0"/>
                  <w:sz w:val="20"/>
                  <w:szCs w:val="20"/>
                </w:rPr>
                <w:t>C</w:t>
              </w:r>
            </w:ins>
          </w:p>
        </w:tc>
        <w:tc>
          <w:tcPr>
            <w:tcW w:w="2064" w:type="dxa"/>
            <w:vAlign w:val="center"/>
          </w:tcPr>
          <w:p w14:paraId="7B38E4B7" w14:textId="44BBA9F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29" w:author="管荦" w:date="2016-09-30T15:50:00Z">
              <w:r>
                <w:rPr>
                  <w:rFonts w:ascii="宋体" w:eastAsia="宋体" w:hAnsi="宋体" w:cs="宋体" w:hint="eastAsia"/>
                  <w:color w:val="000000"/>
                  <w:kern w:val="0"/>
                  <w:sz w:val="20"/>
                  <w:szCs w:val="20"/>
                </w:rPr>
                <w:t>查询结果不为空时必填</w:t>
              </w:r>
            </w:ins>
          </w:p>
        </w:tc>
      </w:tr>
      <w:tr w:rsidR="009A6699" w:rsidRPr="009A6699" w14:paraId="6E7C1D80" w14:textId="77777777" w:rsidTr="00C87FDA">
        <w:trPr>
          <w:trHeight w:val="270"/>
        </w:trPr>
        <w:tc>
          <w:tcPr>
            <w:tcW w:w="621" w:type="dxa"/>
            <w:vAlign w:val="center"/>
            <w:hideMark/>
          </w:tcPr>
          <w:p w14:paraId="524DE8C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1E91A1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K66</w:t>
            </w:r>
          </w:p>
        </w:tc>
        <w:tc>
          <w:tcPr>
            <w:tcW w:w="2216" w:type="dxa"/>
            <w:vAlign w:val="center"/>
            <w:hideMark/>
          </w:tcPr>
          <w:p w14:paraId="369A32A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annualrateType</w:t>
            </w:r>
          </w:p>
        </w:tc>
        <w:tc>
          <w:tcPr>
            <w:tcW w:w="2521" w:type="dxa"/>
            <w:vAlign w:val="center"/>
            <w:hideMark/>
          </w:tcPr>
          <w:p w14:paraId="549706A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期限</w:t>
            </w:r>
          </w:p>
        </w:tc>
        <w:tc>
          <w:tcPr>
            <w:tcW w:w="709" w:type="dxa"/>
            <w:vAlign w:val="center"/>
            <w:hideMark/>
          </w:tcPr>
          <w:p w14:paraId="40E69BB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9F0A906" w14:textId="1AD9F563"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del w:id="630" w:author="管荦" w:date="2016-09-30T15:50:00Z">
              <w:r w:rsidRPr="007F549D" w:rsidDel="00AE66D6">
                <w:rPr>
                  <w:rFonts w:ascii="宋体" w:eastAsia="宋体" w:hAnsi="宋体" w:cs="宋体" w:hint="eastAsia"/>
                  <w:color w:val="000000"/>
                  <w:kern w:val="0"/>
                  <w:sz w:val="20"/>
                  <w:szCs w:val="20"/>
                </w:rPr>
                <w:delText>M</w:delText>
              </w:r>
            </w:del>
            <w:ins w:id="631" w:author="管荦" w:date="2016-09-30T15:50:00Z">
              <w:r w:rsidR="00AE66D6">
                <w:rPr>
                  <w:rFonts w:ascii="宋体" w:eastAsia="宋体" w:hAnsi="宋体" w:cs="宋体"/>
                  <w:color w:val="000000"/>
                  <w:kern w:val="0"/>
                  <w:sz w:val="20"/>
                  <w:szCs w:val="20"/>
                </w:rPr>
                <w:t>C</w:t>
              </w:r>
            </w:ins>
          </w:p>
        </w:tc>
        <w:tc>
          <w:tcPr>
            <w:tcW w:w="2064" w:type="dxa"/>
            <w:vAlign w:val="center"/>
            <w:hideMark/>
          </w:tcPr>
          <w:p w14:paraId="50913A73" w14:textId="42E3E506"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32" w:author="管荦" w:date="2016-09-30T15:51:00Z">
              <w:r>
                <w:rPr>
                  <w:rFonts w:ascii="宋体" w:eastAsia="宋体" w:hAnsi="宋体" w:cs="宋体" w:hint="eastAsia"/>
                  <w:color w:val="000000"/>
                  <w:kern w:val="0"/>
                  <w:sz w:val="20"/>
                  <w:szCs w:val="20"/>
                </w:rPr>
                <w:t>查询结果不为空时必填</w:t>
              </w:r>
              <w:r>
                <w:rPr>
                  <w:rFonts w:ascii="宋体" w:eastAsia="宋体" w:hAnsi="宋体" w:cs="宋体" w:hint="eastAsia"/>
                  <w:color w:val="000000"/>
                  <w:kern w:val="0"/>
                  <w:sz w:val="20"/>
                  <w:szCs w:val="20"/>
                </w:rPr>
                <w:t>,</w:t>
              </w:r>
            </w:ins>
            <w:bookmarkStart w:id="633" w:name="_GoBack"/>
            <w:bookmarkEnd w:id="633"/>
            <w:r w:rsidR="009A6699" w:rsidRPr="007F549D">
              <w:rPr>
                <w:rFonts w:ascii="宋体" w:eastAsia="宋体" w:hAnsi="宋体" w:cs="宋体" w:hint="eastAsia"/>
                <w:color w:val="000000"/>
                <w:kern w:val="0"/>
                <w:sz w:val="20"/>
                <w:szCs w:val="20"/>
              </w:rPr>
              <w:t>1-隔夜、2-1周、3-2周、4-1个月、5-3个月、6-6个月、7-9个月、8-1年</w:t>
            </w:r>
          </w:p>
        </w:tc>
      </w:tr>
      <w:tr w:rsidR="009A6699" w:rsidRPr="009A6699" w14:paraId="35929064" w14:textId="77777777" w:rsidTr="00C87FDA">
        <w:trPr>
          <w:trHeight w:val="270"/>
        </w:trPr>
        <w:tc>
          <w:tcPr>
            <w:tcW w:w="621" w:type="dxa"/>
            <w:vAlign w:val="center"/>
            <w:hideMark/>
          </w:tcPr>
          <w:p w14:paraId="2A849B8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3C4F76C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K65</w:t>
            </w:r>
          </w:p>
        </w:tc>
        <w:tc>
          <w:tcPr>
            <w:tcW w:w="2216" w:type="dxa"/>
            <w:vAlign w:val="center"/>
            <w:hideMark/>
          </w:tcPr>
          <w:p w14:paraId="4F8C062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w:t>
            </w:r>
          </w:p>
        </w:tc>
        <w:tc>
          <w:tcPr>
            <w:tcW w:w="2521" w:type="dxa"/>
            <w:vAlign w:val="center"/>
            <w:hideMark/>
          </w:tcPr>
          <w:p w14:paraId="49D60FC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w:t>
            </w:r>
          </w:p>
        </w:tc>
        <w:tc>
          <w:tcPr>
            <w:tcW w:w="709" w:type="dxa"/>
            <w:vAlign w:val="center"/>
            <w:hideMark/>
          </w:tcPr>
          <w:p w14:paraId="3427B21D"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71E8C931" w14:textId="36E6F2F1"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del w:id="634" w:author="管荦" w:date="2016-09-30T15:50:00Z">
              <w:r w:rsidRPr="007F549D" w:rsidDel="00AE66D6">
                <w:rPr>
                  <w:rFonts w:ascii="宋体" w:eastAsia="宋体" w:hAnsi="宋体" w:cs="宋体" w:hint="eastAsia"/>
                  <w:color w:val="000000"/>
                  <w:kern w:val="0"/>
                  <w:sz w:val="20"/>
                  <w:szCs w:val="20"/>
                </w:rPr>
                <w:delText>M</w:delText>
              </w:r>
            </w:del>
            <w:ins w:id="635" w:author="管荦" w:date="2016-09-30T15:50:00Z">
              <w:r w:rsidR="00AE66D6">
                <w:rPr>
                  <w:rFonts w:ascii="宋体" w:eastAsia="宋体" w:hAnsi="宋体" w:cs="宋体"/>
                  <w:color w:val="000000"/>
                  <w:kern w:val="0"/>
                  <w:sz w:val="20"/>
                  <w:szCs w:val="20"/>
                </w:rPr>
                <w:t>C</w:t>
              </w:r>
            </w:ins>
          </w:p>
        </w:tc>
        <w:tc>
          <w:tcPr>
            <w:tcW w:w="2064" w:type="dxa"/>
            <w:vAlign w:val="center"/>
          </w:tcPr>
          <w:p w14:paraId="0A7B41A8" w14:textId="4A875459"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36" w:author="管荦" w:date="2016-09-30T15:50:00Z">
              <w:r>
                <w:rPr>
                  <w:rFonts w:ascii="宋体" w:eastAsia="宋体" w:hAnsi="宋体" w:cs="宋体" w:hint="eastAsia"/>
                  <w:color w:val="000000"/>
                  <w:kern w:val="0"/>
                  <w:sz w:val="20"/>
                  <w:szCs w:val="20"/>
                </w:rPr>
                <w:t>查询结果不为空时必填</w:t>
              </w:r>
            </w:ins>
          </w:p>
        </w:tc>
      </w:tr>
      <w:tr w:rsidR="009A6699" w:rsidRPr="009A6699" w14:paraId="71426C03" w14:textId="77777777" w:rsidTr="00C87FDA">
        <w:trPr>
          <w:trHeight w:val="270"/>
        </w:trPr>
        <w:tc>
          <w:tcPr>
            <w:tcW w:w="621" w:type="dxa"/>
            <w:vAlign w:val="center"/>
            <w:hideMark/>
          </w:tcPr>
          <w:p w14:paraId="52BA154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47D04E6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Q28</w:t>
            </w:r>
          </w:p>
        </w:tc>
        <w:tc>
          <w:tcPr>
            <w:tcW w:w="2216" w:type="dxa"/>
            <w:vAlign w:val="center"/>
            <w:hideMark/>
          </w:tcPr>
          <w:p w14:paraId="1D5C323D"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upDown</w:t>
            </w:r>
          </w:p>
        </w:tc>
        <w:tc>
          <w:tcPr>
            <w:tcW w:w="2521" w:type="dxa"/>
            <w:vAlign w:val="center"/>
            <w:hideMark/>
          </w:tcPr>
          <w:p w14:paraId="750014D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涨跌</w:t>
            </w:r>
          </w:p>
        </w:tc>
        <w:tc>
          <w:tcPr>
            <w:tcW w:w="709" w:type="dxa"/>
            <w:vAlign w:val="center"/>
            <w:hideMark/>
          </w:tcPr>
          <w:p w14:paraId="1F2B7AC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2121103" w14:textId="1C3B578C"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del w:id="637" w:author="管荦" w:date="2016-09-30T15:50:00Z">
              <w:r w:rsidRPr="007F549D" w:rsidDel="00AE66D6">
                <w:rPr>
                  <w:rFonts w:ascii="宋体" w:eastAsia="宋体" w:hAnsi="宋体" w:cs="宋体" w:hint="eastAsia"/>
                  <w:color w:val="000000"/>
                  <w:kern w:val="0"/>
                  <w:sz w:val="20"/>
                  <w:szCs w:val="20"/>
                </w:rPr>
                <w:delText>M</w:delText>
              </w:r>
            </w:del>
            <w:ins w:id="638" w:author="管荦" w:date="2016-09-30T15:50:00Z">
              <w:r w:rsidR="00AE66D6">
                <w:rPr>
                  <w:rFonts w:ascii="宋体" w:eastAsia="宋体" w:hAnsi="宋体" w:cs="宋体"/>
                  <w:color w:val="000000"/>
                  <w:kern w:val="0"/>
                  <w:sz w:val="20"/>
                  <w:szCs w:val="20"/>
                </w:rPr>
                <w:t>C</w:t>
              </w:r>
            </w:ins>
          </w:p>
        </w:tc>
        <w:tc>
          <w:tcPr>
            <w:tcW w:w="2064" w:type="dxa"/>
            <w:vAlign w:val="center"/>
          </w:tcPr>
          <w:p w14:paraId="6A238F6E" w14:textId="48CF0F36"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39" w:author="管荦" w:date="2016-09-30T15:50:00Z">
              <w:r>
                <w:rPr>
                  <w:rFonts w:ascii="宋体" w:eastAsia="宋体" w:hAnsi="宋体" w:cs="宋体" w:hint="eastAsia"/>
                  <w:color w:val="000000"/>
                  <w:kern w:val="0"/>
                  <w:sz w:val="20"/>
                  <w:szCs w:val="20"/>
                </w:rPr>
                <w:t>查询结果不为空时必填</w:t>
              </w:r>
            </w:ins>
          </w:p>
        </w:tc>
      </w:tr>
      <w:tr w:rsidR="00476278" w:rsidRPr="009A6699" w14:paraId="325A82DF" w14:textId="77777777" w:rsidTr="00C87FDA">
        <w:trPr>
          <w:trHeight w:val="270"/>
        </w:trPr>
        <w:tc>
          <w:tcPr>
            <w:tcW w:w="621" w:type="dxa"/>
            <w:vAlign w:val="center"/>
          </w:tcPr>
          <w:p w14:paraId="39940E72" w14:textId="7DDF15D2"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71" w:type="dxa"/>
            <w:vAlign w:val="center"/>
          </w:tcPr>
          <w:p w14:paraId="7FFB0CF8" w14:textId="70846F3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Q77</w:t>
            </w:r>
          </w:p>
        </w:tc>
        <w:tc>
          <w:tcPr>
            <w:tcW w:w="2216" w:type="dxa"/>
            <w:vAlign w:val="center"/>
          </w:tcPr>
          <w:p w14:paraId="5D2D72F7" w14:textId="72BA4F63"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color w:val="000000"/>
                <w:kern w:val="0"/>
                <w:sz w:val="20"/>
                <w:szCs w:val="20"/>
              </w:rPr>
              <w:t>[annualRateAverageInfoData]</w:t>
            </w:r>
          </w:p>
        </w:tc>
        <w:tc>
          <w:tcPr>
            <w:tcW w:w="2521" w:type="dxa"/>
            <w:vAlign w:val="center"/>
          </w:tcPr>
          <w:p w14:paraId="33A044B9" w14:textId="36DA082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租借基准利率均值信息数据</w:t>
            </w:r>
          </w:p>
        </w:tc>
        <w:tc>
          <w:tcPr>
            <w:tcW w:w="709" w:type="dxa"/>
            <w:vAlign w:val="center"/>
          </w:tcPr>
          <w:p w14:paraId="267942A1" w14:textId="4E06645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14FDD0AA" w14:textId="504BDF3C"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del w:id="640" w:author="管荦" w:date="2016-09-30T15:50:00Z">
              <w:r w:rsidRPr="007F549D" w:rsidDel="00AE66D6">
                <w:rPr>
                  <w:rFonts w:ascii="宋体" w:eastAsia="宋体" w:hAnsi="宋体" w:cs="宋体" w:hint="eastAsia"/>
                  <w:color w:val="000000"/>
                  <w:kern w:val="0"/>
                  <w:sz w:val="20"/>
                  <w:szCs w:val="20"/>
                </w:rPr>
                <w:delText>M</w:delText>
              </w:r>
            </w:del>
            <w:ins w:id="641" w:author="管荦" w:date="2016-09-30T15:50:00Z">
              <w:r w:rsidR="00AE66D6">
                <w:rPr>
                  <w:rFonts w:ascii="宋体" w:eastAsia="宋体" w:hAnsi="宋体" w:cs="宋体"/>
                  <w:color w:val="000000"/>
                  <w:kern w:val="0"/>
                  <w:sz w:val="20"/>
                  <w:szCs w:val="20"/>
                </w:rPr>
                <w:t>C</w:t>
              </w:r>
            </w:ins>
          </w:p>
        </w:tc>
        <w:tc>
          <w:tcPr>
            <w:tcW w:w="2064" w:type="dxa"/>
            <w:vAlign w:val="center"/>
          </w:tcPr>
          <w:p w14:paraId="683AC9BF" w14:textId="191153F8"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42" w:author="管荦" w:date="2016-09-30T15:50:00Z">
              <w:r>
                <w:rPr>
                  <w:rFonts w:ascii="宋体" w:eastAsia="宋体" w:hAnsi="宋体" w:cs="宋体" w:hint="eastAsia"/>
                  <w:color w:val="000000"/>
                  <w:kern w:val="0"/>
                  <w:sz w:val="20"/>
                  <w:szCs w:val="20"/>
                </w:rPr>
                <w:t>查询结果不为空时必填</w:t>
              </w:r>
            </w:ins>
          </w:p>
        </w:tc>
      </w:tr>
      <w:tr w:rsidR="00476278" w:rsidRPr="009A6699" w14:paraId="5D8B22C2" w14:textId="77777777" w:rsidTr="00C87FDA">
        <w:trPr>
          <w:trHeight w:val="270"/>
        </w:trPr>
        <w:tc>
          <w:tcPr>
            <w:tcW w:w="621" w:type="dxa"/>
            <w:vAlign w:val="center"/>
          </w:tcPr>
          <w:p w14:paraId="2E9068C0" w14:textId="72552541"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750F4D83"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216" w:type="dxa"/>
            <w:vAlign w:val="center"/>
          </w:tcPr>
          <w:p w14:paraId="671D8A8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521" w:type="dxa"/>
            <w:vAlign w:val="center"/>
          </w:tcPr>
          <w:p w14:paraId="73586BA1" w14:textId="0D47AC1E"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租借基准利率均值信息明细</w:t>
            </w:r>
          </w:p>
        </w:tc>
        <w:tc>
          <w:tcPr>
            <w:tcW w:w="709" w:type="dxa"/>
            <w:vAlign w:val="center"/>
          </w:tcPr>
          <w:p w14:paraId="2225F2BB"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09" w:type="dxa"/>
            <w:vAlign w:val="center"/>
          </w:tcPr>
          <w:p w14:paraId="24DDB17F"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064" w:type="dxa"/>
            <w:vAlign w:val="center"/>
          </w:tcPr>
          <w:p w14:paraId="67EF2C8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r w:rsidR="00CE5D0B" w:rsidRPr="009A6699" w14:paraId="39B0989F" w14:textId="77777777" w:rsidTr="00C87FDA">
        <w:trPr>
          <w:trHeight w:val="270"/>
        </w:trPr>
        <w:tc>
          <w:tcPr>
            <w:tcW w:w="621" w:type="dxa"/>
            <w:vAlign w:val="center"/>
          </w:tcPr>
          <w:p w14:paraId="3CB5590F" w14:textId="47831424"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1426642D" w14:textId="67A22595"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color w:val="000000"/>
                <w:kern w:val="0"/>
                <w:sz w:val="20"/>
                <w:szCs w:val="20"/>
              </w:rPr>
              <w:t>K67</w:t>
            </w:r>
          </w:p>
        </w:tc>
        <w:tc>
          <w:tcPr>
            <w:tcW w:w="2216" w:type="dxa"/>
            <w:vAlign w:val="center"/>
          </w:tcPr>
          <w:p w14:paraId="1FDDD004" w14:textId="2F4634C6"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annualrateAverage</w:t>
            </w:r>
          </w:p>
        </w:tc>
        <w:tc>
          <w:tcPr>
            <w:tcW w:w="2521" w:type="dxa"/>
            <w:vAlign w:val="center"/>
          </w:tcPr>
          <w:p w14:paraId="1B81EFBD" w14:textId="7818CEA9"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租借利率均值</w:t>
            </w:r>
          </w:p>
        </w:tc>
        <w:tc>
          <w:tcPr>
            <w:tcW w:w="709" w:type="dxa"/>
            <w:vAlign w:val="center"/>
          </w:tcPr>
          <w:p w14:paraId="62D6E7AC" w14:textId="697B0162"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ins w:id="643" w:author="管荦" w:date="2016-09-22T15:28:00Z">
              <w:r w:rsidRPr="007F549D">
                <w:rPr>
                  <w:rFonts w:ascii="宋体" w:eastAsia="宋体" w:hAnsi="宋体" w:cs="宋体" w:hint="eastAsia"/>
                  <w:color w:val="000000"/>
                  <w:kern w:val="0"/>
                  <w:sz w:val="20"/>
                  <w:szCs w:val="20"/>
                </w:rPr>
                <w:t>-</w:t>
              </w:r>
            </w:ins>
          </w:p>
        </w:tc>
        <w:tc>
          <w:tcPr>
            <w:tcW w:w="709" w:type="dxa"/>
            <w:vAlign w:val="center"/>
          </w:tcPr>
          <w:p w14:paraId="69828C4C" w14:textId="34186C0B"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ins w:id="644" w:author="管荦" w:date="2016-09-30T15:50:00Z">
              <w:r>
                <w:rPr>
                  <w:rFonts w:ascii="宋体" w:eastAsia="宋体" w:hAnsi="宋体" w:cs="宋体"/>
                  <w:color w:val="000000"/>
                  <w:kern w:val="0"/>
                  <w:sz w:val="20"/>
                  <w:szCs w:val="20"/>
                </w:rPr>
                <w:t>C</w:t>
              </w:r>
            </w:ins>
          </w:p>
        </w:tc>
        <w:tc>
          <w:tcPr>
            <w:tcW w:w="2064" w:type="dxa"/>
            <w:vAlign w:val="center"/>
          </w:tcPr>
          <w:p w14:paraId="504D1F24" w14:textId="27F5BAF0"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ins w:id="645" w:author="管荦" w:date="2016-09-30T15:50:00Z">
              <w:r>
                <w:rPr>
                  <w:rFonts w:ascii="宋体" w:eastAsia="宋体" w:hAnsi="宋体" w:cs="宋体" w:hint="eastAsia"/>
                  <w:color w:val="000000"/>
                  <w:kern w:val="0"/>
                  <w:sz w:val="20"/>
                  <w:szCs w:val="20"/>
                </w:rPr>
                <w:t>查询结果不为空时必填</w:t>
              </w:r>
            </w:ins>
          </w:p>
        </w:tc>
      </w:tr>
      <w:tr w:rsidR="00CE5D0B" w:rsidRPr="009A6699" w14:paraId="4292F820" w14:textId="77777777" w:rsidTr="00C87FDA">
        <w:trPr>
          <w:trHeight w:val="270"/>
        </w:trPr>
        <w:tc>
          <w:tcPr>
            <w:tcW w:w="621" w:type="dxa"/>
            <w:vAlign w:val="center"/>
          </w:tcPr>
          <w:p w14:paraId="1FF29555" w14:textId="0AA887B7"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38579361" w14:textId="6021D5E0"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w:t>
            </w:r>
            <w:r w:rsidRPr="007F549D">
              <w:rPr>
                <w:rFonts w:ascii="宋体" w:eastAsia="宋体" w:hAnsi="宋体" w:cs="宋体"/>
                <w:color w:val="000000"/>
                <w:kern w:val="0"/>
                <w:sz w:val="20"/>
                <w:szCs w:val="20"/>
              </w:rPr>
              <w:t>68</w:t>
            </w:r>
          </w:p>
        </w:tc>
        <w:tc>
          <w:tcPr>
            <w:tcW w:w="2216" w:type="dxa"/>
            <w:vAlign w:val="center"/>
          </w:tcPr>
          <w:p w14:paraId="12BDC9BE" w14:textId="5E9A130E"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annualrateAverageType</w:t>
            </w:r>
          </w:p>
        </w:tc>
        <w:tc>
          <w:tcPr>
            <w:tcW w:w="2521" w:type="dxa"/>
            <w:vAlign w:val="center"/>
          </w:tcPr>
          <w:p w14:paraId="15F1438F" w14:textId="1945D54A"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租借利率均值类型</w:t>
            </w:r>
          </w:p>
        </w:tc>
        <w:tc>
          <w:tcPr>
            <w:tcW w:w="709" w:type="dxa"/>
            <w:vAlign w:val="center"/>
          </w:tcPr>
          <w:p w14:paraId="63B98E01" w14:textId="6EE15F63"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ins w:id="646" w:author="管荦" w:date="2016-09-22T15:28:00Z">
              <w:r w:rsidRPr="007F549D">
                <w:rPr>
                  <w:rFonts w:ascii="宋体" w:eastAsia="宋体" w:hAnsi="宋体" w:cs="宋体" w:hint="eastAsia"/>
                  <w:color w:val="000000"/>
                  <w:kern w:val="0"/>
                  <w:sz w:val="20"/>
                  <w:szCs w:val="20"/>
                </w:rPr>
                <w:t>-</w:t>
              </w:r>
            </w:ins>
          </w:p>
        </w:tc>
        <w:tc>
          <w:tcPr>
            <w:tcW w:w="709" w:type="dxa"/>
            <w:vAlign w:val="center"/>
          </w:tcPr>
          <w:p w14:paraId="60899A06" w14:textId="4365FCA5"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ins w:id="647" w:author="管荦" w:date="2016-09-30T15:50:00Z">
              <w:r>
                <w:rPr>
                  <w:rFonts w:ascii="宋体" w:eastAsia="宋体" w:hAnsi="宋体" w:cs="宋体"/>
                  <w:color w:val="000000"/>
                  <w:kern w:val="0"/>
                  <w:sz w:val="20"/>
                  <w:szCs w:val="20"/>
                </w:rPr>
                <w:t>C</w:t>
              </w:r>
            </w:ins>
          </w:p>
        </w:tc>
        <w:tc>
          <w:tcPr>
            <w:tcW w:w="2064" w:type="dxa"/>
            <w:vAlign w:val="center"/>
          </w:tcPr>
          <w:p w14:paraId="19E6B3F8" w14:textId="0D3420E8"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ins w:id="648" w:author="管荦" w:date="2016-09-30T15:50:00Z">
              <w:r>
                <w:rPr>
                  <w:rFonts w:ascii="宋体" w:eastAsia="宋体" w:hAnsi="宋体" w:cs="宋体" w:hint="eastAsia"/>
                  <w:color w:val="000000"/>
                  <w:kern w:val="0"/>
                  <w:sz w:val="20"/>
                  <w:szCs w:val="20"/>
                </w:rPr>
                <w:t>查询结果不为空时必填</w:t>
              </w:r>
              <w:r>
                <w:rPr>
                  <w:rFonts w:ascii="宋体" w:eastAsia="宋体" w:hAnsi="宋体" w:cs="宋体" w:hint="eastAsia"/>
                  <w:color w:val="000000"/>
                  <w:kern w:val="0"/>
                  <w:sz w:val="20"/>
                  <w:szCs w:val="20"/>
                </w:rPr>
                <w:t>,</w:t>
              </w:r>
            </w:ins>
            <w:r w:rsidR="00CE5D0B" w:rsidRPr="007F549D">
              <w:rPr>
                <w:rFonts w:ascii="宋体" w:eastAsia="宋体" w:hAnsi="宋体" w:cs="宋体" w:hint="eastAsia"/>
                <w:color w:val="000000"/>
                <w:kern w:val="0"/>
                <w:sz w:val="20"/>
                <w:szCs w:val="20"/>
              </w:rPr>
              <w:t>1-5日均值、2-10日均值、3-20日均值</w:t>
            </w:r>
          </w:p>
        </w:tc>
      </w:tr>
      <w:tr w:rsidR="00476278" w:rsidRPr="009A6699" w14:paraId="4D6625BD" w14:textId="77777777" w:rsidTr="00C87FDA">
        <w:trPr>
          <w:trHeight w:val="270"/>
        </w:trPr>
        <w:tc>
          <w:tcPr>
            <w:tcW w:w="621" w:type="dxa"/>
            <w:vAlign w:val="center"/>
            <w:hideMark/>
          </w:tcPr>
          <w:p w14:paraId="2FA64A2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9768119"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Q82</w:t>
            </w:r>
          </w:p>
        </w:tc>
        <w:tc>
          <w:tcPr>
            <w:tcW w:w="2216" w:type="dxa"/>
            <w:vAlign w:val="center"/>
            <w:hideMark/>
          </w:tcPr>
          <w:p w14:paraId="72435CE4"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announceDate</w:t>
            </w:r>
          </w:p>
        </w:tc>
        <w:tc>
          <w:tcPr>
            <w:tcW w:w="2521" w:type="dxa"/>
            <w:vAlign w:val="center"/>
            <w:hideMark/>
          </w:tcPr>
          <w:p w14:paraId="1D4F9B9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发布日期</w:t>
            </w:r>
          </w:p>
        </w:tc>
        <w:tc>
          <w:tcPr>
            <w:tcW w:w="709" w:type="dxa"/>
            <w:vAlign w:val="center"/>
            <w:hideMark/>
          </w:tcPr>
          <w:p w14:paraId="121137B1"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3992457C" w14:textId="1567AB92"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del w:id="649" w:author="管荦" w:date="2016-09-30T15:50:00Z">
              <w:r w:rsidRPr="007F549D" w:rsidDel="00AE66D6">
                <w:rPr>
                  <w:rFonts w:ascii="宋体" w:eastAsia="宋体" w:hAnsi="宋体" w:cs="宋体" w:hint="eastAsia"/>
                  <w:color w:val="000000"/>
                  <w:kern w:val="0"/>
                  <w:sz w:val="20"/>
                  <w:szCs w:val="20"/>
                </w:rPr>
                <w:delText>M</w:delText>
              </w:r>
            </w:del>
            <w:ins w:id="650" w:author="管荦" w:date="2016-09-30T15:50:00Z">
              <w:r w:rsidR="00AE66D6">
                <w:rPr>
                  <w:rFonts w:ascii="宋体" w:eastAsia="宋体" w:hAnsi="宋体" w:cs="宋体"/>
                  <w:color w:val="000000"/>
                  <w:kern w:val="0"/>
                  <w:sz w:val="20"/>
                  <w:szCs w:val="20"/>
                </w:rPr>
                <w:t>C</w:t>
              </w:r>
            </w:ins>
          </w:p>
        </w:tc>
        <w:tc>
          <w:tcPr>
            <w:tcW w:w="2064" w:type="dxa"/>
            <w:vAlign w:val="center"/>
          </w:tcPr>
          <w:p w14:paraId="3B808B20" w14:textId="452DB13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51" w:author="管荦" w:date="2016-09-30T15:50:00Z">
              <w:r>
                <w:rPr>
                  <w:rFonts w:ascii="宋体" w:eastAsia="宋体" w:hAnsi="宋体" w:cs="宋体" w:hint="eastAsia"/>
                  <w:color w:val="000000"/>
                  <w:kern w:val="0"/>
                  <w:sz w:val="20"/>
                  <w:szCs w:val="20"/>
                </w:rPr>
                <w:t>查询结果不为空时必填</w:t>
              </w:r>
            </w:ins>
          </w:p>
        </w:tc>
      </w:tr>
      <w:tr w:rsidR="00476278" w:rsidRPr="009A6699" w14:paraId="7E965DD3" w14:textId="77777777" w:rsidTr="00C87FDA">
        <w:trPr>
          <w:trHeight w:val="270"/>
        </w:trPr>
        <w:tc>
          <w:tcPr>
            <w:tcW w:w="621" w:type="dxa"/>
            <w:vAlign w:val="center"/>
            <w:hideMark/>
          </w:tcPr>
          <w:p w14:paraId="62C298B4"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5E691172"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Q83</w:t>
            </w:r>
          </w:p>
        </w:tc>
        <w:tc>
          <w:tcPr>
            <w:tcW w:w="2216" w:type="dxa"/>
            <w:vAlign w:val="center"/>
            <w:hideMark/>
          </w:tcPr>
          <w:p w14:paraId="7FCF3D5E"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announceTime</w:t>
            </w:r>
          </w:p>
        </w:tc>
        <w:tc>
          <w:tcPr>
            <w:tcW w:w="2521" w:type="dxa"/>
            <w:vAlign w:val="center"/>
            <w:hideMark/>
          </w:tcPr>
          <w:p w14:paraId="4C72421F"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发布时间</w:t>
            </w:r>
          </w:p>
        </w:tc>
        <w:tc>
          <w:tcPr>
            <w:tcW w:w="709" w:type="dxa"/>
            <w:vAlign w:val="center"/>
            <w:hideMark/>
          </w:tcPr>
          <w:p w14:paraId="565F8C95"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2AA10A7E" w14:textId="2D42D43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del w:id="652" w:author="管荦" w:date="2016-09-30T15:50:00Z">
              <w:r w:rsidRPr="007F549D" w:rsidDel="00AE66D6">
                <w:rPr>
                  <w:rFonts w:ascii="宋体" w:eastAsia="宋体" w:hAnsi="宋体" w:cs="宋体" w:hint="eastAsia"/>
                  <w:color w:val="000000"/>
                  <w:kern w:val="0"/>
                  <w:sz w:val="20"/>
                  <w:szCs w:val="20"/>
                </w:rPr>
                <w:delText>M</w:delText>
              </w:r>
            </w:del>
            <w:ins w:id="653" w:author="管荦" w:date="2016-09-30T15:50:00Z">
              <w:r w:rsidR="00AE66D6">
                <w:rPr>
                  <w:rFonts w:ascii="宋体" w:eastAsia="宋体" w:hAnsi="宋体" w:cs="宋体"/>
                  <w:color w:val="000000"/>
                  <w:kern w:val="0"/>
                  <w:sz w:val="20"/>
                  <w:szCs w:val="20"/>
                </w:rPr>
                <w:t>C</w:t>
              </w:r>
            </w:ins>
          </w:p>
        </w:tc>
        <w:tc>
          <w:tcPr>
            <w:tcW w:w="2064" w:type="dxa"/>
            <w:vAlign w:val="center"/>
          </w:tcPr>
          <w:p w14:paraId="7F1C5FDB" w14:textId="77D4F7CE"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ins w:id="654" w:author="管荦" w:date="2016-09-30T15:50:00Z">
              <w:r>
                <w:rPr>
                  <w:rFonts w:ascii="宋体" w:eastAsia="宋体" w:hAnsi="宋体" w:cs="宋体" w:hint="eastAsia"/>
                  <w:color w:val="000000"/>
                  <w:kern w:val="0"/>
                  <w:sz w:val="20"/>
                  <w:szCs w:val="20"/>
                </w:rPr>
                <w:t>查询结果不为空时必填</w:t>
              </w:r>
            </w:ins>
          </w:p>
        </w:tc>
      </w:tr>
      <w:tr w:rsidR="00476278" w:rsidRPr="009A6699" w14:paraId="75E2F8C0" w14:textId="77777777" w:rsidTr="00C87FDA">
        <w:trPr>
          <w:trHeight w:val="270"/>
        </w:trPr>
        <w:tc>
          <w:tcPr>
            <w:tcW w:w="621" w:type="dxa"/>
            <w:vAlign w:val="center"/>
          </w:tcPr>
          <w:p w14:paraId="699A5EDC"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62361DD3"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X39</w:t>
            </w:r>
          </w:p>
        </w:tc>
        <w:tc>
          <w:tcPr>
            <w:tcW w:w="2216" w:type="dxa"/>
            <w:vAlign w:val="center"/>
            <w:hideMark/>
          </w:tcPr>
          <w:p w14:paraId="512303D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RspCode</w:t>
            </w:r>
          </w:p>
        </w:tc>
        <w:tc>
          <w:tcPr>
            <w:tcW w:w="2521" w:type="dxa"/>
            <w:vAlign w:val="center"/>
            <w:hideMark/>
          </w:tcPr>
          <w:p w14:paraId="47562C7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响应代码</w:t>
            </w:r>
          </w:p>
        </w:tc>
        <w:tc>
          <w:tcPr>
            <w:tcW w:w="709" w:type="dxa"/>
            <w:vAlign w:val="center"/>
            <w:hideMark/>
          </w:tcPr>
          <w:p w14:paraId="4FF3916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4E1E6959"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2064" w:type="dxa"/>
            <w:vAlign w:val="center"/>
          </w:tcPr>
          <w:p w14:paraId="7FBC4D0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r w:rsidR="00476278" w:rsidRPr="009A6699" w14:paraId="3718686B" w14:textId="77777777" w:rsidTr="00C87FDA">
        <w:trPr>
          <w:trHeight w:val="270"/>
        </w:trPr>
        <w:tc>
          <w:tcPr>
            <w:tcW w:w="621" w:type="dxa"/>
            <w:vAlign w:val="center"/>
          </w:tcPr>
          <w:p w14:paraId="1F6DD26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532DFF4D"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X40</w:t>
            </w:r>
          </w:p>
        </w:tc>
        <w:tc>
          <w:tcPr>
            <w:tcW w:w="2216" w:type="dxa"/>
            <w:vAlign w:val="center"/>
            <w:hideMark/>
          </w:tcPr>
          <w:p w14:paraId="26A8222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RspMsg</w:t>
            </w:r>
          </w:p>
        </w:tc>
        <w:tc>
          <w:tcPr>
            <w:tcW w:w="2521" w:type="dxa"/>
            <w:vAlign w:val="center"/>
            <w:hideMark/>
          </w:tcPr>
          <w:p w14:paraId="1B335C0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响应消息</w:t>
            </w:r>
          </w:p>
        </w:tc>
        <w:tc>
          <w:tcPr>
            <w:tcW w:w="709" w:type="dxa"/>
            <w:vAlign w:val="center"/>
            <w:hideMark/>
          </w:tcPr>
          <w:p w14:paraId="1C5E704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E0637AB"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2064" w:type="dxa"/>
            <w:vAlign w:val="center"/>
            <w:hideMark/>
          </w:tcPr>
          <w:p w14:paraId="7F92A031"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bl>
    <w:p w14:paraId="31BDB2B2" w14:textId="77777777" w:rsidR="000741DA" w:rsidRDefault="000741DA" w:rsidP="000741DA">
      <w:pPr>
        <w:pStyle w:val="2"/>
        <w:numPr>
          <w:ilvl w:val="1"/>
          <w:numId w:val="4"/>
        </w:numPr>
        <w:ind w:left="0" w:firstLineChars="0" w:firstLine="0"/>
        <w:rPr>
          <w:ins w:id="655" w:author="管荦" w:date="2016-09-14T11:02:00Z"/>
        </w:rPr>
      </w:pPr>
      <w:bookmarkStart w:id="656" w:name="_Toc438474614"/>
      <w:bookmarkStart w:id="657" w:name="_Toc438479268"/>
      <w:bookmarkStart w:id="658" w:name="_Toc462673932"/>
      <w:ins w:id="659" w:author="管荦" w:date="2016-09-14T11:02:00Z">
        <w:r>
          <w:rPr>
            <w:rFonts w:hint="eastAsia"/>
          </w:rPr>
          <w:t>其他</w:t>
        </w:r>
        <w:bookmarkEnd w:id="656"/>
        <w:bookmarkEnd w:id="657"/>
        <w:bookmarkEnd w:id="658"/>
      </w:ins>
    </w:p>
    <w:p w14:paraId="557D31A0" w14:textId="77777777" w:rsidR="000741DA" w:rsidRDefault="000741DA" w:rsidP="000741DA">
      <w:pPr>
        <w:pStyle w:val="3"/>
        <w:numPr>
          <w:ilvl w:val="2"/>
          <w:numId w:val="4"/>
        </w:numPr>
        <w:ind w:left="0" w:firstLineChars="0" w:firstLine="0"/>
        <w:rPr>
          <w:ins w:id="660" w:author="管荦" w:date="2016-09-14T11:02:00Z"/>
        </w:rPr>
      </w:pPr>
      <w:bookmarkStart w:id="661" w:name="_Toc438474615"/>
      <w:bookmarkStart w:id="662" w:name="_Toc438479269"/>
      <w:bookmarkStart w:id="663" w:name="_Toc462673933"/>
      <w:ins w:id="664" w:author="管荦" w:date="2016-09-14T11:02:00Z">
        <w:r>
          <w:rPr>
            <w:rFonts w:hint="eastAsia"/>
          </w:rPr>
          <w:t>通用报错</w:t>
        </w:r>
        <w:bookmarkEnd w:id="661"/>
        <w:bookmarkEnd w:id="662"/>
        <w:bookmarkEnd w:id="663"/>
      </w:ins>
    </w:p>
    <w:p w14:paraId="3EE5B498" w14:textId="77777777" w:rsidR="000741DA" w:rsidRDefault="000741DA" w:rsidP="000741DA">
      <w:pPr>
        <w:pStyle w:val="4"/>
        <w:numPr>
          <w:ilvl w:val="3"/>
          <w:numId w:val="4"/>
        </w:numPr>
        <w:ind w:left="0" w:firstLineChars="0" w:firstLine="0"/>
        <w:rPr>
          <w:ins w:id="665" w:author="管荦" w:date="2016-09-14T11:02:00Z"/>
        </w:rPr>
      </w:pPr>
      <w:ins w:id="666" w:author="管荦" w:date="2016-09-14T11:02:00Z">
        <w:r>
          <w:rPr>
            <w:rFonts w:hint="eastAsia"/>
          </w:rPr>
          <w:t>通用报错应答</w:t>
        </w:r>
      </w:ins>
    </w:p>
    <w:p w14:paraId="0D4E1386" w14:textId="77777777" w:rsidR="000741DA" w:rsidRDefault="000741DA" w:rsidP="000741DA">
      <w:pPr>
        <w:ind w:firstLine="482"/>
        <w:rPr>
          <w:ins w:id="667" w:author="管荦" w:date="2016-09-14T11:02:00Z"/>
        </w:rPr>
      </w:pPr>
      <w:ins w:id="668" w:author="管荦" w:date="2016-09-14T11:02:00Z">
        <w:r w:rsidRPr="003B0BB4">
          <w:rPr>
            <w:rFonts w:hint="eastAsia"/>
            <w:b/>
          </w:rPr>
          <w:t>功能</w:t>
        </w:r>
        <w:r>
          <w:rPr>
            <w:rFonts w:hint="eastAsia"/>
          </w:rPr>
          <w:t>：当请求报文因格式错误、解密失败等原因导致报文解析失败，返回二</w:t>
        </w:r>
        <w:r>
          <w:rPr>
            <w:rFonts w:hint="eastAsia"/>
          </w:rPr>
          <w:lastRenderedPageBreak/>
          <w:t>级系统失败应答及错误原因。</w:t>
        </w:r>
      </w:ins>
    </w:p>
    <w:p w14:paraId="074FA92A" w14:textId="77777777" w:rsidR="000741DA" w:rsidRPr="00BD451E" w:rsidRDefault="000741DA" w:rsidP="000741DA">
      <w:pPr>
        <w:ind w:firstLine="480"/>
        <w:rPr>
          <w:ins w:id="669" w:author="管荦" w:date="2016-09-14T11:02:00Z"/>
        </w:rPr>
      </w:pPr>
      <w:ins w:id="670" w:author="管荦" w:date="2016-09-14T11:02:00Z">
        <w:r>
          <w:rPr>
            <w:rFonts w:hint="eastAsia"/>
          </w:rPr>
          <w:t>消息体格式如下：</w:t>
        </w:r>
      </w:ins>
    </w:p>
    <w:tbl>
      <w:tblPr>
        <w:tblW w:w="8708" w:type="dxa"/>
        <w:tblInd w:w="103" w:type="dxa"/>
        <w:tblLayout w:type="fixed"/>
        <w:tblLook w:val="04A0" w:firstRow="1" w:lastRow="0" w:firstColumn="1" w:lastColumn="0" w:noHBand="0" w:noVBand="1"/>
      </w:tblPr>
      <w:tblGrid>
        <w:gridCol w:w="618"/>
        <w:gridCol w:w="1995"/>
        <w:gridCol w:w="1505"/>
        <w:gridCol w:w="618"/>
        <w:gridCol w:w="618"/>
        <w:gridCol w:w="3354"/>
      </w:tblGrid>
      <w:tr w:rsidR="000741DA" w:rsidRPr="00706EDA" w14:paraId="7FE743BA" w14:textId="77777777" w:rsidTr="001E387C">
        <w:trPr>
          <w:trHeight w:val="270"/>
          <w:tblHeader/>
          <w:ins w:id="671" w:author="管荦" w:date="2016-09-14T11:02:00Z"/>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6196D8D" w14:textId="77777777" w:rsidR="000741DA" w:rsidRPr="00706EDA" w:rsidRDefault="000741DA" w:rsidP="001E387C">
            <w:pPr>
              <w:widowControl/>
              <w:spacing w:line="240" w:lineRule="auto"/>
              <w:ind w:firstLineChars="0" w:firstLine="0"/>
              <w:jc w:val="left"/>
              <w:rPr>
                <w:ins w:id="672" w:author="管荦" w:date="2016-09-14T11:02:00Z"/>
                <w:rFonts w:ascii="宋体" w:eastAsia="宋体" w:hAnsi="宋体" w:cs="宋体"/>
                <w:b/>
                <w:bCs/>
                <w:color w:val="000000"/>
                <w:kern w:val="0"/>
                <w:sz w:val="20"/>
                <w:szCs w:val="20"/>
              </w:rPr>
            </w:pPr>
            <w:ins w:id="673" w:author="管荦" w:date="2016-09-14T11:02:00Z">
              <w:r w:rsidRPr="00706EDA">
                <w:rPr>
                  <w:rFonts w:ascii="宋体" w:eastAsia="宋体" w:hAnsi="宋体" w:cs="宋体" w:hint="eastAsia"/>
                  <w:b/>
                  <w:bCs/>
                  <w:color w:val="000000"/>
                  <w:kern w:val="0"/>
                  <w:sz w:val="20"/>
                  <w:szCs w:val="20"/>
                </w:rPr>
                <w:t>域号</w:t>
              </w:r>
            </w:ins>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14:paraId="688C8406" w14:textId="77777777" w:rsidR="000741DA" w:rsidRPr="00706EDA" w:rsidRDefault="000741DA" w:rsidP="001E387C">
            <w:pPr>
              <w:widowControl/>
              <w:spacing w:line="240" w:lineRule="auto"/>
              <w:ind w:firstLineChars="0" w:firstLine="0"/>
              <w:jc w:val="left"/>
              <w:rPr>
                <w:ins w:id="674" w:author="管荦" w:date="2016-09-14T11:02:00Z"/>
                <w:rFonts w:ascii="宋体" w:eastAsia="宋体" w:hAnsi="宋体" w:cs="宋体"/>
                <w:b/>
                <w:bCs/>
                <w:color w:val="000000"/>
                <w:kern w:val="0"/>
                <w:sz w:val="20"/>
                <w:szCs w:val="20"/>
              </w:rPr>
            </w:pPr>
            <w:ins w:id="675" w:author="管荦" w:date="2016-09-14T11:02:00Z">
              <w:r w:rsidRPr="00706EDA">
                <w:rPr>
                  <w:rFonts w:ascii="宋体" w:eastAsia="宋体" w:hAnsi="宋体" w:cs="宋体" w:hint="eastAsia"/>
                  <w:b/>
                  <w:bCs/>
                  <w:color w:val="000000"/>
                  <w:kern w:val="0"/>
                  <w:sz w:val="20"/>
                  <w:szCs w:val="20"/>
                </w:rPr>
                <w:t>域名</w:t>
              </w:r>
            </w:ins>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14:paraId="71B1D728" w14:textId="77777777" w:rsidR="000741DA" w:rsidRPr="00706EDA" w:rsidRDefault="000741DA" w:rsidP="001E387C">
            <w:pPr>
              <w:widowControl/>
              <w:spacing w:line="240" w:lineRule="auto"/>
              <w:ind w:firstLineChars="0" w:firstLine="0"/>
              <w:jc w:val="left"/>
              <w:rPr>
                <w:ins w:id="676" w:author="管荦" w:date="2016-09-14T11:02:00Z"/>
                <w:rFonts w:ascii="宋体" w:eastAsia="宋体" w:hAnsi="宋体" w:cs="宋体"/>
                <w:b/>
                <w:bCs/>
                <w:color w:val="000000"/>
                <w:kern w:val="0"/>
                <w:sz w:val="20"/>
                <w:szCs w:val="20"/>
              </w:rPr>
            </w:pPr>
            <w:ins w:id="677" w:author="管荦" w:date="2016-09-14T11:02:00Z">
              <w:r>
                <w:rPr>
                  <w:rFonts w:ascii="宋体" w:eastAsia="宋体" w:hAnsi="宋体" w:cs="宋体" w:hint="eastAsia"/>
                  <w:b/>
                  <w:bCs/>
                  <w:color w:val="000000"/>
                  <w:kern w:val="0"/>
                  <w:sz w:val="20"/>
                  <w:szCs w:val="20"/>
                </w:rPr>
                <w:t>业务字段名称</w:t>
              </w:r>
            </w:ins>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4E9818D5" w14:textId="77777777" w:rsidR="000741DA" w:rsidRPr="00706EDA" w:rsidRDefault="000741DA" w:rsidP="001E387C">
            <w:pPr>
              <w:widowControl/>
              <w:spacing w:line="240" w:lineRule="auto"/>
              <w:ind w:firstLineChars="0" w:firstLine="0"/>
              <w:jc w:val="left"/>
              <w:rPr>
                <w:ins w:id="678" w:author="管荦" w:date="2016-09-14T11:02:00Z"/>
                <w:rFonts w:ascii="宋体" w:eastAsia="宋体" w:hAnsi="宋体" w:cs="宋体"/>
                <w:b/>
                <w:bCs/>
                <w:color w:val="000000"/>
                <w:kern w:val="0"/>
                <w:sz w:val="20"/>
                <w:szCs w:val="20"/>
              </w:rPr>
            </w:pPr>
            <w:ins w:id="679" w:author="管荦" w:date="2016-09-14T11:02:00Z">
              <w:r w:rsidRPr="00706EDA">
                <w:rPr>
                  <w:rFonts w:ascii="宋体" w:eastAsia="宋体" w:hAnsi="宋体" w:cs="宋体" w:hint="eastAsia"/>
                  <w:b/>
                  <w:bCs/>
                  <w:color w:val="000000"/>
                  <w:kern w:val="0"/>
                  <w:sz w:val="20"/>
                  <w:szCs w:val="20"/>
                </w:rPr>
                <w:t>请求</w:t>
              </w:r>
            </w:ins>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3BFD9499" w14:textId="77777777" w:rsidR="000741DA" w:rsidRPr="00706EDA" w:rsidRDefault="000741DA" w:rsidP="001E387C">
            <w:pPr>
              <w:widowControl/>
              <w:spacing w:line="240" w:lineRule="auto"/>
              <w:ind w:firstLineChars="0" w:firstLine="0"/>
              <w:jc w:val="left"/>
              <w:rPr>
                <w:ins w:id="680" w:author="管荦" w:date="2016-09-14T11:02:00Z"/>
                <w:rFonts w:ascii="宋体" w:eastAsia="宋体" w:hAnsi="宋体" w:cs="宋体"/>
                <w:b/>
                <w:bCs/>
                <w:color w:val="000000"/>
                <w:kern w:val="0"/>
                <w:sz w:val="20"/>
                <w:szCs w:val="20"/>
              </w:rPr>
            </w:pPr>
            <w:ins w:id="681" w:author="管荦" w:date="2016-09-14T11:02:00Z">
              <w:r w:rsidRPr="00706EDA">
                <w:rPr>
                  <w:rFonts w:ascii="宋体" w:eastAsia="宋体" w:hAnsi="宋体" w:cs="宋体" w:hint="eastAsia"/>
                  <w:b/>
                  <w:bCs/>
                  <w:color w:val="000000"/>
                  <w:kern w:val="0"/>
                  <w:sz w:val="20"/>
                  <w:szCs w:val="20"/>
                </w:rPr>
                <w:t>应答</w:t>
              </w:r>
            </w:ins>
          </w:p>
        </w:tc>
        <w:tc>
          <w:tcPr>
            <w:tcW w:w="3354" w:type="dxa"/>
            <w:tcBorders>
              <w:top w:val="single" w:sz="4" w:space="0" w:color="auto"/>
              <w:left w:val="nil"/>
              <w:bottom w:val="single" w:sz="4" w:space="0" w:color="auto"/>
              <w:right w:val="single" w:sz="4" w:space="0" w:color="auto"/>
            </w:tcBorders>
            <w:shd w:val="clear" w:color="000000" w:fill="D9D9D9"/>
            <w:noWrap/>
            <w:vAlign w:val="center"/>
            <w:hideMark/>
          </w:tcPr>
          <w:p w14:paraId="0A3A76AB" w14:textId="77777777" w:rsidR="000741DA" w:rsidRPr="00706EDA" w:rsidRDefault="000741DA" w:rsidP="001E387C">
            <w:pPr>
              <w:widowControl/>
              <w:spacing w:line="240" w:lineRule="auto"/>
              <w:ind w:firstLineChars="0" w:firstLine="0"/>
              <w:jc w:val="left"/>
              <w:rPr>
                <w:ins w:id="682" w:author="管荦" w:date="2016-09-14T11:02:00Z"/>
                <w:rFonts w:ascii="宋体" w:eastAsia="宋体" w:hAnsi="宋体" w:cs="宋体"/>
                <w:b/>
                <w:bCs/>
                <w:color w:val="000000"/>
                <w:kern w:val="0"/>
                <w:sz w:val="20"/>
                <w:szCs w:val="20"/>
              </w:rPr>
            </w:pPr>
            <w:ins w:id="683" w:author="管荦" w:date="2016-09-14T11:02:00Z">
              <w:r w:rsidRPr="00706EDA">
                <w:rPr>
                  <w:rFonts w:ascii="宋体" w:eastAsia="宋体" w:hAnsi="宋体" w:cs="宋体" w:hint="eastAsia"/>
                  <w:b/>
                  <w:bCs/>
                  <w:color w:val="000000"/>
                  <w:kern w:val="0"/>
                  <w:sz w:val="20"/>
                  <w:szCs w:val="20"/>
                </w:rPr>
                <w:t>说明</w:t>
              </w:r>
            </w:ins>
          </w:p>
        </w:tc>
      </w:tr>
      <w:tr w:rsidR="000741DA" w:rsidRPr="00706EDA" w14:paraId="7286ED58" w14:textId="77777777" w:rsidTr="001E387C">
        <w:trPr>
          <w:trHeight w:val="270"/>
          <w:ins w:id="684" w:author="管荦" w:date="2016-09-14T11:02: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61E2CF4" w14:textId="77777777" w:rsidR="000741DA" w:rsidRPr="00706EDA" w:rsidRDefault="000741DA" w:rsidP="001E387C">
            <w:pPr>
              <w:widowControl/>
              <w:spacing w:line="240" w:lineRule="auto"/>
              <w:ind w:firstLineChars="0" w:firstLine="0"/>
              <w:jc w:val="left"/>
              <w:rPr>
                <w:ins w:id="685" w:author="管荦" w:date="2016-09-14T11:02:00Z"/>
                <w:rFonts w:ascii="宋体" w:eastAsia="宋体" w:hAnsi="宋体" w:cs="宋体"/>
                <w:color w:val="000000"/>
                <w:kern w:val="0"/>
                <w:sz w:val="20"/>
                <w:szCs w:val="20"/>
              </w:rPr>
            </w:pPr>
            <w:ins w:id="686" w:author="管荦" w:date="2016-09-14T11:02:00Z">
              <w:r w:rsidRPr="003E783F">
                <w:rPr>
                  <w:rFonts w:ascii="宋体" w:eastAsia="宋体" w:hAnsi="宋体" w:cs="宋体" w:hint="eastAsia"/>
                  <w:color w:val="000000"/>
                  <w:kern w:val="0"/>
                  <w:sz w:val="20"/>
                  <w:szCs w:val="20"/>
                </w:rPr>
                <w:t>X39</w:t>
              </w:r>
            </w:ins>
          </w:p>
        </w:tc>
        <w:tc>
          <w:tcPr>
            <w:tcW w:w="1995" w:type="dxa"/>
            <w:tcBorders>
              <w:top w:val="nil"/>
              <w:left w:val="nil"/>
              <w:bottom w:val="single" w:sz="4" w:space="0" w:color="auto"/>
              <w:right w:val="single" w:sz="4" w:space="0" w:color="auto"/>
            </w:tcBorders>
            <w:shd w:val="clear" w:color="auto" w:fill="auto"/>
            <w:noWrap/>
            <w:vAlign w:val="center"/>
            <w:hideMark/>
          </w:tcPr>
          <w:p w14:paraId="2EAF8C8B" w14:textId="77777777" w:rsidR="000741DA" w:rsidRPr="00706EDA" w:rsidRDefault="000741DA" w:rsidP="001E387C">
            <w:pPr>
              <w:widowControl/>
              <w:spacing w:line="240" w:lineRule="auto"/>
              <w:ind w:firstLineChars="0" w:firstLine="0"/>
              <w:jc w:val="left"/>
              <w:rPr>
                <w:ins w:id="687" w:author="管荦" w:date="2016-09-14T11:02:00Z"/>
                <w:rFonts w:ascii="宋体" w:eastAsia="宋体" w:hAnsi="宋体" w:cs="宋体"/>
                <w:color w:val="000000"/>
                <w:kern w:val="0"/>
                <w:sz w:val="20"/>
                <w:szCs w:val="20"/>
              </w:rPr>
            </w:pPr>
            <w:ins w:id="688" w:author="管荦" w:date="2016-09-14T11:02:00Z">
              <w:r w:rsidRPr="003E783F">
                <w:rPr>
                  <w:rFonts w:ascii="宋体" w:eastAsia="宋体" w:hAnsi="宋体" w:cs="宋体" w:hint="eastAsia"/>
                  <w:color w:val="000000"/>
                  <w:kern w:val="0"/>
                  <w:sz w:val="20"/>
                  <w:szCs w:val="20"/>
                </w:rPr>
                <w:t>rspCode</w:t>
              </w:r>
            </w:ins>
          </w:p>
        </w:tc>
        <w:tc>
          <w:tcPr>
            <w:tcW w:w="1505" w:type="dxa"/>
            <w:tcBorders>
              <w:top w:val="nil"/>
              <w:left w:val="nil"/>
              <w:bottom w:val="single" w:sz="4" w:space="0" w:color="auto"/>
              <w:right w:val="single" w:sz="4" w:space="0" w:color="auto"/>
            </w:tcBorders>
            <w:shd w:val="clear" w:color="auto" w:fill="auto"/>
            <w:noWrap/>
            <w:vAlign w:val="center"/>
            <w:hideMark/>
          </w:tcPr>
          <w:p w14:paraId="1FAF8CA9" w14:textId="77777777" w:rsidR="000741DA" w:rsidRPr="00706EDA" w:rsidRDefault="000741DA" w:rsidP="001E387C">
            <w:pPr>
              <w:widowControl/>
              <w:spacing w:line="240" w:lineRule="auto"/>
              <w:ind w:firstLineChars="0" w:firstLine="0"/>
              <w:jc w:val="left"/>
              <w:rPr>
                <w:ins w:id="689" w:author="管荦" w:date="2016-09-14T11:02:00Z"/>
                <w:rFonts w:ascii="宋体" w:eastAsia="宋体" w:hAnsi="宋体" w:cs="宋体"/>
                <w:color w:val="000000"/>
                <w:kern w:val="0"/>
                <w:sz w:val="20"/>
                <w:szCs w:val="20"/>
              </w:rPr>
            </w:pPr>
            <w:ins w:id="690" w:author="管荦" w:date="2016-09-14T11:02:00Z">
              <w:r w:rsidRPr="003E783F">
                <w:rPr>
                  <w:rFonts w:ascii="宋体" w:eastAsia="宋体" w:hAnsi="宋体" w:cs="宋体" w:hint="eastAsia"/>
                  <w:color w:val="000000"/>
                  <w:kern w:val="0"/>
                  <w:sz w:val="20"/>
                  <w:szCs w:val="20"/>
                </w:rPr>
                <w:t>响应代码</w:t>
              </w:r>
            </w:ins>
          </w:p>
        </w:tc>
        <w:tc>
          <w:tcPr>
            <w:tcW w:w="618" w:type="dxa"/>
            <w:tcBorders>
              <w:top w:val="nil"/>
              <w:left w:val="nil"/>
              <w:bottom w:val="single" w:sz="4" w:space="0" w:color="auto"/>
              <w:right w:val="single" w:sz="4" w:space="0" w:color="auto"/>
            </w:tcBorders>
            <w:shd w:val="clear" w:color="auto" w:fill="auto"/>
            <w:noWrap/>
            <w:vAlign w:val="center"/>
            <w:hideMark/>
          </w:tcPr>
          <w:p w14:paraId="2CB3F2E8" w14:textId="77777777" w:rsidR="000741DA" w:rsidRPr="00706EDA" w:rsidRDefault="000741DA" w:rsidP="001E387C">
            <w:pPr>
              <w:widowControl/>
              <w:spacing w:line="240" w:lineRule="auto"/>
              <w:ind w:firstLineChars="0" w:firstLine="0"/>
              <w:jc w:val="left"/>
              <w:rPr>
                <w:ins w:id="691" w:author="管荦" w:date="2016-09-14T11:02:00Z"/>
                <w:rFonts w:ascii="宋体" w:eastAsia="宋体" w:hAnsi="宋体" w:cs="宋体"/>
                <w:color w:val="000000"/>
                <w:kern w:val="0"/>
                <w:sz w:val="20"/>
                <w:szCs w:val="20"/>
              </w:rPr>
            </w:pPr>
            <w:ins w:id="692" w:author="管荦" w:date="2016-09-14T11:02:00Z">
              <w:r w:rsidRPr="003E783F">
                <w:rPr>
                  <w:rFonts w:ascii="宋体" w:eastAsia="宋体" w:hAnsi="宋体" w:cs="宋体" w:hint="eastAsia"/>
                  <w:color w:val="000000"/>
                  <w:kern w:val="0"/>
                  <w:sz w:val="20"/>
                  <w:szCs w:val="20"/>
                </w:rPr>
                <w:t>-</w:t>
              </w:r>
            </w:ins>
          </w:p>
        </w:tc>
        <w:tc>
          <w:tcPr>
            <w:tcW w:w="618" w:type="dxa"/>
            <w:tcBorders>
              <w:top w:val="nil"/>
              <w:left w:val="nil"/>
              <w:bottom w:val="single" w:sz="4" w:space="0" w:color="auto"/>
              <w:right w:val="single" w:sz="4" w:space="0" w:color="auto"/>
            </w:tcBorders>
            <w:shd w:val="clear" w:color="auto" w:fill="auto"/>
            <w:noWrap/>
            <w:vAlign w:val="center"/>
            <w:hideMark/>
          </w:tcPr>
          <w:p w14:paraId="0E7A7B03" w14:textId="77777777" w:rsidR="000741DA" w:rsidRPr="00706EDA" w:rsidRDefault="000741DA" w:rsidP="001E387C">
            <w:pPr>
              <w:widowControl/>
              <w:spacing w:line="240" w:lineRule="auto"/>
              <w:ind w:firstLineChars="0" w:firstLine="0"/>
              <w:jc w:val="left"/>
              <w:rPr>
                <w:ins w:id="693" w:author="管荦" w:date="2016-09-14T11:02:00Z"/>
                <w:rFonts w:ascii="宋体" w:eastAsia="宋体" w:hAnsi="宋体" w:cs="宋体"/>
                <w:color w:val="000000"/>
                <w:kern w:val="0"/>
                <w:sz w:val="20"/>
                <w:szCs w:val="20"/>
              </w:rPr>
            </w:pPr>
            <w:ins w:id="694" w:author="管荦" w:date="2016-09-14T11:02:00Z">
              <w:r w:rsidRPr="003E783F">
                <w:rPr>
                  <w:rFonts w:ascii="宋体" w:eastAsia="宋体" w:hAnsi="宋体" w:cs="宋体" w:hint="eastAsia"/>
                  <w:color w:val="000000"/>
                  <w:kern w:val="0"/>
                  <w:sz w:val="20"/>
                  <w:szCs w:val="20"/>
                </w:rPr>
                <w:t>M</w:t>
              </w:r>
            </w:ins>
          </w:p>
        </w:tc>
        <w:tc>
          <w:tcPr>
            <w:tcW w:w="3354" w:type="dxa"/>
            <w:tcBorders>
              <w:top w:val="nil"/>
              <w:left w:val="nil"/>
              <w:bottom w:val="single" w:sz="4" w:space="0" w:color="auto"/>
              <w:right w:val="single" w:sz="4" w:space="0" w:color="auto"/>
            </w:tcBorders>
            <w:shd w:val="clear" w:color="auto" w:fill="auto"/>
            <w:noWrap/>
            <w:vAlign w:val="center"/>
          </w:tcPr>
          <w:p w14:paraId="0BCDD592" w14:textId="77777777" w:rsidR="000741DA" w:rsidRPr="00706EDA" w:rsidRDefault="000741DA" w:rsidP="001E387C">
            <w:pPr>
              <w:widowControl/>
              <w:spacing w:line="240" w:lineRule="auto"/>
              <w:ind w:firstLineChars="0" w:firstLine="0"/>
              <w:jc w:val="left"/>
              <w:rPr>
                <w:ins w:id="695" w:author="管荦" w:date="2016-09-14T11:02:00Z"/>
                <w:rFonts w:ascii="宋体" w:eastAsia="宋体" w:hAnsi="宋体" w:cs="宋体"/>
                <w:color w:val="000000"/>
                <w:kern w:val="0"/>
                <w:sz w:val="20"/>
                <w:szCs w:val="20"/>
              </w:rPr>
            </w:pPr>
            <w:ins w:id="696" w:author="管荦" w:date="2016-09-14T11:02:00Z">
              <w:r>
                <w:rPr>
                  <w:rFonts w:ascii="宋体" w:eastAsia="宋体" w:hAnsi="宋体" w:cs="宋体" w:hint="eastAsia"/>
                  <w:color w:val="000000"/>
                  <w:kern w:val="0"/>
                  <w:sz w:val="20"/>
                  <w:szCs w:val="20"/>
                </w:rPr>
                <w:t>错误码</w:t>
              </w:r>
            </w:ins>
          </w:p>
        </w:tc>
      </w:tr>
      <w:tr w:rsidR="000741DA" w:rsidRPr="00706EDA" w14:paraId="1D7FAF86" w14:textId="77777777" w:rsidTr="001E387C">
        <w:trPr>
          <w:trHeight w:val="270"/>
          <w:ins w:id="697" w:author="管荦" w:date="2016-09-14T11:02:00Z"/>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D4C48B9" w14:textId="77777777" w:rsidR="000741DA" w:rsidRPr="00706EDA" w:rsidRDefault="000741DA" w:rsidP="001E387C">
            <w:pPr>
              <w:widowControl/>
              <w:spacing w:line="240" w:lineRule="auto"/>
              <w:ind w:firstLineChars="0" w:firstLine="0"/>
              <w:jc w:val="left"/>
              <w:rPr>
                <w:ins w:id="698" w:author="管荦" w:date="2016-09-14T11:02:00Z"/>
                <w:rFonts w:ascii="宋体" w:eastAsia="宋体" w:hAnsi="宋体" w:cs="宋体"/>
                <w:color w:val="000000"/>
                <w:kern w:val="0"/>
                <w:sz w:val="20"/>
                <w:szCs w:val="20"/>
              </w:rPr>
            </w:pPr>
            <w:ins w:id="699" w:author="管荦" w:date="2016-09-14T11:02:00Z">
              <w:r w:rsidRPr="003E783F">
                <w:rPr>
                  <w:rFonts w:ascii="宋体" w:eastAsia="宋体" w:hAnsi="宋体" w:cs="宋体" w:hint="eastAsia"/>
                  <w:color w:val="000000"/>
                  <w:kern w:val="0"/>
                  <w:sz w:val="20"/>
                  <w:szCs w:val="20"/>
                </w:rPr>
                <w:t>X40</w:t>
              </w:r>
            </w:ins>
          </w:p>
        </w:tc>
        <w:tc>
          <w:tcPr>
            <w:tcW w:w="1995" w:type="dxa"/>
            <w:tcBorders>
              <w:top w:val="nil"/>
              <w:left w:val="nil"/>
              <w:bottom w:val="single" w:sz="4" w:space="0" w:color="auto"/>
              <w:right w:val="single" w:sz="4" w:space="0" w:color="auto"/>
            </w:tcBorders>
            <w:shd w:val="clear" w:color="auto" w:fill="auto"/>
            <w:noWrap/>
            <w:vAlign w:val="center"/>
            <w:hideMark/>
          </w:tcPr>
          <w:p w14:paraId="328EAF82" w14:textId="77777777" w:rsidR="000741DA" w:rsidRPr="00706EDA" w:rsidRDefault="000741DA" w:rsidP="001E387C">
            <w:pPr>
              <w:widowControl/>
              <w:spacing w:line="240" w:lineRule="auto"/>
              <w:ind w:firstLineChars="0" w:firstLine="0"/>
              <w:jc w:val="left"/>
              <w:rPr>
                <w:ins w:id="700" w:author="管荦" w:date="2016-09-14T11:02:00Z"/>
                <w:rFonts w:ascii="宋体" w:eastAsia="宋体" w:hAnsi="宋体" w:cs="宋体"/>
                <w:color w:val="000000"/>
                <w:kern w:val="0"/>
                <w:sz w:val="20"/>
                <w:szCs w:val="20"/>
              </w:rPr>
            </w:pPr>
            <w:ins w:id="701" w:author="管荦" w:date="2016-09-14T11:02:00Z">
              <w:r w:rsidRPr="003E783F">
                <w:rPr>
                  <w:rFonts w:ascii="宋体" w:eastAsia="宋体" w:hAnsi="宋体" w:cs="宋体" w:hint="eastAsia"/>
                  <w:color w:val="000000"/>
                  <w:kern w:val="0"/>
                  <w:sz w:val="20"/>
                  <w:szCs w:val="20"/>
                </w:rPr>
                <w:t>rspMsg</w:t>
              </w:r>
            </w:ins>
          </w:p>
        </w:tc>
        <w:tc>
          <w:tcPr>
            <w:tcW w:w="1505" w:type="dxa"/>
            <w:tcBorders>
              <w:top w:val="nil"/>
              <w:left w:val="nil"/>
              <w:bottom w:val="single" w:sz="4" w:space="0" w:color="auto"/>
              <w:right w:val="single" w:sz="4" w:space="0" w:color="auto"/>
            </w:tcBorders>
            <w:shd w:val="clear" w:color="auto" w:fill="auto"/>
            <w:noWrap/>
            <w:vAlign w:val="center"/>
            <w:hideMark/>
          </w:tcPr>
          <w:p w14:paraId="26EFE0F3" w14:textId="77777777" w:rsidR="000741DA" w:rsidRPr="00706EDA" w:rsidRDefault="000741DA" w:rsidP="001E387C">
            <w:pPr>
              <w:widowControl/>
              <w:spacing w:line="240" w:lineRule="auto"/>
              <w:ind w:firstLineChars="0" w:firstLine="0"/>
              <w:jc w:val="left"/>
              <w:rPr>
                <w:ins w:id="702" w:author="管荦" w:date="2016-09-14T11:02:00Z"/>
                <w:rFonts w:ascii="宋体" w:eastAsia="宋体" w:hAnsi="宋体" w:cs="宋体"/>
                <w:color w:val="000000"/>
                <w:kern w:val="0"/>
                <w:sz w:val="20"/>
                <w:szCs w:val="20"/>
              </w:rPr>
            </w:pPr>
            <w:ins w:id="703" w:author="管荦" w:date="2016-09-14T11:02:00Z">
              <w:r w:rsidRPr="003E783F">
                <w:rPr>
                  <w:rFonts w:ascii="宋体" w:eastAsia="宋体" w:hAnsi="宋体" w:cs="宋体" w:hint="eastAsia"/>
                  <w:color w:val="000000"/>
                  <w:kern w:val="0"/>
                  <w:sz w:val="20"/>
                  <w:szCs w:val="20"/>
                </w:rPr>
                <w:t>响应消息</w:t>
              </w:r>
            </w:ins>
          </w:p>
        </w:tc>
        <w:tc>
          <w:tcPr>
            <w:tcW w:w="618" w:type="dxa"/>
            <w:tcBorders>
              <w:top w:val="nil"/>
              <w:left w:val="nil"/>
              <w:bottom w:val="single" w:sz="4" w:space="0" w:color="auto"/>
              <w:right w:val="single" w:sz="4" w:space="0" w:color="auto"/>
            </w:tcBorders>
            <w:shd w:val="clear" w:color="auto" w:fill="auto"/>
            <w:noWrap/>
            <w:vAlign w:val="center"/>
            <w:hideMark/>
          </w:tcPr>
          <w:p w14:paraId="5B959222" w14:textId="77777777" w:rsidR="000741DA" w:rsidRPr="00706EDA" w:rsidRDefault="000741DA" w:rsidP="001E387C">
            <w:pPr>
              <w:widowControl/>
              <w:spacing w:line="240" w:lineRule="auto"/>
              <w:ind w:firstLineChars="0" w:firstLine="0"/>
              <w:jc w:val="left"/>
              <w:rPr>
                <w:ins w:id="704" w:author="管荦" w:date="2016-09-14T11:02:00Z"/>
                <w:rFonts w:ascii="宋体" w:eastAsia="宋体" w:hAnsi="宋体" w:cs="宋体"/>
                <w:color w:val="000000"/>
                <w:kern w:val="0"/>
                <w:sz w:val="20"/>
                <w:szCs w:val="20"/>
              </w:rPr>
            </w:pPr>
            <w:ins w:id="705" w:author="管荦" w:date="2016-09-14T11:02:00Z">
              <w:r w:rsidRPr="003E783F">
                <w:rPr>
                  <w:rFonts w:ascii="宋体" w:eastAsia="宋体" w:hAnsi="宋体" w:cs="宋体" w:hint="eastAsia"/>
                  <w:color w:val="000000"/>
                  <w:kern w:val="0"/>
                  <w:sz w:val="20"/>
                  <w:szCs w:val="20"/>
                </w:rPr>
                <w:t>-</w:t>
              </w:r>
            </w:ins>
          </w:p>
        </w:tc>
        <w:tc>
          <w:tcPr>
            <w:tcW w:w="618" w:type="dxa"/>
            <w:tcBorders>
              <w:top w:val="nil"/>
              <w:left w:val="nil"/>
              <w:bottom w:val="single" w:sz="4" w:space="0" w:color="auto"/>
              <w:right w:val="single" w:sz="4" w:space="0" w:color="auto"/>
            </w:tcBorders>
            <w:shd w:val="clear" w:color="auto" w:fill="auto"/>
            <w:noWrap/>
            <w:vAlign w:val="center"/>
            <w:hideMark/>
          </w:tcPr>
          <w:p w14:paraId="1414039D" w14:textId="77777777" w:rsidR="000741DA" w:rsidRPr="00706EDA" w:rsidRDefault="000741DA" w:rsidP="001E387C">
            <w:pPr>
              <w:widowControl/>
              <w:spacing w:line="240" w:lineRule="auto"/>
              <w:ind w:firstLineChars="0" w:firstLine="0"/>
              <w:jc w:val="left"/>
              <w:rPr>
                <w:ins w:id="706" w:author="管荦" w:date="2016-09-14T11:02:00Z"/>
                <w:rFonts w:ascii="宋体" w:eastAsia="宋体" w:hAnsi="宋体" w:cs="宋体"/>
                <w:color w:val="000000"/>
                <w:kern w:val="0"/>
                <w:sz w:val="20"/>
                <w:szCs w:val="20"/>
              </w:rPr>
            </w:pPr>
            <w:ins w:id="707" w:author="管荦" w:date="2016-09-14T11:02:00Z">
              <w:r w:rsidRPr="003E783F">
                <w:rPr>
                  <w:rFonts w:ascii="宋体" w:eastAsia="宋体" w:hAnsi="宋体" w:cs="宋体" w:hint="eastAsia"/>
                  <w:color w:val="000000"/>
                  <w:kern w:val="0"/>
                  <w:sz w:val="20"/>
                  <w:szCs w:val="20"/>
                </w:rPr>
                <w:t>M</w:t>
              </w:r>
            </w:ins>
          </w:p>
        </w:tc>
        <w:tc>
          <w:tcPr>
            <w:tcW w:w="3354" w:type="dxa"/>
            <w:tcBorders>
              <w:top w:val="nil"/>
              <w:left w:val="nil"/>
              <w:bottom w:val="single" w:sz="4" w:space="0" w:color="auto"/>
              <w:right w:val="single" w:sz="4" w:space="0" w:color="auto"/>
            </w:tcBorders>
            <w:shd w:val="clear" w:color="auto" w:fill="auto"/>
            <w:noWrap/>
            <w:vAlign w:val="center"/>
          </w:tcPr>
          <w:p w14:paraId="5EDB48AB" w14:textId="77777777" w:rsidR="000741DA" w:rsidRPr="00706EDA" w:rsidRDefault="000741DA" w:rsidP="001E387C">
            <w:pPr>
              <w:widowControl/>
              <w:spacing w:line="240" w:lineRule="auto"/>
              <w:ind w:firstLineChars="0" w:firstLine="0"/>
              <w:jc w:val="left"/>
              <w:rPr>
                <w:ins w:id="708" w:author="管荦" w:date="2016-09-14T11:02:00Z"/>
                <w:rFonts w:ascii="宋体" w:eastAsia="宋体" w:hAnsi="宋体" w:cs="宋体"/>
                <w:color w:val="000000"/>
                <w:kern w:val="0"/>
                <w:sz w:val="20"/>
                <w:szCs w:val="20"/>
              </w:rPr>
            </w:pPr>
            <w:ins w:id="709" w:author="管荦" w:date="2016-09-14T11:02:00Z">
              <w:r>
                <w:rPr>
                  <w:rFonts w:ascii="宋体" w:eastAsia="宋体" w:hAnsi="宋体" w:cs="宋体" w:hint="eastAsia"/>
                  <w:color w:val="000000"/>
                  <w:kern w:val="0"/>
                  <w:sz w:val="20"/>
                  <w:szCs w:val="20"/>
                </w:rPr>
                <w:t>错误提示信息</w:t>
              </w:r>
            </w:ins>
          </w:p>
        </w:tc>
      </w:tr>
    </w:tbl>
    <w:p w14:paraId="591A818B" w14:textId="77777777" w:rsidR="009A6699" w:rsidRPr="0096390C" w:rsidRDefault="009A6699" w:rsidP="00F6548B">
      <w:pPr>
        <w:ind w:firstLine="480"/>
      </w:pPr>
    </w:p>
    <w:p w14:paraId="10D5E995" w14:textId="62EE4968" w:rsidR="000A4E3E" w:rsidRPr="00927D62" w:rsidRDefault="000A4E3E" w:rsidP="001270C7">
      <w:pPr>
        <w:ind w:firstLineChars="0" w:firstLine="0"/>
      </w:pPr>
    </w:p>
    <w:sectPr w:rsidR="000A4E3E"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6C7A3" w14:textId="77777777" w:rsidR="002B4EA9" w:rsidRDefault="002B4EA9" w:rsidP="007741AB">
      <w:pPr>
        <w:spacing w:line="240" w:lineRule="auto"/>
        <w:ind w:firstLine="480"/>
      </w:pPr>
      <w:r>
        <w:separator/>
      </w:r>
    </w:p>
  </w:endnote>
  <w:endnote w:type="continuationSeparator" w:id="0">
    <w:p w14:paraId="766ED194" w14:textId="77777777" w:rsidR="002B4EA9" w:rsidRDefault="002B4EA9"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8C47D" w14:textId="77777777" w:rsidR="00DF5D6C" w:rsidRDefault="00DF5D6C"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14:paraId="7661EE61" w14:textId="77777777" w:rsidR="00DF5D6C" w:rsidRDefault="00DF5D6C"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E66D6">
              <w:rPr>
                <w:b/>
                <w:bCs/>
                <w:noProof/>
              </w:rPr>
              <w:t>54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E66D6">
              <w:rPr>
                <w:b/>
                <w:bCs/>
                <w:noProof/>
              </w:rPr>
              <w:t>57</w:t>
            </w:r>
            <w:r>
              <w:rPr>
                <w:b/>
                <w:bCs/>
                <w:sz w:val="24"/>
                <w:szCs w:val="24"/>
              </w:rPr>
              <w:fldChar w:fldCharType="end"/>
            </w:r>
          </w:p>
        </w:sdtContent>
      </w:sdt>
    </w:sdtContent>
  </w:sdt>
  <w:p w14:paraId="2602FD92" w14:textId="77777777" w:rsidR="00DF5D6C" w:rsidRDefault="00DF5D6C"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0E921" w14:textId="77777777" w:rsidR="00DF5D6C" w:rsidRDefault="00DF5D6C"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48BE7" w14:textId="77777777" w:rsidR="002B4EA9" w:rsidRDefault="002B4EA9" w:rsidP="007741AB">
      <w:pPr>
        <w:spacing w:line="240" w:lineRule="auto"/>
        <w:ind w:firstLine="480"/>
      </w:pPr>
      <w:r>
        <w:separator/>
      </w:r>
    </w:p>
  </w:footnote>
  <w:footnote w:type="continuationSeparator" w:id="0">
    <w:p w14:paraId="2EC47E62" w14:textId="77777777" w:rsidR="002B4EA9" w:rsidRDefault="002B4EA9"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C0833" w14:textId="77777777" w:rsidR="00DF5D6C" w:rsidRDefault="00DF5D6C"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FF8DF" w14:textId="77777777" w:rsidR="00DF5D6C" w:rsidRDefault="00DF5D6C" w:rsidP="00422593">
    <w:pPr>
      <w:pStyle w:val="a3"/>
      <w:ind w:firstLine="360"/>
    </w:pPr>
    <w:r>
      <w:rPr>
        <w:rFonts w:hint="eastAsia"/>
      </w:rPr>
      <w:t>上海黄金交易所</w:t>
    </w:r>
    <w:r>
      <w:rPr>
        <w:rFonts w:hint="eastAsia"/>
      </w:rPr>
      <w:t>GEMS-2</w:t>
    </w:r>
    <w:r>
      <w:rPr>
        <w:rFonts w:hint="eastAsia"/>
      </w:rPr>
      <w:t>会员二级系统保证金仓储接口规范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9F212" w14:textId="77777777" w:rsidR="00DF5D6C" w:rsidRDefault="00DF5D6C"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8C4F" w14:textId="77777777" w:rsidR="00DF5D6C" w:rsidRDefault="00DF5D6C" w:rsidP="00422593">
    <w:pPr>
      <w:pStyle w:val="a3"/>
      <w:ind w:firstLine="360"/>
    </w:pPr>
    <w:r>
      <w:rPr>
        <w:noProof/>
      </w:rPr>
      <w:drawing>
        <wp:anchor distT="0" distB="0" distL="114300" distR="114300" simplePos="0" relativeHeight="251659264" behindDoc="0" locked="0" layoutInCell="1" allowOverlap="1" wp14:anchorId="706A4AC3" wp14:editId="38C3125A">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会员二级系统保证金仓储接口规范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630484"/>
    <w:multiLevelType w:val="hybridMultilevel"/>
    <w:tmpl w:val="267CE0F6"/>
    <w:lvl w:ilvl="0" w:tplc="022239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BA2BA7"/>
    <w:multiLevelType w:val="hybridMultilevel"/>
    <w:tmpl w:val="BB2CFB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FC3743D"/>
    <w:multiLevelType w:val="multilevel"/>
    <w:tmpl w:val="FBB4D984"/>
    <w:lvl w:ilvl="0">
      <w:start w:val="1"/>
      <w:numFmt w:val="bullet"/>
      <w:lvlText w:val=""/>
      <w:lvlJc w:val="left"/>
      <w:pPr>
        <w:ind w:left="840" w:hanging="420"/>
      </w:pPr>
      <w:rPr>
        <w:rFonts w:ascii="Wingdings 2" w:hAnsi="Wingdings 2"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61007EA1"/>
    <w:multiLevelType w:val="hybridMultilevel"/>
    <w:tmpl w:val="9C12C99A"/>
    <w:lvl w:ilvl="0" w:tplc="4F54B6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7"/>
  </w:num>
  <w:num w:numId="6">
    <w:abstractNumId w:val="14"/>
  </w:num>
  <w:num w:numId="7">
    <w:abstractNumId w:val="5"/>
  </w:num>
  <w:num w:numId="8">
    <w:abstractNumId w:val="10"/>
  </w:num>
  <w:num w:numId="9">
    <w:abstractNumId w:val="16"/>
  </w:num>
  <w:num w:numId="10">
    <w:abstractNumId w:val="8"/>
  </w:num>
  <w:num w:numId="11">
    <w:abstractNumId w:val="1"/>
  </w:num>
  <w:num w:numId="12">
    <w:abstractNumId w:val="15"/>
  </w:num>
  <w:num w:numId="13">
    <w:abstractNumId w:val="9"/>
  </w:num>
  <w:num w:numId="14">
    <w:abstractNumId w:val="13"/>
  </w:num>
  <w:num w:numId="15">
    <w:abstractNumId w:val="6"/>
  </w:num>
  <w:num w:numId="16">
    <w:abstractNumId w:val="11"/>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管荦">
    <w15:presenceInfo w15:providerId="None" w15:userId="管荦"/>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0FD1"/>
    <w:rsid w:val="00002BCB"/>
    <w:rsid w:val="00002C7C"/>
    <w:rsid w:val="00003554"/>
    <w:rsid w:val="00007F6A"/>
    <w:rsid w:val="00012EDA"/>
    <w:rsid w:val="000159C4"/>
    <w:rsid w:val="00016938"/>
    <w:rsid w:val="00016B7F"/>
    <w:rsid w:val="0001787E"/>
    <w:rsid w:val="00020E79"/>
    <w:rsid w:val="00021EDE"/>
    <w:rsid w:val="00022953"/>
    <w:rsid w:val="00022BB2"/>
    <w:rsid w:val="000237C3"/>
    <w:rsid w:val="000255AB"/>
    <w:rsid w:val="00026EAB"/>
    <w:rsid w:val="00027307"/>
    <w:rsid w:val="0003063E"/>
    <w:rsid w:val="00031C72"/>
    <w:rsid w:val="00032A0F"/>
    <w:rsid w:val="000334E6"/>
    <w:rsid w:val="00037E00"/>
    <w:rsid w:val="00037F43"/>
    <w:rsid w:val="00041A18"/>
    <w:rsid w:val="00041B39"/>
    <w:rsid w:val="00042DFF"/>
    <w:rsid w:val="00043D00"/>
    <w:rsid w:val="00046877"/>
    <w:rsid w:val="000476E9"/>
    <w:rsid w:val="00051E46"/>
    <w:rsid w:val="000520EE"/>
    <w:rsid w:val="00060E81"/>
    <w:rsid w:val="0006333C"/>
    <w:rsid w:val="00065CFD"/>
    <w:rsid w:val="00066B11"/>
    <w:rsid w:val="00067814"/>
    <w:rsid w:val="00070618"/>
    <w:rsid w:val="00071B7F"/>
    <w:rsid w:val="0007264E"/>
    <w:rsid w:val="000741DA"/>
    <w:rsid w:val="00074465"/>
    <w:rsid w:val="0007737D"/>
    <w:rsid w:val="000805B7"/>
    <w:rsid w:val="0008251C"/>
    <w:rsid w:val="00082F41"/>
    <w:rsid w:val="000844C8"/>
    <w:rsid w:val="00084BC6"/>
    <w:rsid w:val="00084CD5"/>
    <w:rsid w:val="00084D23"/>
    <w:rsid w:val="00085017"/>
    <w:rsid w:val="000855BA"/>
    <w:rsid w:val="00085E3B"/>
    <w:rsid w:val="0008610A"/>
    <w:rsid w:val="0008653D"/>
    <w:rsid w:val="00087DA8"/>
    <w:rsid w:val="00092607"/>
    <w:rsid w:val="00092633"/>
    <w:rsid w:val="00092B10"/>
    <w:rsid w:val="0009454E"/>
    <w:rsid w:val="00094BA2"/>
    <w:rsid w:val="000951E3"/>
    <w:rsid w:val="00096676"/>
    <w:rsid w:val="00097252"/>
    <w:rsid w:val="000973D6"/>
    <w:rsid w:val="000A089A"/>
    <w:rsid w:val="000A1275"/>
    <w:rsid w:val="000A1CAA"/>
    <w:rsid w:val="000A39F7"/>
    <w:rsid w:val="000A4E3E"/>
    <w:rsid w:val="000A5965"/>
    <w:rsid w:val="000A73A9"/>
    <w:rsid w:val="000A7500"/>
    <w:rsid w:val="000B1F01"/>
    <w:rsid w:val="000B28C4"/>
    <w:rsid w:val="000B4978"/>
    <w:rsid w:val="000B532B"/>
    <w:rsid w:val="000B6EF4"/>
    <w:rsid w:val="000C111E"/>
    <w:rsid w:val="000C1120"/>
    <w:rsid w:val="000C2289"/>
    <w:rsid w:val="000C3219"/>
    <w:rsid w:val="000C4930"/>
    <w:rsid w:val="000C61DE"/>
    <w:rsid w:val="000D05E5"/>
    <w:rsid w:val="000D0F90"/>
    <w:rsid w:val="000D2150"/>
    <w:rsid w:val="000D2FC7"/>
    <w:rsid w:val="000D4648"/>
    <w:rsid w:val="000D4C73"/>
    <w:rsid w:val="000D6EA2"/>
    <w:rsid w:val="000D78ED"/>
    <w:rsid w:val="000E0E7E"/>
    <w:rsid w:val="000E2B67"/>
    <w:rsid w:val="000E4F2B"/>
    <w:rsid w:val="000E600D"/>
    <w:rsid w:val="000E7077"/>
    <w:rsid w:val="000E7129"/>
    <w:rsid w:val="000E7708"/>
    <w:rsid w:val="000F0A9B"/>
    <w:rsid w:val="000F0C91"/>
    <w:rsid w:val="000F1DE6"/>
    <w:rsid w:val="000F4893"/>
    <w:rsid w:val="000F59D6"/>
    <w:rsid w:val="000F75CF"/>
    <w:rsid w:val="000F7D03"/>
    <w:rsid w:val="001004F2"/>
    <w:rsid w:val="00104101"/>
    <w:rsid w:val="00106103"/>
    <w:rsid w:val="00107DB2"/>
    <w:rsid w:val="00110D5C"/>
    <w:rsid w:val="00112BC6"/>
    <w:rsid w:val="00115744"/>
    <w:rsid w:val="00115768"/>
    <w:rsid w:val="00121931"/>
    <w:rsid w:val="00122606"/>
    <w:rsid w:val="00123CA2"/>
    <w:rsid w:val="0012430D"/>
    <w:rsid w:val="001247DE"/>
    <w:rsid w:val="001247E0"/>
    <w:rsid w:val="00124AC3"/>
    <w:rsid w:val="00125FC7"/>
    <w:rsid w:val="001270C7"/>
    <w:rsid w:val="0013039E"/>
    <w:rsid w:val="00130A08"/>
    <w:rsid w:val="001318DF"/>
    <w:rsid w:val="001350E8"/>
    <w:rsid w:val="0013539A"/>
    <w:rsid w:val="001361CD"/>
    <w:rsid w:val="00136889"/>
    <w:rsid w:val="00137A7F"/>
    <w:rsid w:val="00140108"/>
    <w:rsid w:val="00140DAD"/>
    <w:rsid w:val="00141918"/>
    <w:rsid w:val="00141D89"/>
    <w:rsid w:val="00141D97"/>
    <w:rsid w:val="00141DEF"/>
    <w:rsid w:val="001425EC"/>
    <w:rsid w:val="00142B3F"/>
    <w:rsid w:val="00144DA5"/>
    <w:rsid w:val="001457DD"/>
    <w:rsid w:val="0014686D"/>
    <w:rsid w:val="00146999"/>
    <w:rsid w:val="00150438"/>
    <w:rsid w:val="001515F0"/>
    <w:rsid w:val="0015189D"/>
    <w:rsid w:val="0015330B"/>
    <w:rsid w:val="0015346A"/>
    <w:rsid w:val="00160A7D"/>
    <w:rsid w:val="0016183A"/>
    <w:rsid w:val="001677B9"/>
    <w:rsid w:val="00170E20"/>
    <w:rsid w:val="0017113D"/>
    <w:rsid w:val="00173D75"/>
    <w:rsid w:val="00175D9F"/>
    <w:rsid w:val="00175FF6"/>
    <w:rsid w:val="00176E7E"/>
    <w:rsid w:val="00180753"/>
    <w:rsid w:val="00181B61"/>
    <w:rsid w:val="00182187"/>
    <w:rsid w:val="00182F8F"/>
    <w:rsid w:val="0018365F"/>
    <w:rsid w:val="00183683"/>
    <w:rsid w:val="0018398F"/>
    <w:rsid w:val="001846E2"/>
    <w:rsid w:val="001848F8"/>
    <w:rsid w:val="00186C0D"/>
    <w:rsid w:val="001875CF"/>
    <w:rsid w:val="00190EA7"/>
    <w:rsid w:val="00191417"/>
    <w:rsid w:val="00191DEA"/>
    <w:rsid w:val="0019247B"/>
    <w:rsid w:val="00192A56"/>
    <w:rsid w:val="0019359A"/>
    <w:rsid w:val="00196DD7"/>
    <w:rsid w:val="00197430"/>
    <w:rsid w:val="001979A7"/>
    <w:rsid w:val="001A04B1"/>
    <w:rsid w:val="001A140B"/>
    <w:rsid w:val="001A15B9"/>
    <w:rsid w:val="001A1BFD"/>
    <w:rsid w:val="001A21CB"/>
    <w:rsid w:val="001A2258"/>
    <w:rsid w:val="001A2B20"/>
    <w:rsid w:val="001A3415"/>
    <w:rsid w:val="001A4429"/>
    <w:rsid w:val="001A4477"/>
    <w:rsid w:val="001A49F4"/>
    <w:rsid w:val="001A616A"/>
    <w:rsid w:val="001A6D39"/>
    <w:rsid w:val="001B08C7"/>
    <w:rsid w:val="001B1CB9"/>
    <w:rsid w:val="001B48E1"/>
    <w:rsid w:val="001B5CC0"/>
    <w:rsid w:val="001B5EC2"/>
    <w:rsid w:val="001B630F"/>
    <w:rsid w:val="001B6C8C"/>
    <w:rsid w:val="001C211B"/>
    <w:rsid w:val="001C2672"/>
    <w:rsid w:val="001C27D1"/>
    <w:rsid w:val="001C3819"/>
    <w:rsid w:val="001C4A18"/>
    <w:rsid w:val="001C4DD0"/>
    <w:rsid w:val="001C5B68"/>
    <w:rsid w:val="001C7665"/>
    <w:rsid w:val="001C7C23"/>
    <w:rsid w:val="001C7C8A"/>
    <w:rsid w:val="001D0077"/>
    <w:rsid w:val="001D03D4"/>
    <w:rsid w:val="001D1212"/>
    <w:rsid w:val="001D34E3"/>
    <w:rsid w:val="001D4077"/>
    <w:rsid w:val="001D420F"/>
    <w:rsid w:val="001D42F9"/>
    <w:rsid w:val="001D534F"/>
    <w:rsid w:val="001D5374"/>
    <w:rsid w:val="001D5CC6"/>
    <w:rsid w:val="001D7583"/>
    <w:rsid w:val="001D79FD"/>
    <w:rsid w:val="001E0B17"/>
    <w:rsid w:val="001E41FE"/>
    <w:rsid w:val="001E65AC"/>
    <w:rsid w:val="001E6FD5"/>
    <w:rsid w:val="001E7C15"/>
    <w:rsid w:val="001E7EA2"/>
    <w:rsid w:val="001F0BF8"/>
    <w:rsid w:val="001F1163"/>
    <w:rsid w:val="001F209C"/>
    <w:rsid w:val="001F2171"/>
    <w:rsid w:val="001F6289"/>
    <w:rsid w:val="001F7904"/>
    <w:rsid w:val="001F7BB5"/>
    <w:rsid w:val="00201EBF"/>
    <w:rsid w:val="00201F2D"/>
    <w:rsid w:val="00203D80"/>
    <w:rsid w:val="00204CD5"/>
    <w:rsid w:val="00205D67"/>
    <w:rsid w:val="00210E4B"/>
    <w:rsid w:val="0021281B"/>
    <w:rsid w:val="002144D2"/>
    <w:rsid w:val="002145A2"/>
    <w:rsid w:val="0021565A"/>
    <w:rsid w:val="00215FFE"/>
    <w:rsid w:val="002217E9"/>
    <w:rsid w:val="00221E61"/>
    <w:rsid w:val="00222E7E"/>
    <w:rsid w:val="0022328E"/>
    <w:rsid w:val="00223C66"/>
    <w:rsid w:val="00225D03"/>
    <w:rsid w:val="00226CAB"/>
    <w:rsid w:val="00227877"/>
    <w:rsid w:val="00231480"/>
    <w:rsid w:val="00232E4F"/>
    <w:rsid w:val="002344F1"/>
    <w:rsid w:val="0023532F"/>
    <w:rsid w:val="00235D3D"/>
    <w:rsid w:val="00237233"/>
    <w:rsid w:val="00240DCA"/>
    <w:rsid w:val="00241067"/>
    <w:rsid w:val="00241F2A"/>
    <w:rsid w:val="002426DD"/>
    <w:rsid w:val="00243757"/>
    <w:rsid w:val="00243EF0"/>
    <w:rsid w:val="002455A9"/>
    <w:rsid w:val="00250AA3"/>
    <w:rsid w:val="00252C3B"/>
    <w:rsid w:val="00253D0A"/>
    <w:rsid w:val="00254E27"/>
    <w:rsid w:val="002550CF"/>
    <w:rsid w:val="00255AE0"/>
    <w:rsid w:val="00262EFC"/>
    <w:rsid w:val="0026326F"/>
    <w:rsid w:val="00263DFA"/>
    <w:rsid w:val="00266753"/>
    <w:rsid w:val="0027146C"/>
    <w:rsid w:val="00271A49"/>
    <w:rsid w:val="00271FA9"/>
    <w:rsid w:val="00272722"/>
    <w:rsid w:val="00272DB6"/>
    <w:rsid w:val="0027333F"/>
    <w:rsid w:val="002744C8"/>
    <w:rsid w:val="002756EE"/>
    <w:rsid w:val="002765BC"/>
    <w:rsid w:val="002769C9"/>
    <w:rsid w:val="00281098"/>
    <w:rsid w:val="002820F1"/>
    <w:rsid w:val="0028212B"/>
    <w:rsid w:val="002826B8"/>
    <w:rsid w:val="002831A6"/>
    <w:rsid w:val="00283F26"/>
    <w:rsid w:val="002844A0"/>
    <w:rsid w:val="00285379"/>
    <w:rsid w:val="00286678"/>
    <w:rsid w:val="00286D03"/>
    <w:rsid w:val="00290A1D"/>
    <w:rsid w:val="00290B30"/>
    <w:rsid w:val="00290B99"/>
    <w:rsid w:val="00290C6B"/>
    <w:rsid w:val="00291C60"/>
    <w:rsid w:val="00291EDB"/>
    <w:rsid w:val="00293E55"/>
    <w:rsid w:val="00295A8D"/>
    <w:rsid w:val="00296830"/>
    <w:rsid w:val="0029689A"/>
    <w:rsid w:val="00296F71"/>
    <w:rsid w:val="002A19CB"/>
    <w:rsid w:val="002A354F"/>
    <w:rsid w:val="002A6B12"/>
    <w:rsid w:val="002B1467"/>
    <w:rsid w:val="002B15B3"/>
    <w:rsid w:val="002B3A40"/>
    <w:rsid w:val="002B4EA9"/>
    <w:rsid w:val="002B526B"/>
    <w:rsid w:val="002B579A"/>
    <w:rsid w:val="002B5C45"/>
    <w:rsid w:val="002B627A"/>
    <w:rsid w:val="002B79FE"/>
    <w:rsid w:val="002C0110"/>
    <w:rsid w:val="002C043E"/>
    <w:rsid w:val="002C1C20"/>
    <w:rsid w:val="002C3641"/>
    <w:rsid w:val="002C45BF"/>
    <w:rsid w:val="002C7703"/>
    <w:rsid w:val="002D23D0"/>
    <w:rsid w:val="002D35CC"/>
    <w:rsid w:val="002D61E4"/>
    <w:rsid w:val="002E018B"/>
    <w:rsid w:val="002E0EFE"/>
    <w:rsid w:val="002E1EA9"/>
    <w:rsid w:val="002E20F1"/>
    <w:rsid w:val="002E28FE"/>
    <w:rsid w:val="002E311A"/>
    <w:rsid w:val="002E5559"/>
    <w:rsid w:val="002E58D3"/>
    <w:rsid w:val="002E62BB"/>
    <w:rsid w:val="002E6319"/>
    <w:rsid w:val="002E68DC"/>
    <w:rsid w:val="002E7CE7"/>
    <w:rsid w:val="002F3922"/>
    <w:rsid w:val="002F39F0"/>
    <w:rsid w:val="002F4693"/>
    <w:rsid w:val="002F50A3"/>
    <w:rsid w:val="002F5E34"/>
    <w:rsid w:val="002F7891"/>
    <w:rsid w:val="002F7D72"/>
    <w:rsid w:val="002F7F7E"/>
    <w:rsid w:val="00300129"/>
    <w:rsid w:val="00300412"/>
    <w:rsid w:val="00300EBB"/>
    <w:rsid w:val="00301488"/>
    <w:rsid w:val="00301B14"/>
    <w:rsid w:val="00304107"/>
    <w:rsid w:val="0030576E"/>
    <w:rsid w:val="003057FD"/>
    <w:rsid w:val="0030628C"/>
    <w:rsid w:val="003075F5"/>
    <w:rsid w:val="00307D76"/>
    <w:rsid w:val="00310515"/>
    <w:rsid w:val="00310EE1"/>
    <w:rsid w:val="00311DFE"/>
    <w:rsid w:val="00311EB0"/>
    <w:rsid w:val="0031459F"/>
    <w:rsid w:val="003152B1"/>
    <w:rsid w:val="00315461"/>
    <w:rsid w:val="003158B4"/>
    <w:rsid w:val="00316455"/>
    <w:rsid w:val="00316FCC"/>
    <w:rsid w:val="003172A3"/>
    <w:rsid w:val="00317339"/>
    <w:rsid w:val="003216F6"/>
    <w:rsid w:val="003220E6"/>
    <w:rsid w:val="003235FA"/>
    <w:rsid w:val="0032425F"/>
    <w:rsid w:val="00324FCD"/>
    <w:rsid w:val="00325330"/>
    <w:rsid w:val="00326E98"/>
    <w:rsid w:val="003270F3"/>
    <w:rsid w:val="00327E88"/>
    <w:rsid w:val="0033131F"/>
    <w:rsid w:val="00331605"/>
    <w:rsid w:val="00333A3B"/>
    <w:rsid w:val="00333E6A"/>
    <w:rsid w:val="00334414"/>
    <w:rsid w:val="00334931"/>
    <w:rsid w:val="00335B9F"/>
    <w:rsid w:val="00336148"/>
    <w:rsid w:val="00336A38"/>
    <w:rsid w:val="0033720F"/>
    <w:rsid w:val="003376D0"/>
    <w:rsid w:val="003403F9"/>
    <w:rsid w:val="00340C6C"/>
    <w:rsid w:val="00342AC0"/>
    <w:rsid w:val="00342E1C"/>
    <w:rsid w:val="003435D0"/>
    <w:rsid w:val="0034391C"/>
    <w:rsid w:val="00343944"/>
    <w:rsid w:val="003457FD"/>
    <w:rsid w:val="00346EC7"/>
    <w:rsid w:val="00347530"/>
    <w:rsid w:val="0034782A"/>
    <w:rsid w:val="00347E74"/>
    <w:rsid w:val="003574BC"/>
    <w:rsid w:val="003623AF"/>
    <w:rsid w:val="00363671"/>
    <w:rsid w:val="00366676"/>
    <w:rsid w:val="00371BB7"/>
    <w:rsid w:val="003730CE"/>
    <w:rsid w:val="00373861"/>
    <w:rsid w:val="00375844"/>
    <w:rsid w:val="00375B26"/>
    <w:rsid w:val="0037663E"/>
    <w:rsid w:val="0037744E"/>
    <w:rsid w:val="00380E38"/>
    <w:rsid w:val="00381615"/>
    <w:rsid w:val="003839C5"/>
    <w:rsid w:val="00384943"/>
    <w:rsid w:val="00384B8B"/>
    <w:rsid w:val="00385629"/>
    <w:rsid w:val="00385B74"/>
    <w:rsid w:val="00390FE4"/>
    <w:rsid w:val="00391469"/>
    <w:rsid w:val="00392036"/>
    <w:rsid w:val="0039292F"/>
    <w:rsid w:val="00393B11"/>
    <w:rsid w:val="00393B79"/>
    <w:rsid w:val="00394016"/>
    <w:rsid w:val="00394335"/>
    <w:rsid w:val="00394572"/>
    <w:rsid w:val="00394754"/>
    <w:rsid w:val="00395742"/>
    <w:rsid w:val="003958CC"/>
    <w:rsid w:val="0039640D"/>
    <w:rsid w:val="00396BE2"/>
    <w:rsid w:val="00397784"/>
    <w:rsid w:val="00397E73"/>
    <w:rsid w:val="003A0894"/>
    <w:rsid w:val="003A1E02"/>
    <w:rsid w:val="003A2557"/>
    <w:rsid w:val="003A44D5"/>
    <w:rsid w:val="003A4A4A"/>
    <w:rsid w:val="003A511A"/>
    <w:rsid w:val="003A56D4"/>
    <w:rsid w:val="003A61B2"/>
    <w:rsid w:val="003A64AE"/>
    <w:rsid w:val="003A7359"/>
    <w:rsid w:val="003B0569"/>
    <w:rsid w:val="003B0BB4"/>
    <w:rsid w:val="003B2B39"/>
    <w:rsid w:val="003B385B"/>
    <w:rsid w:val="003B3CE1"/>
    <w:rsid w:val="003C0490"/>
    <w:rsid w:val="003C251B"/>
    <w:rsid w:val="003C2A7F"/>
    <w:rsid w:val="003C47B8"/>
    <w:rsid w:val="003C4B8F"/>
    <w:rsid w:val="003C5F58"/>
    <w:rsid w:val="003C6419"/>
    <w:rsid w:val="003D0603"/>
    <w:rsid w:val="003D0A70"/>
    <w:rsid w:val="003D76CE"/>
    <w:rsid w:val="003D7D3C"/>
    <w:rsid w:val="003E1B01"/>
    <w:rsid w:val="003E2CDF"/>
    <w:rsid w:val="003E2FE8"/>
    <w:rsid w:val="003E6DF8"/>
    <w:rsid w:val="003E783F"/>
    <w:rsid w:val="003F3544"/>
    <w:rsid w:val="003F3706"/>
    <w:rsid w:val="003F52A5"/>
    <w:rsid w:val="003F61EE"/>
    <w:rsid w:val="003F6993"/>
    <w:rsid w:val="003F6BB1"/>
    <w:rsid w:val="003F73BE"/>
    <w:rsid w:val="004005AF"/>
    <w:rsid w:val="00402A47"/>
    <w:rsid w:val="004032EE"/>
    <w:rsid w:val="004034C0"/>
    <w:rsid w:val="00405F97"/>
    <w:rsid w:val="0040708A"/>
    <w:rsid w:val="00410491"/>
    <w:rsid w:val="00410895"/>
    <w:rsid w:val="00410DC7"/>
    <w:rsid w:val="00411165"/>
    <w:rsid w:val="004117EF"/>
    <w:rsid w:val="00412474"/>
    <w:rsid w:val="004151C9"/>
    <w:rsid w:val="00420BC5"/>
    <w:rsid w:val="00421B4D"/>
    <w:rsid w:val="00422593"/>
    <w:rsid w:val="004226F8"/>
    <w:rsid w:val="0042594E"/>
    <w:rsid w:val="00425DEA"/>
    <w:rsid w:val="004270D5"/>
    <w:rsid w:val="0043007E"/>
    <w:rsid w:val="0043269E"/>
    <w:rsid w:val="00433ED1"/>
    <w:rsid w:val="00435306"/>
    <w:rsid w:val="00437104"/>
    <w:rsid w:val="00440B92"/>
    <w:rsid w:val="004416A5"/>
    <w:rsid w:val="00441FFB"/>
    <w:rsid w:val="00442EBD"/>
    <w:rsid w:val="00444DB5"/>
    <w:rsid w:val="004451F2"/>
    <w:rsid w:val="004458DA"/>
    <w:rsid w:val="0044691D"/>
    <w:rsid w:val="00451712"/>
    <w:rsid w:val="004517D0"/>
    <w:rsid w:val="0045194B"/>
    <w:rsid w:val="0045278D"/>
    <w:rsid w:val="00452D4F"/>
    <w:rsid w:val="00453615"/>
    <w:rsid w:val="00454218"/>
    <w:rsid w:val="004547AA"/>
    <w:rsid w:val="004549FA"/>
    <w:rsid w:val="00456396"/>
    <w:rsid w:val="00456903"/>
    <w:rsid w:val="0046198C"/>
    <w:rsid w:val="00461C92"/>
    <w:rsid w:val="004629AE"/>
    <w:rsid w:val="004633A4"/>
    <w:rsid w:val="004719D7"/>
    <w:rsid w:val="0047215A"/>
    <w:rsid w:val="00472819"/>
    <w:rsid w:val="004735B3"/>
    <w:rsid w:val="00475A43"/>
    <w:rsid w:val="00475C92"/>
    <w:rsid w:val="00476278"/>
    <w:rsid w:val="00476B3A"/>
    <w:rsid w:val="00480301"/>
    <w:rsid w:val="00480B30"/>
    <w:rsid w:val="00481082"/>
    <w:rsid w:val="00481E48"/>
    <w:rsid w:val="00482008"/>
    <w:rsid w:val="00482F65"/>
    <w:rsid w:val="00483FB3"/>
    <w:rsid w:val="004845AE"/>
    <w:rsid w:val="004847B6"/>
    <w:rsid w:val="004851D4"/>
    <w:rsid w:val="004856A5"/>
    <w:rsid w:val="00485DA0"/>
    <w:rsid w:val="0048612D"/>
    <w:rsid w:val="00486F9D"/>
    <w:rsid w:val="00487D95"/>
    <w:rsid w:val="0049100E"/>
    <w:rsid w:val="00492469"/>
    <w:rsid w:val="004943DC"/>
    <w:rsid w:val="004954CC"/>
    <w:rsid w:val="00496B99"/>
    <w:rsid w:val="00496EB4"/>
    <w:rsid w:val="004975C9"/>
    <w:rsid w:val="004A2E31"/>
    <w:rsid w:val="004A44EF"/>
    <w:rsid w:val="004A5B5F"/>
    <w:rsid w:val="004A606F"/>
    <w:rsid w:val="004A6267"/>
    <w:rsid w:val="004B0195"/>
    <w:rsid w:val="004B25BF"/>
    <w:rsid w:val="004B275C"/>
    <w:rsid w:val="004B293C"/>
    <w:rsid w:val="004B3BE4"/>
    <w:rsid w:val="004B5CE1"/>
    <w:rsid w:val="004B7ABC"/>
    <w:rsid w:val="004C1986"/>
    <w:rsid w:val="004C5761"/>
    <w:rsid w:val="004C61A4"/>
    <w:rsid w:val="004C6D86"/>
    <w:rsid w:val="004C712F"/>
    <w:rsid w:val="004C7525"/>
    <w:rsid w:val="004D0D64"/>
    <w:rsid w:val="004D1CDC"/>
    <w:rsid w:val="004D2DDF"/>
    <w:rsid w:val="004D4416"/>
    <w:rsid w:val="004E1CCF"/>
    <w:rsid w:val="004E5037"/>
    <w:rsid w:val="004E55B4"/>
    <w:rsid w:val="004E55CD"/>
    <w:rsid w:val="004F0342"/>
    <w:rsid w:val="004F2B1E"/>
    <w:rsid w:val="004F49AF"/>
    <w:rsid w:val="004F5947"/>
    <w:rsid w:val="004F61EB"/>
    <w:rsid w:val="004F7D8F"/>
    <w:rsid w:val="00500D94"/>
    <w:rsid w:val="00501BC2"/>
    <w:rsid w:val="00502AC2"/>
    <w:rsid w:val="00502BF5"/>
    <w:rsid w:val="00503C8E"/>
    <w:rsid w:val="00504487"/>
    <w:rsid w:val="00504534"/>
    <w:rsid w:val="005048A0"/>
    <w:rsid w:val="0050553F"/>
    <w:rsid w:val="00506E41"/>
    <w:rsid w:val="0050706B"/>
    <w:rsid w:val="00507B6B"/>
    <w:rsid w:val="00507C66"/>
    <w:rsid w:val="005161C0"/>
    <w:rsid w:val="005167CE"/>
    <w:rsid w:val="00516F31"/>
    <w:rsid w:val="00517054"/>
    <w:rsid w:val="005177BC"/>
    <w:rsid w:val="00517A54"/>
    <w:rsid w:val="005200C0"/>
    <w:rsid w:val="005222C4"/>
    <w:rsid w:val="0052372E"/>
    <w:rsid w:val="0052541C"/>
    <w:rsid w:val="00525A15"/>
    <w:rsid w:val="00525E1E"/>
    <w:rsid w:val="005266FF"/>
    <w:rsid w:val="00526CDB"/>
    <w:rsid w:val="00530009"/>
    <w:rsid w:val="005307F4"/>
    <w:rsid w:val="00531775"/>
    <w:rsid w:val="00531E0D"/>
    <w:rsid w:val="00533CAB"/>
    <w:rsid w:val="00537CB7"/>
    <w:rsid w:val="00540159"/>
    <w:rsid w:val="005412F4"/>
    <w:rsid w:val="00541EAF"/>
    <w:rsid w:val="0054341C"/>
    <w:rsid w:val="005441BD"/>
    <w:rsid w:val="0054466F"/>
    <w:rsid w:val="0054475E"/>
    <w:rsid w:val="0054658E"/>
    <w:rsid w:val="005505EF"/>
    <w:rsid w:val="00551428"/>
    <w:rsid w:val="00555555"/>
    <w:rsid w:val="00555BEB"/>
    <w:rsid w:val="00560814"/>
    <w:rsid w:val="00560C28"/>
    <w:rsid w:val="00560E70"/>
    <w:rsid w:val="00563468"/>
    <w:rsid w:val="00563756"/>
    <w:rsid w:val="00563EC3"/>
    <w:rsid w:val="00565BE4"/>
    <w:rsid w:val="00565EAF"/>
    <w:rsid w:val="005679F3"/>
    <w:rsid w:val="0057037B"/>
    <w:rsid w:val="00570EC3"/>
    <w:rsid w:val="00571B15"/>
    <w:rsid w:val="00573F65"/>
    <w:rsid w:val="00574C9B"/>
    <w:rsid w:val="00577C83"/>
    <w:rsid w:val="005803F9"/>
    <w:rsid w:val="00581F76"/>
    <w:rsid w:val="00585B6F"/>
    <w:rsid w:val="00586ED5"/>
    <w:rsid w:val="0059052F"/>
    <w:rsid w:val="0059389F"/>
    <w:rsid w:val="00594C93"/>
    <w:rsid w:val="005968A7"/>
    <w:rsid w:val="00596CC8"/>
    <w:rsid w:val="005A2EF9"/>
    <w:rsid w:val="005A519D"/>
    <w:rsid w:val="005A5857"/>
    <w:rsid w:val="005A5DCE"/>
    <w:rsid w:val="005A7221"/>
    <w:rsid w:val="005B06E4"/>
    <w:rsid w:val="005B21B4"/>
    <w:rsid w:val="005B44C9"/>
    <w:rsid w:val="005B5117"/>
    <w:rsid w:val="005B5730"/>
    <w:rsid w:val="005B5861"/>
    <w:rsid w:val="005B5DB0"/>
    <w:rsid w:val="005B7A91"/>
    <w:rsid w:val="005B7BC8"/>
    <w:rsid w:val="005C0A11"/>
    <w:rsid w:val="005C0C2A"/>
    <w:rsid w:val="005C0D27"/>
    <w:rsid w:val="005C135A"/>
    <w:rsid w:val="005C261A"/>
    <w:rsid w:val="005C298C"/>
    <w:rsid w:val="005C47AC"/>
    <w:rsid w:val="005C7AE4"/>
    <w:rsid w:val="005D16ED"/>
    <w:rsid w:val="005D177C"/>
    <w:rsid w:val="005D1E36"/>
    <w:rsid w:val="005D30FA"/>
    <w:rsid w:val="005D34FC"/>
    <w:rsid w:val="005D3908"/>
    <w:rsid w:val="005D5888"/>
    <w:rsid w:val="005D5BBC"/>
    <w:rsid w:val="005D5EDE"/>
    <w:rsid w:val="005D6320"/>
    <w:rsid w:val="005E08D9"/>
    <w:rsid w:val="005E2385"/>
    <w:rsid w:val="005E3BF9"/>
    <w:rsid w:val="005E58E0"/>
    <w:rsid w:val="005E5F9A"/>
    <w:rsid w:val="005F07BB"/>
    <w:rsid w:val="005F0CE0"/>
    <w:rsid w:val="005F1B34"/>
    <w:rsid w:val="005F4B30"/>
    <w:rsid w:val="005F6DB5"/>
    <w:rsid w:val="00600CCB"/>
    <w:rsid w:val="00601265"/>
    <w:rsid w:val="00601282"/>
    <w:rsid w:val="006013F8"/>
    <w:rsid w:val="00601C71"/>
    <w:rsid w:val="00601D6F"/>
    <w:rsid w:val="00602244"/>
    <w:rsid w:val="00603620"/>
    <w:rsid w:val="00603749"/>
    <w:rsid w:val="00605362"/>
    <w:rsid w:val="006069BA"/>
    <w:rsid w:val="00606D5D"/>
    <w:rsid w:val="006139D0"/>
    <w:rsid w:val="00613F1F"/>
    <w:rsid w:val="00614AAD"/>
    <w:rsid w:val="00614ABD"/>
    <w:rsid w:val="00614C3F"/>
    <w:rsid w:val="00614C8D"/>
    <w:rsid w:val="00614F16"/>
    <w:rsid w:val="00615986"/>
    <w:rsid w:val="0061657B"/>
    <w:rsid w:val="00617D08"/>
    <w:rsid w:val="0062099A"/>
    <w:rsid w:val="0062168A"/>
    <w:rsid w:val="00621760"/>
    <w:rsid w:val="006224E9"/>
    <w:rsid w:val="00624304"/>
    <w:rsid w:val="0062701A"/>
    <w:rsid w:val="006314A1"/>
    <w:rsid w:val="00634CAB"/>
    <w:rsid w:val="00637570"/>
    <w:rsid w:val="006376B4"/>
    <w:rsid w:val="00640EC9"/>
    <w:rsid w:val="00641084"/>
    <w:rsid w:val="006419FB"/>
    <w:rsid w:val="00644341"/>
    <w:rsid w:val="00644BA7"/>
    <w:rsid w:val="00644E6F"/>
    <w:rsid w:val="0064514D"/>
    <w:rsid w:val="006459D3"/>
    <w:rsid w:val="00650886"/>
    <w:rsid w:val="00650CC3"/>
    <w:rsid w:val="006512AC"/>
    <w:rsid w:val="00652461"/>
    <w:rsid w:val="00652E1E"/>
    <w:rsid w:val="00653190"/>
    <w:rsid w:val="00653A28"/>
    <w:rsid w:val="006552A2"/>
    <w:rsid w:val="00655B67"/>
    <w:rsid w:val="00656A2F"/>
    <w:rsid w:val="0065700E"/>
    <w:rsid w:val="0066059F"/>
    <w:rsid w:val="00661C84"/>
    <w:rsid w:val="00662182"/>
    <w:rsid w:val="00662D9F"/>
    <w:rsid w:val="00665522"/>
    <w:rsid w:val="00665D9F"/>
    <w:rsid w:val="00667817"/>
    <w:rsid w:val="00671AD2"/>
    <w:rsid w:val="00671CD0"/>
    <w:rsid w:val="00672E83"/>
    <w:rsid w:val="0067375B"/>
    <w:rsid w:val="00674085"/>
    <w:rsid w:val="00677749"/>
    <w:rsid w:val="00680927"/>
    <w:rsid w:val="00680B62"/>
    <w:rsid w:val="00682C70"/>
    <w:rsid w:val="00683733"/>
    <w:rsid w:val="00683F4E"/>
    <w:rsid w:val="006844C5"/>
    <w:rsid w:val="0068498F"/>
    <w:rsid w:val="00684FED"/>
    <w:rsid w:val="00685EF1"/>
    <w:rsid w:val="00686039"/>
    <w:rsid w:val="0068672B"/>
    <w:rsid w:val="00686ECB"/>
    <w:rsid w:val="006909A6"/>
    <w:rsid w:val="00690B82"/>
    <w:rsid w:val="006914B1"/>
    <w:rsid w:val="006928C5"/>
    <w:rsid w:val="006942B1"/>
    <w:rsid w:val="00694523"/>
    <w:rsid w:val="00694797"/>
    <w:rsid w:val="00694C1C"/>
    <w:rsid w:val="00695F72"/>
    <w:rsid w:val="0069640F"/>
    <w:rsid w:val="00696442"/>
    <w:rsid w:val="00696706"/>
    <w:rsid w:val="006977E4"/>
    <w:rsid w:val="006A401F"/>
    <w:rsid w:val="006A48A8"/>
    <w:rsid w:val="006A4EBF"/>
    <w:rsid w:val="006A4F83"/>
    <w:rsid w:val="006A5DA2"/>
    <w:rsid w:val="006A64AD"/>
    <w:rsid w:val="006A6AB2"/>
    <w:rsid w:val="006A6B28"/>
    <w:rsid w:val="006A6BAA"/>
    <w:rsid w:val="006B02F2"/>
    <w:rsid w:val="006B261F"/>
    <w:rsid w:val="006B3418"/>
    <w:rsid w:val="006B4269"/>
    <w:rsid w:val="006B4531"/>
    <w:rsid w:val="006B4C40"/>
    <w:rsid w:val="006B4FD7"/>
    <w:rsid w:val="006C2068"/>
    <w:rsid w:val="006C2AE1"/>
    <w:rsid w:val="006C2F35"/>
    <w:rsid w:val="006C439E"/>
    <w:rsid w:val="006C47BE"/>
    <w:rsid w:val="006C5D8F"/>
    <w:rsid w:val="006C5DBA"/>
    <w:rsid w:val="006C6713"/>
    <w:rsid w:val="006D04EF"/>
    <w:rsid w:val="006D1055"/>
    <w:rsid w:val="006D194A"/>
    <w:rsid w:val="006D2AD1"/>
    <w:rsid w:val="006D2CAF"/>
    <w:rsid w:val="006D2EE6"/>
    <w:rsid w:val="006D300B"/>
    <w:rsid w:val="006D6ECA"/>
    <w:rsid w:val="006D76FF"/>
    <w:rsid w:val="006E2429"/>
    <w:rsid w:val="006E3942"/>
    <w:rsid w:val="006E4955"/>
    <w:rsid w:val="006E4B63"/>
    <w:rsid w:val="006E4E57"/>
    <w:rsid w:val="006E4F59"/>
    <w:rsid w:val="006E6806"/>
    <w:rsid w:val="006E6898"/>
    <w:rsid w:val="006E7479"/>
    <w:rsid w:val="006E7E59"/>
    <w:rsid w:val="006F1431"/>
    <w:rsid w:val="006F178C"/>
    <w:rsid w:val="006F1968"/>
    <w:rsid w:val="006F2254"/>
    <w:rsid w:val="006F23C1"/>
    <w:rsid w:val="006F50D5"/>
    <w:rsid w:val="006F5ECF"/>
    <w:rsid w:val="006F6206"/>
    <w:rsid w:val="006F669A"/>
    <w:rsid w:val="00700BB2"/>
    <w:rsid w:val="00701588"/>
    <w:rsid w:val="007015B8"/>
    <w:rsid w:val="00702C61"/>
    <w:rsid w:val="0070435C"/>
    <w:rsid w:val="00706EDA"/>
    <w:rsid w:val="007072F0"/>
    <w:rsid w:val="007078D2"/>
    <w:rsid w:val="0070797D"/>
    <w:rsid w:val="00710A79"/>
    <w:rsid w:val="0071235D"/>
    <w:rsid w:val="00716A17"/>
    <w:rsid w:val="0071793F"/>
    <w:rsid w:val="00722591"/>
    <w:rsid w:val="0072268A"/>
    <w:rsid w:val="0072324F"/>
    <w:rsid w:val="00725AD5"/>
    <w:rsid w:val="00726A3A"/>
    <w:rsid w:val="0072719D"/>
    <w:rsid w:val="0073029F"/>
    <w:rsid w:val="00733244"/>
    <w:rsid w:val="0073331B"/>
    <w:rsid w:val="00735340"/>
    <w:rsid w:val="00735D8F"/>
    <w:rsid w:val="0073722B"/>
    <w:rsid w:val="0074089C"/>
    <w:rsid w:val="00741089"/>
    <w:rsid w:val="00741440"/>
    <w:rsid w:val="00741FAE"/>
    <w:rsid w:val="00750DB7"/>
    <w:rsid w:val="00751A80"/>
    <w:rsid w:val="007524DB"/>
    <w:rsid w:val="0075261B"/>
    <w:rsid w:val="0075292F"/>
    <w:rsid w:val="0075528E"/>
    <w:rsid w:val="00757375"/>
    <w:rsid w:val="00757430"/>
    <w:rsid w:val="007639EA"/>
    <w:rsid w:val="00763FCE"/>
    <w:rsid w:val="00765683"/>
    <w:rsid w:val="00765C4B"/>
    <w:rsid w:val="00766047"/>
    <w:rsid w:val="00770312"/>
    <w:rsid w:val="00770629"/>
    <w:rsid w:val="00770BD1"/>
    <w:rsid w:val="00773E3F"/>
    <w:rsid w:val="007741AB"/>
    <w:rsid w:val="0077711C"/>
    <w:rsid w:val="007778E6"/>
    <w:rsid w:val="007803DC"/>
    <w:rsid w:val="00781649"/>
    <w:rsid w:val="007816F2"/>
    <w:rsid w:val="00784D6F"/>
    <w:rsid w:val="00786E32"/>
    <w:rsid w:val="00786FBC"/>
    <w:rsid w:val="00790F43"/>
    <w:rsid w:val="00791D8E"/>
    <w:rsid w:val="00792D65"/>
    <w:rsid w:val="00792F71"/>
    <w:rsid w:val="007942C6"/>
    <w:rsid w:val="00794DBC"/>
    <w:rsid w:val="007A06A4"/>
    <w:rsid w:val="007A0954"/>
    <w:rsid w:val="007A1233"/>
    <w:rsid w:val="007A1C08"/>
    <w:rsid w:val="007A4016"/>
    <w:rsid w:val="007A4300"/>
    <w:rsid w:val="007A7795"/>
    <w:rsid w:val="007A7D45"/>
    <w:rsid w:val="007B01F2"/>
    <w:rsid w:val="007B1431"/>
    <w:rsid w:val="007B279D"/>
    <w:rsid w:val="007B5166"/>
    <w:rsid w:val="007B6053"/>
    <w:rsid w:val="007B6A01"/>
    <w:rsid w:val="007C0103"/>
    <w:rsid w:val="007C07C2"/>
    <w:rsid w:val="007C0B18"/>
    <w:rsid w:val="007C304A"/>
    <w:rsid w:val="007C4FB3"/>
    <w:rsid w:val="007C6FB1"/>
    <w:rsid w:val="007C706B"/>
    <w:rsid w:val="007D0B10"/>
    <w:rsid w:val="007D18DB"/>
    <w:rsid w:val="007D18FB"/>
    <w:rsid w:val="007D19AB"/>
    <w:rsid w:val="007D211B"/>
    <w:rsid w:val="007D2697"/>
    <w:rsid w:val="007D2AAC"/>
    <w:rsid w:val="007D5A61"/>
    <w:rsid w:val="007E1E32"/>
    <w:rsid w:val="007E3DAF"/>
    <w:rsid w:val="007E5686"/>
    <w:rsid w:val="007E6764"/>
    <w:rsid w:val="007E6EB1"/>
    <w:rsid w:val="007E73C7"/>
    <w:rsid w:val="007F17E0"/>
    <w:rsid w:val="007F182A"/>
    <w:rsid w:val="007F37C1"/>
    <w:rsid w:val="007F3D2B"/>
    <w:rsid w:val="007F549D"/>
    <w:rsid w:val="007F60AE"/>
    <w:rsid w:val="007F6E3E"/>
    <w:rsid w:val="00800B34"/>
    <w:rsid w:val="00800EA8"/>
    <w:rsid w:val="00800FBF"/>
    <w:rsid w:val="00801058"/>
    <w:rsid w:val="00801E1C"/>
    <w:rsid w:val="008036E5"/>
    <w:rsid w:val="00803F09"/>
    <w:rsid w:val="00804344"/>
    <w:rsid w:val="00805DC6"/>
    <w:rsid w:val="008066C4"/>
    <w:rsid w:val="00806FB8"/>
    <w:rsid w:val="008078FD"/>
    <w:rsid w:val="0081047E"/>
    <w:rsid w:val="0081109F"/>
    <w:rsid w:val="008126A3"/>
    <w:rsid w:val="0081387B"/>
    <w:rsid w:val="00817F7F"/>
    <w:rsid w:val="00822283"/>
    <w:rsid w:val="0082319F"/>
    <w:rsid w:val="00824625"/>
    <w:rsid w:val="00830075"/>
    <w:rsid w:val="0083068A"/>
    <w:rsid w:val="008306A8"/>
    <w:rsid w:val="00831E14"/>
    <w:rsid w:val="008343BB"/>
    <w:rsid w:val="00834401"/>
    <w:rsid w:val="0083476E"/>
    <w:rsid w:val="00837135"/>
    <w:rsid w:val="00837D32"/>
    <w:rsid w:val="0084047B"/>
    <w:rsid w:val="0084087E"/>
    <w:rsid w:val="008464A3"/>
    <w:rsid w:val="008469F2"/>
    <w:rsid w:val="00846CCA"/>
    <w:rsid w:val="00846DAE"/>
    <w:rsid w:val="00847DF3"/>
    <w:rsid w:val="00847E38"/>
    <w:rsid w:val="008507F9"/>
    <w:rsid w:val="00850A7C"/>
    <w:rsid w:val="0085132A"/>
    <w:rsid w:val="00855849"/>
    <w:rsid w:val="00856AA2"/>
    <w:rsid w:val="00860B23"/>
    <w:rsid w:val="00861395"/>
    <w:rsid w:val="008614B1"/>
    <w:rsid w:val="00861BFF"/>
    <w:rsid w:val="00862E25"/>
    <w:rsid w:val="008666C7"/>
    <w:rsid w:val="00867417"/>
    <w:rsid w:val="0087162E"/>
    <w:rsid w:val="00873F22"/>
    <w:rsid w:val="00876D36"/>
    <w:rsid w:val="00877613"/>
    <w:rsid w:val="008800FC"/>
    <w:rsid w:val="0088053E"/>
    <w:rsid w:val="008812E3"/>
    <w:rsid w:val="00883835"/>
    <w:rsid w:val="00883D31"/>
    <w:rsid w:val="008847D7"/>
    <w:rsid w:val="00886CD8"/>
    <w:rsid w:val="00890297"/>
    <w:rsid w:val="008933D1"/>
    <w:rsid w:val="0089519E"/>
    <w:rsid w:val="00895CF3"/>
    <w:rsid w:val="008A389E"/>
    <w:rsid w:val="008A397B"/>
    <w:rsid w:val="008A3E29"/>
    <w:rsid w:val="008A3EEF"/>
    <w:rsid w:val="008A4256"/>
    <w:rsid w:val="008A5261"/>
    <w:rsid w:val="008B0CEE"/>
    <w:rsid w:val="008B1912"/>
    <w:rsid w:val="008B2CA3"/>
    <w:rsid w:val="008C0265"/>
    <w:rsid w:val="008C0545"/>
    <w:rsid w:val="008C0704"/>
    <w:rsid w:val="008C0D11"/>
    <w:rsid w:val="008C2A4E"/>
    <w:rsid w:val="008C2ADC"/>
    <w:rsid w:val="008C40C3"/>
    <w:rsid w:val="008C6E89"/>
    <w:rsid w:val="008C7486"/>
    <w:rsid w:val="008C7BE2"/>
    <w:rsid w:val="008D0F87"/>
    <w:rsid w:val="008D1D21"/>
    <w:rsid w:val="008D240F"/>
    <w:rsid w:val="008D2924"/>
    <w:rsid w:val="008D3011"/>
    <w:rsid w:val="008D3BF4"/>
    <w:rsid w:val="008D4B07"/>
    <w:rsid w:val="008D4FA8"/>
    <w:rsid w:val="008D5524"/>
    <w:rsid w:val="008D5D60"/>
    <w:rsid w:val="008D65FC"/>
    <w:rsid w:val="008E02B4"/>
    <w:rsid w:val="008E0955"/>
    <w:rsid w:val="008E1559"/>
    <w:rsid w:val="008E6385"/>
    <w:rsid w:val="008E7BBB"/>
    <w:rsid w:val="008F00A3"/>
    <w:rsid w:val="008F0E0A"/>
    <w:rsid w:val="008F1FE6"/>
    <w:rsid w:val="008F2131"/>
    <w:rsid w:val="008F25A2"/>
    <w:rsid w:val="008F4F47"/>
    <w:rsid w:val="008F5366"/>
    <w:rsid w:val="008F7F7C"/>
    <w:rsid w:val="00901A8F"/>
    <w:rsid w:val="00901EFE"/>
    <w:rsid w:val="0090210A"/>
    <w:rsid w:val="00902D58"/>
    <w:rsid w:val="00903016"/>
    <w:rsid w:val="00905751"/>
    <w:rsid w:val="00905BE0"/>
    <w:rsid w:val="009063C1"/>
    <w:rsid w:val="0091177A"/>
    <w:rsid w:val="00911983"/>
    <w:rsid w:val="00911E9A"/>
    <w:rsid w:val="00912A7A"/>
    <w:rsid w:val="0091310C"/>
    <w:rsid w:val="00914AA7"/>
    <w:rsid w:val="00914B5D"/>
    <w:rsid w:val="00915A63"/>
    <w:rsid w:val="00922897"/>
    <w:rsid w:val="0092385C"/>
    <w:rsid w:val="009240A5"/>
    <w:rsid w:val="0092615C"/>
    <w:rsid w:val="00927D62"/>
    <w:rsid w:val="009307A2"/>
    <w:rsid w:val="00931202"/>
    <w:rsid w:val="00934E6E"/>
    <w:rsid w:val="009350FA"/>
    <w:rsid w:val="00935EEB"/>
    <w:rsid w:val="00936179"/>
    <w:rsid w:val="00940CC5"/>
    <w:rsid w:val="009420C0"/>
    <w:rsid w:val="00943255"/>
    <w:rsid w:val="00945409"/>
    <w:rsid w:val="00945866"/>
    <w:rsid w:val="00946158"/>
    <w:rsid w:val="00947039"/>
    <w:rsid w:val="00954369"/>
    <w:rsid w:val="00954F4F"/>
    <w:rsid w:val="0095559C"/>
    <w:rsid w:val="009557AF"/>
    <w:rsid w:val="00957AC0"/>
    <w:rsid w:val="00962693"/>
    <w:rsid w:val="00962C80"/>
    <w:rsid w:val="0096390C"/>
    <w:rsid w:val="00964C45"/>
    <w:rsid w:val="00966B6D"/>
    <w:rsid w:val="00971F3B"/>
    <w:rsid w:val="00971FA3"/>
    <w:rsid w:val="00972C29"/>
    <w:rsid w:val="00973678"/>
    <w:rsid w:val="00973F19"/>
    <w:rsid w:val="00975059"/>
    <w:rsid w:val="009763FD"/>
    <w:rsid w:val="00976897"/>
    <w:rsid w:val="00976B7F"/>
    <w:rsid w:val="009770F9"/>
    <w:rsid w:val="00980898"/>
    <w:rsid w:val="0098098F"/>
    <w:rsid w:val="00981B8E"/>
    <w:rsid w:val="00983503"/>
    <w:rsid w:val="0098486A"/>
    <w:rsid w:val="00984E1E"/>
    <w:rsid w:val="00987DE9"/>
    <w:rsid w:val="009903F9"/>
    <w:rsid w:val="00991E85"/>
    <w:rsid w:val="00991F72"/>
    <w:rsid w:val="00994347"/>
    <w:rsid w:val="0099690C"/>
    <w:rsid w:val="009A0185"/>
    <w:rsid w:val="009A0AC4"/>
    <w:rsid w:val="009A110D"/>
    <w:rsid w:val="009A1564"/>
    <w:rsid w:val="009A1CB2"/>
    <w:rsid w:val="009A238D"/>
    <w:rsid w:val="009A2854"/>
    <w:rsid w:val="009A329A"/>
    <w:rsid w:val="009A4F6B"/>
    <w:rsid w:val="009A63B5"/>
    <w:rsid w:val="009A6699"/>
    <w:rsid w:val="009A6A62"/>
    <w:rsid w:val="009A74D7"/>
    <w:rsid w:val="009A7BFE"/>
    <w:rsid w:val="009A7DA5"/>
    <w:rsid w:val="009A7F97"/>
    <w:rsid w:val="009B5BA7"/>
    <w:rsid w:val="009B63CB"/>
    <w:rsid w:val="009B65F8"/>
    <w:rsid w:val="009B70FE"/>
    <w:rsid w:val="009B77B2"/>
    <w:rsid w:val="009C0432"/>
    <w:rsid w:val="009C15BE"/>
    <w:rsid w:val="009C17B9"/>
    <w:rsid w:val="009C355D"/>
    <w:rsid w:val="009C509A"/>
    <w:rsid w:val="009C69D1"/>
    <w:rsid w:val="009D157C"/>
    <w:rsid w:val="009D1DD3"/>
    <w:rsid w:val="009D2500"/>
    <w:rsid w:val="009D2846"/>
    <w:rsid w:val="009D40BC"/>
    <w:rsid w:val="009D6459"/>
    <w:rsid w:val="009E17B6"/>
    <w:rsid w:val="009E1883"/>
    <w:rsid w:val="009E1CC8"/>
    <w:rsid w:val="009E2B89"/>
    <w:rsid w:val="009E4E46"/>
    <w:rsid w:val="009E566B"/>
    <w:rsid w:val="009E56BF"/>
    <w:rsid w:val="009E69D4"/>
    <w:rsid w:val="009E7856"/>
    <w:rsid w:val="009F06EC"/>
    <w:rsid w:val="009F0C72"/>
    <w:rsid w:val="009F1B84"/>
    <w:rsid w:val="009F2A3C"/>
    <w:rsid w:val="009F3123"/>
    <w:rsid w:val="009F4DBB"/>
    <w:rsid w:val="009F5057"/>
    <w:rsid w:val="009F6CA8"/>
    <w:rsid w:val="00A0009D"/>
    <w:rsid w:val="00A0338B"/>
    <w:rsid w:val="00A03BFA"/>
    <w:rsid w:val="00A05123"/>
    <w:rsid w:val="00A06383"/>
    <w:rsid w:val="00A11DE6"/>
    <w:rsid w:val="00A12402"/>
    <w:rsid w:val="00A1303D"/>
    <w:rsid w:val="00A138A5"/>
    <w:rsid w:val="00A14739"/>
    <w:rsid w:val="00A15FDF"/>
    <w:rsid w:val="00A1643C"/>
    <w:rsid w:val="00A16468"/>
    <w:rsid w:val="00A16E70"/>
    <w:rsid w:val="00A16FF5"/>
    <w:rsid w:val="00A21D54"/>
    <w:rsid w:val="00A2399C"/>
    <w:rsid w:val="00A249A4"/>
    <w:rsid w:val="00A24BD8"/>
    <w:rsid w:val="00A2544B"/>
    <w:rsid w:val="00A26797"/>
    <w:rsid w:val="00A26851"/>
    <w:rsid w:val="00A32662"/>
    <w:rsid w:val="00A32DCB"/>
    <w:rsid w:val="00A33426"/>
    <w:rsid w:val="00A3399F"/>
    <w:rsid w:val="00A34999"/>
    <w:rsid w:val="00A34D21"/>
    <w:rsid w:val="00A365DD"/>
    <w:rsid w:val="00A36B19"/>
    <w:rsid w:val="00A36E7D"/>
    <w:rsid w:val="00A36FF0"/>
    <w:rsid w:val="00A4003A"/>
    <w:rsid w:val="00A403E0"/>
    <w:rsid w:val="00A43A78"/>
    <w:rsid w:val="00A43AC4"/>
    <w:rsid w:val="00A446FD"/>
    <w:rsid w:val="00A47292"/>
    <w:rsid w:val="00A47935"/>
    <w:rsid w:val="00A511E6"/>
    <w:rsid w:val="00A514EB"/>
    <w:rsid w:val="00A52030"/>
    <w:rsid w:val="00A52209"/>
    <w:rsid w:val="00A52487"/>
    <w:rsid w:val="00A5250B"/>
    <w:rsid w:val="00A52BF2"/>
    <w:rsid w:val="00A53694"/>
    <w:rsid w:val="00A53D58"/>
    <w:rsid w:val="00A54F6C"/>
    <w:rsid w:val="00A56F83"/>
    <w:rsid w:val="00A6020F"/>
    <w:rsid w:val="00A605D9"/>
    <w:rsid w:val="00A61211"/>
    <w:rsid w:val="00A639A6"/>
    <w:rsid w:val="00A641B8"/>
    <w:rsid w:val="00A65337"/>
    <w:rsid w:val="00A65411"/>
    <w:rsid w:val="00A658FA"/>
    <w:rsid w:val="00A66215"/>
    <w:rsid w:val="00A705C8"/>
    <w:rsid w:val="00A71416"/>
    <w:rsid w:val="00A73107"/>
    <w:rsid w:val="00A750E0"/>
    <w:rsid w:val="00A75A0F"/>
    <w:rsid w:val="00A7767B"/>
    <w:rsid w:val="00A77881"/>
    <w:rsid w:val="00A80F12"/>
    <w:rsid w:val="00A81D08"/>
    <w:rsid w:val="00A824EA"/>
    <w:rsid w:val="00A82B86"/>
    <w:rsid w:val="00A83322"/>
    <w:rsid w:val="00A83538"/>
    <w:rsid w:val="00A84E5B"/>
    <w:rsid w:val="00A85A16"/>
    <w:rsid w:val="00A873F9"/>
    <w:rsid w:val="00A87EE0"/>
    <w:rsid w:val="00A90AD3"/>
    <w:rsid w:val="00A91770"/>
    <w:rsid w:val="00A93570"/>
    <w:rsid w:val="00A94FD0"/>
    <w:rsid w:val="00A96F3E"/>
    <w:rsid w:val="00AA1773"/>
    <w:rsid w:val="00AA1981"/>
    <w:rsid w:val="00AA1DB0"/>
    <w:rsid w:val="00AA24F2"/>
    <w:rsid w:val="00AA25A4"/>
    <w:rsid w:val="00AA2DA9"/>
    <w:rsid w:val="00AA59DF"/>
    <w:rsid w:val="00AA701A"/>
    <w:rsid w:val="00AA7611"/>
    <w:rsid w:val="00AB0EA3"/>
    <w:rsid w:val="00AB124E"/>
    <w:rsid w:val="00AB1389"/>
    <w:rsid w:val="00AB21EC"/>
    <w:rsid w:val="00AB24F3"/>
    <w:rsid w:val="00AB2DC8"/>
    <w:rsid w:val="00AB38C2"/>
    <w:rsid w:val="00AC0D75"/>
    <w:rsid w:val="00AC1069"/>
    <w:rsid w:val="00AC2409"/>
    <w:rsid w:val="00AC27D0"/>
    <w:rsid w:val="00AC2873"/>
    <w:rsid w:val="00AC443A"/>
    <w:rsid w:val="00AC483D"/>
    <w:rsid w:val="00AC67B9"/>
    <w:rsid w:val="00AC7059"/>
    <w:rsid w:val="00AC71EF"/>
    <w:rsid w:val="00AC7224"/>
    <w:rsid w:val="00AD0BBB"/>
    <w:rsid w:val="00AD1AED"/>
    <w:rsid w:val="00AD2525"/>
    <w:rsid w:val="00AD26AC"/>
    <w:rsid w:val="00AD67D2"/>
    <w:rsid w:val="00AD6F19"/>
    <w:rsid w:val="00AE004A"/>
    <w:rsid w:val="00AE446C"/>
    <w:rsid w:val="00AE496A"/>
    <w:rsid w:val="00AE50DE"/>
    <w:rsid w:val="00AE6020"/>
    <w:rsid w:val="00AE66D6"/>
    <w:rsid w:val="00AF0413"/>
    <w:rsid w:val="00AF5A74"/>
    <w:rsid w:val="00B03CFC"/>
    <w:rsid w:val="00B05587"/>
    <w:rsid w:val="00B058DE"/>
    <w:rsid w:val="00B1055E"/>
    <w:rsid w:val="00B10EE7"/>
    <w:rsid w:val="00B11716"/>
    <w:rsid w:val="00B12FEC"/>
    <w:rsid w:val="00B13499"/>
    <w:rsid w:val="00B13A5D"/>
    <w:rsid w:val="00B13F37"/>
    <w:rsid w:val="00B14B0C"/>
    <w:rsid w:val="00B14E56"/>
    <w:rsid w:val="00B16B93"/>
    <w:rsid w:val="00B21BDE"/>
    <w:rsid w:val="00B2318D"/>
    <w:rsid w:val="00B2324A"/>
    <w:rsid w:val="00B24D32"/>
    <w:rsid w:val="00B25796"/>
    <w:rsid w:val="00B257B6"/>
    <w:rsid w:val="00B25D69"/>
    <w:rsid w:val="00B269B7"/>
    <w:rsid w:val="00B26DF7"/>
    <w:rsid w:val="00B2732A"/>
    <w:rsid w:val="00B27A37"/>
    <w:rsid w:val="00B30B54"/>
    <w:rsid w:val="00B314CF"/>
    <w:rsid w:val="00B31FF5"/>
    <w:rsid w:val="00B337B0"/>
    <w:rsid w:val="00B351B9"/>
    <w:rsid w:val="00B3565E"/>
    <w:rsid w:val="00B367BC"/>
    <w:rsid w:val="00B36DB6"/>
    <w:rsid w:val="00B40B8C"/>
    <w:rsid w:val="00B41706"/>
    <w:rsid w:val="00B43D28"/>
    <w:rsid w:val="00B44140"/>
    <w:rsid w:val="00B44DDD"/>
    <w:rsid w:val="00B45CB3"/>
    <w:rsid w:val="00B465A3"/>
    <w:rsid w:val="00B47102"/>
    <w:rsid w:val="00B471ED"/>
    <w:rsid w:val="00B51E11"/>
    <w:rsid w:val="00B52093"/>
    <w:rsid w:val="00B52748"/>
    <w:rsid w:val="00B5472F"/>
    <w:rsid w:val="00B54756"/>
    <w:rsid w:val="00B547D0"/>
    <w:rsid w:val="00B55111"/>
    <w:rsid w:val="00B56815"/>
    <w:rsid w:val="00B56FBA"/>
    <w:rsid w:val="00B62163"/>
    <w:rsid w:val="00B66727"/>
    <w:rsid w:val="00B66DA9"/>
    <w:rsid w:val="00B675A8"/>
    <w:rsid w:val="00B676CC"/>
    <w:rsid w:val="00B713EE"/>
    <w:rsid w:val="00B72E62"/>
    <w:rsid w:val="00B75EA7"/>
    <w:rsid w:val="00B76F0D"/>
    <w:rsid w:val="00B817C9"/>
    <w:rsid w:val="00B853BB"/>
    <w:rsid w:val="00B86699"/>
    <w:rsid w:val="00B90A33"/>
    <w:rsid w:val="00B927B9"/>
    <w:rsid w:val="00B92994"/>
    <w:rsid w:val="00B93637"/>
    <w:rsid w:val="00B93E55"/>
    <w:rsid w:val="00B94976"/>
    <w:rsid w:val="00B94D2D"/>
    <w:rsid w:val="00B95A35"/>
    <w:rsid w:val="00B960C6"/>
    <w:rsid w:val="00B97E17"/>
    <w:rsid w:val="00BA23C8"/>
    <w:rsid w:val="00BA2E79"/>
    <w:rsid w:val="00BA35CD"/>
    <w:rsid w:val="00BA47D5"/>
    <w:rsid w:val="00BA57D6"/>
    <w:rsid w:val="00BA5B5D"/>
    <w:rsid w:val="00BA7F7D"/>
    <w:rsid w:val="00BB0AAC"/>
    <w:rsid w:val="00BB1DD2"/>
    <w:rsid w:val="00BB507B"/>
    <w:rsid w:val="00BB5430"/>
    <w:rsid w:val="00BB7B4A"/>
    <w:rsid w:val="00BC0F9E"/>
    <w:rsid w:val="00BC15A7"/>
    <w:rsid w:val="00BC22A6"/>
    <w:rsid w:val="00BC2D20"/>
    <w:rsid w:val="00BC3138"/>
    <w:rsid w:val="00BC4E20"/>
    <w:rsid w:val="00BC651A"/>
    <w:rsid w:val="00BC67A1"/>
    <w:rsid w:val="00BC6BBC"/>
    <w:rsid w:val="00BD12CA"/>
    <w:rsid w:val="00BD2BCF"/>
    <w:rsid w:val="00BD451E"/>
    <w:rsid w:val="00BD464F"/>
    <w:rsid w:val="00BD5BD7"/>
    <w:rsid w:val="00BD5E8F"/>
    <w:rsid w:val="00BD60EB"/>
    <w:rsid w:val="00BD64EE"/>
    <w:rsid w:val="00BD799E"/>
    <w:rsid w:val="00BE213C"/>
    <w:rsid w:val="00BE218D"/>
    <w:rsid w:val="00BE2CC8"/>
    <w:rsid w:val="00BE2FBB"/>
    <w:rsid w:val="00BE634F"/>
    <w:rsid w:val="00BE69D0"/>
    <w:rsid w:val="00BE6FEA"/>
    <w:rsid w:val="00BF29CF"/>
    <w:rsid w:val="00BF3143"/>
    <w:rsid w:val="00BF326F"/>
    <w:rsid w:val="00BF3A95"/>
    <w:rsid w:val="00BF3E25"/>
    <w:rsid w:val="00BF7057"/>
    <w:rsid w:val="00C0110C"/>
    <w:rsid w:val="00C04104"/>
    <w:rsid w:val="00C049B3"/>
    <w:rsid w:val="00C04D99"/>
    <w:rsid w:val="00C0635D"/>
    <w:rsid w:val="00C12A60"/>
    <w:rsid w:val="00C16F6F"/>
    <w:rsid w:val="00C1762B"/>
    <w:rsid w:val="00C17A1D"/>
    <w:rsid w:val="00C2028E"/>
    <w:rsid w:val="00C208EF"/>
    <w:rsid w:val="00C21BF7"/>
    <w:rsid w:val="00C2243A"/>
    <w:rsid w:val="00C244C6"/>
    <w:rsid w:val="00C300FB"/>
    <w:rsid w:val="00C30CF8"/>
    <w:rsid w:val="00C31AF1"/>
    <w:rsid w:val="00C31CF8"/>
    <w:rsid w:val="00C31E10"/>
    <w:rsid w:val="00C33CA6"/>
    <w:rsid w:val="00C34932"/>
    <w:rsid w:val="00C3503C"/>
    <w:rsid w:val="00C36FE8"/>
    <w:rsid w:val="00C3797A"/>
    <w:rsid w:val="00C4183D"/>
    <w:rsid w:val="00C41F4E"/>
    <w:rsid w:val="00C43D40"/>
    <w:rsid w:val="00C45A8A"/>
    <w:rsid w:val="00C45DA4"/>
    <w:rsid w:val="00C45E86"/>
    <w:rsid w:val="00C46DC4"/>
    <w:rsid w:val="00C50730"/>
    <w:rsid w:val="00C51ABC"/>
    <w:rsid w:val="00C51C0C"/>
    <w:rsid w:val="00C52E54"/>
    <w:rsid w:val="00C53F35"/>
    <w:rsid w:val="00C54966"/>
    <w:rsid w:val="00C55C1F"/>
    <w:rsid w:val="00C576CA"/>
    <w:rsid w:val="00C602E4"/>
    <w:rsid w:val="00C61E3E"/>
    <w:rsid w:val="00C62351"/>
    <w:rsid w:val="00C636C7"/>
    <w:rsid w:val="00C641BF"/>
    <w:rsid w:val="00C64700"/>
    <w:rsid w:val="00C64C1A"/>
    <w:rsid w:val="00C65BB3"/>
    <w:rsid w:val="00C66A10"/>
    <w:rsid w:val="00C66E4E"/>
    <w:rsid w:val="00C678AA"/>
    <w:rsid w:val="00C723E4"/>
    <w:rsid w:val="00C7407E"/>
    <w:rsid w:val="00C75094"/>
    <w:rsid w:val="00C77A07"/>
    <w:rsid w:val="00C80D47"/>
    <w:rsid w:val="00C80EB0"/>
    <w:rsid w:val="00C8141B"/>
    <w:rsid w:val="00C8171D"/>
    <w:rsid w:val="00C81BC1"/>
    <w:rsid w:val="00C8201B"/>
    <w:rsid w:val="00C83D21"/>
    <w:rsid w:val="00C8413A"/>
    <w:rsid w:val="00C84879"/>
    <w:rsid w:val="00C8617B"/>
    <w:rsid w:val="00C86C67"/>
    <w:rsid w:val="00C87FDA"/>
    <w:rsid w:val="00C907BC"/>
    <w:rsid w:val="00C92100"/>
    <w:rsid w:val="00C95150"/>
    <w:rsid w:val="00C97261"/>
    <w:rsid w:val="00CA03BB"/>
    <w:rsid w:val="00CA082D"/>
    <w:rsid w:val="00CA2336"/>
    <w:rsid w:val="00CA2811"/>
    <w:rsid w:val="00CA29EF"/>
    <w:rsid w:val="00CA4707"/>
    <w:rsid w:val="00CA55BC"/>
    <w:rsid w:val="00CA5B82"/>
    <w:rsid w:val="00CA6152"/>
    <w:rsid w:val="00CA677D"/>
    <w:rsid w:val="00CA7573"/>
    <w:rsid w:val="00CA7B54"/>
    <w:rsid w:val="00CB1EB1"/>
    <w:rsid w:val="00CB1FBE"/>
    <w:rsid w:val="00CB2F2C"/>
    <w:rsid w:val="00CB4111"/>
    <w:rsid w:val="00CB5247"/>
    <w:rsid w:val="00CB6C7C"/>
    <w:rsid w:val="00CB7479"/>
    <w:rsid w:val="00CB75BF"/>
    <w:rsid w:val="00CB7DB6"/>
    <w:rsid w:val="00CC0AF3"/>
    <w:rsid w:val="00CC1377"/>
    <w:rsid w:val="00CC2A54"/>
    <w:rsid w:val="00CC3E21"/>
    <w:rsid w:val="00CC49AD"/>
    <w:rsid w:val="00CC7123"/>
    <w:rsid w:val="00CD03D5"/>
    <w:rsid w:val="00CD0CBD"/>
    <w:rsid w:val="00CD214E"/>
    <w:rsid w:val="00CD321D"/>
    <w:rsid w:val="00CD3593"/>
    <w:rsid w:val="00CD3594"/>
    <w:rsid w:val="00CD42E4"/>
    <w:rsid w:val="00CD5133"/>
    <w:rsid w:val="00CD5416"/>
    <w:rsid w:val="00CD56A3"/>
    <w:rsid w:val="00CD682D"/>
    <w:rsid w:val="00CD7376"/>
    <w:rsid w:val="00CD7BC1"/>
    <w:rsid w:val="00CE0EBE"/>
    <w:rsid w:val="00CE0F5E"/>
    <w:rsid w:val="00CE39F4"/>
    <w:rsid w:val="00CE4978"/>
    <w:rsid w:val="00CE49F0"/>
    <w:rsid w:val="00CE5204"/>
    <w:rsid w:val="00CE587A"/>
    <w:rsid w:val="00CE5D0B"/>
    <w:rsid w:val="00CE6B3D"/>
    <w:rsid w:val="00CF0B30"/>
    <w:rsid w:val="00CF1734"/>
    <w:rsid w:val="00CF1921"/>
    <w:rsid w:val="00CF2282"/>
    <w:rsid w:val="00CF687B"/>
    <w:rsid w:val="00D01187"/>
    <w:rsid w:val="00D01D21"/>
    <w:rsid w:val="00D02454"/>
    <w:rsid w:val="00D0298A"/>
    <w:rsid w:val="00D03E5B"/>
    <w:rsid w:val="00D03FFB"/>
    <w:rsid w:val="00D05697"/>
    <w:rsid w:val="00D0642D"/>
    <w:rsid w:val="00D065AC"/>
    <w:rsid w:val="00D07463"/>
    <w:rsid w:val="00D11EE5"/>
    <w:rsid w:val="00D1200B"/>
    <w:rsid w:val="00D1660B"/>
    <w:rsid w:val="00D17B33"/>
    <w:rsid w:val="00D20D6E"/>
    <w:rsid w:val="00D21FCD"/>
    <w:rsid w:val="00D228F7"/>
    <w:rsid w:val="00D237A6"/>
    <w:rsid w:val="00D253C8"/>
    <w:rsid w:val="00D259BD"/>
    <w:rsid w:val="00D25EF1"/>
    <w:rsid w:val="00D27ED8"/>
    <w:rsid w:val="00D30058"/>
    <w:rsid w:val="00D30583"/>
    <w:rsid w:val="00D31086"/>
    <w:rsid w:val="00D3145A"/>
    <w:rsid w:val="00D32A4E"/>
    <w:rsid w:val="00D34966"/>
    <w:rsid w:val="00D354B4"/>
    <w:rsid w:val="00D3684E"/>
    <w:rsid w:val="00D37392"/>
    <w:rsid w:val="00D42755"/>
    <w:rsid w:val="00D44C3F"/>
    <w:rsid w:val="00D45A5D"/>
    <w:rsid w:val="00D4686F"/>
    <w:rsid w:val="00D46F6C"/>
    <w:rsid w:val="00D474BD"/>
    <w:rsid w:val="00D50C76"/>
    <w:rsid w:val="00D52A8D"/>
    <w:rsid w:val="00D536F5"/>
    <w:rsid w:val="00D53E80"/>
    <w:rsid w:val="00D55608"/>
    <w:rsid w:val="00D56B23"/>
    <w:rsid w:val="00D5721E"/>
    <w:rsid w:val="00D57A84"/>
    <w:rsid w:val="00D57ACE"/>
    <w:rsid w:val="00D63700"/>
    <w:rsid w:val="00D63710"/>
    <w:rsid w:val="00D6435F"/>
    <w:rsid w:val="00D64484"/>
    <w:rsid w:val="00D6496F"/>
    <w:rsid w:val="00D64D3A"/>
    <w:rsid w:val="00D650DA"/>
    <w:rsid w:val="00D66172"/>
    <w:rsid w:val="00D7144A"/>
    <w:rsid w:val="00D7184A"/>
    <w:rsid w:val="00D71C8E"/>
    <w:rsid w:val="00D72A22"/>
    <w:rsid w:val="00D737DE"/>
    <w:rsid w:val="00D73C71"/>
    <w:rsid w:val="00D75353"/>
    <w:rsid w:val="00D75409"/>
    <w:rsid w:val="00D764FF"/>
    <w:rsid w:val="00D80E31"/>
    <w:rsid w:val="00D81288"/>
    <w:rsid w:val="00D8282F"/>
    <w:rsid w:val="00D82BB8"/>
    <w:rsid w:val="00D83838"/>
    <w:rsid w:val="00D84A76"/>
    <w:rsid w:val="00D851C5"/>
    <w:rsid w:val="00D90534"/>
    <w:rsid w:val="00D914E5"/>
    <w:rsid w:val="00D92A82"/>
    <w:rsid w:val="00D939A2"/>
    <w:rsid w:val="00D93FB8"/>
    <w:rsid w:val="00D9545E"/>
    <w:rsid w:val="00D95D36"/>
    <w:rsid w:val="00D960B6"/>
    <w:rsid w:val="00D965ED"/>
    <w:rsid w:val="00D96D3D"/>
    <w:rsid w:val="00D96F21"/>
    <w:rsid w:val="00D97D8D"/>
    <w:rsid w:val="00DA05C8"/>
    <w:rsid w:val="00DA14CB"/>
    <w:rsid w:val="00DA1544"/>
    <w:rsid w:val="00DA1A12"/>
    <w:rsid w:val="00DA1E6E"/>
    <w:rsid w:val="00DA2640"/>
    <w:rsid w:val="00DA2AE4"/>
    <w:rsid w:val="00DA2B31"/>
    <w:rsid w:val="00DA5D55"/>
    <w:rsid w:val="00DA5EB6"/>
    <w:rsid w:val="00DA7326"/>
    <w:rsid w:val="00DA75C3"/>
    <w:rsid w:val="00DA77A0"/>
    <w:rsid w:val="00DA7866"/>
    <w:rsid w:val="00DB268E"/>
    <w:rsid w:val="00DB2D99"/>
    <w:rsid w:val="00DB4944"/>
    <w:rsid w:val="00DB6D14"/>
    <w:rsid w:val="00DB74A9"/>
    <w:rsid w:val="00DB76FE"/>
    <w:rsid w:val="00DB7B2C"/>
    <w:rsid w:val="00DB7C1C"/>
    <w:rsid w:val="00DC0502"/>
    <w:rsid w:val="00DC1CDF"/>
    <w:rsid w:val="00DC2A80"/>
    <w:rsid w:val="00DC5E55"/>
    <w:rsid w:val="00DC727C"/>
    <w:rsid w:val="00DC79D4"/>
    <w:rsid w:val="00DD0982"/>
    <w:rsid w:val="00DD1B04"/>
    <w:rsid w:val="00DD1DA8"/>
    <w:rsid w:val="00DD260B"/>
    <w:rsid w:val="00DD3A9D"/>
    <w:rsid w:val="00DD5DD5"/>
    <w:rsid w:val="00DD65EB"/>
    <w:rsid w:val="00DD666A"/>
    <w:rsid w:val="00DD6BFA"/>
    <w:rsid w:val="00DD7075"/>
    <w:rsid w:val="00DD7DA6"/>
    <w:rsid w:val="00DD7E2F"/>
    <w:rsid w:val="00DE1393"/>
    <w:rsid w:val="00DE1F3B"/>
    <w:rsid w:val="00DE2C67"/>
    <w:rsid w:val="00DE39BE"/>
    <w:rsid w:val="00DE4BB5"/>
    <w:rsid w:val="00DE5651"/>
    <w:rsid w:val="00DE5AF4"/>
    <w:rsid w:val="00DE65CE"/>
    <w:rsid w:val="00DE6969"/>
    <w:rsid w:val="00DE6BEC"/>
    <w:rsid w:val="00DE7276"/>
    <w:rsid w:val="00DF047E"/>
    <w:rsid w:val="00DF0D34"/>
    <w:rsid w:val="00DF3208"/>
    <w:rsid w:val="00DF4DA2"/>
    <w:rsid w:val="00DF54ED"/>
    <w:rsid w:val="00DF5D6C"/>
    <w:rsid w:val="00DF61C4"/>
    <w:rsid w:val="00DF6B45"/>
    <w:rsid w:val="00DF6EF9"/>
    <w:rsid w:val="00E0146A"/>
    <w:rsid w:val="00E03159"/>
    <w:rsid w:val="00E03797"/>
    <w:rsid w:val="00E04375"/>
    <w:rsid w:val="00E05219"/>
    <w:rsid w:val="00E06A0D"/>
    <w:rsid w:val="00E070D6"/>
    <w:rsid w:val="00E0799C"/>
    <w:rsid w:val="00E101DD"/>
    <w:rsid w:val="00E10CAE"/>
    <w:rsid w:val="00E119FC"/>
    <w:rsid w:val="00E13686"/>
    <w:rsid w:val="00E14A27"/>
    <w:rsid w:val="00E20BB6"/>
    <w:rsid w:val="00E225B7"/>
    <w:rsid w:val="00E225F6"/>
    <w:rsid w:val="00E2343B"/>
    <w:rsid w:val="00E247C6"/>
    <w:rsid w:val="00E30172"/>
    <w:rsid w:val="00E3285D"/>
    <w:rsid w:val="00E33F88"/>
    <w:rsid w:val="00E341A7"/>
    <w:rsid w:val="00E34968"/>
    <w:rsid w:val="00E34A57"/>
    <w:rsid w:val="00E351BD"/>
    <w:rsid w:val="00E414BA"/>
    <w:rsid w:val="00E41DE6"/>
    <w:rsid w:val="00E42239"/>
    <w:rsid w:val="00E42D5C"/>
    <w:rsid w:val="00E43871"/>
    <w:rsid w:val="00E451C2"/>
    <w:rsid w:val="00E458B6"/>
    <w:rsid w:val="00E45D87"/>
    <w:rsid w:val="00E46C21"/>
    <w:rsid w:val="00E5035E"/>
    <w:rsid w:val="00E50A14"/>
    <w:rsid w:val="00E53343"/>
    <w:rsid w:val="00E54C1C"/>
    <w:rsid w:val="00E55805"/>
    <w:rsid w:val="00E574EA"/>
    <w:rsid w:val="00E57F4A"/>
    <w:rsid w:val="00E60F72"/>
    <w:rsid w:val="00E6112B"/>
    <w:rsid w:val="00E61312"/>
    <w:rsid w:val="00E64684"/>
    <w:rsid w:val="00E64E7D"/>
    <w:rsid w:val="00E705E7"/>
    <w:rsid w:val="00E7281B"/>
    <w:rsid w:val="00E744B7"/>
    <w:rsid w:val="00E7672D"/>
    <w:rsid w:val="00E76B1B"/>
    <w:rsid w:val="00E80EB5"/>
    <w:rsid w:val="00E86099"/>
    <w:rsid w:val="00E866FD"/>
    <w:rsid w:val="00E86757"/>
    <w:rsid w:val="00E90238"/>
    <w:rsid w:val="00E90660"/>
    <w:rsid w:val="00E90FA4"/>
    <w:rsid w:val="00E91063"/>
    <w:rsid w:val="00E91181"/>
    <w:rsid w:val="00E9247A"/>
    <w:rsid w:val="00E9283D"/>
    <w:rsid w:val="00E9558A"/>
    <w:rsid w:val="00E974D1"/>
    <w:rsid w:val="00E97CDC"/>
    <w:rsid w:val="00EA0170"/>
    <w:rsid w:val="00EA0473"/>
    <w:rsid w:val="00EA079A"/>
    <w:rsid w:val="00EA1756"/>
    <w:rsid w:val="00EA3087"/>
    <w:rsid w:val="00EA33D8"/>
    <w:rsid w:val="00EA3E75"/>
    <w:rsid w:val="00EA465E"/>
    <w:rsid w:val="00EA4A9F"/>
    <w:rsid w:val="00EA4F41"/>
    <w:rsid w:val="00EA529E"/>
    <w:rsid w:val="00EA646F"/>
    <w:rsid w:val="00EA7AAD"/>
    <w:rsid w:val="00EA7C21"/>
    <w:rsid w:val="00EB1A0B"/>
    <w:rsid w:val="00EB238E"/>
    <w:rsid w:val="00EB2400"/>
    <w:rsid w:val="00EB329B"/>
    <w:rsid w:val="00EB4965"/>
    <w:rsid w:val="00EB5007"/>
    <w:rsid w:val="00EB667C"/>
    <w:rsid w:val="00EB6B16"/>
    <w:rsid w:val="00EB7300"/>
    <w:rsid w:val="00EC053D"/>
    <w:rsid w:val="00EC0C75"/>
    <w:rsid w:val="00EC12F6"/>
    <w:rsid w:val="00EC3440"/>
    <w:rsid w:val="00EC5577"/>
    <w:rsid w:val="00EC6223"/>
    <w:rsid w:val="00EC623F"/>
    <w:rsid w:val="00EC648E"/>
    <w:rsid w:val="00EC6DB6"/>
    <w:rsid w:val="00ED1B72"/>
    <w:rsid w:val="00ED26AF"/>
    <w:rsid w:val="00ED281F"/>
    <w:rsid w:val="00ED43FE"/>
    <w:rsid w:val="00ED51BB"/>
    <w:rsid w:val="00ED66B2"/>
    <w:rsid w:val="00ED6D9C"/>
    <w:rsid w:val="00EE029F"/>
    <w:rsid w:val="00EE0C6F"/>
    <w:rsid w:val="00EE10B7"/>
    <w:rsid w:val="00EE1E17"/>
    <w:rsid w:val="00EE3FE8"/>
    <w:rsid w:val="00EE596E"/>
    <w:rsid w:val="00EE6118"/>
    <w:rsid w:val="00EE6A37"/>
    <w:rsid w:val="00EF20DC"/>
    <w:rsid w:val="00EF2747"/>
    <w:rsid w:val="00EF7BF3"/>
    <w:rsid w:val="00F006FD"/>
    <w:rsid w:val="00F04654"/>
    <w:rsid w:val="00F0526C"/>
    <w:rsid w:val="00F06A6C"/>
    <w:rsid w:val="00F10C93"/>
    <w:rsid w:val="00F12B86"/>
    <w:rsid w:val="00F12D4B"/>
    <w:rsid w:val="00F15372"/>
    <w:rsid w:val="00F157C6"/>
    <w:rsid w:val="00F162E6"/>
    <w:rsid w:val="00F16E7E"/>
    <w:rsid w:val="00F2115E"/>
    <w:rsid w:val="00F218F5"/>
    <w:rsid w:val="00F21EE5"/>
    <w:rsid w:val="00F2285C"/>
    <w:rsid w:val="00F24F9D"/>
    <w:rsid w:val="00F261FB"/>
    <w:rsid w:val="00F30C33"/>
    <w:rsid w:val="00F30D4C"/>
    <w:rsid w:val="00F33899"/>
    <w:rsid w:val="00F33ACB"/>
    <w:rsid w:val="00F423EF"/>
    <w:rsid w:val="00F45D8D"/>
    <w:rsid w:val="00F50771"/>
    <w:rsid w:val="00F50B81"/>
    <w:rsid w:val="00F513CE"/>
    <w:rsid w:val="00F5458E"/>
    <w:rsid w:val="00F55F3B"/>
    <w:rsid w:val="00F562E9"/>
    <w:rsid w:val="00F56E93"/>
    <w:rsid w:val="00F56EF3"/>
    <w:rsid w:val="00F61A9F"/>
    <w:rsid w:val="00F61C4A"/>
    <w:rsid w:val="00F64EE3"/>
    <w:rsid w:val="00F64F91"/>
    <w:rsid w:val="00F6548B"/>
    <w:rsid w:val="00F6581A"/>
    <w:rsid w:val="00F704FA"/>
    <w:rsid w:val="00F70BCF"/>
    <w:rsid w:val="00F71992"/>
    <w:rsid w:val="00F71EE0"/>
    <w:rsid w:val="00F72226"/>
    <w:rsid w:val="00F7283B"/>
    <w:rsid w:val="00F72996"/>
    <w:rsid w:val="00F74FEB"/>
    <w:rsid w:val="00F76218"/>
    <w:rsid w:val="00F77509"/>
    <w:rsid w:val="00F777B1"/>
    <w:rsid w:val="00F80AB1"/>
    <w:rsid w:val="00F8102A"/>
    <w:rsid w:val="00F82BF3"/>
    <w:rsid w:val="00F82F83"/>
    <w:rsid w:val="00F83760"/>
    <w:rsid w:val="00F84248"/>
    <w:rsid w:val="00F8649E"/>
    <w:rsid w:val="00F8673F"/>
    <w:rsid w:val="00F869D1"/>
    <w:rsid w:val="00F86D06"/>
    <w:rsid w:val="00F873E3"/>
    <w:rsid w:val="00F9062D"/>
    <w:rsid w:val="00F90B38"/>
    <w:rsid w:val="00F91AEF"/>
    <w:rsid w:val="00F9507C"/>
    <w:rsid w:val="00F95B3A"/>
    <w:rsid w:val="00F95C08"/>
    <w:rsid w:val="00FA0AF2"/>
    <w:rsid w:val="00FA25E8"/>
    <w:rsid w:val="00FA34C6"/>
    <w:rsid w:val="00FA4DFE"/>
    <w:rsid w:val="00FA7488"/>
    <w:rsid w:val="00FA7A3A"/>
    <w:rsid w:val="00FB057B"/>
    <w:rsid w:val="00FB1C9E"/>
    <w:rsid w:val="00FB300C"/>
    <w:rsid w:val="00FB35BF"/>
    <w:rsid w:val="00FB59BB"/>
    <w:rsid w:val="00FB74FD"/>
    <w:rsid w:val="00FB780C"/>
    <w:rsid w:val="00FB7E8F"/>
    <w:rsid w:val="00FC0259"/>
    <w:rsid w:val="00FC1F53"/>
    <w:rsid w:val="00FC2BF7"/>
    <w:rsid w:val="00FC5125"/>
    <w:rsid w:val="00FC5C6C"/>
    <w:rsid w:val="00FC6061"/>
    <w:rsid w:val="00FC6F7F"/>
    <w:rsid w:val="00FD2F2E"/>
    <w:rsid w:val="00FD5A39"/>
    <w:rsid w:val="00FD6C87"/>
    <w:rsid w:val="00FE18A2"/>
    <w:rsid w:val="00FE28E3"/>
    <w:rsid w:val="00FE3C46"/>
    <w:rsid w:val="00FE5FBB"/>
    <w:rsid w:val="00FF12E6"/>
    <w:rsid w:val="00FF14EF"/>
    <w:rsid w:val="00FF1804"/>
    <w:rsid w:val="00FF38C4"/>
    <w:rsid w:val="00FF5974"/>
    <w:rsid w:val="00FF6033"/>
    <w:rsid w:val="00FF65C0"/>
    <w:rsid w:val="00FF6D95"/>
    <w:rsid w:val="00FF7A51"/>
    <w:rsid w:val="00FF7CB4"/>
    <w:rsid w:val="00FF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8C98913"/>
  <w15:docId w15:val="{F59CDD73-28B2-42C4-9DF9-996933BE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aliases w:val="表正文,正文非缩进,段1,正文（首行缩进两字） Char,正文缩进 Char Char,段1 Char Char,段1 Char,正文缩进 Char Char Char,段11,段12,段111,段13,段112,段14,段113,段15,段114,段16,段17,段115,段18,段116,段19,段117,段110,段118,段119,段121,段1111,段131,段1121,段141,段1131,段151,段1141,段161,段171,正文（首行缩进两字）,段1151,段181"/>
    <w:basedOn w:val="a"/>
    <w:link w:val="Char3"/>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4"/>
    <w:uiPriority w:val="99"/>
    <w:semiHidden/>
    <w:unhideWhenUsed/>
    <w:rsid w:val="00AD0BBB"/>
    <w:pPr>
      <w:spacing w:after="120"/>
      <w:ind w:leftChars="200" w:left="420"/>
    </w:pPr>
  </w:style>
  <w:style w:type="character" w:customStyle="1" w:styleId="Char4">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4"/>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5"/>
    <w:unhideWhenUsed/>
    <w:rsid w:val="003216F6"/>
    <w:pPr>
      <w:jc w:val="left"/>
    </w:pPr>
  </w:style>
  <w:style w:type="character" w:customStyle="1" w:styleId="Char5">
    <w:name w:val="批注文字 Char"/>
    <w:basedOn w:val="a0"/>
    <w:link w:val="af"/>
    <w:uiPriority w:val="99"/>
    <w:semiHidden/>
    <w:rsid w:val="003216F6"/>
    <w:rPr>
      <w:sz w:val="24"/>
    </w:rPr>
  </w:style>
  <w:style w:type="paragraph" w:styleId="af0">
    <w:name w:val="annotation subject"/>
    <w:basedOn w:val="af"/>
    <w:next w:val="af"/>
    <w:link w:val="Char6"/>
    <w:uiPriority w:val="99"/>
    <w:semiHidden/>
    <w:unhideWhenUsed/>
    <w:rsid w:val="003216F6"/>
    <w:rPr>
      <w:b/>
      <w:bCs/>
    </w:rPr>
  </w:style>
  <w:style w:type="character" w:customStyle="1" w:styleId="Char6">
    <w:name w:val="批注主题 Char"/>
    <w:basedOn w:val="Char5"/>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7">
    <w:name w:val="正文格式 Char"/>
    <w:link w:val="af2"/>
    <w:locked/>
    <w:rsid w:val="00E54C1C"/>
    <w:rPr>
      <w:rFonts w:ascii="Calibri" w:eastAsia="微软雅黑" w:hAnsi="Calibri"/>
      <w:sz w:val="24"/>
    </w:rPr>
  </w:style>
  <w:style w:type="paragraph" w:customStyle="1" w:styleId="af2">
    <w:name w:val="正文格式"/>
    <w:basedOn w:val="a"/>
    <w:link w:val="Char7"/>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954369"/>
    <w:rPr>
      <w:sz w:val="24"/>
    </w:rPr>
  </w:style>
  <w:style w:type="character" w:customStyle="1" w:styleId="Char3">
    <w:name w:val="正文缩进 Char"/>
    <w:aliases w:val="表正文 Char,正文非缩进 Char,段1 Char1,正文（首行缩进两字） Char Char,正文缩进 Char Char Char1,段1 Char Char Char,段1 Char Char1,正文缩进 Char Char Char Char,段11 Char,段12 Char,段111 Char,段13 Char,段112 Char,段14 Char,段113 Char,段15 Char,段114 Char,段16 Char,段17 Char,段115 Char"/>
    <w:link w:val="ac"/>
    <w:rsid w:val="000A5965"/>
    <w:rPr>
      <w:rFonts w:ascii="宋体" w:eastAsia="宋体" w:hAnsi="宋体" w:cs="Times New Roman"/>
      <w:szCs w:val="20"/>
    </w:rPr>
  </w:style>
  <w:style w:type="paragraph" w:styleId="af4">
    <w:name w:val="Normal (Web)"/>
    <w:basedOn w:val="a"/>
    <w:uiPriority w:val="99"/>
    <w:unhideWhenUsed/>
    <w:rsid w:val="005B7A91"/>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03340699">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0445840">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795105685">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56715213">
      <w:bodyDiv w:val="1"/>
      <w:marLeft w:val="0"/>
      <w:marRight w:val="0"/>
      <w:marTop w:val="0"/>
      <w:marBottom w:val="0"/>
      <w:divBdr>
        <w:top w:val="none" w:sz="0" w:space="0" w:color="auto"/>
        <w:left w:val="none" w:sz="0" w:space="0" w:color="auto"/>
        <w:bottom w:val="none" w:sz="0" w:space="0" w:color="auto"/>
        <w:right w:val="none" w:sz="0" w:space="0" w:color="auto"/>
      </w:divBdr>
    </w:div>
    <w:div w:id="966278721">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47236585">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62373150">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73545749">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0430885">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4182942">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74353873">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1604480">
      <w:bodyDiv w:val="1"/>
      <w:marLeft w:val="0"/>
      <w:marRight w:val="0"/>
      <w:marTop w:val="0"/>
      <w:marBottom w:val="0"/>
      <w:divBdr>
        <w:top w:val="none" w:sz="0" w:space="0" w:color="auto"/>
        <w:left w:val="none" w:sz="0" w:space="0" w:color="auto"/>
        <w:bottom w:val="none" w:sz="0" w:space="0" w:color="auto"/>
        <w:right w:val="none" w:sz="0" w:space="0" w:color="auto"/>
      </w:divBdr>
    </w:div>
    <w:div w:id="1854300546">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273865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8E90E-FA20-47F5-9595-9FC19821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8148</TotalTime>
  <Pages>57</Pages>
  <Words>6896</Words>
  <Characters>39311</Characters>
  <Application>Microsoft Office Word</Application>
  <DocSecurity>0</DocSecurity>
  <Lines>327</Lines>
  <Paragraphs>92</Paragraphs>
  <ScaleCrop>false</ScaleCrop>
  <Company> </Company>
  <LinksUpToDate>false</LinksUpToDate>
  <CharactersWithSpaces>46115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管荦</cp:lastModifiedBy>
  <cp:revision>164</cp:revision>
  <dcterms:created xsi:type="dcterms:W3CDTF">2016-04-04T12:08:00Z</dcterms:created>
  <dcterms:modified xsi:type="dcterms:W3CDTF">2016-09-30T07:51:00Z</dcterms:modified>
</cp:coreProperties>
</file>